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FACB487" wp14:textId="77777777">
      <w:pPr>
        <w:pStyle w:val="Normal"/>
        <w:rPr>
          <w:del w:author="Владислав Медведев" w:date="2021-05-12T09:09:31.331Z" w:id="1889001645"/>
        </w:rPr>
      </w:pPr>
      <w:r w:rsidR="2C15A573">
        <w:rPr/>
        <w:t xml:space="preserve">First </w:t>
      </w:r>
      <w:proofErr w:type="spellStart"/>
      <w:r w:rsidR="2C15A573">
        <w:rPr/>
        <w:t>line</w:t>
      </w:r>
      <w:proofErr w:type="spellEnd"/>
    </w:p>
    <w:p xmlns:wp14="http://schemas.microsoft.com/office/word/2010/wordml" w14:paraId="4E23B554" wp14:textId="77777777">
      <w:pPr>
        <w:pStyle w:val="Normal"/>
      </w:pPr>
      <w:ins w:author="&lt;анонимный&gt;" w:date="2021-05-12T13:08:18Z" w:id="755720366">
        <w:del w:author="Владислав Медведев" w:date="2021-05-12T09:09:31.237Z" w:id="1170525668">
          <w:r w:rsidDel="2C15A573">
            <w:delText>added</w:delText>
          </w:r>
          <w:r w:rsidDel="2C15A573">
            <w:delText xml:space="preserve"> </w:delText>
          </w:r>
          <w:r w:rsidDel="2C15A573">
            <w:delText>and</w:delText>
          </w:r>
          <w:r w:rsidDel="2C15A573">
            <w:delText xml:space="preserve"> </w:delText>
          </w:r>
          <w:r w:rsidDel="2C15A573">
            <w:delText>deleted</w:delText>
          </w:r>
        </w:del>
      </w:ins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true"/>
  <w:defaultTabStop w:val="720"/>
  <w14:docId w14:val="44C74574"/>
  <w15:docId w15:val="{5daa3dfe-2e23-46af-b7a2-dbd142a1a5cb}"/>
  <w:rsids>
    <w:rsidRoot w:val="2C15A573"/>
    <w:rsid w:val="2C15A57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2021-05-12T13:06:47.0000000Z</dcterms:created>
  <dc:creator/>
  <dc:description/>
  <dc:language>ru-RU</dc:language>
  <lastModifiedBy>Владислав Медведев</lastModifiedBy>
  <dcterms:modified xsi:type="dcterms:W3CDTF">2021-05-12T09:09:49.2550054Z</dcterms:modified>
  <revision>3</revision>
  <dc:subject/>
  <dc:title/>
</coreProperties>
</file>