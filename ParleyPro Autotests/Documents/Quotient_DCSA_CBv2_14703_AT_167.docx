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F0457" w14:textId="08AF1B65" w:rsidR="009971A2" w:rsidRDefault="007F03F0">
      <w:pPr>
        <w:pStyle w:val="Article2L2"/>
        <w:rPr>
          <w:szCs w:val="24"/>
        </w:rPr>
      </w:pPr>
      <w:r>
        <w:rPr>
          <w:color w:val="000000"/>
          <w:szCs w:val="24"/>
        </w:rPr>
        <w:t xml:space="preserve">If any undisputed payment due to be made under this Agreement and/or a Work Order is unpaid for </w:t>
      </w:r>
      <w:del w:id="0" w:author="DK" w:date="2021-06-22T09:49:00Z">
        <w:r w:rsidR="00A32C68">
          <w:rPr>
            <w:color w:val="000000"/>
            <w:szCs w:val="24"/>
          </w:rPr>
          <w:delText>30</w:delText>
        </w:r>
      </w:del>
      <w:ins w:id="1" w:author="DK" w:date="2021-06-22T09:49:00Z">
        <w:r w:rsidR="005C2595">
          <w:rPr>
            <w:color w:val="000000"/>
            <w:szCs w:val="24"/>
          </w:rPr>
          <w:t>si</w:t>
        </w:r>
        <w:r w:rsidR="006A7386">
          <w:rPr>
            <w:color w:val="000000"/>
            <w:szCs w:val="24"/>
          </w:rPr>
          <w:t>xty (60)</w:t>
        </w:r>
      </w:ins>
      <w:r>
        <w:rPr>
          <w:color w:val="000000"/>
          <w:szCs w:val="24"/>
        </w:rPr>
        <w:t xml:space="preserve"> days after receipt of the invoice:</w:t>
      </w:r>
    </w:p>
    <w:p w14:paraId="48487C8B" w14:textId="071B6CFD" w:rsidR="009971A2" w:rsidRDefault="007F03F0">
      <w:pPr>
        <w:pStyle w:val="Article2L3"/>
        <w:rPr>
          <w:szCs w:val="24"/>
        </w:rPr>
      </w:pPr>
      <w:bookmarkStart w:id="2" w:name="_Hlk74744392"/>
      <w:r>
        <w:rPr>
          <w:color w:val="000000"/>
          <w:szCs w:val="24"/>
        </w:rPr>
        <w:t>Supplier reserves the right to charge interest thereon, after and before any judgement, on a day to day basis at an annual rate of 4% above the National Westminster Bank plc’s base rate until the sum is paid</w:t>
      </w:r>
      <w:bookmarkEnd w:id="2"/>
      <w:r>
        <w:rPr>
          <w:color w:val="000000"/>
          <w:szCs w:val="24"/>
        </w:rPr>
        <w:t>; and</w:t>
      </w:r>
    </w:p>
    <w:p w14:paraId="1FDEB70A" w14:textId="7C862EFE" w:rsidR="009971A2" w:rsidRDefault="00A32C68" w:rsidP="007D5253">
      <w:pPr>
        <w:pStyle w:val="Article2L2"/>
        <w:numPr>
          <w:ilvl w:val="0"/>
          <w:numId w:val="0"/>
        </w:numPr>
        <w:ind w:firstLine="720"/>
        <w:rPr>
          <w:szCs w:val="24"/>
        </w:rPr>
      </w:pPr>
      <w:del w:id="3" w:author="DK" w:date="2021-06-22T09:49:00Z">
        <w:r>
          <w:rPr>
            <w:b/>
            <w:bCs/>
            <w:color w:val="000000"/>
            <w:szCs w:val="24"/>
          </w:rPr>
          <w:delText>(b)</w:delText>
        </w:r>
        <w:r>
          <w:rPr>
            <w:color w:val="000000"/>
            <w:sz w:val="14"/>
            <w:szCs w:val="14"/>
          </w:rPr>
          <w:delText xml:space="preserve">    </w:delText>
        </w:r>
        <w:r>
          <w:rPr>
            <w:color w:val="000000"/>
            <w:szCs w:val="24"/>
          </w:rPr>
          <w:delText>Supplier may suspend all work under this Agreement and any Work Order until payment has been made or arrangements as to payment or credit have been established which are satisfactory to Quotient.</w:delText>
        </w:r>
      </w:del>
    </w:p>
    <w:p w14:paraId="0B562536" w14:textId="3389E7AC" w:rsidR="009971A2" w:rsidRDefault="007F03F0">
      <w:pPr>
        <w:pStyle w:val="Article2L2"/>
        <w:rPr>
          <w:szCs w:val="24"/>
        </w:rPr>
      </w:pPr>
      <w:r>
        <w:rPr>
          <w:b/>
          <w:bCs/>
          <w:color w:val="000000"/>
          <w:szCs w:val="24"/>
        </w:rPr>
        <w:t>Defect or Shortage or Delay;</w:t>
      </w:r>
      <w:bookmarkStart w:id="4" w:name="_GoBack"/>
      <w:bookmarkEnd w:id="4"/>
    </w:p>
    <w:sectPr w:rsidR="009971A2" w:rsidSect="00DD4811">
      <w:headerReference w:type="default" r:id="rId8"/>
      <w:footerReference w:type="default" r:id="rId9"/>
      <w:footnotePr>
        <w:numFmt w:val="lowerLetter"/>
      </w:footnotePr>
      <w:endnotePr>
        <w:numFmt w:val="lowerLetter"/>
      </w:endnotePr>
      <w:pgSz w:w="12240" w:h="15840" w:code="1"/>
      <w:pgMar w:top="1440" w:right="1440" w:bottom="1440" w:left="1440" w:header="144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DCF5B" w16cex:dateUtc="2021-06-11T19:02:00Z"/>
  <w16cex:commentExtensible w16cex:durableId="2471AF13" w16cex:dateUtc="2021-06-14T17:33:00Z"/>
  <w16cex:commentExtensible w16cex:durableId="247C30F8" w16cex:dateUtc="2021-06-22T16:50:00Z"/>
  <w16cex:commentExtensible w16cex:durableId="24747ABC" w16cex:dateUtc="2021-06-16T20:27:00Z"/>
  <w16cex:commentExtensible w16cex:durableId="247C3157" w16cex:dateUtc="2021-06-22T16:52:00Z"/>
  <w16cex:commentExtensible w16cex:durableId="247B2116" w16cex:dateUtc="2021-06-21T21:30:00Z"/>
  <w16cex:commentExtensible w16cex:durableId="247C3162" w16cex:dateUtc="2021-06-22T16:52:00Z"/>
  <w16cex:commentExtensible w16cex:durableId="247484BB" w16cex:dateUtc="2021-06-16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D60E8" w16cid:durableId="246DCF5B"/>
  <w16cid:commentId w16cid:paraId="7BE14C26" w16cid:durableId="246DCDB6"/>
  <w16cid:commentId w16cid:paraId="64F44ECC" w16cid:durableId="2471AF13"/>
  <w16cid:commentId w16cid:paraId="7E7F86D7" w16cid:durableId="247C3093"/>
  <w16cid:commentId w16cid:paraId="406DC996" w16cid:durableId="246DCDB7"/>
  <w16cid:commentId w16cid:paraId="44B090DB" w16cid:durableId="247C30F8"/>
  <w16cid:commentId w16cid:paraId="42A7B98F" w16cid:durableId="24747ABC"/>
  <w16cid:commentId w16cid:paraId="4A4165C7" w16cid:durableId="246DCDB9"/>
  <w16cid:commentId w16cid:paraId="68772CA1" w16cid:durableId="247C3157"/>
  <w16cid:commentId w16cid:paraId="0CDE7C4C" w16cid:durableId="246DCDBA"/>
  <w16cid:commentId w16cid:paraId="32E4C410" w16cid:durableId="247B2116"/>
  <w16cid:commentId w16cid:paraId="11D42525" w16cid:durableId="247C3097"/>
  <w16cid:commentId w16cid:paraId="2A0E91A6" w16cid:durableId="247C3162"/>
  <w16cid:commentId w16cid:paraId="771B8F7D" w16cid:durableId="246DCDBF"/>
  <w16cid:commentId w16cid:paraId="31E92818" w16cid:durableId="246DCDC1"/>
  <w16cid:commentId w16cid:paraId="31DDBCBC" w16cid:durableId="247484BB"/>
  <w16cid:commentId w16cid:paraId="11A63A02" w16cid:durableId="247C309E"/>
  <w16cid:commentId w16cid:paraId="1D358739" w16cid:durableId="246DCDC3"/>
  <w16cid:commentId w16cid:paraId="5A4F9058" w16cid:durableId="246DCDC5"/>
  <w16cid:commentId w16cid:paraId="5A53724F" w16cid:durableId="246DCDC6"/>
  <w16cid:commentId w16cid:paraId="7530A9E6" w16cid:durableId="246DCDC7"/>
  <w16cid:commentId w16cid:paraId="49986100" w16cid:durableId="246DCDC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A0071" w14:textId="77777777" w:rsidR="00CB5B68" w:rsidRDefault="00CB5B68">
      <w:r>
        <w:separator/>
      </w:r>
    </w:p>
  </w:endnote>
  <w:endnote w:type="continuationSeparator" w:id="0">
    <w:p w14:paraId="083F90D9" w14:textId="77777777" w:rsidR="00CB5B68" w:rsidRDefault="00CB5B68">
      <w:r>
        <w:continuationSeparator/>
      </w:r>
    </w:p>
  </w:endnote>
  <w:endnote w:type="continuationNotice" w:id="1">
    <w:p w14:paraId="0619E6E1" w14:textId="77777777" w:rsidR="00CB5B68" w:rsidRDefault="00CB5B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0134" w14:textId="77777777" w:rsidR="002B530F" w:rsidRDefault="002B530F" w:rsidP="005D5F93">
    <w:pPr>
      <w:pStyle w:val="a6"/>
      <w:framePr w:wrap="around" w:vAnchor="text" w:hAnchor="margin" w:xAlign="center" w:y="47"/>
      <w:rPr>
        <w:rStyle w:val="a8"/>
      </w:rPr>
    </w:pPr>
  </w:p>
  <w:p w14:paraId="2C240939" w14:textId="77777777" w:rsidR="002B530F" w:rsidRPr="00EF7AD7" w:rsidRDefault="002B530F" w:rsidP="005D5F93">
    <w:pPr>
      <w:pStyle w:val="a6"/>
      <w:framePr w:wrap="around" w:vAnchor="text" w:hAnchor="margin" w:xAlign="center" w:y="47"/>
      <w:rPr>
        <w:rStyle w:val="a8"/>
        <w:sz w:val="16"/>
      </w:rPr>
    </w:pPr>
  </w:p>
  <w:p w14:paraId="186754C4" w14:textId="67149906" w:rsidR="002B530F" w:rsidRDefault="007F03F0">
    <w:pPr>
      <w:tabs>
        <w:tab w:val="left" w:pos="0"/>
        <w:tab w:val="left" w:pos="720"/>
        <w:tab w:val="left" w:pos="1440"/>
        <w:tab w:val="left" w:pos="2160"/>
        <w:tab w:val="left" w:pos="5040"/>
        <w:tab w:val="left" w:pos="5760"/>
        <w:tab w:val="left" w:pos="6480"/>
        <w:tab w:val="left" w:pos="7200"/>
        <w:tab w:val="left" w:pos="7920"/>
        <w:tab w:val="left" w:pos="8640"/>
        <w:tab w:val="right" w:pos="9360"/>
      </w:tabs>
      <w:spacing w:line="0" w:lineRule="atLeast"/>
      <w:jc w:val="center"/>
      <w:rPr>
        <w:rStyle w:val="a8"/>
      </w:rPr>
    </w:pPr>
    <w:r>
      <w:rPr>
        <w:rStyle w:val="a8"/>
      </w:rPr>
      <w:fldChar w:fldCharType="begin"/>
    </w:r>
    <w:r>
      <w:rPr>
        <w:rStyle w:val="a8"/>
      </w:rPr>
      <w:instrText xml:space="preserve"> PAGE </w:instrText>
    </w:r>
    <w:r>
      <w:rPr>
        <w:rStyle w:val="a8"/>
      </w:rPr>
      <w:fldChar w:fldCharType="separate"/>
    </w:r>
    <w:r w:rsidR="00DD11CF">
      <w:rPr>
        <w:rStyle w:val="a8"/>
        <w:noProof/>
      </w:rPr>
      <w:t>1</w:t>
    </w:r>
    <w:r>
      <w:rPr>
        <w:rStyle w:val="a8"/>
      </w:rPr>
      <w:fldChar w:fldCharType="end"/>
    </w:r>
  </w:p>
  <w:p w14:paraId="4F2BB09A" w14:textId="77777777" w:rsidR="002B530F" w:rsidRDefault="002B530F" w:rsidP="00814FDB">
    <w:pPr>
      <w:tabs>
        <w:tab w:val="right" w:pos="9360"/>
      </w:tabs>
      <w:spacing w:line="200" w:lineRule="exact"/>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D630D" w14:textId="77777777" w:rsidR="00CB5B68" w:rsidRDefault="00CB5B68">
      <w:r>
        <w:separator/>
      </w:r>
    </w:p>
  </w:footnote>
  <w:footnote w:type="continuationSeparator" w:id="0">
    <w:p w14:paraId="1368D24F" w14:textId="77777777" w:rsidR="00CB5B68" w:rsidRDefault="00CB5B68">
      <w:r>
        <w:continuationSeparator/>
      </w:r>
    </w:p>
  </w:footnote>
  <w:footnote w:type="continuationNotice" w:id="1">
    <w:p w14:paraId="68E9F053" w14:textId="77777777" w:rsidR="00CB5B68" w:rsidRDefault="00CB5B6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793A2" w14:textId="77777777" w:rsidR="002B530F" w:rsidRDefault="002B530F">
    <w:pPr>
      <w:tabs>
        <w:tab w:val="left" w:pos="0"/>
        <w:tab w:val="left" w:pos="720"/>
        <w:tab w:val="left" w:pos="1440"/>
        <w:tab w:val="left" w:pos="2160"/>
        <w:tab w:val="left" w:pos="5040"/>
        <w:tab w:val="left" w:pos="5760"/>
        <w:tab w:val="left" w:pos="6480"/>
        <w:tab w:val="left" w:pos="7200"/>
        <w:tab w:val="left" w:pos="7920"/>
        <w:tab w:val="left"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3C4B4C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name w:val="HeadingStyles||Heading|3|3|0|1|0|41||1|0|33||1|0|32||1|0|32||1|0|32||1|0|32||1|0|32||1|0|32||1|0|32||"/>
    <w:lvl w:ilvl="0">
      <w:start w:val="1"/>
      <w:numFmt w:val="upperRoman"/>
      <w:lvlText w:val="%1."/>
      <w:legacy w:legacy="1" w:legacySpace="0" w:legacyIndent="720"/>
      <w:lvlJc w:val="left"/>
      <w:pPr>
        <w:ind w:left="720" w:hanging="720"/>
      </w:pPr>
      <w:rPr>
        <w:b/>
        <w:i w:val="0"/>
        <w:u w:val="none"/>
      </w:rPr>
    </w:lvl>
    <w:lvl w:ilvl="1">
      <w:start w:val="1"/>
      <w:numFmt w:val="upperLetter"/>
      <w:lvlText w:val="%2."/>
      <w:legacy w:legacy="1" w:legacySpace="0" w:legacyIndent="720"/>
      <w:lvlJc w:val="left"/>
      <w:pPr>
        <w:ind w:left="1440" w:hanging="720"/>
      </w:pPr>
      <w:rPr>
        <w:b/>
        <w:i w:val="0"/>
        <w:u w:val="none"/>
      </w:rPr>
    </w:lvl>
    <w:lvl w:ilvl="2">
      <w:start w:val="1"/>
      <w:numFmt w:val="decimal"/>
      <w:lvlText w:val="%3."/>
      <w:legacy w:legacy="1" w:legacySpace="0" w:legacyIndent="720"/>
      <w:lvlJc w:val="left"/>
      <w:pPr>
        <w:ind w:left="2160" w:hanging="720"/>
      </w:pPr>
      <w:rPr>
        <w:b w:val="0"/>
        <w:u w:val="none"/>
      </w:rPr>
    </w:lvl>
    <w:lvl w:ilvl="3">
      <w:start w:val="1"/>
      <w:numFmt w:val="lowerLetter"/>
      <w:lvlText w:val="%4."/>
      <w:legacy w:legacy="1" w:legacySpace="0" w:legacyIndent="720"/>
      <w:lvlJc w:val="left"/>
      <w:pPr>
        <w:ind w:left="2880" w:hanging="720"/>
      </w:pPr>
      <w:rPr>
        <w:b w:val="0"/>
        <w:u w:val="none"/>
      </w:rPr>
    </w:lvl>
    <w:lvl w:ilvl="4">
      <w:start w:val="1"/>
      <w:numFmt w:val="decimal"/>
      <w:lvlText w:val="(%5)"/>
      <w:legacy w:legacy="1" w:legacySpace="0" w:legacyIndent="720"/>
      <w:lvlJc w:val="left"/>
      <w:pPr>
        <w:ind w:left="3600" w:hanging="720"/>
      </w:pPr>
      <w:rPr>
        <w:b w:val="0"/>
        <w:u w:val="none"/>
      </w:rPr>
    </w:lvl>
    <w:lvl w:ilvl="5">
      <w:start w:val="1"/>
      <w:numFmt w:val="lowerLetter"/>
      <w:lvlText w:val="(%6)"/>
      <w:legacy w:legacy="1" w:legacySpace="0" w:legacyIndent="720"/>
      <w:lvlJc w:val="left"/>
      <w:pPr>
        <w:ind w:left="4320" w:hanging="720"/>
      </w:pPr>
      <w:rPr>
        <w:b w:val="0"/>
        <w:u w:val="none"/>
      </w:rPr>
    </w:lvl>
    <w:lvl w:ilvl="6">
      <w:start w:val="1"/>
      <w:numFmt w:val="lowerRoman"/>
      <w:lvlText w:val="(%7)"/>
      <w:legacy w:legacy="1" w:legacySpace="0" w:legacyIndent="720"/>
      <w:lvlJc w:val="left"/>
      <w:pPr>
        <w:ind w:left="5040" w:hanging="720"/>
      </w:pPr>
      <w:rPr>
        <w:b w:val="0"/>
        <w:u w:val="none"/>
      </w:rPr>
    </w:lvl>
    <w:lvl w:ilvl="7">
      <w:start w:val="1"/>
      <w:numFmt w:val="lowerLetter"/>
      <w:lvlText w:val="%8)"/>
      <w:legacy w:legacy="1" w:legacySpace="0" w:legacyIndent="720"/>
      <w:lvlJc w:val="left"/>
      <w:pPr>
        <w:ind w:left="5760" w:hanging="720"/>
      </w:pPr>
      <w:rPr>
        <w:b w:val="0"/>
        <w:u w:val="none"/>
      </w:rPr>
    </w:lvl>
    <w:lvl w:ilvl="8">
      <w:start w:val="1"/>
      <w:numFmt w:val="lowerRoman"/>
      <w:lvlText w:val="%9)"/>
      <w:legacy w:legacy="1" w:legacySpace="0" w:legacyIndent="720"/>
      <w:lvlJc w:val="left"/>
      <w:pPr>
        <w:ind w:left="6480" w:hanging="720"/>
      </w:pPr>
      <w:rPr>
        <w:b w:val="0"/>
        <w:u w:val="none"/>
      </w:rPr>
    </w:lvl>
  </w:abstractNum>
  <w:abstractNum w:abstractNumId="2" w15:restartNumberingAfterBreak="0">
    <w:nsid w:val="04130DEF"/>
    <w:multiLevelType w:val="multilevel"/>
    <w:tmpl w:val="91B43DAC"/>
    <w:lvl w:ilvl="0">
      <w:start w:val="4"/>
      <w:numFmt w:val="decimal"/>
      <w:lvlText w:val="%1"/>
      <w:lvlJc w:val="left"/>
      <w:pPr>
        <w:tabs>
          <w:tab w:val="num" w:pos="390"/>
        </w:tabs>
        <w:ind w:left="390" w:hanging="390"/>
      </w:pPr>
      <w:rPr>
        <w:rFonts w:hint="default"/>
      </w:rPr>
    </w:lvl>
    <w:lvl w:ilvl="1">
      <w:start w:val="7"/>
      <w:numFmt w:val="decimal"/>
      <w:lvlText w:val="%1.%2"/>
      <w:lvlJc w:val="left"/>
      <w:pPr>
        <w:tabs>
          <w:tab w:val="num" w:pos="1110"/>
        </w:tabs>
        <w:ind w:left="1110" w:hanging="390"/>
      </w:pPr>
      <w:rPr>
        <w:rFonts w:hint="default"/>
      </w:rPr>
    </w:lvl>
    <w:lvl w:ilvl="2">
      <w:start w:val="3"/>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15:restartNumberingAfterBreak="0">
    <w:nsid w:val="124B0BD0"/>
    <w:multiLevelType w:val="multilevel"/>
    <w:tmpl w:val="AB78B60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440"/>
        </w:tabs>
        <w:ind w:left="1440" w:hanging="720"/>
      </w:pPr>
      <w:rPr>
        <w:rFonts w:ascii="Times New Roman" w:hAnsi="Times New Roman" w:hint="default"/>
        <w:b w:val="0"/>
        <w:i w:val="0"/>
        <w:sz w:val="22"/>
      </w:rPr>
    </w:lvl>
    <w:lvl w:ilvl="2">
      <w:start w:val="1"/>
      <w:numFmt w:val="decimal"/>
      <w:lvlText w:val="%1.%2.%3"/>
      <w:lvlJc w:val="left"/>
      <w:pPr>
        <w:tabs>
          <w:tab w:val="num" w:pos="2160"/>
        </w:tabs>
        <w:ind w:left="2160" w:hanging="720"/>
      </w:pPr>
      <w:rPr>
        <w:rFonts w:ascii="Times New Roman" w:hAnsi="Times New Roman" w:hint="default"/>
        <w:b w:val="0"/>
        <w:i w:val="0"/>
        <w:sz w:val="22"/>
      </w:rPr>
    </w:lvl>
    <w:lvl w:ilvl="3">
      <w:start w:val="1"/>
      <w:numFmt w:val="decimal"/>
      <w:lvlText w:val="%1.%2.%3.%4"/>
      <w:lvlJc w:val="left"/>
      <w:pPr>
        <w:tabs>
          <w:tab w:val="num" w:pos="2880"/>
        </w:tabs>
        <w:ind w:left="2880" w:hanging="720"/>
      </w:pPr>
      <w:rPr>
        <w:rFonts w:ascii="Times New Roman" w:hAnsi="Times New Roman" w:hint="default"/>
        <w:b w:val="0"/>
        <w:i w:val="0"/>
        <w:sz w:val="22"/>
      </w:rPr>
    </w:lvl>
    <w:lvl w:ilvl="4">
      <w:start w:val="1"/>
      <w:numFmt w:val="decimal"/>
      <w:lvlText w:val="%1.%2.%3.%4.%5"/>
      <w:lvlJc w:val="left"/>
      <w:pPr>
        <w:tabs>
          <w:tab w:val="num" w:pos="3960"/>
        </w:tabs>
        <w:ind w:left="3600" w:hanging="72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4" w15:restartNumberingAfterBreak="0">
    <w:nsid w:val="12CF3021"/>
    <w:multiLevelType w:val="multilevel"/>
    <w:tmpl w:val="5114CFCA"/>
    <w:lvl w:ilvl="0">
      <w:start w:val="1"/>
      <w:numFmt w:val="decimal"/>
      <w:lvlText w:val="%1."/>
      <w:lvlJc w:val="left"/>
      <w:pPr>
        <w:tabs>
          <w:tab w:val="num" w:pos="1080"/>
        </w:tabs>
        <w:ind w:left="720" w:firstLine="0"/>
      </w:pPr>
      <w:rPr>
        <w:rFonts w:ascii="Times New Roman" w:hAnsi="Times New Roman"/>
        <w:b/>
        <w:i w:val="0"/>
        <w:caps/>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B3F012C"/>
    <w:multiLevelType w:val="multilevel"/>
    <w:tmpl w:val="C6346734"/>
    <w:lvl w:ilvl="0">
      <w:start w:val="1"/>
      <w:numFmt w:val="decimal"/>
      <w:lvlText w:val="%1."/>
      <w:lvlJc w:val="left"/>
      <w:pPr>
        <w:tabs>
          <w:tab w:val="num" w:pos="720"/>
        </w:tabs>
        <w:ind w:left="720" w:hanging="720"/>
      </w:pPr>
      <w:rPr>
        <w:rFonts w:ascii="Times New Roman" w:hAnsi="Times New Roman" w:hint="default"/>
        <w:b/>
        <w:i w:val="0"/>
        <w:caps w:val="0"/>
        <w:sz w:val="24"/>
      </w:rPr>
    </w:lvl>
    <w:lvl w:ilvl="1">
      <w:start w:val="1"/>
      <w:numFmt w:val="decimal"/>
      <w:lvlText w:val="%1.%2"/>
      <w:lvlJc w:val="left"/>
      <w:pPr>
        <w:tabs>
          <w:tab w:val="num" w:pos="720"/>
        </w:tabs>
        <w:ind w:left="0" w:firstLine="0"/>
      </w:pPr>
    </w:lvl>
    <w:lvl w:ilvl="2">
      <w:start w:val="1"/>
      <w:numFmt w:val="lowerLetter"/>
      <w:lvlText w:val="(%3)"/>
      <w:lvlJc w:val="left"/>
      <w:pPr>
        <w:tabs>
          <w:tab w:val="num" w:pos="1440"/>
        </w:tabs>
        <w:ind w:left="1440" w:hanging="720"/>
      </w:pPr>
    </w:lvl>
    <w:lvl w:ilvl="3">
      <w:start w:val="1"/>
      <w:numFmt w:val="lowerRoman"/>
      <w:lvlText w:val="(%4)"/>
      <w:lvlJc w:val="left"/>
      <w:pPr>
        <w:tabs>
          <w:tab w:val="num" w:pos="2160"/>
        </w:tabs>
        <w:ind w:left="2160" w:hanging="720"/>
      </w:pPr>
    </w:lvl>
    <w:lvl w:ilvl="4">
      <w:start w:val="1"/>
      <w:numFmt w:val="upperLetter"/>
      <w:lvlText w:val="(%5)"/>
      <w:lvlJc w:val="left"/>
      <w:pPr>
        <w:tabs>
          <w:tab w:val="num" w:pos="2880"/>
        </w:tabs>
        <w:ind w:left="2880" w:hanging="720"/>
      </w:pPr>
    </w:lvl>
    <w:lvl w:ilvl="5">
      <w:start w:val="1"/>
      <w:numFmt w:val="decimal"/>
      <w:lvlText w:val="(%6)"/>
      <w:lvlJc w:val="left"/>
      <w:pPr>
        <w:tabs>
          <w:tab w:val="num" w:pos="3600"/>
        </w:tabs>
        <w:ind w:left="3600" w:hanging="720"/>
      </w:pPr>
    </w:lvl>
    <w:lvl w:ilvl="6">
      <w:start w:val="1"/>
      <w:numFmt w:val="lowerLetter"/>
      <w:lvlText w:val="(%7)"/>
      <w:lvlJc w:val="left"/>
      <w:pPr>
        <w:tabs>
          <w:tab w:val="num" w:pos="1440"/>
        </w:tabs>
        <w:ind w:left="1440" w:hanging="720"/>
      </w:pPr>
    </w:lvl>
    <w:lvl w:ilvl="7">
      <w:start w:val="1"/>
      <w:numFmt w:val="lowerRoman"/>
      <w:lvlText w:val="(%8)"/>
      <w:lvlJc w:val="left"/>
      <w:pPr>
        <w:tabs>
          <w:tab w:val="num" w:pos="2160"/>
        </w:tabs>
        <w:ind w:left="2160" w:hanging="720"/>
      </w:pPr>
    </w:lvl>
    <w:lvl w:ilvl="8">
      <w:start w:val="1"/>
      <w:numFmt w:val="lowerLetter"/>
      <w:lvlText w:val="(%9)"/>
      <w:lvlJc w:val="left"/>
      <w:pPr>
        <w:tabs>
          <w:tab w:val="num" w:pos="1440"/>
        </w:tabs>
        <w:ind w:left="1440" w:hanging="720"/>
      </w:pPr>
    </w:lvl>
  </w:abstractNum>
  <w:abstractNum w:abstractNumId="6" w15:restartNumberingAfterBreak="0">
    <w:nsid w:val="1C121DF6"/>
    <w:multiLevelType w:val="multilevel"/>
    <w:tmpl w:val="035E856E"/>
    <w:lvl w:ilvl="0">
      <w:start w:val="1"/>
      <w:numFmt w:val="decimal"/>
      <w:pStyle w:val="Article2L1"/>
      <w:suff w:val="nothing"/>
      <w:lvlText w:val="article %1"/>
      <w:lvlJc w:val="left"/>
      <w:pPr>
        <w:tabs>
          <w:tab w:val="num" w:pos="-7020"/>
        </w:tabs>
        <w:ind w:left="360" w:firstLine="0"/>
      </w:pPr>
      <w:rPr>
        <w:rFonts w:ascii="Times New Roman Bold" w:eastAsia="Times New Roman Bold" w:hAnsi="Times New Roman Bold" w:cs="Times New Roman Bold"/>
        <w:b/>
        <w:i w:val="0"/>
        <w:caps/>
        <w:smallCaps w:val="0"/>
        <w:strike w:val="0"/>
        <w:dstrike w:val="0"/>
        <w:vanish w:val="0"/>
        <w:color w:val="000000"/>
        <w:w w:val="100"/>
        <w:kern w:val="0"/>
        <w:sz w:val="24"/>
        <w:u w:val="none"/>
        <w:effect w:val="none"/>
        <w:vertAlign w:val="baseline"/>
        <w:rtl w:val="0"/>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rticle2L2"/>
      <w:lvlText w:val="%1.%2"/>
      <w:lvlJc w:val="left"/>
      <w:pPr>
        <w:tabs>
          <w:tab w:val="num" w:pos="0"/>
        </w:tabs>
        <w:ind w:left="0" w:firstLine="720"/>
      </w:pPr>
      <w:rPr>
        <w:rFonts w:ascii="Times New Roman" w:eastAsia="Times New Roman" w:hAnsi="Times New Roman" w:cs="Times New Roman"/>
        <w:b/>
        <w:i w:val="0"/>
        <w:caps w:val="0"/>
        <w:strike w:val="0"/>
        <w:dstrike w:val="0"/>
        <w:vanish w:val="0"/>
        <w:color w:val="000000"/>
        <w:w w:val="100"/>
        <w:kern w:val="0"/>
        <w:sz w:val="24"/>
        <w:u w:val="none"/>
        <w:effect w:val="none"/>
        <w:vertAlign w:val="baseline"/>
        <w:rtl w:val="0"/>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rticle2L3"/>
      <w:lvlText w:val="(%3)"/>
      <w:lvlJc w:val="left"/>
      <w:pPr>
        <w:tabs>
          <w:tab w:val="num" w:pos="-990"/>
        </w:tabs>
        <w:ind w:left="-720" w:firstLine="1440"/>
      </w:pPr>
      <w:rPr>
        <w:rFonts w:ascii="Times New Roman" w:eastAsia="Times New Roman" w:hAnsi="Times New Roman" w:cs="Times New Roman"/>
        <w:b w:val="0"/>
        <w:bCs/>
        <w:i w:val="0"/>
        <w:caps w:val="0"/>
        <w:strike w:val="0"/>
        <w:dstrike w:val="0"/>
        <w:vanish w:val="0"/>
        <w:color w:val="000000"/>
        <w:w w:val="100"/>
        <w:kern w:val="0"/>
        <w:sz w:val="24"/>
        <w:u w:val="none"/>
        <w:effect w:val="none"/>
        <w:vertAlign w:val="baseline"/>
        <w:rtl w:val="0"/>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rticle2L4"/>
      <w:lvlText w:val="(%4)"/>
      <w:lvlJc w:val="left"/>
      <w:pPr>
        <w:tabs>
          <w:tab w:val="num" w:pos="0"/>
        </w:tabs>
        <w:ind w:left="0" w:firstLine="2160"/>
      </w:pPr>
      <w:rPr>
        <w:rFonts w:ascii="Times New Roman" w:eastAsia="Times New Roman" w:hAnsi="Times New Roman" w:cs="Times New Roman"/>
        <w:b/>
        <w:i w:val="0"/>
        <w:caps w:val="0"/>
        <w:strike w:val="0"/>
        <w:dstrike w:val="0"/>
        <w:vanish w:val="0"/>
        <w:color w:val="000000"/>
        <w:w w:val="100"/>
        <w:kern w:val="0"/>
        <w:sz w:val="24"/>
        <w:u w:val="none"/>
        <w:effect w:val="none"/>
        <w:vertAlign w:val="baseline"/>
        <w:rtl w:val="0"/>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CC56010"/>
    <w:multiLevelType w:val="multilevel"/>
    <w:tmpl w:val="6C020778"/>
    <w:lvl w:ilvl="0">
      <w:start w:val="1"/>
      <w:numFmt w:val="decimal"/>
      <w:suff w:val="nothing"/>
      <w:lvlText w:val="article %1"/>
      <w:lvlJc w:val="left"/>
      <w:pPr>
        <w:tabs>
          <w:tab w:val="num" w:pos="8100"/>
        </w:tabs>
        <w:ind w:left="7380" w:firstLine="0"/>
      </w:pPr>
      <w:rPr>
        <w:rFonts w:ascii="Times New Roman Bold" w:hAnsi="Times New Roman Bold"/>
        <w:b/>
        <w:i w:val="0"/>
        <w:caps/>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EEF7182"/>
    <w:multiLevelType w:val="hybridMultilevel"/>
    <w:tmpl w:val="9D18459A"/>
    <w:lvl w:ilvl="0" w:tplc="C6CAC5E2">
      <w:start w:val="1"/>
      <w:numFmt w:val="lowerLetter"/>
      <w:lvlText w:val="(%1)"/>
      <w:lvlJc w:val="left"/>
      <w:pPr>
        <w:tabs>
          <w:tab w:val="num" w:pos="360"/>
        </w:tabs>
        <w:ind w:left="-720" w:firstLine="720"/>
      </w:pPr>
      <w:rPr>
        <w:rFonts w:hint="default"/>
        <w:b w:val="0"/>
        <w:i w:val="0"/>
      </w:rPr>
    </w:lvl>
    <w:lvl w:ilvl="1" w:tplc="E8360978" w:tentative="1">
      <w:start w:val="1"/>
      <w:numFmt w:val="lowerLetter"/>
      <w:lvlText w:val="%2."/>
      <w:lvlJc w:val="left"/>
      <w:pPr>
        <w:tabs>
          <w:tab w:val="num" w:pos="720"/>
        </w:tabs>
        <w:ind w:left="720" w:hanging="360"/>
      </w:pPr>
    </w:lvl>
    <w:lvl w:ilvl="2" w:tplc="9EC0A43E" w:tentative="1">
      <w:start w:val="1"/>
      <w:numFmt w:val="lowerRoman"/>
      <w:lvlText w:val="%3."/>
      <w:lvlJc w:val="right"/>
      <w:pPr>
        <w:tabs>
          <w:tab w:val="num" w:pos="1440"/>
        </w:tabs>
        <w:ind w:left="1440" w:hanging="180"/>
      </w:pPr>
    </w:lvl>
    <w:lvl w:ilvl="3" w:tplc="5CD608A2" w:tentative="1">
      <w:start w:val="1"/>
      <w:numFmt w:val="decimal"/>
      <w:lvlText w:val="%4."/>
      <w:lvlJc w:val="left"/>
      <w:pPr>
        <w:tabs>
          <w:tab w:val="num" w:pos="2160"/>
        </w:tabs>
        <w:ind w:left="2160" w:hanging="360"/>
      </w:pPr>
    </w:lvl>
    <w:lvl w:ilvl="4" w:tplc="6B26F690" w:tentative="1">
      <w:start w:val="1"/>
      <w:numFmt w:val="lowerLetter"/>
      <w:lvlText w:val="%5."/>
      <w:lvlJc w:val="left"/>
      <w:pPr>
        <w:tabs>
          <w:tab w:val="num" w:pos="2880"/>
        </w:tabs>
        <w:ind w:left="2880" w:hanging="360"/>
      </w:pPr>
    </w:lvl>
    <w:lvl w:ilvl="5" w:tplc="8E2CA762" w:tentative="1">
      <w:start w:val="1"/>
      <w:numFmt w:val="lowerRoman"/>
      <w:lvlText w:val="%6."/>
      <w:lvlJc w:val="right"/>
      <w:pPr>
        <w:tabs>
          <w:tab w:val="num" w:pos="3600"/>
        </w:tabs>
        <w:ind w:left="3600" w:hanging="180"/>
      </w:pPr>
    </w:lvl>
    <w:lvl w:ilvl="6" w:tplc="F1609652" w:tentative="1">
      <w:start w:val="1"/>
      <w:numFmt w:val="decimal"/>
      <w:lvlText w:val="%7."/>
      <w:lvlJc w:val="left"/>
      <w:pPr>
        <w:tabs>
          <w:tab w:val="num" w:pos="4320"/>
        </w:tabs>
        <w:ind w:left="4320" w:hanging="360"/>
      </w:pPr>
    </w:lvl>
    <w:lvl w:ilvl="7" w:tplc="4A30765A" w:tentative="1">
      <w:start w:val="1"/>
      <w:numFmt w:val="lowerLetter"/>
      <w:lvlText w:val="%8."/>
      <w:lvlJc w:val="left"/>
      <w:pPr>
        <w:tabs>
          <w:tab w:val="num" w:pos="5040"/>
        </w:tabs>
        <w:ind w:left="5040" w:hanging="360"/>
      </w:pPr>
    </w:lvl>
    <w:lvl w:ilvl="8" w:tplc="B9CC4A6A" w:tentative="1">
      <w:start w:val="1"/>
      <w:numFmt w:val="lowerRoman"/>
      <w:lvlText w:val="%9."/>
      <w:lvlJc w:val="right"/>
      <w:pPr>
        <w:tabs>
          <w:tab w:val="num" w:pos="5760"/>
        </w:tabs>
        <w:ind w:left="5760" w:hanging="180"/>
      </w:pPr>
    </w:lvl>
  </w:abstractNum>
  <w:abstractNum w:abstractNumId="9" w15:restartNumberingAfterBreak="0">
    <w:nsid w:val="23274FED"/>
    <w:multiLevelType w:val="multilevel"/>
    <w:tmpl w:val="94506EC0"/>
    <w:lvl w:ilvl="0">
      <w:start w:val="1"/>
      <w:numFmt w:val="decimal"/>
      <w:lvlText w:val="%1.0"/>
      <w:lvlJc w:val="left"/>
      <w:pPr>
        <w:tabs>
          <w:tab w:val="num" w:pos="720"/>
        </w:tabs>
        <w:ind w:left="720" w:hanging="720"/>
      </w:pPr>
      <w:rPr>
        <w:rFonts w:ascii="Times New Roman" w:hAnsi="Times New Roman"/>
        <w:b/>
        <w:i w:val="0"/>
        <w:caps/>
        <w:small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hint="default"/>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Times New Roman" w:hAnsi="Times New Roman" w:hint="default"/>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ascii="Times New Roman" w:hAnsi="Times New Roman"/>
        <w:b/>
        <w:i w:val="0"/>
        <w:caps w:val="0"/>
        <w:small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ascii="Times New Roman" w:hAnsi="Times New Roman"/>
        <w:b/>
        <w:i w:val="0"/>
        <w:caps w:val="0"/>
        <w:small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ascii="Times New Roman" w:hAnsi="Times New Roman"/>
        <w:b/>
        <w:i w:val="0"/>
        <w:caps w:val="0"/>
        <w:small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ascii="Times New Roman" w:hAnsi="Times New Roman"/>
        <w:b/>
        <w:i w:val="0"/>
        <w:caps w:val="0"/>
        <w:small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rFonts w:ascii="Times New Roman" w:hAnsi="Times New Roman"/>
        <w:b/>
        <w:i w:val="0"/>
        <w:caps w:val="0"/>
        <w:small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rFonts w:ascii="Times New Roman" w:hAnsi="Times New Roman"/>
        <w:b/>
        <w:i w:val="0"/>
        <w:caps w:val="0"/>
        <w:small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3872875"/>
    <w:multiLevelType w:val="singleLevel"/>
    <w:tmpl w:val="8C0AD104"/>
    <w:lvl w:ilvl="0">
      <w:start w:val="1"/>
      <w:numFmt w:val="decimal"/>
      <w:lvlText w:val="%1."/>
      <w:legacy w:legacy="1" w:legacySpace="0" w:legacyIndent="426"/>
      <w:lvlJc w:val="left"/>
      <w:pPr>
        <w:ind w:left="426" w:hanging="426"/>
      </w:pPr>
    </w:lvl>
  </w:abstractNum>
  <w:abstractNum w:abstractNumId="11" w15:restartNumberingAfterBreak="0">
    <w:nsid w:val="25BB34E4"/>
    <w:multiLevelType w:val="singleLevel"/>
    <w:tmpl w:val="FFFFFFFF"/>
    <w:lvl w:ilvl="0">
      <w:start w:val="1"/>
      <w:numFmt w:val="bullet"/>
      <w:lvlText w:val=""/>
      <w:legacy w:legacy="1" w:legacySpace="0" w:legacyIndent="360"/>
      <w:lvlJc w:val="left"/>
      <w:pPr>
        <w:ind w:left="1800" w:hanging="360"/>
      </w:pPr>
      <w:rPr>
        <w:rFonts w:ascii="Symbol" w:hAnsi="Symbol" w:cs="Times New Roman" w:hint="default"/>
      </w:rPr>
    </w:lvl>
  </w:abstractNum>
  <w:abstractNum w:abstractNumId="12" w15:restartNumberingAfterBreak="0">
    <w:nsid w:val="2DCA64F1"/>
    <w:multiLevelType w:val="hybridMultilevel"/>
    <w:tmpl w:val="19A4EED4"/>
    <w:name w:val="zzmpArticle2||Article2|2|1|1|5|0|9||1|0|1||1|0|1||1|0|1||1|0|1||1|0|1||1|0|1||"/>
    <w:lvl w:ilvl="0" w:tplc="BD6679BE">
      <w:start w:val="1"/>
      <w:numFmt w:val="bullet"/>
      <w:lvlText w:val=""/>
      <w:lvlJc w:val="left"/>
      <w:pPr>
        <w:tabs>
          <w:tab w:val="num" w:pos="720"/>
        </w:tabs>
        <w:ind w:left="720" w:hanging="360"/>
      </w:pPr>
      <w:rPr>
        <w:rFonts w:ascii="Symbol" w:hAnsi="Symbol" w:hint="default"/>
      </w:rPr>
    </w:lvl>
    <w:lvl w:ilvl="1" w:tplc="E17877EA" w:tentative="1">
      <w:start w:val="1"/>
      <w:numFmt w:val="bullet"/>
      <w:lvlText w:val="o"/>
      <w:lvlJc w:val="left"/>
      <w:pPr>
        <w:tabs>
          <w:tab w:val="num" w:pos="1440"/>
        </w:tabs>
        <w:ind w:left="1440" w:hanging="360"/>
      </w:pPr>
      <w:rPr>
        <w:rFonts w:ascii="Courier New" w:hAnsi="Courier New" w:cs="Courier New" w:hint="default"/>
      </w:rPr>
    </w:lvl>
    <w:lvl w:ilvl="2" w:tplc="E2D45C7C" w:tentative="1">
      <w:start w:val="1"/>
      <w:numFmt w:val="bullet"/>
      <w:lvlText w:val=""/>
      <w:lvlJc w:val="left"/>
      <w:pPr>
        <w:tabs>
          <w:tab w:val="num" w:pos="2160"/>
        </w:tabs>
        <w:ind w:left="2160" w:hanging="360"/>
      </w:pPr>
      <w:rPr>
        <w:rFonts w:ascii="Wingdings" w:hAnsi="Wingdings" w:hint="default"/>
      </w:rPr>
    </w:lvl>
    <w:lvl w:ilvl="3" w:tplc="92149D64" w:tentative="1">
      <w:start w:val="1"/>
      <w:numFmt w:val="bullet"/>
      <w:lvlText w:val=""/>
      <w:lvlJc w:val="left"/>
      <w:pPr>
        <w:tabs>
          <w:tab w:val="num" w:pos="2880"/>
        </w:tabs>
        <w:ind w:left="2880" w:hanging="360"/>
      </w:pPr>
      <w:rPr>
        <w:rFonts w:ascii="Symbol" w:hAnsi="Symbol" w:hint="default"/>
      </w:rPr>
    </w:lvl>
    <w:lvl w:ilvl="4" w:tplc="92BE2610" w:tentative="1">
      <w:start w:val="1"/>
      <w:numFmt w:val="bullet"/>
      <w:lvlText w:val="o"/>
      <w:lvlJc w:val="left"/>
      <w:pPr>
        <w:tabs>
          <w:tab w:val="num" w:pos="3600"/>
        </w:tabs>
        <w:ind w:left="3600" w:hanging="360"/>
      </w:pPr>
      <w:rPr>
        <w:rFonts w:ascii="Courier New" w:hAnsi="Courier New" w:cs="Courier New" w:hint="default"/>
      </w:rPr>
    </w:lvl>
    <w:lvl w:ilvl="5" w:tplc="9EBC16B8" w:tentative="1">
      <w:start w:val="1"/>
      <w:numFmt w:val="bullet"/>
      <w:lvlText w:val=""/>
      <w:lvlJc w:val="left"/>
      <w:pPr>
        <w:tabs>
          <w:tab w:val="num" w:pos="4320"/>
        </w:tabs>
        <w:ind w:left="4320" w:hanging="360"/>
      </w:pPr>
      <w:rPr>
        <w:rFonts w:ascii="Wingdings" w:hAnsi="Wingdings" w:hint="default"/>
      </w:rPr>
    </w:lvl>
    <w:lvl w:ilvl="6" w:tplc="E55EEC82" w:tentative="1">
      <w:start w:val="1"/>
      <w:numFmt w:val="bullet"/>
      <w:lvlText w:val=""/>
      <w:lvlJc w:val="left"/>
      <w:pPr>
        <w:tabs>
          <w:tab w:val="num" w:pos="5040"/>
        </w:tabs>
        <w:ind w:left="5040" w:hanging="360"/>
      </w:pPr>
      <w:rPr>
        <w:rFonts w:ascii="Symbol" w:hAnsi="Symbol" w:hint="default"/>
      </w:rPr>
    </w:lvl>
    <w:lvl w:ilvl="7" w:tplc="FA08CE8C" w:tentative="1">
      <w:start w:val="1"/>
      <w:numFmt w:val="bullet"/>
      <w:lvlText w:val="o"/>
      <w:lvlJc w:val="left"/>
      <w:pPr>
        <w:tabs>
          <w:tab w:val="num" w:pos="5760"/>
        </w:tabs>
        <w:ind w:left="5760" w:hanging="360"/>
      </w:pPr>
      <w:rPr>
        <w:rFonts w:ascii="Courier New" w:hAnsi="Courier New" w:cs="Courier New" w:hint="default"/>
      </w:rPr>
    </w:lvl>
    <w:lvl w:ilvl="8" w:tplc="831EB74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E96EB4"/>
    <w:multiLevelType w:val="multilevel"/>
    <w:tmpl w:val="EF8C8956"/>
    <w:lvl w:ilvl="0">
      <w:start w:val="1"/>
      <w:numFmt w:val="decimal"/>
      <w:suff w:val="nothing"/>
      <w:lvlText w:val="article %1"/>
      <w:lvlJc w:val="left"/>
      <w:pPr>
        <w:tabs>
          <w:tab w:val="num" w:pos="0"/>
        </w:tabs>
        <w:ind w:left="0" w:firstLine="0"/>
      </w:pPr>
      <w:rPr>
        <w:rFonts w:ascii="Times New Roman" w:hAnsi="Times New Roman" w:cs="Times New Roman" w:hint="default"/>
        <w:b/>
        <w:i w:val="0"/>
        <w:caps/>
        <w:smallCaps w:val="0"/>
        <w:strike w:val="0"/>
        <w:dstrike w:val="0"/>
        <w:vanish w:val="0"/>
        <w:color w:val="auto"/>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ascii="Times New Roman" w:hAnsi="Times New Roman" w:cs="Times New Roman" w:hint="default"/>
        <w:b/>
        <w:i w:val="0"/>
        <w:caps w:val="0"/>
        <w:strike w:val="0"/>
        <w:dstrike w:val="0"/>
        <w:vanish w:val="0"/>
        <w:color w:val="auto"/>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rFonts w:ascii="Times New Roman" w:hAnsi="Times New Roman" w:cs="Times New Roman"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rFonts w:hint="default"/>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30B71ED"/>
    <w:multiLevelType w:val="multilevel"/>
    <w:tmpl w:val="D76CF57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35292B17"/>
    <w:multiLevelType w:val="multilevel"/>
    <w:tmpl w:val="F9781B52"/>
    <w:lvl w:ilvl="0">
      <w:start w:val="6"/>
      <w:numFmt w:val="decimal"/>
      <w:lvlText w:val="%1"/>
      <w:lvlJc w:val="left"/>
      <w:pPr>
        <w:tabs>
          <w:tab w:val="num" w:pos="720"/>
        </w:tabs>
        <w:ind w:left="720" w:hanging="720"/>
      </w:pPr>
      <w:rPr>
        <w:rFonts w:hint="default"/>
      </w:rPr>
    </w:lvl>
    <w:lvl w:ilv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6" w15:restartNumberingAfterBreak="0">
    <w:nsid w:val="3777213F"/>
    <w:multiLevelType w:val="multilevel"/>
    <w:tmpl w:val="3C9823A4"/>
    <w:lvl w:ilvl="0">
      <w:start w:val="1"/>
      <w:numFmt w:val="decimal"/>
      <w:isLgl/>
      <w:lvlText w:val="%1"/>
      <w:lvlJc w:val="left"/>
      <w:pPr>
        <w:tabs>
          <w:tab w:val="num" w:pos="720"/>
        </w:tabs>
        <w:ind w:left="720" w:hanging="720"/>
      </w:pPr>
      <w:rPr>
        <w:b/>
        <w:i w:val="0"/>
        <w:u w:val="none"/>
      </w:rPr>
    </w:lvl>
    <w:lvl w:ilvl="1">
      <w:start w:val="1"/>
      <w:numFmt w:val="decimal"/>
      <w:isLgl/>
      <w:lvlText w:val="%1.%2"/>
      <w:lvlJc w:val="left"/>
      <w:pPr>
        <w:tabs>
          <w:tab w:val="num" w:pos="720"/>
        </w:tabs>
        <w:ind w:left="720" w:hanging="720"/>
      </w:pPr>
    </w:lvl>
    <w:lvl w:ilvl="2">
      <w:start w:val="1"/>
      <w:numFmt w:val="lowerLetter"/>
      <w:lvlText w:val="(%3)"/>
      <w:lvlJc w:val="left"/>
      <w:pPr>
        <w:tabs>
          <w:tab w:val="num" w:pos="1440"/>
        </w:tabs>
        <w:ind w:left="1440" w:hanging="720"/>
      </w:pPr>
      <w:rPr>
        <w:b w:val="0"/>
      </w:rPr>
    </w:lvl>
    <w:lvl w:ilvl="3">
      <w:start w:val="1"/>
      <w:numFmt w:val="lowerRoman"/>
      <w:lvlText w:val="(%4)"/>
      <w:lvlJc w:val="left"/>
      <w:pPr>
        <w:tabs>
          <w:tab w:val="num" w:pos="2160"/>
        </w:tabs>
        <w:ind w:left="2160" w:hanging="720"/>
      </w:pPr>
    </w:lvl>
    <w:lvl w:ilvl="4">
      <w:start w:val="1"/>
      <w:numFmt w:val="upperLetter"/>
      <w:lvlText w:val="(%5)"/>
      <w:lvlJc w:val="left"/>
      <w:pPr>
        <w:tabs>
          <w:tab w:val="num" w:pos="2880"/>
        </w:tabs>
        <w:ind w:left="2880" w:hanging="720"/>
      </w:pPr>
    </w:lvl>
    <w:lvl w:ilvl="5">
      <w:start w:val="1"/>
      <w:numFmt w:val="decimal"/>
      <w:lvlText w:val="%6)"/>
      <w:lvlJc w:val="left"/>
      <w:pPr>
        <w:tabs>
          <w:tab w:val="num" w:pos="3600"/>
        </w:tabs>
        <w:ind w:left="3600" w:hanging="720"/>
      </w:pPr>
    </w:lvl>
    <w:lvl w:ilvl="6">
      <w:start w:val="1"/>
      <w:numFmt w:val="lowerLetter"/>
      <w:lvlText w:val="%7)"/>
      <w:lvlJc w:val="left"/>
      <w:pPr>
        <w:tabs>
          <w:tab w:val="num" w:pos="4320"/>
        </w:tabs>
        <w:ind w:left="4320" w:hanging="720"/>
      </w:pPr>
    </w:lvl>
    <w:lvl w:ilvl="7">
      <w:start w:val="1"/>
      <w:numFmt w:val="lowerRoman"/>
      <w:lvlText w:val="%8)"/>
      <w:lvlJc w:val="left"/>
      <w:pPr>
        <w:tabs>
          <w:tab w:val="num" w:pos="5040"/>
        </w:tabs>
        <w:ind w:left="5040" w:hanging="720"/>
      </w:pPr>
    </w:lvl>
    <w:lvl w:ilvl="8">
      <w:start w:val="1"/>
      <w:numFmt w:val="none"/>
      <w:suff w:val="nothing"/>
      <w:lvlText w:val=""/>
      <w:lvlJc w:val="left"/>
      <w:pPr>
        <w:ind w:left="5760" w:hanging="720"/>
      </w:pPr>
    </w:lvl>
  </w:abstractNum>
  <w:abstractNum w:abstractNumId="17" w15:restartNumberingAfterBreak="0">
    <w:nsid w:val="3E101CCC"/>
    <w:multiLevelType w:val="multilevel"/>
    <w:tmpl w:val="236AE4B2"/>
    <w:lvl w:ilvl="0">
      <w:start w:val="1"/>
      <w:numFmt w:val="decimal"/>
      <w:lvlText w:val="%1."/>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left="0" w:firstLine="28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left="0" w:firstLine="43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left="0" w:firstLine="50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left="0" w:firstLine="57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left="0" w:firstLine="64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5E63C9D"/>
    <w:multiLevelType w:val="multilevel"/>
    <w:tmpl w:val="6C020778"/>
    <w:name w:val="zzmpLegal2Tab||Legal2Tab|2|1|1|1|0|9||1|0|1||1|0|1||1|0|1||1|0|1||1|0|1||1|0|1||1|0|1||1|0|1||"/>
    <w:lvl w:ilvl="0">
      <w:start w:val="1"/>
      <w:numFmt w:val="decimal"/>
      <w:suff w:val="nothing"/>
      <w:lvlText w:val="article %1"/>
      <w:lvlJc w:val="left"/>
      <w:pPr>
        <w:tabs>
          <w:tab w:val="num" w:pos="8100"/>
        </w:tabs>
        <w:ind w:left="7380" w:firstLine="0"/>
      </w:pPr>
      <w:rPr>
        <w:rFonts w:ascii="Times New Roman Bold" w:hAnsi="Times New Roman Bold"/>
        <w:b/>
        <w:i w:val="0"/>
        <w:caps/>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47316A0A"/>
    <w:multiLevelType w:val="multilevel"/>
    <w:tmpl w:val="AB78B60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ascii="Times New Roman" w:hAnsi="Times New Roman" w:hint="default"/>
        <w:b w:val="0"/>
        <w:i w:val="0"/>
        <w:sz w:val="22"/>
      </w:rPr>
    </w:lvl>
    <w:lvl w:ilvl="2">
      <w:start w:val="1"/>
      <w:numFmt w:val="decimal"/>
      <w:lvlText w:val="%1.%2.%3"/>
      <w:lvlJc w:val="left"/>
      <w:pPr>
        <w:tabs>
          <w:tab w:val="num" w:pos="2160"/>
        </w:tabs>
        <w:ind w:left="2160" w:hanging="720"/>
      </w:pPr>
      <w:rPr>
        <w:rFonts w:ascii="Times New Roman" w:hAnsi="Times New Roman" w:hint="default"/>
        <w:b w:val="0"/>
        <w:i w:val="0"/>
        <w:sz w:val="22"/>
      </w:rPr>
    </w:lvl>
    <w:lvl w:ilvl="3">
      <w:start w:val="1"/>
      <w:numFmt w:val="decimal"/>
      <w:lvlText w:val="%1.%2.%3.%4"/>
      <w:lvlJc w:val="left"/>
      <w:pPr>
        <w:tabs>
          <w:tab w:val="num" w:pos="2880"/>
        </w:tabs>
        <w:ind w:left="2880" w:hanging="720"/>
      </w:pPr>
      <w:rPr>
        <w:rFonts w:ascii="Times New Roman" w:hAnsi="Times New Roman" w:hint="default"/>
        <w:b w:val="0"/>
        <w:i w:val="0"/>
        <w:sz w:val="22"/>
      </w:rPr>
    </w:lvl>
    <w:lvl w:ilvl="4">
      <w:start w:val="1"/>
      <w:numFmt w:val="decimal"/>
      <w:lvlText w:val="%1.%2.%3.%4.%5"/>
      <w:lvlJc w:val="left"/>
      <w:pPr>
        <w:tabs>
          <w:tab w:val="num" w:pos="3960"/>
        </w:tabs>
        <w:ind w:left="3600" w:hanging="72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0" w15:restartNumberingAfterBreak="0">
    <w:nsid w:val="62D84370"/>
    <w:multiLevelType w:val="multilevel"/>
    <w:tmpl w:val="AB78B608"/>
    <w:lvl w:ilvl="0">
      <w:start w:val="1"/>
      <w:numFmt w:val="bullet"/>
      <w:lvlText w:val=""/>
      <w:lvlJc w:val="left"/>
      <w:pPr>
        <w:tabs>
          <w:tab w:val="num" w:pos="1080"/>
        </w:tabs>
        <w:ind w:left="1080" w:hanging="360"/>
      </w:pPr>
      <w:rPr>
        <w:rFonts w:ascii="Wingdings" w:hAnsi="Wingdings" w:hint="default"/>
      </w:rPr>
    </w:lvl>
    <w:lvl w:ilvl="1">
      <w:start w:val="1"/>
      <w:numFmt w:val="decimal"/>
      <w:lvlText w:val="%1.%2"/>
      <w:lvlJc w:val="left"/>
      <w:pPr>
        <w:tabs>
          <w:tab w:val="num" w:pos="2160"/>
        </w:tabs>
        <w:ind w:left="2160" w:hanging="720"/>
      </w:pPr>
      <w:rPr>
        <w:rFonts w:ascii="Times New Roman" w:hAnsi="Times New Roman" w:hint="default"/>
        <w:b w:val="0"/>
        <w:i w:val="0"/>
        <w:sz w:val="22"/>
      </w:rPr>
    </w:lvl>
    <w:lvl w:ilvl="2">
      <w:start w:val="1"/>
      <w:numFmt w:val="decimal"/>
      <w:lvlText w:val="%1.%2.%3"/>
      <w:lvlJc w:val="left"/>
      <w:pPr>
        <w:tabs>
          <w:tab w:val="num" w:pos="2880"/>
        </w:tabs>
        <w:ind w:left="2880" w:hanging="720"/>
      </w:pPr>
      <w:rPr>
        <w:rFonts w:ascii="Times New Roman" w:hAnsi="Times New Roman" w:hint="default"/>
        <w:b w:val="0"/>
        <w:i w:val="0"/>
        <w:sz w:val="22"/>
      </w:rPr>
    </w:lvl>
    <w:lvl w:ilvl="3">
      <w:start w:val="1"/>
      <w:numFmt w:val="decimal"/>
      <w:lvlText w:val="%1.%2.%3.%4"/>
      <w:lvlJc w:val="left"/>
      <w:pPr>
        <w:tabs>
          <w:tab w:val="num" w:pos="3600"/>
        </w:tabs>
        <w:ind w:left="3600" w:hanging="720"/>
      </w:pPr>
      <w:rPr>
        <w:rFonts w:ascii="Times New Roman" w:hAnsi="Times New Roman" w:hint="default"/>
        <w:b w:val="0"/>
        <w:i w:val="0"/>
        <w:sz w:val="22"/>
      </w:rPr>
    </w:lvl>
    <w:lvl w:ilvl="4">
      <w:start w:val="1"/>
      <w:numFmt w:val="decimal"/>
      <w:lvlText w:val="%1.%2.%3.%4.%5"/>
      <w:lvlJc w:val="left"/>
      <w:pPr>
        <w:tabs>
          <w:tab w:val="num" w:pos="4680"/>
        </w:tabs>
        <w:ind w:left="4320" w:hanging="720"/>
      </w:pPr>
      <w:rPr>
        <w:rFonts w:hint="default"/>
        <w:b/>
      </w:rPr>
    </w:lvl>
    <w:lvl w:ilvl="5">
      <w:start w:val="1"/>
      <w:numFmt w:val="decimal"/>
      <w:lvlText w:val="%1.%2.%3.%4.%5.%6"/>
      <w:lvlJc w:val="left"/>
      <w:pPr>
        <w:tabs>
          <w:tab w:val="num" w:pos="5400"/>
        </w:tabs>
        <w:ind w:left="5400" w:hanging="1080"/>
      </w:pPr>
      <w:rPr>
        <w:rFonts w:hint="default"/>
        <w:b/>
      </w:rPr>
    </w:lvl>
    <w:lvl w:ilvl="6">
      <w:start w:val="1"/>
      <w:numFmt w:val="decimal"/>
      <w:lvlText w:val="%1.%2.%3.%4.%5.%6.%7"/>
      <w:lvlJc w:val="left"/>
      <w:pPr>
        <w:tabs>
          <w:tab w:val="num" w:pos="6120"/>
        </w:tabs>
        <w:ind w:left="6120" w:hanging="1080"/>
      </w:pPr>
      <w:rPr>
        <w:rFonts w:hint="default"/>
        <w:b/>
      </w:rPr>
    </w:lvl>
    <w:lvl w:ilvl="7">
      <w:start w:val="1"/>
      <w:numFmt w:val="decimal"/>
      <w:lvlText w:val="%1.%2.%3.%4.%5.%6.%7.%8"/>
      <w:lvlJc w:val="left"/>
      <w:pPr>
        <w:tabs>
          <w:tab w:val="num" w:pos="7200"/>
        </w:tabs>
        <w:ind w:left="7200" w:hanging="1440"/>
      </w:pPr>
      <w:rPr>
        <w:rFonts w:hint="default"/>
        <w:b/>
      </w:rPr>
    </w:lvl>
    <w:lvl w:ilvl="8">
      <w:start w:val="1"/>
      <w:numFmt w:val="decimal"/>
      <w:lvlText w:val="%1.%2.%3.%4.%5.%6.%7.%8.%9"/>
      <w:lvlJc w:val="left"/>
      <w:pPr>
        <w:tabs>
          <w:tab w:val="num" w:pos="7920"/>
        </w:tabs>
        <w:ind w:left="7920" w:hanging="1440"/>
      </w:pPr>
      <w:rPr>
        <w:rFonts w:hint="default"/>
        <w:b/>
      </w:rPr>
    </w:lvl>
  </w:abstractNum>
  <w:abstractNum w:abstractNumId="21" w15:restartNumberingAfterBreak="0">
    <w:nsid w:val="68E01616"/>
    <w:multiLevelType w:val="multilevel"/>
    <w:tmpl w:val="AB78B608"/>
    <w:lvl w:ilvl="0">
      <w:start w:val="1"/>
      <w:numFmt w:val="bullet"/>
      <w:lvlText w:val=""/>
      <w:lvlJc w:val="left"/>
      <w:pPr>
        <w:tabs>
          <w:tab w:val="num" w:pos="1080"/>
        </w:tabs>
        <w:ind w:left="1080" w:hanging="360"/>
      </w:pPr>
      <w:rPr>
        <w:rFonts w:ascii="Wingdings" w:hAnsi="Wingdings" w:hint="default"/>
      </w:rPr>
    </w:lvl>
    <w:lvl w:ilvl="1">
      <w:start w:val="1"/>
      <w:numFmt w:val="decimal"/>
      <w:lvlText w:val="%1.%2"/>
      <w:lvlJc w:val="left"/>
      <w:pPr>
        <w:tabs>
          <w:tab w:val="num" w:pos="2160"/>
        </w:tabs>
        <w:ind w:left="2160" w:hanging="720"/>
      </w:pPr>
      <w:rPr>
        <w:rFonts w:ascii="Times New Roman" w:hAnsi="Times New Roman" w:hint="default"/>
        <w:b w:val="0"/>
        <w:i w:val="0"/>
        <w:sz w:val="22"/>
      </w:rPr>
    </w:lvl>
    <w:lvl w:ilvl="2">
      <w:start w:val="1"/>
      <w:numFmt w:val="decimal"/>
      <w:lvlText w:val="%1.%2.%3"/>
      <w:lvlJc w:val="left"/>
      <w:pPr>
        <w:tabs>
          <w:tab w:val="num" w:pos="2880"/>
        </w:tabs>
        <w:ind w:left="2880" w:hanging="720"/>
      </w:pPr>
      <w:rPr>
        <w:rFonts w:ascii="Times New Roman" w:hAnsi="Times New Roman" w:hint="default"/>
        <w:b w:val="0"/>
        <w:i w:val="0"/>
        <w:sz w:val="22"/>
      </w:rPr>
    </w:lvl>
    <w:lvl w:ilvl="3">
      <w:start w:val="1"/>
      <w:numFmt w:val="decimal"/>
      <w:lvlText w:val="%1.%2.%3.%4"/>
      <w:lvlJc w:val="left"/>
      <w:pPr>
        <w:tabs>
          <w:tab w:val="num" w:pos="3600"/>
        </w:tabs>
        <w:ind w:left="3600" w:hanging="720"/>
      </w:pPr>
      <w:rPr>
        <w:rFonts w:ascii="Times New Roman" w:hAnsi="Times New Roman" w:hint="default"/>
        <w:b w:val="0"/>
        <w:i w:val="0"/>
        <w:sz w:val="22"/>
      </w:rPr>
    </w:lvl>
    <w:lvl w:ilvl="4">
      <w:start w:val="1"/>
      <w:numFmt w:val="decimal"/>
      <w:lvlText w:val="%1.%2.%3.%4.%5"/>
      <w:lvlJc w:val="left"/>
      <w:pPr>
        <w:tabs>
          <w:tab w:val="num" w:pos="4680"/>
        </w:tabs>
        <w:ind w:left="4320" w:hanging="720"/>
      </w:pPr>
      <w:rPr>
        <w:rFonts w:hint="default"/>
        <w:b/>
      </w:rPr>
    </w:lvl>
    <w:lvl w:ilvl="5">
      <w:start w:val="1"/>
      <w:numFmt w:val="decimal"/>
      <w:lvlText w:val="%1.%2.%3.%4.%5.%6"/>
      <w:lvlJc w:val="left"/>
      <w:pPr>
        <w:tabs>
          <w:tab w:val="num" w:pos="5400"/>
        </w:tabs>
        <w:ind w:left="5400" w:hanging="1080"/>
      </w:pPr>
      <w:rPr>
        <w:rFonts w:hint="default"/>
        <w:b/>
      </w:rPr>
    </w:lvl>
    <w:lvl w:ilvl="6">
      <w:start w:val="1"/>
      <w:numFmt w:val="decimal"/>
      <w:lvlText w:val="%1.%2.%3.%4.%5.%6.%7"/>
      <w:lvlJc w:val="left"/>
      <w:pPr>
        <w:tabs>
          <w:tab w:val="num" w:pos="6120"/>
        </w:tabs>
        <w:ind w:left="6120" w:hanging="1080"/>
      </w:pPr>
      <w:rPr>
        <w:rFonts w:hint="default"/>
        <w:b/>
      </w:rPr>
    </w:lvl>
    <w:lvl w:ilvl="7">
      <w:start w:val="1"/>
      <w:numFmt w:val="decimal"/>
      <w:lvlText w:val="%1.%2.%3.%4.%5.%6.%7.%8"/>
      <w:lvlJc w:val="left"/>
      <w:pPr>
        <w:tabs>
          <w:tab w:val="num" w:pos="7200"/>
        </w:tabs>
        <w:ind w:left="7200" w:hanging="1440"/>
      </w:pPr>
      <w:rPr>
        <w:rFonts w:hint="default"/>
        <w:b/>
      </w:rPr>
    </w:lvl>
    <w:lvl w:ilvl="8">
      <w:start w:val="1"/>
      <w:numFmt w:val="decimal"/>
      <w:lvlText w:val="%1.%2.%3.%4.%5.%6.%7.%8.%9"/>
      <w:lvlJc w:val="left"/>
      <w:pPr>
        <w:tabs>
          <w:tab w:val="num" w:pos="7920"/>
        </w:tabs>
        <w:ind w:left="7920" w:hanging="1440"/>
      </w:pPr>
      <w:rPr>
        <w:rFonts w:hint="default"/>
        <w:b/>
      </w:rPr>
    </w:lvl>
  </w:abstractNum>
  <w:abstractNum w:abstractNumId="22" w15:restartNumberingAfterBreak="0">
    <w:nsid w:val="6B933B0B"/>
    <w:multiLevelType w:val="multilevel"/>
    <w:tmpl w:val="ABFC69BC"/>
    <w:name w:val="zzmpArticle2||Article2|2|1|1|5|0|9||1|0|1||1|0|1||1|0|1||1|0|1||1|0|1||1|0|1||1|0|1||mpNA||"/>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ascii="Times New Roman" w:hAnsi="Times New Roman" w:hint="default"/>
        <w:b w:val="0"/>
        <w:i w:val="0"/>
        <w:sz w:val="22"/>
      </w:rPr>
    </w:lvl>
    <w:lvl w:ilvl="2">
      <w:start w:val="1"/>
      <w:numFmt w:val="decimal"/>
      <w:lvlText w:val="%1.%2.%3"/>
      <w:lvlJc w:val="left"/>
      <w:pPr>
        <w:tabs>
          <w:tab w:val="num" w:pos="2160"/>
        </w:tabs>
        <w:ind w:left="2160" w:hanging="720"/>
      </w:pPr>
      <w:rPr>
        <w:rFonts w:ascii="Times New Roman" w:hAnsi="Times New Roman" w:hint="default"/>
        <w:b w:val="0"/>
        <w:i w:val="0"/>
        <w:sz w:val="22"/>
      </w:rPr>
    </w:lvl>
    <w:lvl w:ilvl="3">
      <w:start w:val="1"/>
      <w:numFmt w:val="decimal"/>
      <w:lvlText w:val="%1.%2.%3.%4"/>
      <w:lvlJc w:val="left"/>
      <w:pPr>
        <w:tabs>
          <w:tab w:val="num" w:pos="2880"/>
        </w:tabs>
        <w:ind w:left="2880" w:hanging="720"/>
      </w:pPr>
      <w:rPr>
        <w:rFonts w:ascii="Times New Roman" w:hAnsi="Times New Roman" w:hint="default"/>
        <w:b w:val="0"/>
        <w:i w:val="0"/>
        <w:sz w:val="22"/>
      </w:rPr>
    </w:lvl>
    <w:lvl w:ilvl="4">
      <w:start w:val="1"/>
      <w:numFmt w:val="decimal"/>
      <w:lvlText w:val="%1.%2.%3.%4.%5"/>
      <w:lvlJc w:val="left"/>
      <w:pPr>
        <w:tabs>
          <w:tab w:val="num" w:pos="3960"/>
        </w:tabs>
        <w:ind w:left="3600" w:hanging="72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3" w15:restartNumberingAfterBreak="0">
    <w:nsid w:val="701B00E5"/>
    <w:multiLevelType w:val="multilevel"/>
    <w:tmpl w:val="AB78B608"/>
    <w:name w:val="Legal2"/>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ascii="Times New Roman" w:hAnsi="Times New Roman" w:hint="default"/>
        <w:b w:val="0"/>
        <w:i w:val="0"/>
        <w:sz w:val="22"/>
      </w:rPr>
    </w:lvl>
    <w:lvl w:ilvl="2">
      <w:start w:val="1"/>
      <w:numFmt w:val="decimal"/>
      <w:lvlText w:val="%1.%2.%3"/>
      <w:lvlJc w:val="left"/>
      <w:pPr>
        <w:tabs>
          <w:tab w:val="num" w:pos="2160"/>
        </w:tabs>
        <w:ind w:left="2160" w:hanging="720"/>
      </w:pPr>
      <w:rPr>
        <w:rFonts w:ascii="Times New Roman" w:hAnsi="Times New Roman" w:hint="default"/>
        <w:b w:val="0"/>
        <w:i w:val="0"/>
        <w:sz w:val="22"/>
      </w:rPr>
    </w:lvl>
    <w:lvl w:ilvl="3">
      <w:start w:val="1"/>
      <w:numFmt w:val="decimal"/>
      <w:lvlText w:val="%1.%2.%3.%4"/>
      <w:lvlJc w:val="left"/>
      <w:pPr>
        <w:tabs>
          <w:tab w:val="num" w:pos="2880"/>
        </w:tabs>
        <w:ind w:left="2880" w:hanging="720"/>
      </w:pPr>
      <w:rPr>
        <w:rFonts w:ascii="Times New Roman" w:hAnsi="Times New Roman" w:hint="default"/>
        <w:b w:val="0"/>
        <w:i w:val="0"/>
        <w:sz w:val="22"/>
      </w:rPr>
    </w:lvl>
    <w:lvl w:ilvl="4">
      <w:start w:val="1"/>
      <w:numFmt w:val="decimal"/>
      <w:lvlText w:val="%1.%2.%3.%4.%5"/>
      <w:lvlJc w:val="left"/>
      <w:pPr>
        <w:tabs>
          <w:tab w:val="num" w:pos="3960"/>
        </w:tabs>
        <w:ind w:left="3600" w:hanging="72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400"/>
        </w:tabs>
        <w:ind w:left="5400" w:hanging="108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24" w15:restartNumberingAfterBreak="0">
    <w:nsid w:val="72E57AC5"/>
    <w:multiLevelType w:val="hybridMultilevel"/>
    <w:tmpl w:val="79508932"/>
    <w:lvl w:ilvl="0" w:tplc="60DC3790">
      <w:start w:val="3"/>
      <w:numFmt w:val="decimal"/>
      <w:lvlText w:val="%1"/>
      <w:lvlJc w:val="left"/>
      <w:pPr>
        <w:tabs>
          <w:tab w:val="num" w:pos="1440"/>
        </w:tabs>
        <w:ind w:left="1440" w:hanging="720"/>
      </w:pPr>
      <w:rPr>
        <w:rFonts w:hint="default"/>
      </w:rPr>
    </w:lvl>
    <w:lvl w:ilvl="1" w:tplc="191A393A" w:tentative="1">
      <w:start w:val="1"/>
      <w:numFmt w:val="lowerLetter"/>
      <w:lvlText w:val="%2."/>
      <w:lvlJc w:val="left"/>
      <w:pPr>
        <w:tabs>
          <w:tab w:val="num" w:pos="1440"/>
        </w:tabs>
        <w:ind w:left="1440" w:hanging="360"/>
      </w:pPr>
    </w:lvl>
    <w:lvl w:ilvl="2" w:tplc="D0641760" w:tentative="1">
      <w:start w:val="1"/>
      <w:numFmt w:val="lowerRoman"/>
      <w:lvlText w:val="%3."/>
      <w:lvlJc w:val="right"/>
      <w:pPr>
        <w:tabs>
          <w:tab w:val="num" w:pos="2160"/>
        </w:tabs>
        <w:ind w:left="2160" w:hanging="180"/>
      </w:pPr>
    </w:lvl>
    <w:lvl w:ilvl="3" w:tplc="428C7F36" w:tentative="1">
      <w:start w:val="1"/>
      <w:numFmt w:val="decimal"/>
      <w:lvlText w:val="%4."/>
      <w:lvlJc w:val="left"/>
      <w:pPr>
        <w:tabs>
          <w:tab w:val="num" w:pos="2880"/>
        </w:tabs>
        <w:ind w:left="2880" w:hanging="360"/>
      </w:pPr>
    </w:lvl>
    <w:lvl w:ilvl="4" w:tplc="BE0447E6" w:tentative="1">
      <w:start w:val="1"/>
      <w:numFmt w:val="lowerLetter"/>
      <w:lvlText w:val="%5."/>
      <w:lvlJc w:val="left"/>
      <w:pPr>
        <w:tabs>
          <w:tab w:val="num" w:pos="3600"/>
        </w:tabs>
        <w:ind w:left="3600" w:hanging="360"/>
      </w:pPr>
    </w:lvl>
    <w:lvl w:ilvl="5" w:tplc="98B8387E" w:tentative="1">
      <w:start w:val="1"/>
      <w:numFmt w:val="lowerRoman"/>
      <w:lvlText w:val="%6."/>
      <w:lvlJc w:val="right"/>
      <w:pPr>
        <w:tabs>
          <w:tab w:val="num" w:pos="4320"/>
        </w:tabs>
        <w:ind w:left="4320" w:hanging="180"/>
      </w:pPr>
    </w:lvl>
    <w:lvl w:ilvl="6" w:tplc="BCDA915E" w:tentative="1">
      <w:start w:val="1"/>
      <w:numFmt w:val="decimal"/>
      <w:lvlText w:val="%7."/>
      <w:lvlJc w:val="left"/>
      <w:pPr>
        <w:tabs>
          <w:tab w:val="num" w:pos="5040"/>
        </w:tabs>
        <w:ind w:left="5040" w:hanging="360"/>
      </w:pPr>
    </w:lvl>
    <w:lvl w:ilvl="7" w:tplc="4656B5BC" w:tentative="1">
      <w:start w:val="1"/>
      <w:numFmt w:val="lowerLetter"/>
      <w:lvlText w:val="%8."/>
      <w:lvlJc w:val="left"/>
      <w:pPr>
        <w:tabs>
          <w:tab w:val="num" w:pos="5760"/>
        </w:tabs>
        <w:ind w:left="5760" w:hanging="360"/>
      </w:pPr>
    </w:lvl>
    <w:lvl w:ilvl="8" w:tplc="60A64506" w:tentative="1">
      <w:start w:val="1"/>
      <w:numFmt w:val="lowerRoman"/>
      <w:lvlText w:val="%9."/>
      <w:lvlJc w:val="right"/>
      <w:pPr>
        <w:tabs>
          <w:tab w:val="num" w:pos="6480"/>
        </w:tabs>
        <w:ind w:left="6480" w:hanging="180"/>
      </w:pPr>
    </w:lvl>
  </w:abstractNum>
  <w:num w:numId="1">
    <w:abstractNumId w:val="14"/>
  </w:num>
  <w:num w:numId="2">
    <w:abstractNumId w:val="24"/>
  </w:num>
  <w:num w:numId="3">
    <w:abstractNumId w:val="22"/>
  </w:num>
  <w:num w:numId="4">
    <w:abstractNumId w:val="23"/>
  </w:num>
  <w:num w:numId="5">
    <w:abstractNumId w:val="3"/>
  </w:num>
  <w:num w:numId="6">
    <w:abstractNumId w:val="20"/>
  </w:num>
  <w:num w:numId="7">
    <w:abstractNumId w:val="15"/>
  </w:num>
  <w:num w:numId="8">
    <w:abstractNumId w:val="21"/>
  </w:num>
  <w:num w:numId="9">
    <w:abstractNumId w:val="6"/>
  </w:num>
  <w:num w:numId="10">
    <w:abstractNumId w:val="9"/>
  </w:num>
  <w:num w:numId="11">
    <w:abstractNumId w:val="4"/>
  </w:num>
  <w:num w:numId="12">
    <w:abstractNumId w:val="5"/>
  </w:num>
  <w:num w:numId="13">
    <w:abstractNumId w:val="0"/>
  </w:num>
  <w:num w:numId="14">
    <w:abstractNumId w:val="17"/>
  </w:num>
  <w:num w:numId="15">
    <w:abstractNumId w:val="6"/>
    <w:lvlOverride w:ilvl="0">
      <w:startOverride w:val="2"/>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8"/>
  </w:num>
  <w:num w:numId="18">
    <w:abstractNumId w:val="12"/>
  </w:num>
  <w:num w:numId="19">
    <w:abstractNumId w:val="6"/>
  </w:num>
  <w:num w:numId="20">
    <w:abstractNumId w:val="8"/>
  </w:num>
  <w:num w:numId="21">
    <w:abstractNumId w:val="13"/>
  </w:num>
  <w:num w:numId="22">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K">
    <w15:presenceInfo w15:providerId="None" w15:userId="D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characterSpacingControl w:val="doNotCompress"/>
  <w:footnotePr>
    <w:numFmt w:val="lowerLetter"/>
    <w:footnote w:id="-1"/>
    <w:footnote w:id="0"/>
    <w:footnote w:id="1"/>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Date" w:val="1"/>
    <w:docVar w:name="85TrailerDateField" w:val="0"/>
    <w:docVar w:name="85TrailerDraft" w:val="0"/>
    <w:docVar w:name="85TrailerTime" w:val="1"/>
    <w:docVar w:name="85TrailerType" w:val="100"/>
    <w:docVar w:name="MPDocID" w:val="Ash Stevens Dev and Clin Trial Supply Agreement/sf-3587695 v3"/>
    <w:docVar w:name="MPDocIDTemplate" w:val="%a/|%l-|%n| v%v"/>
    <w:docVar w:name="MPDocIDTemplateDefault" w:val="%a/|%l-|%n| v%v"/>
    <w:docVar w:name="NewDocStampType" w:val="1"/>
    <w:docVar w:name="zzmpArticle2" w:val="||Article2|2|1|1|5|0|9||1|0|1||1|0|1||1|0|1||1|0|1||1|0|1||1|0|1||1|0|1||mpNA||"/>
    <w:docVar w:name="zzmpFixedCurScheme" w:val="Article2"/>
    <w:docVar w:name="zzmpFixedCurScheme_9.0" w:val="2zzmpArticle2"/>
    <w:docVar w:name="zzmpLTFontsClean" w:val="True"/>
    <w:docVar w:name="zzmpnSession" w:val="0.9309809"/>
  </w:docVars>
  <w:rsids>
    <w:rsidRoot w:val="005A75CD"/>
    <w:rsid w:val="0000461D"/>
    <w:rsid w:val="00004A6D"/>
    <w:rsid w:val="0000596D"/>
    <w:rsid w:val="0000668C"/>
    <w:rsid w:val="00006C09"/>
    <w:rsid w:val="000116D8"/>
    <w:rsid w:val="000167D9"/>
    <w:rsid w:val="00016B30"/>
    <w:rsid w:val="00026539"/>
    <w:rsid w:val="000324CD"/>
    <w:rsid w:val="00035E2D"/>
    <w:rsid w:val="000377DF"/>
    <w:rsid w:val="00037A9E"/>
    <w:rsid w:val="000437F2"/>
    <w:rsid w:val="000468DF"/>
    <w:rsid w:val="0004713E"/>
    <w:rsid w:val="00050BC1"/>
    <w:rsid w:val="00051634"/>
    <w:rsid w:val="00055FB0"/>
    <w:rsid w:val="00060021"/>
    <w:rsid w:val="0006581C"/>
    <w:rsid w:val="000664B4"/>
    <w:rsid w:val="00066668"/>
    <w:rsid w:val="000702EC"/>
    <w:rsid w:val="00071DDE"/>
    <w:rsid w:val="00073214"/>
    <w:rsid w:val="000755AF"/>
    <w:rsid w:val="00076036"/>
    <w:rsid w:val="000764A9"/>
    <w:rsid w:val="0008263E"/>
    <w:rsid w:val="000833DB"/>
    <w:rsid w:val="00087461"/>
    <w:rsid w:val="00094D6E"/>
    <w:rsid w:val="00097DE4"/>
    <w:rsid w:val="000A0885"/>
    <w:rsid w:val="000A1330"/>
    <w:rsid w:val="000A6EE6"/>
    <w:rsid w:val="000B1185"/>
    <w:rsid w:val="000B2FCC"/>
    <w:rsid w:val="000B52D5"/>
    <w:rsid w:val="000B5452"/>
    <w:rsid w:val="000C239C"/>
    <w:rsid w:val="000C2E70"/>
    <w:rsid w:val="000C2F93"/>
    <w:rsid w:val="000C3DED"/>
    <w:rsid w:val="000C686C"/>
    <w:rsid w:val="000D11A9"/>
    <w:rsid w:val="000D332D"/>
    <w:rsid w:val="000D45D1"/>
    <w:rsid w:val="000D49A8"/>
    <w:rsid w:val="000D686A"/>
    <w:rsid w:val="000D72DB"/>
    <w:rsid w:val="000E040C"/>
    <w:rsid w:val="000E0A2F"/>
    <w:rsid w:val="000E127B"/>
    <w:rsid w:val="000E1382"/>
    <w:rsid w:val="000E2F3C"/>
    <w:rsid w:val="000F0379"/>
    <w:rsid w:val="000F0E38"/>
    <w:rsid w:val="000F12B2"/>
    <w:rsid w:val="000F3512"/>
    <w:rsid w:val="000F35F1"/>
    <w:rsid w:val="000F4160"/>
    <w:rsid w:val="000F42ED"/>
    <w:rsid w:val="000F45C7"/>
    <w:rsid w:val="001036E2"/>
    <w:rsid w:val="00103724"/>
    <w:rsid w:val="0010562E"/>
    <w:rsid w:val="001079A2"/>
    <w:rsid w:val="001115AF"/>
    <w:rsid w:val="00116621"/>
    <w:rsid w:val="00117328"/>
    <w:rsid w:val="00117B47"/>
    <w:rsid w:val="00120135"/>
    <w:rsid w:val="001206A7"/>
    <w:rsid w:val="00122F8B"/>
    <w:rsid w:val="00124AD4"/>
    <w:rsid w:val="00130A01"/>
    <w:rsid w:val="001311AF"/>
    <w:rsid w:val="00131964"/>
    <w:rsid w:val="00131BB9"/>
    <w:rsid w:val="0013284C"/>
    <w:rsid w:val="00133ECF"/>
    <w:rsid w:val="00134630"/>
    <w:rsid w:val="00135C6A"/>
    <w:rsid w:val="00136147"/>
    <w:rsid w:val="001436BC"/>
    <w:rsid w:val="00146012"/>
    <w:rsid w:val="001528F2"/>
    <w:rsid w:val="0015306D"/>
    <w:rsid w:val="00153FDB"/>
    <w:rsid w:val="00155BA6"/>
    <w:rsid w:val="00157187"/>
    <w:rsid w:val="00157967"/>
    <w:rsid w:val="001624E9"/>
    <w:rsid w:val="00162752"/>
    <w:rsid w:val="00163518"/>
    <w:rsid w:val="00163997"/>
    <w:rsid w:val="00164388"/>
    <w:rsid w:val="001645F5"/>
    <w:rsid w:val="00165380"/>
    <w:rsid w:val="001670D1"/>
    <w:rsid w:val="0017009D"/>
    <w:rsid w:val="00173110"/>
    <w:rsid w:val="00175E88"/>
    <w:rsid w:val="00176FFD"/>
    <w:rsid w:val="00180C01"/>
    <w:rsid w:val="00180D5E"/>
    <w:rsid w:val="00182A4D"/>
    <w:rsid w:val="00184364"/>
    <w:rsid w:val="001844B0"/>
    <w:rsid w:val="001874D3"/>
    <w:rsid w:val="001876B0"/>
    <w:rsid w:val="00191CFF"/>
    <w:rsid w:val="00194949"/>
    <w:rsid w:val="00195026"/>
    <w:rsid w:val="00195274"/>
    <w:rsid w:val="001A068F"/>
    <w:rsid w:val="001A43F8"/>
    <w:rsid w:val="001A4872"/>
    <w:rsid w:val="001A5948"/>
    <w:rsid w:val="001B0C34"/>
    <w:rsid w:val="001B1022"/>
    <w:rsid w:val="001B3671"/>
    <w:rsid w:val="001B7073"/>
    <w:rsid w:val="001C1EE9"/>
    <w:rsid w:val="001C348C"/>
    <w:rsid w:val="001C392D"/>
    <w:rsid w:val="001C3DED"/>
    <w:rsid w:val="001C5BCB"/>
    <w:rsid w:val="001C5C70"/>
    <w:rsid w:val="001C72B6"/>
    <w:rsid w:val="001D29EB"/>
    <w:rsid w:val="001E1349"/>
    <w:rsid w:val="001E2A04"/>
    <w:rsid w:val="001E407B"/>
    <w:rsid w:val="001F28EF"/>
    <w:rsid w:val="001F4C92"/>
    <w:rsid w:val="001F5730"/>
    <w:rsid w:val="001F7561"/>
    <w:rsid w:val="00200265"/>
    <w:rsid w:val="00204FCC"/>
    <w:rsid w:val="00206778"/>
    <w:rsid w:val="002116AC"/>
    <w:rsid w:val="00214B68"/>
    <w:rsid w:val="00215347"/>
    <w:rsid w:val="002157EF"/>
    <w:rsid w:val="00215E04"/>
    <w:rsid w:val="0022093C"/>
    <w:rsid w:val="00221A28"/>
    <w:rsid w:val="0022224C"/>
    <w:rsid w:val="00225459"/>
    <w:rsid w:val="002305F5"/>
    <w:rsid w:val="00231D7E"/>
    <w:rsid w:val="00232502"/>
    <w:rsid w:val="00232F70"/>
    <w:rsid w:val="002339A0"/>
    <w:rsid w:val="00233D1F"/>
    <w:rsid w:val="002352F0"/>
    <w:rsid w:val="0024289A"/>
    <w:rsid w:val="0024546A"/>
    <w:rsid w:val="0025000F"/>
    <w:rsid w:val="00255081"/>
    <w:rsid w:val="0025586E"/>
    <w:rsid w:val="00257F86"/>
    <w:rsid w:val="002608DF"/>
    <w:rsid w:val="002619F3"/>
    <w:rsid w:val="00264CED"/>
    <w:rsid w:val="00270469"/>
    <w:rsid w:val="00270D94"/>
    <w:rsid w:val="002717CF"/>
    <w:rsid w:val="00271933"/>
    <w:rsid w:val="00276542"/>
    <w:rsid w:val="00282FD8"/>
    <w:rsid w:val="002873E3"/>
    <w:rsid w:val="00291AB9"/>
    <w:rsid w:val="00292F39"/>
    <w:rsid w:val="002964E9"/>
    <w:rsid w:val="002A1771"/>
    <w:rsid w:val="002A1E82"/>
    <w:rsid w:val="002A203D"/>
    <w:rsid w:val="002B1589"/>
    <w:rsid w:val="002B2626"/>
    <w:rsid w:val="002B4000"/>
    <w:rsid w:val="002B530F"/>
    <w:rsid w:val="002B55E8"/>
    <w:rsid w:val="002B57E9"/>
    <w:rsid w:val="002B6F47"/>
    <w:rsid w:val="002B71D8"/>
    <w:rsid w:val="002B77AB"/>
    <w:rsid w:val="002C3E46"/>
    <w:rsid w:val="002C6010"/>
    <w:rsid w:val="002C6045"/>
    <w:rsid w:val="002C6CE8"/>
    <w:rsid w:val="002D22E1"/>
    <w:rsid w:val="002D550B"/>
    <w:rsid w:val="002D657F"/>
    <w:rsid w:val="002E0564"/>
    <w:rsid w:val="002E107C"/>
    <w:rsid w:val="002E24E9"/>
    <w:rsid w:val="002E259B"/>
    <w:rsid w:val="002E2B4F"/>
    <w:rsid w:val="002E694B"/>
    <w:rsid w:val="002E7F81"/>
    <w:rsid w:val="002F085C"/>
    <w:rsid w:val="002F2B21"/>
    <w:rsid w:val="002F6B9C"/>
    <w:rsid w:val="00300EB0"/>
    <w:rsid w:val="00303F40"/>
    <w:rsid w:val="00311B50"/>
    <w:rsid w:val="00316ACA"/>
    <w:rsid w:val="0031759F"/>
    <w:rsid w:val="00322029"/>
    <w:rsid w:val="00332499"/>
    <w:rsid w:val="00337510"/>
    <w:rsid w:val="003474BD"/>
    <w:rsid w:val="00350148"/>
    <w:rsid w:val="00353F61"/>
    <w:rsid w:val="00354152"/>
    <w:rsid w:val="00355617"/>
    <w:rsid w:val="00360567"/>
    <w:rsid w:val="00362E5F"/>
    <w:rsid w:val="00363A7C"/>
    <w:rsid w:val="00365BE8"/>
    <w:rsid w:val="003662A1"/>
    <w:rsid w:val="00370F4A"/>
    <w:rsid w:val="003718C5"/>
    <w:rsid w:val="0037450E"/>
    <w:rsid w:val="00375002"/>
    <w:rsid w:val="00375C76"/>
    <w:rsid w:val="00386C18"/>
    <w:rsid w:val="00390530"/>
    <w:rsid w:val="0039071B"/>
    <w:rsid w:val="00392153"/>
    <w:rsid w:val="003A380D"/>
    <w:rsid w:val="003A382B"/>
    <w:rsid w:val="003A4BB7"/>
    <w:rsid w:val="003A59AA"/>
    <w:rsid w:val="003A6752"/>
    <w:rsid w:val="003B0868"/>
    <w:rsid w:val="003B42A5"/>
    <w:rsid w:val="003B4EF0"/>
    <w:rsid w:val="003B61FF"/>
    <w:rsid w:val="003B7B87"/>
    <w:rsid w:val="003B7ED5"/>
    <w:rsid w:val="003C0538"/>
    <w:rsid w:val="003C5A27"/>
    <w:rsid w:val="003C6790"/>
    <w:rsid w:val="003C72A5"/>
    <w:rsid w:val="003D40E4"/>
    <w:rsid w:val="003D4AA8"/>
    <w:rsid w:val="003D755C"/>
    <w:rsid w:val="003E5C98"/>
    <w:rsid w:val="003E667A"/>
    <w:rsid w:val="003E71EE"/>
    <w:rsid w:val="003F30EB"/>
    <w:rsid w:val="003F3C45"/>
    <w:rsid w:val="003F3ED6"/>
    <w:rsid w:val="003F57F4"/>
    <w:rsid w:val="003F7BC7"/>
    <w:rsid w:val="00402827"/>
    <w:rsid w:val="00405A71"/>
    <w:rsid w:val="004116D2"/>
    <w:rsid w:val="0041354A"/>
    <w:rsid w:val="00413DD6"/>
    <w:rsid w:val="00415C3B"/>
    <w:rsid w:val="00416EFD"/>
    <w:rsid w:val="00417AE1"/>
    <w:rsid w:val="00420696"/>
    <w:rsid w:val="00422B59"/>
    <w:rsid w:val="00422DB9"/>
    <w:rsid w:val="004260BF"/>
    <w:rsid w:val="00431365"/>
    <w:rsid w:val="00435428"/>
    <w:rsid w:val="004470FD"/>
    <w:rsid w:val="00450399"/>
    <w:rsid w:val="004506AD"/>
    <w:rsid w:val="00451E45"/>
    <w:rsid w:val="00471127"/>
    <w:rsid w:val="004714EE"/>
    <w:rsid w:val="00471984"/>
    <w:rsid w:val="0047213B"/>
    <w:rsid w:val="00472E88"/>
    <w:rsid w:val="00473EE7"/>
    <w:rsid w:val="0047533A"/>
    <w:rsid w:val="0047755F"/>
    <w:rsid w:val="004801D1"/>
    <w:rsid w:val="00480817"/>
    <w:rsid w:val="004816BA"/>
    <w:rsid w:val="00481B41"/>
    <w:rsid w:val="0048384C"/>
    <w:rsid w:val="00484B03"/>
    <w:rsid w:val="0049441C"/>
    <w:rsid w:val="004950EA"/>
    <w:rsid w:val="00495504"/>
    <w:rsid w:val="004A3CBC"/>
    <w:rsid w:val="004A592D"/>
    <w:rsid w:val="004A5E75"/>
    <w:rsid w:val="004B0F61"/>
    <w:rsid w:val="004B18CA"/>
    <w:rsid w:val="004B19AC"/>
    <w:rsid w:val="004B22C5"/>
    <w:rsid w:val="004B3286"/>
    <w:rsid w:val="004B3A1F"/>
    <w:rsid w:val="004C0AF1"/>
    <w:rsid w:val="004C383A"/>
    <w:rsid w:val="004C79E7"/>
    <w:rsid w:val="004D539F"/>
    <w:rsid w:val="004D57B5"/>
    <w:rsid w:val="004D6EB1"/>
    <w:rsid w:val="004E26BF"/>
    <w:rsid w:val="004E27CD"/>
    <w:rsid w:val="004E4354"/>
    <w:rsid w:val="004E4C8D"/>
    <w:rsid w:val="004F07D2"/>
    <w:rsid w:val="004F5BB4"/>
    <w:rsid w:val="004F7565"/>
    <w:rsid w:val="00506513"/>
    <w:rsid w:val="00507236"/>
    <w:rsid w:val="00507E54"/>
    <w:rsid w:val="00511EAF"/>
    <w:rsid w:val="00513FC1"/>
    <w:rsid w:val="00516B8D"/>
    <w:rsid w:val="00516D9A"/>
    <w:rsid w:val="00522D06"/>
    <w:rsid w:val="00522E1D"/>
    <w:rsid w:val="0052314B"/>
    <w:rsid w:val="00523ACE"/>
    <w:rsid w:val="00523CEA"/>
    <w:rsid w:val="00524C09"/>
    <w:rsid w:val="00526213"/>
    <w:rsid w:val="00527A6A"/>
    <w:rsid w:val="00532BE2"/>
    <w:rsid w:val="00535E00"/>
    <w:rsid w:val="00537929"/>
    <w:rsid w:val="0054075B"/>
    <w:rsid w:val="005411E5"/>
    <w:rsid w:val="00541B90"/>
    <w:rsid w:val="00541E94"/>
    <w:rsid w:val="005468ED"/>
    <w:rsid w:val="005511AB"/>
    <w:rsid w:val="005515E5"/>
    <w:rsid w:val="00553E85"/>
    <w:rsid w:val="00554D69"/>
    <w:rsid w:val="005553A3"/>
    <w:rsid w:val="00555E40"/>
    <w:rsid w:val="00556645"/>
    <w:rsid w:val="005575CF"/>
    <w:rsid w:val="00560BD9"/>
    <w:rsid w:val="00562063"/>
    <w:rsid w:val="00577A95"/>
    <w:rsid w:val="005806C4"/>
    <w:rsid w:val="0058101E"/>
    <w:rsid w:val="00582511"/>
    <w:rsid w:val="00586705"/>
    <w:rsid w:val="005875B5"/>
    <w:rsid w:val="0059144D"/>
    <w:rsid w:val="00592608"/>
    <w:rsid w:val="0059284D"/>
    <w:rsid w:val="005938CE"/>
    <w:rsid w:val="00597971"/>
    <w:rsid w:val="005A3177"/>
    <w:rsid w:val="005A45DE"/>
    <w:rsid w:val="005A5C65"/>
    <w:rsid w:val="005A667E"/>
    <w:rsid w:val="005A72EA"/>
    <w:rsid w:val="005A75CD"/>
    <w:rsid w:val="005B08F6"/>
    <w:rsid w:val="005B55F6"/>
    <w:rsid w:val="005B6961"/>
    <w:rsid w:val="005C2595"/>
    <w:rsid w:val="005C47A5"/>
    <w:rsid w:val="005C5281"/>
    <w:rsid w:val="005C7FAC"/>
    <w:rsid w:val="005D209E"/>
    <w:rsid w:val="005D279A"/>
    <w:rsid w:val="005D4911"/>
    <w:rsid w:val="005D5F93"/>
    <w:rsid w:val="005D765D"/>
    <w:rsid w:val="005E1A8B"/>
    <w:rsid w:val="005E1CC5"/>
    <w:rsid w:val="005E35DA"/>
    <w:rsid w:val="005E74B1"/>
    <w:rsid w:val="005F50CA"/>
    <w:rsid w:val="00601342"/>
    <w:rsid w:val="00603096"/>
    <w:rsid w:val="00605B85"/>
    <w:rsid w:val="006100C4"/>
    <w:rsid w:val="0061232F"/>
    <w:rsid w:val="006155FA"/>
    <w:rsid w:val="00615C0F"/>
    <w:rsid w:val="00615E09"/>
    <w:rsid w:val="006219C1"/>
    <w:rsid w:val="00622830"/>
    <w:rsid w:val="00627678"/>
    <w:rsid w:val="00631D60"/>
    <w:rsid w:val="00632D29"/>
    <w:rsid w:val="0063417F"/>
    <w:rsid w:val="006368A3"/>
    <w:rsid w:val="006404EA"/>
    <w:rsid w:val="00641A07"/>
    <w:rsid w:val="0064213F"/>
    <w:rsid w:val="00646AA2"/>
    <w:rsid w:val="006472F6"/>
    <w:rsid w:val="00647637"/>
    <w:rsid w:val="00660472"/>
    <w:rsid w:val="00660E5E"/>
    <w:rsid w:val="00662764"/>
    <w:rsid w:val="0066559C"/>
    <w:rsid w:val="00673057"/>
    <w:rsid w:val="0067322F"/>
    <w:rsid w:val="0067389A"/>
    <w:rsid w:val="006777B8"/>
    <w:rsid w:val="006820E6"/>
    <w:rsid w:val="00685B3D"/>
    <w:rsid w:val="006902BC"/>
    <w:rsid w:val="00693F49"/>
    <w:rsid w:val="006954D8"/>
    <w:rsid w:val="006959D5"/>
    <w:rsid w:val="006962A0"/>
    <w:rsid w:val="006A2E3D"/>
    <w:rsid w:val="006A57FE"/>
    <w:rsid w:val="006A72B8"/>
    <w:rsid w:val="006A7386"/>
    <w:rsid w:val="006B3B39"/>
    <w:rsid w:val="006B408B"/>
    <w:rsid w:val="006C0123"/>
    <w:rsid w:val="006C6309"/>
    <w:rsid w:val="006D23A7"/>
    <w:rsid w:val="006D2F88"/>
    <w:rsid w:val="006D40B5"/>
    <w:rsid w:val="006D5DA7"/>
    <w:rsid w:val="006D6DED"/>
    <w:rsid w:val="006E2859"/>
    <w:rsid w:val="006E354A"/>
    <w:rsid w:val="006F3F77"/>
    <w:rsid w:val="006F4455"/>
    <w:rsid w:val="007016BF"/>
    <w:rsid w:val="0071044C"/>
    <w:rsid w:val="00710B10"/>
    <w:rsid w:val="00710EA3"/>
    <w:rsid w:val="00712B08"/>
    <w:rsid w:val="00714724"/>
    <w:rsid w:val="00714D96"/>
    <w:rsid w:val="00730384"/>
    <w:rsid w:val="00730EFA"/>
    <w:rsid w:val="007335FD"/>
    <w:rsid w:val="00734CAC"/>
    <w:rsid w:val="00735F78"/>
    <w:rsid w:val="007361F4"/>
    <w:rsid w:val="00736370"/>
    <w:rsid w:val="0073646D"/>
    <w:rsid w:val="00736A31"/>
    <w:rsid w:val="00737A98"/>
    <w:rsid w:val="00740177"/>
    <w:rsid w:val="00740200"/>
    <w:rsid w:val="00742B06"/>
    <w:rsid w:val="00745C42"/>
    <w:rsid w:val="00746C8A"/>
    <w:rsid w:val="007475E8"/>
    <w:rsid w:val="00751F62"/>
    <w:rsid w:val="00752D40"/>
    <w:rsid w:val="00756230"/>
    <w:rsid w:val="00762B6E"/>
    <w:rsid w:val="00763A70"/>
    <w:rsid w:val="00764708"/>
    <w:rsid w:val="00771979"/>
    <w:rsid w:val="00771FF9"/>
    <w:rsid w:val="007745DD"/>
    <w:rsid w:val="00775ABE"/>
    <w:rsid w:val="00775B55"/>
    <w:rsid w:val="0078098E"/>
    <w:rsid w:val="007835C4"/>
    <w:rsid w:val="0078393C"/>
    <w:rsid w:val="007849D8"/>
    <w:rsid w:val="00793B1C"/>
    <w:rsid w:val="00796F4A"/>
    <w:rsid w:val="007A300C"/>
    <w:rsid w:val="007A504B"/>
    <w:rsid w:val="007A5D4B"/>
    <w:rsid w:val="007A60A1"/>
    <w:rsid w:val="007A7380"/>
    <w:rsid w:val="007A7747"/>
    <w:rsid w:val="007B02A9"/>
    <w:rsid w:val="007B02B6"/>
    <w:rsid w:val="007B0498"/>
    <w:rsid w:val="007B1AC6"/>
    <w:rsid w:val="007B2203"/>
    <w:rsid w:val="007B315F"/>
    <w:rsid w:val="007B45B7"/>
    <w:rsid w:val="007B5BDD"/>
    <w:rsid w:val="007C5BD2"/>
    <w:rsid w:val="007D5253"/>
    <w:rsid w:val="007D6DC4"/>
    <w:rsid w:val="007D75A4"/>
    <w:rsid w:val="007E0A80"/>
    <w:rsid w:val="007E2203"/>
    <w:rsid w:val="007E470C"/>
    <w:rsid w:val="007E6E45"/>
    <w:rsid w:val="007F03F0"/>
    <w:rsid w:val="007F03FB"/>
    <w:rsid w:val="007F068B"/>
    <w:rsid w:val="007F20A8"/>
    <w:rsid w:val="007F2152"/>
    <w:rsid w:val="007F2925"/>
    <w:rsid w:val="007F3AF2"/>
    <w:rsid w:val="007F3CE5"/>
    <w:rsid w:val="007F40CB"/>
    <w:rsid w:val="00802613"/>
    <w:rsid w:val="0080273F"/>
    <w:rsid w:val="0081055B"/>
    <w:rsid w:val="00812496"/>
    <w:rsid w:val="00812F6C"/>
    <w:rsid w:val="00814FDB"/>
    <w:rsid w:val="00816D38"/>
    <w:rsid w:val="008256A4"/>
    <w:rsid w:val="00832BEF"/>
    <w:rsid w:val="00835202"/>
    <w:rsid w:val="008359E6"/>
    <w:rsid w:val="00840A2F"/>
    <w:rsid w:val="00843709"/>
    <w:rsid w:val="00843808"/>
    <w:rsid w:val="008446E8"/>
    <w:rsid w:val="00845392"/>
    <w:rsid w:val="00845E94"/>
    <w:rsid w:val="00850370"/>
    <w:rsid w:val="00851CBB"/>
    <w:rsid w:val="00853D2D"/>
    <w:rsid w:val="008544EB"/>
    <w:rsid w:val="00855CDB"/>
    <w:rsid w:val="00856328"/>
    <w:rsid w:val="00857311"/>
    <w:rsid w:val="0086490D"/>
    <w:rsid w:val="00865F16"/>
    <w:rsid w:val="00870B73"/>
    <w:rsid w:val="00872960"/>
    <w:rsid w:val="00872C05"/>
    <w:rsid w:val="00872C89"/>
    <w:rsid w:val="00873DE5"/>
    <w:rsid w:val="00875040"/>
    <w:rsid w:val="00876100"/>
    <w:rsid w:val="00877341"/>
    <w:rsid w:val="00881210"/>
    <w:rsid w:val="00884777"/>
    <w:rsid w:val="00886FD1"/>
    <w:rsid w:val="00891FFB"/>
    <w:rsid w:val="0089292B"/>
    <w:rsid w:val="008978D2"/>
    <w:rsid w:val="008A2927"/>
    <w:rsid w:val="008A3915"/>
    <w:rsid w:val="008A39BD"/>
    <w:rsid w:val="008A5F98"/>
    <w:rsid w:val="008A7C38"/>
    <w:rsid w:val="008B6059"/>
    <w:rsid w:val="008B7AD4"/>
    <w:rsid w:val="008C67DB"/>
    <w:rsid w:val="008C6C26"/>
    <w:rsid w:val="008D0696"/>
    <w:rsid w:val="008D281B"/>
    <w:rsid w:val="008D2DE8"/>
    <w:rsid w:val="008D3E39"/>
    <w:rsid w:val="008D4314"/>
    <w:rsid w:val="008D67DE"/>
    <w:rsid w:val="008D77DA"/>
    <w:rsid w:val="008D78E2"/>
    <w:rsid w:val="008E0085"/>
    <w:rsid w:val="008E0BF9"/>
    <w:rsid w:val="008E615D"/>
    <w:rsid w:val="008F0F5C"/>
    <w:rsid w:val="008F4409"/>
    <w:rsid w:val="008F5293"/>
    <w:rsid w:val="00901CE7"/>
    <w:rsid w:val="009025AA"/>
    <w:rsid w:val="00910DF1"/>
    <w:rsid w:val="00912540"/>
    <w:rsid w:val="009125F4"/>
    <w:rsid w:val="009215B6"/>
    <w:rsid w:val="00921C51"/>
    <w:rsid w:val="00927216"/>
    <w:rsid w:val="009305DF"/>
    <w:rsid w:val="009306B1"/>
    <w:rsid w:val="00930FA1"/>
    <w:rsid w:val="00932803"/>
    <w:rsid w:val="009347AE"/>
    <w:rsid w:val="00934AA0"/>
    <w:rsid w:val="009369E0"/>
    <w:rsid w:val="00943B99"/>
    <w:rsid w:val="009463C3"/>
    <w:rsid w:val="00953FF0"/>
    <w:rsid w:val="00954DC1"/>
    <w:rsid w:val="0095656A"/>
    <w:rsid w:val="009573CF"/>
    <w:rsid w:val="00962550"/>
    <w:rsid w:val="00963609"/>
    <w:rsid w:val="00966F21"/>
    <w:rsid w:val="00970DAC"/>
    <w:rsid w:val="00973CE5"/>
    <w:rsid w:val="00975062"/>
    <w:rsid w:val="009814DB"/>
    <w:rsid w:val="0099029F"/>
    <w:rsid w:val="00994C3E"/>
    <w:rsid w:val="009969E7"/>
    <w:rsid w:val="009971A2"/>
    <w:rsid w:val="009971E7"/>
    <w:rsid w:val="009A0780"/>
    <w:rsid w:val="009A1FA9"/>
    <w:rsid w:val="009B2959"/>
    <w:rsid w:val="009B59EB"/>
    <w:rsid w:val="009B5C53"/>
    <w:rsid w:val="009B66C8"/>
    <w:rsid w:val="009C5EAF"/>
    <w:rsid w:val="009C643F"/>
    <w:rsid w:val="009C7172"/>
    <w:rsid w:val="009D1CFC"/>
    <w:rsid w:val="009D22D8"/>
    <w:rsid w:val="009D48A0"/>
    <w:rsid w:val="009E1E98"/>
    <w:rsid w:val="009E218A"/>
    <w:rsid w:val="009E5115"/>
    <w:rsid w:val="009E6318"/>
    <w:rsid w:val="009E6C7A"/>
    <w:rsid w:val="009F1C7A"/>
    <w:rsid w:val="009F2124"/>
    <w:rsid w:val="009F4C27"/>
    <w:rsid w:val="009F4E90"/>
    <w:rsid w:val="009F4EB3"/>
    <w:rsid w:val="009F5769"/>
    <w:rsid w:val="00A133EE"/>
    <w:rsid w:val="00A1422E"/>
    <w:rsid w:val="00A152AD"/>
    <w:rsid w:val="00A21AA3"/>
    <w:rsid w:val="00A22954"/>
    <w:rsid w:val="00A23442"/>
    <w:rsid w:val="00A24386"/>
    <w:rsid w:val="00A25664"/>
    <w:rsid w:val="00A27067"/>
    <w:rsid w:val="00A27306"/>
    <w:rsid w:val="00A303FA"/>
    <w:rsid w:val="00A305E7"/>
    <w:rsid w:val="00A32C68"/>
    <w:rsid w:val="00A32F08"/>
    <w:rsid w:val="00A34F59"/>
    <w:rsid w:val="00A372ED"/>
    <w:rsid w:val="00A41F44"/>
    <w:rsid w:val="00A43275"/>
    <w:rsid w:val="00A43338"/>
    <w:rsid w:val="00A46A2F"/>
    <w:rsid w:val="00A473F4"/>
    <w:rsid w:val="00A52953"/>
    <w:rsid w:val="00A57336"/>
    <w:rsid w:val="00A60779"/>
    <w:rsid w:val="00A622FD"/>
    <w:rsid w:val="00A62679"/>
    <w:rsid w:val="00A64559"/>
    <w:rsid w:val="00A65D06"/>
    <w:rsid w:val="00A672ED"/>
    <w:rsid w:val="00A67849"/>
    <w:rsid w:val="00A67BDF"/>
    <w:rsid w:val="00A80784"/>
    <w:rsid w:val="00A8430A"/>
    <w:rsid w:val="00A91A7C"/>
    <w:rsid w:val="00A9318A"/>
    <w:rsid w:val="00A9389C"/>
    <w:rsid w:val="00A93E2B"/>
    <w:rsid w:val="00A95212"/>
    <w:rsid w:val="00A97714"/>
    <w:rsid w:val="00AA1719"/>
    <w:rsid w:val="00AA2237"/>
    <w:rsid w:val="00AA4230"/>
    <w:rsid w:val="00AB435B"/>
    <w:rsid w:val="00AB6F67"/>
    <w:rsid w:val="00AC05DB"/>
    <w:rsid w:val="00AC08C8"/>
    <w:rsid w:val="00AC207B"/>
    <w:rsid w:val="00AC2424"/>
    <w:rsid w:val="00AC69B4"/>
    <w:rsid w:val="00AC6DD0"/>
    <w:rsid w:val="00AD2752"/>
    <w:rsid w:val="00AD379A"/>
    <w:rsid w:val="00AE0678"/>
    <w:rsid w:val="00AE1472"/>
    <w:rsid w:val="00AE3FDF"/>
    <w:rsid w:val="00AE6864"/>
    <w:rsid w:val="00AE77C0"/>
    <w:rsid w:val="00AF0622"/>
    <w:rsid w:val="00AF0745"/>
    <w:rsid w:val="00AF3113"/>
    <w:rsid w:val="00AF657F"/>
    <w:rsid w:val="00B01034"/>
    <w:rsid w:val="00B07899"/>
    <w:rsid w:val="00B11C4C"/>
    <w:rsid w:val="00B120EF"/>
    <w:rsid w:val="00B239D0"/>
    <w:rsid w:val="00B24B8F"/>
    <w:rsid w:val="00B261DB"/>
    <w:rsid w:val="00B26E49"/>
    <w:rsid w:val="00B27BF9"/>
    <w:rsid w:val="00B34B8A"/>
    <w:rsid w:val="00B36266"/>
    <w:rsid w:val="00B41C71"/>
    <w:rsid w:val="00B452E0"/>
    <w:rsid w:val="00B462E2"/>
    <w:rsid w:val="00B47C13"/>
    <w:rsid w:val="00B523A8"/>
    <w:rsid w:val="00B52E2D"/>
    <w:rsid w:val="00B56515"/>
    <w:rsid w:val="00B57EF7"/>
    <w:rsid w:val="00B6239F"/>
    <w:rsid w:val="00B6305C"/>
    <w:rsid w:val="00B64117"/>
    <w:rsid w:val="00B71114"/>
    <w:rsid w:val="00B72395"/>
    <w:rsid w:val="00B740CD"/>
    <w:rsid w:val="00B741D9"/>
    <w:rsid w:val="00B763D1"/>
    <w:rsid w:val="00B80C74"/>
    <w:rsid w:val="00B81769"/>
    <w:rsid w:val="00B84A5A"/>
    <w:rsid w:val="00B8602E"/>
    <w:rsid w:val="00B87EBA"/>
    <w:rsid w:val="00B93E81"/>
    <w:rsid w:val="00B9403F"/>
    <w:rsid w:val="00B94AD5"/>
    <w:rsid w:val="00B960E5"/>
    <w:rsid w:val="00B979E9"/>
    <w:rsid w:val="00BA50F1"/>
    <w:rsid w:val="00BA6758"/>
    <w:rsid w:val="00BA7965"/>
    <w:rsid w:val="00BB7C0B"/>
    <w:rsid w:val="00BC0614"/>
    <w:rsid w:val="00BC09A8"/>
    <w:rsid w:val="00BC1501"/>
    <w:rsid w:val="00BC15B2"/>
    <w:rsid w:val="00BC41CE"/>
    <w:rsid w:val="00BD6ADD"/>
    <w:rsid w:val="00BE2813"/>
    <w:rsid w:val="00BE3F4E"/>
    <w:rsid w:val="00BE4727"/>
    <w:rsid w:val="00BE6B46"/>
    <w:rsid w:val="00BF0D5F"/>
    <w:rsid w:val="00BF30E8"/>
    <w:rsid w:val="00BF3443"/>
    <w:rsid w:val="00BF50DA"/>
    <w:rsid w:val="00BF592B"/>
    <w:rsid w:val="00BF70EE"/>
    <w:rsid w:val="00BF7A7A"/>
    <w:rsid w:val="00BF7DB3"/>
    <w:rsid w:val="00C014E7"/>
    <w:rsid w:val="00C01BCD"/>
    <w:rsid w:val="00C05D49"/>
    <w:rsid w:val="00C0797F"/>
    <w:rsid w:val="00C12374"/>
    <w:rsid w:val="00C13EB9"/>
    <w:rsid w:val="00C22535"/>
    <w:rsid w:val="00C247EB"/>
    <w:rsid w:val="00C34044"/>
    <w:rsid w:val="00C34B30"/>
    <w:rsid w:val="00C352E8"/>
    <w:rsid w:val="00C35B97"/>
    <w:rsid w:val="00C35F85"/>
    <w:rsid w:val="00C369B1"/>
    <w:rsid w:val="00C4023F"/>
    <w:rsid w:val="00C42658"/>
    <w:rsid w:val="00C516E8"/>
    <w:rsid w:val="00C51D72"/>
    <w:rsid w:val="00C53B34"/>
    <w:rsid w:val="00C555E4"/>
    <w:rsid w:val="00C55F2A"/>
    <w:rsid w:val="00C567D6"/>
    <w:rsid w:val="00C626E2"/>
    <w:rsid w:val="00C63B00"/>
    <w:rsid w:val="00C67B19"/>
    <w:rsid w:val="00C67EC7"/>
    <w:rsid w:val="00C71EE0"/>
    <w:rsid w:val="00C75DEB"/>
    <w:rsid w:val="00C75E71"/>
    <w:rsid w:val="00C765B2"/>
    <w:rsid w:val="00C76A44"/>
    <w:rsid w:val="00C8208C"/>
    <w:rsid w:val="00C8374E"/>
    <w:rsid w:val="00C86C01"/>
    <w:rsid w:val="00C86F01"/>
    <w:rsid w:val="00C871F8"/>
    <w:rsid w:val="00C91307"/>
    <w:rsid w:val="00C9356A"/>
    <w:rsid w:val="00CA3C93"/>
    <w:rsid w:val="00CA4B7F"/>
    <w:rsid w:val="00CB074E"/>
    <w:rsid w:val="00CB2EDD"/>
    <w:rsid w:val="00CB5B68"/>
    <w:rsid w:val="00CC154D"/>
    <w:rsid w:val="00CC3566"/>
    <w:rsid w:val="00CC6DCD"/>
    <w:rsid w:val="00CD4A5E"/>
    <w:rsid w:val="00CE0BF2"/>
    <w:rsid w:val="00CE7447"/>
    <w:rsid w:val="00CE7DC6"/>
    <w:rsid w:val="00CF1221"/>
    <w:rsid w:val="00CF1AB0"/>
    <w:rsid w:val="00CF21B5"/>
    <w:rsid w:val="00CF3542"/>
    <w:rsid w:val="00CF5390"/>
    <w:rsid w:val="00CF6B73"/>
    <w:rsid w:val="00CF790F"/>
    <w:rsid w:val="00D02C3E"/>
    <w:rsid w:val="00D043DC"/>
    <w:rsid w:val="00D058A1"/>
    <w:rsid w:val="00D063AE"/>
    <w:rsid w:val="00D10323"/>
    <w:rsid w:val="00D1066B"/>
    <w:rsid w:val="00D11A67"/>
    <w:rsid w:val="00D11C90"/>
    <w:rsid w:val="00D11EAD"/>
    <w:rsid w:val="00D13D5F"/>
    <w:rsid w:val="00D1418D"/>
    <w:rsid w:val="00D14966"/>
    <w:rsid w:val="00D14ADF"/>
    <w:rsid w:val="00D17DA0"/>
    <w:rsid w:val="00D2126D"/>
    <w:rsid w:val="00D21EF2"/>
    <w:rsid w:val="00D24183"/>
    <w:rsid w:val="00D25DE8"/>
    <w:rsid w:val="00D3123E"/>
    <w:rsid w:val="00D34F48"/>
    <w:rsid w:val="00D375B9"/>
    <w:rsid w:val="00D37FEF"/>
    <w:rsid w:val="00D40100"/>
    <w:rsid w:val="00D409FB"/>
    <w:rsid w:val="00D415AF"/>
    <w:rsid w:val="00D41A83"/>
    <w:rsid w:val="00D425D2"/>
    <w:rsid w:val="00D43B40"/>
    <w:rsid w:val="00D52022"/>
    <w:rsid w:val="00D55B83"/>
    <w:rsid w:val="00D60AF9"/>
    <w:rsid w:val="00D61977"/>
    <w:rsid w:val="00D62E1D"/>
    <w:rsid w:val="00D6600B"/>
    <w:rsid w:val="00D67F0D"/>
    <w:rsid w:val="00D71435"/>
    <w:rsid w:val="00D71F10"/>
    <w:rsid w:val="00D725C8"/>
    <w:rsid w:val="00D7445F"/>
    <w:rsid w:val="00D85AFF"/>
    <w:rsid w:val="00D860D1"/>
    <w:rsid w:val="00D8648B"/>
    <w:rsid w:val="00D8765F"/>
    <w:rsid w:val="00D9039A"/>
    <w:rsid w:val="00D92231"/>
    <w:rsid w:val="00D94052"/>
    <w:rsid w:val="00D95F54"/>
    <w:rsid w:val="00D964AB"/>
    <w:rsid w:val="00DB073F"/>
    <w:rsid w:val="00DB2816"/>
    <w:rsid w:val="00DB6868"/>
    <w:rsid w:val="00DB79CA"/>
    <w:rsid w:val="00DC028A"/>
    <w:rsid w:val="00DC435C"/>
    <w:rsid w:val="00DD11CF"/>
    <w:rsid w:val="00DD34F7"/>
    <w:rsid w:val="00DD4811"/>
    <w:rsid w:val="00DE05D9"/>
    <w:rsid w:val="00DE1E3B"/>
    <w:rsid w:val="00DE4D26"/>
    <w:rsid w:val="00DE7D07"/>
    <w:rsid w:val="00DF13C2"/>
    <w:rsid w:val="00DF4A1B"/>
    <w:rsid w:val="00E01E6F"/>
    <w:rsid w:val="00E044C4"/>
    <w:rsid w:val="00E15598"/>
    <w:rsid w:val="00E15FE9"/>
    <w:rsid w:val="00E1600A"/>
    <w:rsid w:val="00E163F9"/>
    <w:rsid w:val="00E17A25"/>
    <w:rsid w:val="00E17D1A"/>
    <w:rsid w:val="00E220BF"/>
    <w:rsid w:val="00E27E8F"/>
    <w:rsid w:val="00E309CE"/>
    <w:rsid w:val="00E40C85"/>
    <w:rsid w:val="00E44243"/>
    <w:rsid w:val="00E46610"/>
    <w:rsid w:val="00E46FE7"/>
    <w:rsid w:val="00E47A90"/>
    <w:rsid w:val="00E508AA"/>
    <w:rsid w:val="00E54331"/>
    <w:rsid w:val="00E56890"/>
    <w:rsid w:val="00E617E0"/>
    <w:rsid w:val="00E64EFC"/>
    <w:rsid w:val="00E64FB2"/>
    <w:rsid w:val="00E65FB3"/>
    <w:rsid w:val="00E67A0F"/>
    <w:rsid w:val="00E70C03"/>
    <w:rsid w:val="00E70DFF"/>
    <w:rsid w:val="00E72E97"/>
    <w:rsid w:val="00E768CF"/>
    <w:rsid w:val="00E8478E"/>
    <w:rsid w:val="00E85DE1"/>
    <w:rsid w:val="00E905B2"/>
    <w:rsid w:val="00E94C72"/>
    <w:rsid w:val="00E95154"/>
    <w:rsid w:val="00EA20E2"/>
    <w:rsid w:val="00EA40F6"/>
    <w:rsid w:val="00EB1A1D"/>
    <w:rsid w:val="00EB238F"/>
    <w:rsid w:val="00EB2860"/>
    <w:rsid w:val="00EB4E90"/>
    <w:rsid w:val="00EB76CF"/>
    <w:rsid w:val="00EC2E9D"/>
    <w:rsid w:val="00EC569B"/>
    <w:rsid w:val="00ED2E55"/>
    <w:rsid w:val="00ED4C12"/>
    <w:rsid w:val="00EE1ED5"/>
    <w:rsid w:val="00EE39FD"/>
    <w:rsid w:val="00EE522B"/>
    <w:rsid w:val="00EE6709"/>
    <w:rsid w:val="00EE7B7C"/>
    <w:rsid w:val="00EF27B0"/>
    <w:rsid w:val="00EF676F"/>
    <w:rsid w:val="00EF7A42"/>
    <w:rsid w:val="00EF7AD7"/>
    <w:rsid w:val="00F01310"/>
    <w:rsid w:val="00F023F1"/>
    <w:rsid w:val="00F02ACE"/>
    <w:rsid w:val="00F03309"/>
    <w:rsid w:val="00F06CA4"/>
    <w:rsid w:val="00F073CA"/>
    <w:rsid w:val="00F077A0"/>
    <w:rsid w:val="00F07F9E"/>
    <w:rsid w:val="00F13ABD"/>
    <w:rsid w:val="00F24107"/>
    <w:rsid w:val="00F254BA"/>
    <w:rsid w:val="00F25691"/>
    <w:rsid w:val="00F32325"/>
    <w:rsid w:val="00F32917"/>
    <w:rsid w:val="00F361A5"/>
    <w:rsid w:val="00F370C5"/>
    <w:rsid w:val="00F402FA"/>
    <w:rsid w:val="00F433F9"/>
    <w:rsid w:val="00F47847"/>
    <w:rsid w:val="00F51D18"/>
    <w:rsid w:val="00F5317C"/>
    <w:rsid w:val="00F54C06"/>
    <w:rsid w:val="00F567CA"/>
    <w:rsid w:val="00F56CAC"/>
    <w:rsid w:val="00F57D06"/>
    <w:rsid w:val="00F65D7A"/>
    <w:rsid w:val="00F70A7B"/>
    <w:rsid w:val="00F72AD5"/>
    <w:rsid w:val="00F72D3B"/>
    <w:rsid w:val="00F74B56"/>
    <w:rsid w:val="00F808DD"/>
    <w:rsid w:val="00F82DCC"/>
    <w:rsid w:val="00F8583A"/>
    <w:rsid w:val="00F86C4E"/>
    <w:rsid w:val="00F934EA"/>
    <w:rsid w:val="00F953EE"/>
    <w:rsid w:val="00F95525"/>
    <w:rsid w:val="00F97004"/>
    <w:rsid w:val="00F978C0"/>
    <w:rsid w:val="00FA0843"/>
    <w:rsid w:val="00FA20E0"/>
    <w:rsid w:val="00FB0920"/>
    <w:rsid w:val="00FB14B2"/>
    <w:rsid w:val="00FB36BE"/>
    <w:rsid w:val="00FC0F5E"/>
    <w:rsid w:val="00FC2AF9"/>
    <w:rsid w:val="00FC543D"/>
    <w:rsid w:val="00FC60ED"/>
    <w:rsid w:val="00FC68AD"/>
    <w:rsid w:val="00FC799D"/>
    <w:rsid w:val="00FE2CDF"/>
    <w:rsid w:val="00FE501E"/>
    <w:rsid w:val="00FE5BE4"/>
    <w:rsid w:val="00FE659D"/>
    <w:rsid w:val="00FF1C93"/>
    <w:rsid w:val="00FF2F8A"/>
    <w:rsid w:val="00FF39EA"/>
    <w:rsid w:val="00FF47EE"/>
    <w:rsid w:val="00FF4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5C4C1"/>
  <w15:docId w15:val="{D19E56BB-7259-4DE0-8FC6-1E0F29E9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25C8"/>
    <w:rPr>
      <w:sz w:val="24"/>
      <w:lang w:eastAsia="en-US"/>
    </w:rPr>
  </w:style>
  <w:style w:type="paragraph" w:styleId="1">
    <w:name w:val="heading 1"/>
    <w:basedOn w:val="a0"/>
    <w:next w:val="a0"/>
    <w:qFormat/>
    <w:rsid w:val="00D725C8"/>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outlineLvl w:val="0"/>
    </w:pPr>
    <w:rPr>
      <w:b/>
      <w:bCs/>
      <w:sz w:val="20"/>
    </w:rPr>
  </w:style>
  <w:style w:type="paragraph" w:styleId="2">
    <w:name w:val="heading 2"/>
    <w:basedOn w:val="a0"/>
    <w:next w:val="a0"/>
    <w:qFormat/>
    <w:rsid w:val="00D725C8"/>
    <w:pPr>
      <w:keepNext/>
      <w:outlineLvl w:val="1"/>
    </w:pPr>
    <w:rPr>
      <w:rFonts w:ascii="Arial" w:hAnsi="Arial" w:cs="Arial"/>
      <w:i/>
      <w:iCs/>
      <w:szCs w:val="24"/>
    </w:rPr>
  </w:style>
  <w:style w:type="paragraph" w:styleId="3">
    <w:name w:val="heading 3"/>
    <w:basedOn w:val="2"/>
    <w:next w:val="a1"/>
    <w:qFormat/>
    <w:rsid w:val="00D725C8"/>
    <w:pPr>
      <w:keepNext w:val="0"/>
      <w:tabs>
        <w:tab w:val="left" w:pos="1440"/>
      </w:tabs>
      <w:spacing w:after="240"/>
      <w:outlineLvl w:val="2"/>
    </w:pPr>
    <w:rPr>
      <w:rFonts w:ascii="Times New Roman" w:hAnsi="Times New Roman" w:cs="Times New Roman"/>
      <w:i w:val="0"/>
      <w:iCs w:val="0"/>
      <w:snapToGrid w:val="0"/>
      <w:color w:val="000000"/>
      <w:szCs w:val="20"/>
    </w:rPr>
  </w:style>
  <w:style w:type="paragraph" w:styleId="4">
    <w:name w:val="heading 4"/>
    <w:basedOn w:val="a0"/>
    <w:next w:val="a1"/>
    <w:qFormat/>
    <w:rsid w:val="00D725C8"/>
    <w:pPr>
      <w:tabs>
        <w:tab w:val="left" w:pos="2160"/>
      </w:tabs>
      <w:spacing w:after="240"/>
      <w:outlineLvl w:val="3"/>
    </w:pPr>
  </w:style>
  <w:style w:type="paragraph" w:styleId="5">
    <w:name w:val="heading 5"/>
    <w:basedOn w:val="a0"/>
    <w:next w:val="a1"/>
    <w:qFormat/>
    <w:rsid w:val="00D725C8"/>
    <w:pPr>
      <w:spacing w:after="240"/>
      <w:outlineLvl w:val="4"/>
    </w:pPr>
  </w:style>
  <w:style w:type="paragraph" w:styleId="6">
    <w:name w:val="heading 6"/>
    <w:basedOn w:val="a0"/>
    <w:next w:val="a1"/>
    <w:qFormat/>
    <w:rsid w:val="00D725C8"/>
    <w:pPr>
      <w:spacing w:after="240"/>
      <w:outlineLvl w:val="5"/>
    </w:pPr>
  </w:style>
  <w:style w:type="paragraph" w:styleId="7">
    <w:name w:val="heading 7"/>
    <w:basedOn w:val="a0"/>
    <w:next w:val="a1"/>
    <w:qFormat/>
    <w:rsid w:val="00D725C8"/>
    <w:pPr>
      <w:spacing w:after="240"/>
      <w:outlineLvl w:val="6"/>
    </w:pPr>
    <w:rPr>
      <w:color w:val="000000"/>
    </w:rPr>
  </w:style>
  <w:style w:type="paragraph" w:styleId="8">
    <w:name w:val="heading 8"/>
    <w:basedOn w:val="a0"/>
    <w:next w:val="a1"/>
    <w:qFormat/>
    <w:rsid w:val="00D725C8"/>
    <w:pPr>
      <w:spacing w:after="240"/>
      <w:outlineLvl w:val="7"/>
    </w:pPr>
    <w:rPr>
      <w:color w:val="000000"/>
    </w:rPr>
  </w:style>
  <w:style w:type="paragraph" w:styleId="9">
    <w:name w:val="heading 9"/>
    <w:basedOn w:val="a0"/>
    <w:next w:val="a1"/>
    <w:qFormat/>
    <w:rsid w:val="00D725C8"/>
    <w:pPr>
      <w:spacing w:after="240"/>
      <w:outlineLvl w:val="8"/>
    </w:pPr>
    <w:rPr>
      <w:color w:val="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rsid w:val="00D725C8"/>
    <w:pPr>
      <w:spacing w:after="120"/>
    </w:pPr>
  </w:style>
  <w:style w:type="paragraph" w:styleId="a5">
    <w:name w:val="header"/>
    <w:basedOn w:val="a0"/>
    <w:rsid w:val="00D725C8"/>
    <w:pPr>
      <w:tabs>
        <w:tab w:val="center" w:pos="4320"/>
        <w:tab w:val="right" w:pos="8640"/>
      </w:tabs>
    </w:pPr>
  </w:style>
  <w:style w:type="paragraph" w:styleId="a6">
    <w:name w:val="footer"/>
    <w:basedOn w:val="a0"/>
    <w:rsid w:val="00D725C8"/>
    <w:pPr>
      <w:tabs>
        <w:tab w:val="center" w:pos="4320"/>
        <w:tab w:val="right" w:pos="8640"/>
      </w:tabs>
    </w:pPr>
  </w:style>
  <w:style w:type="paragraph" w:styleId="a7">
    <w:name w:val="Body Text Indent"/>
    <w:basedOn w:val="a0"/>
    <w:rsid w:val="00D725C8"/>
    <w:pPr>
      <w:autoSpaceDE w:val="0"/>
      <w:autoSpaceDN w:val="0"/>
      <w:ind w:left="1440"/>
    </w:pPr>
    <w:rPr>
      <w:sz w:val="20"/>
    </w:rPr>
  </w:style>
  <w:style w:type="paragraph" w:styleId="20">
    <w:name w:val="Body Text Indent 2"/>
    <w:basedOn w:val="a0"/>
    <w:rsid w:val="00D725C8"/>
    <w:pPr>
      <w:autoSpaceDE w:val="0"/>
      <w:autoSpaceDN w:val="0"/>
      <w:ind w:left="720"/>
    </w:pPr>
    <w:rPr>
      <w:sz w:val="20"/>
    </w:rPr>
  </w:style>
  <w:style w:type="character" w:styleId="a8">
    <w:name w:val="page number"/>
    <w:basedOn w:val="a2"/>
    <w:rsid w:val="00D725C8"/>
  </w:style>
  <w:style w:type="paragraph" w:customStyle="1" w:styleId="Article2Cont1">
    <w:name w:val="Article2 Cont 1"/>
    <w:basedOn w:val="a0"/>
    <w:rsid w:val="00D725C8"/>
    <w:pPr>
      <w:spacing w:after="240"/>
      <w:ind w:firstLine="720"/>
    </w:pPr>
  </w:style>
  <w:style w:type="paragraph" w:customStyle="1" w:styleId="Article2Cont2">
    <w:name w:val="Article2 Cont 2"/>
    <w:basedOn w:val="Article2Cont1"/>
    <w:rsid w:val="00D725C8"/>
  </w:style>
  <w:style w:type="paragraph" w:customStyle="1" w:styleId="Article2Cont3">
    <w:name w:val="Article2 Cont 3"/>
    <w:basedOn w:val="Article2Cont2"/>
    <w:rsid w:val="00D725C8"/>
  </w:style>
  <w:style w:type="paragraph" w:customStyle="1" w:styleId="Article2L1">
    <w:name w:val="Article2_L1"/>
    <w:basedOn w:val="a0"/>
    <w:next w:val="Article2Cont1"/>
    <w:rsid w:val="00D725C8"/>
    <w:pPr>
      <w:numPr>
        <w:numId w:val="9"/>
      </w:numPr>
      <w:tabs>
        <w:tab w:val="clear" w:pos="-7020"/>
        <w:tab w:val="num" w:pos="0"/>
      </w:tabs>
      <w:spacing w:after="240"/>
      <w:ind w:left="7380"/>
      <w:jc w:val="center"/>
      <w:outlineLvl w:val="0"/>
    </w:pPr>
  </w:style>
  <w:style w:type="paragraph" w:customStyle="1" w:styleId="Article2L2">
    <w:name w:val="Article2_L2"/>
    <w:basedOn w:val="Article2L1"/>
    <w:next w:val="Article2Cont2"/>
    <w:link w:val="Article2L2Char"/>
    <w:rsid w:val="00D725C8"/>
    <w:pPr>
      <w:numPr>
        <w:ilvl w:val="1"/>
      </w:numPr>
      <w:jc w:val="both"/>
      <w:outlineLvl w:val="1"/>
    </w:pPr>
  </w:style>
  <w:style w:type="paragraph" w:customStyle="1" w:styleId="Article2L3">
    <w:name w:val="Article2_L3"/>
    <w:basedOn w:val="Article2L2"/>
    <w:next w:val="Article2Cont3"/>
    <w:rsid w:val="007D5253"/>
    <w:pPr>
      <w:numPr>
        <w:ilvl w:val="2"/>
      </w:numPr>
      <w:tabs>
        <w:tab w:val="clear" w:pos="-990"/>
        <w:tab w:val="num" w:pos="0"/>
      </w:tabs>
      <w:ind w:left="270"/>
      <w:outlineLvl w:val="2"/>
    </w:pPr>
  </w:style>
  <w:style w:type="paragraph" w:customStyle="1" w:styleId="Article2L4">
    <w:name w:val="Article2_L4"/>
    <w:basedOn w:val="Article2L3"/>
    <w:rsid w:val="00D725C8"/>
    <w:pPr>
      <w:numPr>
        <w:ilvl w:val="3"/>
      </w:numPr>
      <w:outlineLvl w:val="3"/>
    </w:pPr>
  </w:style>
  <w:style w:type="paragraph" w:styleId="a">
    <w:name w:val="List Bullet"/>
    <w:basedOn w:val="a0"/>
    <w:autoRedefine/>
    <w:rsid w:val="00D725C8"/>
    <w:pPr>
      <w:numPr>
        <w:numId w:val="13"/>
      </w:numPr>
      <w:jc w:val="both"/>
    </w:pPr>
  </w:style>
  <w:style w:type="paragraph" w:customStyle="1" w:styleId="NumContHalf">
    <w:name w:val="NumContHalf"/>
    <w:basedOn w:val="a1"/>
    <w:rsid w:val="00D725C8"/>
    <w:pPr>
      <w:spacing w:after="240"/>
      <w:ind w:firstLine="720"/>
      <w:jc w:val="both"/>
    </w:pPr>
  </w:style>
  <w:style w:type="character" w:styleId="a9">
    <w:name w:val="annotation reference"/>
    <w:basedOn w:val="a2"/>
    <w:semiHidden/>
    <w:rsid w:val="00D725C8"/>
    <w:rPr>
      <w:sz w:val="16"/>
      <w:szCs w:val="16"/>
    </w:rPr>
  </w:style>
  <w:style w:type="paragraph" w:styleId="aa">
    <w:name w:val="Balloon Text"/>
    <w:basedOn w:val="a0"/>
    <w:semiHidden/>
    <w:rsid w:val="00D725C8"/>
    <w:rPr>
      <w:rFonts w:ascii="Tahoma" w:hAnsi="Tahoma" w:cs="Tahoma"/>
      <w:sz w:val="16"/>
      <w:szCs w:val="16"/>
    </w:rPr>
  </w:style>
  <w:style w:type="paragraph" w:styleId="ab">
    <w:name w:val="annotation text"/>
    <w:basedOn w:val="a0"/>
    <w:link w:val="ac"/>
    <w:semiHidden/>
    <w:rsid w:val="00D725C8"/>
    <w:rPr>
      <w:sz w:val="20"/>
    </w:rPr>
  </w:style>
  <w:style w:type="paragraph" w:styleId="ad">
    <w:name w:val="annotation subject"/>
    <w:basedOn w:val="ab"/>
    <w:next w:val="ab"/>
    <w:semiHidden/>
    <w:rsid w:val="00FC0F5E"/>
    <w:rPr>
      <w:b/>
      <w:bCs/>
    </w:rPr>
  </w:style>
  <w:style w:type="character" w:customStyle="1" w:styleId="Article2L2Char">
    <w:name w:val="Article2_L2 Char"/>
    <w:basedOn w:val="a2"/>
    <w:link w:val="Article2L2"/>
    <w:rsid w:val="009306B1"/>
    <w:rPr>
      <w:sz w:val="24"/>
      <w:lang w:val="en-US" w:eastAsia="en-US" w:bidi="ar-SA"/>
    </w:rPr>
  </w:style>
  <w:style w:type="table" w:styleId="ae">
    <w:name w:val="Table Grid"/>
    <w:basedOn w:val="a3"/>
    <w:rsid w:val="00B34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Revision"/>
    <w:hidden/>
    <w:uiPriority w:val="99"/>
    <w:semiHidden/>
    <w:rsid w:val="0010562E"/>
    <w:rPr>
      <w:sz w:val="24"/>
      <w:lang w:eastAsia="en-US"/>
    </w:rPr>
  </w:style>
  <w:style w:type="paragraph" w:styleId="af0">
    <w:name w:val="Document Map"/>
    <w:basedOn w:val="a0"/>
    <w:link w:val="af1"/>
    <w:rsid w:val="00912540"/>
    <w:rPr>
      <w:rFonts w:ascii="Lucida Grande" w:hAnsi="Lucida Grande" w:cs="Lucida Grande"/>
      <w:szCs w:val="24"/>
    </w:rPr>
  </w:style>
  <w:style w:type="character" w:customStyle="1" w:styleId="af1">
    <w:name w:val="Схема документа Знак"/>
    <w:basedOn w:val="a2"/>
    <w:link w:val="af0"/>
    <w:rsid w:val="00912540"/>
    <w:rPr>
      <w:rFonts w:ascii="Lucida Grande" w:hAnsi="Lucida Grande" w:cs="Lucida Grande"/>
      <w:sz w:val="24"/>
      <w:szCs w:val="24"/>
      <w:lang w:eastAsia="en-US"/>
    </w:rPr>
  </w:style>
  <w:style w:type="character" w:customStyle="1" w:styleId="ac">
    <w:name w:val="Текст примечания Знак"/>
    <w:basedOn w:val="a2"/>
    <w:link w:val="ab"/>
    <w:semiHidden/>
    <w:rsid w:val="00322029"/>
    <w:rPr>
      <w:lang w:eastAsia="en-US"/>
    </w:rPr>
  </w:style>
  <w:style w:type="paragraph" w:customStyle="1" w:styleId="Body2">
    <w:name w:val="Body 2"/>
    <w:basedOn w:val="a0"/>
    <w:rsid w:val="005806C4"/>
    <w:pPr>
      <w:spacing w:after="240" w:line="288" w:lineRule="auto"/>
      <w:ind w:left="720"/>
      <w:jc w:val="both"/>
    </w:pPr>
    <w:rPr>
      <w:rFonts w:ascii="Arial" w:hAnsi="Arial"/>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25A20-39D6-42B3-A1EA-2730C98F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502</Characters>
  <Application>Microsoft Office Word</Application>
  <DocSecurity>0</DocSecurity>
  <Lines>4</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Supply Agreement</vt:lpstr>
      <vt:lpstr>Supply Agreement</vt:lpstr>
    </vt:vector>
  </TitlesOfParts>
  <Company>Cooley Godward</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Agreement</dc:title>
  <dc:subject/>
  <dc:creator>Kate Shephard</dc:creator>
  <cp:keywords/>
  <dc:description/>
  <cp:lastModifiedBy>Test User</cp:lastModifiedBy>
  <cp:revision>2</cp:revision>
  <cp:lastPrinted>2021-06-08T12:13:00Z</cp:lastPrinted>
  <dcterms:created xsi:type="dcterms:W3CDTF">2021-08-31T12:16:00Z</dcterms:created>
  <dcterms:modified xsi:type="dcterms:W3CDTF">2021-08-31T12:16:00Z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8c961525-af33-414e-bc63-f88485c5b0c9</vt:lpwstr>
  </property>
  <property fmtid="{D5CDD505-2E9C-101B-9397-08002B2CF9AE}" pid="3" name="ParleyProLastEditedAt">
    <vt:r8>1623155249448</vt:r8>
  </property>
</Properties>
</file>