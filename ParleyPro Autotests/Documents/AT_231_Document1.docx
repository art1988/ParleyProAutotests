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55AE148" w:rsidR="005F259F" w:rsidRDefault="2BAB7D13">
      <w:r>
        <w:t>Test images disappearing.</w:t>
      </w:r>
    </w:p>
    <w:p w14:paraId="5F466A89" w14:textId="187D2E55" w:rsidR="2BAB7D13" w:rsidRDefault="483968EF" w:rsidP="2BAB7D13">
      <w:ins w:id="0" w:author="Eugene Uvin" w:date="2022-02-18T07:06:00Z">
        <w:r>
          <w:t xml:space="preserve">This text </w:t>
        </w:r>
        <w:proofErr w:type="gramStart"/>
        <w:r>
          <w:t>was added</w:t>
        </w:r>
        <w:proofErr w:type="gramEnd"/>
        <w:r>
          <w:t>.</w:t>
        </w:r>
      </w:ins>
    </w:p>
    <w:p w14:paraId="15300438" w14:textId="3FFADA86" w:rsidR="2BAB7D13" w:rsidRDefault="2BAB7D13" w:rsidP="2BAB7D13">
      <w:pPr>
        <w:rPr>
          <w:ins w:id="1" w:author="Eugene Uvin" w:date="2022-02-18T07:07:00Z"/>
        </w:rPr>
      </w:pPr>
      <w:r>
        <w:rPr>
          <w:noProof/>
        </w:rPr>
        <w:drawing>
          <wp:inline distT="0" distB="0" distL="0" distR="0" wp14:anchorId="506A52F5" wp14:editId="4758D059">
            <wp:extent cx="1143000" cy="857250"/>
            <wp:effectExtent l="0" t="0" r="0" b="0"/>
            <wp:docPr id="1981865416" name="Рисунок 198186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C4AC" w14:textId="3D959B11" w:rsidR="483968EF" w:rsidRDefault="00951C37" w:rsidP="483968EF">
      <w:bookmarkStart w:id="2" w:name="_GoBack"/>
      <w:ins w:id="3" w:author="Test User" w:date="2022-02-28T10:33:00Z">
        <w:r>
          <w:pict w14:anchorId="513D90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style="width:468pt;height:214.8pt">
              <v:imagedata r:id="rId5" o:title="2-28-22-3"/>
            </v:shape>
          </w:pict>
        </w:r>
      </w:ins>
      <w:bookmarkEnd w:id="2"/>
    </w:p>
    <w:sectPr w:rsidR="4839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st User">
    <w15:presenceInfo w15:providerId="None" w15:userId="Test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0D43D"/>
    <w:rsid w:val="005F259F"/>
    <w:rsid w:val="00833C70"/>
    <w:rsid w:val="00951C37"/>
    <w:rsid w:val="11F7927E"/>
    <w:rsid w:val="2BAB7D13"/>
    <w:rsid w:val="3F87DD33"/>
    <w:rsid w:val="483968EF"/>
    <w:rsid w:val="65E0D43D"/>
    <w:rsid w:val="6BD95F8A"/>
    <w:rsid w:val="75778AFC"/>
    <w:rsid w:val="775FF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D43D"/>
  <w15:chartTrackingRefBased/>
  <w15:docId w15:val="{667DB439-A086-4797-9E7B-719B93CB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33C7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33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3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Uvin</dc:creator>
  <cp:keywords/>
  <dc:description/>
  <cp:lastModifiedBy>Test User</cp:lastModifiedBy>
  <cp:revision>2</cp:revision>
  <dcterms:created xsi:type="dcterms:W3CDTF">2022-02-28T07:34:00Z</dcterms:created>
  <dcterms:modified xsi:type="dcterms:W3CDTF">2022-02-28T07:34:00Z</dcterms:modified>
</cp:coreProperties>
</file>