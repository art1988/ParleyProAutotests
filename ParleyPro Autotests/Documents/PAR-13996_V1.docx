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6 -->
  <w:body>
    <w:tbl>
      <w:tblPr>
        <w:tblStyle w:val="TableNormal"/>
        <w:tblInd w:w="0" w:type="dxa"/>
        <w:tblCellMar>
          <w:top w:w="0" w:type="dxa"/>
          <w:left w:w="0" w:type="dxa"/>
          <w:bottom w:w="0" w:type="dxa"/>
          <w:right w:w="0" w:type="dxa"/>
        </w:tblCellMar>
      </w:tblPr>
      <w:tblGrid>
        <w:gridCol w:w="4668"/>
        <w:gridCol w:w="4692"/>
      </w:tblGrid>
      <w:tr>
        <w:tblPrEx>
          <w:tblInd w:w="0" w:type="dxa"/>
          <w:tblCellMar>
            <w:top w:w="0" w:type="dxa"/>
            <w:left w:w="0" w:type="dxa"/>
            <w:bottom w:w="0" w:type="dxa"/>
            <w:right w:w="0" w:type="dxa"/>
          </w:tblCellMar>
        </w:tblPrEx>
        <w:trPr>
          <w:cantSplit w:val="0"/>
          <w:tblHeader w:val="0"/>
        </w:trPr>
        <w:tc>
          <w:tcPr>
            <w:tcW w:w="4788" w:type="dxa"/>
            <w:tcBorders>
              <w:top w:val="nil"/>
              <w:left w:val="nil"/>
              <w:bottom w:val="single" w:sz="12" w:space="0" w:color="000000"/>
              <w:right w:val="nil"/>
            </w:tcBorders>
            <w:noWrap w:val="0"/>
            <w:tcMar>
              <w:top w:w="5" w:type="dxa"/>
              <w:left w:w="113" w:type="dxa"/>
              <w:bottom w:w="1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bCs/>
                <w:i w:val="0"/>
                <w:iCs w:val="0"/>
                <w:caps/>
                <w:smallCaps w:val="0"/>
                <w:outline w:val="0"/>
                <w:color w:val="000000"/>
                <w:w w:val="100"/>
                <w:kern w:val="0"/>
                <w:sz w:val="22"/>
                <w:u w:val="none"/>
                <w:rtl w:val="0"/>
              </w:rPr>
              <w:t>Baxter Healthcare Corporation</w:t>
            </w:r>
          </w:p>
        </w:tc>
        <w:tc>
          <w:tcPr>
            <w:tcW w:w="4788" w:type="dxa"/>
            <w:tcBorders>
              <w:top w:val="nil"/>
              <w:left w:val="nil"/>
              <w:bottom w:val="single" w:sz="12" w:space="0" w:color="000000"/>
              <w:right w:val="nil"/>
            </w:tcBorders>
            <w:noWrap w:val="0"/>
            <w:tcMar>
              <w:top w:w="5" w:type="dxa"/>
              <w:left w:w="113" w:type="dxa"/>
              <w:bottom w:w="1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bCs/>
                <w:i w:val="0"/>
                <w:iCs w:val="0"/>
                <w:caps w:val="0"/>
                <w:smallCaps w:val="0"/>
                <w:outline w:val="0"/>
                <w:color w:val="000000"/>
                <w:w w:val="100"/>
                <w:kern w:val="0"/>
                <w:sz w:val="22"/>
                <w:u w:val="none"/>
                <w:rtl w:val="0"/>
              </w:rPr>
              <w:t>INFORMATION TECHNOLOGY MASTER SERVICES AGREEMENT</w:t>
            </w:r>
          </w:p>
        </w:tc>
      </w:tr>
    </w:tbl>
    <w:p>
      <w:pPr>
        <w:keepNext w:val="0"/>
        <w:keepLines w:val="0"/>
        <w:pageBreakBefore w:val="0"/>
        <w:framePr w:lines="0"/>
        <w:widowControl/>
        <w:suppressLineNumbers w:val="0"/>
        <w:tabs>
          <w:tab w:val="clear" w:pos="360"/>
        </w:tabs>
        <w:suppressAutoHyphens w:val="0"/>
        <w:bidi w:val="0"/>
        <w:spacing w:before="120" w:beforeAutospacing="0" w:after="120" w:afterAutospacing="0" w:line="240" w:lineRule="auto"/>
        <w:ind w:left="0" w:right="0" w:firstLine="0" w:leftChars="0" w:rightChars="0" w:firstLineChars="0"/>
        <w:contextualSpacing w:val="0"/>
        <w:jc w:val="both"/>
        <w:outlineLvl w:val="9"/>
        <w:rPr>
          <w:rFonts w:ascii="Calibri" w:eastAsia="Calibri" w:hAnsi="Calibri" w:cs="Calibri"/>
        </w:rPr>
      </w:pPr>
      <w:r>
        <w:rPr>
          <w:rFonts w:ascii="Calibri" w:eastAsia="Calibri" w:hAnsi="Calibri" w:cs="Calibri"/>
          <w:b/>
          <w:bCs/>
          <w:i w:val="0"/>
          <w:caps w:val="0"/>
          <w:outline w:val="0"/>
          <w:color w:val="000000"/>
          <w:w w:val="100"/>
          <w:kern w:val="0"/>
          <w:sz w:val="22"/>
          <w:u w:val="none"/>
          <w:rtl w:val="0"/>
        </w:rPr>
        <w:t xml:space="preserve">Date: </w:t>
      </w:r>
      <w:r>
        <w:rPr>
          <w:rFonts w:ascii="Calibri" w:eastAsia="Calibri" w:hAnsi="Calibri" w:cs="Calibri"/>
          <w:b w:val="0"/>
          <w:i w:val="0"/>
          <w:caps w:val="0"/>
          <w:outline w:val="0"/>
          <w:color w:val="000000"/>
          <w:w w:val="100"/>
          <w:kern w:val="0"/>
          <w:sz w:val="22"/>
          <w:u w:val="none"/>
          <w:rtl w:val="0"/>
        </w:rPr>
        <w:t xml:space="preserve">March 17, 2021 (“Effective Date”) </w:t>
      </w:r>
    </w:p>
    <w:tbl>
      <w:tblPr>
        <w:tblStyle w:val="TableNormal"/>
        <w:tblInd w:w="0" w:type="dxa"/>
        <w:tblCellMar>
          <w:top w:w="0" w:type="dxa"/>
          <w:left w:w="0" w:type="dxa"/>
          <w:bottom w:w="0" w:type="dxa"/>
          <w:right w:w="0" w:type="dxa"/>
        </w:tblCellMar>
      </w:tblPr>
      <w:tblGrid>
        <w:gridCol w:w="4688"/>
        <w:gridCol w:w="4672"/>
      </w:tblGrid>
      <w:tr>
        <w:tblPrEx>
          <w:tblInd w:w="0" w:type="dxa"/>
          <w:tblCellMar>
            <w:top w:w="0" w:type="dxa"/>
            <w:left w:w="0" w:type="dxa"/>
            <w:bottom w:w="0" w:type="dxa"/>
            <w:right w:w="0" w:type="dxa"/>
          </w:tblCellMar>
        </w:tblPrEx>
        <w:trPr>
          <w:cantSplit w:val="0"/>
          <w:tblHeader w:val="0"/>
        </w:trPr>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bCs/>
                <w:i w:val="0"/>
                <w:iCs w:val="0"/>
                <w:caps w:val="0"/>
                <w:smallCaps w:val="0"/>
                <w:outline w:val="0"/>
                <w:color w:val="000000"/>
                <w:w w:val="100"/>
                <w:kern w:val="0"/>
                <w:sz w:val="22"/>
                <w:u w:val="none"/>
                <w:rtl w:val="0"/>
              </w:rPr>
              <w:t>Name of Service Provider:</w:t>
            </w:r>
            <w:r>
              <w:rPr>
                <w:rFonts w:ascii="Calibri" w:eastAsia="Calibri" w:hAnsi="Calibri" w:cs="Calibri"/>
                <w:b w:val="0"/>
                <w:bCs w:val="0"/>
                <w:i w:val="0"/>
                <w:iCs w:val="0"/>
                <w:caps w:val="0"/>
                <w:smallCaps w:val="0"/>
                <w:outline w:val="0"/>
                <w:color w:val="000000"/>
                <w:w w:val="100"/>
                <w:kern w:val="0"/>
                <w:sz w:val="22"/>
                <w:u w:val="none"/>
                <w:rtl w:val="0"/>
              </w:rPr>
              <w:t xml:space="preserve"> Learnship </w:t>
            </w:r>
            <w:del w:id="0" w:author="Nastya Pavlova ||" w:date="2021-04-21T15:14:36Z">
              <w:r>
                <w:rPr>
                  <w:rFonts w:ascii="Calibri" w:eastAsia="Calibri" w:hAnsi="Calibri" w:cs="Calibri"/>
                  <w:b w:val="0"/>
                  <w:bCs w:val="0"/>
                  <w:i w:val="0"/>
                  <w:iCs w:val="0"/>
                  <w:caps w:val="0"/>
                  <w:smallCaps w:val="0"/>
                  <w:outline w:val="0"/>
                  <w:color w:val="000000"/>
                  <w:w w:val="100"/>
                  <w:kern w:val="0"/>
                  <w:sz w:val="22"/>
                  <w:u w:val="none"/>
                  <w:rtl w:val="0"/>
                </w:rPr>
                <w:delText xml:space="preserve">a corporation incorporated in </w:delText>
              </w:r>
            </w:del>
            <w:del w:id="1" w:author="Nastya Pavlova ||" w:date="2021-04-21T15:14:36Z">
              <w:r>
                <w:rPr>
                  <w:rFonts w:ascii="Calibri" w:eastAsia="Calibri" w:hAnsi="Calibri" w:cs="Calibri"/>
                  <w:b w:val="0"/>
                  <w:bCs w:val="0"/>
                  <w:i w:val="0"/>
                  <w:iCs w:val="0"/>
                  <w:caps w:val="0"/>
                  <w:smallCaps w:val="0"/>
                  <w:outline w:val="0"/>
                  <w:color w:val="000000"/>
                  <w:w w:val="100"/>
                  <w:kern w:val="0"/>
                  <w:sz w:val="22"/>
                  <w:u w:val="none"/>
                  <w:rtl w:val="0"/>
                </w:rPr>
                <w:delText>.</w:delText>
              </w:r>
            </w:del>
            <w:ins w:id="2" w:author="Nastya Pavlova ||" w:date="2021-04-21T15:14:36Z">
              <w:r>
                <w:rPr>
                  <w:rFonts w:ascii="Calibri" w:eastAsia="Calibri" w:hAnsi="Calibri" w:cs="Calibri"/>
                  <w:b w:val="0"/>
                  <w:bCs w:val="0"/>
                  <w:i w:val="0"/>
                  <w:iCs w:val="0"/>
                  <w:caps w:val="0"/>
                  <w:smallCaps w:val="0"/>
                  <w:outline w:val="0"/>
                  <w:color w:val="000000"/>
                  <w:w w:val="100"/>
                  <w:kern w:val="0"/>
                  <w:sz w:val="22"/>
                  <w:u w:val="none"/>
                  <w:rtl w:val="0"/>
                </w:rPr>
                <w:t xml:space="preserve">Corporation </w:t>
              </w:r>
            </w:ins>
            <w:r>
              <w:rPr>
                <w:rFonts w:ascii="Calibri" w:eastAsia="Calibri" w:hAnsi="Calibri" w:cs="Calibri"/>
                <w:b w:val="0"/>
                <w:bCs w:val="0"/>
                <w:i w:val="0"/>
                <w:iCs w:val="0"/>
                <w:caps w:val="0"/>
                <w:smallCaps w:val="0"/>
                <w:outline w:val="0"/>
                <w:color w:val="000000"/>
                <w:w w:val="100"/>
                <w:kern w:val="0"/>
                <w:sz w:val="22"/>
                <w:u w:val="none"/>
                <w:rtl w:val="0"/>
              </w:rPr>
              <w:t>(“</w:t>
            </w:r>
            <w:r>
              <w:rPr>
                <w:rFonts w:ascii="Calibri" w:eastAsia="Calibri" w:hAnsi="Calibri" w:cs="Calibri"/>
                <w:b/>
                <w:bCs/>
                <w:i w:val="0"/>
                <w:iCs w:val="0"/>
                <w:caps w:val="0"/>
                <w:smallCaps w:val="0"/>
                <w:outline w:val="0"/>
                <w:color w:val="000000"/>
                <w:w w:val="100"/>
                <w:kern w:val="0"/>
                <w:sz w:val="22"/>
                <w:u w:val="none"/>
                <w:rtl w:val="0"/>
              </w:rPr>
              <w:t>Service Provider</w:t>
            </w:r>
            <w:r>
              <w:rPr>
                <w:rFonts w:ascii="Calibri" w:eastAsia="Calibri" w:hAnsi="Calibri" w:cs="Calibri"/>
                <w:b w:val="0"/>
                <w:bCs w:val="0"/>
                <w:i w:val="0"/>
                <w:iCs w:val="0"/>
                <w:caps w:val="0"/>
                <w:smallCaps w:val="0"/>
                <w:outline w:val="0"/>
                <w:color w:val="000000"/>
                <w:w w:val="100"/>
                <w:kern w:val="0"/>
                <w:sz w:val="22"/>
                <w:u w:val="none"/>
                <w:rtl w:val="0"/>
              </w:rPr>
              <w:t>”)</w:t>
            </w:r>
          </w:p>
        </w:tc>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bCs/>
                <w:i w:val="0"/>
                <w:iCs w:val="0"/>
                <w:caps w:val="0"/>
                <w:smallCaps w:val="0"/>
                <w:outline w:val="0"/>
                <w:color w:val="000000"/>
                <w:w w:val="100"/>
                <w:kern w:val="0"/>
                <w:sz w:val="22"/>
                <w:u w:val="none"/>
                <w:rtl w:val="0"/>
              </w:rPr>
              <w:t>Name, Address and Telephone Number of Baxter Contact:</w:t>
            </w:r>
          </w:p>
        </w:tc>
      </w:tr>
      <w:tr>
        <w:tblPrEx>
          <w:tblInd w:w="0" w:type="dxa"/>
          <w:tblCellMar>
            <w:top w:w="0" w:type="dxa"/>
            <w:left w:w="0" w:type="dxa"/>
            <w:bottom w:w="0" w:type="dxa"/>
            <w:right w:w="0" w:type="dxa"/>
          </w:tblCellMar>
        </w:tblPrEx>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bCs/>
                <w:i w:val="0"/>
                <w:iCs w:val="0"/>
                <w:caps w:val="0"/>
                <w:smallCaps w:val="0"/>
                <w:outline w:val="0"/>
                <w:color w:val="000000"/>
                <w:w w:val="100"/>
                <w:kern w:val="0"/>
                <w:sz w:val="22"/>
                <w:u w:val="none"/>
                <w:rtl w:val="0"/>
              </w:rPr>
              <w:t>Principal Address of Service Provider:</w:t>
            </w:r>
          </w:p>
        </w:tc>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w:t>
            </w:r>
          </w:p>
        </w:tc>
      </w:tr>
      <w:tr>
        <w:tblPrEx>
          <w:tblInd w:w="0" w:type="dxa"/>
          <w:tblCellMar>
            <w:top w:w="0" w:type="dxa"/>
            <w:left w:w="0" w:type="dxa"/>
            <w:bottom w:w="0" w:type="dxa"/>
            <w:right w:w="0" w:type="dxa"/>
          </w:tblCellMar>
        </w:tblPrEx>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del w:id="3" w:author="Nastya Pavlova ||" w:date="2021-04-21T15:14:36Z">
              <w:r>
                <w:rPr>
                  <w:rFonts w:ascii="Calibri" w:eastAsia="Calibri" w:hAnsi="Calibri" w:cs="Calibri"/>
                  <w:b w:val="0"/>
                  <w:bCs w:val="0"/>
                  <w:i w:val="0"/>
                  <w:iCs w:val="0"/>
                  <w:caps w:val="0"/>
                  <w:smallCaps w:val="0"/>
                  <w:outline w:val="0"/>
                  <w:color w:val="000000"/>
                  <w:w w:val="100"/>
                  <w:kern w:val="0"/>
                  <w:sz w:val="22"/>
                  <w:u w:val="none"/>
                  <w:rtl w:val="0"/>
                </w:rPr>
                <w:delText>n/a</w:delText>
              </w:r>
            </w:del>
            <w:del w:id="4" w:author="Nastya Pavlova ||" w:date="2021-04-21T15:14:36Z">
              <w:r>
                <w:rPr>
                  <w:rFonts w:ascii="Calibri" w:eastAsia="Calibri" w:hAnsi="Calibri" w:cs="Calibri"/>
                  <w:b w:val="0"/>
                  <w:bCs w:val="0"/>
                  <w:i w:val="0"/>
                  <w:iCs w:val="0"/>
                  <w:caps w:val="0"/>
                  <w:smallCaps w:val="0"/>
                  <w:outline w:val="0"/>
                  <w:color w:val="000000"/>
                  <w:w w:val="100"/>
                  <w:kern w:val="0"/>
                  <w:sz w:val="22"/>
                  <w:u w:val="none"/>
                  <w:rtl w:val="0"/>
                </w:rPr>
                <w:delText>,</w:delText>
              </w:r>
            </w:del>
            <w:ins w:id="5" w:author="Nastya Pavlova ||" w:date="2021-04-21T15:14:36Z">
              <w:r>
                <w:rPr>
                  <w:rFonts w:ascii="Calibri" w:eastAsia="Calibri" w:hAnsi="Calibri" w:cs="Calibri"/>
                  <w:b w:val="0"/>
                  <w:bCs w:val="0"/>
                  <w:i w:val="0"/>
                  <w:iCs w:val="0"/>
                  <w:caps w:val="0"/>
                  <w:smallCaps w:val="0"/>
                  <w:outline w:val="0"/>
                  <w:color w:val="000000"/>
                  <w:w w:val="100"/>
                  <w:kern w:val="0"/>
                  <w:sz w:val="22"/>
                  <w:u w:val="none"/>
                  <w:rtl w:val="0"/>
                </w:rPr>
                <w:t xml:space="preserve"> </w:t>
              </w:r>
            </w:ins>
            <w:ins w:id="6" w:author="Nastya Pavlova ||" w:date="2021-04-21T15:14:36Z">
              <w:r>
                <w:rPr>
                  <w:rFonts w:ascii="Calibri" w:eastAsia="Calibri" w:hAnsi="Calibri" w:cs="Calibri"/>
                  <w:b w:val="0"/>
                  <w:bCs w:val="0"/>
                  <w:i w:val="0"/>
                  <w:iCs w:val="0"/>
                  <w:caps w:val="0"/>
                  <w:smallCaps w:val="0"/>
                  <w:outline w:val="0"/>
                  <w:color w:val="000000"/>
                  <w:w w:val="100"/>
                  <w:kern w:val="0"/>
                  <w:sz w:val="22"/>
                  <w:u w:val="none"/>
                  <w:rtl w:val="0"/>
                </w:rPr>
                <w:t>T1</w:t>
              </w:r>
            </w:ins>
          </w:p>
        </w:tc>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One Baxter Parkway ,</w:t>
            </w:r>
          </w:p>
        </w:tc>
      </w:tr>
      <w:tr>
        <w:tblPrEx>
          <w:tblInd w:w="0" w:type="dxa"/>
          <w:tblCellMar>
            <w:top w:w="0" w:type="dxa"/>
            <w:left w:w="0" w:type="dxa"/>
            <w:bottom w:w="0" w:type="dxa"/>
            <w:right w:w="0" w:type="dxa"/>
          </w:tblCellMar>
        </w:tblPrEx>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del w:id="7" w:author="Nastya Pavlova ||" w:date="2021-04-21T15:14:36Z">
              <w:r>
                <w:rPr>
                  <w:rFonts w:ascii="Calibri" w:eastAsia="Calibri" w:hAnsi="Calibri" w:cs="Calibri"/>
                  <w:b w:val="0"/>
                  <w:bCs w:val="0"/>
                  <w:i w:val="0"/>
                  <w:iCs w:val="0"/>
                  <w:caps w:val="0"/>
                  <w:smallCaps w:val="0"/>
                  <w:outline w:val="0"/>
                  <w:color w:val="000000"/>
                  <w:w w:val="100"/>
                  <w:kern w:val="0"/>
                  <w:sz w:val="22"/>
                  <w:u w:val="none"/>
                  <w:rtl w:val="0"/>
                </w:rPr>
                <w:delText>n/a</w:delText>
              </w:r>
            </w:del>
            <w:del w:id="8" w:author="Nastya Pavlova ||" w:date="2021-04-21T15:14:36Z">
              <w:r>
                <w:rPr>
                  <w:rFonts w:ascii="Calibri" w:eastAsia="Calibri" w:hAnsi="Calibri" w:cs="Calibri"/>
                  <w:b w:val="0"/>
                  <w:bCs w:val="0"/>
                  <w:i w:val="0"/>
                  <w:iCs w:val="0"/>
                  <w:caps w:val="0"/>
                  <w:smallCaps w:val="0"/>
                  <w:outline w:val="0"/>
                  <w:color w:val="000000"/>
                  <w:w w:val="100"/>
                  <w:kern w:val="0"/>
                  <w:sz w:val="22"/>
                  <w:u w:val="none"/>
                  <w:rtl w:val="0"/>
                </w:rPr>
                <w:delText>,</w:delText>
              </w:r>
            </w:del>
            <w:ins w:id="9" w:author="Nastya Pavlova ||" w:date="2021-04-21T15:14:36Z">
              <w:r>
                <w:rPr>
                  <w:rFonts w:ascii="Calibri" w:eastAsia="Calibri" w:hAnsi="Calibri" w:cs="Calibri"/>
                  <w:b w:val="0"/>
                  <w:bCs w:val="0"/>
                  <w:i w:val="0"/>
                  <w:iCs w:val="0"/>
                  <w:caps w:val="0"/>
                  <w:smallCaps w:val="0"/>
                  <w:outline w:val="0"/>
                  <w:color w:val="000000"/>
                  <w:w w:val="100"/>
                  <w:kern w:val="0"/>
                  <w:sz w:val="22"/>
                  <w:u w:val="none"/>
                  <w:rtl w:val="0"/>
                </w:rPr>
                <w:t>T2</w:t>
              </w:r>
            </w:ins>
            <w:ins w:id="10" w:author="Nastya Pavlova ||" w:date="2021-04-21T15:14:36Z">
              <w:r>
                <w:rPr>
                  <w:rFonts w:ascii="Calibri" w:eastAsia="Calibri" w:hAnsi="Calibri" w:cs="Calibri"/>
                  <w:b w:val="0"/>
                  <w:bCs w:val="0"/>
                  <w:i w:val="0"/>
                  <w:iCs w:val="0"/>
                  <w:caps w:val="0"/>
                  <w:smallCaps w:val="0"/>
                  <w:outline w:val="0"/>
                  <w:color w:val="000000"/>
                  <w:w w:val="100"/>
                  <w:kern w:val="0"/>
                  <w:sz w:val="22"/>
                  <w:u w:val="none"/>
                  <w:rtl w:val="0"/>
                </w:rPr>
                <w:t xml:space="preserve"> </w:t>
              </w:r>
            </w:ins>
          </w:p>
        </w:tc>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Deerfield,</w:t>
            </w:r>
          </w:p>
        </w:tc>
      </w:tr>
      <w:tr>
        <w:tblPrEx>
          <w:tblInd w:w="0" w:type="dxa"/>
          <w:tblCellMar>
            <w:top w:w="0" w:type="dxa"/>
            <w:left w:w="0" w:type="dxa"/>
            <w:bottom w:w="0" w:type="dxa"/>
            <w:right w:w="0" w:type="dxa"/>
          </w:tblCellMar>
        </w:tblPrEx>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n/a,</w:t>
            </w:r>
          </w:p>
        </w:tc>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Illinois 60015-4633,</w:t>
            </w:r>
          </w:p>
        </w:tc>
      </w:tr>
      <w:tr>
        <w:tblPrEx>
          <w:tblInd w:w="0" w:type="dxa"/>
          <w:tblCellMar>
            <w:top w:w="0" w:type="dxa"/>
            <w:left w:w="0" w:type="dxa"/>
            <w:bottom w:w="0" w:type="dxa"/>
            <w:right w:w="0" w:type="dxa"/>
          </w:tblCellMar>
        </w:tblPrEx>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United States</w:t>
            </w:r>
          </w:p>
        </w:tc>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United States</w:t>
            </w:r>
          </w:p>
        </w:tc>
      </w:tr>
      <w:tr>
        <w:tblPrEx>
          <w:tblInd w:w="0" w:type="dxa"/>
          <w:tblCellMar>
            <w:top w:w="0" w:type="dxa"/>
            <w:left w:w="0" w:type="dxa"/>
            <w:bottom w:w="0" w:type="dxa"/>
            <w:right w:w="0" w:type="dxa"/>
          </w:tblCellMar>
        </w:tblPrEx>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bCs/>
                <w:i w:val="0"/>
                <w:iCs w:val="0"/>
                <w:caps w:val="0"/>
                <w:smallCaps w:val="0"/>
                <w:outline w:val="0"/>
                <w:color w:val="000000"/>
                <w:w w:val="100"/>
                <w:kern w:val="0"/>
                <w:sz w:val="22"/>
                <w:u w:val="none"/>
                <w:rtl w:val="0"/>
              </w:rPr>
              <w:t>Telephone Number:</w:t>
            </w:r>
          </w:p>
        </w:tc>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bCs/>
                <w:i w:val="0"/>
                <w:iCs w:val="0"/>
                <w:caps w:val="0"/>
                <w:smallCaps w:val="0"/>
                <w:outline w:val="0"/>
                <w:color w:val="000000"/>
                <w:w w:val="100"/>
                <w:kern w:val="0"/>
                <w:sz w:val="22"/>
                <w:u w:val="none"/>
                <w:rtl w:val="0"/>
              </w:rPr>
              <w:t>Telephone Number:</w:t>
            </w:r>
          </w:p>
        </w:tc>
      </w:tr>
      <w:tr>
        <w:tblPrEx>
          <w:tblInd w:w="0" w:type="dxa"/>
          <w:tblCellMar>
            <w:top w:w="0" w:type="dxa"/>
            <w:left w:w="0" w:type="dxa"/>
            <w:bottom w:w="0" w:type="dxa"/>
            <w:right w:w="0" w:type="dxa"/>
          </w:tblCellMar>
        </w:tblPrEx>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bCs/>
                <w:i w:val="0"/>
                <w:iCs w:val="0"/>
                <w:caps w:val="0"/>
                <w:smallCaps w:val="0"/>
                <w:outline w:val="0"/>
                <w:color w:val="000000"/>
                <w:w w:val="100"/>
                <w:kern w:val="0"/>
                <w:sz w:val="22"/>
                <w:u w:val="none"/>
                <w:rtl w:val="0"/>
              </w:rPr>
              <w:t>Service Provider Federal Tax Identification Number:</w:t>
            </w:r>
          </w:p>
        </w:tc>
        <w:tc>
          <w:tcPr>
            <w:tcW w:w="4675"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r>
    </w:tbl>
    <w:p>
      <w:pPr>
        <w:keepNext w:val="0"/>
        <w:keepLines w:val="0"/>
        <w:pageBreakBefore w:val="0"/>
        <w:framePr w:lines="0"/>
        <w:widowControl/>
        <w:suppressLineNumbers w:val="0"/>
        <w:tabs>
          <w:tab w:val="clear" w:pos="360"/>
        </w:tabs>
        <w:suppressAutoHyphens w:val="0"/>
        <w:bidi w:val="0"/>
        <w:spacing w:before="120" w:beforeAutospacing="0" w:after="120" w:afterAutospacing="0" w:line="240" w:lineRule="auto"/>
        <w:ind w:left="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 xml:space="preserve"> </w:t>
      </w:r>
    </w:p>
    <w:p>
      <w:pPr>
        <w:keepNext w:val="0"/>
        <w:keepLines w:val="0"/>
        <w:pageBreakBefore w:val="0"/>
        <w:framePr w:lines="0"/>
        <w:widowControl/>
        <w:numPr>
          <w:ilvl w:val="2"/>
          <w:numId w:val="4"/>
        </w:numPr>
        <w:suppressLineNumbers w:val="0"/>
        <w:tabs>
          <w:tab w:val="clear" w:pos="360"/>
        </w:tabs>
        <w:suppressAutoHyphens w:val="0"/>
        <w:bidi w:val="0"/>
        <w:spacing w:before="120" w:beforeAutospacing="0" w:after="120" w:afterAutospacing="0" w:line="240" w:lineRule="auto"/>
        <w:ind w:left="36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Unless otherwise specifically provided in this Agreement, all notices required or permitted to be given hereunder shall be in writing and shall be transmitted: (a) by registered or certified mail, return receipt requested; or (b) by express courier, with receipt confirmed. In each case such transmission shall be addressed to the Party to whom such notice is required or permitted to be given:</w:t>
      </w:r>
    </w:p>
    <w:tbl>
      <w:tblPr>
        <w:tblStyle w:val="TableNormal"/>
        <w:tblInd w:w="0" w:type="dxa"/>
        <w:tblCellMar>
          <w:top w:w="0" w:type="dxa"/>
          <w:left w:w="0" w:type="dxa"/>
          <w:bottom w:w="0" w:type="dxa"/>
          <w:right w:w="0" w:type="dxa"/>
        </w:tblCellMar>
      </w:tblPr>
      <w:tblGrid>
        <w:gridCol w:w="2441"/>
        <w:gridCol w:w="6919"/>
      </w:tblGrid>
      <w:tr>
        <w:tblPrEx>
          <w:tblInd w:w="0" w:type="dxa"/>
          <w:tblCellMar>
            <w:top w:w="0" w:type="dxa"/>
            <w:left w:w="0" w:type="dxa"/>
            <w:bottom w:w="0" w:type="dxa"/>
            <w:right w:w="0" w:type="dxa"/>
          </w:tblCellMar>
        </w:tblPrEx>
        <w:trPr>
          <w:cantSplit w:val="0"/>
          <w:tblHeader w:val="0"/>
        </w:trPr>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If to Service Provider:</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Learnship</w:t>
            </w:r>
          </w:p>
        </w:tc>
      </w:tr>
      <w:tr>
        <w:tblPrEx>
          <w:tblInd w:w="0" w:type="dxa"/>
          <w:tblCellMar>
            <w:top w:w="0" w:type="dxa"/>
            <w:left w:w="0" w:type="dxa"/>
            <w:bottom w:w="0" w:type="dxa"/>
            <w:right w:w="0" w:type="dxa"/>
          </w:tblCellMar>
        </w:tblPrEx>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n/a,</w:t>
            </w:r>
          </w:p>
        </w:tc>
      </w:tr>
      <w:tr>
        <w:tblPrEx>
          <w:tblInd w:w="0" w:type="dxa"/>
          <w:tblCellMar>
            <w:top w:w="0" w:type="dxa"/>
            <w:left w:w="0" w:type="dxa"/>
            <w:bottom w:w="0" w:type="dxa"/>
            <w:right w:w="0" w:type="dxa"/>
          </w:tblCellMar>
        </w:tblPrEx>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n/a,</w:t>
            </w:r>
          </w:p>
        </w:tc>
      </w:tr>
      <w:tr>
        <w:tblPrEx>
          <w:tblInd w:w="0" w:type="dxa"/>
          <w:tblCellMar>
            <w:top w:w="0" w:type="dxa"/>
            <w:left w:w="0" w:type="dxa"/>
            <w:bottom w:w="0" w:type="dxa"/>
            <w:right w:w="0" w:type="dxa"/>
          </w:tblCellMar>
        </w:tblPrEx>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n/a,</w:t>
            </w:r>
          </w:p>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United States</w:t>
            </w:r>
          </w:p>
        </w:tc>
      </w:tr>
      <w:tr>
        <w:tblPrEx>
          <w:tblInd w:w="0" w:type="dxa"/>
          <w:tblCellMar>
            <w:top w:w="0" w:type="dxa"/>
            <w:left w:w="0" w:type="dxa"/>
            <w:bottom w:w="0" w:type="dxa"/>
            <w:right w:w="0" w:type="dxa"/>
          </w:tblCellMar>
        </w:tblPrEx>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r>
      <w:tr>
        <w:tblPrEx>
          <w:tblInd w:w="0" w:type="dxa"/>
          <w:tblCellMar>
            <w:top w:w="0" w:type="dxa"/>
            <w:left w:w="0" w:type="dxa"/>
            <w:bottom w:w="0" w:type="dxa"/>
            <w:right w:w="0" w:type="dxa"/>
          </w:tblCellMar>
        </w:tblPrEx>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If to Baxter:</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Baxter Healthcare Corporation</w:t>
            </w:r>
          </w:p>
        </w:tc>
      </w:tr>
      <w:tr>
        <w:tblPrEx>
          <w:tblInd w:w="0" w:type="dxa"/>
          <w:tblCellMar>
            <w:top w:w="0" w:type="dxa"/>
            <w:left w:w="0" w:type="dxa"/>
            <w:bottom w:w="0" w:type="dxa"/>
            <w:right w:w="0" w:type="dxa"/>
          </w:tblCellMar>
        </w:tblPrEx>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One Baxter Parkway</w:t>
            </w:r>
          </w:p>
        </w:tc>
      </w:tr>
      <w:tr>
        <w:tblPrEx>
          <w:tblInd w:w="0" w:type="dxa"/>
          <w:tblCellMar>
            <w:top w:w="0" w:type="dxa"/>
            <w:left w:w="0" w:type="dxa"/>
            <w:bottom w:w="0" w:type="dxa"/>
            <w:right w:w="0" w:type="dxa"/>
          </w:tblCellMar>
        </w:tblPrEx>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Deerfield, IL  60015</w:t>
            </w:r>
          </w:p>
        </w:tc>
      </w:tr>
      <w:tr>
        <w:tblPrEx>
          <w:tblInd w:w="0" w:type="dxa"/>
          <w:tblCellMar>
            <w:top w:w="0" w:type="dxa"/>
            <w:left w:w="0" w:type="dxa"/>
            <w:bottom w:w="0" w:type="dxa"/>
            <w:right w:w="0" w:type="dxa"/>
          </w:tblCellMar>
        </w:tblPrEx>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Attention: Vice President of Purchasing</w:t>
            </w:r>
          </w:p>
        </w:tc>
      </w:tr>
      <w:tr>
        <w:tblPrEx>
          <w:tblInd w:w="0" w:type="dxa"/>
          <w:tblCellMar>
            <w:top w:w="0" w:type="dxa"/>
            <w:left w:w="0" w:type="dxa"/>
            <w:bottom w:w="0" w:type="dxa"/>
            <w:right w:w="0" w:type="dxa"/>
          </w:tblCellMar>
        </w:tblPrEx>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r>
      <w:tr>
        <w:tblPrEx>
          <w:tblInd w:w="0" w:type="dxa"/>
          <w:tblCellMar>
            <w:top w:w="0" w:type="dxa"/>
            <w:left w:w="0" w:type="dxa"/>
            <w:bottom w:w="0" w:type="dxa"/>
            <w:right w:w="0" w:type="dxa"/>
          </w:tblCellMar>
        </w:tblPrEx>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with copy to:</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Baxter Healthcare Corporation</w:t>
            </w:r>
          </w:p>
        </w:tc>
      </w:tr>
      <w:tr>
        <w:tblPrEx>
          <w:tblInd w:w="0" w:type="dxa"/>
          <w:tblCellMar>
            <w:top w:w="0" w:type="dxa"/>
            <w:left w:w="0" w:type="dxa"/>
            <w:bottom w:w="0" w:type="dxa"/>
            <w:right w:w="0" w:type="dxa"/>
          </w:tblCellMar>
        </w:tblPrEx>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One Baxter Parkway</w:t>
            </w:r>
          </w:p>
        </w:tc>
      </w:tr>
      <w:tr>
        <w:tblPrEx>
          <w:tblInd w:w="0" w:type="dxa"/>
          <w:tblCellMar>
            <w:top w:w="0" w:type="dxa"/>
            <w:left w:w="0" w:type="dxa"/>
            <w:bottom w:w="0" w:type="dxa"/>
            <w:right w:w="0" w:type="dxa"/>
          </w:tblCellMar>
        </w:tblPrEx>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Deerfield, IL  60015</w:t>
            </w:r>
          </w:p>
        </w:tc>
      </w:tr>
      <w:tr>
        <w:tblPrEx>
          <w:tblInd w:w="0" w:type="dxa"/>
          <w:tblCellMar>
            <w:top w:w="0" w:type="dxa"/>
            <w:left w:w="0" w:type="dxa"/>
            <w:bottom w:w="0" w:type="dxa"/>
            <w:right w:w="0" w:type="dxa"/>
          </w:tblCellMar>
        </w:tblPrEx>
        <w:tc>
          <w:tcPr>
            <w:tcW w:w="2303"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7047" w:type="dxa"/>
            <w:tcBorders>
              <w:top w:val="nil"/>
              <w:left w:val="nil"/>
              <w:bottom w:val="nil"/>
              <w:right w:val="nil"/>
            </w:tcBorders>
            <w:noWrap w:val="0"/>
            <w:tcMar>
              <w:top w:w="5" w:type="dxa"/>
              <w:left w:w="113" w:type="dxa"/>
              <w:bottom w:w="5"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Attn:  General Counsel</w:t>
            </w:r>
          </w:p>
        </w:tc>
      </w:tr>
    </w:tbl>
    <w:p>
      <w:pPr>
        <w:keepNext w:val="0"/>
        <w:keepLines w:val="0"/>
        <w:pageBreakBefore w:val="0"/>
        <w:framePr w:lines="0"/>
        <w:widowControl/>
        <w:suppressLineNumbers w:val="0"/>
        <w:tabs>
          <w:tab w:val="clear" w:pos="360"/>
        </w:tabs>
        <w:suppressAutoHyphens w:val="0"/>
        <w:bidi w:val="0"/>
        <w:spacing w:before="120" w:beforeAutospacing="0" w:after="120" w:afterAutospacing="0" w:line="240" w:lineRule="auto"/>
        <w:ind w:left="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 xml:space="preserve"> </w:t>
      </w:r>
    </w:p>
    <w:p>
      <w:pPr>
        <w:keepNext w:val="0"/>
        <w:keepLines w:val="0"/>
        <w:pageBreakBefore w:val="0"/>
        <w:framePr w:lines="0"/>
        <w:widowControl/>
        <w:suppressLineNumbers w:val="0"/>
        <w:tabs>
          <w:tab w:val="clear" w:pos="360"/>
        </w:tabs>
        <w:suppressAutoHyphens w:val="0"/>
        <w:bidi w:val="0"/>
        <w:spacing w:before="120" w:beforeAutospacing="0" w:after="120" w:afterAutospacing="0" w:line="240" w:lineRule="auto"/>
        <w:ind w:left="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Or to such other person or address as to which either Party hereby may notify the other Party hereto as aforesaid.</w:t>
      </w:r>
    </w:p>
    <w:p>
      <w:pPr>
        <w:keepNext w:val="0"/>
        <w:keepLines w:val="0"/>
        <w:pageBreakBefore w:val="0"/>
        <w:framePr w:lines="0"/>
        <w:widowControl/>
        <w:numPr>
          <w:ilvl w:val="2"/>
          <w:numId w:val="4"/>
        </w:numPr>
        <w:suppressLineNumbers w:val="0"/>
        <w:tabs>
          <w:tab w:val="clear" w:pos="360"/>
        </w:tabs>
        <w:suppressAutoHyphens w:val="0"/>
        <w:bidi w:val="0"/>
        <w:spacing w:before="120" w:beforeAutospacing="0" w:after="120" w:afterAutospacing="0" w:line="240" w:lineRule="auto"/>
        <w:ind w:left="36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The failure to enforce, at any time, the provisions of this Agreement or to require, at any time, performance by either Party of any of the provisions of this Agreement shall in no way be construed to be a waiver of such provisions or to affect either the validity of this Agreement (or any part), or the right of either Party thereafter to enforce each provision in accordance with the terms of this Agreement.</w:t>
      </w:r>
    </w:p>
    <w:p>
      <w:pPr>
        <w:keepNext w:val="0"/>
        <w:keepLines w:val="0"/>
        <w:pageBreakBefore w:val="0"/>
        <w:framePr w:lines="0"/>
        <w:widowControl/>
        <w:numPr>
          <w:ilvl w:val="2"/>
          <w:numId w:val="4"/>
        </w:numPr>
        <w:suppressLineNumbers w:val="0"/>
        <w:tabs>
          <w:tab w:val="clear" w:pos="360"/>
        </w:tabs>
        <w:suppressAutoHyphens w:val="0"/>
        <w:bidi w:val="0"/>
        <w:spacing w:before="120" w:beforeAutospacing="0" w:after="120" w:afterAutospacing="0" w:line="240" w:lineRule="auto"/>
        <w:ind w:left="36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If any provision of this Agreement is held to be invalid or unenforceable for any reason including any judgment of a tribunal of competent jurisdiction, the remaining provisions will continue in full force without being impaired or invalidated in any way.  The Parties hereto agree to replace any invalid provision with a valid provision which most closely approximates the intent and economic effect of the invalid provision.</w:t>
      </w:r>
    </w:p>
    <w:p>
      <w:pPr>
        <w:keepNext w:val="0"/>
        <w:keepLines w:val="0"/>
        <w:pageBreakBefore w:val="0"/>
        <w:framePr w:lines="0"/>
        <w:widowControl/>
        <w:numPr>
          <w:ilvl w:val="2"/>
          <w:numId w:val="4"/>
        </w:numPr>
        <w:suppressLineNumbers w:val="0"/>
        <w:tabs>
          <w:tab w:val="clear" w:pos="360"/>
        </w:tabs>
        <w:suppressAutoHyphens w:val="0"/>
        <w:bidi w:val="0"/>
        <w:spacing w:before="120" w:beforeAutospacing="0" w:after="120" w:afterAutospacing="0" w:line="240" w:lineRule="auto"/>
        <w:ind w:left="36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This Agreement may be executed in any number of original counterparts or by facsimile, each of which when executed and delivered will be deemed to be an original and all of which taken together will constitute but one and the same instrument.  One or more counterparts of this Agreement may be delivered by facsimile or other electronic means, with the intention that delivery by such means shall have the same effect as delivery of an original counterpart hereof.</w:t>
      </w:r>
    </w:p>
    <w:p>
      <w:pPr>
        <w:keepNext w:val="0"/>
        <w:keepLines w:val="0"/>
        <w:pageBreakBefore w:val="0"/>
        <w:framePr w:lines="0"/>
        <w:widowControl/>
        <w:numPr>
          <w:ilvl w:val="2"/>
          <w:numId w:val="4"/>
        </w:numPr>
        <w:suppressLineNumbers w:val="0"/>
        <w:tabs>
          <w:tab w:val="clear" w:pos="360"/>
        </w:tabs>
        <w:suppressAutoHyphens w:val="0"/>
        <w:bidi w:val="0"/>
        <w:spacing w:before="120" w:beforeAutospacing="0" w:after="120" w:afterAutospacing="0" w:line="240" w:lineRule="auto"/>
        <w:ind w:left="36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At mutually agreed upon times, Baxter (or any governmental agency having jurisdiction) may conduct on-site visits, audits, and/or review of relevant documentation in order to ensure compliance with the scope of work, quality standards, and applicable regulatory requirements.  Baxter shall provide Service Provider no less than thirty (30) days’ prior written notice of such audit.</w:t>
      </w:r>
    </w:p>
    <w:p>
      <w:pPr>
        <w:keepNext w:val="0"/>
        <w:keepLines w:val="0"/>
        <w:pageBreakBefore w:val="0"/>
        <w:framePr w:lines="0"/>
        <w:widowControl/>
        <w:numPr>
          <w:ilvl w:val="2"/>
          <w:numId w:val="4"/>
        </w:numPr>
        <w:suppressLineNumbers w:val="0"/>
        <w:tabs>
          <w:tab w:val="clear" w:pos="360"/>
        </w:tabs>
        <w:suppressAutoHyphens w:val="0"/>
        <w:bidi w:val="0"/>
        <w:spacing w:before="120" w:beforeAutospacing="0" w:after="120" w:afterAutospacing="0" w:line="240" w:lineRule="auto"/>
        <w:ind w:left="36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single"/>
          <w:rtl w:val="0"/>
        </w:rPr>
        <w:t>Diversity and Sustainability.</w:t>
      </w:r>
    </w:p>
    <w:p>
      <w:pPr>
        <w:keepNext w:val="0"/>
        <w:keepLines w:val="0"/>
        <w:pageBreakBefore w:val="0"/>
        <w:framePr w:lines="0"/>
        <w:widowControl/>
        <w:numPr>
          <w:ilvl w:val="4"/>
          <w:numId w:val="4"/>
        </w:numPr>
        <w:suppressLineNumbers w:val="0"/>
        <w:tabs>
          <w:tab w:val="clear" w:pos="360"/>
        </w:tabs>
        <w:suppressAutoHyphens w:val="0"/>
        <w:bidi w:val="0"/>
        <w:spacing w:before="120" w:beforeAutospacing="0" w:after="120" w:afterAutospacing="0" w:line="240" w:lineRule="auto"/>
        <w:ind w:left="108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 xml:space="preserve">This Section (1) shall apply only to the extent that Service Provider is required to comply with United States federal or state law regarding equal opportunity.  Service Provider represents, warrants, and certifies that it has made a commercially reasonable good faith effort to recruit, hire, train, promote, and retain persons of diverse backgrounds in its own labor force, and, at a minimum, is in compliance with all affirmative action orders and regulations and decrees applicable to it.  Service Provider also represents, warrants, and certifies that it prohibits any form of unlawful discrimination in the provision of Services.  Service Provider agrees to allow reasonable access to its records, documents, persons, and premises during normal business hours if requested by Baxter for the purpose of determining Service Provider’s compliance with this Section.  In procuring secondary suppliers, Service Provider will use good faith efforts to engage small, minority-owned, women-owned, Historically Underutilized Business zone (HUBZone), veteran-owned, and service disabled veteran-owned business enterprises (“Diverse Suppliers”). </w:t>
      </w:r>
    </w:p>
    <w:p>
      <w:pPr>
        <w:keepNext w:val="0"/>
        <w:keepLines w:val="0"/>
        <w:pageBreakBefore w:val="0"/>
        <w:framePr w:lines="0"/>
        <w:widowControl/>
        <w:numPr>
          <w:ilvl w:val="4"/>
          <w:numId w:val="4"/>
        </w:numPr>
        <w:suppressLineNumbers w:val="0"/>
        <w:tabs>
          <w:tab w:val="clear" w:pos="360"/>
        </w:tabs>
        <w:suppressAutoHyphens w:val="0"/>
        <w:bidi w:val="0"/>
        <w:spacing w:before="120" w:beforeAutospacing="0" w:after="120" w:afterAutospacing="0" w:line="240" w:lineRule="auto"/>
        <w:ind w:left="108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Service Provider represents that it will support Baxter’s Sustainability initiatives through the utilization or identification of products and/or services which have a substantially lower impact on the environment or support corporate social responsibility while maintaining quality, functionality and cost competitiveness (“Sustainability Activities”).</w:t>
      </w:r>
    </w:p>
    <w:p>
      <w:pPr>
        <w:keepNext w:val="0"/>
        <w:keepLines w:val="0"/>
        <w:pageBreakBefore w:val="0"/>
        <w:framePr w:lines="0"/>
        <w:widowControl/>
        <w:numPr>
          <w:ilvl w:val="4"/>
          <w:numId w:val="4"/>
        </w:numPr>
        <w:suppressLineNumbers w:val="0"/>
        <w:tabs>
          <w:tab w:val="clear" w:pos="360"/>
        </w:tabs>
        <w:suppressAutoHyphens w:val="0"/>
        <w:bidi w:val="0"/>
        <w:spacing w:before="120" w:beforeAutospacing="0" w:after="120" w:afterAutospacing="0" w:line="240" w:lineRule="auto"/>
        <w:ind w:left="108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At Baxter’s request, Service Provider shall identify and report to Baxter all Diverse Suppliers it is using on behalf of Baxter (including any second tier Diverse Suppliers) and Sustainability Activities in which Service Provider participates, specifically identifying such activities and purchases relating to Services obtained under this Agreement.</w:t>
      </w:r>
    </w:p>
    <w:p>
      <w:pPr>
        <w:keepNext w:val="0"/>
        <w:keepLines w:val="0"/>
        <w:pageBreakBefore w:val="0"/>
        <w:framePr w:lines="0"/>
        <w:widowControl/>
        <w:numPr>
          <w:ilvl w:val="2"/>
          <w:numId w:val="4"/>
        </w:numPr>
        <w:suppressLineNumbers w:val="0"/>
        <w:tabs>
          <w:tab w:val="clear" w:pos="360"/>
        </w:tabs>
        <w:suppressAutoHyphens w:val="0"/>
        <w:bidi w:val="0"/>
        <w:spacing w:before="120" w:beforeAutospacing="0" w:after="120" w:afterAutospacing="0" w:line="240" w:lineRule="auto"/>
        <w:ind w:left="36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Government Contracts. In the event this Agreement has a value of Ten Thousand Dollars ($10,000) or more and Service Provider is a U.S. company or provides any of the Services through its U.S. operations, Service Provider must comply with various statutes, regulations, executive orders and legal obligations, as set forth in this Section:</w:t>
      </w:r>
    </w:p>
    <w:p>
      <w:pPr>
        <w:keepNext w:val="0"/>
        <w:keepLines w:val="0"/>
        <w:pageBreakBefore w:val="0"/>
        <w:framePr w:lines="0"/>
        <w:widowControl/>
        <w:numPr>
          <w:ilvl w:val="4"/>
          <w:numId w:val="4"/>
        </w:numPr>
        <w:suppressLineNumbers w:val="0"/>
        <w:tabs>
          <w:tab w:val="clear" w:pos="360"/>
        </w:tabs>
        <w:suppressAutoHyphens w:val="0"/>
        <w:bidi w:val="0"/>
        <w:spacing w:before="120" w:beforeAutospacing="0" w:after="120" w:afterAutospacing="0" w:line="240" w:lineRule="auto"/>
        <w:ind w:left="108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EEO 11246 (Affirmative Action for Women and Minorities)—41 CFR 60-1.4</w:t>
      </w:r>
    </w:p>
    <w:p>
      <w:pPr>
        <w:keepNext w:val="0"/>
        <w:keepLines w:val="0"/>
        <w:pageBreakBefore w:val="0"/>
        <w:framePr w:lines="0"/>
        <w:widowControl/>
        <w:numPr>
          <w:ilvl w:val="5"/>
          <w:numId w:val="4"/>
        </w:numPr>
        <w:suppressLineNumbers w:val="0"/>
        <w:tabs>
          <w:tab w:val="clear" w:pos="360"/>
        </w:tabs>
        <w:suppressAutoHyphens w:val="0"/>
        <w:bidi w:val="0"/>
        <w:spacing w:before="120" w:beforeAutospacing="0" w:after="120" w:afterAutospacing="0" w:line="240" w:lineRule="auto"/>
        <w:ind w:left="144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Service Provider will not discriminate against any employee or applicant for employment because of race, color, religion, sex or national origin.   Service Provider will take affirmative action to ensure that applicants are employed, and that employees are treated during employment, without regard to their race, color, religion, sex or national origin.  Such action shall include, but not be limited to, the following:  Employment, upgrading, demotion, transfer, recruitment or recruitment advertising, layoff or termination, rates of pay or other forms of compensation and selection for training, including apprenticeship.  Service Provider agrees to post a notice, of such size and in such form, and containing such content as the Secretary of Labor shall prescribe, in conspicuous places in and about its plants and offices where employees covered by the National Labor Relations Act engage in activities relating to the performance of this Agreement, including all places where notices to employees are customarily posted both physically and electronically.</w:t>
      </w:r>
    </w:p>
    <w:p>
      <w:pPr>
        <w:keepNext w:val="0"/>
        <w:keepLines w:val="0"/>
        <w:pageBreakBefore w:val="0"/>
        <w:framePr w:lines="0"/>
        <w:widowControl/>
        <w:numPr>
          <w:ilvl w:val="5"/>
          <w:numId w:val="4"/>
        </w:numPr>
        <w:suppressLineNumbers w:val="0"/>
        <w:tabs>
          <w:tab w:val="clear" w:pos="360"/>
        </w:tabs>
        <w:suppressAutoHyphens w:val="0"/>
        <w:bidi w:val="0"/>
        <w:spacing w:before="120" w:beforeAutospacing="0" w:after="120" w:afterAutospacing="0" w:line="240" w:lineRule="auto"/>
        <w:ind w:left="144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Service Provider will, in all solicitations or advertisement for employees placed by or on behalf of the contractor, state that all qualified applicants will receive consideration for employment without regard to race, color, religion, sex or national origin.</w:t>
      </w:r>
    </w:p>
    <w:p>
      <w:pPr>
        <w:keepNext w:val="0"/>
        <w:keepLines w:val="0"/>
        <w:pageBreakBefore w:val="0"/>
        <w:framePr w:lines="0"/>
        <w:widowControl/>
        <w:numPr>
          <w:ilvl w:val="5"/>
          <w:numId w:val="4"/>
        </w:numPr>
        <w:suppressLineNumbers w:val="0"/>
        <w:tabs>
          <w:tab w:val="clear" w:pos="360"/>
        </w:tabs>
        <w:suppressAutoHyphens w:val="0"/>
        <w:bidi w:val="0"/>
        <w:spacing w:before="120" w:beforeAutospacing="0" w:after="120" w:afterAutospacing="0" w:line="240" w:lineRule="auto"/>
        <w:ind w:left="144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Service Provider will send to each labor union or representative of workers with which it has a collective bargaining agreement or other contract or understanding, a notice to be provided by the agency contracting officer, advising the labor union or workers’ representative of the contractor’s commitments under Section 202 of Executive Order 11246 and shall post copies of the notice in conspicuous place available to employees and applicants for employment.</w:t>
      </w:r>
    </w:p>
    <w:p>
      <w:pPr>
        <w:keepNext w:val="0"/>
        <w:keepLines w:val="0"/>
        <w:pageBreakBefore w:val="0"/>
        <w:framePr w:lines="0"/>
        <w:widowControl/>
        <w:numPr>
          <w:ilvl w:val="5"/>
          <w:numId w:val="4"/>
        </w:numPr>
        <w:suppressLineNumbers w:val="0"/>
        <w:tabs>
          <w:tab w:val="clear" w:pos="360"/>
        </w:tabs>
        <w:suppressAutoHyphens w:val="0"/>
        <w:bidi w:val="0"/>
        <w:spacing w:before="120" w:beforeAutospacing="0" w:after="120" w:afterAutospacing="0" w:line="240" w:lineRule="auto"/>
        <w:ind w:left="144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Service Provider will comply with all provision of Executive Order 11246 of September 24, 1965, and of the rules, regulations and relevant orders of the Secretary of Labor.</w:t>
      </w:r>
    </w:p>
    <w:p>
      <w:pPr>
        <w:keepNext w:val="0"/>
        <w:keepLines w:val="0"/>
        <w:pageBreakBefore w:val="0"/>
        <w:framePr w:lines="0"/>
        <w:widowControl/>
        <w:numPr>
          <w:ilvl w:val="5"/>
          <w:numId w:val="4"/>
        </w:numPr>
        <w:suppressLineNumbers w:val="0"/>
        <w:tabs>
          <w:tab w:val="clear" w:pos="360"/>
        </w:tabs>
        <w:suppressAutoHyphens w:val="0"/>
        <w:bidi w:val="0"/>
        <w:spacing w:before="120" w:beforeAutospacing="0" w:after="120" w:afterAutospacing="0" w:line="240" w:lineRule="auto"/>
        <w:ind w:left="144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Service Provider will furnish all information and reports required by Executive Order 11246 and by the rules, regulations and orders of the Secretary of Labor, or pursuant thereto, and will permit access to his books, records and accounts by the contracting agency and the Secretary or Labor for purposes of investigation to ascertain compliance with such rules, regulations and orders.</w:t>
      </w:r>
    </w:p>
    <w:p>
      <w:pPr>
        <w:keepNext w:val="0"/>
        <w:keepLines w:val="0"/>
        <w:pageBreakBefore w:val="0"/>
        <w:framePr w:lines="0"/>
        <w:widowControl/>
        <w:numPr>
          <w:ilvl w:val="5"/>
          <w:numId w:val="4"/>
        </w:numPr>
        <w:suppressLineNumbers w:val="0"/>
        <w:tabs>
          <w:tab w:val="clear" w:pos="360"/>
        </w:tabs>
        <w:suppressAutoHyphens w:val="0"/>
        <w:bidi w:val="0"/>
        <w:spacing w:before="120" w:beforeAutospacing="0" w:after="120" w:afterAutospacing="0" w:line="240" w:lineRule="auto"/>
        <w:ind w:left="144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In the event that Service Provider does not comply with any of the requirements set forth in paragraphs (A) or (B) above, this Agreement may be canceled, terminated, or suspended in whole or in part, and the Service Provider may be declared ineligible for further Government contracts in accordance with procedures authorized in or adopted pursuant to Executive Order 11246 of September 24, 1965. Such other sanctions or remedies may be imposed as are provided in Executive Order 11246 of September 24, 1965, or by rule, regulation, or order of the Secretary of Labor, or as are otherwise provided by law.</w:t>
      </w:r>
    </w:p>
    <w:p>
      <w:pPr>
        <w:keepNext w:val="0"/>
        <w:keepLines w:val="0"/>
        <w:pageBreakBefore w:val="0"/>
        <w:framePr w:lines="0"/>
        <w:widowControl/>
        <w:numPr>
          <w:ilvl w:val="5"/>
          <w:numId w:val="4"/>
        </w:numPr>
        <w:suppressLineNumbers w:val="0"/>
        <w:tabs>
          <w:tab w:val="clear" w:pos="360"/>
        </w:tabs>
        <w:suppressAutoHyphens w:val="0"/>
        <w:bidi w:val="0"/>
        <w:spacing w:before="120" w:beforeAutospacing="0" w:after="120" w:afterAutospacing="0" w:line="240" w:lineRule="auto"/>
        <w:ind w:left="144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Service Provider will include the provisions of paragraphs (A) through (D) herein in every subcontract or purchase order entered into in connection with this Agreement (unless exempted by rules, regulations, or orders of the Secretary of Labor issued pursuant to Section 204 of Executive Order 11264 of September 24, 1965), so that such provisions will be binding upon each subcontractor.  Service Provider will take such action with respect to any such subcontract or purchase order as may be directed by the Secretary of Labor as a means of enforcing such provisions, including the imposition of sanctions for non-compliance; provided, however, if Service Provider becomes involved in litigation with a subcontractor, or is threatened with such involvement, as a result of such direction, Service Provider may request the United States to enter into such litigation to protect the interests of the United States.</w:t>
      </w:r>
    </w:p>
    <w:p>
      <w:pPr>
        <w:keepNext w:val="0"/>
        <w:keepLines w:val="0"/>
        <w:pageBreakBefore w:val="0"/>
        <w:framePr w:lines="0"/>
        <w:widowControl/>
        <w:numPr>
          <w:ilvl w:val="4"/>
          <w:numId w:val="4"/>
        </w:numPr>
        <w:suppressLineNumbers w:val="0"/>
        <w:tabs>
          <w:tab w:val="clear" w:pos="360"/>
        </w:tabs>
        <w:suppressAutoHyphens w:val="0"/>
        <w:bidi w:val="0"/>
        <w:spacing w:before="120" w:beforeAutospacing="0" w:after="120" w:afterAutospacing="0" w:line="240" w:lineRule="auto"/>
        <w:ind w:left="108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 xml:space="preserve">VEVRAA (Affirmative Action for Veterans)—41 CFR 60-300.5. </w:t>
      </w:r>
      <w:r>
        <w:rPr>
          <w:rFonts w:ascii="Calibri" w:eastAsia="Calibri" w:hAnsi="Calibri" w:cs="Calibri"/>
          <w:b/>
          <w:bCs/>
          <w:i w:val="0"/>
          <w:caps w:val="0"/>
          <w:outline w:val="0"/>
          <w:color w:val="000000"/>
          <w:w w:val="100"/>
          <w:kern w:val="0"/>
          <w:sz w:val="22"/>
          <w:u w:val="none"/>
          <w:rtl w:val="0"/>
        </w:rPr>
        <w:t>Service Provider shall abide by the requirements of 41 CFR 60-300.5(A).  This regulation prohibits discrimination against qualified protected veterans, and requires affirmative action by covered private contractors and subcontractors to employ and advance in employment qualified protected veterans.</w:t>
      </w:r>
    </w:p>
    <w:p>
      <w:pPr>
        <w:keepNext w:val="0"/>
        <w:keepLines w:val="0"/>
        <w:pageBreakBefore w:val="0"/>
        <w:framePr w:lines="0"/>
        <w:widowControl/>
        <w:numPr>
          <w:ilvl w:val="4"/>
          <w:numId w:val="4"/>
        </w:numPr>
        <w:suppressLineNumbers w:val="0"/>
        <w:tabs>
          <w:tab w:val="clear" w:pos="360"/>
        </w:tabs>
        <w:suppressAutoHyphens w:val="0"/>
        <w:bidi w:val="0"/>
        <w:spacing w:before="120" w:beforeAutospacing="0" w:after="120" w:afterAutospacing="0" w:line="240" w:lineRule="auto"/>
        <w:ind w:left="108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 xml:space="preserve">Section 503 (Affirmative Action for Individuals with Disabilities)—41 CFR 741.5(a).  </w:t>
      </w:r>
      <w:r>
        <w:rPr>
          <w:rFonts w:ascii="Calibri" w:eastAsia="Calibri" w:hAnsi="Calibri" w:cs="Calibri"/>
          <w:b/>
          <w:bCs/>
          <w:i w:val="0"/>
          <w:caps w:val="0"/>
          <w:outline w:val="0"/>
          <w:color w:val="000000"/>
          <w:w w:val="100"/>
          <w:kern w:val="0"/>
          <w:sz w:val="22"/>
          <w:u w:val="none"/>
          <w:rtl w:val="0"/>
        </w:rPr>
        <w:t>Service Provider shall abide by the requirements of 41 CFR 741.5(a).  This regulation prohibits discrimination against qualified individuals on the basis of disability and requires affirmative action by covered prime contractors and subcontractors to employ and advance in employment qualified individuals with disabilities.</w:t>
      </w:r>
      <w:r>
        <w:rPr>
          <w:rFonts w:ascii="Calibri" w:eastAsia="Calibri" w:hAnsi="Calibri" w:cs="Calibri"/>
          <w:b w:val="0"/>
          <w:i w:val="0"/>
          <w:caps w:val="0"/>
          <w:outline w:val="0"/>
          <w:color w:val="000000"/>
          <w:w w:val="100"/>
          <w:kern w:val="0"/>
          <w:sz w:val="22"/>
          <w:u w:val="none"/>
          <w:rtl w:val="0"/>
        </w:rPr>
        <w:t xml:space="preserve"> </w:t>
      </w:r>
    </w:p>
    <w:p>
      <w:pPr>
        <w:keepNext w:val="0"/>
        <w:keepLines w:val="0"/>
        <w:pageBreakBefore w:val="0"/>
        <w:framePr w:lines="0"/>
        <w:widowControl/>
        <w:numPr>
          <w:ilvl w:val="0"/>
          <w:numId w:val="4"/>
        </w:numPr>
        <w:suppressLineNumbers w:val="0"/>
        <w:tabs>
          <w:tab w:val="clear" w:pos="360"/>
        </w:tabs>
        <w:suppressAutoHyphens w:val="0"/>
        <w:bidi w:val="0"/>
        <w:spacing w:before="120" w:beforeAutospacing="0" w:after="120" w:afterAutospacing="0" w:line="240" w:lineRule="auto"/>
        <w:ind w:left="0" w:right="0" w:firstLine="0" w:leftChars="0" w:rightChars="0" w:firstLineChars="0"/>
        <w:contextualSpacing w:val="0"/>
        <w:jc w:val="both"/>
        <w:outlineLvl w:val="9"/>
        <w:rPr>
          <w:rFonts w:ascii="Calibri" w:eastAsia="Calibri" w:hAnsi="Calibri" w:cs="Calibri"/>
        </w:rPr>
      </w:pPr>
      <w:r>
        <w:rPr>
          <w:rFonts w:ascii="Calibri" w:eastAsia="Calibri" w:hAnsi="Calibri" w:cs="Calibri"/>
          <w:b/>
          <w:bCs/>
          <w:i w:val="0"/>
          <w:caps w:val="0"/>
          <w:outline w:val="0"/>
          <w:color w:val="000000"/>
          <w:w w:val="100"/>
          <w:kern w:val="0"/>
          <w:sz w:val="22"/>
          <w:u w:val="none"/>
          <w:rtl w:val="0"/>
        </w:rPr>
        <w:t>Environmental Laws</w:t>
      </w:r>
    </w:p>
    <w:p>
      <w:pPr>
        <w:keepNext w:val="0"/>
        <w:keepLines w:val="0"/>
        <w:pageBreakBefore w:val="0"/>
        <w:framePr w:lines="0"/>
        <w:widowControl/>
        <w:numPr>
          <w:ilvl w:val="1"/>
          <w:numId w:val="4"/>
        </w:numPr>
        <w:suppressLineNumbers w:val="0"/>
        <w:tabs>
          <w:tab w:val="clear" w:pos="360"/>
        </w:tabs>
        <w:suppressAutoHyphens w:val="0"/>
        <w:bidi w:val="0"/>
        <w:spacing w:before="120" w:beforeAutospacing="0" w:after="120" w:afterAutospacing="0" w:line="240" w:lineRule="auto"/>
        <w:ind w:left="36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single"/>
          <w:rtl w:val="0"/>
        </w:rPr>
        <w:t>Compliance</w:t>
      </w:r>
      <w:r>
        <w:rPr>
          <w:rFonts w:ascii="Calibri" w:eastAsia="Calibri" w:hAnsi="Calibri" w:cs="Calibri"/>
          <w:b w:val="0"/>
          <w:i w:val="0"/>
          <w:caps w:val="0"/>
          <w:outline w:val="0"/>
          <w:color w:val="000000"/>
          <w:w w:val="100"/>
          <w:kern w:val="0"/>
          <w:sz w:val="22"/>
          <w:u w:val="none"/>
          <w:rtl w:val="0"/>
        </w:rPr>
        <w:t>.  Service Provider shall comply with and only use chemicals, substances, and articles that comply with environmental compliance laws. In addition, Service Provider shall strive to (a) eliminate and reduce restricted, toxic and hazardous constituents/substances in the Services, (b) track and reduce environmental impacts of its operations, including natural resource and energy consumption, greenhouse gas emissions, waste generation, waste water discharges and air emissions, and (c) prevent accidental releases of hazardous materials into the environment and adverse impacts on the local community.</w:t>
      </w:r>
    </w:p>
    <w:p>
      <w:pPr>
        <w:keepNext w:val="0"/>
        <w:keepLines w:val="0"/>
        <w:pageBreakBefore w:val="0"/>
        <w:framePr w:lines="0"/>
        <w:widowControl/>
        <w:numPr>
          <w:ilvl w:val="1"/>
          <w:numId w:val="4"/>
        </w:numPr>
        <w:suppressLineNumbers w:val="0"/>
        <w:tabs>
          <w:tab w:val="clear" w:pos="360"/>
        </w:tabs>
        <w:suppressAutoHyphens w:val="0"/>
        <w:bidi w:val="0"/>
        <w:spacing w:before="120" w:beforeAutospacing="0" w:after="120" w:afterAutospacing="0" w:line="240" w:lineRule="auto"/>
        <w:ind w:left="36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single"/>
          <w:rtl w:val="0"/>
        </w:rPr>
        <w:t>Human Rights.</w:t>
      </w:r>
      <w:r>
        <w:rPr>
          <w:rFonts w:ascii="Calibri" w:eastAsia="Calibri" w:hAnsi="Calibri" w:cs="Calibri"/>
          <w:b w:val="0"/>
          <w:i w:val="0"/>
          <w:caps w:val="0"/>
          <w:outline w:val="0"/>
          <w:color w:val="000000"/>
          <w:w w:val="100"/>
          <w:kern w:val="0"/>
          <w:sz w:val="22"/>
          <w:u w:val="none"/>
          <w:rtl w:val="0"/>
        </w:rPr>
        <w:t xml:space="preserve"> Service Provider shall comply with all human rights supply chain related laws such as the U.S. Dodd-Frank Act (Conflict Minerals provisions) and related declarations.  Service Provider shall conduct conflict mineral due diligence annually of its supplier base consistent with the OECD guidelines for conducting due diligence, using the industry standard templates (Global e-Sustainability Initiative), work toward conflict-free sourcing, and provide to Baxter evidence of such activity. </w:t>
      </w:r>
    </w:p>
    <w:p>
      <w:pPr>
        <w:keepNext w:val="0"/>
        <w:keepLines w:val="0"/>
        <w:pageBreakBefore w:val="0"/>
        <w:framePr w:lines="0"/>
        <w:widowControl/>
        <w:numPr>
          <w:ilvl w:val="0"/>
          <w:numId w:val="4"/>
        </w:numPr>
        <w:suppressLineNumbers w:val="0"/>
        <w:tabs>
          <w:tab w:val="clear" w:pos="360"/>
        </w:tabs>
        <w:suppressAutoHyphens w:val="0"/>
        <w:bidi w:val="0"/>
        <w:spacing w:before="120" w:beforeAutospacing="0" w:after="120" w:afterAutospacing="0" w:line="240" w:lineRule="auto"/>
        <w:ind w:left="0" w:right="0" w:firstLine="0" w:leftChars="0" w:rightChars="0" w:firstLineChars="0"/>
        <w:contextualSpacing w:val="0"/>
        <w:jc w:val="both"/>
        <w:outlineLvl w:val="9"/>
        <w:rPr>
          <w:rFonts w:ascii="Calibri" w:eastAsia="Calibri" w:hAnsi="Calibri" w:cs="Calibri"/>
        </w:rPr>
      </w:pPr>
      <w:r>
        <w:rPr>
          <w:rFonts w:ascii="Calibri" w:eastAsia="Calibri" w:hAnsi="Calibri" w:cs="Calibri"/>
          <w:b/>
          <w:bCs/>
          <w:i w:val="0"/>
          <w:caps w:val="0"/>
          <w:outline w:val="0"/>
          <w:color w:val="000000"/>
          <w:w w:val="100"/>
          <w:kern w:val="0"/>
          <w:sz w:val="22"/>
          <w:u w:val="none"/>
          <w:rtl w:val="0"/>
        </w:rPr>
        <w:t>Non-Solicitation</w:t>
      </w:r>
      <w:r>
        <w:rPr>
          <w:rFonts w:ascii="Calibri" w:eastAsia="Calibri" w:hAnsi="Calibri" w:cs="Calibri"/>
          <w:b w:val="0"/>
          <w:i w:val="0"/>
          <w:caps w:val="0"/>
          <w:outline w:val="0"/>
          <w:color w:val="000000"/>
          <w:w w:val="100"/>
          <w:kern w:val="0"/>
          <w:sz w:val="22"/>
          <w:u w:val="none"/>
          <w:rtl w:val="0"/>
        </w:rPr>
        <w:t>. During the period commencing on the Effective Date and ending one year following the Termination Date, Service Provider shall not, without Baxter’s prior written consent, directly or indirectly, solicit or encourage any person substantially related to this Agreement to leave the employment or other service of Baxter or its Affiliates. Notwithstanding the foregoing, nothing contained herein shall prevent either Party or their Affiliates from offering employment to individuals who respond to a general solicitation or advertisement that is not specifically targeted at them.</w:t>
      </w:r>
    </w:p>
    <w:p>
      <w:pPr>
        <w:pStyle w:val="ListParagraph"/>
        <w:keepNext w:val="0"/>
        <w:keepLines w:val="0"/>
        <w:pageBreakBefore w:val="0"/>
        <w:framePr w:lines="0"/>
        <w:widowControl/>
        <w:suppressLineNumbers w:val="0"/>
        <w:tabs>
          <w:tab w:val="clear" w:pos="360"/>
        </w:tabs>
        <w:suppressAutoHyphens w:val="0"/>
        <w:bidi w:val="0"/>
        <w:spacing w:before="120" w:beforeAutospacing="0" w:after="120" w:afterAutospacing="0" w:line="240" w:lineRule="auto"/>
        <w:ind w:left="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 xml:space="preserve"> [Remainder of page left intentionally blank]</w:t>
      </w:r>
    </w:p>
    <w:p>
      <w:pPr>
        <w:keepNext w:val="0"/>
        <w:keepLines w:val="0"/>
        <w:pageBreakBefore w:val="0"/>
        <w:framePr w:lines="0"/>
        <w:widowControl/>
        <w:suppressLineNumbers w:val="0"/>
        <w:tabs>
          <w:tab w:val="clear" w:pos="360"/>
        </w:tabs>
        <w:suppressAutoHyphens w:val="0"/>
        <w:bidi w:val="0"/>
        <w:spacing w:before="120" w:beforeAutospacing="0" w:after="120" w:afterAutospacing="0" w:line="240" w:lineRule="auto"/>
        <w:ind w:left="0" w:right="0" w:firstLine="0" w:leftChars="0" w:rightChars="0" w:firstLineChars="0"/>
        <w:contextualSpacing w:val="0"/>
        <w:jc w:val="center"/>
        <w:outlineLvl w:val="9"/>
        <w:rPr>
          <w:rFonts w:ascii="Calibri" w:eastAsia="Calibri" w:hAnsi="Calibri" w:cs="Calibri"/>
        </w:rPr>
      </w:pPr>
      <w:r>
        <w:rPr>
          <w:rFonts w:ascii="Times New Roman" w:eastAsia="Times New Roman" w:hAnsi="Times New Roman" w:cs="Times New Roman"/>
          <w:b w:val="0"/>
          <w:i w:val="0"/>
          <w:caps w:val="0"/>
          <w:outline w:val="0"/>
          <w:color w:val="000000"/>
          <w:w w:val="100"/>
          <w:kern w:val="0"/>
          <w:sz w:val="22"/>
          <w:u w:val="none"/>
          <w:rtl w:val="0"/>
        </w:rPr>
        <w:br w:type="page"/>
      </w:r>
    </w:p>
    <w:p>
      <w:pPr>
        <w:pStyle w:val="ListParagraph"/>
        <w:keepNext w:val="0"/>
        <w:keepLines w:val="0"/>
        <w:pageBreakBefore w:val="0"/>
        <w:framePr w:lines="0"/>
        <w:widowControl/>
        <w:suppressLineNumbers w:val="0"/>
        <w:tabs>
          <w:tab w:val="clear" w:pos="360"/>
        </w:tabs>
        <w:suppressAutoHyphens w:val="0"/>
        <w:bidi w:val="0"/>
        <w:spacing w:before="120" w:beforeAutospacing="0" w:after="120" w:afterAutospacing="0" w:line="240" w:lineRule="auto"/>
        <w:ind w:left="0" w:right="576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The individual signing below hereby represents in their individual capacity and as an authorized representative on behalf of the Service Provider that they have the requisite authority to execute this document on behalf of the Service Provider and the necessary legal authority to bind the Service Provider to the terms hereof:</w:t>
      </w:r>
    </w:p>
    <w:tbl>
      <w:tblPr>
        <w:tblStyle w:val="TableNormal"/>
        <w:tblInd w:w="0" w:type="dxa"/>
        <w:tblCellMar>
          <w:top w:w="0" w:type="dxa"/>
          <w:left w:w="0" w:type="dxa"/>
          <w:bottom w:w="0" w:type="dxa"/>
          <w:right w:w="0" w:type="dxa"/>
        </w:tblCellMar>
      </w:tblPr>
      <w:tblGrid>
        <w:gridCol w:w="4680"/>
        <w:gridCol w:w="4680"/>
      </w:tblGrid>
      <w:tr>
        <w:tblPrEx>
          <w:tblInd w:w="0" w:type="dxa"/>
          <w:tblCellMar>
            <w:top w:w="0" w:type="dxa"/>
            <w:left w:w="0" w:type="dxa"/>
            <w:bottom w:w="0" w:type="dxa"/>
            <w:right w:w="0" w:type="dxa"/>
          </w:tblCellMar>
        </w:tblPrEx>
        <w:trPr>
          <w:cantSplit w:val="0"/>
          <w:tblHeader w:val="0"/>
        </w:trPr>
        <w:tc>
          <w:tcPr>
            <w:tcW w:w="4680" w:type="dxa"/>
            <w:tcBorders>
              <w:top w:val="nil"/>
              <w:left w:val="nil"/>
              <w:bottom w:val="single" w:sz="4" w:space="0" w:color="000000"/>
              <w:right w:val="nil"/>
            </w:tcBorders>
            <w:noWrap w:val="0"/>
            <w:tcMar>
              <w:top w:w="5" w:type="dxa"/>
              <w:left w:w="113" w:type="dxa"/>
              <w:bottom w:w="8"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bCs/>
                <w:i w:val="0"/>
                <w:iCs w:val="0"/>
                <w:caps/>
                <w:smallCaps w:val="0"/>
                <w:outline w:val="0"/>
                <w:color w:val="000000"/>
                <w:w w:val="100"/>
                <w:kern w:val="0"/>
                <w:sz w:val="22"/>
                <w:u w:val="none"/>
                <w:rtl w:val="0"/>
              </w:rPr>
              <w:t>Learnship</w:t>
            </w:r>
          </w:p>
        </w:tc>
        <w:tc>
          <w:tcPr>
            <w:tcW w:w="4680" w:type="dxa"/>
            <w:tcBorders>
              <w:top w:val="nil"/>
              <w:left w:val="nil"/>
              <w:bottom w:val="single" w:sz="4" w:space="0" w:color="000000"/>
              <w:right w:val="nil"/>
            </w:tcBorders>
            <w:noWrap w:val="0"/>
            <w:tcMar>
              <w:top w:w="5" w:type="dxa"/>
              <w:left w:w="113" w:type="dxa"/>
              <w:bottom w:w="8" w:type="dxa"/>
              <w:right w:w="113"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bCs/>
                <w:i w:val="0"/>
                <w:iCs w:val="0"/>
                <w:caps/>
                <w:smallCaps w:val="0"/>
                <w:outline w:val="0"/>
                <w:color w:val="000000"/>
                <w:w w:val="100"/>
                <w:kern w:val="0"/>
                <w:sz w:val="22"/>
                <w:u w:val="none"/>
                <w:rtl w:val="0"/>
              </w:rPr>
              <w:t>Baxter Healthcare Corporation</w:t>
            </w:r>
          </w:p>
        </w:tc>
      </w:tr>
      <w:tr>
        <w:tblPrEx>
          <w:tblInd w:w="0" w:type="dxa"/>
          <w:tblCellMar>
            <w:top w:w="0" w:type="dxa"/>
            <w:left w:w="0" w:type="dxa"/>
            <w:bottom w:w="0" w:type="dxa"/>
            <w:right w:w="0" w:type="dxa"/>
          </w:tblCellMar>
        </w:tblPrEx>
        <w:tc>
          <w:tcPr>
            <w:tcW w:w="4680" w:type="dxa"/>
            <w:tcBorders>
              <w:top w:val="single" w:sz="4" w:space="0" w:color="000000"/>
              <w:left w:val="single" w:sz="4" w:space="0" w:color="000000"/>
              <w:bottom w:val="single" w:sz="4" w:space="0" w:color="000000"/>
              <w:right w:val="single" w:sz="4" w:space="0" w:color="000000"/>
            </w:tcBorders>
            <w:noWrap w:val="0"/>
            <w:tcMar>
              <w:top w:w="8" w:type="dxa"/>
              <w:left w:w="108" w:type="dxa"/>
              <w:bottom w:w="8" w:type="dxa"/>
              <w:right w:w="108" w:type="dxa"/>
            </w:tcMar>
            <w:vAlign w:val="top"/>
            <w:hideMark/>
          </w:tcPr>
          <w:p>
            <w:pPr>
              <w:tabs>
                <w:tab w:val="clear" w:pos="360"/>
              </w:tabs>
              <w:spacing w:before="0" w:after="0"/>
              <w:jc w:val="left"/>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By:  </w:t>
            </w:r>
          </w:p>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FFFFFF"/>
                <w:w w:val="100"/>
                <w:kern w:val="0"/>
                <w:sz w:val="22"/>
                <w:u w:val="none"/>
                <w:rtl w:val="0"/>
              </w:rPr>
              <w:t>ICLM_ExtSignature:1</w:t>
            </w:r>
          </w:p>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(Signatures)</w:t>
            </w:r>
          </w:p>
        </w:tc>
        <w:tc>
          <w:tcPr>
            <w:tcW w:w="4680" w:type="dxa"/>
            <w:tcBorders>
              <w:top w:val="single" w:sz="4" w:space="0" w:color="000000"/>
              <w:left w:val="single" w:sz="4" w:space="0" w:color="000000"/>
              <w:bottom w:val="single" w:sz="4" w:space="0" w:color="000000"/>
              <w:right w:val="single" w:sz="4" w:space="0" w:color="000000"/>
            </w:tcBorders>
            <w:noWrap w:val="0"/>
            <w:tcMar>
              <w:top w:w="8" w:type="dxa"/>
              <w:left w:w="108" w:type="dxa"/>
              <w:bottom w:w="8" w:type="dxa"/>
              <w:right w:w="108"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By:  </w:t>
            </w:r>
          </w:p>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FFFFFF"/>
                <w:w w:val="100"/>
                <w:kern w:val="0"/>
                <w:sz w:val="22"/>
                <w:u w:val="none"/>
                <w:rtl w:val="0"/>
              </w:rPr>
              <w:t>ICLM_IntSignature:1</w:t>
            </w:r>
          </w:p>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(Signatures)</w:t>
            </w:r>
          </w:p>
        </w:tc>
      </w:tr>
      <w:tr>
        <w:tblPrEx>
          <w:tblInd w:w="0" w:type="dxa"/>
          <w:tblCellMar>
            <w:top w:w="0" w:type="dxa"/>
            <w:left w:w="0" w:type="dxa"/>
            <w:bottom w:w="0" w:type="dxa"/>
            <w:right w:w="0" w:type="dxa"/>
          </w:tblCellMar>
        </w:tblPrEx>
        <w:tc>
          <w:tcPr>
            <w:tcW w:w="4680" w:type="dxa"/>
            <w:tcBorders>
              <w:top w:val="single" w:sz="4" w:space="0" w:color="000000"/>
              <w:left w:val="single" w:sz="4" w:space="0" w:color="000000"/>
              <w:bottom w:val="single" w:sz="4" w:space="0" w:color="000000"/>
              <w:right w:val="single" w:sz="4" w:space="0" w:color="000000"/>
            </w:tcBorders>
            <w:noWrap w:val="0"/>
            <w:tcMar>
              <w:top w:w="8" w:type="dxa"/>
              <w:left w:w="108" w:type="dxa"/>
              <w:bottom w:w="8" w:type="dxa"/>
              <w:right w:w="108"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Name: Tom LeGrone</w:t>
            </w:r>
          </w:p>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4680" w:type="dxa"/>
            <w:tcBorders>
              <w:top w:val="single" w:sz="4" w:space="0" w:color="000000"/>
              <w:left w:val="single" w:sz="4" w:space="0" w:color="000000"/>
              <w:bottom w:val="single" w:sz="4" w:space="0" w:color="000000"/>
              <w:right w:val="single" w:sz="4" w:space="0" w:color="000000"/>
            </w:tcBorders>
            <w:noWrap w:val="0"/>
            <w:tcMar>
              <w:top w:w="8" w:type="dxa"/>
              <w:left w:w="108" w:type="dxa"/>
              <w:bottom w:w="8" w:type="dxa"/>
              <w:right w:w="108"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Name: </w:t>
            </w:r>
          </w:p>
        </w:tc>
      </w:tr>
      <w:tr>
        <w:tblPrEx>
          <w:tblInd w:w="0" w:type="dxa"/>
          <w:tblCellMar>
            <w:top w:w="0" w:type="dxa"/>
            <w:left w:w="0" w:type="dxa"/>
            <w:bottom w:w="0" w:type="dxa"/>
            <w:right w:w="0" w:type="dxa"/>
          </w:tblCellMar>
        </w:tblPrEx>
        <w:tc>
          <w:tcPr>
            <w:tcW w:w="4680" w:type="dxa"/>
            <w:tcBorders>
              <w:top w:val="single" w:sz="4" w:space="0" w:color="000000"/>
              <w:left w:val="single" w:sz="4" w:space="0" w:color="000000"/>
              <w:bottom w:val="single" w:sz="4" w:space="0" w:color="000000"/>
              <w:right w:val="single" w:sz="4" w:space="0" w:color="000000"/>
            </w:tcBorders>
            <w:noWrap w:val="0"/>
            <w:tcMar>
              <w:top w:w="8" w:type="dxa"/>
              <w:left w:w="108" w:type="dxa"/>
              <w:bottom w:w="8" w:type="dxa"/>
              <w:right w:w="108"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Title: </w:t>
            </w:r>
          </w:p>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4680" w:type="dxa"/>
            <w:tcBorders>
              <w:top w:val="single" w:sz="4" w:space="0" w:color="000000"/>
              <w:left w:val="single" w:sz="4" w:space="0" w:color="000000"/>
              <w:bottom w:val="single" w:sz="4" w:space="0" w:color="000000"/>
              <w:right w:val="single" w:sz="4" w:space="0" w:color="000000"/>
            </w:tcBorders>
            <w:noWrap w:val="0"/>
            <w:tcMar>
              <w:top w:w="8" w:type="dxa"/>
              <w:left w:w="108" w:type="dxa"/>
              <w:bottom w:w="8" w:type="dxa"/>
              <w:right w:w="108"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Title: </w:t>
            </w:r>
          </w:p>
        </w:tc>
      </w:tr>
      <w:tr>
        <w:tblPrEx>
          <w:tblInd w:w="0" w:type="dxa"/>
          <w:tblCellMar>
            <w:top w:w="0" w:type="dxa"/>
            <w:left w:w="0" w:type="dxa"/>
            <w:bottom w:w="0" w:type="dxa"/>
            <w:right w:w="0" w:type="dxa"/>
          </w:tblCellMar>
        </w:tblPrEx>
        <w:tc>
          <w:tcPr>
            <w:tcW w:w="4680" w:type="dxa"/>
            <w:tcBorders>
              <w:top w:val="single" w:sz="4" w:space="0" w:color="000000"/>
              <w:left w:val="single" w:sz="4" w:space="0" w:color="000000"/>
              <w:bottom w:val="single" w:sz="4" w:space="0" w:color="000000"/>
              <w:right w:val="single" w:sz="4" w:space="0" w:color="000000"/>
            </w:tcBorders>
            <w:noWrap w:val="0"/>
            <w:tcMar>
              <w:top w:w="8" w:type="dxa"/>
              <w:left w:w="108" w:type="dxa"/>
              <w:bottom w:w="8" w:type="dxa"/>
              <w:right w:w="108"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Date: </w:t>
            </w:r>
            <w:r>
              <w:rPr>
                <w:rFonts w:ascii="Calibri" w:eastAsia="Calibri" w:hAnsi="Calibri" w:cs="Calibri"/>
                <w:b w:val="0"/>
                <w:bCs w:val="0"/>
                <w:i w:val="0"/>
                <w:iCs w:val="0"/>
                <w:caps w:val="0"/>
                <w:smallCaps w:val="0"/>
                <w:outline w:val="0"/>
                <w:color w:val="FFFFFF"/>
                <w:w w:val="100"/>
                <w:kern w:val="0"/>
                <w:sz w:val="22"/>
                <w:u w:val="none"/>
                <w:rtl w:val="0"/>
              </w:rPr>
              <w:t>ExtDate1</w:t>
            </w:r>
          </w:p>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 </w:t>
            </w:r>
          </w:p>
        </w:tc>
        <w:tc>
          <w:tcPr>
            <w:tcW w:w="4680" w:type="dxa"/>
            <w:tcBorders>
              <w:top w:val="single" w:sz="4" w:space="0" w:color="000000"/>
              <w:left w:val="single" w:sz="4" w:space="0" w:color="000000"/>
              <w:bottom w:val="single" w:sz="4" w:space="0" w:color="000000"/>
              <w:right w:val="single" w:sz="4" w:space="0" w:color="000000"/>
            </w:tcBorders>
            <w:noWrap w:val="0"/>
            <w:tcMar>
              <w:top w:w="8" w:type="dxa"/>
              <w:left w:w="108" w:type="dxa"/>
              <w:bottom w:w="8" w:type="dxa"/>
              <w:right w:w="108" w:type="dxa"/>
            </w:tcMar>
            <w:vAlign w:val="top"/>
            <w:hideMark/>
          </w:tcPr>
          <w:p>
            <w:pPr>
              <w:tabs>
                <w:tab w:val="clear" w:pos="360"/>
              </w:tabs>
              <w:spacing w:before="0" w:after="0"/>
              <w:rPr>
                <w:rFonts w:ascii="Times New Roman" w:eastAsia="Times New Roman" w:hAnsi="Times New Roman" w:cs="Times New Roman"/>
                <w:b w:val="0"/>
                <w:bCs w:val="0"/>
                <w:i w:val="0"/>
                <w:iCs w:val="0"/>
                <w:smallCaps w:val="0"/>
                <w:color w:val="000000"/>
              </w:rPr>
            </w:pPr>
            <w:r>
              <w:rPr>
                <w:rFonts w:ascii="Calibri" w:eastAsia="Calibri" w:hAnsi="Calibri" w:cs="Calibri"/>
                <w:b w:val="0"/>
                <w:bCs w:val="0"/>
                <w:i w:val="0"/>
                <w:iCs w:val="0"/>
                <w:caps w:val="0"/>
                <w:smallCaps w:val="0"/>
                <w:outline w:val="0"/>
                <w:color w:val="000000"/>
                <w:w w:val="100"/>
                <w:kern w:val="0"/>
                <w:sz w:val="22"/>
                <w:u w:val="none"/>
                <w:rtl w:val="0"/>
              </w:rPr>
              <w:t xml:space="preserve">Date: </w:t>
            </w:r>
            <w:r>
              <w:rPr>
                <w:rFonts w:ascii="Calibri" w:eastAsia="Calibri" w:hAnsi="Calibri" w:cs="Calibri"/>
                <w:b w:val="0"/>
                <w:bCs w:val="0"/>
                <w:i w:val="0"/>
                <w:iCs w:val="0"/>
                <w:caps w:val="0"/>
                <w:smallCaps w:val="0"/>
                <w:outline w:val="0"/>
                <w:color w:val="FFFFFF"/>
                <w:w w:val="100"/>
                <w:kern w:val="0"/>
                <w:sz w:val="22"/>
                <w:u w:val="none"/>
                <w:rtl w:val="0"/>
              </w:rPr>
              <w:t>IntDate1</w:t>
            </w:r>
          </w:p>
        </w:tc>
      </w:tr>
    </w:tbl>
    <w:p>
      <w:pPr>
        <w:pStyle w:val="ListParagraph"/>
        <w:keepNext w:val="0"/>
        <w:keepLines w:val="0"/>
        <w:pageBreakBefore w:val="0"/>
        <w:framePr w:lines="0"/>
        <w:widowControl/>
        <w:suppressLineNumbers w:val="0"/>
        <w:tabs>
          <w:tab w:val="clear" w:pos="360"/>
        </w:tabs>
        <w:suppressAutoHyphens w:val="0"/>
        <w:bidi w:val="0"/>
        <w:spacing w:before="120" w:beforeAutospacing="0" w:after="120" w:afterAutospacing="0" w:line="240" w:lineRule="auto"/>
        <w:ind w:left="0" w:right="0" w:firstLine="0" w:leftChars="0" w:rightChars="0" w:firstLineChars="0"/>
        <w:contextualSpacing w:val="0"/>
        <w:jc w:val="both"/>
        <w:outlineLvl w:val="9"/>
        <w:rPr>
          <w:rFonts w:ascii="Calibri" w:eastAsia="Calibri" w:hAnsi="Calibri" w:cs="Calibri"/>
        </w:rPr>
      </w:pPr>
      <w:r>
        <w:rPr>
          <w:rFonts w:ascii="Calibri" w:eastAsia="Calibri" w:hAnsi="Calibri" w:cs="Calibri"/>
          <w:b w:val="0"/>
          <w:i w:val="0"/>
          <w:caps w:val="0"/>
          <w:outline w:val="0"/>
          <w:color w:val="000000"/>
          <w:w w:val="100"/>
          <w:kern w:val="0"/>
          <w:sz w:val="22"/>
          <w:u w:val="none"/>
          <w:rtl w:val="0"/>
        </w:rPr>
        <w:t xml:space="preserve"> </w:t>
      </w:r>
    </w:p>
    <w:p>
      <w:pPr>
        <w:pStyle w:val="Heading1"/>
        <w:keepNext/>
        <w:keepLines/>
        <w:pageBreakBefore w:val="0"/>
        <w:framePr w:lines="0"/>
        <w:widowControl/>
        <w:suppressLineNumbers w:val="0"/>
        <w:tabs>
          <w:tab w:val="clear" w:pos="360"/>
        </w:tabs>
        <w:suppressAutoHyphens w:val="0"/>
        <w:bidi w:val="0"/>
        <w:spacing w:before="120" w:beforeAutospacing="0" w:after="120" w:afterAutospacing="0" w:line="240" w:lineRule="auto"/>
        <w:ind w:left="0" w:right="0" w:firstLine="0" w:leftChars="0" w:rightChars="0" w:firstLineChars="0"/>
        <w:contextualSpacing w:val="0"/>
        <w:jc w:val="both"/>
        <w:outlineLvl w:val="0"/>
        <w:rPr>
          <w:rFonts w:ascii="Calibri" w:eastAsia="Calibri" w:hAnsi="Calibri" w:cs="Calibri"/>
        </w:rPr>
      </w:pPr>
      <w:r>
        <w:rPr>
          <w:rFonts w:ascii="Calibri" w:eastAsia="Calibri" w:hAnsi="Calibri" w:cs="Calibri"/>
          <w:b/>
          <w:i w:val="0"/>
          <w:caps w:val="0"/>
          <w:outline w:val="0"/>
          <w:color w:val="000000"/>
          <w:w w:val="100"/>
          <w:kern w:val="36"/>
          <w:sz w:val="22"/>
          <w:szCs w:val="22"/>
          <w:u w:val="none"/>
          <w:rtl w:val="0"/>
        </w:rPr>
        <w:t xml:space="preserve"> </w:t>
      </w:r>
    </w:p>
    <w:sectPr w:rsidSect="00CB032A">
      <w:headerReference w:type="default" r:id="rId8"/>
      <w:footerReference w:type="default" r:id="rId9"/>
      <w:headerReference w:type="first" r:id="rId10"/>
      <w:footerReference w:type="first" r:id="rId11"/>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34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349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83108" w:rsidRPr="00AA4B2E" w:rsidP="00F83108">
    <w:pPr>
      <w:pStyle w:val="Header"/>
      <w:tabs>
        <w:tab w:val="left" w:pos="4590"/>
      </w:tabs>
      <w:rPr>
        <w:rFonts w:ascii="Calibri" w:hAnsi="Calibri" w:cs="Calibri"/>
        <w:sz w:val="22"/>
        <w:szCs w:val="22"/>
      </w:rPr>
    </w:pPr>
  </w:p>
  <w:sdt>
    <w:sdtPr>
      <w:tag w:val="Icertis-Watermark"/>
      <w:id w:val="1222712471"/>
      <w:docPartObj>
        <w:docPartGallery w:val="Watermarks"/>
        <w:docPartUnique/>
      </w:docPartObj>
    </w:sdtPr>
    <w:sdtContent>
      <w:p w:rsidR="00656E1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27.85pt;height:131.95pt;margin-top:0;margin-left:0;mso-position-horizontal:center;mso-position-horizontal-relative:margin;mso-position-vertical:center;mso-position-vertical-relative:margin;position:absolute;rotation:315;z-index:-251658240"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3497">
    <w:pPr>
      <w:pStyle w:val="Header"/>
    </w:pPr>
  </w:p>
  <w:sdt>
    <w:sdtPr>
      <w:tag w:val="Icertis-Watermark"/>
      <w:id w:val="2138886375"/>
      <w:docPartObj>
        <w:docPartGallery w:val="Watermarks"/>
        <w:docPartUnique/>
      </w:docPartObj>
    </w:sdtPr>
    <w:sdtContent>
      <w:p w:rsidR="00656E1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27.85pt;height:131.95pt;margin-top:0;margin-left:0;mso-position-horizontal:center;mso-position-horizontal-relative:margin;mso-position-vertical:center;mso-position-vertical-relative:margin;position:absolute;rotation:315;z-index:-251657216" o:allowincell="f" fillcolor="silver" stroked="f">
              <v:fill opacity="26214f"/>
              <v:textpath style="font-family:Cambria;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9.6pt" o:bullet="t">
        <v:imagedata r:id="rId1" o:title="BD21301_"/>
      </v:shape>
    </w:pict>
  </w:numPicBullet>
  <w:abstractNum w:abstractNumId="0">
    <w:nsid w:val="012518EE"/>
    <w:multiLevelType w:val="multilevel"/>
    <w:tmpl w:val="44D63054"/>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033F35"/>
    <w:multiLevelType w:val="multilevel"/>
    <w:tmpl w:val="44D63054"/>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2D5685"/>
    <w:multiLevelType w:val="hybridMultilevel"/>
    <w:tmpl w:val="F782030A"/>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3">
    <w:nsid w:val="22B401F6"/>
    <w:multiLevelType w:val="multilevel"/>
    <w:tmpl w:val="44D63054"/>
    <w:lvl w:ilvl="0">
      <w:start w:val="1"/>
      <w:numFmt w:val="decimal"/>
      <w:suff w:val="space"/>
      <w:lvlText w:val="%1."/>
      <w:lvlJc w:val="left"/>
      <w:pPr>
        <w:tabs>
          <w:tab w:val="num" w:pos="0"/>
        </w:tabs>
        <w:ind w:left="0" w:firstLine="0"/>
      </w:pPr>
      <w:rPr>
        <w:rFonts w:ascii="Calibri" w:eastAsia="Calibri" w:hAnsi="Calibri" w:cs="Calibri" w:hint="default"/>
        <w:b/>
        <w:i w:val="0"/>
        <w:caps w:val="0"/>
        <w:outline w:val="0"/>
        <w:color w:val="000000"/>
        <w:w w:val="100"/>
        <w:kern w:val="0"/>
        <w:sz w:val="22"/>
        <w:u w:val="none"/>
        <w:rtl w:val="0"/>
        <w:lang w:val="en-US"/>
      </w:rPr>
    </w:lvl>
    <w:lvl w:ilvl="1">
      <w:start w:val="1"/>
      <w:numFmt w:val="decimal"/>
      <w:suff w:val="space"/>
      <w:lvlText w:val="%1.%2"/>
      <w:lvlJc w:val="left"/>
      <w:pPr>
        <w:tabs>
          <w:tab w:val="num" w:pos="0"/>
        </w:tabs>
        <w:ind w:left="360" w:firstLine="0"/>
      </w:pPr>
      <w:rPr>
        <w:rFonts w:ascii="Calibri" w:eastAsia="Calibri" w:hAnsi="Calibri" w:cs="Calibri" w:hint="default"/>
        <w:b w:val="0"/>
        <w:i w:val="0"/>
        <w:caps w:val="0"/>
        <w:outline w:val="0"/>
        <w:color w:val="000000"/>
        <w:w w:val="100"/>
        <w:kern w:val="0"/>
        <w:sz w:val="22"/>
        <w:u w:val="none"/>
        <w:rtl w:val="0"/>
        <w:lang w:val="en-US"/>
      </w:rPr>
    </w:lvl>
    <w:lvl w:ilvl="2">
      <w:start w:val="1"/>
      <w:numFmt w:val="lowerLetter"/>
      <w:suff w:val="space"/>
      <w:lvlText w:val="(%3)"/>
      <w:lvlJc w:val="left"/>
      <w:pPr>
        <w:tabs>
          <w:tab w:val="num" w:pos="0"/>
        </w:tabs>
        <w:ind w:left="360" w:firstLine="0"/>
      </w:pPr>
      <w:rPr>
        <w:rFonts w:ascii="Calibri" w:eastAsia="Calibri" w:hAnsi="Calibri" w:cs="Calibri" w:hint="default"/>
        <w:b w:val="0"/>
        <w:i w:val="0"/>
        <w:caps w:val="0"/>
        <w:outline w:val="0"/>
        <w:color w:val="000000"/>
        <w:w w:val="100"/>
        <w:kern w:val="0"/>
        <w:sz w:val="22"/>
        <w:u w:val="none"/>
        <w:rtl w:val="0"/>
        <w:lang w:val="en-US"/>
      </w:rPr>
    </w:lvl>
    <w:lvl w:ilvl="3">
      <w:start w:val="1"/>
      <w:numFmt w:val="lowerRoman"/>
      <w:suff w:val="space"/>
      <w:lvlText w:val="(%4)"/>
      <w:lvlJc w:val="left"/>
      <w:pPr>
        <w:ind w:left="720" w:firstLine="0"/>
      </w:pPr>
      <w:rPr>
        <w:rFonts w:hint="default"/>
      </w:rPr>
    </w:lvl>
    <w:lvl w:ilvl="4">
      <w:start w:val="1"/>
      <w:numFmt w:val="decimal"/>
      <w:suff w:val="space"/>
      <w:lvlText w:val="(%5)"/>
      <w:lvlJc w:val="left"/>
      <w:pPr>
        <w:tabs>
          <w:tab w:val="num" w:pos="0"/>
        </w:tabs>
        <w:ind w:left="1080" w:firstLine="0"/>
      </w:pPr>
      <w:rPr>
        <w:rFonts w:ascii="Calibri" w:eastAsia="Calibri" w:hAnsi="Calibri" w:cs="Calibri" w:hint="default"/>
        <w:b w:val="0"/>
        <w:i w:val="0"/>
        <w:caps w:val="0"/>
        <w:outline w:val="0"/>
        <w:color w:val="000000"/>
        <w:w w:val="100"/>
        <w:kern w:val="0"/>
        <w:sz w:val="22"/>
        <w:u w:val="none"/>
        <w:rtl w:val="0"/>
        <w:lang w:val="en-US"/>
      </w:rPr>
    </w:lvl>
    <w:lvl w:ilvl="5">
      <w:start w:val="1"/>
      <w:numFmt w:val="upperLetter"/>
      <w:suff w:val="space"/>
      <w:lvlText w:val="(%6)"/>
      <w:lvlJc w:val="left"/>
      <w:pPr>
        <w:tabs>
          <w:tab w:val="num" w:pos="0"/>
        </w:tabs>
        <w:ind w:left="1440" w:firstLine="0"/>
      </w:pPr>
      <w:rPr>
        <w:rFonts w:ascii="Calibri" w:eastAsia="Calibri" w:hAnsi="Calibri" w:cs="Calibri" w:hint="default"/>
        <w:b w:val="0"/>
        <w:i w:val="0"/>
        <w:caps w:val="0"/>
        <w:outline w:val="0"/>
        <w:color w:val="000000"/>
        <w:w w:val="100"/>
        <w:kern w:val="0"/>
        <w:sz w:val="22"/>
        <w:u w:val="none"/>
        <w:rtl w:val="0"/>
        <w:lang w:val="en-US"/>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2E31AB3"/>
    <w:multiLevelType w:val="multilevel"/>
    <w:tmpl w:val="44D63054"/>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D071051"/>
    <w:multiLevelType w:val="multilevel"/>
    <w:tmpl w:val="2C32E692"/>
    <w:lvl w:ilvl="0">
      <w:start w:val="1"/>
      <w:numFmt w:val="decimal"/>
      <w:suff w:val="space"/>
      <w:lvlText w:val="Section %1.0"/>
      <w:lvlJc w:val="left"/>
      <w:pPr>
        <w:ind w:left="0" w:firstLine="0"/>
      </w:pPr>
      <w:rPr>
        <w:rFonts w:ascii="Calibri" w:hAnsi="Calibri" w:hint="default"/>
        <w:b/>
        <w:i w:val="0"/>
        <w:color w:val="auto"/>
        <w:sz w:val="22"/>
      </w:rPr>
    </w:lvl>
    <w:lvl w:ilvl="1">
      <w:start w:val="1"/>
      <w:numFmt w:val="decimal"/>
      <w:suff w:val="space"/>
      <w:lvlText w:val="%1.%2"/>
      <w:lvlJc w:val="left"/>
      <w:pPr>
        <w:ind w:left="360" w:firstLine="0"/>
      </w:pPr>
      <w:rPr>
        <w:rFonts w:ascii="Calibri" w:hAnsi="Calibri" w:hint="default"/>
        <w:b/>
        <w:i w:val="0"/>
        <w:sz w:val="22"/>
      </w:rPr>
    </w:lvl>
    <w:lvl w:ilvl="2">
      <w:start w:val="1"/>
      <w:numFmt w:val="decimal"/>
      <w:suff w:val="space"/>
      <w:lvlText w:val="%1.%2.%3"/>
      <w:lvlJc w:val="left"/>
      <w:pPr>
        <w:ind w:left="720" w:firstLine="0"/>
      </w:pPr>
      <w:rPr>
        <w:rFonts w:ascii="Calibri" w:hAnsi="Calibri" w:hint="default"/>
        <w:b/>
        <w:i w:val="0"/>
        <w:sz w:val="22"/>
      </w:rPr>
    </w:lvl>
    <w:lvl w:ilvl="3">
      <w:start w:val="1"/>
      <w:numFmt w:val="lowerLetter"/>
      <w:suff w:val="space"/>
      <w:lvlText w:val="(%4)"/>
      <w:lvlJc w:val="left"/>
      <w:pPr>
        <w:ind w:left="720" w:firstLine="0"/>
      </w:pPr>
      <w:rPr>
        <w:rFonts w:hint="default"/>
      </w:rPr>
    </w:lvl>
    <w:lvl w:ilvl="4">
      <w:start w:val="1"/>
      <w:numFmt w:val="lowerRoman"/>
      <w:suff w:val="space"/>
      <w:lvlText w:val="%5."/>
      <w:lvlJc w:val="left"/>
      <w:pPr>
        <w:ind w:left="360" w:firstLine="0"/>
      </w:pPr>
      <w:rPr>
        <w:rFonts w:hint="default"/>
      </w:rPr>
    </w:lvl>
    <w:lvl w:ilvl="5">
      <w:start w:val="1"/>
      <w:numFmt w:val="lowerLetter"/>
      <w:suff w:val="space"/>
      <w:lvlText w:val="(%6)"/>
      <w:lvlJc w:val="left"/>
      <w:pPr>
        <w:ind w:left="360" w:firstLine="0"/>
      </w:pPr>
      <w:rPr>
        <w:rFonts w:hint="default"/>
        <w:b w:val="0"/>
        <w:i w:val="0"/>
        <w:color w:val="auto"/>
      </w:rPr>
    </w:lvl>
    <w:lvl w:ilvl="6">
      <w:start w:val="1"/>
      <w:numFmt w:val="lowerRoman"/>
      <w:suff w:val="space"/>
      <w:lvlText w:val="(%7)"/>
      <w:lvlJc w:val="left"/>
      <w:pPr>
        <w:ind w:left="1080" w:firstLine="0"/>
      </w:pPr>
      <w:rPr>
        <w:rFonts w:hint="default"/>
      </w:rPr>
    </w:lvl>
    <w:lvl w:ilvl="7">
      <w:start w:val="1"/>
      <w:numFmt w:val="decimal"/>
      <w:suff w:val="space"/>
      <w:lvlText w:val="(%8)"/>
      <w:lvlJc w:val="left"/>
      <w:pPr>
        <w:ind w:left="1080" w:firstLine="0"/>
      </w:pPr>
      <w:rPr>
        <w:rFonts w:hint="default"/>
      </w:rPr>
    </w:lvl>
    <w:lvl w:ilvl="8">
      <w:start w:val="1"/>
      <w:numFmt w:val="upperLetter"/>
      <w:suff w:val="space"/>
      <w:lvlText w:val="(%9)"/>
      <w:lvlJc w:val="left"/>
      <w:pPr>
        <w:ind w:left="1440" w:firstLine="0"/>
      </w:pPr>
      <w:rPr>
        <w:rFonts w:hint="default"/>
      </w:rPr>
    </w:lvl>
  </w:abstractNum>
  <w:abstractNum w:abstractNumId="6">
    <w:nsid w:val="3167666C"/>
    <w:multiLevelType w:val="hybridMultilevel"/>
    <w:tmpl w:val="F49EE53E"/>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7">
    <w:nsid w:val="44A06EEB"/>
    <w:multiLevelType w:val="hybridMultilevel"/>
    <w:tmpl w:val="262A9D4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66A035F"/>
    <w:multiLevelType w:val="multilevel"/>
    <w:tmpl w:val="DC7E73F8"/>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2.%1"/>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15C0F73"/>
    <w:multiLevelType w:val="hybridMultilevel"/>
    <w:tmpl w:val="9EEAE42C"/>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10">
    <w:nsid w:val="583D76EC"/>
    <w:multiLevelType w:val="multilevel"/>
    <w:tmpl w:val="44D63054"/>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BE243A6"/>
    <w:multiLevelType w:val="multilevel"/>
    <w:tmpl w:val="FD6843DE"/>
    <w:lvl w:ilvl="0">
      <w:start w:val="1"/>
      <w:numFmt w:val="upperLetter"/>
      <w:suff w:val="space"/>
      <w:lvlText w:val="%1."/>
      <w:lvlJc w:val="left"/>
      <w:pPr>
        <w:ind w:left="0" w:firstLine="0"/>
      </w:pPr>
      <w:rPr>
        <w:rFonts w:hint="default"/>
      </w:rPr>
    </w:lvl>
    <w:lvl w:ilvl="1">
      <w:start w:val="1"/>
      <w:numFmt w:val="decimal"/>
      <w:suff w:val="space"/>
      <w:lvlText w:val="%2."/>
      <w:lvlJc w:val="left"/>
      <w:pPr>
        <w:ind w:left="0" w:firstLine="0"/>
      </w:pPr>
      <w:rPr>
        <w:rFonts w:hint="default"/>
        <w:b/>
      </w:rPr>
    </w:lvl>
    <w:lvl w:ilvl="2">
      <w:start w:val="1"/>
      <w:numFmt w:val="decimal"/>
      <w:suff w:val="space"/>
      <w:lvlText w:val="%2.%3"/>
      <w:lvlJc w:val="left"/>
      <w:pPr>
        <w:ind w:left="360" w:firstLine="0"/>
      </w:pPr>
      <w:rPr>
        <w:rFonts w:hint="default"/>
      </w:rPr>
    </w:lvl>
    <w:lvl w:ilvl="3">
      <w:start w:val="1"/>
      <w:numFmt w:val="lowerLetter"/>
      <w:suff w:val="space"/>
      <w:lvlText w:val="(%4)"/>
      <w:lvlJc w:val="left"/>
      <w:pPr>
        <w:ind w:left="360" w:firstLine="0"/>
      </w:pPr>
      <w:rPr>
        <w:rFonts w:hint="default"/>
        <w:b w:val="0"/>
      </w:rPr>
    </w:lvl>
    <w:lvl w:ilvl="4">
      <w:start w:val="1"/>
      <w:numFmt w:val="lowerRoman"/>
      <w:suff w:val="space"/>
      <w:lvlText w:val="(%5)"/>
      <w:lvlJc w:val="left"/>
      <w:pPr>
        <w:ind w:left="720" w:firstLine="0"/>
      </w:pPr>
      <w:rPr>
        <w:rFonts w:hint="default"/>
      </w:rPr>
    </w:lvl>
    <w:lvl w:ilvl="5">
      <w:start w:val="1"/>
      <w:numFmt w:val="decimal"/>
      <w:suff w:val="space"/>
      <w:lvlText w:val="(%6)"/>
      <w:lvlJc w:val="left"/>
      <w:pPr>
        <w:ind w:left="1080" w:firstLine="0"/>
      </w:pPr>
      <w:rPr>
        <w:rFonts w:hint="default"/>
        <w:b w:val="0"/>
      </w:rPr>
    </w:lvl>
    <w:lvl w:ilvl="6">
      <w:start w:val="1"/>
      <w:numFmt w:val="upperLetter"/>
      <w:suff w:val="space"/>
      <w:lvlText w:val="(%7)"/>
      <w:lvlJc w:val="left"/>
      <w:pPr>
        <w:ind w:left="1440" w:firstLine="0"/>
      </w:pPr>
      <w:rPr>
        <w:rFonts w:hint="default"/>
      </w:rPr>
    </w:lvl>
    <w:lvl w:ilvl="7">
      <w:start w:val="1"/>
      <w:numFmt w:val="bullet"/>
      <w:suff w:val="space"/>
      <w:lvlText w:val=""/>
      <w:lvlJc w:val="left"/>
      <w:pPr>
        <w:ind w:left="720" w:firstLine="0"/>
      </w:pPr>
      <w:rPr>
        <w:rFonts w:ascii="Symbol" w:hAnsi="Symbol" w:hint="default"/>
        <w:b w:val="0"/>
        <w:i w:val="0"/>
        <w:color w:val="auto"/>
        <w:sz w:val="22"/>
      </w:rPr>
    </w:lvl>
    <w:lvl w:ilvl="8">
      <w:start w:val="1"/>
      <w:numFmt w:val="lowerRoman"/>
      <w:lvlText w:val="%9."/>
      <w:lvlJc w:val="left"/>
      <w:pPr>
        <w:ind w:left="3240" w:hanging="360"/>
      </w:pPr>
      <w:rPr>
        <w:rFonts w:hint="default"/>
      </w:rPr>
    </w:lvl>
  </w:abstractNum>
  <w:abstractNum w:abstractNumId="12">
    <w:nsid w:val="612F1F2E"/>
    <w:multiLevelType w:val="multilevel"/>
    <w:tmpl w:val="D21C1F8C"/>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450" w:firstLine="0"/>
      </w:pPr>
      <w:rPr>
        <w:rFonts w:hint="default"/>
        <w:b/>
      </w:rPr>
    </w:lvl>
    <w:lvl w:ilvl="2">
      <w:start w:val="1"/>
      <w:numFmt w:val="lowerLetter"/>
      <w:suff w:val="space"/>
      <w:lvlText w:val="(%3)"/>
      <w:lvlJc w:val="left"/>
      <w:pPr>
        <w:ind w:left="450" w:firstLine="0"/>
      </w:pPr>
      <w:rPr>
        <w:rFonts w:hint="default"/>
        <w:b w:val="0"/>
      </w:rPr>
    </w:lvl>
    <w:lvl w:ilvl="3">
      <w:start w:val="1"/>
      <w:numFmt w:val="lowerRoman"/>
      <w:suff w:val="space"/>
      <w:lvlText w:val="(%4)"/>
      <w:lvlJc w:val="left"/>
      <w:pPr>
        <w:ind w:left="720" w:firstLine="0"/>
      </w:pPr>
      <w:rPr>
        <w:rFonts w:hint="default"/>
        <w:b w:val="0"/>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4932DE2"/>
    <w:multiLevelType w:val="multilevel"/>
    <w:tmpl w:val="44D63054"/>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92D00CD"/>
    <w:multiLevelType w:val="multilevel"/>
    <w:tmpl w:val="0150C7C6"/>
    <w:lvl w:ilvl="0">
      <w:start w:val="1"/>
      <w:numFmt w:val="decimal"/>
      <w:suff w:val="space"/>
      <w:lvlText w:val="%1."/>
      <w:lvlJc w:val="left"/>
      <w:pPr>
        <w:ind w:left="720" w:firstLine="0"/>
      </w:pPr>
      <w:rPr>
        <w:rFonts w:ascii="Calibri" w:hAnsi="Calibri" w:hint="default"/>
        <w:b/>
        <w:i w:val="0"/>
        <w:sz w:val="22"/>
      </w:rPr>
    </w:lvl>
    <w:lvl w:ilvl="1">
      <w:start w:val="1"/>
      <w:numFmt w:val="lowerLetter"/>
      <w:suff w:val="space"/>
      <w:lvlText w:val="%1. %2)"/>
      <w:lvlJc w:val="left"/>
      <w:pPr>
        <w:ind w:left="450" w:firstLine="0"/>
      </w:pPr>
      <w:rPr>
        <w:rFonts w:ascii="Calibri" w:hAnsi="Calibri" w:hint="default"/>
        <w:b w:val="0"/>
        <w:i w:val="0"/>
        <w:sz w:val="22"/>
      </w:rPr>
    </w:lvl>
    <w:lvl w:ilvl="2">
      <w:start w:val="1"/>
      <w:numFmt w:val="lowerRoman"/>
      <w:lvlText w:val="%3)"/>
      <w:lvlJc w:val="left"/>
      <w:pPr>
        <w:ind w:left="1170" w:hanging="36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1890" w:hanging="360"/>
      </w:pPr>
      <w:rPr>
        <w:rFonts w:hint="default"/>
      </w:rPr>
    </w:lvl>
    <w:lvl w:ilvl="5">
      <w:start w:val="1"/>
      <w:numFmt w:val="lowerRoman"/>
      <w:lvlText w:val="(%6)"/>
      <w:lvlJc w:val="left"/>
      <w:pPr>
        <w:ind w:left="2250" w:hanging="360"/>
      </w:pPr>
      <w:rPr>
        <w:rFonts w:hint="default"/>
      </w:rPr>
    </w:lvl>
    <w:lvl w:ilvl="6">
      <w:start w:val="1"/>
      <w:numFmt w:val="decimal"/>
      <w:lvlText w:val="%7."/>
      <w:lvlJc w:val="left"/>
      <w:pPr>
        <w:ind w:left="2610" w:hanging="360"/>
      </w:pPr>
      <w:rPr>
        <w:rFonts w:hint="default"/>
      </w:rPr>
    </w:lvl>
    <w:lvl w:ilvl="7">
      <w:start w:val="1"/>
      <w:numFmt w:val="lowerLetter"/>
      <w:lvlText w:val="%8."/>
      <w:lvlJc w:val="left"/>
      <w:pPr>
        <w:ind w:left="2970" w:hanging="360"/>
      </w:pPr>
      <w:rPr>
        <w:rFonts w:hint="default"/>
      </w:rPr>
    </w:lvl>
    <w:lvl w:ilvl="8">
      <w:start w:val="1"/>
      <w:numFmt w:val="lowerRoman"/>
      <w:lvlText w:val="%9."/>
      <w:lvlJc w:val="left"/>
      <w:pPr>
        <w:ind w:left="3330" w:hanging="360"/>
      </w:pPr>
      <w:rPr>
        <w:rFonts w:hint="default"/>
      </w:rPr>
    </w:lvl>
  </w:abstractNum>
  <w:abstractNum w:abstractNumId="15">
    <w:nsid w:val="7D7A7950"/>
    <w:multiLevelType w:val="multilevel"/>
    <w:tmpl w:val="032E66C2"/>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0"/>
  </w:num>
  <w:num w:numId="4">
    <w:abstractNumId w:val="3"/>
  </w:num>
  <w:num w:numId="5">
    <w:abstractNumId w:val="4"/>
  </w:num>
  <w:num w:numId="6">
    <w:abstractNumId w:val="13"/>
  </w:num>
  <w:num w:numId="7">
    <w:abstractNumId w:val="15"/>
  </w:num>
  <w:num w:numId="8">
    <w:abstractNumId w:val="9"/>
  </w:num>
  <w:num w:numId="9">
    <w:abstractNumId w:val="2"/>
  </w:num>
  <w:num w:numId="10">
    <w:abstractNumId w:val="6"/>
  </w:num>
  <w:num w:numId="11">
    <w:abstractNumId w:val="10"/>
  </w:num>
  <w:num w:numId="12">
    <w:abstractNumId w:val="1"/>
  </w:num>
  <w:num w:numId="13">
    <w:abstractNumId w:val="12"/>
  </w:num>
  <w:num w:numId="14">
    <w:abstractNumId w:val="11"/>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65"/>
    <w:rsid w:val="0000124F"/>
    <w:rsid w:val="00006360"/>
    <w:rsid w:val="00017562"/>
    <w:rsid w:val="00047C71"/>
    <w:rsid w:val="0005451B"/>
    <w:rsid w:val="00067ECD"/>
    <w:rsid w:val="00076DA9"/>
    <w:rsid w:val="000A3132"/>
    <w:rsid w:val="000B466A"/>
    <w:rsid w:val="000C1334"/>
    <w:rsid w:val="000C56A2"/>
    <w:rsid w:val="000D3F6B"/>
    <w:rsid w:val="000E4422"/>
    <w:rsid w:val="000F6BD4"/>
    <w:rsid w:val="0010249E"/>
    <w:rsid w:val="0010356F"/>
    <w:rsid w:val="00104E9D"/>
    <w:rsid w:val="0010531B"/>
    <w:rsid w:val="0019204F"/>
    <w:rsid w:val="00192CD7"/>
    <w:rsid w:val="0019589C"/>
    <w:rsid w:val="001A2E82"/>
    <w:rsid w:val="001A4ABA"/>
    <w:rsid w:val="001B0CA0"/>
    <w:rsid w:val="001D103B"/>
    <w:rsid w:val="001E3F94"/>
    <w:rsid w:val="002020F1"/>
    <w:rsid w:val="002251F7"/>
    <w:rsid w:val="00226976"/>
    <w:rsid w:val="0023588C"/>
    <w:rsid w:val="00246118"/>
    <w:rsid w:val="00247933"/>
    <w:rsid w:val="0025469D"/>
    <w:rsid w:val="002836CA"/>
    <w:rsid w:val="00293965"/>
    <w:rsid w:val="002A178E"/>
    <w:rsid w:val="002B61B9"/>
    <w:rsid w:val="002D5E20"/>
    <w:rsid w:val="002E46A4"/>
    <w:rsid w:val="00306D2C"/>
    <w:rsid w:val="003235A3"/>
    <w:rsid w:val="00324518"/>
    <w:rsid w:val="00324FEE"/>
    <w:rsid w:val="00332910"/>
    <w:rsid w:val="00352927"/>
    <w:rsid w:val="003810C0"/>
    <w:rsid w:val="003A3579"/>
    <w:rsid w:val="003B7C97"/>
    <w:rsid w:val="003C00A5"/>
    <w:rsid w:val="004B0CAE"/>
    <w:rsid w:val="004C4219"/>
    <w:rsid w:val="00500EBB"/>
    <w:rsid w:val="00513796"/>
    <w:rsid w:val="00523CEB"/>
    <w:rsid w:val="00552FE8"/>
    <w:rsid w:val="005671F7"/>
    <w:rsid w:val="00567330"/>
    <w:rsid w:val="005B250C"/>
    <w:rsid w:val="005B39F9"/>
    <w:rsid w:val="005C2491"/>
    <w:rsid w:val="005D33C4"/>
    <w:rsid w:val="005E5377"/>
    <w:rsid w:val="005F514E"/>
    <w:rsid w:val="00623021"/>
    <w:rsid w:val="006546B4"/>
    <w:rsid w:val="00656E18"/>
    <w:rsid w:val="00663765"/>
    <w:rsid w:val="006944BC"/>
    <w:rsid w:val="0069467D"/>
    <w:rsid w:val="006B4D10"/>
    <w:rsid w:val="006F080B"/>
    <w:rsid w:val="00710E46"/>
    <w:rsid w:val="007113E9"/>
    <w:rsid w:val="0071171A"/>
    <w:rsid w:val="0071678D"/>
    <w:rsid w:val="00735A78"/>
    <w:rsid w:val="00735F4A"/>
    <w:rsid w:val="00736A8E"/>
    <w:rsid w:val="00756A0B"/>
    <w:rsid w:val="00760828"/>
    <w:rsid w:val="007959F7"/>
    <w:rsid w:val="007B063D"/>
    <w:rsid w:val="007B3EEA"/>
    <w:rsid w:val="007C6768"/>
    <w:rsid w:val="007D788B"/>
    <w:rsid w:val="007F4196"/>
    <w:rsid w:val="007F4C5D"/>
    <w:rsid w:val="008130A7"/>
    <w:rsid w:val="00824944"/>
    <w:rsid w:val="0083232B"/>
    <w:rsid w:val="008374CD"/>
    <w:rsid w:val="00864590"/>
    <w:rsid w:val="008775AE"/>
    <w:rsid w:val="00897D72"/>
    <w:rsid w:val="008C6FC2"/>
    <w:rsid w:val="008D72F1"/>
    <w:rsid w:val="008E01A6"/>
    <w:rsid w:val="008E3222"/>
    <w:rsid w:val="008F1CD3"/>
    <w:rsid w:val="00903315"/>
    <w:rsid w:val="009278D3"/>
    <w:rsid w:val="009550F7"/>
    <w:rsid w:val="009B0717"/>
    <w:rsid w:val="00A02347"/>
    <w:rsid w:val="00A20A82"/>
    <w:rsid w:val="00A31B1B"/>
    <w:rsid w:val="00A4722C"/>
    <w:rsid w:val="00A55818"/>
    <w:rsid w:val="00A665C2"/>
    <w:rsid w:val="00A83DF6"/>
    <w:rsid w:val="00AA027F"/>
    <w:rsid w:val="00AA4B2E"/>
    <w:rsid w:val="00AB750A"/>
    <w:rsid w:val="00AC3497"/>
    <w:rsid w:val="00AC4D05"/>
    <w:rsid w:val="00AD151D"/>
    <w:rsid w:val="00AE2568"/>
    <w:rsid w:val="00B80AC4"/>
    <w:rsid w:val="00B91769"/>
    <w:rsid w:val="00BA51A9"/>
    <w:rsid w:val="00BA63A4"/>
    <w:rsid w:val="00BB0001"/>
    <w:rsid w:val="00BC02B4"/>
    <w:rsid w:val="00BC40C3"/>
    <w:rsid w:val="00BD34E2"/>
    <w:rsid w:val="00BE0578"/>
    <w:rsid w:val="00BE06C9"/>
    <w:rsid w:val="00BE08B2"/>
    <w:rsid w:val="00BE6D5C"/>
    <w:rsid w:val="00C22A66"/>
    <w:rsid w:val="00C23DEE"/>
    <w:rsid w:val="00C53E5D"/>
    <w:rsid w:val="00C60D8D"/>
    <w:rsid w:val="00C62AA9"/>
    <w:rsid w:val="00C72ECB"/>
    <w:rsid w:val="00C85EC2"/>
    <w:rsid w:val="00C8788D"/>
    <w:rsid w:val="00CA0E90"/>
    <w:rsid w:val="00CA107C"/>
    <w:rsid w:val="00CB032A"/>
    <w:rsid w:val="00CC1008"/>
    <w:rsid w:val="00CC7C1D"/>
    <w:rsid w:val="00CF3C16"/>
    <w:rsid w:val="00D0528C"/>
    <w:rsid w:val="00D05D25"/>
    <w:rsid w:val="00D57746"/>
    <w:rsid w:val="00D66BD5"/>
    <w:rsid w:val="00D83F86"/>
    <w:rsid w:val="00D85332"/>
    <w:rsid w:val="00DD11AB"/>
    <w:rsid w:val="00DE14D0"/>
    <w:rsid w:val="00E2629E"/>
    <w:rsid w:val="00E45D08"/>
    <w:rsid w:val="00E47E54"/>
    <w:rsid w:val="00E51C69"/>
    <w:rsid w:val="00E855FB"/>
    <w:rsid w:val="00EA1766"/>
    <w:rsid w:val="00EA5587"/>
    <w:rsid w:val="00EC18C6"/>
    <w:rsid w:val="00EC59D6"/>
    <w:rsid w:val="00EE03EF"/>
    <w:rsid w:val="00EF072C"/>
    <w:rsid w:val="00F00AAC"/>
    <w:rsid w:val="00F24C4B"/>
    <w:rsid w:val="00F2701C"/>
    <w:rsid w:val="00F30A63"/>
    <w:rsid w:val="00F32F6E"/>
    <w:rsid w:val="00F50B0B"/>
    <w:rsid w:val="00F83108"/>
    <w:rsid w:val="00F86462"/>
    <w:rsid w:val="00FA281F"/>
    <w:rsid w:val="00FC4987"/>
    <w:rsid w:val="00FC6B48"/>
    <w:rsid w:val="00FF504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685F3638-E15D-458F-8C3D-C994BA19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765"/>
    <w:pPr>
      <w:tabs>
        <w:tab w:val="left" w:pos="360"/>
      </w:tabs>
      <w:jc w:val="both"/>
    </w:pPr>
    <w:rPr>
      <w:rFonts w:ascii="Calibri" w:hAnsi="Calibri"/>
    </w:rPr>
  </w:style>
  <w:style w:type="paragraph" w:styleId="Heading1">
    <w:name w:val="heading 1"/>
    <w:aliases w:val="Heading"/>
    <w:basedOn w:val="Normal"/>
    <w:next w:val="Normal"/>
    <w:link w:val="1"/>
    <w:uiPriority w:val="9"/>
    <w:qFormat/>
    <w:rsid w:val="00D66BD5"/>
    <w:pPr>
      <w:keepNext/>
      <w:keepLines/>
      <w:jc w:val="center"/>
      <w:outlineLvl w:val="0"/>
    </w:pPr>
    <w:rPr>
      <w:rFonts w:eastAsiaTheme="majorEastAsia" w:cstheme="majorBidi"/>
      <w:b/>
      <w:bCs/>
      <w:color w:val="000000" w:themeColor="text1"/>
      <w:szCs w:val="28"/>
    </w:rPr>
  </w:style>
  <w:style w:type="paragraph" w:styleId="Heading2">
    <w:name w:val="heading 2"/>
    <w:basedOn w:val="Normal"/>
    <w:next w:val="Normal"/>
    <w:link w:val="2"/>
    <w:uiPriority w:val="9"/>
    <w:semiHidden/>
    <w:unhideWhenUsed/>
    <w:rsid w:val="00F270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aliases w:val="Heading Знак"/>
    <w:basedOn w:val="DefaultParagraphFont"/>
    <w:link w:val="Heading1"/>
    <w:uiPriority w:val="9"/>
    <w:rsid w:val="00D66BD5"/>
    <w:rPr>
      <w:rFonts w:ascii="Calibri" w:hAnsi="Calibri" w:eastAsiaTheme="majorEastAsia" w:cstheme="majorBidi"/>
      <w:b/>
      <w:bCs/>
      <w:color w:val="000000" w:themeColor="text1"/>
      <w:szCs w:val="28"/>
    </w:rPr>
  </w:style>
  <w:style w:type="paragraph" w:styleId="ListParagraph">
    <w:name w:val="List Paragraph"/>
    <w:basedOn w:val="Normal"/>
    <w:link w:val="a2"/>
    <w:uiPriority w:val="34"/>
    <w:qFormat/>
    <w:rsid w:val="00663765"/>
  </w:style>
  <w:style w:type="table" w:styleId="TableGrid">
    <w:name w:val="Table Grid"/>
    <w:basedOn w:val="TableNormal"/>
    <w:uiPriority w:val="59"/>
    <w:rsid w:val="00AE2568"/>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
    <w:name w:val="Заголовок 2 Знак"/>
    <w:basedOn w:val="DefaultParagraphFont"/>
    <w:link w:val="Heading2"/>
    <w:uiPriority w:val="9"/>
    <w:semiHidden/>
    <w:rsid w:val="00F2701C"/>
    <w:rPr>
      <w:rFonts w:asciiTheme="majorHAnsi" w:eastAsiaTheme="majorEastAsia" w:hAnsiTheme="majorHAnsi" w:cstheme="majorBidi"/>
      <w:b/>
      <w:bCs/>
      <w:color w:val="4F81BD" w:themeColor="accent1"/>
      <w:sz w:val="26"/>
      <w:szCs w:val="26"/>
    </w:rPr>
  </w:style>
  <w:style w:type="paragraph" w:styleId="Header">
    <w:name w:val="header"/>
    <w:basedOn w:val="Normal"/>
    <w:link w:val="a"/>
    <w:semiHidden/>
    <w:rsid w:val="00D66BD5"/>
    <w:pPr>
      <w:widowControl w:val="0"/>
      <w:tabs>
        <w:tab w:val="clear" w:pos="360"/>
        <w:tab w:val="center" w:pos="4320"/>
        <w:tab w:val="right" w:pos="8640"/>
      </w:tabs>
      <w:autoSpaceDE w:val="0"/>
      <w:autoSpaceDN w:val="0"/>
      <w:adjustRightInd w:val="0"/>
      <w:spacing w:before="0" w:after="0"/>
      <w:ind w:left="720" w:hanging="720"/>
    </w:pPr>
    <w:rPr>
      <w:rFonts w:ascii="Arial" w:eastAsia="Times New Roman" w:hAnsi="Arial" w:cs="Arial"/>
      <w:sz w:val="24"/>
      <w:szCs w:val="24"/>
    </w:rPr>
  </w:style>
  <w:style w:type="character" w:customStyle="1" w:styleId="a">
    <w:name w:val="Верхний колонтитул Знак"/>
    <w:basedOn w:val="DefaultParagraphFont"/>
    <w:link w:val="Header"/>
    <w:semiHidden/>
    <w:rsid w:val="00D66BD5"/>
    <w:rPr>
      <w:rFonts w:ascii="Arial" w:eastAsia="Times New Roman" w:hAnsi="Arial" w:cs="Arial"/>
      <w:sz w:val="24"/>
      <w:szCs w:val="24"/>
    </w:rPr>
  </w:style>
  <w:style w:type="character" w:styleId="Hyperlink">
    <w:name w:val="Hyperlink"/>
    <w:basedOn w:val="DefaultParagraphFont"/>
    <w:uiPriority w:val="99"/>
    <w:unhideWhenUsed/>
    <w:rsid w:val="008F1CD3"/>
    <w:rPr>
      <w:color w:val="0000FF" w:themeColor="hyperlink"/>
      <w:u w:val="single"/>
    </w:rPr>
  </w:style>
  <w:style w:type="paragraph" w:styleId="BalloonText">
    <w:name w:val="Balloon Text"/>
    <w:basedOn w:val="Normal"/>
    <w:link w:val="a0"/>
    <w:uiPriority w:val="99"/>
    <w:semiHidden/>
    <w:unhideWhenUsed/>
    <w:rsid w:val="004B0CAE"/>
    <w:pPr>
      <w:spacing w:before="0" w:after="0"/>
    </w:pPr>
    <w:rPr>
      <w:rFonts w:ascii="Tahoma" w:hAnsi="Tahoma" w:cs="Tahoma"/>
      <w:sz w:val="16"/>
      <w:szCs w:val="16"/>
    </w:rPr>
  </w:style>
  <w:style w:type="character" w:customStyle="1" w:styleId="a0">
    <w:name w:val="Текст выноски Знак"/>
    <w:basedOn w:val="DefaultParagraphFont"/>
    <w:link w:val="BalloonText"/>
    <w:uiPriority w:val="99"/>
    <w:semiHidden/>
    <w:rsid w:val="004B0CAE"/>
    <w:rPr>
      <w:rFonts w:ascii="Tahoma" w:hAnsi="Tahoma" w:cs="Tahoma"/>
      <w:sz w:val="16"/>
      <w:szCs w:val="16"/>
    </w:rPr>
  </w:style>
  <w:style w:type="paragraph" w:styleId="Footer">
    <w:name w:val="footer"/>
    <w:basedOn w:val="Normal"/>
    <w:link w:val="a1"/>
    <w:uiPriority w:val="99"/>
    <w:unhideWhenUsed/>
    <w:rsid w:val="00A20A82"/>
    <w:pPr>
      <w:tabs>
        <w:tab w:val="clear" w:pos="360"/>
        <w:tab w:val="center" w:pos="4680"/>
        <w:tab w:val="right" w:pos="9360"/>
      </w:tabs>
      <w:spacing w:before="0" w:after="0"/>
    </w:pPr>
  </w:style>
  <w:style w:type="character" w:customStyle="1" w:styleId="a1">
    <w:name w:val="Нижний колонтитул Знак"/>
    <w:basedOn w:val="DefaultParagraphFont"/>
    <w:link w:val="Footer"/>
    <w:uiPriority w:val="99"/>
    <w:rsid w:val="00A20A82"/>
    <w:rPr>
      <w:rFonts w:ascii="Calibri" w:hAnsi="Calibri"/>
    </w:rPr>
  </w:style>
  <w:style w:type="character" w:styleId="PlaceholderText">
    <w:name w:val="Placeholder Text"/>
    <w:basedOn w:val="DefaultParagraphFont"/>
    <w:uiPriority w:val="99"/>
    <w:semiHidden/>
    <w:rsid w:val="00076DA9"/>
    <w:rPr>
      <w:color w:val="808080"/>
    </w:rPr>
  </w:style>
  <w:style w:type="character" w:customStyle="1" w:styleId="a2">
    <w:name w:val="Абзац списка Знак"/>
    <w:link w:val="ListParagraph"/>
    <w:uiPriority w:val="34"/>
    <w:locked/>
    <w:rsid w:val="00352927"/>
    <w:rPr>
      <w:rFonts w:ascii="Calibri" w:hAnsi="Calibri"/>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a3"/>
    <w:uiPriority w:val="99"/>
    <w:rsid w:val="000F3DF7"/>
    <w:rPr>
      <w:sz w:val="20"/>
      <w:szCs w:val="20"/>
    </w:rPr>
  </w:style>
  <w:style w:type="character" w:customStyle="1" w:styleId="a3">
    <w:name w:val="Текст примечания Знак"/>
    <w:basedOn w:val="DefaultParagraphFont"/>
    <w:link w:val="CommentText"/>
    <w:uiPriority w:val="99"/>
    <w:rsid w:val="000F3DF7"/>
    <w:rPr>
      <w:sz w:val="20"/>
      <w:szCs w:val="20"/>
    </w:rPr>
  </w:style>
  <w:style w:type="paragraph" w:styleId="CommentSubject">
    <w:name w:val="annotation subject"/>
    <w:basedOn w:val="CommentText"/>
    <w:next w:val="CommentText"/>
    <w:link w:val="a4"/>
    <w:uiPriority w:val="99"/>
    <w:rsid w:val="000F3DF7"/>
    <w:rPr>
      <w:b/>
      <w:bCs/>
    </w:rPr>
  </w:style>
  <w:style w:type="character" w:customStyle="1" w:styleId="a4">
    <w:name w:val="Тема примечания Знак"/>
    <w:basedOn w:val="a3"/>
    <w:link w:val="CommentSubject"/>
    <w:uiPriority w:val="99"/>
    <w:rsid w:val="000F3D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header" Target="header1.xml" /><Relationship Id="rId9" Type="http://schemas.openxmlformats.org/officeDocument/2006/relationships/footer" Target="footer1.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1FFDE4FD11CEA4E819918A2FEA2B70C" ma:contentTypeVersion="12" ma:contentTypeDescription="Ein neues Dokument erstellen." ma:contentTypeScope="" ma:versionID="edf0c5a6dffbb7d920125fd460b3b317">
  <xsd:schema xmlns:xsd="http://www.w3.org/2001/XMLSchema" xmlns:xs="http://www.w3.org/2001/XMLSchema" xmlns:p="http://schemas.microsoft.com/office/2006/metadata/properties" xmlns:ns2="d147bd33-d09e-4e95-bda4-c54fd9896ce9" xmlns:ns3="41aa325d-2121-459d-ab55-5dfd72fd4a37" targetNamespace="http://schemas.microsoft.com/office/2006/metadata/properties" ma:root="true" ma:fieldsID="fa0c4e3805acdbb4a615595d3882651d" ns2:_="" ns3:_="">
    <xsd:import namespace="d147bd33-d09e-4e95-bda4-c54fd9896ce9"/>
    <xsd:import namespace="41aa325d-2121-459d-ab55-5dfd72fd4a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7bd33-d09e-4e95-bda4-c54fd9896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aa325d-2121-459d-ab55-5dfd72fd4a37"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ICMAgreementNamespace xmlns="ICMAgreementNamespace">
  <meta>
    <SysId>cb4063af-5238-4818-b888-0872a4292121</SysId>
    <Type>Agreement</Type>
    <EntityName>ICMProcurement</EntityName>
    <Version>1</Version>
    <ICMDisplayName/>
  </meta>
</ICMAgreementNamespac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7154BB-ABFA-4D28-A9AA-698AE782D090}">
  <ds:schemaRefs>
    <ds:schemaRef ds:uri="http://schemas.microsoft.com/sharepoint/v3/contenttype/forms"/>
  </ds:schemaRefs>
</ds:datastoreItem>
</file>

<file path=customXml/itemProps2.xml><?xml version="1.0" encoding="utf-8"?>
<ds:datastoreItem xmlns:ds="http://schemas.openxmlformats.org/officeDocument/2006/customXml" ds:itemID="{570C6F95-BBDF-4E90-9790-94C569160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7bd33-d09e-4e95-bda4-c54fd9896ce9"/>
    <ds:schemaRef ds:uri="41aa325d-2121-459d-ab55-5dfd72fd4a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5F06EE-2CE3-4B82-BE14-47227951BC0D}">
  <ds:schemaRefs>
    <ds:schemaRef ds:uri="ICMAgreementNamespace"/>
  </ds:schemaRefs>
</ds:datastoreItem>
</file>

<file path=customXml/itemProps4.xml><?xml version="1.0" encoding="utf-8"?>
<ds:datastoreItem xmlns:ds="http://schemas.openxmlformats.org/officeDocument/2006/customXml" ds:itemID="{721CC4AF-4AE3-4A78-9029-1CAD0D1194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1840</Words>
  <Characters>10489</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Ann</cp:lastModifiedBy>
  <cp:revision>2</cp:revision>
  <dcterms:created xsi:type="dcterms:W3CDTF">2021-04-16T11:39:00Z</dcterms:created>
  <dcterms:modified xsi:type="dcterms:W3CDTF">2021-04-16T11:39:00Z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0x01010001FFDE4FD11CEA4E819918A2FEA2B70C</vt:lpwstr>
  </property>
  <property fmtid="{D5CDD505-2E9C-101B-9397-08002B2CF9AE}" pid="3" name="EntityName">
    <vt:lpwstr>ICMProcurement</vt:lpwstr>
  </property>
  <property fmtid="{D5CDD505-2E9C-101B-9397-08002B2CF9AE}" pid="4" name="ParleyProDocumentId">
    <vt:lpwstr>f57ba910-52f0-4a76-8b89-5012bd22c2f1</vt:lpwstr>
  </property>
  <property fmtid="{D5CDD505-2E9C-101B-9397-08002B2CF9AE}" pid="5" name="ParleyProLastEditedAt">
    <vt:r8>1619018015902</vt:r8>
  </property>
  <property fmtid="{D5CDD505-2E9C-101B-9397-08002B2CF9AE}" pid="6" name="SysId">
    <vt:lpwstr>cb4063af-5238-4818-b888-0872a4292121</vt:lpwstr>
  </property>
  <property fmtid="{D5CDD505-2E9C-101B-9397-08002B2CF9AE}" pid="7" name="Type">
    <vt:lpwstr>Agreement</vt:lpwstr>
  </property>
  <property fmtid="{D5CDD505-2E9C-101B-9397-08002B2CF9AE}" pid="8" name="Version">
    <vt:i4>1</vt:i4>
  </property>
</Properties>
</file>