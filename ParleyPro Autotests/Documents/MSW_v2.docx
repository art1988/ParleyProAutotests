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D819E" w14:textId="77777777" w:rsidR="007E4B25" w:rsidRDefault="00832F03">
      <w:pPr>
        <w:ind w:left="360"/>
        <w:jc w:val="both"/>
        <w:rPr>
          <w:rFonts w:eastAsia="Times New Roman"/>
        </w:rPr>
      </w:pPr>
      <w:r>
        <w:rPr>
          <w:rFonts w:eastAsia="Times New Roman"/>
          <w:color w:val="000000"/>
        </w:rPr>
        <w:t xml:space="preserve"> </w:t>
      </w:r>
    </w:p>
    <w:p w14:paraId="4C42340F" w14:textId="77777777" w:rsidR="007E4B25" w:rsidRDefault="00832F03">
      <w:pPr>
        <w:ind w:left="360"/>
        <w:jc w:val="both"/>
        <w:rPr>
          <w:rFonts w:eastAsia="Times New Roman"/>
        </w:rPr>
      </w:pPr>
      <w:r>
        <w:rPr>
          <w:rFonts w:eastAsia="Times New Roman"/>
          <w:color w:val="000000"/>
        </w:rPr>
        <w:t xml:space="preserve"> </w:t>
      </w:r>
    </w:p>
    <w:p w14:paraId="22D3FCFE" w14:textId="77777777" w:rsidR="007E4B25" w:rsidRDefault="00832F03">
      <w:pPr>
        <w:ind w:left="360"/>
        <w:jc w:val="both"/>
        <w:rPr>
          <w:rFonts w:eastAsia="Times New Roman"/>
        </w:rPr>
      </w:pPr>
      <w:r>
        <w:rPr>
          <w:rFonts w:eastAsia="Times New Roman"/>
          <w:color w:val="000000"/>
        </w:rPr>
        <w:t xml:space="preserve"> </w:t>
      </w:r>
    </w:p>
    <w:p w14:paraId="399D5213" w14:textId="77777777" w:rsidR="007E4B25" w:rsidRDefault="00832F03">
      <w:pPr>
        <w:ind w:left="360"/>
        <w:jc w:val="both"/>
        <w:rPr>
          <w:rFonts w:eastAsia="Times New Roman"/>
        </w:rPr>
      </w:pPr>
      <w:r>
        <w:rPr>
          <w:rFonts w:eastAsia="Times New Roman"/>
          <w:noProof/>
        </w:rPr>
        <w:drawing>
          <wp:inline distT="0" distB="0" distL="0" distR="0" wp14:anchorId="68E948C3" wp14:editId="58995EDE">
            <wp:extent cx="1771650" cy="609600"/>
            <wp:effectExtent l="0" t="0" r="0" b="0"/>
            <wp:docPr id="100002" name="Picture 100002" descr="MB IEEE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8"/>
                    <a:stretch>
                      <a:fillRect/>
                    </a:stretch>
                  </pic:blipFill>
                  <pic:spPr>
                    <a:xfrm>
                      <a:off x="0" y="0"/>
                      <a:ext cx="1771650" cy="609600"/>
                    </a:xfrm>
                    <a:prstGeom prst="rect">
                      <a:avLst/>
                    </a:prstGeom>
                  </pic:spPr>
                </pic:pic>
              </a:graphicData>
            </a:graphic>
          </wp:inline>
        </w:drawing>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t>[Insert logo]</w:t>
      </w:r>
    </w:p>
    <w:p w14:paraId="63626669" w14:textId="77777777" w:rsidR="007E4B25" w:rsidRDefault="00832F03">
      <w:pPr>
        <w:ind w:left="360"/>
        <w:jc w:val="both"/>
        <w:rPr>
          <w:rFonts w:eastAsia="Times New Roman"/>
        </w:rPr>
      </w:pPr>
      <w:r>
        <w:rPr>
          <w:rFonts w:eastAsia="Times New Roman"/>
          <w:color w:val="000000"/>
        </w:rPr>
        <w:t xml:space="preserve"> </w:t>
      </w:r>
    </w:p>
    <w:p w14:paraId="50FFBD3C" w14:textId="77777777" w:rsidR="007E4B25" w:rsidRDefault="00832F03">
      <w:pPr>
        <w:ind w:left="360"/>
        <w:jc w:val="center"/>
        <w:rPr>
          <w:rFonts w:eastAsia="Times New Roman"/>
          <w:sz w:val="28"/>
          <w:szCs w:val="28"/>
        </w:rPr>
      </w:pPr>
      <w:r>
        <w:rPr>
          <w:rFonts w:eastAsia="Times New Roman"/>
          <w:b/>
          <w:bCs/>
          <w:color w:val="000000"/>
          <w:sz w:val="28"/>
          <w:szCs w:val="28"/>
        </w:rPr>
        <w:t xml:space="preserve"> </w:t>
      </w:r>
    </w:p>
    <w:p w14:paraId="7E0B80A2" w14:textId="77777777" w:rsidR="007E4B25" w:rsidRDefault="00832F03">
      <w:pPr>
        <w:ind w:left="360"/>
        <w:jc w:val="center"/>
        <w:rPr>
          <w:rFonts w:eastAsia="Times New Roman"/>
          <w:sz w:val="28"/>
          <w:szCs w:val="28"/>
        </w:rPr>
      </w:pPr>
      <w:r>
        <w:rPr>
          <w:rFonts w:eastAsia="Times New Roman"/>
          <w:b/>
          <w:bCs/>
          <w:color w:val="000000"/>
          <w:sz w:val="28"/>
          <w:szCs w:val="28"/>
        </w:rPr>
        <w:t>Adoption and Translation Agreement</w:t>
      </w:r>
    </w:p>
    <w:p w14:paraId="1A52BEE4" w14:textId="77777777" w:rsidR="007E4B25" w:rsidRDefault="00832F03">
      <w:pPr>
        <w:ind w:left="360"/>
        <w:jc w:val="center"/>
        <w:rPr>
          <w:rFonts w:eastAsia="Times New Roman"/>
          <w:sz w:val="28"/>
          <w:szCs w:val="28"/>
        </w:rPr>
      </w:pPr>
      <w:r>
        <w:rPr>
          <w:rFonts w:eastAsia="Times New Roman"/>
          <w:b/>
          <w:bCs/>
          <w:color w:val="000000"/>
          <w:sz w:val="28"/>
          <w:szCs w:val="28"/>
        </w:rPr>
        <w:t xml:space="preserve"> </w:t>
      </w:r>
    </w:p>
    <w:p w14:paraId="7371E400" w14:textId="77777777" w:rsidR="007E4B25" w:rsidRDefault="00832F03">
      <w:pPr>
        <w:ind w:left="360"/>
        <w:jc w:val="center"/>
        <w:rPr>
          <w:rFonts w:eastAsia="Times New Roman"/>
          <w:sz w:val="28"/>
          <w:szCs w:val="28"/>
        </w:rPr>
      </w:pPr>
      <w:r>
        <w:rPr>
          <w:rFonts w:eastAsia="Times New Roman"/>
          <w:b/>
          <w:bCs/>
          <w:color w:val="000000"/>
          <w:sz w:val="28"/>
          <w:szCs w:val="28"/>
        </w:rPr>
        <w:t>Between</w:t>
      </w:r>
    </w:p>
    <w:p w14:paraId="7344D686" w14:textId="77777777" w:rsidR="007E4B25" w:rsidRDefault="00832F03">
      <w:pPr>
        <w:ind w:left="360"/>
        <w:jc w:val="center"/>
        <w:rPr>
          <w:rFonts w:eastAsia="Times New Roman"/>
        </w:rPr>
      </w:pPr>
      <w:r>
        <w:rPr>
          <w:rFonts w:eastAsia="Times New Roman"/>
          <w:b/>
          <w:bCs/>
          <w:color w:val="000000"/>
        </w:rPr>
        <w:t xml:space="preserve"> </w:t>
      </w:r>
    </w:p>
    <w:p w14:paraId="32E6BCB4" w14:textId="7FDF273B" w:rsidR="007E4B25" w:rsidRDefault="00832F03">
      <w:pPr>
        <w:ind w:left="360"/>
        <w:jc w:val="center"/>
        <w:rPr>
          <w:rFonts w:eastAsia="Times New Roman"/>
          <w:sz w:val="28"/>
          <w:szCs w:val="28"/>
        </w:rPr>
      </w:pPr>
      <w:r>
        <w:rPr>
          <w:rFonts w:eastAsia="Times New Roman"/>
          <w:b/>
          <w:bCs/>
          <w:color w:val="000000"/>
          <w:sz w:val="28"/>
          <w:szCs w:val="28"/>
        </w:rPr>
        <w:t>ULTRA</w:t>
      </w:r>
    </w:p>
    <w:p w14:paraId="58E22021" w14:textId="77777777" w:rsidR="007E4B25" w:rsidRDefault="00832F03">
      <w:pPr>
        <w:ind w:left="360"/>
        <w:jc w:val="center"/>
        <w:rPr>
          <w:rFonts w:eastAsia="Times New Roman"/>
          <w:sz w:val="28"/>
          <w:szCs w:val="28"/>
        </w:rPr>
      </w:pPr>
      <w:r>
        <w:rPr>
          <w:rFonts w:eastAsia="Times New Roman"/>
          <w:b/>
          <w:bCs/>
          <w:color w:val="000000"/>
          <w:sz w:val="28"/>
          <w:szCs w:val="28"/>
        </w:rPr>
        <w:t xml:space="preserve"> </w:t>
      </w:r>
    </w:p>
    <w:p w14:paraId="75F76A8D" w14:textId="77777777" w:rsidR="007E4B25" w:rsidRDefault="00832F03">
      <w:pPr>
        <w:ind w:left="360"/>
        <w:jc w:val="center"/>
        <w:rPr>
          <w:rFonts w:eastAsia="Times New Roman"/>
          <w:sz w:val="28"/>
          <w:szCs w:val="28"/>
        </w:rPr>
      </w:pPr>
      <w:r>
        <w:rPr>
          <w:rFonts w:eastAsia="Times New Roman"/>
          <w:b/>
          <w:bCs/>
          <w:color w:val="000000"/>
          <w:sz w:val="28"/>
          <w:szCs w:val="28"/>
        </w:rPr>
        <w:t>and</w:t>
      </w:r>
    </w:p>
    <w:p w14:paraId="2FBF97E3" w14:textId="77777777" w:rsidR="007E4B25" w:rsidRDefault="00832F03">
      <w:pPr>
        <w:ind w:left="360"/>
        <w:jc w:val="center"/>
        <w:rPr>
          <w:rFonts w:eastAsia="Times New Roman"/>
          <w:sz w:val="28"/>
          <w:szCs w:val="28"/>
        </w:rPr>
      </w:pPr>
      <w:r>
        <w:rPr>
          <w:rFonts w:eastAsia="Times New Roman"/>
          <w:b/>
          <w:bCs/>
          <w:color w:val="000000"/>
          <w:sz w:val="28"/>
          <w:szCs w:val="28"/>
        </w:rPr>
        <w:t xml:space="preserve"> </w:t>
      </w:r>
    </w:p>
    <w:p w14:paraId="6432B242" w14:textId="77777777" w:rsidR="007E4B25" w:rsidRDefault="00832F03">
      <w:pPr>
        <w:ind w:left="360"/>
        <w:jc w:val="center"/>
        <w:rPr>
          <w:rFonts w:eastAsia="Times New Roman"/>
          <w:sz w:val="28"/>
          <w:szCs w:val="28"/>
        </w:rPr>
      </w:pPr>
      <w:r>
        <w:rPr>
          <w:rFonts w:eastAsia="Times New Roman"/>
          <w:b/>
          <w:bCs/>
          <w:color w:val="000000"/>
          <w:sz w:val="28"/>
          <w:szCs w:val="28"/>
        </w:rPr>
        <w:t>The Institute of Electrical and Electronics Engineers, Incorporated</w:t>
      </w:r>
    </w:p>
    <w:p w14:paraId="07ED832B" w14:textId="77777777" w:rsidR="007E4B25" w:rsidRDefault="00832F03">
      <w:pPr>
        <w:ind w:left="360"/>
        <w:jc w:val="center"/>
        <w:rPr>
          <w:rFonts w:eastAsia="Times New Roman"/>
          <w:sz w:val="28"/>
          <w:szCs w:val="28"/>
        </w:rPr>
      </w:pPr>
      <w:r>
        <w:rPr>
          <w:rFonts w:eastAsia="Times New Roman"/>
          <w:b/>
          <w:bCs/>
          <w:color w:val="000000"/>
          <w:sz w:val="28"/>
          <w:szCs w:val="28"/>
        </w:rPr>
        <w:t xml:space="preserve"> </w:t>
      </w:r>
    </w:p>
    <w:p w14:paraId="3DCDBF65" w14:textId="77777777" w:rsidR="007E4B25" w:rsidRDefault="00832F03">
      <w:pPr>
        <w:ind w:left="360"/>
        <w:jc w:val="center"/>
        <w:rPr>
          <w:rFonts w:eastAsia="Times New Roman"/>
        </w:rPr>
      </w:pPr>
      <w:r>
        <w:rPr>
          <w:rFonts w:eastAsia="Times New Roman"/>
          <w:color w:val="000000"/>
        </w:rPr>
        <w:t>(each, a “Party” or together, “Parties”)</w:t>
      </w:r>
    </w:p>
    <w:p w14:paraId="19345711" w14:textId="77777777" w:rsidR="007E4B25" w:rsidRDefault="00832F03">
      <w:pPr>
        <w:jc w:val="both"/>
        <w:rPr>
          <w:rFonts w:eastAsia="Times New Roman"/>
        </w:rPr>
      </w:pPr>
      <w:r>
        <w:rPr>
          <w:rFonts w:eastAsia="Times New Roman"/>
          <w:color w:val="000000"/>
        </w:rPr>
        <w:t xml:space="preserve"> </w:t>
      </w:r>
    </w:p>
    <w:p w14:paraId="07FCE4B2" w14:textId="77777777" w:rsidR="007E4B25" w:rsidRDefault="00832F03">
      <w:pPr>
        <w:jc w:val="both"/>
        <w:rPr>
          <w:rFonts w:eastAsia="Times New Roman"/>
        </w:rPr>
      </w:pPr>
      <w:r>
        <w:rPr>
          <w:rFonts w:eastAsia="Times New Roman"/>
          <w:color w:val="000000"/>
        </w:rPr>
        <w:t xml:space="preserve"> </w:t>
      </w:r>
    </w:p>
    <w:p w14:paraId="0BDE3903" w14:textId="77777777" w:rsidR="007E4B25" w:rsidRDefault="00832F03">
      <w:pPr>
        <w:pStyle w:val="B1"/>
        <w:numPr>
          <w:ilvl w:val="0"/>
          <w:numId w:val="21"/>
        </w:numPr>
        <w:rPr>
          <w:rFonts w:ascii="Times New Roman" w:hAnsi="Times New Roman"/>
        </w:rPr>
      </w:pPr>
      <w:r>
        <w:rPr>
          <w:rFonts w:ascii="Times New Roman" w:hAnsi="Times New Roman"/>
          <w:b/>
          <w:bCs/>
          <w:color w:val="000000"/>
          <w:sz w:val="24"/>
        </w:rPr>
        <w:t>SIGNATORIES</w:t>
      </w:r>
    </w:p>
    <w:p w14:paraId="673DF257" w14:textId="77777777" w:rsidR="007E4B25" w:rsidRDefault="00832F03">
      <w:pPr>
        <w:pStyle w:val="B1"/>
        <w:rPr>
          <w:rFonts w:ascii="Times New Roman" w:hAnsi="Times New Roman"/>
        </w:rPr>
      </w:pPr>
      <w:r>
        <w:rPr>
          <w:rFonts w:ascii="Times New Roman" w:hAnsi="Times New Roman"/>
          <w:color w:val="000000"/>
          <w:sz w:val="24"/>
        </w:rPr>
        <w:t xml:space="preserve"> </w:t>
      </w:r>
    </w:p>
    <w:p w14:paraId="4E86F408" w14:textId="77777777" w:rsidR="007E4B25" w:rsidRDefault="00832F03">
      <w:pPr>
        <w:pStyle w:val="B1"/>
        <w:tabs>
          <w:tab w:val="left" w:pos="360"/>
        </w:tabs>
        <w:ind w:left="360" w:firstLine="0"/>
        <w:rPr>
          <w:rFonts w:ascii="Times New Roman" w:hAnsi="Times New Roman"/>
        </w:rPr>
      </w:pPr>
      <w:r>
        <w:rPr>
          <w:rFonts w:ascii="Times New Roman" w:hAnsi="Times New Roman"/>
          <w:color w:val="000000"/>
          <w:sz w:val="24"/>
        </w:rPr>
        <w:t xml:space="preserve">[[The </w:t>
      </w:r>
      <w:r>
        <w:rPr>
          <w:rFonts w:ascii="Times New Roman" w:hAnsi="Times New Roman"/>
          <w:color w:val="000000"/>
          <w:sz w:val="24"/>
        </w:rPr>
        <w:t>[ORGANIZATION] is ......]]</w:t>
      </w:r>
    </w:p>
    <w:p w14:paraId="65DC29CD" w14:textId="4068F7CF" w:rsidR="007E4B25" w:rsidRDefault="00832F03">
      <w:pPr>
        <w:pStyle w:val="B1"/>
        <w:tabs>
          <w:tab w:val="left" w:pos="360"/>
        </w:tabs>
        <w:ind w:left="360" w:firstLine="0"/>
        <w:rPr>
          <w:rFonts w:ascii="Times New Roman" w:hAnsi="Times New Roman"/>
        </w:rPr>
      </w:pPr>
      <w:commentRangeStart w:id="0"/>
      <w:commentRangeEnd w:id="0"/>
      <w:r>
        <w:commentReference w:id="0"/>
      </w:r>
      <w:r>
        <w:rPr>
          <w:rFonts w:ascii="Times New Roman" w:hAnsi="Times New Roman"/>
          <w:color w:val="000000"/>
          <w:sz w:val="24"/>
        </w:rPr>
        <w:t>The Institute of Electrical and Electronics Engineers, Incorporated (“IEEE”) is a New York headquartered not-for-profit corporation dedicated to promoting technology for the benefit of humanity.  IEEE has members in over 160 countries and focuses on advanc</w:t>
      </w:r>
      <w:r>
        <w:rPr>
          <w:rFonts w:ascii="Times New Roman" w:hAnsi="Times New Roman"/>
          <w:color w:val="000000"/>
          <w:sz w:val="24"/>
        </w:rPr>
        <w:t xml:space="preserve">ing the theory and practice of electrical, electronics, and computer engineering, computer science, and related technologies.         </w:t>
      </w:r>
    </w:p>
    <w:p w14:paraId="4A3C7883" w14:textId="77777777" w:rsidR="007E4B25" w:rsidRDefault="00832F03">
      <w:pPr>
        <w:pStyle w:val="B1"/>
        <w:tabs>
          <w:tab w:val="left" w:pos="360"/>
        </w:tabs>
        <w:ind w:left="360" w:firstLine="0"/>
        <w:rPr>
          <w:rFonts w:ascii="Times New Roman" w:hAnsi="Times New Roman"/>
        </w:rPr>
      </w:pPr>
      <w:r>
        <w:rPr>
          <w:rFonts w:ascii="Times New Roman" w:hAnsi="Times New Roman"/>
          <w:color w:val="000000"/>
          <w:sz w:val="24"/>
        </w:rPr>
        <w:t xml:space="preserve"> </w:t>
      </w:r>
    </w:p>
    <w:p w14:paraId="0CE807AB" w14:textId="77777777" w:rsidR="007E4B25" w:rsidRDefault="00832F03">
      <w:pPr>
        <w:pStyle w:val="B1"/>
        <w:tabs>
          <w:tab w:val="left" w:pos="360"/>
        </w:tabs>
        <w:ind w:left="360" w:firstLine="0"/>
        <w:rPr>
          <w:rFonts w:ascii="Times New Roman" w:hAnsi="Times New Roman"/>
        </w:rPr>
      </w:pPr>
      <w:r>
        <w:rPr>
          <w:rFonts w:ascii="Times New Roman" w:hAnsi="Times New Roman"/>
          <w:color w:val="000000"/>
          <w:sz w:val="24"/>
        </w:rPr>
        <w:t>The IEEE Standards Association (“IEEE SA”) is a global standardization body within IEEE comprised of individual and cor</w:t>
      </w:r>
      <w:r>
        <w:rPr>
          <w:rFonts w:ascii="Times New Roman" w:hAnsi="Times New Roman"/>
          <w:color w:val="000000"/>
          <w:sz w:val="24"/>
        </w:rPr>
        <w:t>porate members and other contributing technologists, who develop consensus-based electro-technical, electronic, information and communication technology standards affecting a broad market base. The IEEE SA provides a standards program that serves the globa</w:t>
      </w:r>
      <w:r>
        <w:rPr>
          <w:rFonts w:ascii="Times New Roman" w:hAnsi="Times New Roman"/>
          <w:color w:val="000000"/>
          <w:sz w:val="24"/>
        </w:rPr>
        <w:t>l requirements of industry, government, and the public. The IEEE SA is the only body that can speak for IEEE in the area of standardization.</w:t>
      </w:r>
    </w:p>
    <w:p w14:paraId="3C7AE8F0" w14:textId="77777777" w:rsidR="007E4B25" w:rsidRDefault="00832F03">
      <w:pPr>
        <w:jc w:val="both"/>
        <w:rPr>
          <w:rFonts w:eastAsia="Times New Roman"/>
        </w:rPr>
      </w:pPr>
      <w:r>
        <w:rPr>
          <w:rFonts w:eastAsia="Times New Roman"/>
          <w:color w:val="000000"/>
        </w:rPr>
        <w:t xml:space="preserve"> </w:t>
      </w:r>
    </w:p>
    <w:p w14:paraId="52471368" w14:textId="77777777" w:rsidR="007E4B25" w:rsidRDefault="00832F03">
      <w:pPr>
        <w:pStyle w:val="B1"/>
        <w:numPr>
          <w:ilvl w:val="0"/>
          <w:numId w:val="21"/>
        </w:numPr>
        <w:rPr>
          <w:rFonts w:ascii="Times New Roman" w:hAnsi="Times New Roman"/>
        </w:rPr>
      </w:pPr>
      <w:r>
        <w:rPr>
          <w:rFonts w:ascii="Times New Roman" w:hAnsi="Times New Roman"/>
          <w:b/>
          <w:bCs/>
          <w:color w:val="000000"/>
          <w:sz w:val="24"/>
        </w:rPr>
        <w:t>OBJECTIVES</w:t>
      </w:r>
    </w:p>
    <w:p w14:paraId="0BC05CEB" w14:textId="77777777" w:rsidR="007E4B25" w:rsidRDefault="00832F03">
      <w:pPr>
        <w:jc w:val="both"/>
        <w:rPr>
          <w:rFonts w:eastAsia="Times New Roman"/>
        </w:rPr>
      </w:pPr>
      <w:r>
        <w:rPr>
          <w:rFonts w:eastAsia="Times New Roman"/>
          <w:color w:val="000000"/>
        </w:rPr>
        <w:t xml:space="preserve"> </w:t>
      </w:r>
    </w:p>
    <w:p w14:paraId="6DB95891" w14:textId="77777777" w:rsidR="007E4B25" w:rsidRDefault="00832F03">
      <w:pPr>
        <w:ind w:left="360"/>
        <w:jc w:val="both"/>
        <w:rPr>
          <w:rFonts w:eastAsia="Times New Roman"/>
        </w:rPr>
      </w:pPr>
      <w:r>
        <w:rPr>
          <w:rFonts w:eastAsia="Times New Roman"/>
          <w:color w:val="000000"/>
        </w:rPr>
        <w:t>Whereas:</w:t>
      </w:r>
    </w:p>
    <w:p w14:paraId="7A87B187" w14:textId="77777777" w:rsidR="007E4B25" w:rsidRDefault="00832F03">
      <w:pPr>
        <w:ind w:left="360"/>
        <w:jc w:val="both"/>
        <w:rPr>
          <w:rFonts w:eastAsia="Times New Roman"/>
        </w:rPr>
      </w:pPr>
      <w:r>
        <w:rPr>
          <w:rFonts w:eastAsia="Times New Roman"/>
          <w:color w:val="000000"/>
        </w:rPr>
        <w:t xml:space="preserve"> </w:t>
      </w:r>
    </w:p>
    <w:p w14:paraId="42B275D0" w14:textId="77777777" w:rsidR="007E4B25" w:rsidRDefault="00832F03">
      <w:pPr>
        <w:numPr>
          <w:ilvl w:val="0"/>
          <w:numId w:val="14"/>
        </w:numPr>
        <w:ind w:left="720"/>
        <w:jc w:val="both"/>
        <w:rPr>
          <w:rFonts w:eastAsia="Times New Roman"/>
        </w:rPr>
      </w:pPr>
      <w:r>
        <w:rPr>
          <w:rFonts w:eastAsia="Times New Roman"/>
          <w:color w:val="000000"/>
        </w:rPr>
        <w:t>IEEE standards enable international technical collaboration and are fundamental to the gl</w:t>
      </w:r>
      <w:r>
        <w:rPr>
          <w:rFonts w:eastAsia="Times New Roman"/>
          <w:color w:val="000000"/>
        </w:rPr>
        <w:t>obal technological infrastructure;</w:t>
      </w:r>
    </w:p>
    <w:p w14:paraId="535E8A72" w14:textId="77777777" w:rsidR="007E4B25" w:rsidRDefault="00832F03">
      <w:pPr>
        <w:numPr>
          <w:ilvl w:val="0"/>
          <w:numId w:val="14"/>
        </w:numPr>
        <w:ind w:left="720"/>
        <w:jc w:val="both"/>
        <w:rPr>
          <w:rFonts w:eastAsia="Times New Roman"/>
        </w:rPr>
      </w:pPr>
      <w:r>
        <w:rPr>
          <w:rFonts w:eastAsia="Times New Roman"/>
          <w:color w:val="000000"/>
        </w:rPr>
        <w:t>[ORGANIZATION] plays an important and growing role in the production, development, and use of the technology enabled by IEEE standards;</w:t>
      </w:r>
    </w:p>
    <w:p w14:paraId="6CF2281B" w14:textId="649A66E5" w:rsidR="007E4B25" w:rsidRDefault="00832F03">
      <w:pPr>
        <w:numPr>
          <w:ilvl w:val="0"/>
          <w:numId w:val="14"/>
        </w:numPr>
        <w:ind w:left="720"/>
        <w:jc w:val="both"/>
        <w:rPr>
          <w:ins w:id="1" w:author="Lead Role ||" w:date="2021-01-24T10:55:00Z"/>
          <w:rFonts w:eastAsia="Times New Roman"/>
        </w:rPr>
      </w:pPr>
      <w:commentRangeStart w:id="2"/>
      <w:commentRangeStart w:id="3"/>
      <w:commentRangeEnd w:id="2"/>
      <w:r>
        <w:commentReference w:id="2"/>
      </w:r>
      <w:commentRangeEnd w:id="3"/>
      <w:r w:rsidR="00972257">
        <w:rPr>
          <w:rStyle w:val="CommentReference"/>
        </w:rPr>
        <w:commentReference w:id="3"/>
      </w:r>
      <w:ins w:id="4" w:author="Lead Role ||" w:date="2021-01-24T10:55:00Z">
        <w:r>
          <w:rPr>
            <w:rFonts w:eastAsia="Times New Roman"/>
            <w:color w:val="000000"/>
          </w:rPr>
          <w:t xml:space="preserve">test </w:t>
        </w:r>
        <w:proofErr w:type="spellStart"/>
        <w:r>
          <w:rPr>
            <w:rFonts w:eastAsia="Times New Roman"/>
            <w:color w:val="000000"/>
          </w:rPr>
          <w:t>wsetdsgdsfg</w:t>
        </w:r>
        <w:proofErr w:type="spellEnd"/>
        <w:r>
          <w:rPr>
            <w:rFonts w:eastAsia="Times New Roman"/>
            <w:color w:val="000000"/>
          </w:rPr>
          <w:t xml:space="preserve"> 4</w:t>
        </w:r>
      </w:ins>
      <w:ins w:id="5" w:author="Dmitry Azaryev" w:date="2021-01-24T14:19:00Z">
        <w:r w:rsidR="00972257">
          <w:rPr>
            <w:rFonts w:eastAsia="Times New Roman"/>
            <w:color w:val="000000"/>
          </w:rPr>
          <w:t>5655556</w:t>
        </w:r>
      </w:ins>
    </w:p>
    <w:p w14:paraId="1D043EA3" w14:textId="77777777" w:rsidR="007E4B25" w:rsidRDefault="00832F03">
      <w:pPr>
        <w:numPr>
          <w:ilvl w:val="0"/>
          <w:numId w:val="14"/>
        </w:numPr>
        <w:ind w:left="720"/>
        <w:jc w:val="both"/>
        <w:rPr>
          <w:rFonts w:eastAsia="Times New Roman"/>
        </w:rPr>
      </w:pPr>
      <w:r>
        <w:rPr>
          <w:rFonts w:eastAsia="Times New Roman"/>
          <w:color w:val="000000"/>
        </w:rPr>
        <w:t>Access to IEEE’s standards will help the [ORGANIZATION] to brin</w:t>
      </w:r>
      <w:r>
        <w:rPr>
          <w:rFonts w:eastAsia="Times New Roman"/>
          <w:color w:val="000000"/>
        </w:rPr>
        <w:t>g technological development, economic growth, and new employment opportunities to the people of [Country];</w:t>
      </w:r>
    </w:p>
    <w:p w14:paraId="46E3C796" w14:textId="77777777" w:rsidR="007E4B25" w:rsidRDefault="00832F03">
      <w:pPr>
        <w:numPr>
          <w:ilvl w:val="0"/>
          <w:numId w:val="14"/>
        </w:numPr>
        <w:ind w:left="720"/>
        <w:jc w:val="both"/>
        <w:rPr>
          <w:rFonts w:eastAsia="Times New Roman"/>
        </w:rPr>
      </w:pPr>
      <w:r>
        <w:rPr>
          <w:rFonts w:eastAsia="Times New Roman"/>
          <w:color w:val="000000"/>
        </w:rPr>
        <w:t>[ORGANIZATION]’s participation in the development and promotion of IEEE’s standards will benefit all who depend upon those standards and will advance</w:t>
      </w:r>
      <w:r>
        <w:rPr>
          <w:rFonts w:eastAsia="Times New Roman"/>
          <w:color w:val="000000"/>
        </w:rPr>
        <w:t xml:space="preserve"> global technological development.</w:t>
      </w:r>
    </w:p>
    <w:p w14:paraId="2B6C8D33" w14:textId="77777777" w:rsidR="007E4B25" w:rsidRDefault="00832F03">
      <w:pPr>
        <w:ind w:left="360"/>
        <w:jc w:val="both"/>
        <w:rPr>
          <w:rFonts w:eastAsia="Times New Roman"/>
        </w:rPr>
      </w:pPr>
      <w:r>
        <w:rPr>
          <w:rFonts w:eastAsia="Times New Roman"/>
          <w:color w:val="000000"/>
        </w:rPr>
        <w:lastRenderedPageBreak/>
        <w:t xml:space="preserve"> </w:t>
      </w:r>
    </w:p>
    <w:p w14:paraId="7E71B0D8" w14:textId="77777777" w:rsidR="007E4B25" w:rsidRDefault="00832F03">
      <w:pPr>
        <w:ind w:left="360"/>
        <w:jc w:val="both"/>
        <w:rPr>
          <w:rFonts w:eastAsia="Times New Roman"/>
        </w:rPr>
      </w:pPr>
      <w:r>
        <w:rPr>
          <w:rFonts w:eastAsia="Times New Roman"/>
          <w:color w:val="000000"/>
        </w:rPr>
        <w:t>Now, therefore, the parties wish to enable [ORGANIZATION] to adopt and promote the use of IEEE standards in [Country].</w:t>
      </w:r>
    </w:p>
    <w:p w14:paraId="6A9A4E12" w14:textId="77777777" w:rsidR="007E4B25" w:rsidRDefault="00832F03">
      <w:pPr>
        <w:ind w:left="360"/>
        <w:jc w:val="both"/>
        <w:rPr>
          <w:rFonts w:eastAsia="Times New Roman"/>
        </w:rPr>
      </w:pPr>
      <w:r>
        <w:rPr>
          <w:rFonts w:eastAsia="Times New Roman"/>
          <w:color w:val="000000"/>
        </w:rPr>
        <w:t xml:space="preserve"> </w:t>
      </w:r>
    </w:p>
    <w:p w14:paraId="3CB1EF44" w14:textId="77777777" w:rsidR="007E4B25" w:rsidRDefault="00832F03">
      <w:pPr>
        <w:pStyle w:val="B1"/>
        <w:numPr>
          <w:ilvl w:val="0"/>
          <w:numId w:val="21"/>
        </w:numPr>
        <w:rPr>
          <w:rFonts w:ascii="Times New Roman" w:hAnsi="Times New Roman"/>
        </w:rPr>
      </w:pPr>
      <w:r>
        <w:rPr>
          <w:rFonts w:ascii="Times New Roman" w:hAnsi="Times New Roman"/>
          <w:b/>
          <w:bCs/>
          <w:color w:val="000000"/>
          <w:sz w:val="24"/>
        </w:rPr>
        <w:t>DEFINITIONS</w:t>
      </w:r>
    </w:p>
    <w:p w14:paraId="1134DEAB" w14:textId="77777777" w:rsidR="007E4B25" w:rsidRDefault="00832F03">
      <w:pPr>
        <w:pStyle w:val="Heading2"/>
        <w:numPr>
          <w:ilvl w:val="0"/>
          <w:numId w:val="19"/>
        </w:numPr>
        <w:rPr>
          <w:rFonts w:ascii="Times New Roman" w:eastAsia="Times New Roman" w:hAnsi="Times New Roman" w:cs="Times New Roman"/>
        </w:rPr>
      </w:pPr>
      <w:r>
        <w:rPr>
          <w:rFonts w:ascii="Times New Roman" w:eastAsia="Times New Roman" w:hAnsi="Times New Roman" w:cs="Times New Roman"/>
          <w:b w:val="0"/>
          <w:bCs w:val="0"/>
          <w:color w:val="000000"/>
          <w:sz w:val="24"/>
          <w:szCs w:val="24"/>
        </w:rPr>
        <w:t>“IEEE Trademarks” means the IEEE word mark and the IEEE logo.</w:t>
      </w:r>
    </w:p>
    <w:p w14:paraId="344F0D3B" w14:textId="77777777" w:rsidR="007E4B25" w:rsidRDefault="00832F03">
      <w:pPr>
        <w:pStyle w:val="Heading2"/>
        <w:numPr>
          <w:ilvl w:val="0"/>
          <w:numId w:val="19"/>
        </w:numPr>
        <w:rPr>
          <w:rFonts w:ascii="Times New Roman" w:eastAsia="Times New Roman" w:hAnsi="Times New Roman" w:cs="Times New Roman"/>
        </w:rPr>
      </w:pPr>
      <w:r>
        <w:rPr>
          <w:rFonts w:ascii="Times New Roman" w:eastAsia="Times New Roman" w:hAnsi="Times New Roman" w:cs="Times New Roman"/>
          <w:b w:val="0"/>
          <w:bCs w:val="0"/>
          <w:color w:val="000000"/>
          <w:sz w:val="24"/>
          <w:szCs w:val="24"/>
        </w:rPr>
        <w:t xml:space="preserve">“Licensed IEEE </w:t>
      </w:r>
      <w:r>
        <w:rPr>
          <w:rFonts w:ascii="Times New Roman" w:eastAsia="Times New Roman" w:hAnsi="Times New Roman" w:cs="Times New Roman"/>
          <w:b w:val="0"/>
          <w:bCs w:val="0"/>
          <w:color w:val="000000"/>
          <w:sz w:val="24"/>
          <w:szCs w:val="24"/>
        </w:rPr>
        <w:t>Standards” means the IEEE standards identified in Annex A, published by IEEE in the English language.</w:t>
      </w:r>
    </w:p>
    <w:p w14:paraId="57BB525F" w14:textId="77777777" w:rsidR="007E4B25" w:rsidRDefault="00832F03">
      <w:pPr>
        <w:pStyle w:val="Heading2"/>
        <w:numPr>
          <w:ilvl w:val="0"/>
          <w:numId w:val="19"/>
        </w:numPr>
        <w:rPr>
          <w:rFonts w:ascii="Times New Roman" w:eastAsia="Times New Roman" w:hAnsi="Times New Roman" w:cs="Times New Roman"/>
        </w:rPr>
      </w:pPr>
      <w:r>
        <w:rPr>
          <w:rFonts w:ascii="Times New Roman" w:eastAsia="Times New Roman" w:hAnsi="Times New Roman" w:cs="Times New Roman"/>
          <w:b w:val="0"/>
          <w:bCs w:val="0"/>
          <w:color w:val="000000"/>
          <w:sz w:val="24"/>
          <w:szCs w:val="24"/>
        </w:rPr>
        <w:t>“National Adoption” means an IEEE standard adopted and translated by [ORGANIZATION].</w:t>
      </w:r>
    </w:p>
    <w:p w14:paraId="4853DA5B" w14:textId="77777777" w:rsidR="007E4B25" w:rsidRDefault="00832F03">
      <w:pPr>
        <w:pStyle w:val="Heading2"/>
        <w:numPr>
          <w:ilvl w:val="0"/>
          <w:numId w:val="19"/>
        </w:numPr>
        <w:rPr>
          <w:rFonts w:ascii="Times New Roman" w:eastAsia="Times New Roman" w:hAnsi="Times New Roman" w:cs="Times New Roman"/>
        </w:rPr>
      </w:pPr>
      <w:r>
        <w:rPr>
          <w:rFonts w:ascii="Times New Roman" w:eastAsia="Times New Roman" w:hAnsi="Times New Roman" w:cs="Times New Roman"/>
          <w:b w:val="0"/>
          <w:bCs w:val="0"/>
          <w:color w:val="000000"/>
          <w:sz w:val="24"/>
          <w:szCs w:val="24"/>
        </w:rPr>
        <w:t xml:space="preserve">“Local Language” means [language]. </w:t>
      </w:r>
    </w:p>
    <w:p w14:paraId="53ECB8B6" w14:textId="77777777" w:rsidR="007E4B25" w:rsidRDefault="00832F03">
      <w:pPr>
        <w:pStyle w:val="Heading2"/>
        <w:numPr>
          <w:ilvl w:val="0"/>
          <w:numId w:val="19"/>
        </w:numPr>
        <w:rPr>
          <w:rFonts w:ascii="Times New Roman" w:eastAsia="Times New Roman" w:hAnsi="Times New Roman" w:cs="Times New Roman"/>
        </w:rPr>
      </w:pPr>
      <w:r>
        <w:rPr>
          <w:rFonts w:ascii="Times New Roman" w:eastAsia="Times New Roman" w:hAnsi="Times New Roman" w:cs="Times New Roman"/>
          <w:b w:val="0"/>
          <w:bCs w:val="0"/>
          <w:color w:val="000000"/>
          <w:sz w:val="24"/>
          <w:szCs w:val="24"/>
        </w:rPr>
        <w:t xml:space="preserve">“Cover page” means a cover </w:t>
      </w:r>
      <w:r>
        <w:rPr>
          <w:rFonts w:ascii="Times New Roman" w:eastAsia="Times New Roman" w:hAnsi="Times New Roman" w:cs="Times New Roman"/>
          <w:b w:val="0"/>
          <w:bCs w:val="0"/>
          <w:color w:val="000000"/>
          <w:sz w:val="24"/>
          <w:szCs w:val="24"/>
        </w:rPr>
        <w:t>page designed by [ORGANIZATION], which may be attached to the Translated Version (defined below) and must include the IEEE numeric designation and title for each Licensed IEEE Standard, as well as IEEE’s trademark logo design in a prominent location.</w:t>
      </w:r>
    </w:p>
    <w:p w14:paraId="3B770E49" w14:textId="77777777" w:rsidR="007E4B25" w:rsidRDefault="00832F03">
      <w:pPr>
        <w:pStyle w:val="Heading2"/>
        <w:numPr>
          <w:ilvl w:val="0"/>
          <w:numId w:val="19"/>
        </w:numPr>
        <w:ind w:left="810"/>
        <w:rPr>
          <w:rFonts w:ascii="Times New Roman" w:eastAsia="Times New Roman" w:hAnsi="Times New Roman" w:cs="Times New Roman"/>
        </w:rPr>
      </w:pPr>
      <w:r>
        <w:rPr>
          <w:rFonts w:ascii="Times New Roman" w:eastAsia="Times New Roman" w:hAnsi="Times New Roman" w:cs="Times New Roman"/>
          <w:b w:val="0"/>
          <w:bCs w:val="0"/>
          <w:color w:val="000000"/>
          <w:sz w:val="24"/>
          <w:szCs w:val="24"/>
        </w:rPr>
        <w:t>“Fron</w:t>
      </w:r>
      <w:r>
        <w:rPr>
          <w:rFonts w:ascii="Times New Roman" w:eastAsia="Times New Roman" w:hAnsi="Times New Roman" w:cs="Times New Roman"/>
          <w:b w:val="0"/>
          <w:bCs w:val="0"/>
          <w:color w:val="000000"/>
          <w:sz w:val="24"/>
          <w:szCs w:val="24"/>
        </w:rPr>
        <w:t>t Matter” means material in the published standard that precedes the text proper of the Licensed IEEE Standard, including, but not limited to, the title page, copyright page, table of contents, dedication, and preface.</w:t>
      </w:r>
    </w:p>
    <w:p w14:paraId="616BDD23" w14:textId="77777777" w:rsidR="007E4B25" w:rsidRDefault="00832F03">
      <w:pPr>
        <w:pStyle w:val="Heading2"/>
        <w:numPr>
          <w:ilvl w:val="0"/>
          <w:numId w:val="19"/>
        </w:numPr>
        <w:rPr>
          <w:rFonts w:ascii="Times New Roman" w:eastAsia="Times New Roman" w:hAnsi="Times New Roman" w:cs="Times New Roman"/>
        </w:rPr>
      </w:pPr>
      <w:r>
        <w:rPr>
          <w:rFonts w:ascii="Times New Roman" w:eastAsia="Times New Roman" w:hAnsi="Times New Roman" w:cs="Times New Roman"/>
          <w:b w:val="0"/>
          <w:bCs w:val="0"/>
          <w:color w:val="000000"/>
          <w:sz w:val="24"/>
          <w:szCs w:val="24"/>
        </w:rPr>
        <w:t>“Publication Notice” means the follow</w:t>
      </w:r>
      <w:r>
        <w:rPr>
          <w:rFonts w:ascii="Times New Roman" w:eastAsia="Times New Roman" w:hAnsi="Times New Roman" w:cs="Times New Roman"/>
          <w:b w:val="0"/>
          <w:bCs w:val="0"/>
          <w:color w:val="000000"/>
          <w:sz w:val="24"/>
          <w:szCs w:val="24"/>
        </w:rPr>
        <w:t xml:space="preserve">ing statement: </w:t>
      </w:r>
      <w:r>
        <w:rPr>
          <w:rFonts w:ascii="Times New Roman" w:eastAsia="Times New Roman" w:hAnsi="Times New Roman" w:cs="Times New Roman"/>
          <w:b w:val="0"/>
          <w:bCs w:val="0"/>
          <w:i/>
          <w:iCs/>
          <w:color w:val="000000"/>
          <w:sz w:val="24"/>
          <w:szCs w:val="24"/>
        </w:rPr>
        <w:t>This [Country] National Standard is based on IEEE [XXXX-XXXX, Title, Year date].  It has been adopted and translated into Local Language from the English version under license from IEEE.  No part of this publication may be reproduced, in any</w:t>
      </w:r>
      <w:r>
        <w:rPr>
          <w:rFonts w:ascii="Times New Roman" w:eastAsia="Times New Roman" w:hAnsi="Times New Roman" w:cs="Times New Roman"/>
          <w:b w:val="0"/>
          <w:bCs w:val="0"/>
          <w:i/>
          <w:iCs/>
          <w:color w:val="000000"/>
          <w:sz w:val="24"/>
          <w:szCs w:val="24"/>
        </w:rPr>
        <w:t xml:space="preserve"> form by[ORGANIZATION] without prior written consent of IEEE.  This standards publication has been translated into Local Language to aid in the understanding of the original IEEE English text version.  IEEE does not take responsibility, nor does it provide</w:t>
      </w:r>
      <w:r>
        <w:rPr>
          <w:rFonts w:ascii="Times New Roman" w:eastAsia="Times New Roman" w:hAnsi="Times New Roman" w:cs="Times New Roman"/>
          <w:b w:val="0"/>
          <w:bCs w:val="0"/>
          <w:i/>
          <w:iCs/>
          <w:color w:val="000000"/>
          <w:sz w:val="24"/>
          <w:szCs w:val="24"/>
        </w:rPr>
        <w:t xml:space="preserve"> any warranty whatsoever neither expressed nor implied, for any conflicts which may occur due to changes in the syntax or meaning that are inherent to the translation process or any errors made during the translation process.  In all cases, the IEEE versio</w:t>
      </w:r>
      <w:r>
        <w:rPr>
          <w:rFonts w:ascii="Times New Roman" w:eastAsia="Times New Roman" w:hAnsi="Times New Roman" w:cs="Times New Roman"/>
          <w:b w:val="0"/>
          <w:bCs w:val="0"/>
          <w:i/>
          <w:iCs/>
          <w:color w:val="000000"/>
          <w:sz w:val="24"/>
          <w:szCs w:val="24"/>
        </w:rPr>
        <w:t>n, published in English, shall serve as the official document. IEEE is a trademark of The Institute of Electrical and Electronics Engineers, Incorporated, New York, New York, USA, used under license.</w:t>
      </w:r>
      <w:r>
        <w:rPr>
          <w:rFonts w:ascii="Times New Roman" w:eastAsia="Times New Roman" w:hAnsi="Times New Roman" w:cs="Times New Roman"/>
          <w:b w:val="0"/>
          <w:bCs w:val="0"/>
          <w:color w:val="000000"/>
          <w:sz w:val="24"/>
          <w:szCs w:val="24"/>
        </w:rPr>
        <w:t>”  [ORGANIZATION]</w:t>
      </w:r>
    </w:p>
    <w:p w14:paraId="020F60A9" w14:textId="77777777" w:rsidR="007E4B25" w:rsidRDefault="00832F03">
      <w:pPr>
        <w:pStyle w:val="Heading2"/>
        <w:numPr>
          <w:ilvl w:val="0"/>
          <w:numId w:val="19"/>
        </w:numPr>
        <w:rPr>
          <w:rFonts w:ascii="Times New Roman" w:eastAsia="Times New Roman" w:hAnsi="Times New Roman" w:cs="Times New Roman"/>
        </w:rPr>
      </w:pPr>
      <w:r>
        <w:rPr>
          <w:rFonts w:ascii="Times New Roman" w:eastAsia="Times New Roman" w:hAnsi="Times New Roman" w:cs="Times New Roman"/>
          <w:b w:val="0"/>
          <w:bCs w:val="0"/>
          <w:color w:val="000000"/>
          <w:sz w:val="24"/>
          <w:szCs w:val="24"/>
        </w:rPr>
        <w:t>“Translated Version” means the Local La</w:t>
      </w:r>
      <w:r>
        <w:rPr>
          <w:rFonts w:ascii="Times New Roman" w:eastAsia="Times New Roman" w:hAnsi="Times New Roman" w:cs="Times New Roman"/>
          <w:b w:val="0"/>
          <w:bCs w:val="0"/>
          <w:color w:val="000000"/>
          <w:sz w:val="24"/>
          <w:szCs w:val="24"/>
        </w:rPr>
        <w:t xml:space="preserve">nguage version of each Licensed IEEE Standard. </w:t>
      </w:r>
    </w:p>
    <w:p w14:paraId="22FBD7D0" w14:textId="77777777" w:rsidR="007E4B25" w:rsidRDefault="00832F03">
      <w:pPr>
        <w:ind w:left="90"/>
        <w:jc w:val="both"/>
        <w:rPr>
          <w:rFonts w:eastAsia="Times New Roman"/>
        </w:rPr>
      </w:pPr>
      <w:r>
        <w:rPr>
          <w:rFonts w:eastAsia="Times New Roman"/>
          <w:color w:val="000000"/>
        </w:rPr>
        <w:t xml:space="preserve"> </w:t>
      </w:r>
    </w:p>
    <w:p w14:paraId="329304AE" w14:textId="77777777" w:rsidR="007E4B25" w:rsidRDefault="00832F03">
      <w:pPr>
        <w:jc w:val="both"/>
        <w:rPr>
          <w:rFonts w:eastAsia="Times New Roman"/>
        </w:rPr>
      </w:pPr>
      <w:r>
        <w:rPr>
          <w:rFonts w:eastAsia="Times New Roman"/>
          <w:color w:val="000000"/>
        </w:rPr>
        <w:t xml:space="preserve"> </w:t>
      </w:r>
    </w:p>
    <w:p w14:paraId="4D2767F1" w14:textId="77777777" w:rsidR="007E4B25" w:rsidRDefault="00832F03">
      <w:pPr>
        <w:pStyle w:val="B1"/>
        <w:numPr>
          <w:ilvl w:val="0"/>
          <w:numId w:val="21"/>
        </w:numPr>
        <w:rPr>
          <w:rFonts w:ascii="Times New Roman" w:hAnsi="Times New Roman"/>
        </w:rPr>
      </w:pPr>
      <w:r>
        <w:rPr>
          <w:rFonts w:ascii="Times New Roman" w:hAnsi="Times New Roman"/>
          <w:b/>
          <w:bCs/>
          <w:color w:val="000000"/>
          <w:sz w:val="24"/>
        </w:rPr>
        <w:t>ADOPTION and translation of IEEE STANDARDS BY [ORGANIZATION] as national standards</w:t>
      </w:r>
    </w:p>
    <w:p w14:paraId="7BCB757E" w14:textId="77777777" w:rsidR="007E4B25" w:rsidRDefault="00832F03">
      <w:pPr>
        <w:ind w:left="720"/>
        <w:jc w:val="both"/>
        <w:rPr>
          <w:rFonts w:eastAsia="Times New Roman"/>
        </w:rPr>
      </w:pPr>
      <w:r>
        <w:rPr>
          <w:rFonts w:eastAsia="Times New Roman"/>
          <w:color w:val="000000"/>
        </w:rPr>
        <w:t xml:space="preserve"> </w:t>
      </w:r>
    </w:p>
    <w:p w14:paraId="47676706" w14:textId="77777777" w:rsidR="007E4B25" w:rsidRDefault="00832F03">
      <w:pPr>
        <w:ind w:left="1080"/>
        <w:jc w:val="both"/>
        <w:rPr>
          <w:rFonts w:eastAsia="Times New Roman"/>
        </w:rPr>
      </w:pPr>
      <w:r>
        <w:rPr>
          <w:rFonts w:eastAsia="Times New Roman"/>
          <w:color w:val="000000"/>
        </w:rPr>
        <w:t>[ORGANIZATION] may adopt and translate IEEE standards in accordance with the following terms:</w:t>
      </w:r>
    </w:p>
    <w:p w14:paraId="64E81B95" w14:textId="77777777" w:rsidR="007E4B25" w:rsidRDefault="00832F03">
      <w:pPr>
        <w:ind w:left="1440"/>
        <w:jc w:val="both"/>
        <w:rPr>
          <w:rFonts w:eastAsia="Times New Roman"/>
        </w:rPr>
      </w:pPr>
      <w:r>
        <w:rPr>
          <w:rFonts w:eastAsia="Times New Roman"/>
          <w:color w:val="000000"/>
        </w:rPr>
        <w:t xml:space="preserve"> </w:t>
      </w:r>
    </w:p>
    <w:p w14:paraId="37770B21" w14:textId="77777777" w:rsidR="007E4B25" w:rsidRDefault="00832F03">
      <w:pPr>
        <w:numPr>
          <w:ilvl w:val="1"/>
          <w:numId w:val="13"/>
        </w:numPr>
        <w:jc w:val="both"/>
        <w:rPr>
          <w:rFonts w:eastAsia="Times New Roman"/>
        </w:rPr>
      </w:pPr>
      <w:r>
        <w:rPr>
          <w:rFonts w:eastAsia="Times New Roman"/>
          <w:color w:val="000000"/>
        </w:rPr>
        <w:t>Upon written request fr</w:t>
      </w:r>
      <w:r>
        <w:rPr>
          <w:rFonts w:eastAsia="Times New Roman"/>
          <w:color w:val="000000"/>
        </w:rPr>
        <w:t>om [ORGANIZATION], IEEE will provide [ORGANIZATION] digital copies of individual standards, at no cost, for the sole purpose of identifying IEEE standards for adoption. Draft standards that have not been approved through the IEEE standards development proc</w:t>
      </w:r>
      <w:r>
        <w:rPr>
          <w:rFonts w:eastAsia="Times New Roman"/>
          <w:color w:val="000000"/>
        </w:rPr>
        <w:t>ess may not be adopted.</w:t>
      </w:r>
    </w:p>
    <w:p w14:paraId="6CF2CF52" w14:textId="77777777" w:rsidR="007E4B25" w:rsidRDefault="00832F03">
      <w:pPr>
        <w:jc w:val="both"/>
        <w:rPr>
          <w:rFonts w:eastAsia="Times New Roman"/>
        </w:rPr>
      </w:pPr>
      <w:r>
        <w:rPr>
          <w:rFonts w:eastAsia="Times New Roman"/>
          <w:color w:val="000000"/>
        </w:rPr>
        <w:t xml:space="preserve"> </w:t>
      </w:r>
    </w:p>
    <w:p w14:paraId="70E122EA" w14:textId="77777777" w:rsidR="007E4B25" w:rsidRDefault="00832F03">
      <w:pPr>
        <w:ind w:left="1440"/>
        <w:jc w:val="both"/>
        <w:rPr>
          <w:rFonts w:eastAsia="Times New Roman"/>
        </w:rPr>
      </w:pPr>
      <w:r>
        <w:rPr>
          <w:rFonts w:eastAsia="Times New Roman"/>
          <w:color w:val="000000"/>
        </w:rPr>
        <w:t xml:space="preserve"> </w:t>
      </w:r>
    </w:p>
    <w:p w14:paraId="08055DA7" w14:textId="77777777" w:rsidR="007E4B25" w:rsidRDefault="00832F03">
      <w:pPr>
        <w:numPr>
          <w:ilvl w:val="1"/>
          <w:numId w:val="13"/>
        </w:numPr>
        <w:jc w:val="both"/>
        <w:rPr>
          <w:rFonts w:eastAsia="Times New Roman"/>
        </w:rPr>
      </w:pPr>
      <w:r>
        <w:rPr>
          <w:rFonts w:eastAsia="Times New Roman"/>
          <w:color w:val="000000"/>
        </w:rPr>
        <w:t>[ORGANIZATION] will annually send to IEEE a cumulative list of all IEEE standards it has adopted or withdrawn (</w:t>
      </w:r>
      <w:r>
        <w:rPr>
          <w:rFonts w:eastAsia="Times New Roman"/>
          <w:i/>
          <w:iCs/>
          <w:color w:val="000000"/>
        </w:rPr>
        <w:t>i.e.</w:t>
      </w:r>
      <w:r>
        <w:rPr>
          <w:rFonts w:eastAsia="Times New Roman"/>
          <w:color w:val="000000"/>
        </w:rPr>
        <w:t xml:space="preserve"> ceased adoption or use of), and the number of units (if any) sold or </w:t>
      </w:r>
      <w:r>
        <w:rPr>
          <w:rFonts w:eastAsia="Times New Roman"/>
          <w:color w:val="000000"/>
        </w:rPr>
        <w:lastRenderedPageBreak/>
        <w:t>transmitted to third parties during that year. Reports shall be in the format attached hereto as Exhibit A and shall be sent to IEEE by January 31 each year for the prior year’s activiti</w:t>
      </w:r>
      <w:r>
        <w:rPr>
          <w:rFonts w:eastAsia="Times New Roman"/>
          <w:color w:val="000000"/>
        </w:rPr>
        <w:t>es.</w:t>
      </w:r>
    </w:p>
    <w:p w14:paraId="50E67FD9" w14:textId="77777777" w:rsidR="007E4B25" w:rsidRDefault="00832F03">
      <w:pPr>
        <w:numPr>
          <w:ilvl w:val="1"/>
          <w:numId w:val="13"/>
        </w:numPr>
        <w:jc w:val="both"/>
        <w:rPr>
          <w:rFonts w:eastAsia="Times New Roman"/>
        </w:rPr>
      </w:pPr>
      <w:r>
        <w:rPr>
          <w:rFonts w:eastAsia="Times New Roman"/>
          <w:color w:val="000000"/>
        </w:rPr>
        <w:t>hello</w:t>
      </w:r>
    </w:p>
    <w:p w14:paraId="35C379CE" w14:textId="77777777" w:rsidR="007E4B25" w:rsidRDefault="00832F03">
      <w:pPr>
        <w:pStyle w:val="ListParagraph"/>
        <w:rPr>
          <w:rFonts w:eastAsia="Times New Roman"/>
        </w:rPr>
      </w:pPr>
      <w:r>
        <w:rPr>
          <w:rFonts w:eastAsia="Times New Roman"/>
          <w:color w:val="000000"/>
        </w:rPr>
        <w:t xml:space="preserve"> </w:t>
      </w:r>
    </w:p>
    <w:p w14:paraId="2724A2BD" w14:textId="77777777" w:rsidR="007E4B25" w:rsidRDefault="00832F03">
      <w:pPr>
        <w:numPr>
          <w:ilvl w:val="1"/>
          <w:numId w:val="13"/>
        </w:numPr>
        <w:jc w:val="both"/>
        <w:rPr>
          <w:rFonts w:eastAsia="Times New Roman"/>
        </w:rPr>
      </w:pPr>
      <w:r>
        <w:rPr>
          <w:rFonts w:eastAsia="Times New Roman"/>
          <w:color w:val="000000"/>
        </w:rPr>
        <w:t>[ORGANIZATION] will provide IEEE with digital copies of all National Adoptions.</w:t>
      </w:r>
    </w:p>
    <w:p w14:paraId="4383EA67" w14:textId="77777777" w:rsidR="007E4B25" w:rsidRDefault="00832F03">
      <w:pPr>
        <w:pStyle w:val="ListParagraph"/>
        <w:rPr>
          <w:rFonts w:eastAsia="Times New Roman"/>
        </w:rPr>
      </w:pPr>
      <w:r>
        <w:rPr>
          <w:rFonts w:eastAsia="Times New Roman"/>
          <w:color w:val="000000"/>
        </w:rPr>
        <w:t xml:space="preserve"> </w:t>
      </w:r>
    </w:p>
    <w:p w14:paraId="36C43EAC" w14:textId="5F4B0331" w:rsidR="007E4B25" w:rsidRPr="00972257" w:rsidRDefault="00832F03">
      <w:pPr>
        <w:numPr>
          <w:ilvl w:val="1"/>
          <w:numId w:val="13"/>
        </w:numPr>
        <w:jc w:val="both"/>
        <w:rPr>
          <w:ins w:id="6" w:author="Dmitry Azaryev" w:date="2021-01-24T14:19:00Z"/>
          <w:rFonts w:eastAsia="Times New Roman"/>
          <w:rPrChange w:id="7" w:author="Dmitry Azaryev" w:date="2021-01-24T14:19:00Z">
            <w:rPr>
              <w:ins w:id="8" w:author="Dmitry Azaryev" w:date="2021-01-24T14:19:00Z"/>
              <w:rFonts w:eastAsia="Times New Roman"/>
              <w:color w:val="000000"/>
            </w:rPr>
          </w:rPrChange>
        </w:rPr>
      </w:pPr>
      <w:r>
        <w:rPr>
          <w:rFonts w:eastAsia="Times New Roman"/>
          <w:color w:val="000000"/>
        </w:rPr>
        <w:t xml:space="preserve">Where appropriate, [ORGANIZATION] will promote the relevance of IEEE standards and National Adoptions to Country’s regulatory needs and incorporate the standards </w:t>
      </w:r>
      <w:r>
        <w:rPr>
          <w:rFonts w:eastAsia="Times New Roman"/>
          <w:color w:val="000000"/>
        </w:rPr>
        <w:t>by reference into Country’s regulations. See Section 4.3 for restrictions relating to distribution of the National Adoption.</w:t>
      </w:r>
    </w:p>
    <w:p w14:paraId="0C251564" w14:textId="77777777" w:rsidR="00972257" w:rsidRDefault="00972257" w:rsidP="00972257">
      <w:pPr>
        <w:pStyle w:val="ListParagraph"/>
        <w:rPr>
          <w:ins w:id="9" w:author="Dmitry Azaryev" w:date="2021-01-24T14:19:00Z"/>
          <w:rFonts w:eastAsia="Times New Roman"/>
        </w:rPr>
        <w:pPrChange w:id="10" w:author="Dmitry Azaryev" w:date="2021-01-24T14:19:00Z">
          <w:pPr>
            <w:numPr>
              <w:ilvl w:val="1"/>
              <w:numId w:val="13"/>
            </w:numPr>
            <w:tabs>
              <w:tab w:val="num" w:pos="0"/>
            </w:tabs>
            <w:ind w:left="1440" w:hanging="360"/>
            <w:jc w:val="both"/>
          </w:pPr>
        </w:pPrChange>
      </w:pPr>
    </w:p>
    <w:p w14:paraId="5BC662B7" w14:textId="4E97D08A" w:rsidR="00972257" w:rsidRDefault="00972257">
      <w:pPr>
        <w:numPr>
          <w:ilvl w:val="1"/>
          <w:numId w:val="13"/>
        </w:numPr>
        <w:jc w:val="both"/>
        <w:rPr>
          <w:rFonts w:eastAsia="Times New Roman"/>
        </w:rPr>
      </w:pPr>
      <w:ins w:id="11" w:author="Dmitry Azaryev" w:date="2021-01-24T14:19:00Z">
        <w:r>
          <w:rPr>
            <w:rFonts w:eastAsia="Times New Roman"/>
          </w:rPr>
          <w:t>Test!!</w:t>
        </w:r>
      </w:ins>
    </w:p>
    <w:p w14:paraId="21A50A61" w14:textId="77777777" w:rsidR="007E4B25" w:rsidRDefault="00832F03">
      <w:pPr>
        <w:rPr>
          <w:rFonts w:eastAsia="Times New Roman"/>
        </w:rPr>
      </w:pPr>
      <w:r>
        <w:rPr>
          <w:rFonts w:eastAsia="Times New Roman"/>
          <w:color w:val="000000"/>
        </w:rPr>
        <w:t xml:space="preserve"> </w:t>
      </w:r>
    </w:p>
    <w:p w14:paraId="538BE010" w14:textId="77777777" w:rsidR="007E4B25" w:rsidRDefault="00832F03">
      <w:pPr>
        <w:numPr>
          <w:ilvl w:val="1"/>
          <w:numId w:val="13"/>
        </w:numPr>
        <w:jc w:val="both"/>
        <w:rPr>
          <w:rFonts w:eastAsia="Times New Roman"/>
        </w:rPr>
      </w:pPr>
      <w:r>
        <w:rPr>
          <w:rFonts w:eastAsia="Times New Roman"/>
          <w:color w:val="000000"/>
        </w:rPr>
        <w:t xml:space="preserve">No modification of the IEEE standard, other than the translation, is allowed, other than the following: </w:t>
      </w:r>
    </w:p>
    <w:p w14:paraId="381FA1D3" w14:textId="10321DF3" w:rsidR="007E4B25" w:rsidRDefault="00832F03">
      <w:pPr>
        <w:numPr>
          <w:ilvl w:val="1"/>
          <w:numId w:val="13"/>
        </w:numPr>
        <w:jc w:val="both"/>
        <w:rPr>
          <w:ins w:id="12" w:author="Lead Role ||" w:date="2021-01-24T10:55:00Z"/>
          <w:rFonts w:eastAsia="Times New Roman"/>
        </w:rPr>
      </w:pPr>
      <w:ins w:id="13" w:author="Lead Role ||" w:date="2021-01-24T10:55:00Z">
        <w:r>
          <w:rPr>
            <w:rFonts w:eastAsia="Times New Roman"/>
            <w:color w:val="000000"/>
          </w:rPr>
          <w:t>Test</w:t>
        </w:r>
      </w:ins>
      <w:ins w:id="14" w:author="Dmitry Azaryev" w:date="2021-01-24T14:19:00Z">
        <w:r w:rsidR="00972257">
          <w:rPr>
            <w:rFonts w:eastAsia="Times New Roman"/>
            <w:color w:val="000000"/>
          </w:rPr>
          <w:t>??</w:t>
        </w:r>
      </w:ins>
    </w:p>
    <w:p w14:paraId="308FF797" w14:textId="77777777" w:rsidR="007E4B25" w:rsidRDefault="00832F03">
      <w:pPr>
        <w:pStyle w:val="ListParagraph"/>
        <w:ind w:left="1440"/>
        <w:rPr>
          <w:rFonts w:eastAsia="Times New Roman"/>
        </w:rPr>
      </w:pPr>
      <w:r>
        <w:rPr>
          <w:rFonts w:eastAsia="Times New Roman"/>
          <w:color w:val="000000"/>
        </w:rPr>
        <w:t xml:space="preserve"> </w:t>
      </w:r>
      <w:r>
        <w:rPr>
          <w:rFonts w:eastAsia="Times New Roman"/>
          <w:color w:val="000000"/>
        </w:rPr>
        <w:tab/>
      </w:r>
    </w:p>
    <w:p w14:paraId="1E1A30D4" w14:textId="77777777" w:rsidR="007E4B25" w:rsidRDefault="00832F03">
      <w:pPr>
        <w:ind w:left="720"/>
        <w:jc w:val="both"/>
        <w:rPr>
          <w:rFonts w:eastAsia="Times New Roman"/>
        </w:rPr>
      </w:pPr>
      <w:r>
        <w:rPr>
          <w:rFonts w:eastAsia="Times New Roman"/>
          <w:color w:val="000000"/>
        </w:rPr>
        <w:t xml:space="preserve"> </w:t>
      </w:r>
    </w:p>
    <w:p w14:paraId="5BFA3CBD" w14:textId="77777777" w:rsidR="007E4B25" w:rsidRDefault="00832F03">
      <w:pPr>
        <w:numPr>
          <w:ilvl w:val="2"/>
          <w:numId w:val="13"/>
        </w:numPr>
        <w:jc w:val="both"/>
        <w:rPr>
          <w:rFonts w:eastAsia="Times New Roman"/>
        </w:rPr>
      </w:pPr>
      <w:r>
        <w:rPr>
          <w:rFonts w:eastAsia="Times New Roman"/>
          <w:color w:val="000000"/>
        </w:rPr>
        <w:t xml:space="preserve">The addition of a cover page.  [ORGANIZATION] may include its own logo and designation (standard number) on the National </w:t>
      </w:r>
      <w:r>
        <w:rPr>
          <w:rFonts w:eastAsia="Times New Roman"/>
          <w:color w:val="000000"/>
        </w:rPr>
        <w:t>Adoption, but the IEEE designation shall also be displayed on the cover page in a size no less than equal to the size of the Organization’s logo.</w:t>
      </w:r>
    </w:p>
    <w:p w14:paraId="29F8FAE6" w14:textId="77777777" w:rsidR="007E4B25" w:rsidRDefault="00832F03">
      <w:pPr>
        <w:ind w:left="2160"/>
        <w:jc w:val="both"/>
        <w:rPr>
          <w:rFonts w:eastAsia="Times New Roman"/>
        </w:rPr>
      </w:pPr>
      <w:r>
        <w:rPr>
          <w:rFonts w:eastAsia="Times New Roman"/>
          <w:color w:val="000000"/>
        </w:rPr>
        <w:t xml:space="preserve"> </w:t>
      </w:r>
    </w:p>
    <w:p w14:paraId="4FBE1408" w14:textId="77777777" w:rsidR="007E4B25" w:rsidRDefault="00832F03">
      <w:pPr>
        <w:numPr>
          <w:ilvl w:val="2"/>
          <w:numId w:val="13"/>
        </w:numPr>
        <w:spacing w:after="240"/>
        <w:jc w:val="both"/>
        <w:rPr>
          <w:rFonts w:eastAsia="Times New Roman"/>
        </w:rPr>
      </w:pPr>
      <w:r>
        <w:rPr>
          <w:rFonts w:eastAsia="Times New Roman"/>
          <w:color w:val="000000"/>
        </w:rPr>
        <w:t>Yo!!!</w:t>
      </w:r>
    </w:p>
    <w:p w14:paraId="4A1365E0" w14:textId="77777777" w:rsidR="007E4B25" w:rsidRDefault="00832F03">
      <w:pPr>
        <w:numPr>
          <w:ilvl w:val="2"/>
          <w:numId w:val="13"/>
        </w:numPr>
        <w:spacing w:after="240"/>
        <w:jc w:val="both"/>
        <w:rPr>
          <w:rFonts w:eastAsia="Times New Roman"/>
        </w:rPr>
      </w:pPr>
      <w:r>
        <w:rPr>
          <w:rFonts w:eastAsia="Times New Roman"/>
          <w:color w:val="000000"/>
        </w:rPr>
        <w:t>The addition of front and back matter that 1) does not alter the content of the IEEE standard and 2) d</w:t>
      </w:r>
      <w:r>
        <w:rPr>
          <w:rFonts w:eastAsia="Times New Roman"/>
          <w:color w:val="000000"/>
        </w:rPr>
        <w:t>oes not conflict with the copyright assertions of IEEE.</w:t>
      </w:r>
    </w:p>
    <w:p w14:paraId="65381C96" w14:textId="77777777" w:rsidR="007E4B25" w:rsidRDefault="00832F03">
      <w:pPr>
        <w:numPr>
          <w:ilvl w:val="2"/>
          <w:numId w:val="13"/>
        </w:numPr>
        <w:spacing w:after="240"/>
        <w:jc w:val="both"/>
        <w:rPr>
          <w:rFonts w:eastAsia="Times New Roman"/>
        </w:rPr>
      </w:pPr>
      <w:r>
        <w:rPr>
          <w:rFonts w:eastAsia="Times New Roman"/>
          <w:color w:val="000000"/>
        </w:rPr>
        <w:t xml:space="preserve">The addition of front matter and/or annexes that addresses “Country-Specific Changes.” Country-Specific Changes are changes that are necessary to adapt the standard to the needs of Country. Please be </w:t>
      </w:r>
      <w:r>
        <w:rPr>
          <w:rFonts w:eastAsia="Times New Roman"/>
          <w:color w:val="000000"/>
        </w:rPr>
        <w:t xml:space="preserve">advised that </w:t>
      </w:r>
    </w:p>
    <w:p w14:paraId="34AD9B02" w14:textId="77777777" w:rsidR="007E4B25" w:rsidRDefault="00832F03">
      <w:pPr>
        <w:numPr>
          <w:ilvl w:val="2"/>
          <w:numId w:val="13"/>
        </w:numPr>
        <w:spacing w:after="240"/>
        <w:jc w:val="both"/>
        <w:rPr>
          <w:rFonts w:eastAsia="Times New Roman"/>
        </w:rPr>
      </w:pPr>
      <w:r>
        <w:rPr>
          <w:rFonts w:eastAsia="Times New Roman"/>
          <w:color w:val="000000"/>
        </w:rPr>
        <w:t>Yo!</w:t>
      </w:r>
    </w:p>
    <w:p w14:paraId="03206084" w14:textId="77777777" w:rsidR="007E4B25" w:rsidRDefault="00832F03">
      <w:pPr>
        <w:spacing w:after="240"/>
        <w:ind w:left="2880"/>
        <w:jc w:val="both"/>
        <w:rPr>
          <w:del w:id="15" w:author="Dmitry Admin ||" w:date="2021-01-24T10:55:00Z"/>
          <w:rFonts w:eastAsia="Times New Roman"/>
        </w:rPr>
      </w:pPr>
      <w:del w:id="16" w:author="Dmitry Admin ||" w:date="2021-01-24T10:55:00Z">
        <w:r>
          <w:rPr>
            <w:rFonts w:eastAsia="Times New Roman"/>
            <w:color w:val="222222"/>
          </w:rPr>
          <w:delText>IEEE reserves the right to restrict the allowance for Country-Specific Changes for any IEEE standard at its discretion.</w:delText>
        </w:r>
      </w:del>
    </w:p>
    <w:p w14:paraId="0C2351B1" w14:textId="77777777" w:rsidR="007E4B25" w:rsidRDefault="00832F03">
      <w:pPr>
        <w:spacing w:after="240"/>
        <w:jc w:val="both"/>
        <w:rPr>
          <w:rFonts w:eastAsia="Times New Roman"/>
        </w:rPr>
      </w:pPr>
      <w:r>
        <w:rPr>
          <w:rFonts w:eastAsia="Times New Roman"/>
          <w:color w:val="000000"/>
        </w:rPr>
        <w:t xml:space="preserve"> </w:t>
      </w:r>
    </w:p>
    <w:p w14:paraId="4201AD73" w14:textId="530D1694" w:rsidR="007E4B25" w:rsidRDefault="00832F03">
      <w:pPr>
        <w:pStyle w:val="Heading2"/>
        <w:numPr>
          <w:ilvl w:val="1"/>
          <w:numId w:val="13"/>
        </w:numPr>
        <w:rPr>
          <w:rFonts w:ascii="Times New Roman" w:eastAsia="Times New Roman" w:hAnsi="Times New Roman" w:cs="Times New Roman"/>
        </w:rPr>
      </w:pPr>
      <w:r>
        <w:rPr>
          <w:rFonts w:ascii="Times New Roman" w:eastAsia="Times New Roman" w:hAnsi="Times New Roman" w:cs="Times New Roman"/>
          <w:b w:val="0"/>
          <w:bCs w:val="0"/>
          <w:color w:val="000000"/>
          <w:sz w:val="24"/>
          <w:szCs w:val="24"/>
        </w:rPr>
        <w:t xml:space="preserve">[ORGANIZATION] shall ensure that the translations are accurate and complete.  For the avoidance of doubt, all </w:t>
      </w:r>
      <w:del w:id="17" w:author="Dmitry Azaryev" w:date="2021-01-24T14:20:00Z">
        <w:r w:rsidDel="00972257">
          <w:rPr>
            <w:rFonts w:ascii="Times New Roman" w:eastAsia="Times New Roman" w:hAnsi="Times New Roman" w:cs="Times New Roman"/>
            <w:b w:val="0"/>
            <w:bCs w:val="0"/>
            <w:color w:val="000000"/>
            <w:sz w:val="24"/>
            <w:szCs w:val="24"/>
          </w:rPr>
          <w:delText>translations must include a Local Language translation of the title page, copyright page as well as front and back covers.  No translation shall alter in any way the substantive technical material from the IEEE Standard.  Each Translated Version must inclu</w:delText>
        </w:r>
        <w:r w:rsidDel="00972257">
          <w:rPr>
            <w:rFonts w:ascii="Times New Roman" w:eastAsia="Times New Roman" w:hAnsi="Times New Roman" w:cs="Times New Roman"/>
            <w:b w:val="0"/>
            <w:bCs w:val="0"/>
            <w:color w:val="000000"/>
            <w:sz w:val="24"/>
            <w:szCs w:val="24"/>
          </w:rPr>
          <w:delText xml:space="preserve">de: (1) a translation of the Licensed IEEE Standard into the Local Language and (2) the Publication Notice.  No other content may be included without </w:delText>
        </w:r>
      </w:del>
      <w:r>
        <w:rPr>
          <w:rFonts w:ascii="Times New Roman" w:eastAsia="Times New Roman" w:hAnsi="Times New Roman" w:cs="Times New Roman"/>
          <w:b w:val="0"/>
          <w:bCs w:val="0"/>
          <w:color w:val="000000"/>
          <w:sz w:val="24"/>
          <w:szCs w:val="24"/>
        </w:rPr>
        <w:t>IEEE’s prior written consent.  All Translated Versions shall be created in a hard cover bound format.  Dis</w:t>
      </w:r>
      <w:r>
        <w:rPr>
          <w:rFonts w:ascii="Times New Roman" w:eastAsia="Times New Roman" w:hAnsi="Times New Roman" w:cs="Times New Roman"/>
          <w:b w:val="0"/>
          <w:bCs w:val="0"/>
          <w:color w:val="000000"/>
          <w:sz w:val="24"/>
          <w:szCs w:val="24"/>
        </w:rPr>
        <w:t>tribution of Translated Versions in other formats is strictly prohibited.</w:t>
      </w:r>
    </w:p>
    <w:p w14:paraId="5567DD73" w14:textId="6C2E2BB4" w:rsidR="007E4B25" w:rsidDel="00972257" w:rsidRDefault="00832F03">
      <w:pPr>
        <w:pStyle w:val="Heading2"/>
        <w:numPr>
          <w:ilvl w:val="1"/>
          <w:numId w:val="13"/>
        </w:numPr>
        <w:rPr>
          <w:del w:id="18" w:author="Dmitry Azaryev" w:date="2021-01-24T14:20:00Z"/>
          <w:rFonts w:ascii="Times New Roman" w:eastAsia="Times New Roman" w:hAnsi="Times New Roman" w:cs="Times New Roman"/>
        </w:rPr>
      </w:pPr>
      <w:del w:id="19" w:author="Dmitry Azaryev" w:date="2021-01-24T14:20:00Z">
        <w:r w:rsidDel="00972257">
          <w:rPr>
            <w:rFonts w:ascii="Times New Roman" w:eastAsia="Times New Roman" w:hAnsi="Times New Roman" w:cs="Times New Roman"/>
            <w:b w:val="0"/>
            <w:bCs w:val="0"/>
            <w:color w:val="000000"/>
            <w:sz w:val="24"/>
            <w:szCs w:val="24"/>
          </w:rPr>
          <w:delText>Prior to distribution of a National Adoption, [ORGANIZATION] shall provide IEEE with information pertaining to the credentials of the individuals that performed the translation.  [OR</w:delText>
        </w:r>
        <w:r w:rsidDel="00972257">
          <w:rPr>
            <w:rFonts w:ascii="Times New Roman" w:eastAsia="Times New Roman" w:hAnsi="Times New Roman" w:cs="Times New Roman"/>
            <w:b w:val="0"/>
            <w:bCs w:val="0"/>
            <w:color w:val="000000"/>
            <w:sz w:val="24"/>
            <w:szCs w:val="24"/>
          </w:rPr>
          <w:delText xml:space="preserve">GANIZATION] shall confirm that the translation is of high quality and accurate. </w:delText>
        </w:r>
      </w:del>
    </w:p>
    <w:p w14:paraId="0CA756AD" w14:textId="7FA9D2E6" w:rsidR="007E4B25" w:rsidDel="00972257" w:rsidRDefault="00832F03">
      <w:pPr>
        <w:rPr>
          <w:del w:id="20" w:author="Dmitry Azaryev" w:date="2021-01-24T14:20:00Z"/>
          <w:rFonts w:eastAsia="Times New Roman"/>
        </w:rPr>
      </w:pPr>
      <w:del w:id="21" w:author="Dmitry Azaryev" w:date="2021-01-24T14:20:00Z">
        <w:r w:rsidDel="00972257">
          <w:rPr>
            <w:rFonts w:eastAsia="Times New Roman"/>
            <w:color w:val="000000"/>
          </w:rPr>
          <w:delText xml:space="preserve"> </w:delText>
        </w:r>
      </w:del>
    </w:p>
    <w:p w14:paraId="0AB4F2C8" w14:textId="77777777" w:rsidR="007E4B25" w:rsidRDefault="00832F03">
      <w:pPr>
        <w:numPr>
          <w:ilvl w:val="1"/>
          <w:numId w:val="13"/>
        </w:numPr>
        <w:rPr>
          <w:rFonts w:eastAsia="Times New Roman"/>
        </w:rPr>
      </w:pPr>
      <w:r>
        <w:rPr>
          <w:rFonts w:eastAsia="Times New Roman"/>
          <w:caps/>
          <w:color w:val="000000"/>
        </w:rPr>
        <w:t>[ORGANIZATION]</w:t>
      </w:r>
      <w:r>
        <w:rPr>
          <w:rFonts w:eastAsia="Times New Roman"/>
          <w:color w:val="000000"/>
        </w:rPr>
        <w:t xml:space="preserve"> grants a royalty-free right to IEEE to use, sell, publish and distribute the National Adoption document in any format or medium.</w:t>
      </w:r>
    </w:p>
    <w:p w14:paraId="5AD2A484" w14:textId="77777777" w:rsidR="007E4B25" w:rsidRDefault="00832F03">
      <w:pPr>
        <w:pStyle w:val="ListParagraph"/>
        <w:rPr>
          <w:rFonts w:eastAsia="Times New Roman"/>
        </w:rPr>
      </w:pPr>
      <w:r>
        <w:rPr>
          <w:rFonts w:eastAsia="Times New Roman"/>
          <w:color w:val="000000"/>
        </w:rPr>
        <w:t xml:space="preserve"> </w:t>
      </w:r>
    </w:p>
    <w:p w14:paraId="5DFE4F31" w14:textId="77777777" w:rsidR="007E4B25" w:rsidRDefault="00832F03">
      <w:pPr>
        <w:numPr>
          <w:ilvl w:val="1"/>
          <w:numId w:val="13"/>
        </w:numPr>
        <w:rPr>
          <w:rFonts w:eastAsia="Times New Roman"/>
        </w:rPr>
      </w:pPr>
      <w:r>
        <w:rPr>
          <w:rFonts w:eastAsia="Times New Roman"/>
          <w:color w:val="000000"/>
        </w:rPr>
        <w:t xml:space="preserve">In all cases, ORGANIZATION </w:t>
      </w:r>
      <w:r>
        <w:rPr>
          <w:rFonts w:eastAsia="Times New Roman"/>
          <w:color w:val="000000"/>
        </w:rPr>
        <w:t>shall provide credit to IEEE as follows:</w:t>
      </w:r>
    </w:p>
    <w:p w14:paraId="0030F295" w14:textId="77777777" w:rsidR="007E4B25" w:rsidRDefault="00832F03">
      <w:pPr>
        <w:ind w:left="1440"/>
        <w:rPr>
          <w:rFonts w:eastAsia="Times New Roman"/>
        </w:rPr>
      </w:pPr>
      <w:r>
        <w:rPr>
          <w:rFonts w:eastAsia="Times New Roman"/>
          <w:i/>
          <w:iCs/>
          <w:color w:val="000000"/>
        </w:rPr>
        <w:t>“This Country National Standard is based on IEEE [XXXX-XXXX, Title, Year date], Copyright IEEE, All rights reserved, 445 Hoes Lane Piscataway, NJ, USA. Reprinted pursuant to license agreement with IEEE.”</w:t>
      </w:r>
    </w:p>
    <w:p w14:paraId="70D6E131" w14:textId="77777777" w:rsidR="007E4B25" w:rsidRDefault="00832F03">
      <w:pPr>
        <w:ind w:left="1440"/>
        <w:rPr>
          <w:rFonts w:eastAsia="Times New Roman"/>
        </w:rPr>
      </w:pPr>
      <w:r>
        <w:rPr>
          <w:rFonts w:eastAsia="Times New Roman"/>
          <w:i/>
          <w:iCs/>
          <w:color w:val="000000"/>
        </w:rPr>
        <w:t xml:space="preserve"> </w:t>
      </w:r>
    </w:p>
    <w:p w14:paraId="7E8A154D" w14:textId="77777777" w:rsidR="007E4B25" w:rsidRDefault="00832F03">
      <w:pPr>
        <w:numPr>
          <w:ilvl w:val="1"/>
          <w:numId w:val="13"/>
        </w:numPr>
        <w:rPr>
          <w:rFonts w:eastAsia="Times New Roman"/>
        </w:rPr>
      </w:pPr>
      <w:r>
        <w:rPr>
          <w:rFonts w:eastAsia="Times New Roman"/>
          <w:color w:val="000000"/>
        </w:rPr>
        <w:lastRenderedPageBreak/>
        <w:t xml:space="preserve">[ORGANIZATION] understands that Patent Letters of Assurance (LoAs) may not apply to a National Adoption and with Country-Specific Changes. More information at: </w:t>
      </w:r>
      <w:hyperlink r:id="rId13" w:history="1">
        <w:r>
          <w:rPr>
            <w:rFonts w:eastAsia="Times New Roman"/>
            <w:color w:val="000000"/>
            <w:u w:val="single" w:color="000000"/>
          </w:rPr>
          <w:t>https://development.standards.ieee.org/myproject/Public/mytools/mob/relationship.pdf</w:t>
        </w:r>
      </w:hyperlink>
    </w:p>
    <w:p w14:paraId="126026FB" w14:textId="77777777" w:rsidR="007E4B25" w:rsidRDefault="00832F03">
      <w:pPr>
        <w:ind w:left="1440"/>
        <w:rPr>
          <w:rFonts w:eastAsia="Times New Roman"/>
        </w:rPr>
      </w:pPr>
      <w:r>
        <w:rPr>
          <w:rFonts w:eastAsia="Times New Roman"/>
          <w:color w:val="000000"/>
        </w:rPr>
        <w:t xml:space="preserve"> </w:t>
      </w:r>
    </w:p>
    <w:p w14:paraId="0DC43657" w14:textId="25BDEEAC" w:rsidR="007E4B25" w:rsidRPr="00972257" w:rsidRDefault="00832F03">
      <w:pPr>
        <w:numPr>
          <w:ilvl w:val="1"/>
          <w:numId w:val="13"/>
        </w:numPr>
        <w:jc w:val="both"/>
        <w:rPr>
          <w:ins w:id="22" w:author="Dmitry Azaryev" w:date="2021-01-24T14:20:00Z"/>
          <w:rFonts w:eastAsia="Times New Roman"/>
          <w:rPrChange w:id="23" w:author="Dmitry Azaryev" w:date="2021-01-24T14:20:00Z">
            <w:rPr>
              <w:ins w:id="24" w:author="Dmitry Azaryev" w:date="2021-01-24T14:20:00Z"/>
              <w:rFonts w:eastAsia="Times New Roman"/>
              <w:color w:val="000000"/>
            </w:rPr>
          </w:rPrChange>
        </w:rPr>
      </w:pPr>
      <w:r>
        <w:rPr>
          <w:rFonts w:eastAsia="Times New Roman"/>
          <w:color w:val="000000"/>
        </w:rPr>
        <w:t>A National Adoption with Country-Specific Changes is different from the IEEE standard. Therefore, [ORGANIZATION] shall inform users of the National Adoption that th</w:t>
      </w:r>
      <w:r>
        <w:rPr>
          <w:rFonts w:eastAsia="Times New Roman"/>
          <w:color w:val="000000"/>
        </w:rPr>
        <w:t xml:space="preserve">ey cannot claim conformance with the IEEE standard. </w:t>
      </w:r>
    </w:p>
    <w:p w14:paraId="2FB08371" w14:textId="77777777" w:rsidR="00972257" w:rsidRDefault="00972257" w:rsidP="00972257">
      <w:pPr>
        <w:pStyle w:val="ListParagraph"/>
        <w:rPr>
          <w:ins w:id="25" w:author="Dmitry Azaryev" w:date="2021-01-24T14:20:00Z"/>
          <w:rFonts w:eastAsia="Times New Roman"/>
        </w:rPr>
        <w:pPrChange w:id="26" w:author="Dmitry Azaryev" w:date="2021-01-24T14:20:00Z">
          <w:pPr>
            <w:numPr>
              <w:ilvl w:val="1"/>
              <w:numId w:val="13"/>
            </w:numPr>
            <w:tabs>
              <w:tab w:val="num" w:pos="0"/>
            </w:tabs>
            <w:ind w:left="1440" w:hanging="360"/>
            <w:jc w:val="both"/>
          </w:pPr>
        </w:pPrChange>
      </w:pPr>
    </w:p>
    <w:p w14:paraId="027A14E7" w14:textId="0F736300" w:rsidR="00972257" w:rsidRDefault="00972257">
      <w:pPr>
        <w:numPr>
          <w:ilvl w:val="1"/>
          <w:numId w:val="13"/>
        </w:numPr>
        <w:jc w:val="both"/>
        <w:rPr>
          <w:rFonts w:eastAsia="Times New Roman"/>
        </w:rPr>
      </w:pPr>
      <w:ins w:id="27" w:author="Dmitry Azaryev" w:date="2021-01-24T14:20:00Z">
        <w:r>
          <w:rPr>
            <w:rFonts w:eastAsia="Times New Roman"/>
          </w:rPr>
          <w:t>Test</w:t>
        </w:r>
      </w:ins>
    </w:p>
    <w:p w14:paraId="3B656233" w14:textId="77777777" w:rsidR="007E4B25" w:rsidRDefault="00832F03">
      <w:pPr>
        <w:ind w:left="1440"/>
        <w:rPr>
          <w:rFonts w:eastAsia="Times New Roman"/>
        </w:rPr>
      </w:pPr>
      <w:r>
        <w:rPr>
          <w:rFonts w:eastAsia="Times New Roman"/>
          <w:color w:val="000000"/>
        </w:rPr>
        <w:t xml:space="preserve"> </w:t>
      </w:r>
    </w:p>
    <w:p w14:paraId="3B751A04" w14:textId="77777777" w:rsidR="007E4B25" w:rsidRDefault="00832F03">
      <w:pPr>
        <w:jc w:val="both"/>
        <w:rPr>
          <w:rFonts w:eastAsia="Times New Roman"/>
        </w:rPr>
      </w:pPr>
      <w:r>
        <w:rPr>
          <w:rFonts w:eastAsia="Times New Roman"/>
          <w:color w:val="000000"/>
        </w:rPr>
        <w:t xml:space="preserve"> </w:t>
      </w:r>
    </w:p>
    <w:p w14:paraId="1673DCFA" w14:textId="77777777" w:rsidR="007E4B25" w:rsidRDefault="00832F03">
      <w:pPr>
        <w:pStyle w:val="B1"/>
        <w:numPr>
          <w:ilvl w:val="0"/>
          <w:numId w:val="21"/>
        </w:numPr>
        <w:rPr>
          <w:rFonts w:ascii="Times New Roman" w:hAnsi="Times New Roman"/>
        </w:rPr>
      </w:pPr>
      <w:r>
        <w:rPr>
          <w:rFonts w:ascii="Times New Roman" w:hAnsi="Times New Roman"/>
          <w:b/>
          <w:bCs/>
          <w:color w:val="000000"/>
          <w:sz w:val="24"/>
        </w:rPr>
        <w:t>INTELLECTUAL PROPERTY</w:t>
      </w:r>
    </w:p>
    <w:p w14:paraId="75F12E45" w14:textId="77777777" w:rsidR="007E4B25" w:rsidRDefault="00832F03">
      <w:pPr>
        <w:ind w:left="720"/>
        <w:jc w:val="both"/>
        <w:rPr>
          <w:rFonts w:eastAsia="Times New Roman"/>
        </w:rPr>
      </w:pPr>
      <w:r>
        <w:rPr>
          <w:rFonts w:eastAsia="Times New Roman"/>
          <w:color w:val="000000"/>
        </w:rPr>
        <w:t xml:space="preserve"> </w:t>
      </w:r>
    </w:p>
    <w:p w14:paraId="408909E6" w14:textId="77777777" w:rsidR="007E4B25" w:rsidRDefault="00832F03">
      <w:pPr>
        <w:numPr>
          <w:ilvl w:val="0"/>
          <w:numId w:val="16"/>
        </w:numPr>
        <w:jc w:val="both"/>
        <w:rPr>
          <w:rFonts w:eastAsia="Times New Roman"/>
        </w:rPr>
      </w:pPr>
      <w:r>
        <w:rPr>
          <w:rFonts w:eastAsia="Times New Roman"/>
          <w:color w:val="000000"/>
        </w:rPr>
        <w:t xml:space="preserve">[ORGANIZATION] agrees that all copyrights and other rights in IEEE standards and National Adoptions are the sole property of IEEE and subject to applicable U.S. and </w:t>
      </w:r>
      <w:r>
        <w:rPr>
          <w:rFonts w:eastAsia="Times New Roman"/>
          <w:color w:val="000000"/>
        </w:rPr>
        <w:t>international copyright laws. The front matter and Country-Specific Changes, if applicable, remain copyright of [ORGANIZATION].  To the extent required to enable the rights and obligations of the Parties under this Agreement each grants to the other a none</w:t>
      </w:r>
      <w:r>
        <w:rPr>
          <w:rFonts w:eastAsia="Times New Roman"/>
          <w:color w:val="000000"/>
        </w:rPr>
        <w:t>xclusive, worldwide license to use the material referenced herein.</w:t>
      </w:r>
    </w:p>
    <w:p w14:paraId="644D87B5" w14:textId="77777777" w:rsidR="007E4B25" w:rsidRDefault="00832F03">
      <w:pPr>
        <w:ind w:left="720"/>
        <w:jc w:val="both"/>
        <w:rPr>
          <w:rFonts w:eastAsia="Times New Roman"/>
        </w:rPr>
      </w:pPr>
      <w:r>
        <w:rPr>
          <w:rFonts w:eastAsia="Times New Roman"/>
          <w:color w:val="000000"/>
        </w:rPr>
        <w:t xml:space="preserve"> </w:t>
      </w:r>
    </w:p>
    <w:p w14:paraId="0D5C0BB7" w14:textId="77777777" w:rsidR="007E4B25" w:rsidRDefault="00832F03">
      <w:pPr>
        <w:numPr>
          <w:ilvl w:val="0"/>
          <w:numId w:val="16"/>
        </w:numPr>
        <w:jc w:val="both"/>
        <w:rPr>
          <w:rFonts w:eastAsia="Times New Roman"/>
        </w:rPr>
      </w:pPr>
      <w:r>
        <w:rPr>
          <w:rFonts w:eastAsia="Times New Roman"/>
          <w:color w:val="000000"/>
        </w:rPr>
        <w:t>[ORGANIZATION] may not alter or modify or otherwise create derivative works based on an IEEE standard except with IEEE’s prior written consent or as explicitly authorized under this Agree</w:t>
      </w:r>
      <w:r>
        <w:rPr>
          <w:rFonts w:eastAsia="Times New Roman"/>
          <w:color w:val="000000"/>
        </w:rPr>
        <w:t>ment.</w:t>
      </w:r>
    </w:p>
    <w:p w14:paraId="1F3A209B" w14:textId="77777777" w:rsidR="007E4B25" w:rsidRDefault="00832F03">
      <w:pPr>
        <w:jc w:val="both"/>
        <w:rPr>
          <w:rFonts w:eastAsia="Times New Roman"/>
        </w:rPr>
      </w:pPr>
      <w:r>
        <w:rPr>
          <w:rFonts w:eastAsia="Times New Roman"/>
          <w:color w:val="000000"/>
        </w:rPr>
        <w:t xml:space="preserve"> </w:t>
      </w:r>
    </w:p>
    <w:p w14:paraId="1401ABD5" w14:textId="77777777" w:rsidR="007E4B25" w:rsidRDefault="00832F03">
      <w:pPr>
        <w:numPr>
          <w:ilvl w:val="0"/>
          <w:numId w:val="16"/>
        </w:numPr>
        <w:jc w:val="both"/>
        <w:rPr>
          <w:rFonts w:eastAsia="Times New Roman"/>
        </w:rPr>
      </w:pPr>
      <w:r>
        <w:rPr>
          <w:rFonts w:eastAsia="Times New Roman"/>
          <w:color w:val="000000"/>
        </w:rPr>
        <w:t xml:space="preserve">IEEE grants to [ORGANIZATION] non-exclusive, limited license to publish, sell, and distribute National Adoptions, including Country-Specific Changes, in Country, without payment of any royalty to IEEE, on the condition that [ORGANIZATION] will not </w:t>
      </w:r>
      <w:r>
        <w:rPr>
          <w:rFonts w:eastAsia="Times New Roman"/>
          <w:color w:val="000000"/>
        </w:rPr>
        <w:t xml:space="preserve">do any of the following without the prior written consent of the IEEE SA Managing Director: </w:t>
      </w:r>
    </w:p>
    <w:p w14:paraId="1F29D5D6" w14:textId="77777777" w:rsidR="007E4B25" w:rsidRDefault="00832F03">
      <w:pPr>
        <w:jc w:val="both"/>
        <w:rPr>
          <w:rFonts w:eastAsia="Times New Roman"/>
        </w:rPr>
      </w:pPr>
      <w:r>
        <w:rPr>
          <w:rFonts w:eastAsia="Times New Roman"/>
          <w:color w:val="000000"/>
        </w:rPr>
        <w:t xml:space="preserve"> </w:t>
      </w:r>
    </w:p>
    <w:p w14:paraId="22FD22D9" w14:textId="77777777" w:rsidR="007E4B25" w:rsidRDefault="00832F03">
      <w:pPr>
        <w:numPr>
          <w:ilvl w:val="1"/>
          <w:numId w:val="16"/>
        </w:numPr>
        <w:jc w:val="both"/>
        <w:rPr>
          <w:rFonts w:eastAsia="Times New Roman"/>
        </w:rPr>
      </w:pPr>
      <w:r>
        <w:rPr>
          <w:rFonts w:eastAsia="Times New Roman"/>
          <w:color w:val="000000"/>
        </w:rPr>
        <w:t xml:space="preserve">Submit or provide IEEE standards or Adoptions to any other standards body or organization (whether within Country or elsewhere) for use, review, or approval; </w:t>
      </w:r>
    </w:p>
    <w:p w14:paraId="642EA9D5" w14:textId="77777777" w:rsidR="007E4B25" w:rsidRDefault="00832F03">
      <w:pPr>
        <w:ind w:left="1440"/>
        <w:jc w:val="both"/>
        <w:rPr>
          <w:rFonts w:eastAsia="Times New Roman"/>
        </w:rPr>
      </w:pPr>
      <w:r>
        <w:rPr>
          <w:rFonts w:eastAsia="Times New Roman"/>
          <w:color w:val="000000"/>
        </w:rPr>
        <w:t>or</w:t>
      </w:r>
    </w:p>
    <w:p w14:paraId="6D3649C3" w14:textId="77777777" w:rsidR="007E4B25" w:rsidRDefault="00832F03">
      <w:pPr>
        <w:ind w:left="1440"/>
        <w:jc w:val="both"/>
        <w:rPr>
          <w:rFonts w:eastAsia="Times New Roman"/>
        </w:rPr>
      </w:pPr>
      <w:r>
        <w:rPr>
          <w:rFonts w:eastAsia="Times New Roman"/>
          <w:color w:val="000000"/>
        </w:rPr>
        <w:t xml:space="preserve"> </w:t>
      </w:r>
    </w:p>
    <w:p w14:paraId="56B8A191" w14:textId="77777777" w:rsidR="007E4B25" w:rsidRDefault="00832F03">
      <w:pPr>
        <w:numPr>
          <w:ilvl w:val="1"/>
          <w:numId w:val="16"/>
        </w:numPr>
        <w:jc w:val="both"/>
        <w:rPr>
          <w:rFonts w:eastAsia="Times New Roman"/>
        </w:rPr>
      </w:pPr>
      <w:r>
        <w:rPr>
          <w:rFonts w:eastAsia="Times New Roman"/>
          <w:color w:val="000000"/>
        </w:rPr>
        <w:t>Distribute Adoptions and Translations at no cost.</w:t>
      </w:r>
    </w:p>
    <w:p w14:paraId="041B2EE4" w14:textId="77777777" w:rsidR="007E4B25" w:rsidRDefault="00832F03">
      <w:pPr>
        <w:ind w:left="1440"/>
        <w:jc w:val="both"/>
        <w:rPr>
          <w:rFonts w:eastAsia="Times New Roman"/>
        </w:rPr>
      </w:pPr>
      <w:r>
        <w:rPr>
          <w:rFonts w:eastAsia="Times New Roman"/>
          <w:color w:val="000000"/>
        </w:rPr>
        <w:t>If an Adoption is intended to be incorporated by reference into law or regulation, IEEE shall be notified. Mechanisms for providing those Adoptions at no cost may be negotiated.</w:t>
      </w:r>
    </w:p>
    <w:p w14:paraId="21E293EE" w14:textId="77777777" w:rsidR="007E4B25" w:rsidRDefault="00832F03">
      <w:pPr>
        <w:jc w:val="both"/>
        <w:rPr>
          <w:rFonts w:eastAsia="Times New Roman"/>
        </w:rPr>
      </w:pPr>
      <w:r>
        <w:rPr>
          <w:rFonts w:eastAsia="Times New Roman"/>
          <w:color w:val="000000"/>
        </w:rPr>
        <w:t xml:space="preserve"> </w:t>
      </w:r>
    </w:p>
    <w:p w14:paraId="0C51E6A8" w14:textId="77777777" w:rsidR="007E4B25" w:rsidRDefault="00832F03">
      <w:pPr>
        <w:numPr>
          <w:ilvl w:val="0"/>
          <w:numId w:val="16"/>
        </w:numPr>
        <w:jc w:val="both"/>
        <w:rPr>
          <w:rFonts w:eastAsia="Times New Roman"/>
        </w:rPr>
      </w:pPr>
      <w:r>
        <w:rPr>
          <w:rFonts w:eastAsia="Times New Roman"/>
          <w:color w:val="000000"/>
        </w:rPr>
        <w:t>If [ORGANIZATION] has a</w:t>
      </w:r>
      <w:r>
        <w:rPr>
          <w:rFonts w:eastAsia="Times New Roman"/>
          <w:color w:val="000000"/>
        </w:rPr>
        <w:t>t any time, either before or after the effective date of this Agreement, adopted a standard from any other standards development organization (including, but not limited to, ISO, IEC, ITU, and ISO/IEC JTC1) that was based on an IEEE standard listed in Anne</w:t>
      </w:r>
      <w:r>
        <w:rPr>
          <w:rFonts w:eastAsia="Times New Roman"/>
          <w:color w:val="000000"/>
        </w:rPr>
        <w:t>x A, [ORGANIZATION] shall notify IEEE of its adoption of that standard.</w:t>
      </w:r>
    </w:p>
    <w:p w14:paraId="3D0A82AA" w14:textId="77777777" w:rsidR="007E4B25" w:rsidRDefault="00832F03">
      <w:pPr>
        <w:jc w:val="both"/>
        <w:rPr>
          <w:rFonts w:eastAsia="Times New Roman"/>
        </w:rPr>
      </w:pPr>
      <w:r>
        <w:rPr>
          <w:rFonts w:eastAsia="Times New Roman"/>
          <w:color w:val="000000"/>
        </w:rPr>
        <w:t xml:space="preserve"> </w:t>
      </w:r>
    </w:p>
    <w:p w14:paraId="5743801C" w14:textId="77777777" w:rsidR="007E4B25" w:rsidRDefault="00832F03">
      <w:pPr>
        <w:jc w:val="both"/>
        <w:rPr>
          <w:rFonts w:eastAsia="Times New Roman"/>
        </w:rPr>
      </w:pPr>
      <w:r>
        <w:rPr>
          <w:rFonts w:eastAsia="Times New Roman"/>
          <w:color w:val="000000"/>
        </w:rPr>
        <w:t xml:space="preserve"> </w:t>
      </w:r>
    </w:p>
    <w:p w14:paraId="53968F88" w14:textId="77777777" w:rsidR="007E4B25" w:rsidRDefault="00832F03">
      <w:pPr>
        <w:jc w:val="both"/>
        <w:rPr>
          <w:rFonts w:eastAsia="Times New Roman"/>
        </w:rPr>
      </w:pPr>
      <w:r>
        <w:rPr>
          <w:rFonts w:eastAsia="Times New Roman"/>
          <w:color w:val="000000"/>
        </w:rPr>
        <w:br/>
        <w:t xml:space="preserve"> </w:t>
      </w:r>
    </w:p>
    <w:p w14:paraId="520D3AAF" w14:textId="77777777" w:rsidR="007E4B25" w:rsidRDefault="00832F03">
      <w:pPr>
        <w:pStyle w:val="B1"/>
        <w:numPr>
          <w:ilvl w:val="0"/>
          <w:numId w:val="21"/>
        </w:numPr>
        <w:rPr>
          <w:rFonts w:ascii="Times New Roman" w:hAnsi="Times New Roman"/>
        </w:rPr>
      </w:pPr>
      <w:r>
        <w:rPr>
          <w:rFonts w:ascii="Times New Roman" w:hAnsi="Times New Roman"/>
          <w:b/>
          <w:bCs/>
          <w:color w:val="000000"/>
          <w:sz w:val="24"/>
        </w:rPr>
        <w:t>ADDITIONAL ACTIVITIES</w:t>
      </w:r>
    </w:p>
    <w:p w14:paraId="60912317" w14:textId="77777777" w:rsidR="007E4B25" w:rsidRDefault="00832F03">
      <w:pPr>
        <w:jc w:val="both"/>
        <w:rPr>
          <w:rFonts w:eastAsia="Times New Roman"/>
        </w:rPr>
      </w:pPr>
      <w:r>
        <w:rPr>
          <w:rFonts w:eastAsia="Times New Roman"/>
          <w:color w:val="000000"/>
        </w:rPr>
        <w:t xml:space="preserve"> </w:t>
      </w:r>
    </w:p>
    <w:p w14:paraId="3AFC0930" w14:textId="77777777" w:rsidR="007E4B25" w:rsidRDefault="00832F03">
      <w:pPr>
        <w:numPr>
          <w:ilvl w:val="0"/>
          <w:numId w:val="20"/>
        </w:numPr>
        <w:jc w:val="both"/>
        <w:rPr>
          <w:rFonts w:eastAsia="Times New Roman"/>
        </w:rPr>
      </w:pPr>
      <w:r>
        <w:rPr>
          <w:rFonts w:eastAsia="Times New Roman"/>
          <w:color w:val="000000"/>
        </w:rPr>
        <w:t xml:space="preserve">Both Parties agree to exchange information on their specific standards development activities on a quarterly basis.  IEEE will send to an identified [ORGANIZATION] contact a copy of, or link to, the </w:t>
      </w:r>
      <w:r>
        <w:rPr>
          <w:rFonts w:eastAsia="Times New Roman"/>
          <w:i/>
          <w:iCs/>
          <w:color w:val="000000"/>
        </w:rPr>
        <w:t>IEEE SA Newswire</w:t>
      </w:r>
      <w:r>
        <w:rPr>
          <w:rFonts w:eastAsia="Times New Roman"/>
          <w:color w:val="000000"/>
        </w:rPr>
        <w:t>, which includes information on IEEE stan</w:t>
      </w:r>
      <w:r>
        <w:rPr>
          <w:rFonts w:eastAsia="Times New Roman"/>
          <w:color w:val="000000"/>
        </w:rPr>
        <w:t xml:space="preserve">dards activities, and other relevant newsletters.  </w:t>
      </w:r>
    </w:p>
    <w:p w14:paraId="71F95C7D" w14:textId="77777777" w:rsidR="007E4B25" w:rsidRDefault="00832F03">
      <w:pPr>
        <w:tabs>
          <w:tab w:val="left" w:pos="1418"/>
        </w:tabs>
        <w:ind w:left="720"/>
        <w:jc w:val="both"/>
        <w:rPr>
          <w:rFonts w:eastAsia="Times New Roman"/>
        </w:rPr>
      </w:pPr>
      <w:r>
        <w:rPr>
          <w:rFonts w:eastAsia="Times New Roman"/>
          <w:color w:val="000000"/>
        </w:rPr>
        <w:lastRenderedPageBreak/>
        <w:t xml:space="preserve"> </w:t>
      </w:r>
    </w:p>
    <w:p w14:paraId="065E1063" w14:textId="77777777" w:rsidR="007E4B25" w:rsidRDefault="00832F03">
      <w:pPr>
        <w:numPr>
          <w:ilvl w:val="0"/>
          <w:numId w:val="20"/>
        </w:numPr>
        <w:jc w:val="both"/>
        <w:rPr>
          <w:rFonts w:eastAsia="Times New Roman"/>
        </w:rPr>
      </w:pPr>
      <w:r>
        <w:rPr>
          <w:rFonts w:eastAsia="Times New Roman"/>
          <w:color w:val="000000"/>
        </w:rPr>
        <w:t>A liaison will be appointed from IEEE and [ORGANIZATION]. These two people will serve as the focal point for all interactions between the two organizations. As of the date of this AGREEMENT, the two lia</w:t>
      </w:r>
      <w:r>
        <w:rPr>
          <w:rFonts w:eastAsia="Times New Roman"/>
          <w:color w:val="000000"/>
        </w:rPr>
        <w:t>isons are as follows:</w:t>
      </w:r>
    </w:p>
    <w:p w14:paraId="61A76BDF" w14:textId="77777777" w:rsidR="007E4B25" w:rsidRDefault="00832F03">
      <w:pPr>
        <w:ind w:left="720"/>
        <w:jc w:val="both"/>
        <w:rPr>
          <w:rFonts w:eastAsia="Times New Roman"/>
        </w:rPr>
      </w:pPr>
      <w:r>
        <w:rPr>
          <w:rFonts w:eastAsia="Times New Roman"/>
          <w:color w:val="000000"/>
        </w:rPr>
        <w:t>IEEE – [Staff Contact Name]</w:t>
      </w:r>
    </w:p>
    <w:p w14:paraId="6EE235E8" w14:textId="77777777" w:rsidR="007E4B25" w:rsidRDefault="00832F03">
      <w:pPr>
        <w:ind w:left="720"/>
        <w:jc w:val="both"/>
        <w:rPr>
          <w:rFonts w:eastAsia="Times New Roman"/>
        </w:rPr>
      </w:pPr>
      <w:r>
        <w:rPr>
          <w:rFonts w:eastAsia="Times New Roman"/>
          <w:color w:val="000000"/>
        </w:rPr>
        <w:t>[ORGANIZATION] – [Staff Contact Name]</w:t>
      </w:r>
    </w:p>
    <w:p w14:paraId="773AF4B2" w14:textId="77777777" w:rsidR="007E4B25" w:rsidRDefault="00832F03">
      <w:pPr>
        <w:ind w:left="720"/>
        <w:jc w:val="both"/>
        <w:rPr>
          <w:rFonts w:eastAsia="Times New Roman"/>
        </w:rPr>
      </w:pPr>
      <w:r>
        <w:rPr>
          <w:rFonts w:eastAsia="Times New Roman"/>
          <w:color w:val="000000"/>
        </w:rPr>
        <w:t>Each organization shall notify each other in writing should any of the contacts above change.</w:t>
      </w:r>
    </w:p>
    <w:p w14:paraId="2BCA54C4" w14:textId="77777777" w:rsidR="007E4B25" w:rsidRDefault="00832F03">
      <w:pPr>
        <w:tabs>
          <w:tab w:val="left" w:pos="360"/>
        </w:tabs>
        <w:ind w:left="720"/>
        <w:jc w:val="both"/>
        <w:rPr>
          <w:rFonts w:eastAsia="Times New Roman"/>
        </w:rPr>
      </w:pPr>
      <w:r>
        <w:rPr>
          <w:rFonts w:eastAsia="Times New Roman"/>
          <w:color w:val="000000"/>
        </w:rPr>
        <w:t xml:space="preserve"> </w:t>
      </w:r>
    </w:p>
    <w:p w14:paraId="0C229FAC" w14:textId="77777777" w:rsidR="007E4B25" w:rsidRDefault="00832F03">
      <w:pPr>
        <w:numPr>
          <w:ilvl w:val="0"/>
          <w:numId w:val="20"/>
        </w:numPr>
        <w:tabs>
          <w:tab w:val="left" w:pos="360"/>
        </w:tabs>
        <w:jc w:val="both"/>
        <w:rPr>
          <w:rFonts w:eastAsia="Times New Roman"/>
        </w:rPr>
      </w:pPr>
      <w:r>
        <w:rPr>
          <w:rFonts w:eastAsia="Times New Roman"/>
          <w:color w:val="222222"/>
        </w:rPr>
        <w:t>Each Party grants the other Party the right to use the Party’s trademark</w:t>
      </w:r>
      <w:r>
        <w:rPr>
          <w:rFonts w:eastAsia="Times New Roman"/>
          <w:color w:val="222222"/>
        </w:rPr>
        <w:t xml:space="preserve">s and Logos only for the specific and limited purposes expressly authorized by this Agreement.  Upon expiration or termination of this Agreement for any reason, the foregoing grant of rights shall terminate. All such usage shall be in conformance with all </w:t>
      </w:r>
      <w:r>
        <w:rPr>
          <w:rFonts w:eastAsia="Times New Roman"/>
          <w:color w:val="222222"/>
        </w:rPr>
        <w:t xml:space="preserve">applicable branding guidelines.  </w:t>
      </w:r>
    </w:p>
    <w:p w14:paraId="2754535E" w14:textId="77777777" w:rsidR="007E4B25" w:rsidRDefault="00832F03">
      <w:pPr>
        <w:tabs>
          <w:tab w:val="left" w:pos="360"/>
        </w:tabs>
        <w:ind w:left="720"/>
        <w:jc w:val="both"/>
        <w:rPr>
          <w:rFonts w:eastAsia="Times New Roman"/>
        </w:rPr>
      </w:pPr>
      <w:r>
        <w:rPr>
          <w:rFonts w:eastAsia="Times New Roman"/>
          <w:color w:val="000000"/>
        </w:rPr>
        <w:t xml:space="preserve"> </w:t>
      </w:r>
    </w:p>
    <w:p w14:paraId="690EF45E" w14:textId="77777777" w:rsidR="007E4B25" w:rsidRDefault="00832F03">
      <w:pPr>
        <w:numPr>
          <w:ilvl w:val="0"/>
          <w:numId w:val="20"/>
        </w:numPr>
        <w:tabs>
          <w:tab w:val="left" w:pos="360"/>
        </w:tabs>
        <w:jc w:val="both"/>
        <w:rPr>
          <w:rFonts w:eastAsia="Times New Roman"/>
        </w:rPr>
      </w:pPr>
      <w:r>
        <w:rPr>
          <w:rFonts w:eastAsia="Times New Roman"/>
          <w:color w:val="222222"/>
        </w:rPr>
        <w:t xml:space="preserve">Both organizations recognize the importance of protecting intellectual property to the integrity of the standards process. Nothing in this Agreement is intended to result in the transfer of either Party’s </w:t>
      </w:r>
      <w:r>
        <w:rPr>
          <w:rFonts w:eastAsia="Times New Roman"/>
          <w:color w:val="222222"/>
        </w:rPr>
        <w:t>intellectual property, including but not limited to any trademarks, copyrights or patents, to the other Party without the Parties entering into a written agreement documenting such transfer.</w:t>
      </w:r>
    </w:p>
    <w:p w14:paraId="7DC1B554" w14:textId="77777777" w:rsidR="007E4B25" w:rsidRDefault="00832F03">
      <w:pPr>
        <w:ind w:left="720" w:firstLine="60"/>
        <w:jc w:val="both"/>
        <w:rPr>
          <w:rFonts w:eastAsia="Times New Roman"/>
        </w:rPr>
      </w:pPr>
      <w:r>
        <w:rPr>
          <w:rFonts w:eastAsia="Times New Roman"/>
          <w:color w:val="000000"/>
        </w:rPr>
        <w:t xml:space="preserve"> </w:t>
      </w:r>
    </w:p>
    <w:p w14:paraId="0B564909" w14:textId="77777777" w:rsidR="007E4B25" w:rsidRDefault="00832F03">
      <w:pPr>
        <w:numPr>
          <w:ilvl w:val="0"/>
          <w:numId w:val="20"/>
        </w:numPr>
        <w:jc w:val="both"/>
        <w:rPr>
          <w:rFonts w:eastAsia="Times New Roman"/>
        </w:rPr>
      </w:pPr>
      <w:r>
        <w:rPr>
          <w:rFonts w:eastAsia="Times New Roman"/>
          <w:color w:val="000000"/>
        </w:rPr>
        <w:t>IEEE may provide an electronic link to the [ORGANIZATION] websi</w:t>
      </w:r>
      <w:r>
        <w:rPr>
          <w:rFonts w:eastAsia="Times New Roman"/>
          <w:color w:val="000000"/>
        </w:rPr>
        <w:t>te (please specify) on the IEEE SA website using [ORGANIZATION]’s Logo in accordance with the terms of Section V.C above.</w:t>
      </w:r>
    </w:p>
    <w:p w14:paraId="083C98F1" w14:textId="77777777" w:rsidR="007E4B25" w:rsidRDefault="00832F03">
      <w:pPr>
        <w:ind w:left="720"/>
        <w:jc w:val="both"/>
        <w:rPr>
          <w:rFonts w:eastAsia="Times New Roman"/>
        </w:rPr>
      </w:pPr>
      <w:r>
        <w:rPr>
          <w:rFonts w:eastAsia="Times New Roman"/>
          <w:color w:val="000000"/>
        </w:rPr>
        <w:t xml:space="preserve"> </w:t>
      </w:r>
    </w:p>
    <w:p w14:paraId="17C411A5" w14:textId="77777777" w:rsidR="007E4B25" w:rsidRDefault="00832F03">
      <w:pPr>
        <w:numPr>
          <w:ilvl w:val="0"/>
          <w:numId w:val="20"/>
        </w:numPr>
        <w:jc w:val="both"/>
        <w:rPr>
          <w:rFonts w:eastAsia="Times New Roman"/>
        </w:rPr>
      </w:pPr>
      <w:r>
        <w:rPr>
          <w:rFonts w:eastAsia="Times New Roman"/>
          <w:color w:val="000000"/>
        </w:rPr>
        <w:t>[ORGANIZATION] may provide an electronic link to the IEEE SA website (standards.ieee.org) on the [ORGANIZATION] website using IEEE’s</w:t>
      </w:r>
      <w:r>
        <w:rPr>
          <w:rFonts w:eastAsia="Times New Roman"/>
          <w:color w:val="000000"/>
        </w:rPr>
        <w:t xml:space="preserve"> Logo in accordance with the terms of Section V.C above.  </w:t>
      </w:r>
    </w:p>
    <w:p w14:paraId="57E5B457" w14:textId="77777777" w:rsidR="007E4B25" w:rsidRDefault="00832F03">
      <w:pPr>
        <w:jc w:val="both"/>
        <w:rPr>
          <w:rFonts w:eastAsia="Times New Roman"/>
        </w:rPr>
      </w:pPr>
      <w:r>
        <w:rPr>
          <w:rFonts w:eastAsia="Times New Roman"/>
          <w:b/>
          <w:bCs/>
          <w:caps/>
          <w:color w:val="000000"/>
        </w:rPr>
        <w:t xml:space="preserve"> </w:t>
      </w:r>
    </w:p>
    <w:p w14:paraId="22445FCC" w14:textId="77777777" w:rsidR="007E4B25" w:rsidRDefault="00832F03">
      <w:pPr>
        <w:pStyle w:val="B1"/>
        <w:numPr>
          <w:ilvl w:val="0"/>
          <w:numId w:val="21"/>
        </w:numPr>
        <w:rPr>
          <w:rFonts w:ascii="Times New Roman" w:hAnsi="Times New Roman"/>
        </w:rPr>
      </w:pPr>
      <w:r>
        <w:rPr>
          <w:rFonts w:ascii="Times New Roman" w:hAnsi="Times New Roman"/>
          <w:b/>
          <w:bCs/>
          <w:color w:val="000000"/>
          <w:sz w:val="24"/>
        </w:rPr>
        <w:t>PUBLICITY</w:t>
      </w:r>
    </w:p>
    <w:p w14:paraId="341BE80E" w14:textId="77777777" w:rsidR="007E4B25" w:rsidRDefault="00832F03">
      <w:pPr>
        <w:jc w:val="both"/>
        <w:rPr>
          <w:rFonts w:eastAsia="Times New Roman"/>
        </w:rPr>
      </w:pPr>
      <w:r>
        <w:rPr>
          <w:rFonts w:eastAsia="Times New Roman"/>
          <w:color w:val="000000"/>
        </w:rPr>
        <w:t xml:space="preserve"> </w:t>
      </w:r>
    </w:p>
    <w:p w14:paraId="2DA23DD9" w14:textId="77777777" w:rsidR="007E4B25" w:rsidRDefault="00832F03">
      <w:pPr>
        <w:ind w:left="360"/>
        <w:jc w:val="both"/>
        <w:rPr>
          <w:rFonts w:eastAsia="Times New Roman"/>
        </w:rPr>
      </w:pPr>
      <w:r>
        <w:rPr>
          <w:rFonts w:eastAsia="Times New Roman"/>
          <w:color w:val="000000"/>
        </w:rPr>
        <w:t>Any press release or other publicity issued by either Party regarding this Agreement must be reviewed and approved in writing by the other Party prior to release.</w:t>
      </w:r>
    </w:p>
    <w:p w14:paraId="442B82BA" w14:textId="77777777" w:rsidR="007E4B25" w:rsidRDefault="00832F03">
      <w:pPr>
        <w:jc w:val="both"/>
        <w:rPr>
          <w:rFonts w:eastAsia="Times New Roman"/>
        </w:rPr>
      </w:pPr>
      <w:r>
        <w:rPr>
          <w:rFonts w:eastAsia="Times New Roman"/>
          <w:color w:val="000000"/>
        </w:rPr>
        <w:t xml:space="preserve"> </w:t>
      </w:r>
    </w:p>
    <w:p w14:paraId="5442EBB1" w14:textId="77777777" w:rsidR="007E4B25" w:rsidRDefault="00832F03">
      <w:pPr>
        <w:pStyle w:val="B1"/>
        <w:numPr>
          <w:ilvl w:val="0"/>
          <w:numId w:val="21"/>
        </w:numPr>
        <w:rPr>
          <w:rFonts w:ascii="Times New Roman" w:hAnsi="Times New Roman"/>
        </w:rPr>
      </w:pPr>
      <w:r>
        <w:rPr>
          <w:rFonts w:ascii="Times New Roman" w:hAnsi="Times New Roman"/>
          <w:b/>
          <w:bCs/>
          <w:color w:val="000000"/>
          <w:sz w:val="24"/>
        </w:rPr>
        <w:t xml:space="preserve">TERM AND </w:t>
      </w:r>
      <w:r>
        <w:rPr>
          <w:rFonts w:ascii="Times New Roman" w:hAnsi="Times New Roman"/>
          <w:b/>
          <w:bCs/>
          <w:color w:val="000000"/>
          <w:sz w:val="24"/>
        </w:rPr>
        <w:t>TERMINATION</w:t>
      </w:r>
    </w:p>
    <w:p w14:paraId="2658C224" w14:textId="77777777" w:rsidR="007E4B25" w:rsidRDefault="00832F03">
      <w:pPr>
        <w:jc w:val="both"/>
        <w:rPr>
          <w:rFonts w:eastAsia="Times New Roman"/>
        </w:rPr>
      </w:pPr>
      <w:r>
        <w:rPr>
          <w:rFonts w:eastAsia="Times New Roman"/>
          <w:color w:val="000000"/>
        </w:rPr>
        <w:t xml:space="preserve"> </w:t>
      </w:r>
    </w:p>
    <w:p w14:paraId="361C9494" w14:textId="77777777" w:rsidR="007E4B25" w:rsidRDefault="00832F03">
      <w:pPr>
        <w:ind w:left="360"/>
        <w:jc w:val="both"/>
        <w:rPr>
          <w:rFonts w:eastAsia="Times New Roman"/>
        </w:rPr>
      </w:pPr>
      <w:r>
        <w:rPr>
          <w:rFonts w:eastAsia="Times New Roman"/>
          <w:color w:val="000000"/>
        </w:rPr>
        <w:t>This Agreement shall remain in effect until terminated as follows:</w:t>
      </w:r>
    </w:p>
    <w:p w14:paraId="017CBFC5" w14:textId="77777777" w:rsidR="007E4B25" w:rsidRDefault="00832F03">
      <w:pPr>
        <w:pStyle w:val="BodyTextIndent2"/>
        <w:spacing w:after="0" w:line="240" w:lineRule="auto"/>
        <w:jc w:val="both"/>
        <w:rPr>
          <w:rFonts w:eastAsia="Times New Roman"/>
        </w:rPr>
      </w:pPr>
      <w:r>
        <w:rPr>
          <w:rFonts w:eastAsia="Times New Roman"/>
          <w:color w:val="000000"/>
        </w:rPr>
        <w:t xml:space="preserve"> </w:t>
      </w:r>
    </w:p>
    <w:p w14:paraId="29D59F6A" w14:textId="77777777" w:rsidR="007E4B25" w:rsidRDefault="00832F03">
      <w:pPr>
        <w:numPr>
          <w:ilvl w:val="0"/>
          <w:numId w:val="18"/>
        </w:numPr>
        <w:ind w:left="720"/>
        <w:jc w:val="both"/>
        <w:rPr>
          <w:rFonts w:eastAsia="Times New Roman"/>
        </w:rPr>
      </w:pPr>
      <w:r>
        <w:rPr>
          <w:rFonts w:eastAsia="Times New Roman"/>
          <w:color w:val="000000"/>
        </w:rPr>
        <w:t xml:space="preserve">By either Party, upon forty-five (45) days’ prior written notice to the other; </w:t>
      </w:r>
    </w:p>
    <w:p w14:paraId="03517DDA" w14:textId="77777777" w:rsidR="007E4B25" w:rsidRDefault="00832F03">
      <w:pPr>
        <w:ind w:left="720"/>
        <w:jc w:val="both"/>
        <w:rPr>
          <w:rFonts w:eastAsia="Times New Roman"/>
        </w:rPr>
      </w:pPr>
      <w:r>
        <w:rPr>
          <w:rFonts w:eastAsia="Times New Roman"/>
          <w:b/>
          <w:bCs/>
          <w:color w:val="000000"/>
        </w:rPr>
        <w:t xml:space="preserve"> </w:t>
      </w:r>
    </w:p>
    <w:p w14:paraId="6855D917" w14:textId="77777777" w:rsidR="007E4B25" w:rsidRDefault="00832F03">
      <w:pPr>
        <w:numPr>
          <w:ilvl w:val="0"/>
          <w:numId w:val="18"/>
        </w:numPr>
        <w:ind w:left="720"/>
        <w:jc w:val="both"/>
        <w:rPr>
          <w:rFonts w:eastAsia="Times New Roman"/>
        </w:rPr>
      </w:pPr>
      <w:r>
        <w:rPr>
          <w:rFonts w:eastAsia="Times New Roman"/>
          <w:color w:val="000000"/>
        </w:rPr>
        <w:t>By both parties, upon written mutual agreement;</w:t>
      </w:r>
    </w:p>
    <w:p w14:paraId="40763517" w14:textId="77777777" w:rsidR="007E4B25" w:rsidRDefault="00832F03">
      <w:pPr>
        <w:ind w:left="720"/>
        <w:jc w:val="both"/>
        <w:rPr>
          <w:rFonts w:eastAsia="Times New Roman"/>
        </w:rPr>
      </w:pPr>
      <w:r>
        <w:rPr>
          <w:rFonts w:eastAsia="Times New Roman"/>
          <w:b/>
          <w:bCs/>
          <w:color w:val="000000"/>
        </w:rPr>
        <w:t xml:space="preserve"> </w:t>
      </w:r>
    </w:p>
    <w:p w14:paraId="11DF9178" w14:textId="77777777" w:rsidR="007E4B25" w:rsidRDefault="00832F03">
      <w:pPr>
        <w:numPr>
          <w:ilvl w:val="0"/>
          <w:numId w:val="18"/>
        </w:numPr>
        <w:ind w:left="720"/>
        <w:jc w:val="both"/>
        <w:rPr>
          <w:rFonts w:eastAsia="Times New Roman"/>
        </w:rPr>
      </w:pPr>
      <w:r>
        <w:rPr>
          <w:rFonts w:eastAsia="Times New Roman"/>
          <w:color w:val="000000"/>
        </w:rPr>
        <w:t>By either party, upon the other’s insolve</w:t>
      </w:r>
      <w:r>
        <w:rPr>
          <w:rFonts w:eastAsia="Times New Roman"/>
          <w:color w:val="000000"/>
        </w:rPr>
        <w:t>ncy, petition for bankruptcy or reorganization under bankruptcy laws, or assignment for the benefit of creditors;</w:t>
      </w:r>
    </w:p>
    <w:p w14:paraId="48DC6177" w14:textId="77777777" w:rsidR="007E4B25" w:rsidRDefault="00832F03">
      <w:pPr>
        <w:ind w:left="720"/>
        <w:jc w:val="both"/>
        <w:rPr>
          <w:rFonts w:eastAsia="Times New Roman"/>
        </w:rPr>
      </w:pPr>
      <w:r>
        <w:rPr>
          <w:rFonts w:eastAsia="Times New Roman"/>
          <w:b/>
          <w:bCs/>
          <w:color w:val="000000"/>
        </w:rPr>
        <w:t xml:space="preserve"> </w:t>
      </w:r>
    </w:p>
    <w:p w14:paraId="4993E6E6" w14:textId="77777777" w:rsidR="007E4B25" w:rsidRDefault="00832F03">
      <w:pPr>
        <w:numPr>
          <w:ilvl w:val="0"/>
          <w:numId w:val="18"/>
        </w:numPr>
        <w:ind w:left="720"/>
        <w:jc w:val="both"/>
        <w:rPr>
          <w:rFonts w:eastAsia="Times New Roman"/>
        </w:rPr>
      </w:pPr>
      <w:r>
        <w:rPr>
          <w:rFonts w:eastAsia="Times New Roman"/>
          <w:color w:val="000000"/>
        </w:rPr>
        <w:t>By either Party, in the event of a material breach of this Agreement by the other, if such breach is not cured within thirty (30) days’ afte</w:t>
      </w:r>
      <w:r>
        <w:rPr>
          <w:rFonts w:eastAsia="Times New Roman"/>
          <w:color w:val="000000"/>
        </w:rPr>
        <w:t>r written notice of the breach;</w:t>
      </w:r>
    </w:p>
    <w:p w14:paraId="4A0DE922" w14:textId="77777777" w:rsidR="007E4B25" w:rsidRDefault="00832F03">
      <w:pPr>
        <w:jc w:val="both"/>
        <w:rPr>
          <w:rFonts w:eastAsia="Times New Roman"/>
        </w:rPr>
      </w:pPr>
      <w:r>
        <w:rPr>
          <w:rFonts w:eastAsia="Times New Roman"/>
          <w:color w:val="000000"/>
        </w:rPr>
        <w:t xml:space="preserve"> </w:t>
      </w:r>
    </w:p>
    <w:p w14:paraId="12B5A68E" w14:textId="77777777" w:rsidR="007E4B25" w:rsidRDefault="00832F03">
      <w:pPr>
        <w:ind w:left="360"/>
        <w:jc w:val="both"/>
        <w:rPr>
          <w:rFonts w:eastAsia="Times New Roman"/>
        </w:rPr>
      </w:pPr>
      <w:r>
        <w:rPr>
          <w:rFonts w:eastAsia="Times New Roman"/>
          <w:color w:val="000000"/>
        </w:rPr>
        <w:t>Upon termination of this Agreement for any reason, [ORGANIZATION] will immediately cease all adoption, modification, translation, and use of the IEEE standards.</w:t>
      </w:r>
    </w:p>
    <w:p w14:paraId="5DC349F6" w14:textId="77777777" w:rsidR="007E4B25" w:rsidRDefault="00832F03">
      <w:pPr>
        <w:ind w:left="360"/>
        <w:jc w:val="both"/>
        <w:rPr>
          <w:rFonts w:eastAsia="Times New Roman"/>
        </w:rPr>
      </w:pPr>
      <w:r>
        <w:rPr>
          <w:rFonts w:eastAsia="Times New Roman"/>
          <w:color w:val="000000"/>
        </w:rPr>
        <w:t xml:space="preserve"> </w:t>
      </w:r>
    </w:p>
    <w:p w14:paraId="27F93AEF" w14:textId="77777777" w:rsidR="007E4B25" w:rsidRDefault="00832F03">
      <w:pPr>
        <w:ind w:left="360"/>
        <w:jc w:val="both"/>
        <w:rPr>
          <w:rFonts w:eastAsia="Times New Roman"/>
        </w:rPr>
      </w:pPr>
      <w:r>
        <w:rPr>
          <w:rFonts w:eastAsia="Times New Roman"/>
          <w:color w:val="000000"/>
        </w:rPr>
        <w:t xml:space="preserve">The following provisions of this Agreement shall </w:t>
      </w:r>
      <w:r>
        <w:rPr>
          <w:rFonts w:eastAsia="Times New Roman"/>
          <w:color w:val="000000"/>
        </w:rPr>
        <w:t>survive termination: III(f); IV; VI; VII; VIII; IX; and X.</w:t>
      </w:r>
    </w:p>
    <w:p w14:paraId="1F56B120" w14:textId="77777777" w:rsidR="007E4B25" w:rsidRDefault="00832F03">
      <w:pPr>
        <w:ind w:left="360"/>
        <w:jc w:val="both"/>
        <w:rPr>
          <w:rFonts w:eastAsia="Times New Roman"/>
        </w:rPr>
      </w:pPr>
      <w:r>
        <w:rPr>
          <w:rFonts w:eastAsia="Times New Roman"/>
          <w:color w:val="000000"/>
        </w:rPr>
        <w:t xml:space="preserve">  </w:t>
      </w:r>
    </w:p>
    <w:p w14:paraId="5BD5EB58" w14:textId="77777777" w:rsidR="007E4B25" w:rsidRDefault="00832F03">
      <w:pPr>
        <w:pStyle w:val="B1"/>
        <w:numPr>
          <w:ilvl w:val="0"/>
          <w:numId w:val="21"/>
        </w:numPr>
        <w:rPr>
          <w:rFonts w:ascii="Times New Roman" w:hAnsi="Times New Roman"/>
          <w:sz w:val="24"/>
          <w:szCs w:val="24"/>
        </w:rPr>
      </w:pPr>
      <w:r>
        <w:rPr>
          <w:rFonts w:ascii="Times New Roman" w:hAnsi="Times New Roman"/>
          <w:b/>
          <w:bCs/>
          <w:color w:val="000000"/>
          <w:sz w:val="24"/>
          <w:szCs w:val="24"/>
        </w:rPr>
        <w:t>CONFIDENTIALITY</w:t>
      </w:r>
      <w:r>
        <w:rPr>
          <w:rFonts w:ascii="Times New Roman" w:hAnsi="Times New Roman"/>
          <w:b/>
          <w:bCs/>
          <w:color w:val="000000"/>
          <w:sz w:val="24"/>
          <w:szCs w:val="24"/>
        </w:rPr>
        <w:tab/>
      </w:r>
    </w:p>
    <w:p w14:paraId="38B27D30" w14:textId="77777777" w:rsidR="007E4B25" w:rsidRDefault="00832F03">
      <w:pPr>
        <w:tabs>
          <w:tab w:val="num" w:pos="0"/>
        </w:tabs>
        <w:jc w:val="both"/>
        <w:rPr>
          <w:rFonts w:eastAsia="Times New Roman"/>
        </w:rPr>
      </w:pPr>
      <w:r>
        <w:rPr>
          <w:rFonts w:eastAsia="Times New Roman"/>
          <w:b/>
          <w:bCs/>
          <w:caps/>
          <w:color w:val="000000"/>
        </w:rPr>
        <w:lastRenderedPageBreak/>
        <w:t xml:space="preserve"> </w:t>
      </w:r>
    </w:p>
    <w:p w14:paraId="32797BB2" w14:textId="77777777" w:rsidR="007E4B25" w:rsidRDefault="00832F03">
      <w:pPr>
        <w:ind w:left="360"/>
        <w:jc w:val="both"/>
        <w:rPr>
          <w:rFonts w:eastAsia="Times New Roman"/>
        </w:rPr>
      </w:pPr>
      <w:r>
        <w:rPr>
          <w:rFonts w:eastAsia="Times New Roman"/>
          <w:color w:val="000000"/>
        </w:rPr>
        <w:t xml:space="preserve">The terms of this Agreement are strictly confidential and neither party shall disclose them to any third party, except (1) with express written consent of the other </w:t>
      </w:r>
      <w:r>
        <w:rPr>
          <w:rFonts w:eastAsia="Times New Roman"/>
          <w:color w:val="000000"/>
        </w:rPr>
        <w:t>party, (2) as necessary to effectuate the terms of the Agreement, or (3) as necessary to comply with any applicable law or court order.</w:t>
      </w:r>
    </w:p>
    <w:p w14:paraId="798B2CA9" w14:textId="77777777" w:rsidR="007E4B25" w:rsidRDefault="00832F03">
      <w:pPr>
        <w:ind w:left="360"/>
        <w:jc w:val="both"/>
        <w:rPr>
          <w:rFonts w:eastAsia="Times New Roman"/>
        </w:rPr>
      </w:pPr>
      <w:r>
        <w:rPr>
          <w:rFonts w:eastAsia="Times New Roman"/>
          <w:color w:val="000000"/>
        </w:rPr>
        <w:t xml:space="preserve"> </w:t>
      </w:r>
    </w:p>
    <w:p w14:paraId="6B3D36CB" w14:textId="77777777" w:rsidR="007E4B25" w:rsidRDefault="00832F03">
      <w:pPr>
        <w:pStyle w:val="B1"/>
        <w:numPr>
          <w:ilvl w:val="0"/>
          <w:numId w:val="21"/>
        </w:numPr>
        <w:rPr>
          <w:rFonts w:ascii="Times New Roman" w:hAnsi="Times New Roman"/>
        </w:rPr>
      </w:pPr>
      <w:r>
        <w:rPr>
          <w:rFonts w:ascii="Times New Roman" w:hAnsi="Times New Roman"/>
          <w:b/>
          <w:bCs/>
          <w:color w:val="000000"/>
          <w:sz w:val="24"/>
        </w:rPr>
        <w:t>INDEMNIFICATION</w:t>
      </w:r>
    </w:p>
    <w:p w14:paraId="266BFD10" w14:textId="77777777" w:rsidR="007E4B25" w:rsidRDefault="00832F03">
      <w:pPr>
        <w:jc w:val="both"/>
        <w:rPr>
          <w:rFonts w:eastAsia="Times New Roman"/>
        </w:rPr>
      </w:pPr>
      <w:r>
        <w:rPr>
          <w:rFonts w:eastAsia="Times New Roman"/>
          <w:b/>
          <w:bCs/>
          <w:color w:val="000000"/>
        </w:rPr>
        <w:t xml:space="preserve"> </w:t>
      </w:r>
    </w:p>
    <w:p w14:paraId="17D81745" w14:textId="77777777" w:rsidR="007E4B25" w:rsidRDefault="00832F03">
      <w:pPr>
        <w:pStyle w:val="Para1"/>
        <w:ind w:left="360" w:firstLine="0"/>
      </w:pPr>
      <w:r>
        <w:rPr>
          <w:color w:val="000000"/>
        </w:rPr>
        <w:t>[ORGANIZATION] shall indemnify, defend, and hold harmless IEEE and its officers, directors, agents a</w:t>
      </w:r>
      <w:r>
        <w:rPr>
          <w:color w:val="000000"/>
        </w:rPr>
        <w:t xml:space="preserve">nd employees from and against all claims, losses, expenses, fees (including, but not limited to, attorneys’ and expert witnesses’ fees), costs and judgments that may be asserted against IEEE that result from (a) any adoption, modification, translation, or </w:t>
      </w:r>
      <w:r>
        <w:rPr>
          <w:color w:val="000000"/>
        </w:rPr>
        <w:t>use of an IEEE standard by [ORGANIZATION], or (b) any claims by any third parties which are based upon or are the result of any breach of the warranties contained in this Agreement.</w:t>
      </w:r>
    </w:p>
    <w:p w14:paraId="58017E58" w14:textId="71EBD658" w:rsidR="007E4B25" w:rsidRDefault="00832F03">
      <w:pPr>
        <w:pStyle w:val="B1"/>
        <w:numPr>
          <w:ilvl w:val="0"/>
          <w:numId w:val="21"/>
        </w:numPr>
        <w:rPr>
          <w:rFonts w:ascii="Times New Roman" w:hAnsi="Times New Roman"/>
        </w:rPr>
      </w:pPr>
      <w:r>
        <w:rPr>
          <w:rFonts w:ascii="Times New Roman" w:hAnsi="Times New Roman"/>
          <w:b/>
          <w:bCs/>
          <w:color w:val="000000"/>
          <w:sz w:val="24"/>
        </w:rPr>
        <w:t>NOTICE</w:t>
      </w:r>
      <w:r>
        <w:rPr>
          <w:rFonts w:ascii="Times New Roman" w:hAnsi="Times New Roman"/>
          <w:b/>
          <w:bCs/>
          <w:color w:val="000000"/>
          <w:sz w:val="24"/>
        </w:rPr>
        <w:br/>
        <w:t xml:space="preserve"> </w:t>
      </w:r>
    </w:p>
    <w:p w14:paraId="4C58CC5C" w14:textId="77777777" w:rsidR="007E4B25" w:rsidRDefault="00832F03">
      <w:pPr>
        <w:pStyle w:val="BodyTextIndent3"/>
        <w:ind w:left="360" w:firstLine="0"/>
        <w:jc w:val="both"/>
      </w:pPr>
      <w:r>
        <w:rPr>
          <w:color w:val="000000"/>
        </w:rPr>
        <w:t>Any notice made according to this Agreement shall be in</w:t>
      </w:r>
      <w:r>
        <w:rPr>
          <w:color w:val="000000"/>
        </w:rPr>
        <w:t xml:space="preserve"> writing, sent by registered or certified mail, return receipt requested, addressed to the Parties at their respective addresses specified below, and are effective when mailed.  Alternately, an email, a facsimile transmittal, or an express mail transmittal</w:t>
      </w:r>
      <w:r>
        <w:rPr>
          <w:color w:val="000000"/>
        </w:rPr>
        <w:t xml:space="preserve"> with a confirmation of receipt shall be acceptable.  Either Party, by notice, may specify a different address.</w:t>
      </w:r>
    </w:p>
    <w:p w14:paraId="05A4CFD3" w14:textId="77777777" w:rsidR="007E4B25" w:rsidRDefault="00832F03">
      <w:pPr>
        <w:ind w:left="360"/>
        <w:jc w:val="both"/>
        <w:rPr>
          <w:rFonts w:eastAsia="Times New Roman"/>
        </w:rPr>
      </w:pPr>
      <w:r>
        <w:rPr>
          <w:rFonts w:eastAsia="Times New Roman"/>
          <w:color w:val="000000"/>
        </w:rPr>
        <w:t xml:space="preserve"> </w:t>
      </w:r>
    </w:p>
    <w:p w14:paraId="1EC5826F" w14:textId="77777777" w:rsidR="007E4B25" w:rsidRDefault="00832F03">
      <w:pPr>
        <w:ind w:left="1440" w:hanging="1080"/>
        <w:jc w:val="both"/>
        <w:rPr>
          <w:rFonts w:eastAsia="Times New Roman"/>
        </w:rPr>
      </w:pPr>
      <w:r>
        <w:rPr>
          <w:rFonts w:eastAsia="Times New Roman"/>
          <w:color w:val="000000"/>
        </w:rPr>
        <w:t>If to [ORGANIZATION]:</w:t>
      </w:r>
      <w:r>
        <w:rPr>
          <w:rFonts w:eastAsia="Times New Roman"/>
          <w:color w:val="000000"/>
        </w:rPr>
        <w:tab/>
      </w:r>
      <w:r>
        <w:rPr>
          <w:rFonts w:eastAsia="Times New Roman"/>
          <w:color w:val="000000"/>
        </w:rPr>
        <w:tab/>
        <w:t>(Address)</w:t>
      </w:r>
    </w:p>
    <w:p w14:paraId="1A299952" w14:textId="77777777" w:rsidR="007E4B25" w:rsidRDefault="00832F03">
      <w:pPr>
        <w:ind w:left="1440" w:hanging="1080"/>
        <w:jc w:val="both"/>
        <w:rPr>
          <w:rFonts w:eastAsia="Times New Roman"/>
        </w:rPr>
      </w:pPr>
      <w:r>
        <w:rPr>
          <w:rFonts w:eastAsia="Times New Roman"/>
          <w:color w:val="000000"/>
        </w:rPr>
        <w:tab/>
      </w:r>
      <w:r>
        <w:rPr>
          <w:rFonts w:eastAsia="Times New Roman"/>
          <w:color w:val="000000"/>
        </w:rPr>
        <w:tab/>
      </w:r>
      <w:r>
        <w:rPr>
          <w:rFonts w:eastAsia="Times New Roman"/>
          <w:color w:val="000000"/>
        </w:rPr>
        <w:tab/>
        <w:t xml:space="preserve"> </w:t>
      </w:r>
    </w:p>
    <w:p w14:paraId="48EB8CB8" w14:textId="77777777" w:rsidR="007E4B25" w:rsidRDefault="00832F03">
      <w:pPr>
        <w:ind w:left="1440" w:hanging="1080"/>
        <w:jc w:val="both"/>
        <w:rPr>
          <w:rFonts w:eastAsia="Times New Roman"/>
        </w:rPr>
      </w:pPr>
      <w:r>
        <w:rPr>
          <w:rFonts w:eastAsia="Times New Roman"/>
          <w:color w:val="000000"/>
        </w:rPr>
        <w:tab/>
      </w:r>
      <w:r>
        <w:rPr>
          <w:rFonts w:eastAsia="Times New Roman"/>
          <w:color w:val="000000"/>
        </w:rPr>
        <w:tab/>
        <w:t xml:space="preserve">Tel:   </w:t>
      </w:r>
      <w:r>
        <w:rPr>
          <w:rFonts w:eastAsia="Times New Roman"/>
          <w:color w:val="000000"/>
        </w:rPr>
        <w:tab/>
      </w:r>
      <w:r>
        <w:rPr>
          <w:rFonts w:eastAsia="Times New Roman"/>
          <w:color w:val="000000"/>
        </w:rPr>
        <w:tab/>
      </w:r>
    </w:p>
    <w:p w14:paraId="0F8255F3" w14:textId="77777777" w:rsidR="007E4B25" w:rsidRDefault="00832F03">
      <w:pPr>
        <w:ind w:left="1440" w:hanging="1080"/>
        <w:jc w:val="both"/>
        <w:rPr>
          <w:rFonts w:eastAsia="Times New Roman"/>
        </w:rPr>
      </w:pPr>
      <w:r>
        <w:rPr>
          <w:rFonts w:eastAsia="Times New Roman"/>
          <w:color w:val="000000"/>
        </w:rPr>
        <w:tab/>
      </w:r>
      <w:r>
        <w:rPr>
          <w:rFonts w:eastAsia="Times New Roman"/>
          <w:color w:val="000000"/>
        </w:rPr>
        <w:tab/>
        <w:t xml:space="preserve">Fax:  </w:t>
      </w:r>
    </w:p>
    <w:p w14:paraId="1627FC5C" w14:textId="77777777" w:rsidR="007E4B25" w:rsidRDefault="00832F03">
      <w:pPr>
        <w:ind w:left="1440" w:hanging="1080"/>
        <w:jc w:val="both"/>
        <w:rPr>
          <w:rFonts w:eastAsia="Times New Roman"/>
        </w:rPr>
      </w:pPr>
      <w:r>
        <w:rPr>
          <w:rFonts w:eastAsia="Times New Roman"/>
          <w:color w:val="000000"/>
        </w:rPr>
        <w:t xml:space="preserve"> </w:t>
      </w:r>
    </w:p>
    <w:p w14:paraId="170907ED" w14:textId="77777777" w:rsidR="007E4B25" w:rsidRDefault="00832F03">
      <w:pPr>
        <w:ind w:left="1440" w:hanging="1080"/>
        <w:jc w:val="both"/>
        <w:rPr>
          <w:rFonts w:eastAsia="Times New Roman"/>
        </w:rPr>
      </w:pPr>
      <w:r>
        <w:rPr>
          <w:rFonts w:eastAsia="Times New Roman"/>
          <w:color w:val="000000"/>
        </w:rPr>
        <w:t>If to IEEE:</w:t>
      </w:r>
      <w:r>
        <w:rPr>
          <w:rFonts w:eastAsia="Times New Roman"/>
          <w:color w:val="000000"/>
        </w:rPr>
        <w:tab/>
      </w:r>
      <w:r>
        <w:rPr>
          <w:rFonts w:eastAsia="Times New Roman"/>
          <w:color w:val="000000"/>
        </w:rPr>
        <w:tab/>
      </w:r>
      <w:r>
        <w:rPr>
          <w:rFonts w:eastAsia="Times New Roman"/>
          <w:color w:val="000000"/>
        </w:rPr>
        <w:t xml:space="preserve">The Institute of Electrical and Electronics Engineers, Incorporated </w:t>
      </w:r>
    </w:p>
    <w:p w14:paraId="5081D2E8" w14:textId="77777777" w:rsidR="007E4B25" w:rsidRDefault="00832F03">
      <w:pPr>
        <w:ind w:left="1440" w:hanging="1080"/>
        <w:jc w:val="both"/>
        <w:rPr>
          <w:rFonts w:eastAsia="Times New Roman"/>
        </w:rPr>
      </w:pPr>
      <w:r>
        <w:rPr>
          <w:rFonts w:eastAsia="Times New Roman"/>
          <w:color w:val="000000"/>
        </w:rPr>
        <w:tab/>
      </w:r>
      <w:r>
        <w:rPr>
          <w:rFonts w:eastAsia="Times New Roman"/>
          <w:color w:val="000000"/>
        </w:rPr>
        <w:tab/>
        <w:t>Standards Activities</w:t>
      </w:r>
    </w:p>
    <w:p w14:paraId="1F84F6E2" w14:textId="77777777" w:rsidR="007E4B25" w:rsidRDefault="00832F03">
      <w:pPr>
        <w:ind w:left="1440" w:hanging="1080"/>
        <w:jc w:val="both"/>
        <w:rPr>
          <w:rFonts w:eastAsia="Times New Roman"/>
        </w:rPr>
      </w:pPr>
      <w:r>
        <w:rPr>
          <w:rFonts w:eastAsia="Times New Roman"/>
          <w:color w:val="000000"/>
        </w:rPr>
        <w:tab/>
      </w:r>
      <w:r>
        <w:rPr>
          <w:rFonts w:eastAsia="Times New Roman"/>
          <w:color w:val="000000"/>
        </w:rPr>
        <w:tab/>
        <w:t>445 Hoes Lane</w:t>
      </w:r>
    </w:p>
    <w:p w14:paraId="4B000575" w14:textId="77777777" w:rsidR="007E4B25" w:rsidRDefault="00832F03">
      <w:pPr>
        <w:ind w:left="1440" w:hanging="1080"/>
        <w:jc w:val="both"/>
        <w:rPr>
          <w:rFonts w:eastAsia="Times New Roman"/>
        </w:rPr>
      </w:pPr>
      <w:r>
        <w:rPr>
          <w:rFonts w:eastAsia="Times New Roman"/>
          <w:color w:val="000000"/>
        </w:rPr>
        <w:tab/>
      </w:r>
      <w:r>
        <w:rPr>
          <w:rFonts w:eastAsia="Times New Roman"/>
          <w:color w:val="000000"/>
        </w:rPr>
        <w:tab/>
        <w:t>Piscataway, NJ 08854</w:t>
      </w:r>
    </w:p>
    <w:p w14:paraId="5ADE2CAC" w14:textId="2DF4B5B0" w:rsidR="007E4B25" w:rsidRDefault="00832F03">
      <w:pPr>
        <w:ind w:left="1440" w:hanging="1080"/>
        <w:jc w:val="both"/>
        <w:rPr>
          <w:rFonts w:eastAsia="Times New Roman"/>
        </w:rPr>
      </w:pPr>
      <w:r>
        <w:rPr>
          <w:rFonts w:eastAsia="Times New Roman"/>
          <w:color w:val="000000"/>
        </w:rPr>
        <w:tab/>
      </w:r>
      <w:r>
        <w:rPr>
          <w:rFonts w:eastAsia="Times New Roman"/>
          <w:color w:val="000000"/>
        </w:rPr>
        <w:tab/>
      </w:r>
      <w:r>
        <w:rPr>
          <w:rFonts w:eastAsia="Times New Roman"/>
          <w:color w:val="000000"/>
        </w:rPr>
        <w:t>USA</w:t>
      </w:r>
    </w:p>
    <w:p w14:paraId="1864B427" w14:textId="77777777" w:rsidR="007E4B25" w:rsidRDefault="00832F03">
      <w:pPr>
        <w:ind w:left="1440" w:hanging="1080"/>
        <w:jc w:val="both"/>
        <w:rPr>
          <w:rFonts w:eastAsia="Times New Roman"/>
        </w:rPr>
      </w:pPr>
      <w:r>
        <w:rPr>
          <w:rFonts w:eastAsia="Times New Roman"/>
          <w:color w:val="000000"/>
        </w:rPr>
        <w:tab/>
      </w:r>
      <w:r>
        <w:rPr>
          <w:rFonts w:eastAsia="Times New Roman"/>
          <w:color w:val="000000"/>
        </w:rPr>
        <w:tab/>
        <w:t>Attention: Agreement Liaison</w:t>
      </w:r>
    </w:p>
    <w:p w14:paraId="6A6004B2" w14:textId="77777777" w:rsidR="007E4B25" w:rsidRDefault="00832F03">
      <w:pPr>
        <w:ind w:left="2160" w:hanging="1080"/>
        <w:jc w:val="both"/>
        <w:rPr>
          <w:rFonts w:eastAsia="Times New Roman"/>
        </w:rPr>
      </w:pPr>
      <w:r>
        <w:rPr>
          <w:rFonts w:eastAsia="Times New Roman"/>
          <w:color w:val="000000"/>
        </w:rPr>
        <w:tab/>
        <w:t xml:space="preserve">Email: </w:t>
      </w:r>
    </w:p>
    <w:p w14:paraId="00A11A47" w14:textId="77777777" w:rsidR="007E4B25" w:rsidRDefault="00832F03">
      <w:pPr>
        <w:ind w:left="2160"/>
        <w:jc w:val="both"/>
        <w:rPr>
          <w:rFonts w:eastAsia="Times New Roman"/>
        </w:rPr>
      </w:pPr>
      <w:r>
        <w:rPr>
          <w:rFonts w:eastAsia="Times New Roman"/>
          <w:color w:val="000000"/>
        </w:rPr>
        <w:t>Tel: (732) 562-XXXX</w:t>
      </w:r>
      <w:r>
        <w:rPr>
          <w:rFonts w:eastAsia="Times New Roman"/>
          <w:color w:val="000000"/>
        </w:rPr>
        <w:tab/>
      </w:r>
    </w:p>
    <w:p w14:paraId="3F79C1B4" w14:textId="77777777" w:rsidR="007E4B25" w:rsidRDefault="00832F03">
      <w:pPr>
        <w:ind w:left="2160"/>
        <w:jc w:val="both"/>
        <w:rPr>
          <w:rFonts w:eastAsia="Times New Roman"/>
        </w:rPr>
      </w:pPr>
      <w:r>
        <w:rPr>
          <w:rFonts w:eastAsia="Times New Roman"/>
          <w:color w:val="000000"/>
        </w:rPr>
        <w:t>Fax: (732) 562-1571</w:t>
      </w:r>
      <w:r>
        <w:rPr>
          <w:rFonts w:eastAsia="Times New Roman"/>
          <w:color w:val="000000"/>
        </w:rPr>
        <w:br/>
        <w:t xml:space="preserve"> </w:t>
      </w:r>
    </w:p>
    <w:p w14:paraId="3D08DACD" w14:textId="77777777" w:rsidR="007E4B25" w:rsidRDefault="00832F03">
      <w:pPr>
        <w:ind w:left="2160" w:hanging="1080"/>
        <w:jc w:val="both"/>
        <w:rPr>
          <w:rFonts w:eastAsia="Times New Roman"/>
        </w:rPr>
      </w:pPr>
      <w:r>
        <w:rPr>
          <w:rFonts w:eastAsia="Times New Roman"/>
          <w:color w:val="000000"/>
        </w:rPr>
        <w:tab/>
        <w:t xml:space="preserve">With a </w:t>
      </w:r>
      <w:r>
        <w:rPr>
          <w:rFonts w:eastAsia="Times New Roman"/>
          <w:color w:val="000000"/>
        </w:rPr>
        <w:t>courtesy copy to:</w:t>
      </w:r>
    </w:p>
    <w:p w14:paraId="17BEC98F" w14:textId="77777777" w:rsidR="007E4B25" w:rsidRDefault="00832F03">
      <w:pPr>
        <w:ind w:left="2160" w:hanging="1080"/>
        <w:jc w:val="both"/>
        <w:rPr>
          <w:rFonts w:eastAsia="Times New Roman"/>
        </w:rPr>
      </w:pPr>
      <w:r>
        <w:rPr>
          <w:rFonts w:eastAsia="Times New Roman"/>
          <w:color w:val="000000"/>
        </w:rPr>
        <w:tab/>
        <w:t>3 Park Avenue, 17</w:t>
      </w:r>
      <w:r>
        <w:rPr>
          <w:rFonts w:eastAsia="Times New Roman"/>
          <w:color w:val="000000"/>
          <w:vertAlign w:val="superscript"/>
        </w:rPr>
        <w:t>th</w:t>
      </w:r>
      <w:r>
        <w:rPr>
          <w:rFonts w:eastAsia="Times New Roman"/>
          <w:color w:val="000000"/>
        </w:rPr>
        <w:t xml:space="preserve"> Floor</w:t>
      </w:r>
    </w:p>
    <w:p w14:paraId="0D4739AF" w14:textId="77777777" w:rsidR="007E4B25" w:rsidRDefault="00832F03">
      <w:pPr>
        <w:ind w:left="2160" w:hanging="1080"/>
        <w:jc w:val="both"/>
        <w:rPr>
          <w:rFonts w:eastAsia="Times New Roman"/>
        </w:rPr>
      </w:pPr>
      <w:r>
        <w:rPr>
          <w:rFonts w:eastAsia="Times New Roman"/>
          <w:color w:val="000000"/>
        </w:rPr>
        <w:tab/>
        <w:t>New York, NY 10016</w:t>
      </w:r>
    </w:p>
    <w:p w14:paraId="007CB409" w14:textId="77777777" w:rsidR="007E4B25" w:rsidRDefault="00832F03">
      <w:pPr>
        <w:ind w:left="2160" w:hanging="1080"/>
        <w:jc w:val="both"/>
        <w:rPr>
          <w:rFonts w:eastAsia="Times New Roman"/>
        </w:rPr>
      </w:pPr>
      <w:r>
        <w:rPr>
          <w:rFonts w:eastAsia="Times New Roman"/>
          <w:color w:val="000000"/>
        </w:rPr>
        <w:tab/>
        <w:t>United States</w:t>
      </w:r>
    </w:p>
    <w:p w14:paraId="4B137F5B" w14:textId="77777777" w:rsidR="007E4B25" w:rsidRDefault="00832F03">
      <w:pPr>
        <w:ind w:left="2160"/>
        <w:jc w:val="both"/>
        <w:rPr>
          <w:rFonts w:eastAsia="Times New Roman"/>
        </w:rPr>
      </w:pPr>
      <w:r>
        <w:rPr>
          <w:rFonts w:eastAsia="Times New Roman"/>
          <w:color w:val="000000"/>
        </w:rPr>
        <w:t>Attention:  Sophia A. Muirhead, General Counsel</w:t>
      </w:r>
    </w:p>
    <w:p w14:paraId="4609A7D7" w14:textId="77777777" w:rsidR="007E4B25" w:rsidRDefault="00832F03">
      <w:pPr>
        <w:ind w:left="2160"/>
        <w:jc w:val="both"/>
        <w:rPr>
          <w:rFonts w:eastAsia="Times New Roman"/>
        </w:rPr>
      </w:pPr>
      <w:r>
        <w:rPr>
          <w:rFonts w:eastAsia="Times New Roman"/>
          <w:color w:val="000000"/>
        </w:rPr>
        <w:t xml:space="preserve">Email:  </w:t>
      </w:r>
      <w:hyperlink r:id="rId14" w:history="1">
        <w:r>
          <w:rPr>
            <w:rFonts w:eastAsia="Times New Roman"/>
            <w:color w:val="0000FF"/>
            <w:u w:val="single" w:color="0000FF"/>
          </w:rPr>
          <w:t>contract-review@ieee.org</w:t>
        </w:r>
      </w:hyperlink>
    </w:p>
    <w:p w14:paraId="7B78C9FB" w14:textId="77777777" w:rsidR="007E4B25" w:rsidRDefault="00832F03">
      <w:pPr>
        <w:ind w:left="2160" w:hanging="1080"/>
        <w:jc w:val="both"/>
        <w:rPr>
          <w:rFonts w:eastAsia="Times New Roman"/>
        </w:rPr>
      </w:pPr>
      <w:r>
        <w:rPr>
          <w:rFonts w:eastAsia="Times New Roman"/>
          <w:color w:val="000000"/>
        </w:rPr>
        <w:tab/>
        <w:t>Tel:  212-705-8950</w:t>
      </w:r>
    </w:p>
    <w:p w14:paraId="63E98B15" w14:textId="77777777" w:rsidR="007E4B25" w:rsidRDefault="00832F03">
      <w:pPr>
        <w:ind w:left="360"/>
        <w:jc w:val="both"/>
        <w:rPr>
          <w:rFonts w:eastAsia="Times New Roman"/>
        </w:rPr>
      </w:pPr>
      <w:r>
        <w:rPr>
          <w:rFonts w:eastAsia="Times New Roman"/>
          <w:color w:val="000000"/>
        </w:rPr>
        <w:t xml:space="preserve"> </w:t>
      </w:r>
    </w:p>
    <w:p w14:paraId="118989DC" w14:textId="77777777" w:rsidR="007E4B25" w:rsidRDefault="00832F03">
      <w:pPr>
        <w:pStyle w:val="B1"/>
        <w:numPr>
          <w:ilvl w:val="0"/>
          <w:numId w:val="21"/>
        </w:numPr>
        <w:rPr>
          <w:rFonts w:ascii="Times New Roman" w:hAnsi="Times New Roman"/>
        </w:rPr>
      </w:pPr>
      <w:r>
        <w:rPr>
          <w:rFonts w:ascii="Times New Roman" w:hAnsi="Times New Roman"/>
          <w:b/>
          <w:bCs/>
          <w:color w:val="000000"/>
          <w:sz w:val="24"/>
        </w:rPr>
        <w:t>MISCELLANEOUS</w:t>
      </w:r>
    </w:p>
    <w:p w14:paraId="647A7F9B" w14:textId="77777777" w:rsidR="007E4B25" w:rsidRDefault="00832F03">
      <w:pPr>
        <w:jc w:val="both"/>
        <w:rPr>
          <w:rFonts w:eastAsia="Times New Roman"/>
        </w:rPr>
      </w:pPr>
      <w:r>
        <w:rPr>
          <w:rFonts w:eastAsia="Times New Roman"/>
          <w:color w:val="000000"/>
        </w:rPr>
        <w:t xml:space="preserve"> </w:t>
      </w:r>
    </w:p>
    <w:p w14:paraId="4A7E5079" w14:textId="77777777" w:rsidR="007E4B25" w:rsidRDefault="00832F03">
      <w:pPr>
        <w:numPr>
          <w:ilvl w:val="0"/>
          <w:numId w:val="17"/>
        </w:numPr>
        <w:ind w:left="720"/>
        <w:jc w:val="both"/>
        <w:rPr>
          <w:rFonts w:eastAsia="Times New Roman"/>
        </w:rPr>
      </w:pPr>
      <w:r>
        <w:rPr>
          <w:rFonts w:eastAsia="Times New Roman"/>
          <w:color w:val="000000"/>
        </w:rPr>
        <w:t>This Agreement constitutes the complete agreement between Parties, supersedes all prior agreements with respect to the subject hereof, and may not be amended or modified, except by written instrument signed by all Parties hereto or by their</w:t>
      </w:r>
      <w:r>
        <w:rPr>
          <w:rFonts w:eastAsia="Times New Roman"/>
          <w:color w:val="000000"/>
        </w:rPr>
        <w:t xml:space="preserve"> duly authorized representatives.</w:t>
      </w:r>
    </w:p>
    <w:p w14:paraId="6AE212C3" w14:textId="77777777" w:rsidR="007E4B25" w:rsidRDefault="00832F03">
      <w:pPr>
        <w:ind w:left="720"/>
        <w:jc w:val="both"/>
        <w:rPr>
          <w:rFonts w:eastAsia="Times New Roman"/>
        </w:rPr>
      </w:pPr>
      <w:r>
        <w:rPr>
          <w:rFonts w:eastAsia="Times New Roman"/>
          <w:color w:val="000000"/>
        </w:rPr>
        <w:lastRenderedPageBreak/>
        <w:t xml:space="preserve"> </w:t>
      </w:r>
    </w:p>
    <w:p w14:paraId="7DF6B6C0" w14:textId="77777777" w:rsidR="007E4B25" w:rsidRDefault="00832F03">
      <w:pPr>
        <w:numPr>
          <w:ilvl w:val="0"/>
          <w:numId w:val="17"/>
        </w:numPr>
        <w:ind w:left="720"/>
        <w:jc w:val="both"/>
        <w:rPr>
          <w:rFonts w:eastAsia="Times New Roman"/>
        </w:rPr>
      </w:pPr>
      <w:r>
        <w:rPr>
          <w:rFonts w:eastAsia="Times New Roman"/>
          <w:color w:val="000000"/>
        </w:rPr>
        <w:t>This Agreement shall be construed in accordance with the laws of the State of New York, without giving effect to its conflict-of-laws provisions, and the Courts of New York shall be the forum for settlement of any disput</w:t>
      </w:r>
      <w:r>
        <w:rPr>
          <w:rFonts w:eastAsia="Times New Roman"/>
          <w:color w:val="000000"/>
        </w:rPr>
        <w:t>e.</w:t>
      </w:r>
    </w:p>
    <w:p w14:paraId="7CCDE3F3" w14:textId="77777777" w:rsidR="007E4B25" w:rsidRDefault="00832F03">
      <w:pPr>
        <w:pStyle w:val="ListParagraph"/>
        <w:rPr>
          <w:rFonts w:eastAsia="Times New Roman"/>
        </w:rPr>
      </w:pPr>
      <w:r>
        <w:rPr>
          <w:rFonts w:eastAsia="Times New Roman"/>
          <w:color w:val="000000"/>
        </w:rPr>
        <w:t xml:space="preserve"> </w:t>
      </w:r>
    </w:p>
    <w:p w14:paraId="01AED964" w14:textId="77777777" w:rsidR="007E4B25" w:rsidRDefault="00832F03">
      <w:pPr>
        <w:numPr>
          <w:ilvl w:val="0"/>
          <w:numId w:val="17"/>
        </w:numPr>
        <w:ind w:left="720"/>
        <w:jc w:val="both"/>
        <w:rPr>
          <w:rFonts w:eastAsia="Times New Roman"/>
        </w:rPr>
      </w:pPr>
      <w:r>
        <w:rPr>
          <w:rFonts w:eastAsia="Times New Roman"/>
          <w:color w:val="000000"/>
        </w:rPr>
        <w:t>The terms and conditions of this Agreement are severable.  If any condition of this Agreement is deemed to be illegal or unenforceable under any rule of law, all other terms shall remain in force.  Further, the term and condition which is held to be i</w:t>
      </w:r>
      <w:r>
        <w:rPr>
          <w:rFonts w:eastAsia="Times New Roman"/>
          <w:color w:val="000000"/>
        </w:rPr>
        <w:t>llegal or unenforceable shall remain in effect as far as possible and in accordance with the intention of the Parties.</w:t>
      </w:r>
    </w:p>
    <w:p w14:paraId="2BD68B66" w14:textId="77777777" w:rsidR="007E4B25" w:rsidRDefault="00832F03">
      <w:pPr>
        <w:pStyle w:val="ListParagraph"/>
        <w:rPr>
          <w:rFonts w:eastAsia="Times New Roman"/>
        </w:rPr>
      </w:pPr>
      <w:r>
        <w:rPr>
          <w:rFonts w:eastAsia="Times New Roman"/>
          <w:color w:val="000000"/>
        </w:rPr>
        <w:t xml:space="preserve"> </w:t>
      </w:r>
    </w:p>
    <w:p w14:paraId="60AE9921" w14:textId="77777777" w:rsidR="007E4B25" w:rsidRDefault="00832F03">
      <w:pPr>
        <w:numPr>
          <w:ilvl w:val="0"/>
          <w:numId w:val="17"/>
        </w:numPr>
        <w:ind w:left="720"/>
        <w:jc w:val="both"/>
        <w:rPr>
          <w:rFonts w:eastAsia="Times New Roman"/>
        </w:rPr>
      </w:pPr>
      <w:r>
        <w:rPr>
          <w:rFonts w:eastAsia="Times New Roman"/>
          <w:color w:val="000000"/>
        </w:rPr>
        <w:t>Any prevention of or delay in either party’s performance hereunder due to labor disputes, acts of God, governmental restrictions, epide</w:t>
      </w:r>
      <w:r>
        <w:rPr>
          <w:rFonts w:eastAsia="Times New Roman"/>
          <w:color w:val="000000"/>
        </w:rPr>
        <w:t>mic, enemy or hostile governmental action, fire or other casualty, or other causes beyond the party’s control shall excuse the party’s performance of its obligations hereunder for a period equal to the duration of any such prevention or delay.</w:t>
      </w:r>
    </w:p>
    <w:p w14:paraId="25356600" w14:textId="77777777" w:rsidR="007E4B25" w:rsidRDefault="00832F03">
      <w:pPr>
        <w:ind w:left="720"/>
        <w:jc w:val="both"/>
        <w:rPr>
          <w:rFonts w:eastAsia="Times New Roman"/>
        </w:rPr>
      </w:pPr>
      <w:r>
        <w:rPr>
          <w:rFonts w:eastAsia="Times New Roman"/>
          <w:color w:val="000000"/>
        </w:rPr>
        <w:t xml:space="preserve"> </w:t>
      </w:r>
    </w:p>
    <w:p w14:paraId="0C96CDC4" w14:textId="77777777" w:rsidR="007E4B25" w:rsidRDefault="00832F03">
      <w:pPr>
        <w:numPr>
          <w:ilvl w:val="0"/>
          <w:numId w:val="17"/>
        </w:numPr>
        <w:ind w:left="720"/>
        <w:jc w:val="both"/>
        <w:rPr>
          <w:rFonts w:eastAsia="Times New Roman"/>
        </w:rPr>
      </w:pPr>
      <w:r>
        <w:rPr>
          <w:rFonts w:eastAsia="Times New Roman"/>
          <w:color w:val="000000"/>
        </w:rPr>
        <w:t>The relati</w:t>
      </w:r>
      <w:r>
        <w:rPr>
          <w:rFonts w:eastAsia="Times New Roman"/>
          <w:color w:val="000000"/>
        </w:rPr>
        <w:t>onship between the Parties shall be that of independent contractors, and nothing in this Agreement shall be construed to constitute either Party as an employee, agent or member of the other Party.  Without limiting the foregoing, neither Party shall have a</w:t>
      </w:r>
      <w:r>
        <w:rPr>
          <w:rFonts w:eastAsia="Times New Roman"/>
          <w:color w:val="000000"/>
        </w:rPr>
        <w:t>uthority to act for or to bind the other Party in any way, to make representations or warranties or to execute agreements on behalf of the other Party, or to represent that it is in any way responsible for the acts or omissions of the other Party.</w:t>
      </w:r>
    </w:p>
    <w:p w14:paraId="1060A1C9" w14:textId="77777777" w:rsidR="007E4B25" w:rsidRDefault="00832F03">
      <w:pPr>
        <w:ind w:left="720"/>
        <w:jc w:val="both"/>
        <w:rPr>
          <w:rFonts w:eastAsia="Times New Roman"/>
        </w:rPr>
      </w:pPr>
      <w:r>
        <w:rPr>
          <w:rFonts w:eastAsia="Times New Roman"/>
          <w:color w:val="000000"/>
        </w:rPr>
        <w:t xml:space="preserve"> </w:t>
      </w:r>
    </w:p>
    <w:p w14:paraId="662B5DBB" w14:textId="77777777" w:rsidR="007E4B25" w:rsidRDefault="00832F03">
      <w:pPr>
        <w:numPr>
          <w:ilvl w:val="0"/>
          <w:numId w:val="17"/>
        </w:numPr>
        <w:ind w:left="720"/>
        <w:jc w:val="both"/>
        <w:rPr>
          <w:rFonts w:eastAsia="Times New Roman"/>
        </w:rPr>
      </w:pPr>
      <w:r>
        <w:rPr>
          <w:rFonts w:eastAsia="Times New Roman"/>
          <w:color w:val="000000"/>
        </w:rPr>
        <w:t>Nothing in this Agreement, whether expressed or implied, is intended to confer any rights or remedies under or by reason of this Agreement on any persons other than the Parties to this Agreement and to their respective successors and assigns.</w:t>
      </w:r>
    </w:p>
    <w:p w14:paraId="28B7B43D" w14:textId="77777777" w:rsidR="007E4B25" w:rsidRDefault="00832F03">
      <w:pPr>
        <w:pStyle w:val="ListParagraph"/>
        <w:rPr>
          <w:rFonts w:eastAsia="Times New Roman"/>
        </w:rPr>
      </w:pPr>
      <w:r>
        <w:rPr>
          <w:rFonts w:eastAsia="Times New Roman"/>
          <w:color w:val="000000"/>
        </w:rPr>
        <w:t xml:space="preserve"> </w:t>
      </w:r>
    </w:p>
    <w:p w14:paraId="2A8A51D1" w14:textId="77777777" w:rsidR="007E4B25" w:rsidRDefault="00832F03">
      <w:pPr>
        <w:numPr>
          <w:ilvl w:val="0"/>
          <w:numId w:val="17"/>
        </w:numPr>
        <w:ind w:left="720"/>
        <w:jc w:val="both"/>
        <w:rPr>
          <w:rFonts w:eastAsia="Times New Roman"/>
        </w:rPr>
      </w:pPr>
      <w:r>
        <w:rPr>
          <w:rFonts w:eastAsia="Times New Roman"/>
          <w:color w:val="000000"/>
        </w:rPr>
        <w:t xml:space="preserve">This </w:t>
      </w:r>
      <w:r>
        <w:rPr>
          <w:rFonts w:eastAsia="Times New Roman"/>
          <w:color w:val="000000"/>
        </w:rPr>
        <w:t xml:space="preserve">Agreement may be executed in one or more counterparts, each of which when so executed and delivered shall be deemed an original, but all of which together shall constitute one and the same instrument, and a signature page sent by facsimile or digital copy </w:t>
      </w:r>
      <w:r>
        <w:rPr>
          <w:rFonts w:eastAsia="Times New Roman"/>
          <w:color w:val="000000"/>
        </w:rPr>
        <w:t>shall be deemed to be the equivalent of an original.</w:t>
      </w:r>
    </w:p>
    <w:p w14:paraId="1771879C" w14:textId="77777777" w:rsidR="007E4B25" w:rsidRDefault="00832F03">
      <w:pPr>
        <w:pStyle w:val="ListParagraph"/>
        <w:rPr>
          <w:rFonts w:eastAsia="Times New Roman"/>
        </w:rPr>
      </w:pPr>
      <w:r>
        <w:rPr>
          <w:rFonts w:eastAsia="Times New Roman"/>
          <w:color w:val="000000"/>
        </w:rPr>
        <w:t xml:space="preserve"> </w:t>
      </w:r>
    </w:p>
    <w:p w14:paraId="796C267D" w14:textId="77777777" w:rsidR="007E4B25" w:rsidRDefault="00832F03">
      <w:pPr>
        <w:numPr>
          <w:ilvl w:val="0"/>
          <w:numId w:val="17"/>
        </w:numPr>
        <w:ind w:left="720"/>
        <w:jc w:val="both"/>
        <w:rPr>
          <w:rFonts w:eastAsia="Times New Roman"/>
        </w:rPr>
      </w:pPr>
      <w:r>
        <w:rPr>
          <w:rFonts w:eastAsia="Times New Roman"/>
          <w:color w:val="000000"/>
        </w:rPr>
        <w:t>Neither Party may assign this Agreement nor any of its rights, obligations or duties hereunder, without the prior written consent of the other Party.</w:t>
      </w:r>
    </w:p>
    <w:p w14:paraId="450D79CD" w14:textId="77777777" w:rsidR="007E4B25" w:rsidRDefault="00832F03">
      <w:pPr>
        <w:ind w:left="360"/>
        <w:jc w:val="both"/>
        <w:rPr>
          <w:rFonts w:eastAsia="Times New Roman"/>
        </w:rPr>
      </w:pPr>
      <w:r>
        <w:rPr>
          <w:rFonts w:eastAsia="Times New Roman"/>
          <w:color w:val="000000"/>
        </w:rPr>
        <w:t xml:space="preserve">  </w:t>
      </w:r>
    </w:p>
    <w:p w14:paraId="310698FF" w14:textId="77777777" w:rsidR="007E4B25" w:rsidRDefault="00832F03">
      <w:pPr>
        <w:pStyle w:val="BodyTextFirst5"/>
        <w:rPr>
          <w:rFonts w:eastAsia="Arial" w:cs="Arial"/>
          <w:szCs w:val="22"/>
        </w:rPr>
      </w:pPr>
      <w:r>
        <w:rPr>
          <w:rFonts w:eastAsia="Arial" w:cs="Arial"/>
          <w:b/>
          <w:bCs/>
          <w:color w:val="000000"/>
          <w:szCs w:val="22"/>
        </w:rPr>
        <w:t xml:space="preserve"> </w:t>
      </w:r>
    </w:p>
    <w:p w14:paraId="65283B36" w14:textId="77777777" w:rsidR="007E4B25" w:rsidRDefault="00832F03">
      <w:pPr>
        <w:pStyle w:val="BodyTextFirst5"/>
        <w:rPr>
          <w:rFonts w:eastAsia="Arial" w:cs="Arial"/>
          <w:szCs w:val="22"/>
        </w:rPr>
      </w:pPr>
      <w:r>
        <w:rPr>
          <w:rFonts w:eastAsia="Arial" w:cs="Arial"/>
          <w:b/>
          <w:bCs/>
          <w:color w:val="000000"/>
          <w:szCs w:val="22"/>
        </w:rPr>
        <w:t xml:space="preserve"> </w:t>
      </w:r>
    </w:p>
    <w:p w14:paraId="537478E2" w14:textId="77777777" w:rsidR="007E4B25" w:rsidRDefault="00832F03">
      <w:pPr>
        <w:pStyle w:val="BodyTextFirst5"/>
        <w:rPr>
          <w:rFonts w:eastAsia="Arial" w:cs="Arial"/>
          <w:szCs w:val="22"/>
        </w:rPr>
      </w:pPr>
      <w:r>
        <w:rPr>
          <w:rFonts w:eastAsia="Arial" w:cs="Arial"/>
          <w:b/>
          <w:bCs/>
          <w:color w:val="000000"/>
          <w:szCs w:val="22"/>
        </w:rPr>
        <w:t xml:space="preserve"> </w:t>
      </w:r>
    </w:p>
    <w:p w14:paraId="364E5004" w14:textId="77777777" w:rsidR="007E4B25" w:rsidRDefault="00832F03">
      <w:pPr>
        <w:pStyle w:val="BodyTextFirst5"/>
        <w:rPr>
          <w:rFonts w:eastAsia="Arial" w:cs="Arial"/>
          <w:szCs w:val="22"/>
        </w:rPr>
      </w:pPr>
      <w:r>
        <w:rPr>
          <w:rFonts w:eastAsia="Arial" w:cs="Arial"/>
          <w:b/>
          <w:bCs/>
          <w:color w:val="000000"/>
          <w:szCs w:val="22"/>
        </w:rPr>
        <w:t xml:space="preserve"> </w:t>
      </w:r>
    </w:p>
    <w:p w14:paraId="75608217" w14:textId="77777777" w:rsidR="007E4B25" w:rsidRDefault="00832F03">
      <w:pPr>
        <w:pStyle w:val="BodyTextFirst5"/>
        <w:rPr>
          <w:rFonts w:eastAsia="Arial" w:cs="Arial"/>
          <w:szCs w:val="22"/>
        </w:rPr>
      </w:pPr>
      <w:r>
        <w:rPr>
          <w:rFonts w:eastAsia="Arial" w:cs="Arial"/>
          <w:b/>
          <w:bCs/>
          <w:color w:val="000000"/>
          <w:szCs w:val="22"/>
        </w:rPr>
        <w:t xml:space="preserve"> </w:t>
      </w:r>
    </w:p>
    <w:p w14:paraId="126BA7FE" w14:textId="77777777" w:rsidR="007E4B25" w:rsidRDefault="00832F03">
      <w:pPr>
        <w:pStyle w:val="BodyTextFirst5"/>
        <w:rPr>
          <w:rFonts w:eastAsia="Arial" w:cs="Arial"/>
          <w:szCs w:val="22"/>
        </w:rPr>
      </w:pPr>
      <w:r>
        <w:rPr>
          <w:rFonts w:eastAsia="Arial" w:cs="Arial"/>
          <w:b/>
          <w:bCs/>
          <w:color w:val="000000"/>
          <w:szCs w:val="22"/>
        </w:rPr>
        <w:t>IN WITNESS WHEREOF</w:t>
      </w:r>
      <w:r>
        <w:rPr>
          <w:rFonts w:eastAsia="Arial" w:cs="Arial"/>
          <w:color w:val="000000"/>
          <w:szCs w:val="22"/>
        </w:rPr>
        <w:t>, the parties have c</w:t>
      </w:r>
      <w:r>
        <w:rPr>
          <w:rFonts w:eastAsia="Arial" w:cs="Arial"/>
          <w:color w:val="000000"/>
          <w:szCs w:val="22"/>
        </w:rPr>
        <w:t>aused this Agreement to be executed by their duly authorized officers as of the date first above written.</w:t>
      </w:r>
    </w:p>
    <w:p w14:paraId="471863A9" w14:textId="77777777" w:rsidR="007E4B25" w:rsidRDefault="00832F03">
      <w:pPr>
        <w:pStyle w:val="BodyTextFirst5"/>
        <w:rPr>
          <w:rFonts w:eastAsia="Arial" w:cs="Arial"/>
          <w:szCs w:val="22"/>
        </w:rPr>
      </w:pPr>
      <w:r>
        <w:rPr>
          <w:rFonts w:eastAsia="Arial" w:cs="Arial"/>
          <w:color w:val="000000"/>
          <w:szCs w:val="22"/>
        </w:rPr>
        <w:t xml:space="preserve"> </w:t>
      </w:r>
    </w:p>
    <w:tbl>
      <w:tblPr>
        <w:tblW w:w="0" w:type="auto"/>
        <w:tblCellMar>
          <w:left w:w="0" w:type="dxa"/>
          <w:right w:w="0" w:type="dxa"/>
        </w:tblCellMar>
        <w:tblLook w:val="04A0" w:firstRow="1" w:lastRow="0" w:firstColumn="1" w:lastColumn="0" w:noHBand="0" w:noVBand="1"/>
      </w:tblPr>
      <w:tblGrid>
        <w:gridCol w:w="10790"/>
      </w:tblGrid>
      <w:tr w:rsidR="007E4B25" w14:paraId="525209CE" w14:textId="77777777">
        <w:tc>
          <w:tcPr>
            <w:tcW w:w="10790" w:type="dxa"/>
            <w:tcMar>
              <w:top w:w="5" w:type="dxa"/>
              <w:left w:w="113" w:type="dxa"/>
              <w:bottom w:w="5" w:type="dxa"/>
              <w:right w:w="113" w:type="dxa"/>
            </w:tcMar>
            <w:hideMark/>
          </w:tcPr>
          <w:p w14:paraId="0DB42091" w14:textId="77777777" w:rsidR="007E4B25" w:rsidRDefault="00832F03">
            <w:pPr>
              <w:spacing w:after="120"/>
              <w:rPr>
                <w:rFonts w:eastAsia="Times New Roman"/>
                <w:color w:val="000000"/>
              </w:rPr>
            </w:pPr>
            <w:r>
              <w:rPr>
                <w:rFonts w:eastAsia="Times New Roman"/>
                <w:b/>
                <w:bCs/>
                <w:color w:val="000000"/>
              </w:rPr>
              <w:t>THE INSTITUTE OF ELECTRICAL</w:t>
            </w:r>
            <w:r>
              <w:rPr>
                <w:rFonts w:eastAsia="Times New Roman"/>
                <w:color w:val="000000"/>
              </w:rPr>
              <w:tab/>
            </w:r>
            <w:r>
              <w:rPr>
                <w:rFonts w:eastAsia="Times New Roman"/>
                <w:color w:val="000000"/>
              </w:rPr>
              <w:tab/>
            </w:r>
            <w:r>
              <w:rPr>
                <w:rFonts w:eastAsia="Times New Roman"/>
                <w:color w:val="000000"/>
              </w:rPr>
              <w:tab/>
            </w:r>
            <w:r>
              <w:rPr>
                <w:rFonts w:eastAsia="Times New Roman"/>
                <w:b/>
                <w:bCs/>
                <w:color w:val="000000"/>
              </w:rPr>
              <w:t xml:space="preserve">[ORGANIZATION] </w:t>
            </w:r>
            <w:r>
              <w:rPr>
                <w:rFonts w:eastAsia="Times New Roman"/>
                <w:b/>
                <w:bCs/>
                <w:color w:val="000000"/>
              </w:rPr>
              <w:br/>
              <w:t>AND ELECTRONICS ENGINEERS,</w:t>
            </w:r>
            <w:r>
              <w:rPr>
                <w:rFonts w:eastAsia="Times New Roman"/>
                <w:b/>
                <w:bCs/>
                <w:color w:val="000000"/>
              </w:rPr>
              <w:br/>
              <w:t>INCORPORATED</w:t>
            </w:r>
            <w:r>
              <w:rPr>
                <w:rFonts w:eastAsia="Times New Roman"/>
                <w:b/>
                <w:bCs/>
                <w:color w:val="000000"/>
              </w:rPr>
              <w:br/>
            </w:r>
            <w:r>
              <w:rPr>
                <w:rFonts w:eastAsia="Times New Roman"/>
                <w:b/>
                <w:bCs/>
                <w:color w:val="000000"/>
              </w:rPr>
              <w:lastRenderedPageBreak/>
              <w:br/>
            </w:r>
            <w:r>
              <w:rPr>
                <w:rFonts w:eastAsia="Times New Roman"/>
                <w:color w:val="000000"/>
              </w:rPr>
              <w:t>By:</w:t>
            </w:r>
            <w:r>
              <w:rPr>
                <w:rFonts w:eastAsia="Times New Roman"/>
                <w:color w:val="000000"/>
                <w:u w:val="single" w:color="000000"/>
              </w:rPr>
              <w:t xml:space="preserve">                      </w:t>
            </w:r>
            <w:r>
              <w:rPr>
                <w:rFonts w:eastAsia="Times New Roman"/>
                <w:color w:val="000000"/>
                <w:u w:val="single" w:color="000000"/>
              </w:rPr>
              <w:tab/>
            </w:r>
            <w:r>
              <w:rPr>
                <w:rFonts w:eastAsia="Times New Roman"/>
                <w:color w:val="000000"/>
                <w:u w:val="single" w:color="000000"/>
              </w:rPr>
              <w:tab/>
            </w:r>
            <w:r>
              <w:rPr>
                <w:rFonts w:eastAsia="Times New Roman"/>
                <w:color w:val="000000"/>
              </w:rPr>
              <w:t>By:</w:t>
            </w:r>
            <w:r>
              <w:rPr>
                <w:rFonts w:eastAsia="Times New Roman"/>
                <w:color w:val="000000"/>
                <w:u w:val="single" w:color="000000"/>
              </w:rPr>
              <w:t xml:space="preserve">                      </w:t>
            </w:r>
            <w:r>
              <w:rPr>
                <w:rFonts w:eastAsia="Times New Roman"/>
                <w:color w:val="000000"/>
                <w:u w:val="single" w:color="000000"/>
              </w:rPr>
              <w:br/>
            </w:r>
            <w:r>
              <w:rPr>
                <w:rFonts w:eastAsia="Times New Roman"/>
                <w:color w:val="000000"/>
                <w:u w:val="single" w:color="000000"/>
              </w:rPr>
              <w:br/>
            </w:r>
            <w:r>
              <w:rPr>
                <w:rFonts w:eastAsia="Times New Roman"/>
                <w:color w:val="000000"/>
              </w:rPr>
              <w:t>Print Name:</w:t>
            </w:r>
            <w:r>
              <w:rPr>
                <w:rFonts w:eastAsia="Times New Roman"/>
                <w:color w:val="000000"/>
              </w:rPr>
              <w:softHyphen/>
              <w:t>___________________________</w:t>
            </w:r>
            <w:r>
              <w:rPr>
                <w:rFonts w:eastAsia="Times New Roman"/>
                <w:color w:val="000000"/>
              </w:rPr>
              <w:tab/>
            </w:r>
            <w:r>
              <w:rPr>
                <w:rFonts w:eastAsia="Times New Roman"/>
                <w:color w:val="000000"/>
              </w:rPr>
              <w:tab/>
              <w:t>Print Name:___________________________</w:t>
            </w:r>
          </w:p>
        </w:tc>
      </w:tr>
      <w:tr w:rsidR="007E4B25" w14:paraId="62D976D6" w14:textId="77777777">
        <w:tc>
          <w:tcPr>
            <w:tcW w:w="10790" w:type="dxa"/>
            <w:tcBorders>
              <w:top w:val="nil"/>
              <w:left w:val="nil"/>
              <w:bottom w:val="nil"/>
              <w:right w:val="nil"/>
            </w:tcBorders>
            <w:tcMar>
              <w:top w:w="5" w:type="dxa"/>
              <w:left w:w="113" w:type="dxa"/>
              <w:bottom w:w="5" w:type="dxa"/>
              <w:right w:w="113" w:type="dxa"/>
            </w:tcMar>
            <w:hideMark/>
          </w:tcPr>
          <w:p w14:paraId="304F0758" w14:textId="77777777" w:rsidR="007E4B25" w:rsidRDefault="00832F03">
            <w:pPr>
              <w:spacing w:after="120"/>
              <w:rPr>
                <w:rFonts w:eastAsia="Times New Roman"/>
                <w:color w:val="000000"/>
                <w:u w:val="single" w:color="000000"/>
              </w:rPr>
            </w:pPr>
            <w:r>
              <w:rPr>
                <w:rFonts w:eastAsia="Times New Roman"/>
                <w:color w:val="000000"/>
              </w:rPr>
              <w:lastRenderedPageBreak/>
              <w:br/>
              <w:t>Title:__________________________</w:t>
            </w:r>
            <w:r>
              <w:rPr>
                <w:rFonts w:eastAsia="Times New Roman"/>
                <w:color w:val="000000"/>
              </w:rPr>
              <w:tab/>
            </w:r>
            <w:r>
              <w:rPr>
                <w:rFonts w:eastAsia="Times New Roman"/>
                <w:color w:val="000000"/>
              </w:rPr>
              <w:tab/>
            </w:r>
            <w:r>
              <w:rPr>
                <w:rFonts w:eastAsia="Times New Roman"/>
                <w:color w:val="000000"/>
              </w:rPr>
              <w:tab/>
              <w:t>Title:</w:t>
            </w:r>
            <w:r>
              <w:rPr>
                <w:rFonts w:eastAsia="Times New Roman"/>
                <w:color w:val="000000"/>
                <w:u w:val="single" w:color="000000"/>
              </w:rPr>
              <w:tab/>
              <w:t xml:space="preserve">                </w:t>
            </w:r>
          </w:p>
        </w:tc>
      </w:tr>
      <w:tr w:rsidR="007E4B25" w14:paraId="58F2C222" w14:textId="77777777">
        <w:tc>
          <w:tcPr>
            <w:tcW w:w="10790" w:type="dxa"/>
            <w:tcBorders>
              <w:top w:val="nil"/>
              <w:left w:val="nil"/>
              <w:bottom w:val="nil"/>
              <w:right w:val="nil"/>
            </w:tcBorders>
            <w:tcMar>
              <w:top w:w="5" w:type="dxa"/>
              <w:left w:w="113" w:type="dxa"/>
              <w:bottom w:w="5" w:type="dxa"/>
              <w:right w:w="113" w:type="dxa"/>
            </w:tcMar>
            <w:hideMark/>
          </w:tcPr>
          <w:p w14:paraId="4BB0CE9A" w14:textId="77777777" w:rsidR="007E4B25" w:rsidRDefault="00832F03">
            <w:pPr>
              <w:spacing w:after="120"/>
              <w:rPr>
                <w:rFonts w:eastAsia="Times New Roman"/>
                <w:color w:val="000000"/>
                <w:u w:val="single" w:color="000000"/>
              </w:rPr>
            </w:pPr>
            <w:r>
              <w:rPr>
                <w:rFonts w:eastAsia="Times New Roman"/>
                <w:color w:val="000000"/>
              </w:rPr>
              <w:t>Date:</w:t>
            </w:r>
            <w:r>
              <w:rPr>
                <w:rFonts w:eastAsia="Times New Roman"/>
                <w:color w:val="000000"/>
                <w:u w:val="single" w:color="000000"/>
              </w:rPr>
              <w:tab/>
              <w:t xml:space="preserve">                    </w:t>
            </w:r>
            <w:r>
              <w:rPr>
                <w:rFonts w:eastAsia="Times New Roman"/>
                <w:color w:val="000000"/>
                <w:u w:val="single" w:color="000000"/>
              </w:rPr>
              <w:tab/>
            </w:r>
            <w:r>
              <w:rPr>
                <w:rFonts w:eastAsia="Times New Roman"/>
                <w:color w:val="000000"/>
                <w:u w:val="single" w:color="000000"/>
              </w:rPr>
              <w:tab/>
            </w:r>
            <w:r>
              <w:rPr>
                <w:rFonts w:eastAsia="Times New Roman"/>
                <w:color w:val="000000"/>
              </w:rPr>
              <w:t>Date:</w:t>
            </w:r>
            <w:r>
              <w:rPr>
                <w:rFonts w:eastAsia="Times New Roman"/>
                <w:color w:val="000000"/>
                <w:u w:val="single" w:color="000000"/>
              </w:rPr>
              <w:tab/>
              <w:t xml:space="preserve">                    </w:t>
            </w:r>
          </w:p>
        </w:tc>
      </w:tr>
    </w:tbl>
    <w:p w14:paraId="23BF2556" w14:textId="77777777" w:rsidR="007E4B25" w:rsidRDefault="00832F03">
      <w:pPr>
        <w:pStyle w:val="BodyText"/>
        <w:rPr>
          <w:rFonts w:eastAsia="Times New Roman"/>
        </w:rPr>
        <w:sectPr w:rsidR="007E4B25">
          <w:footerReference w:type="default" r:id="rId15"/>
          <w:headerReference w:type="first" r:id="rId16"/>
          <w:footerReference w:type="first" r:id="rId17"/>
          <w:pgSz w:w="12240" w:h="15840" w:code="1"/>
          <w:pgMar w:top="720" w:right="720" w:bottom="720" w:left="720" w:header="706" w:footer="706" w:gutter="0"/>
          <w:cols w:space="720"/>
          <w:titlePg/>
          <w:docGrid w:linePitch="299"/>
        </w:sectPr>
      </w:pPr>
      <w:r>
        <w:rPr>
          <w:rFonts w:eastAsia="Times New Roman"/>
          <w:color w:val="000000"/>
        </w:rPr>
        <w:br/>
        <w:t xml:space="preserve"> </w:t>
      </w:r>
    </w:p>
    <w:p w14:paraId="77082131" w14:textId="77777777" w:rsidR="007E4B25" w:rsidRDefault="00832F03">
      <w:pPr>
        <w:pStyle w:val="Title"/>
        <w:rPr>
          <w:rFonts w:ascii="Times New Roman" w:eastAsia="Times New Roman" w:hAnsi="Times New Roman" w:cs="Times New Roman"/>
        </w:rPr>
      </w:pPr>
      <w:r>
        <w:rPr>
          <w:rFonts w:ascii="Times New Roman" w:eastAsia="Times New Roman" w:hAnsi="Times New Roman" w:cs="Times New Roman"/>
          <w:b w:val="0"/>
          <w:caps w:val="0"/>
          <w:color w:val="000000"/>
          <w:kern w:val="0"/>
          <w:u w:val="none"/>
        </w:rPr>
        <w:lastRenderedPageBreak/>
        <w:br w:type="page"/>
      </w:r>
      <w:r>
        <w:rPr>
          <w:rFonts w:ascii="Times New Roman" w:eastAsia="Times New Roman" w:hAnsi="Times New Roman" w:cs="Times New Roman"/>
          <w:caps w:val="0"/>
          <w:color w:val="000000"/>
          <w:kern w:val="0"/>
        </w:rPr>
        <w:lastRenderedPageBreak/>
        <w:t>Exhibit A – ADOPTION and Translation REPORT TEMPLATE</w:t>
      </w:r>
    </w:p>
    <w:tbl>
      <w:tblPr>
        <w:tblW w:w="8920" w:type="dxa"/>
        <w:tblInd w:w="93" w:type="dxa"/>
        <w:tblCellMar>
          <w:left w:w="0" w:type="dxa"/>
          <w:right w:w="0" w:type="dxa"/>
        </w:tblCellMar>
        <w:tblLook w:val="04A0" w:firstRow="1" w:lastRow="0" w:firstColumn="1" w:lastColumn="0" w:noHBand="0" w:noVBand="1"/>
      </w:tblPr>
      <w:tblGrid>
        <w:gridCol w:w="944"/>
        <w:gridCol w:w="2257"/>
        <w:gridCol w:w="1763"/>
        <w:gridCol w:w="1066"/>
        <w:gridCol w:w="943"/>
        <w:gridCol w:w="959"/>
        <w:gridCol w:w="988"/>
      </w:tblGrid>
      <w:tr w:rsidR="007E4B25" w14:paraId="08A21752" w14:textId="77777777">
        <w:trPr>
          <w:trHeight w:val="300"/>
        </w:trPr>
        <w:tc>
          <w:tcPr>
            <w:tcW w:w="8920" w:type="dxa"/>
            <w:gridSpan w:val="7"/>
            <w:tcMar>
              <w:top w:w="5" w:type="dxa"/>
              <w:left w:w="113" w:type="dxa"/>
              <w:bottom w:w="5" w:type="dxa"/>
              <w:right w:w="113" w:type="dxa"/>
            </w:tcMar>
            <w:vAlign w:val="bottom"/>
            <w:hideMark/>
          </w:tcPr>
          <w:p w14:paraId="0DEE438C" w14:textId="77777777" w:rsidR="007E4B25" w:rsidRDefault="00832F03">
            <w:pPr>
              <w:jc w:val="center"/>
              <w:rPr>
                <w:rFonts w:eastAsia="Times New Roman"/>
                <w:color w:val="000000"/>
                <w:sz w:val="20"/>
                <w:szCs w:val="20"/>
              </w:rPr>
            </w:pPr>
            <w:r>
              <w:rPr>
                <w:rFonts w:eastAsia="Times New Roman"/>
                <w:b/>
                <w:bCs/>
                <w:color w:val="000000"/>
                <w:sz w:val="20"/>
                <w:szCs w:val="20"/>
              </w:rPr>
              <w:t xml:space="preserve">Sales/Downloads of IEEE Adoptions and </w:t>
            </w:r>
            <w:r>
              <w:rPr>
                <w:rFonts w:eastAsia="Times New Roman"/>
                <w:b/>
                <w:bCs/>
                <w:color w:val="000000"/>
                <w:sz w:val="20"/>
                <w:szCs w:val="20"/>
              </w:rPr>
              <w:t>Translation</w:t>
            </w:r>
          </w:p>
        </w:tc>
      </w:tr>
      <w:tr w:rsidR="007E4B25" w14:paraId="46288128" w14:textId="77777777">
        <w:trPr>
          <w:trHeight w:val="315"/>
        </w:trPr>
        <w:tc>
          <w:tcPr>
            <w:tcW w:w="8920" w:type="dxa"/>
            <w:gridSpan w:val="7"/>
            <w:tcBorders>
              <w:bottom w:val="single" w:sz="8" w:space="0" w:color="000000"/>
            </w:tcBorders>
            <w:tcMar>
              <w:top w:w="5" w:type="dxa"/>
              <w:left w:w="113" w:type="dxa"/>
              <w:bottom w:w="10" w:type="dxa"/>
              <w:right w:w="113" w:type="dxa"/>
            </w:tcMar>
            <w:vAlign w:val="bottom"/>
            <w:hideMark/>
          </w:tcPr>
          <w:p w14:paraId="4D6566E0" w14:textId="77777777" w:rsidR="007E4B25" w:rsidRDefault="00832F03">
            <w:pPr>
              <w:jc w:val="center"/>
              <w:rPr>
                <w:rFonts w:eastAsia="Times New Roman"/>
                <w:color w:val="000000"/>
                <w:sz w:val="20"/>
                <w:szCs w:val="20"/>
              </w:rPr>
            </w:pPr>
            <w:r>
              <w:rPr>
                <w:rFonts w:eastAsia="Times New Roman"/>
                <w:b/>
                <w:bCs/>
                <w:color w:val="000000"/>
                <w:sz w:val="20"/>
                <w:szCs w:val="20"/>
              </w:rPr>
              <w:t>Print</w:t>
            </w:r>
          </w:p>
        </w:tc>
      </w:tr>
      <w:tr w:rsidR="007E4B25" w14:paraId="249D3D53" w14:textId="77777777">
        <w:trPr>
          <w:trHeight w:val="540"/>
        </w:trPr>
        <w:tc>
          <w:tcPr>
            <w:tcW w:w="960" w:type="dxa"/>
            <w:tcBorders>
              <w:top w:val="nil"/>
              <w:left w:val="single" w:sz="8" w:space="0" w:color="000000"/>
              <w:bottom w:val="single" w:sz="8" w:space="0" w:color="000000"/>
              <w:right w:val="single" w:sz="8" w:space="0" w:color="000000"/>
            </w:tcBorders>
            <w:shd w:val="clear" w:color="auto" w:fill="8DB4E2"/>
            <w:tcMar>
              <w:top w:w="5" w:type="dxa"/>
              <w:left w:w="108" w:type="dxa"/>
              <w:bottom w:w="10" w:type="dxa"/>
              <w:right w:w="108" w:type="dxa"/>
            </w:tcMar>
            <w:vAlign w:val="bottom"/>
            <w:hideMark/>
          </w:tcPr>
          <w:p w14:paraId="1AEFB6F2" w14:textId="77777777" w:rsidR="007E4B25" w:rsidRDefault="00832F03">
            <w:pPr>
              <w:jc w:val="center"/>
              <w:rPr>
                <w:rFonts w:eastAsia="Times New Roman"/>
                <w:color w:val="000000"/>
                <w:sz w:val="20"/>
                <w:szCs w:val="20"/>
              </w:rPr>
            </w:pPr>
            <w:r>
              <w:rPr>
                <w:rFonts w:eastAsia="Times New Roman"/>
                <w:b/>
                <w:bCs/>
                <w:color w:val="000000"/>
                <w:sz w:val="20"/>
                <w:szCs w:val="20"/>
              </w:rPr>
              <w:t>Sales Date</w:t>
            </w:r>
          </w:p>
        </w:tc>
        <w:tc>
          <w:tcPr>
            <w:tcW w:w="2320" w:type="dxa"/>
            <w:tcBorders>
              <w:top w:val="nil"/>
              <w:left w:val="nil"/>
              <w:bottom w:val="single" w:sz="8" w:space="0" w:color="000000"/>
              <w:right w:val="single" w:sz="8" w:space="0" w:color="000000"/>
            </w:tcBorders>
            <w:shd w:val="clear" w:color="auto" w:fill="8DB4E2"/>
            <w:tcMar>
              <w:top w:w="5" w:type="dxa"/>
              <w:left w:w="113" w:type="dxa"/>
              <w:bottom w:w="10" w:type="dxa"/>
              <w:right w:w="108" w:type="dxa"/>
            </w:tcMar>
            <w:vAlign w:val="bottom"/>
            <w:hideMark/>
          </w:tcPr>
          <w:p w14:paraId="794A2C77" w14:textId="77777777" w:rsidR="007E4B25" w:rsidRDefault="00832F03">
            <w:pPr>
              <w:jc w:val="center"/>
              <w:rPr>
                <w:rFonts w:eastAsia="Times New Roman"/>
                <w:color w:val="000000"/>
                <w:sz w:val="20"/>
                <w:szCs w:val="20"/>
              </w:rPr>
            </w:pPr>
            <w:r>
              <w:rPr>
                <w:rFonts w:eastAsia="Times New Roman"/>
                <w:b/>
                <w:bCs/>
                <w:color w:val="000000"/>
                <w:sz w:val="20"/>
                <w:szCs w:val="20"/>
              </w:rPr>
              <w:t>Type of Customer ( i.e. Govt, students, etc)</w:t>
            </w:r>
          </w:p>
        </w:tc>
        <w:tc>
          <w:tcPr>
            <w:tcW w:w="1800" w:type="dxa"/>
            <w:tcBorders>
              <w:top w:val="nil"/>
              <w:left w:val="nil"/>
              <w:bottom w:val="single" w:sz="8" w:space="0" w:color="000000"/>
              <w:right w:val="single" w:sz="8" w:space="0" w:color="000000"/>
            </w:tcBorders>
            <w:shd w:val="clear" w:color="auto" w:fill="8DB4E2"/>
            <w:tcMar>
              <w:top w:w="5" w:type="dxa"/>
              <w:left w:w="113" w:type="dxa"/>
              <w:bottom w:w="10" w:type="dxa"/>
              <w:right w:w="108" w:type="dxa"/>
            </w:tcMar>
            <w:vAlign w:val="bottom"/>
            <w:hideMark/>
          </w:tcPr>
          <w:p w14:paraId="2D98C72B" w14:textId="77777777" w:rsidR="007E4B25" w:rsidRDefault="00832F03">
            <w:pPr>
              <w:jc w:val="center"/>
              <w:rPr>
                <w:rFonts w:eastAsia="Times New Roman"/>
                <w:color w:val="000000"/>
                <w:sz w:val="20"/>
                <w:szCs w:val="20"/>
              </w:rPr>
            </w:pPr>
            <w:r>
              <w:rPr>
                <w:rFonts w:eastAsia="Times New Roman"/>
                <w:b/>
                <w:bCs/>
                <w:color w:val="000000"/>
                <w:sz w:val="20"/>
                <w:szCs w:val="20"/>
              </w:rPr>
              <w:t>Customer</w:t>
            </w:r>
          </w:p>
        </w:tc>
        <w:tc>
          <w:tcPr>
            <w:tcW w:w="960" w:type="dxa"/>
            <w:tcBorders>
              <w:top w:val="nil"/>
              <w:left w:val="nil"/>
              <w:bottom w:val="single" w:sz="8" w:space="0" w:color="000000"/>
              <w:right w:val="single" w:sz="8" w:space="0" w:color="000000"/>
            </w:tcBorders>
            <w:shd w:val="clear" w:color="auto" w:fill="8DB4E2"/>
            <w:tcMar>
              <w:top w:w="5" w:type="dxa"/>
              <w:left w:w="113" w:type="dxa"/>
              <w:bottom w:w="10" w:type="dxa"/>
              <w:right w:w="108" w:type="dxa"/>
            </w:tcMar>
            <w:vAlign w:val="bottom"/>
            <w:hideMark/>
          </w:tcPr>
          <w:p w14:paraId="591D92DD" w14:textId="77777777" w:rsidR="007E4B25" w:rsidRDefault="00832F03">
            <w:pPr>
              <w:jc w:val="center"/>
              <w:rPr>
                <w:rFonts w:eastAsia="Times New Roman"/>
                <w:color w:val="000000"/>
                <w:sz w:val="20"/>
                <w:szCs w:val="20"/>
              </w:rPr>
            </w:pPr>
            <w:r>
              <w:rPr>
                <w:rFonts w:eastAsia="Times New Roman"/>
                <w:b/>
                <w:bCs/>
                <w:color w:val="000000"/>
                <w:sz w:val="20"/>
                <w:szCs w:val="20"/>
              </w:rPr>
              <w:t>Customer Country</w:t>
            </w:r>
          </w:p>
        </w:tc>
        <w:tc>
          <w:tcPr>
            <w:tcW w:w="960" w:type="dxa"/>
            <w:tcBorders>
              <w:top w:val="nil"/>
              <w:left w:val="nil"/>
              <w:bottom w:val="single" w:sz="8" w:space="0" w:color="000000"/>
              <w:right w:val="single" w:sz="8" w:space="0" w:color="000000"/>
            </w:tcBorders>
            <w:shd w:val="clear" w:color="auto" w:fill="8DB4E2"/>
            <w:tcMar>
              <w:top w:w="5" w:type="dxa"/>
              <w:left w:w="113" w:type="dxa"/>
              <w:bottom w:w="10" w:type="dxa"/>
              <w:right w:w="108" w:type="dxa"/>
            </w:tcMar>
            <w:vAlign w:val="bottom"/>
            <w:hideMark/>
          </w:tcPr>
          <w:p w14:paraId="5E9804BF" w14:textId="77777777" w:rsidR="007E4B25" w:rsidRDefault="00832F03">
            <w:pPr>
              <w:jc w:val="center"/>
              <w:rPr>
                <w:rFonts w:eastAsia="Times New Roman"/>
                <w:color w:val="000000"/>
                <w:sz w:val="20"/>
                <w:szCs w:val="20"/>
              </w:rPr>
            </w:pPr>
            <w:r>
              <w:rPr>
                <w:rFonts w:eastAsia="Times New Roman"/>
                <w:b/>
                <w:bCs/>
                <w:color w:val="000000"/>
                <w:sz w:val="20"/>
                <w:szCs w:val="20"/>
              </w:rPr>
              <w:t xml:space="preserve">Std Title </w:t>
            </w:r>
          </w:p>
        </w:tc>
        <w:tc>
          <w:tcPr>
            <w:tcW w:w="960" w:type="dxa"/>
            <w:tcBorders>
              <w:top w:val="nil"/>
              <w:left w:val="nil"/>
              <w:bottom w:val="single" w:sz="8" w:space="0" w:color="000000"/>
              <w:right w:val="single" w:sz="8" w:space="0" w:color="000000"/>
            </w:tcBorders>
            <w:shd w:val="clear" w:color="auto" w:fill="8DB4E2"/>
            <w:tcMar>
              <w:top w:w="5" w:type="dxa"/>
              <w:left w:w="113" w:type="dxa"/>
              <w:bottom w:w="10" w:type="dxa"/>
              <w:right w:w="108" w:type="dxa"/>
            </w:tcMar>
            <w:vAlign w:val="bottom"/>
            <w:hideMark/>
          </w:tcPr>
          <w:p w14:paraId="08FAF2C6" w14:textId="77777777" w:rsidR="007E4B25" w:rsidRDefault="00832F03">
            <w:pPr>
              <w:jc w:val="center"/>
              <w:rPr>
                <w:rFonts w:eastAsia="Times New Roman"/>
                <w:color w:val="000000"/>
                <w:sz w:val="20"/>
                <w:szCs w:val="20"/>
              </w:rPr>
            </w:pPr>
            <w:r>
              <w:rPr>
                <w:rFonts w:eastAsia="Times New Roman"/>
                <w:b/>
                <w:bCs/>
                <w:color w:val="000000"/>
                <w:sz w:val="20"/>
                <w:szCs w:val="20"/>
              </w:rPr>
              <w:t>Std Number</w:t>
            </w:r>
          </w:p>
        </w:tc>
        <w:tc>
          <w:tcPr>
            <w:tcW w:w="960" w:type="dxa"/>
            <w:tcBorders>
              <w:top w:val="nil"/>
              <w:left w:val="nil"/>
              <w:bottom w:val="single" w:sz="8" w:space="0" w:color="000000"/>
              <w:right w:val="single" w:sz="8" w:space="0" w:color="000000"/>
            </w:tcBorders>
            <w:shd w:val="clear" w:color="auto" w:fill="8DB4E2"/>
            <w:tcMar>
              <w:top w:w="5" w:type="dxa"/>
              <w:left w:w="113" w:type="dxa"/>
              <w:bottom w:w="10" w:type="dxa"/>
              <w:right w:w="108" w:type="dxa"/>
            </w:tcMar>
            <w:vAlign w:val="bottom"/>
            <w:hideMark/>
          </w:tcPr>
          <w:p w14:paraId="1E40522D" w14:textId="77777777" w:rsidR="007E4B25" w:rsidRDefault="00832F03">
            <w:pPr>
              <w:jc w:val="center"/>
              <w:rPr>
                <w:rFonts w:eastAsia="Times New Roman"/>
                <w:color w:val="000000"/>
                <w:sz w:val="20"/>
                <w:szCs w:val="20"/>
              </w:rPr>
            </w:pPr>
            <w:r>
              <w:rPr>
                <w:rFonts w:eastAsia="Times New Roman"/>
                <w:b/>
                <w:bCs/>
                <w:color w:val="000000"/>
                <w:sz w:val="20"/>
                <w:szCs w:val="20"/>
              </w:rPr>
              <w:t>Quantity</w:t>
            </w:r>
          </w:p>
        </w:tc>
      </w:tr>
      <w:tr w:rsidR="007E4B25" w14:paraId="3C9133DD" w14:textId="77777777">
        <w:trPr>
          <w:trHeight w:val="300"/>
        </w:trPr>
        <w:tc>
          <w:tcPr>
            <w:tcW w:w="960" w:type="dxa"/>
            <w:tcBorders>
              <w:top w:val="nil"/>
              <w:left w:val="single" w:sz="4" w:space="0" w:color="000000"/>
              <w:bottom w:val="single" w:sz="4" w:space="0" w:color="000000"/>
              <w:right w:val="single" w:sz="4" w:space="0" w:color="000000"/>
            </w:tcBorders>
            <w:tcMar>
              <w:top w:w="5" w:type="dxa"/>
              <w:left w:w="108" w:type="dxa"/>
              <w:bottom w:w="8" w:type="dxa"/>
              <w:right w:w="108" w:type="dxa"/>
            </w:tcMar>
            <w:vAlign w:val="bottom"/>
            <w:hideMark/>
          </w:tcPr>
          <w:p w14:paraId="3F465CBD"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232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0960925C"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180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58DB82C6"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7834DE56"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1F42857A"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56075317"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720B74EA" w14:textId="77777777" w:rsidR="007E4B25" w:rsidRDefault="00832F03">
            <w:pPr>
              <w:rPr>
                <w:rFonts w:eastAsia="Times New Roman"/>
                <w:color w:val="000000"/>
                <w:sz w:val="20"/>
                <w:szCs w:val="20"/>
              </w:rPr>
            </w:pPr>
            <w:r>
              <w:rPr>
                <w:rFonts w:eastAsia="Times New Roman"/>
                <w:color w:val="000000"/>
                <w:sz w:val="20"/>
                <w:szCs w:val="20"/>
              </w:rPr>
              <w:t xml:space="preserve"> </w:t>
            </w:r>
          </w:p>
        </w:tc>
      </w:tr>
      <w:tr w:rsidR="007E4B25" w14:paraId="28904FF3" w14:textId="77777777">
        <w:trPr>
          <w:trHeight w:val="300"/>
        </w:trPr>
        <w:tc>
          <w:tcPr>
            <w:tcW w:w="960" w:type="dxa"/>
            <w:tcBorders>
              <w:top w:val="nil"/>
              <w:left w:val="single" w:sz="4" w:space="0" w:color="000000"/>
              <w:bottom w:val="single" w:sz="4" w:space="0" w:color="000000"/>
              <w:right w:val="single" w:sz="4" w:space="0" w:color="000000"/>
            </w:tcBorders>
            <w:tcMar>
              <w:top w:w="5" w:type="dxa"/>
              <w:left w:w="108" w:type="dxa"/>
              <w:bottom w:w="8" w:type="dxa"/>
              <w:right w:w="108" w:type="dxa"/>
            </w:tcMar>
            <w:vAlign w:val="bottom"/>
            <w:hideMark/>
          </w:tcPr>
          <w:p w14:paraId="297F6CB2"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232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1879A01D"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180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0D003BE6"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5D06A558"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6302030C"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5F3BDAA5"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163FCC61" w14:textId="77777777" w:rsidR="007E4B25" w:rsidRDefault="00832F03">
            <w:pPr>
              <w:rPr>
                <w:rFonts w:eastAsia="Times New Roman"/>
                <w:color w:val="000000"/>
                <w:sz w:val="20"/>
                <w:szCs w:val="20"/>
              </w:rPr>
            </w:pPr>
            <w:r>
              <w:rPr>
                <w:rFonts w:eastAsia="Times New Roman"/>
                <w:color w:val="000000"/>
                <w:sz w:val="20"/>
                <w:szCs w:val="20"/>
              </w:rPr>
              <w:t xml:space="preserve"> </w:t>
            </w:r>
          </w:p>
        </w:tc>
      </w:tr>
      <w:tr w:rsidR="007E4B25" w14:paraId="19D6F12C" w14:textId="77777777">
        <w:trPr>
          <w:trHeight w:val="300"/>
        </w:trPr>
        <w:tc>
          <w:tcPr>
            <w:tcW w:w="960" w:type="dxa"/>
            <w:tcBorders>
              <w:top w:val="nil"/>
              <w:left w:val="single" w:sz="4" w:space="0" w:color="000000"/>
              <w:bottom w:val="single" w:sz="4" w:space="0" w:color="000000"/>
              <w:right w:val="single" w:sz="4" w:space="0" w:color="000000"/>
            </w:tcBorders>
            <w:tcMar>
              <w:top w:w="5" w:type="dxa"/>
              <w:left w:w="108" w:type="dxa"/>
              <w:bottom w:w="8" w:type="dxa"/>
              <w:right w:w="108" w:type="dxa"/>
            </w:tcMar>
            <w:vAlign w:val="bottom"/>
            <w:hideMark/>
          </w:tcPr>
          <w:p w14:paraId="4357E549"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232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1E03EA5A"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180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17424774"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64BBEEED"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18C9E65F"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1497900C"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157DE56B" w14:textId="77777777" w:rsidR="007E4B25" w:rsidRDefault="00832F03">
            <w:pPr>
              <w:rPr>
                <w:rFonts w:eastAsia="Times New Roman"/>
                <w:color w:val="000000"/>
                <w:sz w:val="20"/>
                <w:szCs w:val="20"/>
              </w:rPr>
            </w:pPr>
            <w:r>
              <w:rPr>
                <w:rFonts w:eastAsia="Times New Roman"/>
                <w:color w:val="000000"/>
                <w:sz w:val="20"/>
                <w:szCs w:val="20"/>
              </w:rPr>
              <w:t xml:space="preserve"> </w:t>
            </w:r>
          </w:p>
        </w:tc>
      </w:tr>
      <w:tr w:rsidR="007E4B25" w14:paraId="2BEBE916" w14:textId="77777777">
        <w:trPr>
          <w:trHeight w:val="300"/>
        </w:trPr>
        <w:tc>
          <w:tcPr>
            <w:tcW w:w="960" w:type="dxa"/>
            <w:tcBorders>
              <w:top w:val="nil"/>
              <w:left w:val="single" w:sz="4" w:space="0" w:color="000000"/>
              <w:bottom w:val="single" w:sz="4" w:space="0" w:color="000000"/>
              <w:right w:val="single" w:sz="4" w:space="0" w:color="000000"/>
            </w:tcBorders>
            <w:tcMar>
              <w:top w:w="5" w:type="dxa"/>
              <w:left w:w="108" w:type="dxa"/>
              <w:bottom w:w="8" w:type="dxa"/>
              <w:right w:w="108" w:type="dxa"/>
            </w:tcMar>
            <w:vAlign w:val="bottom"/>
            <w:hideMark/>
          </w:tcPr>
          <w:p w14:paraId="65EEDA68"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232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173DB52E"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180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355C60AE"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33F5CB2E"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778060A0"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1307CDD1"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2D6F8FC9" w14:textId="77777777" w:rsidR="007E4B25" w:rsidRDefault="00832F03">
            <w:pPr>
              <w:rPr>
                <w:rFonts w:eastAsia="Times New Roman"/>
                <w:color w:val="000000"/>
                <w:sz w:val="20"/>
                <w:szCs w:val="20"/>
              </w:rPr>
            </w:pPr>
            <w:r>
              <w:rPr>
                <w:rFonts w:eastAsia="Times New Roman"/>
                <w:color w:val="000000"/>
                <w:sz w:val="20"/>
                <w:szCs w:val="20"/>
              </w:rPr>
              <w:t xml:space="preserve"> </w:t>
            </w:r>
          </w:p>
        </w:tc>
      </w:tr>
      <w:tr w:rsidR="007E4B25" w14:paraId="28C3CD07" w14:textId="77777777">
        <w:trPr>
          <w:trHeight w:val="300"/>
        </w:trPr>
        <w:tc>
          <w:tcPr>
            <w:tcW w:w="960" w:type="dxa"/>
            <w:tcBorders>
              <w:top w:val="nil"/>
              <w:left w:val="single" w:sz="4" w:space="0" w:color="000000"/>
              <w:bottom w:val="single" w:sz="4" w:space="0" w:color="000000"/>
              <w:right w:val="single" w:sz="4" w:space="0" w:color="000000"/>
            </w:tcBorders>
            <w:tcMar>
              <w:top w:w="5" w:type="dxa"/>
              <w:left w:w="108" w:type="dxa"/>
              <w:bottom w:w="8" w:type="dxa"/>
              <w:right w:w="108" w:type="dxa"/>
            </w:tcMar>
            <w:vAlign w:val="bottom"/>
            <w:hideMark/>
          </w:tcPr>
          <w:p w14:paraId="1459CD62"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232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5428DAA7"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180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3E591F65"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7C1640A7"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7CBB3423"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34CC0B17"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12D24C3F" w14:textId="77777777" w:rsidR="007E4B25" w:rsidRDefault="00832F03">
            <w:pPr>
              <w:rPr>
                <w:rFonts w:eastAsia="Times New Roman"/>
                <w:color w:val="000000"/>
                <w:sz w:val="20"/>
                <w:szCs w:val="20"/>
              </w:rPr>
            </w:pPr>
            <w:r>
              <w:rPr>
                <w:rFonts w:eastAsia="Times New Roman"/>
                <w:color w:val="000000"/>
                <w:sz w:val="20"/>
                <w:szCs w:val="20"/>
              </w:rPr>
              <w:t xml:space="preserve"> </w:t>
            </w:r>
          </w:p>
        </w:tc>
      </w:tr>
      <w:tr w:rsidR="007E4B25" w14:paraId="68181BDB" w14:textId="77777777">
        <w:trPr>
          <w:trHeight w:val="300"/>
        </w:trPr>
        <w:tc>
          <w:tcPr>
            <w:tcW w:w="960" w:type="dxa"/>
            <w:tcBorders>
              <w:top w:val="nil"/>
              <w:left w:val="single" w:sz="4" w:space="0" w:color="000000"/>
              <w:bottom w:val="single" w:sz="4" w:space="0" w:color="000000"/>
              <w:right w:val="single" w:sz="4" w:space="0" w:color="000000"/>
            </w:tcBorders>
            <w:tcMar>
              <w:top w:w="5" w:type="dxa"/>
              <w:left w:w="108" w:type="dxa"/>
              <w:bottom w:w="8" w:type="dxa"/>
              <w:right w:w="108" w:type="dxa"/>
            </w:tcMar>
            <w:vAlign w:val="bottom"/>
            <w:hideMark/>
          </w:tcPr>
          <w:p w14:paraId="7A9D4B99"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232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7F6A2669"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180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265097D6"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7CDDB2CC"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602135F1"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751F45E0"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4BC88EB9" w14:textId="77777777" w:rsidR="007E4B25" w:rsidRDefault="00832F03">
            <w:pPr>
              <w:rPr>
                <w:rFonts w:eastAsia="Times New Roman"/>
                <w:color w:val="000000"/>
                <w:sz w:val="20"/>
                <w:szCs w:val="20"/>
              </w:rPr>
            </w:pPr>
            <w:r>
              <w:rPr>
                <w:rFonts w:eastAsia="Times New Roman"/>
                <w:color w:val="000000"/>
                <w:sz w:val="20"/>
                <w:szCs w:val="20"/>
              </w:rPr>
              <w:t xml:space="preserve"> </w:t>
            </w:r>
          </w:p>
        </w:tc>
      </w:tr>
      <w:tr w:rsidR="007E4B25" w14:paraId="1033D2D5" w14:textId="77777777">
        <w:trPr>
          <w:trHeight w:val="300"/>
        </w:trPr>
        <w:tc>
          <w:tcPr>
            <w:tcW w:w="960" w:type="dxa"/>
            <w:tcBorders>
              <w:top w:val="nil"/>
              <w:left w:val="single" w:sz="4" w:space="0" w:color="000000"/>
              <w:bottom w:val="single" w:sz="4" w:space="0" w:color="000000"/>
              <w:right w:val="single" w:sz="4" w:space="0" w:color="000000"/>
            </w:tcBorders>
            <w:tcMar>
              <w:top w:w="5" w:type="dxa"/>
              <w:left w:w="108" w:type="dxa"/>
              <w:bottom w:w="8" w:type="dxa"/>
              <w:right w:w="108" w:type="dxa"/>
            </w:tcMar>
            <w:vAlign w:val="bottom"/>
            <w:hideMark/>
          </w:tcPr>
          <w:p w14:paraId="7FF199CA"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232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72A5D689"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180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5F244539"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0D807480"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14020F58"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2E136954"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39BC847F" w14:textId="77777777" w:rsidR="007E4B25" w:rsidRDefault="00832F03">
            <w:pPr>
              <w:rPr>
                <w:rFonts w:eastAsia="Times New Roman"/>
                <w:color w:val="000000"/>
                <w:sz w:val="20"/>
                <w:szCs w:val="20"/>
              </w:rPr>
            </w:pPr>
            <w:r>
              <w:rPr>
                <w:rFonts w:eastAsia="Times New Roman"/>
                <w:color w:val="000000"/>
                <w:sz w:val="20"/>
                <w:szCs w:val="20"/>
              </w:rPr>
              <w:t xml:space="preserve"> </w:t>
            </w:r>
          </w:p>
        </w:tc>
      </w:tr>
      <w:tr w:rsidR="007E4B25" w14:paraId="05DE7304" w14:textId="77777777">
        <w:trPr>
          <w:trHeight w:val="300"/>
        </w:trPr>
        <w:tc>
          <w:tcPr>
            <w:tcW w:w="960" w:type="dxa"/>
            <w:tcBorders>
              <w:top w:val="nil"/>
              <w:left w:val="single" w:sz="4" w:space="0" w:color="000000"/>
              <w:bottom w:val="single" w:sz="4" w:space="0" w:color="000000"/>
              <w:right w:val="single" w:sz="4" w:space="0" w:color="000000"/>
            </w:tcBorders>
            <w:tcMar>
              <w:top w:w="5" w:type="dxa"/>
              <w:left w:w="108" w:type="dxa"/>
              <w:bottom w:w="8" w:type="dxa"/>
              <w:right w:w="108" w:type="dxa"/>
            </w:tcMar>
            <w:vAlign w:val="bottom"/>
            <w:hideMark/>
          </w:tcPr>
          <w:p w14:paraId="2F2BEEED"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232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4379C0C1"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180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30E490F8"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4B9A404D"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77A1AB60"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1038872D"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63A68237" w14:textId="77777777" w:rsidR="007E4B25" w:rsidRDefault="00832F03">
            <w:pPr>
              <w:rPr>
                <w:rFonts w:eastAsia="Times New Roman"/>
                <w:color w:val="000000"/>
                <w:sz w:val="20"/>
                <w:szCs w:val="20"/>
              </w:rPr>
            </w:pPr>
            <w:r>
              <w:rPr>
                <w:rFonts w:eastAsia="Times New Roman"/>
                <w:color w:val="000000"/>
                <w:sz w:val="20"/>
                <w:szCs w:val="20"/>
              </w:rPr>
              <w:t xml:space="preserve"> </w:t>
            </w:r>
          </w:p>
        </w:tc>
      </w:tr>
      <w:tr w:rsidR="007E4B25" w14:paraId="0D521253" w14:textId="77777777">
        <w:trPr>
          <w:trHeight w:val="315"/>
        </w:trPr>
        <w:tc>
          <w:tcPr>
            <w:tcW w:w="8920" w:type="dxa"/>
            <w:gridSpan w:val="7"/>
            <w:tcBorders>
              <w:top w:val="single" w:sz="6" w:space="0" w:color="000000"/>
              <w:bottom w:val="single" w:sz="8" w:space="0" w:color="000000"/>
            </w:tcBorders>
            <w:tcMar>
              <w:top w:w="8" w:type="dxa"/>
              <w:left w:w="113" w:type="dxa"/>
              <w:bottom w:w="10" w:type="dxa"/>
              <w:right w:w="113" w:type="dxa"/>
            </w:tcMar>
            <w:vAlign w:val="bottom"/>
            <w:hideMark/>
          </w:tcPr>
          <w:p w14:paraId="41EF1DAB" w14:textId="77777777" w:rsidR="007E4B25" w:rsidRDefault="00832F03">
            <w:pPr>
              <w:jc w:val="center"/>
              <w:rPr>
                <w:rFonts w:eastAsia="Times New Roman"/>
                <w:color w:val="000000"/>
                <w:sz w:val="20"/>
                <w:szCs w:val="20"/>
              </w:rPr>
            </w:pPr>
            <w:r>
              <w:rPr>
                <w:rFonts w:eastAsia="Times New Roman"/>
                <w:b/>
                <w:bCs/>
                <w:color w:val="000000"/>
                <w:sz w:val="20"/>
                <w:szCs w:val="20"/>
              </w:rPr>
              <w:t>PDF</w:t>
            </w:r>
          </w:p>
        </w:tc>
      </w:tr>
      <w:tr w:rsidR="007E4B25" w14:paraId="550835B0" w14:textId="77777777">
        <w:trPr>
          <w:trHeight w:val="540"/>
        </w:trPr>
        <w:tc>
          <w:tcPr>
            <w:tcW w:w="960" w:type="dxa"/>
            <w:tcBorders>
              <w:top w:val="nil"/>
              <w:left w:val="single" w:sz="8" w:space="0" w:color="000000"/>
              <w:bottom w:val="single" w:sz="8" w:space="0" w:color="000000"/>
              <w:right w:val="nil"/>
            </w:tcBorders>
            <w:shd w:val="clear" w:color="auto" w:fill="8DB4E2"/>
            <w:tcMar>
              <w:top w:w="5" w:type="dxa"/>
              <w:left w:w="108" w:type="dxa"/>
              <w:bottom w:w="10" w:type="dxa"/>
              <w:right w:w="113" w:type="dxa"/>
            </w:tcMar>
            <w:vAlign w:val="bottom"/>
            <w:hideMark/>
          </w:tcPr>
          <w:p w14:paraId="2095AE88" w14:textId="77777777" w:rsidR="007E4B25" w:rsidRDefault="00832F03">
            <w:pPr>
              <w:jc w:val="center"/>
              <w:rPr>
                <w:rFonts w:eastAsia="Times New Roman"/>
                <w:color w:val="000000"/>
                <w:sz w:val="20"/>
                <w:szCs w:val="20"/>
              </w:rPr>
            </w:pPr>
            <w:r>
              <w:rPr>
                <w:rFonts w:eastAsia="Times New Roman"/>
                <w:b/>
                <w:bCs/>
                <w:color w:val="000000"/>
                <w:sz w:val="20"/>
                <w:szCs w:val="20"/>
              </w:rPr>
              <w:t>Sales Date</w:t>
            </w:r>
          </w:p>
        </w:tc>
        <w:tc>
          <w:tcPr>
            <w:tcW w:w="2320" w:type="dxa"/>
            <w:tcBorders>
              <w:top w:val="nil"/>
              <w:left w:val="single" w:sz="8" w:space="0" w:color="000000"/>
              <w:bottom w:val="single" w:sz="8" w:space="0" w:color="000000"/>
              <w:right w:val="single" w:sz="8" w:space="0" w:color="000000"/>
            </w:tcBorders>
            <w:shd w:val="clear" w:color="auto" w:fill="8DB4E2"/>
            <w:tcMar>
              <w:top w:w="5" w:type="dxa"/>
              <w:left w:w="108" w:type="dxa"/>
              <w:bottom w:w="10" w:type="dxa"/>
              <w:right w:w="108" w:type="dxa"/>
            </w:tcMar>
            <w:vAlign w:val="bottom"/>
            <w:hideMark/>
          </w:tcPr>
          <w:p w14:paraId="2955499C" w14:textId="77777777" w:rsidR="007E4B25" w:rsidRDefault="00832F03">
            <w:pPr>
              <w:jc w:val="center"/>
              <w:rPr>
                <w:rFonts w:eastAsia="Times New Roman"/>
                <w:color w:val="000000"/>
                <w:sz w:val="20"/>
                <w:szCs w:val="20"/>
              </w:rPr>
            </w:pPr>
            <w:r>
              <w:rPr>
                <w:rFonts w:eastAsia="Times New Roman"/>
                <w:b/>
                <w:bCs/>
                <w:color w:val="000000"/>
                <w:sz w:val="20"/>
                <w:szCs w:val="20"/>
              </w:rPr>
              <w:t>Type of Customer (i.e. Govt, students, etc)</w:t>
            </w:r>
          </w:p>
        </w:tc>
        <w:tc>
          <w:tcPr>
            <w:tcW w:w="1800" w:type="dxa"/>
            <w:tcBorders>
              <w:top w:val="nil"/>
              <w:left w:val="nil"/>
              <w:bottom w:val="single" w:sz="8" w:space="0" w:color="000000"/>
              <w:right w:val="single" w:sz="8" w:space="0" w:color="000000"/>
            </w:tcBorders>
            <w:shd w:val="clear" w:color="auto" w:fill="8DB4E2"/>
            <w:tcMar>
              <w:top w:w="5" w:type="dxa"/>
              <w:left w:w="113" w:type="dxa"/>
              <w:bottom w:w="10" w:type="dxa"/>
              <w:right w:w="108" w:type="dxa"/>
            </w:tcMar>
            <w:vAlign w:val="bottom"/>
            <w:hideMark/>
          </w:tcPr>
          <w:p w14:paraId="47F5B3F9" w14:textId="77777777" w:rsidR="007E4B25" w:rsidRDefault="00832F03">
            <w:pPr>
              <w:jc w:val="center"/>
              <w:rPr>
                <w:rFonts w:eastAsia="Times New Roman"/>
                <w:color w:val="000000"/>
                <w:sz w:val="20"/>
                <w:szCs w:val="20"/>
              </w:rPr>
            </w:pPr>
            <w:r>
              <w:rPr>
                <w:rFonts w:eastAsia="Times New Roman"/>
                <w:b/>
                <w:bCs/>
                <w:color w:val="000000"/>
                <w:sz w:val="20"/>
                <w:szCs w:val="20"/>
              </w:rPr>
              <w:t>Customer</w:t>
            </w:r>
          </w:p>
        </w:tc>
        <w:tc>
          <w:tcPr>
            <w:tcW w:w="960" w:type="dxa"/>
            <w:tcBorders>
              <w:top w:val="nil"/>
              <w:left w:val="nil"/>
              <w:bottom w:val="single" w:sz="8" w:space="0" w:color="000000"/>
              <w:right w:val="single" w:sz="8" w:space="0" w:color="000000"/>
            </w:tcBorders>
            <w:shd w:val="clear" w:color="auto" w:fill="8DB4E2"/>
            <w:tcMar>
              <w:top w:w="5" w:type="dxa"/>
              <w:left w:w="113" w:type="dxa"/>
              <w:bottom w:w="10" w:type="dxa"/>
              <w:right w:w="108" w:type="dxa"/>
            </w:tcMar>
            <w:vAlign w:val="bottom"/>
            <w:hideMark/>
          </w:tcPr>
          <w:p w14:paraId="38062A2E" w14:textId="77777777" w:rsidR="007E4B25" w:rsidRDefault="00832F03">
            <w:pPr>
              <w:jc w:val="center"/>
              <w:rPr>
                <w:rFonts w:eastAsia="Times New Roman"/>
                <w:color w:val="000000"/>
                <w:sz w:val="20"/>
                <w:szCs w:val="20"/>
              </w:rPr>
            </w:pPr>
            <w:r>
              <w:rPr>
                <w:rFonts w:eastAsia="Times New Roman"/>
                <w:b/>
                <w:bCs/>
                <w:color w:val="000000"/>
                <w:sz w:val="20"/>
                <w:szCs w:val="20"/>
              </w:rPr>
              <w:t>Customer Country</w:t>
            </w:r>
          </w:p>
        </w:tc>
        <w:tc>
          <w:tcPr>
            <w:tcW w:w="960" w:type="dxa"/>
            <w:tcBorders>
              <w:top w:val="nil"/>
              <w:left w:val="nil"/>
              <w:bottom w:val="single" w:sz="8" w:space="0" w:color="000000"/>
              <w:right w:val="single" w:sz="8" w:space="0" w:color="000000"/>
            </w:tcBorders>
            <w:shd w:val="clear" w:color="auto" w:fill="8DB4E2"/>
            <w:tcMar>
              <w:top w:w="5" w:type="dxa"/>
              <w:left w:w="113" w:type="dxa"/>
              <w:bottom w:w="10" w:type="dxa"/>
              <w:right w:w="108" w:type="dxa"/>
            </w:tcMar>
            <w:vAlign w:val="bottom"/>
            <w:hideMark/>
          </w:tcPr>
          <w:p w14:paraId="5F8CEE91" w14:textId="77777777" w:rsidR="007E4B25" w:rsidRDefault="00832F03">
            <w:pPr>
              <w:jc w:val="center"/>
              <w:rPr>
                <w:rFonts w:eastAsia="Times New Roman"/>
                <w:color w:val="000000"/>
                <w:sz w:val="20"/>
                <w:szCs w:val="20"/>
              </w:rPr>
            </w:pPr>
            <w:r>
              <w:rPr>
                <w:rFonts w:eastAsia="Times New Roman"/>
                <w:b/>
                <w:bCs/>
                <w:color w:val="000000"/>
                <w:sz w:val="20"/>
                <w:szCs w:val="20"/>
              </w:rPr>
              <w:t>Std Title</w:t>
            </w:r>
          </w:p>
        </w:tc>
        <w:tc>
          <w:tcPr>
            <w:tcW w:w="960" w:type="dxa"/>
            <w:tcBorders>
              <w:top w:val="nil"/>
              <w:left w:val="nil"/>
              <w:bottom w:val="single" w:sz="8" w:space="0" w:color="000000"/>
              <w:right w:val="single" w:sz="8" w:space="0" w:color="000000"/>
            </w:tcBorders>
            <w:shd w:val="clear" w:color="auto" w:fill="8DB4E2"/>
            <w:tcMar>
              <w:top w:w="5" w:type="dxa"/>
              <w:left w:w="113" w:type="dxa"/>
              <w:bottom w:w="10" w:type="dxa"/>
              <w:right w:w="108" w:type="dxa"/>
            </w:tcMar>
            <w:vAlign w:val="bottom"/>
            <w:hideMark/>
          </w:tcPr>
          <w:p w14:paraId="3CA911EF" w14:textId="77777777" w:rsidR="007E4B25" w:rsidRDefault="00832F03">
            <w:pPr>
              <w:jc w:val="center"/>
              <w:rPr>
                <w:rFonts w:eastAsia="Times New Roman"/>
                <w:color w:val="000000"/>
                <w:sz w:val="20"/>
                <w:szCs w:val="20"/>
              </w:rPr>
            </w:pPr>
            <w:r>
              <w:rPr>
                <w:rFonts w:eastAsia="Times New Roman"/>
                <w:b/>
                <w:bCs/>
                <w:color w:val="000000"/>
                <w:sz w:val="20"/>
                <w:szCs w:val="20"/>
              </w:rPr>
              <w:t>Std Number</w:t>
            </w:r>
          </w:p>
        </w:tc>
        <w:tc>
          <w:tcPr>
            <w:tcW w:w="960" w:type="dxa"/>
            <w:tcBorders>
              <w:top w:val="nil"/>
              <w:left w:val="nil"/>
              <w:bottom w:val="single" w:sz="8" w:space="0" w:color="000000"/>
              <w:right w:val="single" w:sz="8" w:space="0" w:color="000000"/>
            </w:tcBorders>
            <w:shd w:val="clear" w:color="auto" w:fill="8DB4E2"/>
            <w:tcMar>
              <w:top w:w="5" w:type="dxa"/>
              <w:left w:w="113" w:type="dxa"/>
              <w:bottom w:w="10" w:type="dxa"/>
              <w:right w:w="108" w:type="dxa"/>
            </w:tcMar>
            <w:vAlign w:val="bottom"/>
            <w:hideMark/>
          </w:tcPr>
          <w:p w14:paraId="3D21CED2" w14:textId="77777777" w:rsidR="007E4B25" w:rsidRDefault="00832F03">
            <w:pPr>
              <w:jc w:val="center"/>
              <w:rPr>
                <w:rFonts w:eastAsia="Times New Roman"/>
                <w:color w:val="000000"/>
                <w:sz w:val="20"/>
                <w:szCs w:val="20"/>
              </w:rPr>
            </w:pPr>
            <w:r>
              <w:rPr>
                <w:rFonts w:eastAsia="Times New Roman"/>
                <w:b/>
                <w:bCs/>
                <w:color w:val="000000"/>
                <w:sz w:val="20"/>
                <w:szCs w:val="20"/>
              </w:rPr>
              <w:t>Quantity</w:t>
            </w:r>
          </w:p>
        </w:tc>
      </w:tr>
      <w:tr w:rsidR="007E4B25" w14:paraId="76351253" w14:textId="77777777">
        <w:trPr>
          <w:trHeight w:val="300"/>
        </w:trPr>
        <w:tc>
          <w:tcPr>
            <w:tcW w:w="960" w:type="dxa"/>
            <w:tcBorders>
              <w:top w:val="nil"/>
              <w:left w:val="single" w:sz="4" w:space="0" w:color="000000"/>
              <w:bottom w:val="single" w:sz="4" w:space="0" w:color="000000"/>
              <w:right w:val="single" w:sz="4" w:space="0" w:color="000000"/>
            </w:tcBorders>
            <w:tcMar>
              <w:top w:w="5" w:type="dxa"/>
              <w:left w:w="108" w:type="dxa"/>
              <w:bottom w:w="8" w:type="dxa"/>
              <w:right w:w="108" w:type="dxa"/>
            </w:tcMar>
            <w:vAlign w:val="bottom"/>
            <w:hideMark/>
          </w:tcPr>
          <w:p w14:paraId="37009441"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232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2C4449FF"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180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52D780F2"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307A9E6E"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6B1CA59E"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450A9F6D"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4392EA58" w14:textId="77777777" w:rsidR="007E4B25" w:rsidRDefault="00832F03">
            <w:pPr>
              <w:rPr>
                <w:rFonts w:eastAsia="Times New Roman"/>
                <w:color w:val="000000"/>
                <w:sz w:val="20"/>
                <w:szCs w:val="20"/>
              </w:rPr>
            </w:pPr>
            <w:r>
              <w:rPr>
                <w:rFonts w:eastAsia="Times New Roman"/>
                <w:color w:val="000000"/>
                <w:sz w:val="20"/>
                <w:szCs w:val="20"/>
              </w:rPr>
              <w:t xml:space="preserve"> </w:t>
            </w:r>
          </w:p>
        </w:tc>
      </w:tr>
      <w:tr w:rsidR="007E4B25" w14:paraId="2CA85EF9" w14:textId="77777777">
        <w:trPr>
          <w:trHeight w:val="300"/>
        </w:trPr>
        <w:tc>
          <w:tcPr>
            <w:tcW w:w="960" w:type="dxa"/>
            <w:tcBorders>
              <w:top w:val="nil"/>
              <w:left w:val="single" w:sz="4" w:space="0" w:color="000000"/>
              <w:bottom w:val="single" w:sz="4" w:space="0" w:color="000000"/>
              <w:right w:val="single" w:sz="4" w:space="0" w:color="000000"/>
            </w:tcBorders>
            <w:tcMar>
              <w:top w:w="5" w:type="dxa"/>
              <w:left w:w="108" w:type="dxa"/>
              <w:bottom w:w="8" w:type="dxa"/>
              <w:right w:w="108" w:type="dxa"/>
            </w:tcMar>
            <w:vAlign w:val="bottom"/>
            <w:hideMark/>
          </w:tcPr>
          <w:p w14:paraId="6D0CEA9E"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232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2391A1F7"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180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24FF503B"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71B5B68E"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63295E98"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451ED48B"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4ACCC4D8" w14:textId="77777777" w:rsidR="007E4B25" w:rsidRDefault="00832F03">
            <w:pPr>
              <w:rPr>
                <w:rFonts w:eastAsia="Times New Roman"/>
                <w:color w:val="000000"/>
                <w:sz w:val="20"/>
                <w:szCs w:val="20"/>
              </w:rPr>
            </w:pPr>
            <w:r>
              <w:rPr>
                <w:rFonts w:eastAsia="Times New Roman"/>
                <w:color w:val="000000"/>
                <w:sz w:val="20"/>
                <w:szCs w:val="20"/>
              </w:rPr>
              <w:t xml:space="preserve"> </w:t>
            </w:r>
          </w:p>
        </w:tc>
      </w:tr>
      <w:tr w:rsidR="007E4B25" w14:paraId="77C6C108" w14:textId="77777777">
        <w:trPr>
          <w:trHeight w:val="300"/>
        </w:trPr>
        <w:tc>
          <w:tcPr>
            <w:tcW w:w="960" w:type="dxa"/>
            <w:tcBorders>
              <w:top w:val="nil"/>
              <w:left w:val="single" w:sz="4" w:space="0" w:color="000000"/>
              <w:bottom w:val="single" w:sz="4" w:space="0" w:color="000000"/>
              <w:right w:val="single" w:sz="4" w:space="0" w:color="000000"/>
            </w:tcBorders>
            <w:tcMar>
              <w:top w:w="5" w:type="dxa"/>
              <w:left w:w="108" w:type="dxa"/>
              <w:bottom w:w="8" w:type="dxa"/>
              <w:right w:w="108" w:type="dxa"/>
            </w:tcMar>
            <w:vAlign w:val="bottom"/>
            <w:hideMark/>
          </w:tcPr>
          <w:p w14:paraId="52503B64"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232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6B03495C"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180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78224D0C"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56F2C4A9"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3A6F789D"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6172E41E"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0FA63EE0" w14:textId="77777777" w:rsidR="007E4B25" w:rsidRDefault="00832F03">
            <w:pPr>
              <w:rPr>
                <w:rFonts w:eastAsia="Times New Roman"/>
                <w:color w:val="000000"/>
                <w:sz w:val="20"/>
                <w:szCs w:val="20"/>
              </w:rPr>
            </w:pPr>
            <w:r>
              <w:rPr>
                <w:rFonts w:eastAsia="Times New Roman"/>
                <w:color w:val="000000"/>
                <w:sz w:val="20"/>
                <w:szCs w:val="20"/>
              </w:rPr>
              <w:t xml:space="preserve"> </w:t>
            </w:r>
          </w:p>
        </w:tc>
      </w:tr>
      <w:tr w:rsidR="007E4B25" w14:paraId="6C905008" w14:textId="77777777">
        <w:trPr>
          <w:trHeight w:val="300"/>
        </w:trPr>
        <w:tc>
          <w:tcPr>
            <w:tcW w:w="960" w:type="dxa"/>
            <w:tcBorders>
              <w:top w:val="nil"/>
              <w:left w:val="single" w:sz="4" w:space="0" w:color="000000"/>
              <w:bottom w:val="single" w:sz="4" w:space="0" w:color="000000"/>
              <w:right w:val="single" w:sz="4" w:space="0" w:color="000000"/>
            </w:tcBorders>
            <w:tcMar>
              <w:top w:w="5" w:type="dxa"/>
              <w:left w:w="108" w:type="dxa"/>
              <w:bottom w:w="8" w:type="dxa"/>
              <w:right w:w="108" w:type="dxa"/>
            </w:tcMar>
            <w:vAlign w:val="bottom"/>
            <w:hideMark/>
          </w:tcPr>
          <w:p w14:paraId="1EE84FD0"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232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514A946F"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180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352D572B"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2775D53A"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6E81EC48"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09527AAC"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3C38DD58" w14:textId="77777777" w:rsidR="007E4B25" w:rsidRDefault="00832F03">
            <w:pPr>
              <w:rPr>
                <w:rFonts w:eastAsia="Times New Roman"/>
                <w:color w:val="000000"/>
                <w:sz w:val="20"/>
                <w:szCs w:val="20"/>
              </w:rPr>
            </w:pPr>
            <w:r>
              <w:rPr>
                <w:rFonts w:eastAsia="Times New Roman"/>
                <w:color w:val="000000"/>
                <w:sz w:val="20"/>
                <w:szCs w:val="20"/>
              </w:rPr>
              <w:t xml:space="preserve"> </w:t>
            </w:r>
          </w:p>
        </w:tc>
      </w:tr>
      <w:tr w:rsidR="007E4B25" w14:paraId="01F8B70B" w14:textId="77777777">
        <w:trPr>
          <w:trHeight w:val="300"/>
        </w:trPr>
        <w:tc>
          <w:tcPr>
            <w:tcW w:w="960" w:type="dxa"/>
            <w:tcBorders>
              <w:top w:val="nil"/>
              <w:left w:val="single" w:sz="4" w:space="0" w:color="000000"/>
              <w:bottom w:val="single" w:sz="4" w:space="0" w:color="000000"/>
              <w:right w:val="single" w:sz="4" w:space="0" w:color="000000"/>
            </w:tcBorders>
            <w:tcMar>
              <w:top w:w="5" w:type="dxa"/>
              <w:left w:w="108" w:type="dxa"/>
              <w:bottom w:w="8" w:type="dxa"/>
              <w:right w:w="108" w:type="dxa"/>
            </w:tcMar>
            <w:vAlign w:val="bottom"/>
            <w:hideMark/>
          </w:tcPr>
          <w:p w14:paraId="775B45A7"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232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038C1687"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180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3048DA16"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75E35BCD"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2E45B133"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42ABB064"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4F9AD561" w14:textId="77777777" w:rsidR="007E4B25" w:rsidRDefault="00832F03">
            <w:pPr>
              <w:rPr>
                <w:rFonts w:eastAsia="Times New Roman"/>
                <w:color w:val="000000"/>
                <w:sz w:val="20"/>
                <w:szCs w:val="20"/>
              </w:rPr>
            </w:pPr>
            <w:r>
              <w:rPr>
                <w:rFonts w:eastAsia="Times New Roman"/>
                <w:color w:val="000000"/>
                <w:sz w:val="20"/>
                <w:szCs w:val="20"/>
              </w:rPr>
              <w:t xml:space="preserve"> </w:t>
            </w:r>
          </w:p>
        </w:tc>
      </w:tr>
      <w:tr w:rsidR="007E4B25" w14:paraId="6B610075" w14:textId="77777777">
        <w:trPr>
          <w:trHeight w:val="300"/>
        </w:trPr>
        <w:tc>
          <w:tcPr>
            <w:tcW w:w="960" w:type="dxa"/>
            <w:tcBorders>
              <w:top w:val="nil"/>
              <w:left w:val="single" w:sz="4" w:space="0" w:color="000000"/>
              <w:bottom w:val="single" w:sz="4" w:space="0" w:color="000000"/>
              <w:right w:val="single" w:sz="4" w:space="0" w:color="000000"/>
            </w:tcBorders>
            <w:tcMar>
              <w:top w:w="5" w:type="dxa"/>
              <w:left w:w="108" w:type="dxa"/>
              <w:bottom w:w="8" w:type="dxa"/>
              <w:right w:w="108" w:type="dxa"/>
            </w:tcMar>
            <w:vAlign w:val="bottom"/>
            <w:hideMark/>
          </w:tcPr>
          <w:p w14:paraId="3D92DB71"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232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45F94B9B"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180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07D643B7"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41F0851E"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432FAE3C"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173C0193"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74152CB5" w14:textId="77777777" w:rsidR="007E4B25" w:rsidRDefault="00832F03">
            <w:pPr>
              <w:rPr>
                <w:rFonts w:eastAsia="Times New Roman"/>
                <w:color w:val="000000"/>
                <w:sz w:val="20"/>
                <w:szCs w:val="20"/>
              </w:rPr>
            </w:pPr>
            <w:r>
              <w:rPr>
                <w:rFonts w:eastAsia="Times New Roman"/>
                <w:color w:val="000000"/>
                <w:sz w:val="20"/>
                <w:szCs w:val="20"/>
              </w:rPr>
              <w:t xml:space="preserve"> </w:t>
            </w:r>
          </w:p>
        </w:tc>
      </w:tr>
      <w:tr w:rsidR="007E4B25" w14:paraId="56C861DB" w14:textId="77777777">
        <w:trPr>
          <w:trHeight w:val="300"/>
        </w:trPr>
        <w:tc>
          <w:tcPr>
            <w:tcW w:w="960" w:type="dxa"/>
            <w:tcBorders>
              <w:top w:val="nil"/>
              <w:left w:val="single" w:sz="4" w:space="0" w:color="000000"/>
              <w:bottom w:val="single" w:sz="4" w:space="0" w:color="000000"/>
              <w:right w:val="single" w:sz="4" w:space="0" w:color="000000"/>
            </w:tcBorders>
            <w:tcMar>
              <w:top w:w="5" w:type="dxa"/>
              <w:left w:w="108" w:type="dxa"/>
              <w:bottom w:w="8" w:type="dxa"/>
              <w:right w:w="108" w:type="dxa"/>
            </w:tcMar>
            <w:vAlign w:val="bottom"/>
            <w:hideMark/>
          </w:tcPr>
          <w:p w14:paraId="035B6724"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232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64909370"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180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197514D8"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3BAD5E30"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0503285D"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653031DA"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04F56FA3" w14:textId="77777777" w:rsidR="007E4B25" w:rsidRDefault="00832F03">
            <w:pPr>
              <w:rPr>
                <w:rFonts w:eastAsia="Times New Roman"/>
                <w:color w:val="000000"/>
                <w:sz w:val="20"/>
                <w:szCs w:val="20"/>
              </w:rPr>
            </w:pPr>
            <w:r>
              <w:rPr>
                <w:rFonts w:eastAsia="Times New Roman"/>
                <w:color w:val="000000"/>
                <w:sz w:val="20"/>
                <w:szCs w:val="20"/>
              </w:rPr>
              <w:t xml:space="preserve"> </w:t>
            </w:r>
          </w:p>
        </w:tc>
      </w:tr>
      <w:tr w:rsidR="007E4B25" w14:paraId="24E43ADC" w14:textId="77777777">
        <w:trPr>
          <w:trHeight w:val="300"/>
        </w:trPr>
        <w:tc>
          <w:tcPr>
            <w:tcW w:w="960" w:type="dxa"/>
            <w:tcBorders>
              <w:top w:val="nil"/>
              <w:left w:val="single" w:sz="4" w:space="0" w:color="000000"/>
              <w:bottom w:val="single" w:sz="4" w:space="0" w:color="000000"/>
              <w:right w:val="single" w:sz="4" w:space="0" w:color="000000"/>
            </w:tcBorders>
            <w:tcMar>
              <w:top w:w="5" w:type="dxa"/>
              <w:left w:w="108" w:type="dxa"/>
              <w:bottom w:w="8" w:type="dxa"/>
              <w:right w:w="108" w:type="dxa"/>
            </w:tcMar>
            <w:vAlign w:val="bottom"/>
            <w:hideMark/>
          </w:tcPr>
          <w:p w14:paraId="605EFDC0"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232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37399DDF"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180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386A35CD"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5D9EBF61"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2E20D823"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3D107FC5"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3D02863A" w14:textId="77777777" w:rsidR="007E4B25" w:rsidRDefault="00832F03">
            <w:pPr>
              <w:rPr>
                <w:rFonts w:eastAsia="Times New Roman"/>
                <w:color w:val="000000"/>
                <w:sz w:val="20"/>
                <w:szCs w:val="20"/>
              </w:rPr>
            </w:pPr>
            <w:r>
              <w:rPr>
                <w:rFonts w:eastAsia="Times New Roman"/>
                <w:color w:val="000000"/>
                <w:sz w:val="20"/>
                <w:szCs w:val="20"/>
              </w:rPr>
              <w:t xml:space="preserve"> </w:t>
            </w:r>
          </w:p>
        </w:tc>
      </w:tr>
      <w:tr w:rsidR="007E4B25" w14:paraId="68690C0B" w14:textId="77777777">
        <w:trPr>
          <w:trHeight w:val="300"/>
        </w:trPr>
        <w:tc>
          <w:tcPr>
            <w:tcW w:w="960" w:type="dxa"/>
            <w:tcBorders>
              <w:top w:val="nil"/>
              <w:left w:val="single" w:sz="4" w:space="0" w:color="000000"/>
              <w:bottom w:val="single" w:sz="4" w:space="0" w:color="000000"/>
              <w:right w:val="single" w:sz="4" w:space="0" w:color="000000"/>
            </w:tcBorders>
            <w:tcMar>
              <w:top w:w="5" w:type="dxa"/>
              <w:left w:w="108" w:type="dxa"/>
              <w:bottom w:w="8" w:type="dxa"/>
              <w:right w:w="108" w:type="dxa"/>
            </w:tcMar>
            <w:vAlign w:val="bottom"/>
            <w:hideMark/>
          </w:tcPr>
          <w:p w14:paraId="62B2D0F4"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232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010701FA"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180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04E3856D"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27826384"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503097C6"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733B7928"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4BA3DD2E" w14:textId="77777777" w:rsidR="007E4B25" w:rsidRDefault="00832F03">
            <w:pPr>
              <w:rPr>
                <w:rFonts w:eastAsia="Times New Roman"/>
                <w:color w:val="000000"/>
                <w:sz w:val="20"/>
                <w:szCs w:val="20"/>
              </w:rPr>
            </w:pPr>
            <w:r>
              <w:rPr>
                <w:rFonts w:eastAsia="Times New Roman"/>
                <w:color w:val="000000"/>
                <w:sz w:val="20"/>
                <w:szCs w:val="20"/>
              </w:rPr>
              <w:t xml:space="preserve"> </w:t>
            </w:r>
          </w:p>
        </w:tc>
      </w:tr>
      <w:tr w:rsidR="007E4B25" w14:paraId="1F4257F9" w14:textId="77777777">
        <w:trPr>
          <w:trHeight w:val="300"/>
        </w:trPr>
        <w:tc>
          <w:tcPr>
            <w:tcW w:w="960" w:type="dxa"/>
            <w:tcBorders>
              <w:top w:val="nil"/>
              <w:left w:val="single" w:sz="4" w:space="0" w:color="000000"/>
              <w:bottom w:val="single" w:sz="4" w:space="0" w:color="000000"/>
              <w:right w:val="single" w:sz="4" w:space="0" w:color="000000"/>
            </w:tcBorders>
            <w:tcMar>
              <w:top w:w="5" w:type="dxa"/>
              <w:left w:w="108" w:type="dxa"/>
              <w:bottom w:w="8" w:type="dxa"/>
              <w:right w:w="108" w:type="dxa"/>
            </w:tcMar>
            <w:vAlign w:val="bottom"/>
            <w:hideMark/>
          </w:tcPr>
          <w:p w14:paraId="20FFF623"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232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16926506"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180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093A5586"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1DEFADF4"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0EF12CEE"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55555E48"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470ED65C" w14:textId="77777777" w:rsidR="007E4B25" w:rsidRDefault="00832F03">
            <w:pPr>
              <w:rPr>
                <w:rFonts w:eastAsia="Times New Roman"/>
                <w:color w:val="000000"/>
                <w:sz w:val="20"/>
                <w:szCs w:val="20"/>
              </w:rPr>
            </w:pPr>
            <w:r>
              <w:rPr>
                <w:rFonts w:eastAsia="Times New Roman"/>
                <w:color w:val="000000"/>
                <w:sz w:val="20"/>
                <w:szCs w:val="20"/>
              </w:rPr>
              <w:t xml:space="preserve"> </w:t>
            </w:r>
          </w:p>
        </w:tc>
      </w:tr>
      <w:tr w:rsidR="007E4B25" w14:paraId="392628A2" w14:textId="77777777">
        <w:trPr>
          <w:trHeight w:val="300"/>
        </w:trPr>
        <w:tc>
          <w:tcPr>
            <w:tcW w:w="960" w:type="dxa"/>
            <w:tcBorders>
              <w:top w:val="nil"/>
              <w:left w:val="single" w:sz="4" w:space="0" w:color="000000"/>
              <w:bottom w:val="single" w:sz="4" w:space="0" w:color="000000"/>
              <w:right w:val="single" w:sz="4" w:space="0" w:color="000000"/>
            </w:tcBorders>
            <w:tcMar>
              <w:top w:w="5" w:type="dxa"/>
              <w:left w:w="108" w:type="dxa"/>
              <w:bottom w:w="8" w:type="dxa"/>
              <w:right w:w="108" w:type="dxa"/>
            </w:tcMar>
            <w:vAlign w:val="bottom"/>
            <w:hideMark/>
          </w:tcPr>
          <w:p w14:paraId="4F35A90C"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232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58A31709"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180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03B7A0C5"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369F59A4"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1A3ECBA3"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7616E4A2"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674E126F" w14:textId="77777777" w:rsidR="007E4B25" w:rsidRDefault="00832F03">
            <w:pPr>
              <w:rPr>
                <w:rFonts w:eastAsia="Times New Roman"/>
                <w:color w:val="000000"/>
                <w:sz w:val="20"/>
                <w:szCs w:val="20"/>
              </w:rPr>
            </w:pPr>
            <w:r>
              <w:rPr>
                <w:rFonts w:eastAsia="Times New Roman"/>
                <w:color w:val="000000"/>
                <w:sz w:val="20"/>
                <w:szCs w:val="20"/>
              </w:rPr>
              <w:t xml:space="preserve"> </w:t>
            </w:r>
          </w:p>
        </w:tc>
      </w:tr>
      <w:tr w:rsidR="007E4B25" w14:paraId="75AEFFD6" w14:textId="77777777">
        <w:trPr>
          <w:trHeight w:val="300"/>
        </w:trPr>
        <w:tc>
          <w:tcPr>
            <w:tcW w:w="960" w:type="dxa"/>
            <w:tcBorders>
              <w:top w:val="nil"/>
              <w:left w:val="single" w:sz="4" w:space="0" w:color="000000"/>
              <w:bottom w:val="single" w:sz="4" w:space="0" w:color="000000"/>
              <w:right w:val="single" w:sz="4" w:space="0" w:color="000000"/>
            </w:tcBorders>
            <w:tcMar>
              <w:top w:w="5" w:type="dxa"/>
              <w:left w:w="108" w:type="dxa"/>
              <w:bottom w:w="8" w:type="dxa"/>
              <w:right w:w="108" w:type="dxa"/>
            </w:tcMar>
            <w:vAlign w:val="bottom"/>
            <w:hideMark/>
          </w:tcPr>
          <w:p w14:paraId="07F18F72"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232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5918AB8E"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180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227A47B2"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481D3ABA"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2462BADA"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7AA70965"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75205D7A" w14:textId="77777777" w:rsidR="007E4B25" w:rsidRDefault="00832F03">
            <w:pPr>
              <w:rPr>
                <w:rFonts w:eastAsia="Times New Roman"/>
                <w:color w:val="000000"/>
                <w:sz w:val="20"/>
                <w:szCs w:val="20"/>
              </w:rPr>
            </w:pPr>
            <w:r>
              <w:rPr>
                <w:rFonts w:eastAsia="Times New Roman"/>
                <w:color w:val="000000"/>
                <w:sz w:val="20"/>
                <w:szCs w:val="20"/>
              </w:rPr>
              <w:t xml:space="preserve"> </w:t>
            </w:r>
          </w:p>
        </w:tc>
      </w:tr>
      <w:tr w:rsidR="007E4B25" w14:paraId="4A046E7D" w14:textId="77777777">
        <w:trPr>
          <w:trHeight w:val="300"/>
        </w:trPr>
        <w:tc>
          <w:tcPr>
            <w:tcW w:w="960" w:type="dxa"/>
            <w:tcBorders>
              <w:top w:val="nil"/>
              <w:left w:val="single" w:sz="4" w:space="0" w:color="000000"/>
              <w:bottom w:val="single" w:sz="4" w:space="0" w:color="000000"/>
              <w:right w:val="single" w:sz="4" w:space="0" w:color="000000"/>
            </w:tcBorders>
            <w:tcMar>
              <w:top w:w="5" w:type="dxa"/>
              <w:left w:w="108" w:type="dxa"/>
              <w:bottom w:w="8" w:type="dxa"/>
              <w:right w:w="108" w:type="dxa"/>
            </w:tcMar>
            <w:vAlign w:val="bottom"/>
            <w:hideMark/>
          </w:tcPr>
          <w:p w14:paraId="5599B1F2"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232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044C7ED6"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180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05AA9D21"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7D5AB61A"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1C090FB7"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22AC9428" w14:textId="77777777" w:rsidR="007E4B25" w:rsidRDefault="00832F03">
            <w:pPr>
              <w:rPr>
                <w:rFonts w:eastAsia="Times New Roman"/>
                <w:color w:val="000000"/>
                <w:sz w:val="20"/>
                <w:szCs w:val="20"/>
              </w:rPr>
            </w:pPr>
            <w:r>
              <w:rPr>
                <w:rFonts w:eastAsia="Times New Roman"/>
                <w:color w:val="000000"/>
                <w:sz w:val="20"/>
                <w:szCs w:val="20"/>
              </w:rPr>
              <w:t xml:space="preserve"> </w:t>
            </w:r>
          </w:p>
        </w:tc>
        <w:tc>
          <w:tcPr>
            <w:tcW w:w="960" w:type="dxa"/>
            <w:tcBorders>
              <w:top w:val="nil"/>
              <w:left w:val="nil"/>
              <w:bottom w:val="single" w:sz="4" w:space="0" w:color="000000"/>
              <w:right w:val="single" w:sz="4" w:space="0" w:color="000000"/>
            </w:tcBorders>
            <w:tcMar>
              <w:top w:w="5" w:type="dxa"/>
              <w:left w:w="113" w:type="dxa"/>
              <w:bottom w:w="8" w:type="dxa"/>
              <w:right w:w="108" w:type="dxa"/>
            </w:tcMar>
            <w:vAlign w:val="bottom"/>
            <w:hideMark/>
          </w:tcPr>
          <w:p w14:paraId="51BC909B" w14:textId="77777777" w:rsidR="007E4B25" w:rsidRDefault="00832F03">
            <w:pPr>
              <w:rPr>
                <w:rFonts w:eastAsia="Times New Roman"/>
                <w:color w:val="000000"/>
                <w:sz w:val="20"/>
                <w:szCs w:val="20"/>
              </w:rPr>
            </w:pPr>
            <w:r>
              <w:rPr>
                <w:rFonts w:eastAsia="Times New Roman"/>
                <w:color w:val="000000"/>
                <w:sz w:val="20"/>
                <w:szCs w:val="20"/>
              </w:rPr>
              <w:t xml:space="preserve"> </w:t>
            </w:r>
          </w:p>
        </w:tc>
      </w:tr>
    </w:tbl>
    <w:p w14:paraId="270F85A2" w14:textId="77777777" w:rsidR="007E4B25" w:rsidRDefault="00832F03">
      <w:pPr>
        <w:pStyle w:val="B1"/>
        <w:tabs>
          <w:tab w:val="left" w:pos="0"/>
        </w:tabs>
        <w:ind w:left="0" w:firstLine="0"/>
        <w:rPr>
          <w:rFonts w:ascii="Times New Roman" w:hAnsi="Times New Roman"/>
        </w:rPr>
      </w:pPr>
      <w:r>
        <w:rPr>
          <w:rFonts w:ascii="Times New Roman" w:hAnsi="Times New Roman"/>
          <w:b/>
          <w:bCs/>
          <w:color w:val="000000"/>
        </w:rPr>
        <w:t xml:space="preserve"> </w:t>
      </w:r>
    </w:p>
    <w:p w14:paraId="198651A0" w14:textId="77777777" w:rsidR="007E4B25" w:rsidRDefault="00832F03">
      <w:pPr>
        <w:pStyle w:val="B1"/>
        <w:tabs>
          <w:tab w:val="left" w:pos="0"/>
        </w:tabs>
        <w:ind w:left="0" w:firstLine="0"/>
        <w:jc w:val="center"/>
        <w:rPr>
          <w:rFonts w:ascii="Times New Roman" w:hAnsi="Times New Roman"/>
        </w:rPr>
      </w:pPr>
      <w:r>
        <w:rPr>
          <w:rFonts w:ascii="Times New Roman" w:hAnsi="Times New Roman"/>
          <w:color w:val="000000"/>
          <w:sz w:val="24"/>
        </w:rPr>
        <w:br w:type="page"/>
      </w:r>
    </w:p>
    <w:p w14:paraId="50F61C53" w14:textId="77777777" w:rsidR="007E4B25" w:rsidRDefault="00832F03">
      <w:pPr>
        <w:pStyle w:val="B1"/>
        <w:tabs>
          <w:tab w:val="left" w:pos="0"/>
        </w:tabs>
        <w:ind w:left="0" w:firstLine="0"/>
        <w:jc w:val="center"/>
        <w:rPr>
          <w:rFonts w:ascii="Times New Roman" w:hAnsi="Times New Roman"/>
        </w:rPr>
      </w:pPr>
      <w:r>
        <w:rPr>
          <w:rFonts w:ascii="Times New Roman" w:hAnsi="Times New Roman"/>
          <w:b/>
          <w:bCs/>
          <w:color w:val="000000"/>
        </w:rPr>
        <w:lastRenderedPageBreak/>
        <w:t xml:space="preserve"> </w:t>
      </w:r>
    </w:p>
    <w:p w14:paraId="0CA974A5" w14:textId="77777777" w:rsidR="007E4B25" w:rsidRDefault="00832F03">
      <w:pPr>
        <w:pStyle w:val="B1"/>
        <w:tabs>
          <w:tab w:val="left" w:pos="0"/>
        </w:tabs>
        <w:ind w:left="0" w:firstLine="0"/>
        <w:jc w:val="center"/>
        <w:rPr>
          <w:rFonts w:ascii="Times New Roman" w:hAnsi="Times New Roman"/>
        </w:rPr>
      </w:pPr>
      <w:r>
        <w:rPr>
          <w:rFonts w:ascii="Times New Roman" w:hAnsi="Times New Roman"/>
          <w:b/>
          <w:bCs/>
          <w:color w:val="000000"/>
          <w:u w:val="single"/>
        </w:rPr>
        <w:t>ANNEX A</w:t>
      </w:r>
    </w:p>
    <w:sectPr w:rsidR="007E4B25">
      <w:headerReference w:type="default" r:id="rId18"/>
      <w:footerReference w:type="default" r:id="rId19"/>
      <w:footerReference w:type="first" r:id="rId20"/>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ead Role ||" w:date="2021-01-24T10:55:00Z" w:initials="">
    <w:p w14:paraId="0DAEBFDE" w14:textId="77777777" w:rsidR="007E4B25" w:rsidRDefault="00832F03">
      <w:pPr>
        <w:pStyle w:val="CommentText"/>
      </w:pPr>
      <w:r>
        <w:rPr>
          <w:rStyle w:val="CommentReference"/>
        </w:rPr>
        <w:annotationRef/>
      </w:r>
      <w:r>
        <w:t>Why</w:t>
      </w:r>
    </w:p>
  </w:comment>
  <w:comment w:id="2" w:author="Lead Role ||" w:date="2021-01-24T10:55:00Z" w:initials="">
    <w:p w14:paraId="165156DC" w14:textId="77777777" w:rsidR="007E4B25" w:rsidRDefault="00832F03">
      <w:pPr>
        <w:pStyle w:val="CommentText"/>
      </w:pPr>
      <w:r>
        <w:rPr>
          <w:rStyle w:val="CommentReference"/>
        </w:rPr>
        <w:annotationRef/>
      </w:r>
      <w:r>
        <w:t>Hello CP!</w:t>
      </w:r>
    </w:p>
  </w:comment>
  <w:comment w:id="3" w:author="Dmitry Azaryev" w:date="2021-01-24T14:19:00Z" w:initials="DA">
    <w:p w14:paraId="1CE011ED" w14:textId="36BA5204" w:rsidR="00972257" w:rsidRDefault="00972257">
      <w:pPr>
        <w:pStyle w:val="CommentText"/>
      </w:pPr>
      <w:r>
        <w:rPr>
          <w:rStyle w:val="CommentReference"/>
        </w:rPr>
        <w:annotationRef/>
      </w:r>
      <w:r>
        <w:t>Hi Team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AEBFDE" w15:done="1"/>
  <w15:commentEx w15:paraId="165156DC" w15:done="0"/>
  <w15:commentEx w15:paraId="1CE011ED" w15:paraIdParent="165156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80062" w16cex:dateUtc="2021-01-24T1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AEBFDE" w16cid:durableId="23B7FB17"/>
  <w16cid:commentId w16cid:paraId="165156DC" w16cid:durableId="23B7FB18"/>
  <w16cid:commentId w16cid:paraId="1CE011ED" w16cid:durableId="23B800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5584BD" w14:textId="77777777" w:rsidR="00832F03" w:rsidRDefault="00832F03">
      <w:r>
        <w:separator/>
      </w:r>
    </w:p>
  </w:endnote>
  <w:endnote w:type="continuationSeparator" w:id="0">
    <w:p w14:paraId="695AA79E" w14:textId="77777777" w:rsidR="00832F03" w:rsidRDefault="00832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6FB56" w14:textId="77777777" w:rsidR="00ED183D" w:rsidRDefault="00ED183D">
    <w:pPr>
      <w:pStyle w:val="Footer"/>
    </w:pPr>
  </w:p>
  <w:p w14:paraId="54C4ED6E" w14:textId="6CD4989A" w:rsidR="00ED183D" w:rsidRDefault="00832F03">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p w14:paraId="21D570FA" w14:textId="322B2815" w:rsidR="00ED183D" w:rsidRDefault="00832F03">
    <w:pPr>
      <w:pStyle w:val="Footer"/>
      <w:rPr>
        <w:rStyle w:val="DocID"/>
      </w:rPr>
    </w:pPr>
    <w:r>
      <w:fldChar w:fldCharType="begin"/>
    </w:r>
    <w:r>
      <w:instrText xml:space="preserve">  IF</w:instrText>
    </w:r>
    <w:fldSimple w:instr=" DOCPROPERTY &quot;CUS_DocIDOperation&quot; ">
      <w:r w:rsidR="009C08C9">
        <w:instrText>LAST PAGE ONLY</w:instrText>
      </w:r>
    </w:fldSimple>
    <w:r>
      <w:instrText xml:space="preserve">= ""  </w:instrText>
    </w:r>
    <w:r>
      <w:fldChar w:fldCharType="end"/>
    </w:r>
    <w:bookmarkStart w:id="28" w:name="_iDocIDField_3"/>
    <w:r>
      <w:rPr>
        <w:rStyle w:val="DocID"/>
      </w:rPr>
      <w:fldChar w:fldCharType="begin"/>
    </w:r>
    <w:r>
      <w:rPr>
        <w:rStyle w:val="DocID"/>
      </w:rPr>
      <w:instrText xml:space="preserve"> IF</w:instrText>
    </w:r>
    <w:r>
      <w:rPr>
        <w:rStyle w:val="DocID"/>
      </w:rPr>
      <w:fldChar w:fldCharType="begin"/>
    </w:r>
    <w:r>
      <w:rPr>
        <w:rStyle w:val="DocID"/>
      </w:rPr>
      <w:instrText xml:space="preserve"> DOCPROPERTY "CUS_DocIDOperation" </w:instrText>
    </w:r>
    <w:r>
      <w:rPr>
        <w:rStyle w:val="DocID"/>
      </w:rPr>
      <w:fldChar w:fldCharType="separate"/>
    </w:r>
    <w:r>
      <w:rPr>
        <w:rStyle w:val="DocID"/>
      </w:rPr>
      <w:instrText>LAST PAGE ONLY</w:instrText>
    </w:r>
    <w:r>
      <w:rPr>
        <w:rStyle w:val="DocID"/>
      </w:rPr>
      <w:fldChar w:fldCharType="end"/>
    </w:r>
    <w:r>
      <w:rPr>
        <w:rStyle w:val="DocID"/>
      </w:rPr>
      <w:instrText xml:space="preserve">= "LAST PAGE ONLY" </w:instrText>
    </w:r>
    <w:r>
      <w:rPr>
        <w:rStyle w:val="DocID"/>
      </w:rPr>
      <w:fldChar w:fldCharType="begin"/>
    </w:r>
    <w:r>
      <w:rPr>
        <w:rStyle w:val="DocID"/>
      </w:rPr>
      <w:instrText xml:space="preserve"> IF </w:instrText>
    </w:r>
    <w:r>
      <w:rPr>
        <w:rStyle w:val="DocID"/>
      </w:rPr>
      <w:fldChar w:fldCharType="begin"/>
    </w:r>
    <w:r>
      <w:rPr>
        <w:rStyle w:val="DocID"/>
      </w:rPr>
      <w:instrText xml:space="preserve">  = AND (</w:instrText>
    </w:r>
    <w:r>
      <w:rPr>
        <w:rStyle w:val="DocID"/>
      </w:rPr>
      <w:fldChar w:fldCharType="begin"/>
    </w:r>
    <w:r>
      <w:rPr>
        <w:rStyle w:val="DocID"/>
      </w:rPr>
      <w:instrText xml:space="preserve">  COMPARE </w:instrText>
    </w:r>
    <w:r>
      <w:rPr>
        <w:rStyle w:val="DocID"/>
      </w:rPr>
      <w:fldChar w:fldCharType="begin"/>
    </w:r>
    <w:r>
      <w:rPr>
        <w:rStyle w:val="DocID"/>
      </w:rPr>
      <w:instrText xml:space="preserve"> PAGE \* Arabic </w:instrText>
    </w:r>
    <w:r>
      <w:rPr>
        <w:rStyle w:val="DocID"/>
      </w:rPr>
      <w:fldChar w:fldCharType="separate"/>
    </w:r>
    <w:r w:rsidR="00972257">
      <w:rPr>
        <w:rStyle w:val="DocID"/>
        <w:noProof/>
      </w:rPr>
      <w:instrText>8</w:instrText>
    </w:r>
    <w:r>
      <w:rPr>
        <w:rStyle w:val="DocID"/>
      </w:rPr>
      <w:fldChar w:fldCharType="end"/>
    </w:r>
    <w:r>
      <w:rPr>
        <w:rStyle w:val="DocID"/>
      </w:rPr>
      <w:instrText xml:space="preserve"> = </w:instrText>
    </w:r>
    <w:r>
      <w:rPr>
        <w:rStyle w:val="DocID"/>
      </w:rPr>
      <w:fldChar w:fldCharType="begin"/>
    </w:r>
    <w:r>
      <w:rPr>
        <w:rStyle w:val="DocID"/>
      </w:rPr>
      <w:instrText xml:space="preserve"> DOCPROPERTY "CUS_DocIDEndAdjustedPageNumber" </w:instrText>
    </w:r>
    <w:r>
      <w:rPr>
        <w:rStyle w:val="DocID"/>
      </w:rPr>
      <w:fldChar w:fldCharType="separate"/>
    </w:r>
    <w:r>
      <w:rPr>
        <w:rStyle w:val="DocID"/>
      </w:rPr>
      <w:instrText>15</w:instrText>
    </w:r>
    <w:r>
      <w:rPr>
        <w:rStyle w:val="DocID"/>
      </w:rPr>
      <w:fldChar w:fldCharType="end"/>
    </w:r>
    <w:r>
      <w:rPr>
        <w:rStyle w:val="DocID"/>
      </w:rPr>
      <w:instrText xml:space="preserve"> </w:instrText>
    </w:r>
    <w:r>
      <w:rPr>
        <w:rStyle w:val="DocID"/>
      </w:rPr>
      <w:fldChar w:fldCharType="separate"/>
    </w:r>
    <w:r w:rsidR="00972257">
      <w:rPr>
        <w:rStyle w:val="DocID"/>
        <w:noProof/>
      </w:rPr>
      <w:instrText>0</w:instrText>
    </w:r>
    <w:r>
      <w:rPr>
        <w:rStyle w:val="DocID"/>
      </w:rPr>
      <w:fldChar w:fldCharType="end"/>
    </w:r>
    <w:r>
      <w:rPr>
        <w:rStyle w:val="DocID"/>
      </w:rPr>
      <w:instrText xml:space="preserve">, </w:instrText>
    </w:r>
    <w:r>
      <w:rPr>
        <w:rStyle w:val="DocID"/>
      </w:rPr>
      <w:fldChar w:fldCharType="begin"/>
    </w:r>
    <w:r>
      <w:rPr>
        <w:rStyle w:val="DocID"/>
      </w:rPr>
      <w:instrText xml:space="preserve"> COMPARE </w:instrText>
    </w:r>
    <w:r>
      <w:rPr>
        <w:rStyle w:val="DocID"/>
      </w:rPr>
      <w:fldChar w:fldCharType="begin"/>
    </w:r>
    <w:r>
      <w:rPr>
        <w:rStyle w:val="DocID"/>
      </w:rPr>
      <w:instrText xml:space="preserve"> SECTION </w:instrText>
    </w:r>
    <w:r>
      <w:rPr>
        <w:rStyle w:val="DocID"/>
      </w:rPr>
      <w:fldChar w:fldCharType="separate"/>
    </w:r>
    <w:r w:rsidR="00972257">
      <w:rPr>
        <w:rStyle w:val="DocID"/>
      </w:rPr>
      <w:instrText>1</w:instrText>
    </w:r>
    <w:r>
      <w:rPr>
        <w:rStyle w:val="DocID"/>
      </w:rPr>
      <w:fldChar w:fldCharType="end"/>
    </w:r>
    <w:r>
      <w:rPr>
        <w:rStyle w:val="DocID"/>
      </w:rPr>
      <w:instrText xml:space="preserve"> = </w:instrText>
    </w:r>
    <w:r>
      <w:rPr>
        <w:rStyle w:val="DocID"/>
      </w:rPr>
      <w:fldChar w:fldCharType="begin"/>
    </w:r>
    <w:r>
      <w:rPr>
        <w:rStyle w:val="DocID"/>
      </w:rPr>
      <w:instrText xml:space="preserve"> DOCPROPERTY "CUS_DocIDEndSectionNumber" </w:instrText>
    </w:r>
    <w:r>
      <w:rPr>
        <w:rStyle w:val="DocID"/>
      </w:rPr>
      <w:fldChar w:fldCharType="separate"/>
    </w:r>
    <w:r>
      <w:rPr>
        <w:rStyle w:val="DocID"/>
      </w:rPr>
      <w:instrText>1</w:instrText>
    </w:r>
    <w:r>
      <w:rPr>
        <w:rStyle w:val="DocID"/>
      </w:rPr>
      <w:fldChar w:fldCharType="end"/>
    </w:r>
    <w:r>
      <w:rPr>
        <w:rStyle w:val="DocID"/>
      </w:rPr>
      <w:instrText xml:space="preserve"> </w:instrText>
    </w:r>
    <w:r>
      <w:rPr>
        <w:rStyle w:val="DocID"/>
      </w:rPr>
      <w:fldChar w:fldCharType="separate"/>
    </w:r>
    <w:r w:rsidR="00972257">
      <w:rPr>
        <w:rStyle w:val="DocID"/>
        <w:noProof/>
      </w:rPr>
      <w:instrText>1</w:instrText>
    </w:r>
    <w:r>
      <w:rPr>
        <w:rStyle w:val="DocID"/>
      </w:rPr>
      <w:fldChar w:fldCharType="end"/>
    </w:r>
    <w:r>
      <w:rPr>
        <w:rStyle w:val="DocID"/>
      </w:rPr>
      <w:instrText xml:space="preserve">) </w:instrText>
    </w:r>
    <w:r>
      <w:rPr>
        <w:rStyle w:val="DocID"/>
      </w:rPr>
      <w:fldChar w:fldCharType="separate"/>
    </w:r>
    <w:r w:rsidR="00972257">
      <w:rPr>
        <w:rStyle w:val="DocID"/>
        <w:noProof/>
      </w:rPr>
      <w:instrText>0</w:instrText>
    </w:r>
    <w:r>
      <w:rPr>
        <w:rStyle w:val="DocID"/>
      </w:rPr>
      <w:fldChar w:fldCharType="end"/>
    </w:r>
    <w:r>
      <w:rPr>
        <w:rStyle w:val="DocID"/>
      </w:rPr>
      <w:instrText xml:space="preserve"> = 1 </w:instrText>
    </w:r>
    <w:r>
      <w:rPr>
        <w:rStyle w:val="DocID"/>
      </w:rPr>
      <w:fldChar w:fldCharType="begin"/>
    </w:r>
    <w:r>
      <w:rPr>
        <w:rStyle w:val="DocID"/>
      </w:rPr>
      <w:instrText xml:space="preserve">  DOCPROPERTY "CUS_DocIDString" </w:instrText>
    </w:r>
    <w:r>
      <w:rPr>
        <w:rStyle w:val="DocID"/>
      </w:rPr>
      <w:fldChar w:fldCharType="separate"/>
    </w:r>
    <w:r>
      <w:rPr>
        <w:rStyle w:val="DocID"/>
      </w:rPr>
      <w:instrText xml:space="preserve">4848-5190-0163\4 </w:instrText>
    </w:r>
    <w:r>
      <w:rPr>
        <w:rStyle w:val="DocID"/>
      </w:rPr>
      <w:fldChar w:fldCharType="end"/>
    </w:r>
    <w:r>
      <w:rPr>
        <w:rStyle w:val="DocID"/>
      </w:rPr>
      <w:instrText xml:space="preserve"> </w:instrText>
    </w:r>
    <w:r>
      <w:rPr>
        <w:rStyle w:val="DocID"/>
      </w:rPr>
      <w:fldChar w:fldCharType="end"/>
    </w:r>
    <w:r>
      <w:rPr>
        <w:rStyle w:val="DocID"/>
      </w:rPr>
      <w:instrText xml:space="preserve"> </w:instrText>
    </w:r>
    <w:r>
      <w:rPr>
        <w:rStyle w:val="DocID"/>
      </w:rPr>
      <w:fldChar w:fldCharType="end"/>
    </w:r>
    <w:bookmarkEnd w:id="28"/>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0A4C3" w14:textId="3F349014" w:rsidR="00ED183D" w:rsidRDefault="00832F03">
    <w:pPr>
      <w:pStyle w:val="Footer"/>
      <w:rPr>
        <w:rStyle w:val="DocID"/>
      </w:rPr>
    </w:pPr>
    <w:r>
      <w:fldChar w:fldCharType="begin"/>
    </w:r>
    <w:r>
      <w:instrText xml:space="preserve">  IF</w:instrText>
    </w:r>
    <w:fldSimple w:instr=" DOCPROPERTY &quot;CUS_DocIDOperation&quot; ">
      <w:r w:rsidR="009C08C9">
        <w:instrText>LAST PAGE ONLY</w:instrText>
      </w:r>
    </w:fldSimple>
    <w:r>
      <w:instrText xml:space="preserve">= ""  </w:instrText>
    </w:r>
    <w:r>
      <w:fldChar w:fldCharType="end"/>
    </w:r>
    <w:bookmarkStart w:id="29" w:name="_iDocIDField_2"/>
    <w:r>
      <w:rPr>
        <w:rStyle w:val="DocID"/>
      </w:rPr>
      <w:fldChar w:fldCharType="begin"/>
    </w:r>
    <w:r>
      <w:rPr>
        <w:rStyle w:val="DocID"/>
      </w:rPr>
      <w:instrText xml:space="preserve"> IF</w:instrText>
    </w:r>
    <w:r>
      <w:rPr>
        <w:rStyle w:val="DocID"/>
      </w:rPr>
      <w:fldChar w:fldCharType="begin"/>
    </w:r>
    <w:r>
      <w:rPr>
        <w:rStyle w:val="DocID"/>
      </w:rPr>
      <w:instrText xml:space="preserve"> DOCPROPERTY "CUS_DocIDOperation" </w:instrText>
    </w:r>
    <w:r>
      <w:rPr>
        <w:rStyle w:val="DocID"/>
      </w:rPr>
      <w:fldChar w:fldCharType="separate"/>
    </w:r>
    <w:r>
      <w:rPr>
        <w:rStyle w:val="DocID"/>
      </w:rPr>
      <w:instrText>LAST PAGE ONLY</w:instrText>
    </w:r>
    <w:r>
      <w:rPr>
        <w:rStyle w:val="DocID"/>
      </w:rPr>
      <w:fldChar w:fldCharType="end"/>
    </w:r>
    <w:r>
      <w:rPr>
        <w:rStyle w:val="DocID"/>
      </w:rPr>
      <w:instrText xml:space="preserve">= "LAST PAGE ONLY" </w:instrText>
    </w:r>
    <w:r>
      <w:rPr>
        <w:rStyle w:val="DocID"/>
      </w:rPr>
      <w:fldChar w:fldCharType="begin"/>
    </w:r>
    <w:r>
      <w:rPr>
        <w:rStyle w:val="DocID"/>
      </w:rPr>
      <w:instrText xml:space="preserve"> IF </w:instrText>
    </w:r>
    <w:r>
      <w:rPr>
        <w:rStyle w:val="DocID"/>
      </w:rPr>
      <w:fldChar w:fldCharType="begin"/>
    </w:r>
    <w:r>
      <w:rPr>
        <w:rStyle w:val="DocID"/>
      </w:rPr>
      <w:instrText xml:space="preserve">  = AND (</w:instrText>
    </w:r>
    <w:r>
      <w:rPr>
        <w:rStyle w:val="DocID"/>
      </w:rPr>
      <w:fldChar w:fldCharType="begin"/>
    </w:r>
    <w:r>
      <w:rPr>
        <w:rStyle w:val="DocID"/>
      </w:rPr>
      <w:instrText xml:space="preserve">  COMPARE </w:instrText>
    </w:r>
    <w:r>
      <w:rPr>
        <w:rStyle w:val="DocID"/>
      </w:rPr>
      <w:fldChar w:fldCharType="begin"/>
    </w:r>
    <w:r>
      <w:rPr>
        <w:rStyle w:val="DocID"/>
      </w:rPr>
      <w:instrText xml:space="preserve"> PAGE \* Arabic </w:instrText>
    </w:r>
    <w:r>
      <w:rPr>
        <w:rStyle w:val="DocID"/>
      </w:rPr>
      <w:fldChar w:fldCharType="separate"/>
    </w:r>
    <w:r w:rsidR="00972257">
      <w:rPr>
        <w:rStyle w:val="DocID"/>
        <w:noProof/>
      </w:rPr>
      <w:instrText>1</w:instrText>
    </w:r>
    <w:r>
      <w:rPr>
        <w:rStyle w:val="DocID"/>
      </w:rPr>
      <w:fldChar w:fldCharType="end"/>
    </w:r>
    <w:r>
      <w:rPr>
        <w:rStyle w:val="DocID"/>
      </w:rPr>
      <w:instrText xml:space="preserve"> = </w:instrText>
    </w:r>
    <w:r>
      <w:rPr>
        <w:rStyle w:val="DocID"/>
      </w:rPr>
      <w:fldChar w:fldCharType="begin"/>
    </w:r>
    <w:r>
      <w:rPr>
        <w:rStyle w:val="DocID"/>
      </w:rPr>
      <w:instrText xml:space="preserve"> DOCPROPERTY "CUS_DocIDEndAdjustedPageNumber" </w:instrText>
    </w:r>
    <w:r>
      <w:rPr>
        <w:rStyle w:val="DocID"/>
      </w:rPr>
      <w:fldChar w:fldCharType="separate"/>
    </w:r>
    <w:r>
      <w:rPr>
        <w:rStyle w:val="DocID"/>
      </w:rPr>
      <w:instrText>15</w:instrText>
    </w:r>
    <w:r>
      <w:rPr>
        <w:rStyle w:val="DocID"/>
      </w:rPr>
      <w:fldChar w:fldCharType="end"/>
    </w:r>
    <w:r>
      <w:rPr>
        <w:rStyle w:val="DocID"/>
      </w:rPr>
      <w:instrText xml:space="preserve"> </w:instrText>
    </w:r>
    <w:r>
      <w:rPr>
        <w:rStyle w:val="DocID"/>
      </w:rPr>
      <w:fldChar w:fldCharType="separate"/>
    </w:r>
    <w:r w:rsidR="00972257">
      <w:rPr>
        <w:rStyle w:val="DocID"/>
        <w:noProof/>
      </w:rPr>
      <w:instrText>0</w:instrText>
    </w:r>
    <w:r>
      <w:rPr>
        <w:rStyle w:val="DocID"/>
      </w:rPr>
      <w:fldChar w:fldCharType="end"/>
    </w:r>
    <w:r>
      <w:rPr>
        <w:rStyle w:val="DocID"/>
      </w:rPr>
      <w:instrText xml:space="preserve">, </w:instrText>
    </w:r>
    <w:r>
      <w:rPr>
        <w:rStyle w:val="DocID"/>
      </w:rPr>
      <w:fldChar w:fldCharType="begin"/>
    </w:r>
    <w:r>
      <w:rPr>
        <w:rStyle w:val="DocID"/>
      </w:rPr>
      <w:instrText xml:space="preserve"> COMPARE </w:instrText>
    </w:r>
    <w:r>
      <w:rPr>
        <w:rStyle w:val="DocID"/>
      </w:rPr>
      <w:fldChar w:fldCharType="begin"/>
    </w:r>
    <w:r>
      <w:rPr>
        <w:rStyle w:val="DocID"/>
      </w:rPr>
      <w:instrText xml:space="preserve"> SECTION </w:instrText>
    </w:r>
    <w:r>
      <w:rPr>
        <w:rStyle w:val="DocID"/>
      </w:rPr>
      <w:fldChar w:fldCharType="separate"/>
    </w:r>
    <w:r w:rsidR="00972257">
      <w:rPr>
        <w:rStyle w:val="DocID"/>
      </w:rPr>
      <w:instrText>1</w:instrText>
    </w:r>
    <w:r>
      <w:rPr>
        <w:rStyle w:val="DocID"/>
      </w:rPr>
      <w:fldChar w:fldCharType="end"/>
    </w:r>
    <w:r>
      <w:rPr>
        <w:rStyle w:val="DocID"/>
      </w:rPr>
      <w:instrText xml:space="preserve"> = </w:instrText>
    </w:r>
    <w:r>
      <w:rPr>
        <w:rStyle w:val="DocID"/>
      </w:rPr>
      <w:fldChar w:fldCharType="begin"/>
    </w:r>
    <w:r>
      <w:rPr>
        <w:rStyle w:val="DocID"/>
      </w:rPr>
      <w:instrText xml:space="preserve"> DOCPROPERTY "CUS_DocIDEndSectionNumber" </w:instrText>
    </w:r>
    <w:r>
      <w:rPr>
        <w:rStyle w:val="DocID"/>
      </w:rPr>
      <w:fldChar w:fldCharType="separate"/>
    </w:r>
    <w:r>
      <w:rPr>
        <w:rStyle w:val="DocID"/>
      </w:rPr>
      <w:instrText>1</w:instrText>
    </w:r>
    <w:r>
      <w:rPr>
        <w:rStyle w:val="DocID"/>
      </w:rPr>
      <w:fldChar w:fldCharType="end"/>
    </w:r>
    <w:r>
      <w:rPr>
        <w:rStyle w:val="DocID"/>
      </w:rPr>
      <w:instrText xml:space="preserve"> </w:instrText>
    </w:r>
    <w:r>
      <w:rPr>
        <w:rStyle w:val="DocID"/>
      </w:rPr>
      <w:fldChar w:fldCharType="separate"/>
    </w:r>
    <w:r w:rsidR="00972257">
      <w:rPr>
        <w:rStyle w:val="DocID"/>
        <w:noProof/>
      </w:rPr>
      <w:instrText>1</w:instrText>
    </w:r>
    <w:r>
      <w:rPr>
        <w:rStyle w:val="DocID"/>
      </w:rPr>
      <w:fldChar w:fldCharType="end"/>
    </w:r>
    <w:r>
      <w:rPr>
        <w:rStyle w:val="DocID"/>
      </w:rPr>
      <w:instrText xml:space="preserve">) </w:instrText>
    </w:r>
    <w:r>
      <w:rPr>
        <w:rStyle w:val="DocID"/>
      </w:rPr>
      <w:fldChar w:fldCharType="separate"/>
    </w:r>
    <w:r w:rsidR="00972257">
      <w:rPr>
        <w:rStyle w:val="DocID"/>
        <w:noProof/>
      </w:rPr>
      <w:instrText>0</w:instrText>
    </w:r>
    <w:r>
      <w:rPr>
        <w:rStyle w:val="DocID"/>
      </w:rPr>
      <w:fldChar w:fldCharType="end"/>
    </w:r>
    <w:r>
      <w:rPr>
        <w:rStyle w:val="DocID"/>
      </w:rPr>
      <w:instrText xml:space="preserve"> = 1 </w:instrText>
    </w:r>
    <w:r>
      <w:rPr>
        <w:rStyle w:val="DocID"/>
      </w:rPr>
      <w:fldChar w:fldCharType="begin"/>
    </w:r>
    <w:r>
      <w:rPr>
        <w:rStyle w:val="DocID"/>
      </w:rPr>
      <w:instrText xml:space="preserve">  DOCPROPERTY "CUS_DocIDString" </w:instrText>
    </w:r>
    <w:r>
      <w:rPr>
        <w:rStyle w:val="DocID"/>
      </w:rPr>
      <w:fldChar w:fldCharType="separate"/>
    </w:r>
    <w:r>
      <w:rPr>
        <w:rStyle w:val="DocID"/>
      </w:rPr>
      <w:instrText xml:space="preserve">4848-5190-0163\4 </w:instrText>
    </w:r>
    <w:r>
      <w:rPr>
        <w:rStyle w:val="DocID"/>
      </w:rPr>
      <w:fldChar w:fldCharType="end"/>
    </w:r>
    <w:r>
      <w:rPr>
        <w:rStyle w:val="DocID"/>
      </w:rPr>
      <w:instrText xml:space="preserve"> </w:instrText>
    </w:r>
    <w:r>
      <w:rPr>
        <w:rStyle w:val="DocID"/>
      </w:rPr>
      <w:fldChar w:fldCharType="end"/>
    </w:r>
    <w:r>
      <w:rPr>
        <w:rStyle w:val="DocID"/>
      </w:rPr>
      <w:instrText xml:space="preserve"> </w:instrText>
    </w:r>
    <w:r>
      <w:rPr>
        <w:rStyle w:val="DocID"/>
      </w:rPr>
      <w:fldChar w:fldCharType="end"/>
    </w:r>
    <w:bookmarkEnd w:id="29"/>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F2881" w14:textId="77777777" w:rsidR="0088107C" w:rsidRDefault="0088107C">
    <w:pPr>
      <w:pStyle w:val="Footer"/>
      <w:jc w:val="center"/>
    </w:pPr>
  </w:p>
  <w:p w14:paraId="58B19F79" w14:textId="77777777" w:rsidR="0088107C" w:rsidRDefault="0088107C">
    <w:pPr>
      <w:pStyle w:val="Footer"/>
      <w:rPr>
        <w:rStyle w:val="DocID"/>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7AA18" w14:textId="22210C80" w:rsidR="0088107C" w:rsidRDefault="00832F03">
    <w:pPr>
      <w:pStyle w:val="Footer"/>
      <w:rPr>
        <w:rStyle w:val="DocID"/>
      </w:rPr>
    </w:pPr>
    <w:bookmarkStart w:id="30" w:name="_iDocIDField_1"/>
    <w:r>
      <w:rPr>
        <w:rStyle w:val="DocID"/>
      </w:rPr>
      <w:t>4810-8516-1760v. 3</w:t>
    </w:r>
    <w:r>
      <w:rPr>
        <w:rStyle w:val="DocID"/>
      </w:rPr>
      <w:fldChar w:fldCharType="begin"/>
    </w:r>
    <w:r>
      <w:rPr>
        <w:rStyle w:val="DocID"/>
      </w:rPr>
      <w:instrText xml:space="preserve"> IF</w:instrText>
    </w:r>
    <w:r>
      <w:rPr>
        <w:rStyle w:val="DocID"/>
      </w:rPr>
      <w:fldChar w:fldCharType="begin"/>
    </w:r>
    <w:r>
      <w:rPr>
        <w:rStyle w:val="DocID"/>
      </w:rPr>
      <w:instrText xml:space="preserve"> DOCPROPERTY "CUS_DocIDOperation" </w:instrText>
    </w:r>
    <w:r>
      <w:rPr>
        <w:rStyle w:val="DocID"/>
      </w:rPr>
      <w:fldChar w:fldCharType="separate"/>
    </w:r>
    <w:r>
      <w:rPr>
        <w:rStyle w:val="DocID"/>
      </w:rPr>
      <w:instrText>LAST PAGE ONLY</w:instrText>
    </w:r>
    <w:r>
      <w:rPr>
        <w:rStyle w:val="DocID"/>
      </w:rPr>
      <w:fldChar w:fldCharType="end"/>
    </w:r>
    <w:r>
      <w:rPr>
        <w:rStyle w:val="DocID"/>
      </w:rPr>
      <w:instrText xml:space="preserve">= "LAST PAGE ONLY" </w:instrText>
    </w:r>
    <w:r>
      <w:rPr>
        <w:rStyle w:val="DocID"/>
      </w:rPr>
      <w:fldChar w:fldCharType="begin"/>
    </w:r>
    <w:r>
      <w:rPr>
        <w:rStyle w:val="DocID"/>
      </w:rPr>
      <w:instrText xml:space="preserve"> IF </w:instrText>
    </w:r>
    <w:r>
      <w:rPr>
        <w:rStyle w:val="DocID"/>
      </w:rPr>
      <w:fldChar w:fldCharType="begin"/>
    </w:r>
    <w:r>
      <w:rPr>
        <w:rStyle w:val="DocID"/>
      </w:rPr>
      <w:instrText xml:space="preserve">  = AND (</w:instrText>
    </w:r>
    <w:r>
      <w:rPr>
        <w:rStyle w:val="DocID"/>
      </w:rPr>
      <w:fldChar w:fldCharType="begin"/>
    </w:r>
    <w:r>
      <w:rPr>
        <w:rStyle w:val="DocID"/>
      </w:rPr>
      <w:instrText xml:space="preserve">  COMPARE </w:instrText>
    </w:r>
    <w:r>
      <w:rPr>
        <w:rStyle w:val="DocID"/>
      </w:rPr>
      <w:fldChar w:fldCharType="begin"/>
    </w:r>
    <w:r>
      <w:rPr>
        <w:rStyle w:val="DocID"/>
      </w:rPr>
      <w:instrText xml:space="preserve"> PAGE \* Arabic </w:instrText>
    </w:r>
    <w:r>
      <w:rPr>
        <w:rStyle w:val="DocID"/>
      </w:rPr>
      <w:fldChar w:fldCharType="separate"/>
    </w:r>
    <w:r w:rsidR="00972257">
      <w:rPr>
        <w:rStyle w:val="DocID"/>
        <w:noProof/>
      </w:rPr>
      <w:instrText>9</w:instrText>
    </w:r>
    <w:r>
      <w:rPr>
        <w:rStyle w:val="DocID"/>
      </w:rPr>
      <w:fldChar w:fldCharType="end"/>
    </w:r>
    <w:r>
      <w:rPr>
        <w:rStyle w:val="DocID"/>
      </w:rPr>
      <w:instrText xml:space="preserve"> = </w:instrText>
    </w:r>
    <w:r>
      <w:rPr>
        <w:rStyle w:val="DocID"/>
      </w:rPr>
      <w:fldChar w:fldCharType="begin"/>
    </w:r>
    <w:r>
      <w:rPr>
        <w:rStyle w:val="DocID"/>
      </w:rPr>
      <w:instrText xml:space="preserve"> DOCPROPERTY "CUS_DocIDEndAdjustedPageNumber" </w:instrText>
    </w:r>
    <w:r>
      <w:rPr>
        <w:rStyle w:val="DocID"/>
      </w:rPr>
      <w:fldChar w:fldCharType="separate"/>
    </w:r>
    <w:r>
      <w:rPr>
        <w:rStyle w:val="DocID"/>
      </w:rPr>
      <w:instrText>15</w:instrText>
    </w:r>
    <w:r>
      <w:rPr>
        <w:rStyle w:val="DocID"/>
      </w:rPr>
      <w:fldChar w:fldCharType="end"/>
    </w:r>
    <w:r>
      <w:rPr>
        <w:rStyle w:val="DocID"/>
      </w:rPr>
      <w:instrText xml:space="preserve"> </w:instrText>
    </w:r>
    <w:r>
      <w:rPr>
        <w:rStyle w:val="DocID"/>
      </w:rPr>
      <w:fldChar w:fldCharType="separate"/>
    </w:r>
    <w:r w:rsidR="00972257">
      <w:rPr>
        <w:rStyle w:val="DocID"/>
        <w:noProof/>
      </w:rPr>
      <w:instrText>0</w:instrText>
    </w:r>
    <w:r>
      <w:rPr>
        <w:rStyle w:val="DocID"/>
      </w:rPr>
      <w:fldChar w:fldCharType="end"/>
    </w:r>
    <w:r>
      <w:rPr>
        <w:rStyle w:val="DocID"/>
      </w:rPr>
      <w:instrText xml:space="preserve">, </w:instrText>
    </w:r>
    <w:r>
      <w:rPr>
        <w:rStyle w:val="DocID"/>
      </w:rPr>
      <w:fldChar w:fldCharType="begin"/>
    </w:r>
    <w:r>
      <w:rPr>
        <w:rStyle w:val="DocID"/>
      </w:rPr>
      <w:instrText xml:space="preserve"> COMPARE </w:instrText>
    </w:r>
    <w:r>
      <w:rPr>
        <w:rStyle w:val="DocID"/>
      </w:rPr>
      <w:fldChar w:fldCharType="begin"/>
    </w:r>
    <w:r>
      <w:rPr>
        <w:rStyle w:val="DocID"/>
      </w:rPr>
      <w:instrText xml:space="preserve"> SECTION </w:instrText>
    </w:r>
    <w:r>
      <w:rPr>
        <w:rStyle w:val="DocID"/>
      </w:rPr>
      <w:fldChar w:fldCharType="separate"/>
    </w:r>
    <w:r w:rsidR="00972257">
      <w:rPr>
        <w:rStyle w:val="DocID"/>
      </w:rPr>
      <w:instrText>2</w:instrText>
    </w:r>
    <w:r>
      <w:rPr>
        <w:rStyle w:val="DocID"/>
      </w:rPr>
      <w:fldChar w:fldCharType="end"/>
    </w:r>
    <w:r>
      <w:rPr>
        <w:rStyle w:val="DocID"/>
      </w:rPr>
      <w:instrText xml:space="preserve"> = </w:instrText>
    </w:r>
    <w:r>
      <w:rPr>
        <w:rStyle w:val="DocID"/>
      </w:rPr>
      <w:fldChar w:fldCharType="begin"/>
    </w:r>
    <w:r>
      <w:rPr>
        <w:rStyle w:val="DocID"/>
      </w:rPr>
      <w:instrText xml:space="preserve"> DOCPROPERTY "CUS_DocIDEndSectionNumber" </w:instrText>
    </w:r>
    <w:r>
      <w:rPr>
        <w:rStyle w:val="DocID"/>
      </w:rPr>
      <w:fldChar w:fldCharType="separate"/>
    </w:r>
    <w:r>
      <w:rPr>
        <w:rStyle w:val="DocID"/>
      </w:rPr>
      <w:instrText>1</w:instrText>
    </w:r>
    <w:r>
      <w:rPr>
        <w:rStyle w:val="DocID"/>
      </w:rPr>
      <w:fldChar w:fldCharType="end"/>
    </w:r>
    <w:r>
      <w:rPr>
        <w:rStyle w:val="DocID"/>
      </w:rPr>
      <w:instrText xml:space="preserve"> </w:instrText>
    </w:r>
    <w:r>
      <w:rPr>
        <w:rStyle w:val="DocID"/>
      </w:rPr>
      <w:fldChar w:fldCharType="separate"/>
    </w:r>
    <w:r w:rsidR="00972257">
      <w:rPr>
        <w:rStyle w:val="DocID"/>
        <w:noProof/>
      </w:rPr>
      <w:instrText>0</w:instrText>
    </w:r>
    <w:r>
      <w:rPr>
        <w:rStyle w:val="DocID"/>
      </w:rPr>
      <w:fldChar w:fldCharType="end"/>
    </w:r>
    <w:r>
      <w:rPr>
        <w:rStyle w:val="DocID"/>
      </w:rPr>
      <w:instrText xml:space="preserve">) </w:instrText>
    </w:r>
    <w:r>
      <w:rPr>
        <w:rStyle w:val="DocID"/>
      </w:rPr>
      <w:fldChar w:fldCharType="separate"/>
    </w:r>
    <w:r w:rsidR="00972257">
      <w:rPr>
        <w:rStyle w:val="DocID"/>
        <w:noProof/>
      </w:rPr>
      <w:instrText>0</w:instrText>
    </w:r>
    <w:r>
      <w:rPr>
        <w:rStyle w:val="DocID"/>
      </w:rPr>
      <w:fldChar w:fldCharType="end"/>
    </w:r>
    <w:r>
      <w:rPr>
        <w:rStyle w:val="DocID"/>
      </w:rPr>
      <w:instrText xml:space="preserve"> = 1 </w:instrText>
    </w:r>
    <w:r>
      <w:rPr>
        <w:rStyle w:val="DocID"/>
      </w:rPr>
      <w:fldChar w:fldCharType="begin"/>
    </w:r>
    <w:r>
      <w:rPr>
        <w:rStyle w:val="DocID"/>
      </w:rPr>
      <w:instrText xml:space="preserve"> QUOTE </w:instrText>
    </w:r>
    <w:r>
      <w:rPr>
        <w:rStyle w:val="DocID"/>
      </w:rPr>
      <w:fldChar w:fldCharType="begin"/>
    </w:r>
    <w:r>
      <w:rPr>
        <w:rStyle w:val="DocID"/>
      </w:rPr>
      <w:instrText xml:space="preserve">  DOCPROPERTY "CUS_DocIDString" </w:instrText>
    </w:r>
    <w:r>
      <w:rPr>
        <w:rStyle w:val="DocID"/>
      </w:rPr>
      <w:fldChar w:fldCharType="separate"/>
    </w:r>
    <w:r>
      <w:rPr>
        <w:rStyle w:val="DocID"/>
      </w:rPr>
      <w:instrText xml:space="preserve">4848-5190-0163\4 </w:instrText>
    </w:r>
    <w:r>
      <w:rPr>
        <w:rStyle w:val="DocID"/>
      </w:rPr>
      <w:fldChar w:fldCharType="end"/>
    </w:r>
    <w:r>
      <w:rPr>
        <w:rStyle w:val="DocID"/>
      </w:rPr>
      <w:instrText xml:space="preserve"> " "</w:instrText>
    </w:r>
    <w:r>
      <w:rPr>
        <w:rStyle w:val="DocID"/>
      </w:rPr>
      <w:fldChar w:fldCharType="begin"/>
    </w:r>
    <w:r>
      <w:rPr>
        <w:rStyle w:val="DocID"/>
      </w:rPr>
      <w:instrText xml:space="preserve"> SAVEDATE \@ "M/d/yyyy h:m</w:instrText>
    </w:r>
    <w:r>
      <w:rPr>
        <w:rStyle w:val="DocID"/>
      </w:rPr>
      <w:instrText xml:space="preserve">m am/pm" </w:instrText>
    </w:r>
    <w:r>
      <w:rPr>
        <w:rStyle w:val="DocID"/>
      </w:rPr>
      <w:fldChar w:fldCharType="separate"/>
    </w:r>
    <w:r>
      <w:rPr>
        <w:rStyle w:val="DocID"/>
      </w:rPr>
      <w:instrText>6/5/2020 6:56 PM</w:instrText>
    </w:r>
    <w:r>
      <w:rPr>
        <w:rStyle w:val="DocID"/>
      </w:rPr>
      <w:fldChar w:fldCharType="end"/>
    </w:r>
    <w:r>
      <w:rPr>
        <w:rStyle w:val="DocID"/>
      </w:rPr>
      <w:instrText xml:space="preserve"> </w:instrText>
    </w:r>
    <w:r>
      <w:rPr>
        <w:rStyle w:val="DocID"/>
      </w:rPr>
      <w:fldChar w:fldCharType="separate"/>
    </w:r>
    <w:r>
      <w:rPr>
        <w:rStyle w:val="DocID"/>
      </w:rPr>
      <w:instrText>4848-5190-01634  6/5/2020 6:56 PM</w:instrText>
    </w:r>
    <w:r>
      <w:rPr>
        <w:rStyle w:val="DocID"/>
      </w:rPr>
      <w:fldChar w:fldCharType="end"/>
    </w:r>
    <w:r>
      <w:rPr>
        <w:rStyle w:val="DocID"/>
      </w:rPr>
      <w:instrText xml:space="preserve"> </w:instrText>
    </w:r>
    <w:r>
      <w:rPr>
        <w:rStyle w:val="DocID"/>
      </w:rPr>
      <w:fldChar w:fldCharType="end"/>
    </w:r>
    <w:r>
      <w:rPr>
        <w:rStyle w:val="DocID"/>
      </w:rPr>
      <w:instrText xml:space="preserve"> </w:instrText>
    </w:r>
    <w:r>
      <w:rPr>
        <w:rStyle w:val="DocID"/>
      </w:rPr>
      <w:fldChar w:fldCharType="end"/>
    </w:r>
    <w:bookmarkEnd w:id="3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0F18A" w14:textId="77777777" w:rsidR="00832F03" w:rsidRDefault="00832F03">
      <w:r>
        <w:separator/>
      </w:r>
    </w:p>
  </w:footnote>
  <w:footnote w:type="continuationSeparator" w:id="0">
    <w:p w14:paraId="59741542" w14:textId="77777777" w:rsidR="00832F03" w:rsidRDefault="00832F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2E3AA" w14:textId="77777777" w:rsidR="00ED183D" w:rsidRDefault="00ED183D">
    <w:pPr>
      <w:pStyle w:val="Header"/>
      <w:jc w:val="right"/>
      <w:rPr>
        <w:rFonts w:ascii="Arial" w:hAnsi="Arial" w:cs="Arial"/>
        <w:b/>
        <w:bCs/>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88F1B" w14:textId="77777777" w:rsidR="0088107C" w:rsidRDefault="00832F03">
    <w:pPr>
      <w:jc w:val="right"/>
      <w:rPr>
        <w:b/>
        <w:bCs/>
        <w:i/>
        <w:iCs/>
        <w:sz w:val="16"/>
        <w:szCs w:val="16"/>
      </w:rPr>
    </w:pPr>
    <w:r>
      <w:rPr>
        <w:b/>
        <w:bCs/>
        <w:i/>
        <w:iCs/>
        <w:sz w:val="16"/>
        <w:szCs w:val="16"/>
      </w:rPr>
      <w:t>IEEE-XXX Agreement</w:t>
    </w:r>
  </w:p>
  <w:p w14:paraId="4896E516" w14:textId="47D3213F" w:rsidR="0088107C" w:rsidRPr="006B2959" w:rsidRDefault="00832F03">
    <w:pPr>
      <w:jc w:val="right"/>
      <w:rPr>
        <w:b/>
        <w:bCs/>
        <w:i/>
        <w:iCs/>
        <w:sz w:val="18"/>
        <w:szCs w:val="18"/>
      </w:rPr>
    </w:pPr>
    <w:r>
      <w:rPr>
        <w:b/>
        <w:bCs/>
        <w:i/>
        <w:iCs/>
        <w:sz w:val="16"/>
        <w:szCs w:val="16"/>
      </w:rPr>
      <w:t>Page</w:t>
    </w:r>
    <w:r w:rsidRPr="006B2959">
      <w:rPr>
        <w:b/>
        <w:bCs/>
        <w:i/>
        <w:iCs/>
        <w:sz w:val="18"/>
        <w:szCs w:val="18"/>
      </w:rPr>
      <w:t xml:space="preserve"> </w:t>
    </w:r>
    <w:r w:rsidRPr="008F2978">
      <w:rPr>
        <w:rStyle w:val="PageNumber"/>
        <w:b/>
        <w:i/>
        <w:sz w:val="18"/>
        <w:szCs w:val="18"/>
      </w:rPr>
      <w:fldChar w:fldCharType="begin"/>
    </w:r>
    <w:r w:rsidRPr="008F2978">
      <w:rPr>
        <w:rStyle w:val="PageNumber"/>
        <w:b/>
        <w:i/>
        <w:sz w:val="18"/>
        <w:szCs w:val="18"/>
      </w:rPr>
      <w:instrText xml:space="preserve"> PAGE </w:instrText>
    </w:r>
    <w:r w:rsidRPr="008F2978">
      <w:rPr>
        <w:rStyle w:val="PageNumber"/>
        <w:b/>
        <w:i/>
        <w:sz w:val="18"/>
        <w:szCs w:val="18"/>
      </w:rPr>
      <w:fldChar w:fldCharType="separate"/>
    </w:r>
    <w:r w:rsidRPr="008F2978">
      <w:rPr>
        <w:rStyle w:val="PageNumber"/>
        <w:b/>
        <w:i/>
        <w:sz w:val="18"/>
        <w:szCs w:val="18"/>
      </w:rPr>
      <w:t>11</w:t>
    </w:r>
    <w:r w:rsidRPr="008F2978">
      <w:rPr>
        <w:rStyle w:val="PageNumber"/>
        <w:b/>
        <w:i/>
        <w:sz w:val="18"/>
        <w:szCs w:val="18"/>
      </w:rPr>
      <w:fldChar w:fldCharType="end"/>
    </w:r>
    <w:r w:rsidRPr="008F2978">
      <w:rPr>
        <w:rStyle w:val="PageNumber"/>
        <w:b/>
        <w:i/>
        <w:sz w:val="18"/>
        <w:szCs w:val="18"/>
      </w:rPr>
      <w:t xml:space="preserve"> of 8</w:t>
    </w:r>
  </w:p>
  <w:p w14:paraId="5FDF5482" w14:textId="77777777" w:rsidR="0088107C" w:rsidRDefault="008810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D1813"/>
    <w:multiLevelType w:val="hybridMultilevel"/>
    <w:tmpl w:val="D01C81BC"/>
    <w:lvl w:ilvl="0" w:tplc="DEE6CEBC">
      <w:start w:val="1"/>
      <w:numFmt w:val="decimal"/>
      <w:lvlText w:val="%1"/>
      <w:lvlJc w:val="left"/>
      <w:pPr>
        <w:tabs>
          <w:tab w:val="num" w:pos="0"/>
        </w:tabs>
        <w:ind w:left="720" w:hanging="360"/>
      </w:pPr>
      <w:rPr>
        <w:rFonts w:ascii="Times New Roman" w:eastAsia="Times New Roman" w:hAnsi="Times New Roman" w:cs="Times New Roman" w:hint="default"/>
        <w:b w:val="0"/>
        <w:i w:val="0"/>
        <w:caps w:val="0"/>
        <w:outline w:val="0"/>
        <w:color w:val="000000"/>
        <w:w w:val="100"/>
        <w:kern w:val="0"/>
        <w:sz w:val="24"/>
        <w:u w:val="none"/>
        <w:rtl w:val="0"/>
        <w:lang w:val="en-US"/>
      </w:rPr>
    </w:lvl>
    <w:lvl w:ilvl="1" w:tplc="B1C43310">
      <w:start w:val="1"/>
      <w:numFmt w:val="upperLetter"/>
      <w:lvlText w:val="%2."/>
      <w:lvlJc w:val="left"/>
      <w:pPr>
        <w:tabs>
          <w:tab w:val="num" w:pos="0"/>
        </w:tabs>
        <w:ind w:left="1440" w:hanging="360"/>
      </w:pPr>
      <w:rPr>
        <w:rFonts w:ascii="Times New Roman" w:eastAsia="Times New Roman" w:hAnsi="Times New Roman" w:cs="Times New Roman"/>
        <w:b w:val="0"/>
        <w:i w:val="0"/>
        <w:caps w:val="0"/>
        <w:outline w:val="0"/>
        <w:color w:val="000000"/>
        <w:w w:val="100"/>
        <w:kern w:val="0"/>
        <w:sz w:val="24"/>
        <w:u w:val="none"/>
        <w:rtl w:val="0"/>
        <w:lang w:val="en-US"/>
      </w:rPr>
    </w:lvl>
    <w:lvl w:ilvl="2" w:tplc="461E62DA">
      <w:start w:val="1"/>
      <w:numFmt w:val="lowerRoman"/>
      <w:lvlText w:val="%3."/>
      <w:lvlJc w:val="right"/>
      <w:pPr>
        <w:ind w:left="2160" w:hanging="180"/>
      </w:pPr>
    </w:lvl>
    <w:lvl w:ilvl="3" w:tplc="A8AC708C" w:tentative="1">
      <w:start w:val="1"/>
      <w:numFmt w:val="decimal"/>
      <w:lvlText w:val="%4."/>
      <w:lvlJc w:val="left"/>
      <w:pPr>
        <w:ind w:left="2880" w:hanging="360"/>
      </w:pPr>
    </w:lvl>
    <w:lvl w:ilvl="4" w:tplc="359CEF1E" w:tentative="1">
      <w:start w:val="1"/>
      <w:numFmt w:val="lowerLetter"/>
      <w:lvlText w:val="%5."/>
      <w:lvlJc w:val="left"/>
      <w:pPr>
        <w:ind w:left="3600" w:hanging="360"/>
      </w:pPr>
    </w:lvl>
    <w:lvl w:ilvl="5" w:tplc="E266F3B2" w:tentative="1">
      <w:start w:val="1"/>
      <w:numFmt w:val="lowerRoman"/>
      <w:lvlText w:val="%6."/>
      <w:lvlJc w:val="right"/>
      <w:pPr>
        <w:ind w:left="4320" w:hanging="180"/>
      </w:pPr>
    </w:lvl>
    <w:lvl w:ilvl="6" w:tplc="7CF8A07C" w:tentative="1">
      <w:start w:val="1"/>
      <w:numFmt w:val="decimal"/>
      <w:lvlText w:val="%7."/>
      <w:lvlJc w:val="left"/>
      <w:pPr>
        <w:ind w:left="5040" w:hanging="360"/>
      </w:pPr>
    </w:lvl>
    <w:lvl w:ilvl="7" w:tplc="64DE3190" w:tentative="1">
      <w:start w:val="1"/>
      <w:numFmt w:val="lowerLetter"/>
      <w:lvlText w:val="%8."/>
      <w:lvlJc w:val="left"/>
      <w:pPr>
        <w:ind w:left="5760" w:hanging="360"/>
      </w:pPr>
    </w:lvl>
    <w:lvl w:ilvl="8" w:tplc="BE60198A" w:tentative="1">
      <w:start w:val="1"/>
      <w:numFmt w:val="lowerRoman"/>
      <w:lvlText w:val="%9."/>
      <w:lvlJc w:val="right"/>
      <w:pPr>
        <w:ind w:left="6480" w:hanging="180"/>
      </w:pPr>
    </w:lvl>
  </w:abstractNum>
  <w:abstractNum w:abstractNumId="1" w15:restartNumberingAfterBreak="0">
    <w:nsid w:val="05C16E0B"/>
    <w:multiLevelType w:val="hybridMultilevel"/>
    <w:tmpl w:val="FE54722E"/>
    <w:lvl w:ilvl="0" w:tplc="634001EA">
      <w:start w:val="1"/>
      <w:numFmt w:val="decimal"/>
      <w:lvlText w:val="%1"/>
      <w:lvlJc w:val="left"/>
      <w:pPr>
        <w:tabs>
          <w:tab w:val="num" w:pos="630"/>
        </w:tabs>
        <w:ind w:left="630" w:hanging="360"/>
      </w:pPr>
      <w:rPr>
        <w:rFonts w:hint="default"/>
        <w:b/>
      </w:rPr>
    </w:lvl>
    <w:lvl w:ilvl="1" w:tplc="C486F4F4" w:tentative="1">
      <w:start w:val="1"/>
      <w:numFmt w:val="lowerLetter"/>
      <w:lvlText w:val="%2)"/>
      <w:lvlJc w:val="left"/>
      <w:pPr>
        <w:tabs>
          <w:tab w:val="num" w:pos="840"/>
        </w:tabs>
        <w:ind w:left="840" w:hanging="420"/>
      </w:pPr>
    </w:lvl>
    <w:lvl w:ilvl="2" w:tplc="FE686C74" w:tentative="1">
      <w:start w:val="1"/>
      <w:numFmt w:val="lowerRoman"/>
      <w:lvlText w:val="%3."/>
      <w:lvlJc w:val="right"/>
      <w:pPr>
        <w:tabs>
          <w:tab w:val="num" w:pos="1260"/>
        </w:tabs>
        <w:ind w:left="1260" w:hanging="420"/>
      </w:pPr>
    </w:lvl>
    <w:lvl w:ilvl="3" w:tplc="3710F128" w:tentative="1">
      <w:start w:val="1"/>
      <w:numFmt w:val="decimal"/>
      <w:lvlText w:val="%4."/>
      <w:lvlJc w:val="left"/>
      <w:pPr>
        <w:tabs>
          <w:tab w:val="num" w:pos="1680"/>
        </w:tabs>
        <w:ind w:left="1680" w:hanging="420"/>
      </w:pPr>
    </w:lvl>
    <w:lvl w:ilvl="4" w:tplc="1F1271C2" w:tentative="1">
      <w:start w:val="1"/>
      <w:numFmt w:val="lowerLetter"/>
      <w:lvlText w:val="%5)"/>
      <w:lvlJc w:val="left"/>
      <w:pPr>
        <w:tabs>
          <w:tab w:val="num" w:pos="2100"/>
        </w:tabs>
        <w:ind w:left="2100" w:hanging="420"/>
      </w:pPr>
    </w:lvl>
    <w:lvl w:ilvl="5" w:tplc="860CE746" w:tentative="1">
      <w:start w:val="1"/>
      <w:numFmt w:val="lowerRoman"/>
      <w:lvlText w:val="%6."/>
      <w:lvlJc w:val="right"/>
      <w:pPr>
        <w:tabs>
          <w:tab w:val="num" w:pos="2520"/>
        </w:tabs>
        <w:ind w:left="2520" w:hanging="420"/>
      </w:pPr>
    </w:lvl>
    <w:lvl w:ilvl="6" w:tplc="E5DCB92A" w:tentative="1">
      <w:start w:val="1"/>
      <w:numFmt w:val="decimal"/>
      <w:lvlText w:val="%7."/>
      <w:lvlJc w:val="left"/>
      <w:pPr>
        <w:tabs>
          <w:tab w:val="num" w:pos="2940"/>
        </w:tabs>
        <w:ind w:left="2940" w:hanging="420"/>
      </w:pPr>
    </w:lvl>
    <w:lvl w:ilvl="7" w:tplc="32DA4708" w:tentative="1">
      <w:start w:val="1"/>
      <w:numFmt w:val="lowerLetter"/>
      <w:lvlText w:val="%8)"/>
      <w:lvlJc w:val="left"/>
      <w:pPr>
        <w:tabs>
          <w:tab w:val="num" w:pos="3360"/>
        </w:tabs>
        <w:ind w:left="3360" w:hanging="420"/>
      </w:pPr>
    </w:lvl>
    <w:lvl w:ilvl="8" w:tplc="5CF24E18" w:tentative="1">
      <w:start w:val="1"/>
      <w:numFmt w:val="lowerRoman"/>
      <w:lvlText w:val="%9."/>
      <w:lvlJc w:val="right"/>
      <w:pPr>
        <w:tabs>
          <w:tab w:val="num" w:pos="3780"/>
        </w:tabs>
        <w:ind w:left="3780" w:hanging="420"/>
      </w:pPr>
    </w:lvl>
  </w:abstractNum>
  <w:abstractNum w:abstractNumId="2" w15:restartNumberingAfterBreak="0">
    <w:nsid w:val="06CB5B2D"/>
    <w:multiLevelType w:val="hybridMultilevel"/>
    <w:tmpl w:val="12EAE218"/>
    <w:lvl w:ilvl="0" w:tplc="6A7CB0D2">
      <w:start w:val="1"/>
      <w:numFmt w:val="upperRoman"/>
      <w:lvlText w:val="%1."/>
      <w:lvlJc w:val="right"/>
      <w:pPr>
        <w:tabs>
          <w:tab w:val="num" w:pos="0"/>
        </w:tabs>
        <w:ind w:left="720" w:hanging="360"/>
      </w:pPr>
      <w:rPr>
        <w:rFonts w:ascii="Times New Roman" w:eastAsia="Times New Roman" w:hAnsi="Times New Roman" w:cs="Times New Roman"/>
        <w:b/>
        <w:i w:val="0"/>
        <w:caps w:val="0"/>
        <w:outline w:val="0"/>
        <w:color w:val="000000"/>
        <w:w w:val="100"/>
        <w:kern w:val="0"/>
        <w:sz w:val="24"/>
        <w:u w:val="none"/>
        <w:rtl w:val="0"/>
        <w:lang w:val="en-GB"/>
      </w:rPr>
    </w:lvl>
    <w:lvl w:ilvl="1" w:tplc="F35EF91E" w:tentative="1">
      <w:start w:val="1"/>
      <w:numFmt w:val="lowerLetter"/>
      <w:lvlText w:val="%2."/>
      <w:lvlJc w:val="left"/>
      <w:pPr>
        <w:ind w:left="1440" w:hanging="360"/>
      </w:pPr>
    </w:lvl>
    <w:lvl w:ilvl="2" w:tplc="AA20185C" w:tentative="1">
      <w:start w:val="1"/>
      <w:numFmt w:val="lowerRoman"/>
      <w:lvlText w:val="%3."/>
      <w:lvlJc w:val="right"/>
      <w:pPr>
        <w:ind w:left="2160" w:hanging="180"/>
      </w:pPr>
    </w:lvl>
    <w:lvl w:ilvl="3" w:tplc="FB7EB07A" w:tentative="1">
      <w:start w:val="1"/>
      <w:numFmt w:val="decimal"/>
      <w:lvlText w:val="%4."/>
      <w:lvlJc w:val="left"/>
      <w:pPr>
        <w:ind w:left="2880" w:hanging="360"/>
      </w:pPr>
    </w:lvl>
    <w:lvl w:ilvl="4" w:tplc="A45A89A2" w:tentative="1">
      <w:start w:val="1"/>
      <w:numFmt w:val="lowerLetter"/>
      <w:lvlText w:val="%5."/>
      <w:lvlJc w:val="left"/>
      <w:pPr>
        <w:ind w:left="3600" w:hanging="360"/>
      </w:pPr>
    </w:lvl>
    <w:lvl w:ilvl="5" w:tplc="805E27D6" w:tentative="1">
      <w:start w:val="1"/>
      <w:numFmt w:val="lowerRoman"/>
      <w:lvlText w:val="%6."/>
      <w:lvlJc w:val="right"/>
      <w:pPr>
        <w:ind w:left="4320" w:hanging="180"/>
      </w:pPr>
    </w:lvl>
    <w:lvl w:ilvl="6" w:tplc="9F064AC0" w:tentative="1">
      <w:start w:val="1"/>
      <w:numFmt w:val="decimal"/>
      <w:lvlText w:val="%7."/>
      <w:lvlJc w:val="left"/>
      <w:pPr>
        <w:ind w:left="5040" w:hanging="360"/>
      </w:pPr>
    </w:lvl>
    <w:lvl w:ilvl="7" w:tplc="FFBC7368" w:tentative="1">
      <w:start w:val="1"/>
      <w:numFmt w:val="lowerLetter"/>
      <w:lvlText w:val="%8."/>
      <w:lvlJc w:val="left"/>
      <w:pPr>
        <w:ind w:left="5760" w:hanging="360"/>
      </w:pPr>
    </w:lvl>
    <w:lvl w:ilvl="8" w:tplc="DF52E4FE" w:tentative="1">
      <w:start w:val="1"/>
      <w:numFmt w:val="lowerRoman"/>
      <w:lvlText w:val="%9."/>
      <w:lvlJc w:val="right"/>
      <w:pPr>
        <w:ind w:left="6480" w:hanging="180"/>
      </w:pPr>
    </w:lvl>
  </w:abstractNum>
  <w:abstractNum w:abstractNumId="3" w15:restartNumberingAfterBreak="0">
    <w:nsid w:val="07101061"/>
    <w:multiLevelType w:val="hybridMultilevel"/>
    <w:tmpl w:val="0CA8CBE8"/>
    <w:lvl w:ilvl="0" w:tplc="3B2204AA">
      <w:start w:val="1"/>
      <w:numFmt w:val="decimal"/>
      <w:lvlText w:val="%1"/>
      <w:lvlJc w:val="left"/>
      <w:pPr>
        <w:tabs>
          <w:tab w:val="num" w:pos="0"/>
        </w:tabs>
        <w:ind w:left="720" w:hanging="360"/>
      </w:pPr>
      <w:rPr>
        <w:rFonts w:ascii="Times New Roman" w:eastAsia="Times New Roman" w:hAnsi="Times New Roman" w:cs="Times New Roman" w:hint="default"/>
        <w:b w:val="0"/>
        <w:i w:val="0"/>
        <w:caps w:val="0"/>
        <w:outline w:val="0"/>
        <w:color w:val="000000"/>
        <w:w w:val="100"/>
        <w:kern w:val="0"/>
        <w:sz w:val="24"/>
        <w:u w:val="none"/>
        <w:rtl w:val="0"/>
        <w:lang w:val="en-US"/>
      </w:rPr>
    </w:lvl>
    <w:lvl w:ilvl="1" w:tplc="5BA65814" w:tentative="1">
      <w:start w:val="1"/>
      <w:numFmt w:val="lowerLetter"/>
      <w:lvlText w:val="%2."/>
      <w:lvlJc w:val="left"/>
      <w:pPr>
        <w:ind w:left="1440" w:hanging="360"/>
      </w:pPr>
    </w:lvl>
    <w:lvl w:ilvl="2" w:tplc="54E8A552" w:tentative="1">
      <w:start w:val="1"/>
      <w:numFmt w:val="lowerRoman"/>
      <w:lvlText w:val="%3."/>
      <w:lvlJc w:val="right"/>
      <w:pPr>
        <w:ind w:left="2160" w:hanging="180"/>
      </w:pPr>
    </w:lvl>
    <w:lvl w:ilvl="3" w:tplc="CED44542" w:tentative="1">
      <w:start w:val="1"/>
      <w:numFmt w:val="decimal"/>
      <w:lvlText w:val="%4."/>
      <w:lvlJc w:val="left"/>
      <w:pPr>
        <w:ind w:left="2880" w:hanging="360"/>
      </w:pPr>
    </w:lvl>
    <w:lvl w:ilvl="4" w:tplc="81F4FAF8" w:tentative="1">
      <w:start w:val="1"/>
      <w:numFmt w:val="lowerLetter"/>
      <w:lvlText w:val="%5."/>
      <w:lvlJc w:val="left"/>
      <w:pPr>
        <w:ind w:left="3600" w:hanging="360"/>
      </w:pPr>
    </w:lvl>
    <w:lvl w:ilvl="5" w:tplc="BEC8AE8A" w:tentative="1">
      <w:start w:val="1"/>
      <w:numFmt w:val="lowerRoman"/>
      <w:lvlText w:val="%6."/>
      <w:lvlJc w:val="right"/>
      <w:pPr>
        <w:ind w:left="4320" w:hanging="180"/>
      </w:pPr>
    </w:lvl>
    <w:lvl w:ilvl="6" w:tplc="940AF13C" w:tentative="1">
      <w:start w:val="1"/>
      <w:numFmt w:val="decimal"/>
      <w:lvlText w:val="%7."/>
      <w:lvlJc w:val="left"/>
      <w:pPr>
        <w:ind w:left="5040" w:hanging="360"/>
      </w:pPr>
    </w:lvl>
    <w:lvl w:ilvl="7" w:tplc="11F650F4" w:tentative="1">
      <w:start w:val="1"/>
      <w:numFmt w:val="lowerLetter"/>
      <w:lvlText w:val="%8."/>
      <w:lvlJc w:val="left"/>
      <w:pPr>
        <w:ind w:left="5760" w:hanging="360"/>
      </w:pPr>
    </w:lvl>
    <w:lvl w:ilvl="8" w:tplc="3200968E" w:tentative="1">
      <w:start w:val="1"/>
      <w:numFmt w:val="lowerRoman"/>
      <w:lvlText w:val="%9."/>
      <w:lvlJc w:val="right"/>
      <w:pPr>
        <w:ind w:left="6480" w:hanging="180"/>
      </w:pPr>
    </w:lvl>
  </w:abstractNum>
  <w:abstractNum w:abstractNumId="4" w15:restartNumberingAfterBreak="0">
    <w:nsid w:val="0A977DF7"/>
    <w:multiLevelType w:val="hybridMultilevel"/>
    <w:tmpl w:val="027A74BE"/>
    <w:lvl w:ilvl="0" w:tplc="9A22B8E8">
      <w:start w:val="9"/>
      <w:numFmt w:val="decimal"/>
      <w:lvlText w:val="%1."/>
      <w:lvlJc w:val="left"/>
      <w:pPr>
        <w:tabs>
          <w:tab w:val="num" w:pos="1080"/>
        </w:tabs>
        <w:ind w:left="1080" w:hanging="360"/>
      </w:pPr>
      <w:rPr>
        <w:rFonts w:hint="default"/>
        <w:u w:val="none"/>
      </w:rPr>
    </w:lvl>
    <w:lvl w:ilvl="1" w:tplc="36769A68" w:tentative="1">
      <w:start w:val="1"/>
      <w:numFmt w:val="lowerLetter"/>
      <w:lvlText w:val="%2."/>
      <w:lvlJc w:val="left"/>
      <w:pPr>
        <w:tabs>
          <w:tab w:val="num" w:pos="1800"/>
        </w:tabs>
        <w:ind w:left="1800" w:hanging="360"/>
      </w:pPr>
    </w:lvl>
    <w:lvl w:ilvl="2" w:tplc="378446F8" w:tentative="1">
      <w:start w:val="1"/>
      <w:numFmt w:val="lowerRoman"/>
      <w:lvlText w:val="%3."/>
      <w:lvlJc w:val="right"/>
      <w:pPr>
        <w:tabs>
          <w:tab w:val="num" w:pos="2520"/>
        </w:tabs>
        <w:ind w:left="2520" w:hanging="180"/>
      </w:pPr>
    </w:lvl>
    <w:lvl w:ilvl="3" w:tplc="21BEBFD8" w:tentative="1">
      <w:start w:val="1"/>
      <w:numFmt w:val="decimal"/>
      <w:lvlText w:val="%4."/>
      <w:lvlJc w:val="left"/>
      <w:pPr>
        <w:tabs>
          <w:tab w:val="num" w:pos="3240"/>
        </w:tabs>
        <w:ind w:left="3240" w:hanging="360"/>
      </w:pPr>
    </w:lvl>
    <w:lvl w:ilvl="4" w:tplc="6114950E" w:tentative="1">
      <w:start w:val="1"/>
      <w:numFmt w:val="lowerLetter"/>
      <w:lvlText w:val="%5."/>
      <w:lvlJc w:val="left"/>
      <w:pPr>
        <w:tabs>
          <w:tab w:val="num" w:pos="3960"/>
        </w:tabs>
        <w:ind w:left="3960" w:hanging="360"/>
      </w:pPr>
    </w:lvl>
    <w:lvl w:ilvl="5" w:tplc="BE1CACD8" w:tentative="1">
      <w:start w:val="1"/>
      <w:numFmt w:val="lowerRoman"/>
      <w:lvlText w:val="%6."/>
      <w:lvlJc w:val="right"/>
      <w:pPr>
        <w:tabs>
          <w:tab w:val="num" w:pos="4680"/>
        </w:tabs>
        <w:ind w:left="4680" w:hanging="180"/>
      </w:pPr>
    </w:lvl>
    <w:lvl w:ilvl="6" w:tplc="8D743F1A" w:tentative="1">
      <w:start w:val="1"/>
      <w:numFmt w:val="decimal"/>
      <w:lvlText w:val="%7."/>
      <w:lvlJc w:val="left"/>
      <w:pPr>
        <w:tabs>
          <w:tab w:val="num" w:pos="5400"/>
        </w:tabs>
        <w:ind w:left="5400" w:hanging="360"/>
      </w:pPr>
    </w:lvl>
    <w:lvl w:ilvl="7" w:tplc="19E2704C" w:tentative="1">
      <w:start w:val="1"/>
      <w:numFmt w:val="lowerLetter"/>
      <w:lvlText w:val="%8."/>
      <w:lvlJc w:val="left"/>
      <w:pPr>
        <w:tabs>
          <w:tab w:val="num" w:pos="6120"/>
        </w:tabs>
        <w:ind w:left="6120" w:hanging="360"/>
      </w:pPr>
    </w:lvl>
    <w:lvl w:ilvl="8" w:tplc="83B2E352" w:tentative="1">
      <w:start w:val="1"/>
      <w:numFmt w:val="lowerRoman"/>
      <w:lvlText w:val="%9."/>
      <w:lvlJc w:val="right"/>
      <w:pPr>
        <w:tabs>
          <w:tab w:val="num" w:pos="6840"/>
        </w:tabs>
        <w:ind w:left="6840" w:hanging="180"/>
      </w:pPr>
    </w:lvl>
  </w:abstractNum>
  <w:abstractNum w:abstractNumId="5" w15:restartNumberingAfterBreak="0">
    <w:nsid w:val="0EF62003"/>
    <w:multiLevelType w:val="hybridMultilevel"/>
    <w:tmpl w:val="33665A6C"/>
    <w:lvl w:ilvl="0" w:tplc="0154703A">
      <w:start w:val="1"/>
      <w:numFmt w:val="upperRoman"/>
      <w:lvlText w:val="%1."/>
      <w:lvlJc w:val="left"/>
      <w:pPr>
        <w:ind w:left="1080" w:hanging="720"/>
      </w:pPr>
      <w:rPr>
        <w:rFonts w:hint="default"/>
      </w:rPr>
    </w:lvl>
    <w:lvl w:ilvl="1" w:tplc="F7565338" w:tentative="1">
      <w:start w:val="1"/>
      <w:numFmt w:val="lowerLetter"/>
      <w:lvlText w:val="%2."/>
      <w:lvlJc w:val="left"/>
      <w:pPr>
        <w:ind w:left="1440" w:hanging="360"/>
      </w:pPr>
    </w:lvl>
    <w:lvl w:ilvl="2" w:tplc="06A8A59C" w:tentative="1">
      <w:start w:val="1"/>
      <w:numFmt w:val="lowerRoman"/>
      <w:lvlText w:val="%3."/>
      <w:lvlJc w:val="right"/>
      <w:pPr>
        <w:ind w:left="2160" w:hanging="180"/>
      </w:pPr>
    </w:lvl>
    <w:lvl w:ilvl="3" w:tplc="D910C36A" w:tentative="1">
      <w:start w:val="1"/>
      <w:numFmt w:val="decimal"/>
      <w:lvlText w:val="%4."/>
      <w:lvlJc w:val="left"/>
      <w:pPr>
        <w:ind w:left="2880" w:hanging="360"/>
      </w:pPr>
    </w:lvl>
    <w:lvl w:ilvl="4" w:tplc="4530AC82" w:tentative="1">
      <w:start w:val="1"/>
      <w:numFmt w:val="lowerLetter"/>
      <w:lvlText w:val="%5."/>
      <w:lvlJc w:val="left"/>
      <w:pPr>
        <w:ind w:left="3600" w:hanging="360"/>
      </w:pPr>
    </w:lvl>
    <w:lvl w:ilvl="5" w:tplc="71AEC020" w:tentative="1">
      <w:start w:val="1"/>
      <w:numFmt w:val="lowerRoman"/>
      <w:lvlText w:val="%6."/>
      <w:lvlJc w:val="right"/>
      <w:pPr>
        <w:ind w:left="4320" w:hanging="180"/>
      </w:pPr>
    </w:lvl>
    <w:lvl w:ilvl="6" w:tplc="2194A9D2" w:tentative="1">
      <w:start w:val="1"/>
      <w:numFmt w:val="decimal"/>
      <w:lvlText w:val="%7."/>
      <w:lvlJc w:val="left"/>
      <w:pPr>
        <w:ind w:left="5040" w:hanging="360"/>
      </w:pPr>
    </w:lvl>
    <w:lvl w:ilvl="7" w:tplc="72246600" w:tentative="1">
      <w:start w:val="1"/>
      <w:numFmt w:val="lowerLetter"/>
      <w:lvlText w:val="%8."/>
      <w:lvlJc w:val="left"/>
      <w:pPr>
        <w:ind w:left="5760" w:hanging="360"/>
      </w:pPr>
    </w:lvl>
    <w:lvl w:ilvl="8" w:tplc="82847740" w:tentative="1">
      <w:start w:val="1"/>
      <w:numFmt w:val="lowerRoman"/>
      <w:lvlText w:val="%9."/>
      <w:lvlJc w:val="right"/>
      <w:pPr>
        <w:ind w:left="6480" w:hanging="180"/>
      </w:pPr>
    </w:lvl>
  </w:abstractNum>
  <w:abstractNum w:abstractNumId="6" w15:restartNumberingAfterBreak="0">
    <w:nsid w:val="13FD00B4"/>
    <w:multiLevelType w:val="hybridMultilevel"/>
    <w:tmpl w:val="C3FC44C4"/>
    <w:lvl w:ilvl="0" w:tplc="967466C2">
      <w:start w:val="9"/>
      <w:numFmt w:val="upperRoman"/>
      <w:lvlText w:val="%1."/>
      <w:lvlJc w:val="left"/>
      <w:pPr>
        <w:tabs>
          <w:tab w:val="num" w:pos="1080"/>
        </w:tabs>
        <w:ind w:left="1080" w:hanging="720"/>
      </w:pPr>
      <w:rPr>
        <w:rFonts w:hint="default"/>
        <w:u w:val="none"/>
      </w:rPr>
    </w:lvl>
    <w:lvl w:ilvl="1" w:tplc="881E9146" w:tentative="1">
      <w:start w:val="1"/>
      <w:numFmt w:val="lowerLetter"/>
      <w:lvlText w:val="%2."/>
      <w:lvlJc w:val="left"/>
      <w:pPr>
        <w:tabs>
          <w:tab w:val="num" w:pos="1440"/>
        </w:tabs>
        <w:ind w:left="1440" w:hanging="360"/>
      </w:pPr>
    </w:lvl>
    <w:lvl w:ilvl="2" w:tplc="9710D88E" w:tentative="1">
      <w:start w:val="1"/>
      <w:numFmt w:val="lowerRoman"/>
      <w:lvlText w:val="%3."/>
      <w:lvlJc w:val="right"/>
      <w:pPr>
        <w:tabs>
          <w:tab w:val="num" w:pos="2160"/>
        </w:tabs>
        <w:ind w:left="2160" w:hanging="180"/>
      </w:pPr>
    </w:lvl>
    <w:lvl w:ilvl="3" w:tplc="4006AED4" w:tentative="1">
      <w:start w:val="1"/>
      <w:numFmt w:val="decimal"/>
      <w:lvlText w:val="%4."/>
      <w:lvlJc w:val="left"/>
      <w:pPr>
        <w:tabs>
          <w:tab w:val="num" w:pos="2880"/>
        </w:tabs>
        <w:ind w:left="2880" w:hanging="360"/>
      </w:pPr>
    </w:lvl>
    <w:lvl w:ilvl="4" w:tplc="B08444C6" w:tentative="1">
      <w:start w:val="1"/>
      <w:numFmt w:val="lowerLetter"/>
      <w:lvlText w:val="%5."/>
      <w:lvlJc w:val="left"/>
      <w:pPr>
        <w:tabs>
          <w:tab w:val="num" w:pos="3600"/>
        </w:tabs>
        <w:ind w:left="3600" w:hanging="360"/>
      </w:pPr>
    </w:lvl>
    <w:lvl w:ilvl="5" w:tplc="CE22AEC0" w:tentative="1">
      <w:start w:val="1"/>
      <w:numFmt w:val="lowerRoman"/>
      <w:lvlText w:val="%6."/>
      <w:lvlJc w:val="right"/>
      <w:pPr>
        <w:tabs>
          <w:tab w:val="num" w:pos="4320"/>
        </w:tabs>
        <w:ind w:left="4320" w:hanging="180"/>
      </w:pPr>
    </w:lvl>
    <w:lvl w:ilvl="6" w:tplc="6BBA1A66" w:tentative="1">
      <w:start w:val="1"/>
      <w:numFmt w:val="decimal"/>
      <w:lvlText w:val="%7."/>
      <w:lvlJc w:val="left"/>
      <w:pPr>
        <w:tabs>
          <w:tab w:val="num" w:pos="5040"/>
        </w:tabs>
        <w:ind w:left="5040" w:hanging="360"/>
      </w:pPr>
    </w:lvl>
    <w:lvl w:ilvl="7" w:tplc="3B406B80" w:tentative="1">
      <w:start w:val="1"/>
      <w:numFmt w:val="lowerLetter"/>
      <w:lvlText w:val="%8."/>
      <w:lvlJc w:val="left"/>
      <w:pPr>
        <w:tabs>
          <w:tab w:val="num" w:pos="5760"/>
        </w:tabs>
        <w:ind w:left="5760" w:hanging="360"/>
      </w:pPr>
    </w:lvl>
    <w:lvl w:ilvl="8" w:tplc="AA3669B0" w:tentative="1">
      <w:start w:val="1"/>
      <w:numFmt w:val="lowerRoman"/>
      <w:lvlText w:val="%9."/>
      <w:lvlJc w:val="right"/>
      <w:pPr>
        <w:tabs>
          <w:tab w:val="num" w:pos="6480"/>
        </w:tabs>
        <w:ind w:left="6480" w:hanging="180"/>
      </w:pPr>
    </w:lvl>
  </w:abstractNum>
  <w:abstractNum w:abstractNumId="7" w15:restartNumberingAfterBreak="0">
    <w:nsid w:val="18A061C6"/>
    <w:multiLevelType w:val="hybridMultilevel"/>
    <w:tmpl w:val="71EE5318"/>
    <w:lvl w:ilvl="0" w:tplc="B5D65F3A">
      <w:start w:val="1"/>
      <w:numFmt w:val="decimal"/>
      <w:lvlText w:val="%1"/>
      <w:lvlJc w:val="left"/>
      <w:pPr>
        <w:ind w:left="720" w:hanging="360"/>
      </w:pPr>
      <w:rPr>
        <w:rFonts w:hint="default"/>
      </w:rPr>
    </w:lvl>
    <w:lvl w:ilvl="1" w:tplc="BE9E2D3C">
      <w:start w:val="1"/>
      <w:numFmt w:val="upperLetter"/>
      <w:lvlText w:val="%2."/>
      <w:lvlJc w:val="left"/>
      <w:pPr>
        <w:tabs>
          <w:tab w:val="num" w:pos="0"/>
        </w:tabs>
        <w:ind w:left="1440" w:hanging="360"/>
      </w:pPr>
      <w:rPr>
        <w:rFonts w:ascii="Times New Roman" w:eastAsia="Times New Roman" w:hAnsi="Times New Roman" w:cs="Times New Roman"/>
        <w:b w:val="0"/>
        <w:i w:val="0"/>
        <w:caps w:val="0"/>
        <w:outline w:val="0"/>
        <w:color w:val="000000"/>
        <w:w w:val="100"/>
        <w:kern w:val="0"/>
        <w:sz w:val="24"/>
        <w:u w:val="none"/>
        <w:rtl w:val="0"/>
        <w:lang w:val="en-US"/>
      </w:rPr>
    </w:lvl>
    <w:lvl w:ilvl="2" w:tplc="D44CE102">
      <w:start w:val="1"/>
      <w:numFmt w:val="lowerRoman"/>
      <w:lvlText w:val="%3."/>
      <w:lvlJc w:val="right"/>
      <w:pPr>
        <w:tabs>
          <w:tab w:val="num" w:pos="0"/>
        </w:tabs>
        <w:ind w:left="2160" w:hanging="180"/>
      </w:pPr>
      <w:rPr>
        <w:rFonts w:ascii="Times New Roman" w:eastAsia="Times New Roman" w:hAnsi="Times New Roman" w:cs="Times New Roman"/>
        <w:b w:val="0"/>
        <w:i w:val="0"/>
        <w:caps w:val="0"/>
        <w:outline w:val="0"/>
        <w:color w:val="000000"/>
        <w:w w:val="100"/>
        <w:kern w:val="0"/>
        <w:sz w:val="24"/>
        <w:u w:val="none"/>
        <w:rtl w:val="0"/>
        <w:lang w:val="en-US"/>
      </w:rPr>
    </w:lvl>
    <w:lvl w:ilvl="3" w:tplc="946C74FE">
      <w:start w:val="1"/>
      <w:numFmt w:val="decimal"/>
      <w:lvlText w:val="%4."/>
      <w:lvlJc w:val="left"/>
      <w:pPr>
        <w:ind w:left="2880" w:hanging="360"/>
      </w:pPr>
    </w:lvl>
    <w:lvl w:ilvl="4" w:tplc="8D9ABF04">
      <w:start w:val="7"/>
      <w:numFmt w:val="lowerLetter"/>
      <w:lvlText w:val="(%5)"/>
      <w:lvlJc w:val="left"/>
      <w:pPr>
        <w:ind w:left="3600" w:hanging="360"/>
      </w:pPr>
      <w:rPr>
        <w:rFonts w:hint="default"/>
      </w:rPr>
    </w:lvl>
    <w:lvl w:ilvl="5" w:tplc="75C0ABBC" w:tentative="1">
      <w:start w:val="1"/>
      <w:numFmt w:val="lowerRoman"/>
      <w:lvlText w:val="%6."/>
      <w:lvlJc w:val="right"/>
      <w:pPr>
        <w:ind w:left="4320" w:hanging="180"/>
      </w:pPr>
    </w:lvl>
    <w:lvl w:ilvl="6" w:tplc="D96C820C" w:tentative="1">
      <w:start w:val="1"/>
      <w:numFmt w:val="decimal"/>
      <w:lvlText w:val="%7."/>
      <w:lvlJc w:val="left"/>
      <w:pPr>
        <w:ind w:left="5040" w:hanging="360"/>
      </w:pPr>
    </w:lvl>
    <w:lvl w:ilvl="7" w:tplc="7C8C8A7A" w:tentative="1">
      <w:start w:val="1"/>
      <w:numFmt w:val="lowerLetter"/>
      <w:lvlText w:val="%8."/>
      <w:lvlJc w:val="left"/>
      <w:pPr>
        <w:ind w:left="5760" w:hanging="360"/>
      </w:pPr>
    </w:lvl>
    <w:lvl w:ilvl="8" w:tplc="DC36C520" w:tentative="1">
      <w:start w:val="1"/>
      <w:numFmt w:val="lowerRoman"/>
      <w:lvlText w:val="%9."/>
      <w:lvlJc w:val="right"/>
      <w:pPr>
        <w:ind w:left="6480" w:hanging="180"/>
      </w:pPr>
    </w:lvl>
  </w:abstractNum>
  <w:abstractNum w:abstractNumId="8" w15:restartNumberingAfterBreak="0">
    <w:nsid w:val="1AC94AD3"/>
    <w:multiLevelType w:val="hybridMultilevel"/>
    <w:tmpl w:val="776E5102"/>
    <w:lvl w:ilvl="0" w:tplc="1FAEA872">
      <w:start w:val="10"/>
      <w:numFmt w:val="upperRoman"/>
      <w:lvlText w:val="%1."/>
      <w:lvlJc w:val="left"/>
      <w:pPr>
        <w:tabs>
          <w:tab w:val="num" w:pos="1080"/>
        </w:tabs>
        <w:ind w:left="1080" w:hanging="720"/>
      </w:pPr>
      <w:rPr>
        <w:rFonts w:hint="default"/>
        <w:u w:val="none"/>
      </w:rPr>
    </w:lvl>
    <w:lvl w:ilvl="1" w:tplc="C9C2C216" w:tentative="1">
      <w:start w:val="1"/>
      <w:numFmt w:val="lowerLetter"/>
      <w:lvlText w:val="%2."/>
      <w:lvlJc w:val="left"/>
      <w:pPr>
        <w:tabs>
          <w:tab w:val="num" w:pos="1440"/>
        </w:tabs>
        <w:ind w:left="1440" w:hanging="360"/>
      </w:pPr>
    </w:lvl>
    <w:lvl w:ilvl="2" w:tplc="4CDCFC18" w:tentative="1">
      <w:start w:val="1"/>
      <w:numFmt w:val="lowerRoman"/>
      <w:lvlText w:val="%3."/>
      <w:lvlJc w:val="right"/>
      <w:pPr>
        <w:tabs>
          <w:tab w:val="num" w:pos="2160"/>
        </w:tabs>
        <w:ind w:left="2160" w:hanging="180"/>
      </w:pPr>
    </w:lvl>
    <w:lvl w:ilvl="3" w:tplc="EC541384" w:tentative="1">
      <w:start w:val="1"/>
      <w:numFmt w:val="decimal"/>
      <w:lvlText w:val="%4."/>
      <w:lvlJc w:val="left"/>
      <w:pPr>
        <w:tabs>
          <w:tab w:val="num" w:pos="2880"/>
        </w:tabs>
        <w:ind w:left="2880" w:hanging="360"/>
      </w:pPr>
    </w:lvl>
    <w:lvl w:ilvl="4" w:tplc="FE0A74F8" w:tentative="1">
      <w:start w:val="1"/>
      <w:numFmt w:val="lowerLetter"/>
      <w:lvlText w:val="%5."/>
      <w:lvlJc w:val="left"/>
      <w:pPr>
        <w:tabs>
          <w:tab w:val="num" w:pos="3600"/>
        </w:tabs>
        <w:ind w:left="3600" w:hanging="360"/>
      </w:pPr>
    </w:lvl>
    <w:lvl w:ilvl="5" w:tplc="B6406766" w:tentative="1">
      <w:start w:val="1"/>
      <w:numFmt w:val="lowerRoman"/>
      <w:lvlText w:val="%6."/>
      <w:lvlJc w:val="right"/>
      <w:pPr>
        <w:tabs>
          <w:tab w:val="num" w:pos="4320"/>
        </w:tabs>
        <w:ind w:left="4320" w:hanging="180"/>
      </w:pPr>
    </w:lvl>
    <w:lvl w:ilvl="6" w:tplc="53484F1A" w:tentative="1">
      <w:start w:val="1"/>
      <w:numFmt w:val="decimal"/>
      <w:lvlText w:val="%7."/>
      <w:lvlJc w:val="left"/>
      <w:pPr>
        <w:tabs>
          <w:tab w:val="num" w:pos="5040"/>
        </w:tabs>
        <w:ind w:left="5040" w:hanging="360"/>
      </w:pPr>
    </w:lvl>
    <w:lvl w:ilvl="7" w:tplc="F2DEDF14" w:tentative="1">
      <w:start w:val="1"/>
      <w:numFmt w:val="lowerLetter"/>
      <w:lvlText w:val="%8."/>
      <w:lvlJc w:val="left"/>
      <w:pPr>
        <w:tabs>
          <w:tab w:val="num" w:pos="5760"/>
        </w:tabs>
        <w:ind w:left="5760" w:hanging="360"/>
      </w:pPr>
    </w:lvl>
    <w:lvl w:ilvl="8" w:tplc="95183DE6" w:tentative="1">
      <w:start w:val="1"/>
      <w:numFmt w:val="lowerRoman"/>
      <w:lvlText w:val="%9."/>
      <w:lvlJc w:val="right"/>
      <w:pPr>
        <w:tabs>
          <w:tab w:val="num" w:pos="6480"/>
        </w:tabs>
        <w:ind w:left="6480" w:hanging="180"/>
      </w:pPr>
    </w:lvl>
  </w:abstractNum>
  <w:abstractNum w:abstractNumId="9" w15:restartNumberingAfterBreak="0">
    <w:nsid w:val="1D987E17"/>
    <w:multiLevelType w:val="hybridMultilevel"/>
    <w:tmpl w:val="E11819D6"/>
    <w:lvl w:ilvl="0" w:tplc="CD34C8CE">
      <w:start w:val="7"/>
      <w:numFmt w:val="upperRoman"/>
      <w:lvlText w:val="%1."/>
      <w:lvlJc w:val="left"/>
      <w:pPr>
        <w:tabs>
          <w:tab w:val="num" w:pos="1080"/>
        </w:tabs>
        <w:ind w:left="1080" w:hanging="720"/>
      </w:pPr>
      <w:rPr>
        <w:rFonts w:hint="default"/>
      </w:rPr>
    </w:lvl>
    <w:lvl w:ilvl="1" w:tplc="F9B41048" w:tentative="1">
      <w:start w:val="1"/>
      <w:numFmt w:val="lowerLetter"/>
      <w:lvlText w:val="%2."/>
      <w:lvlJc w:val="left"/>
      <w:pPr>
        <w:tabs>
          <w:tab w:val="num" w:pos="1440"/>
        </w:tabs>
        <w:ind w:left="1440" w:hanging="360"/>
      </w:pPr>
    </w:lvl>
    <w:lvl w:ilvl="2" w:tplc="1E9E1984" w:tentative="1">
      <w:start w:val="1"/>
      <w:numFmt w:val="lowerRoman"/>
      <w:lvlText w:val="%3."/>
      <w:lvlJc w:val="right"/>
      <w:pPr>
        <w:tabs>
          <w:tab w:val="num" w:pos="2160"/>
        </w:tabs>
        <w:ind w:left="2160" w:hanging="180"/>
      </w:pPr>
    </w:lvl>
    <w:lvl w:ilvl="3" w:tplc="2C5C1096" w:tentative="1">
      <w:start w:val="1"/>
      <w:numFmt w:val="decimal"/>
      <w:lvlText w:val="%4."/>
      <w:lvlJc w:val="left"/>
      <w:pPr>
        <w:tabs>
          <w:tab w:val="num" w:pos="2880"/>
        </w:tabs>
        <w:ind w:left="2880" w:hanging="360"/>
      </w:pPr>
    </w:lvl>
    <w:lvl w:ilvl="4" w:tplc="B1B4BDAC" w:tentative="1">
      <w:start w:val="1"/>
      <w:numFmt w:val="lowerLetter"/>
      <w:lvlText w:val="%5."/>
      <w:lvlJc w:val="left"/>
      <w:pPr>
        <w:tabs>
          <w:tab w:val="num" w:pos="3600"/>
        </w:tabs>
        <w:ind w:left="3600" w:hanging="360"/>
      </w:pPr>
    </w:lvl>
    <w:lvl w:ilvl="5" w:tplc="088C5502" w:tentative="1">
      <w:start w:val="1"/>
      <w:numFmt w:val="lowerRoman"/>
      <w:lvlText w:val="%6."/>
      <w:lvlJc w:val="right"/>
      <w:pPr>
        <w:tabs>
          <w:tab w:val="num" w:pos="4320"/>
        </w:tabs>
        <w:ind w:left="4320" w:hanging="180"/>
      </w:pPr>
    </w:lvl>
    <w:lvl w:ilvl="6" w:tplc="90463C26" w:tentative="1">
      <w:start w:val="1"/>
      <w:numFmt w:val="decimal"/>
      <w:lvlText w:val="%7."/>
      <w:lvlJc w:val="left"/>
      <w:pPr>
        <w:tabs>
          <w:tab w:val="num" w:pos="5040"/>
        </w:tabs>
        <w:ind w:left="5040" w:hanging="360"/>
      </w:pPr>
    </w:lvl>
    <w:lvl w:ilvl="7" w:tplc="D2BAD33C" w:tentative="1">
      <w:start w:val="1"/>
      <w:numFmt w:val="lowerLetter"/>
      <w:lvlText w:val="%8."/>
      <w:lvlJc w:val="left"/>
      <w:pPr>
        <w:tabs>
          <w:tab w:val="num" w:pos="5760"/>
        </w:tabs>
        <w:ind w:left="5760" w:hanging="360"/>
      </w:pPr>
    </w:lvl>
    <w:lvl w:ilvl="8" w:tplc="24AC42E0" w:tentative="1">
      <w:start w:val="1"/>
      <w:numFmt w:val="lowerRoman"/>
      <w:lvlText w:val="%9."/>
      <w:lvlJc w:val="right"/>
      <w:pPr>
        <w:tabs>
          <w:tab w:val="num" w:pos="6480"/>
        </w:tabs>
        <w:ind w:left="6480" w:hanging="180"/>
      </w:pPr>
    </w:lvl>
  </w:abstractNum>
  <w:abstractNum w:abstractNumId="10" w15:restartNumberingAfterBreak="0">
    <w:nsid w:val="23855CB1"/>
    <w:multiLevelType w:val="hybridMultilevel"/>
    <w:tmpl w:val="3C1C74BE"/>
    <w:lvl w:ilvl="0" w:tplc="BE5ECEF0">
      <w:start w:val="8"/>
      <w:numFmt w:val="upperRoman"/>
      <w:lvlText w:val="%1."/>
      <w:lvlJc w:val="left"/>
      <w:pPr>
        <w:tabs>
          <w:tab w:val="num" w:pos="1080"/>
        </w:tabs>
        <w:ind w:left="1080" w:hanging="720"/>
      </w:pPr>
      <w:rPr>
        <w:rFonts w:hint="default"/>
        <w:u w:val="none"/>
      </w:rPr>
    </w:lvl>
    <w:lvl w:ilvl="1" w:tplc="76169B2C" w:tentative="1">
      <w:start w:val="1"/>
      <w:numFmt w:val="lowerLetter"/>
      <w:lvlText w:val="%2."/>
      <w:lvlJc w:val="left"/>
      <w:pPr>
        <w:tabs>
          <w:tab w:val="num" w:pos="1440"/>
        </w:tabs>
        <w:ind w:left="1440" w:hanging="360"/>
      </w:pPr>
    </w:lvl>
    <w:lvl w:ilvl="2" w:tplc="7DA4730E" w:tentative="1">
      <w:start w:val="1"/>
      <w:numFmt w:val="lowerRoman"/>
      <w:lvlText w:val="%3."/>
      <w:lvlJc w:val="right"/>
      <w:pPr>
        <w:tabs>
          <w:tab w:val="num" w:pos="2160"/>
        </w:tabs>
        <w:ind w:left="2160" w:hanging="180"/>
      </w:pPr>
    </w:lvl>
    <w:lvl w:ilvl="3" w:tplc="69B23A3C" w:tentative="1">
      <w:start w:val="1"/>
      <w:numFmt w:val="decimal"/>
      <w:lvlText w:val="%4."/>
      <w:lvlJc w:val="left"/>
      <w:pPr>
        <w:tabs>
          <w:tab w:val="num" w:pos="2880"/>
        </w:tabs>
        <w:ind w:left="2880" w:hanging="360"/>
      </w:pPr>
    </w:lvl>
    <w:lvl w:ilvl="4" w:tplc="7122885E" w:tentative="1">
      <w:start w:val="1"/>
      <w:numFmt w:val="lowerLetter"/>
      <w:lvlText w:val="%5."/>
      <w:lvlJc w:val="left"/>
      <w:pPr>
        <w:tabs>
          <w:tab w:val="num" w:pos="3600"/>
        </w:tabs>
        <w:ind w:left="3600" w:hanging="360"/>
      </w:pPr>
    </w:lvl>
    <w:lvl w:ilvl="5" w:tplc="FCB0B0D2" w:tentative="1">
      <w:start w:val="1"/>
      <w:numFmt w:val="lowerRoman"/>
      <w:lvlText w:val="%6."/>
      <w:lvlJc w:val="right"/>
      <w:pPr>
        <w:tabs>
          <w:tab w:val="num" w:pos="4320"/>
        </w:tabs>
        <w:ind w:left="4320" w:hanging="180"/>
      </w:pPr>
    </w:lvl>
    <w:lvl w:ilvl="6" w:tplc="D5CC9886" w:tentative="1">
      <w:start w:val="1"/>
      <w:numFmt w:val="decimal"/>
      <w:lvlText w:val="%7."/>
      <w:lvlJc w:val="left"/>
      <w:pPr>
        <w:tabs>
          <w:tab w:val="num" w:pos="5040"/>
        </w:tabs>
        <w:ind w:left="5040" w:hanging="360"/>
      </w:pPr>
    </w:lvl>
    <w:lvl w:ilvl="7" w:tplc="C3FC33A4" w:tentative="1">
      <w:start w:val="1"/>
      <w:numFmt w:val="lowerLetter"/>
      <w:lvlText w:val="%8."/>
      <w:lvlJc w:val="left"/>
      <w:pPr>
        <w:tabs>
          <w:tab w:val="num" w:pos="5760"/>
        </w:tabs>
        <w:ind w:left="5760" w:hanging="360"/>
      </w:pPr>
    </w:lvl>
    <w:lvl w:ilvl="8" w:tplc="6240A156" w:tentative="1">
      <w:start w:val="1"/>
      <w:numFmt w:val="lowerRoman"/>
      <w:lvlText w:val="%9."/>
      <w:lvlJc w:val="right"/>
      <w:pPr>
        <w:tabs>
          <w:tab w:val="num" w:pos="6480"/>
        </w:tabs>
        <w:ind w:left="6480" w:hanging="180"/>
      </w:pPr>
    </w:lvl>
  </w:abstractNum>
  <w:abstractNum w:abstractNumId="11" w15:restartNumberingAfterBreak="0">
    <w:nsid w:val="2F5B7CCF"/>
    <w:multiLevelType w:val="hybridMultilevel"/>
    <w:tmpl w:val="AA225D5A"/>
    <w:lvl w:ilvl="0" w:tplc="A04AD82A">
      <w:start w:val="3"/>
      <w:numFmt w:val="lowerLetter"/>
      <w:lvlText w:val="%1)"/>
      <w:lvlJc w:val="left"/>
      <w:pPr>
        <w:tabs>
          <w:tab w:val="num" w:pos="720"/>
        </w:tabs>
        <w:ind w:left="720" w:hanging="360"/>
      </w:pPr>
      <w:rPr>
        <w:rFonts w:hint="default"/>
      </w:rPr>
    </w:lvl>
    <w:lvl w:ilvl="1" w:tplc="804EC80C" w:tentative="1">
      <w:start w:val="1"/>
      <w:numFmt w:val="lowerLetter"/>
      <w:lvlText w:val="%2."/>
      <w:lvlJc w:val="left"/>
      <w:pPr>
        <w:tabs>
          <w:tab w:val="num" w:pos="1440"/>
        </w:tabs>
        <w:ind w:left="1440" w:hanging="360"/>
      </w:pPr>
    </w:lvl>
    <w:lvl w:ilvl="2" w:tplc="FB06BBAA" w:tentative="1">
      <w:start w:val="1"/>
      <w:numFmt w:val="lowerRoman"/>
      <w:lvlText w:val="%3."/>
      <w:lvlJc w:val="right"/>
      <w:pPr>
        <w:tabs>
          <w:tab w:val="num" w:pos="2160"/>
        </w:tabs>
        <w:ind w:left="2160" w:hanging="180"/>
      </w:pPr>
    </w:lvl>
    <w:lvl w:ilvl="3" w:tplc="11A08A64" w:tentative="1">
      <w:start w:val="1"/>
      <w:numFmt w:val="decimal"/>
      <w:lvlText w:val="%4."/>
      <w:lvlJc w:val="left"/>
      <w:pPr>
        <w:tabs>
          <w:tab w:val="num" w:pos="2880"/>
        </w:tabs>
        <w:ind w:left="2880" w:hanging="360"/>
      </w:pPr>
    </w:lvl>
    <w:lvl w:ilvl="4" w:tplc="B27273A0" w:tentative="1">
      <w:start w:val="1"/>
      <w:numFmt w:val="lowerLetter"/>
      <w:lvlText w:val="%5."/>
      <w:lvlJc w:val="left"/>
      <w:pPr>
        <w:tabs>
          <w:tab w:val="num" w:pos="3600"/>
        </w:tabs>
        <w:ind w:left="3600" w:hanging="360"/>
      </w:pPr>
    </w:lvl>
    <w:lvl w:ilvl="5" w:tplc="627E0312" w:tentative="1">
      <w:start w:val="1"/>
      <w:numFmt w:val="lowerRoman"/>
      <w:lvlText w:val="%6."/>
      <w:lvlJc w:val="right"/>
      <w:pPr>
        <w:tabs>
          <w:tab w:val="num" w:pos="4320"/>
        </w:tabs>
        <w:ind w:left="4320" w:hanging="180"/>
      </w:pPr>
    </w:lvl>
    <w:lvl w:ilvl="6" w:tplc="426ECFD0" w:tentative="1">
      <w:start w:val="1"/>
      <w:numFmt w:val="decimal"/>
      <w:lvlText w:val="%7."/>
      <w:lvlJc w:val="left"/>
      <w:pPr>
        <w:tabs>
          <w:tab w:val="num" w:pos="5040"/>
        </w:tabs>
        <w:ind w:left="5040" w:hanging="360"/>
      </w:pPr>
    </w:lvl>
    <w:lvl w:ilvl="7" w:tplc="E34432F6" w:tentative="1">
      <w:start w:val="1"/>
      <w:numFmt w:val="lowerLetter"/>
      <w:lvlText w:val="%8."/>
      <w:lvlJc w:val="left"/>
      <w:pPr>
        <w:tabs>
          <w:tab w:val="num" w:pos="5760"/>
        </w:tabs>
        <w:ind w:left="5760" w:hanging="360"/>
      </w:pPr>
    </w:lvl>
    <w:lvl w:ilvl="8" w:tplc="52420470" w:tentative="1">
      <w:start w:val="1"/>
      <w:numFmt w:val="lowerRoman"/>
      <w:lvlText w:val="%9."/>
      <w:lvlJc w:val="right"/>
      <w:pPr>
        <w:tabs>
          <w:tab w:val="num" w:pos="6480"/>
        </w:tabs>
        <w:ind w:left="6480" w:hanging="180"/>
      </w:pPr>
    </w:lvl>
  </w:abstractNum>
  <w:abstractNum w:abstractNumId="12" w15:restartNumberingAfterBreak="0">
    <w:nsid w:val="42410038"/>
    <w:multiLevelType w:val="hybridMultilevel"/>
    <w:tmpl w:val="F1DC32FC"/>
    <w:lvl w:ilvl="0" w:tplc="95F8E8F0">
      <w:start w:val="9"/>
      <w:numFmt w:val="upperRoman"/>
      <w:lvlText w:val="%1."/>
      <w:lvlJc w:val="left"/>
      <w:pPr>
        <w:tabs>
          <w:tab w:val="num" w:pos="1080"/>
        </w:tabs>
        <w:ind w:left="1080" w:hanging="720"/>
      </w:pPr>
      <w:rPr>
        <w:rFonts w:hint="default"/>
      </w:rPr>
    </w:lvl>
    <w:lvl w:ilvl="1" w:tplc="DD00E1E8" w:tentative="1">
      <w:start w:val="1"/>
      <w:numFmt w:val="lowerLetter"/>
      <w:lvlText w:val="%2."/>
      <w:lvlJc w:val="left"/>
      <w:pPr>
        <w:tabs>
          <w:tab w:val="num" w:pos="1440"/>
        </w:tabs>
        <w:ind w:left="1440" w:hanging="360"/>
      </w:pPr>
    </w:lvl>
    <w:lvl w:ilvl="2" w:tplc="FE9077E8" w:tentative="1">
      <w:start w:val="1"/>
      <w:numFmt w:val="lowerRoman"/>
      <w:lvlText w:val="%3."/>
      <w:lvlJc w:val="right"/>
      <w:pPr>
        <w:tabs>
          <w:tab w:val="num" w:pos="2160"/>
        </w:tabs>
        <w:ind w:left="2160" w:hanging="180"/>
      </w:pPr>
    </w:lvl>
    <w:lvl w:ilvl="3" w:tplc="94A29DD0" w:tentative="1">
      <w:start w:val="1"/>
      <w:numFmt w:val="decimal"/>
      <w:lvlText w:val="%4."/>
      <w:lvlJc w:val="left"/>
      <w:pPr>
        <w:tabs>
          <w:tab w:val="num" w:pos="2880"/>
        </w:tabs>
        <w:ind w:left="2880" w:hanging="360"/>
      </w:pPr>
    </w:lvl>
    <w:lvl w:ilvl="4" w:tplc="9F842A0A" w:tentative="1">
      <w:start w:val="1"/>
      <w:numFmt w:val="lowerLetter"/>
      <w:lvlText w:val="%5."/>
      <w:lvlJc w:val="left"/>
      <w:pPr>
        <w:tabs>
          <w:tab w:val="num" w:pos="3600"/>
        </w:tabs>
        <w:ind w:left="3600" w:hanging="360"/>
      </w:pPr>
    </w:lvl>
    <w:lvl w:ilvl="5" w:tplc="4F68AC2E" w:tentative="1">
      <w:start w:val="1"/>
      <w:numFmt w:val="lowerRoman"/>
      <w:lvlText w:val="%6."/>
      <w:lvlJc w:val="right"/>
      <w:pPr>
        <w:tabs>
          <w:tab w:val="num" w:pos="4320"/>
        </w:tabs>
        <w:ind w:left="4320" w:hanging="180"/>
      </w:pPr>
    </w:lvl>
    <w:lvl w:ilvl="6" w:tplc="07EC3B6A" w:tentative="1">
      <w:start w:val="1"/>
      <w:numFmt w:val="decimal"/>
      <w:lvlText w:val="%7."/>
      <w:lvlJc w:val="left"/>
      <w:pPr>
        <w:tabs>
          <w:tab w:val="num" w:pos="5040"/>
        </w:tabs>
        <w:ind w:left="5040" w:hanging="360"/>
      </w:pPr>
    </w:lvl>
    <w:lvl w:ilvl="7" w:tplc="C1E4C98E" w:tentative="1">
      <w:start w:val="1"/>
      <w:numFmt w:val="lowerLetter"/>
      <w:lvlText w:val="%8."/>
      <w:lvlJc w:val="left"/>
      <w:pPr>
        <w:tabs>
          <w:tab w:val="num" w:pos="5760"/>
        </w:tabs>
        <w:ind w:left="5760" w:hanging="360"/>
      </w:pPr>
    </w:lvl>
    <w:lvl w:ilvl="8" w:tplc="F4B8E2EC" w:tentative="1">
      <w:start w:val="1"/>
      <w:numFmt w:val="lowerRoman"/>
      <w:lvlText w:val="%9."/>
      <w:lvlJc w:val="right"/>
      <w:pPr>
        <w:tabs>
          <w:tab w:val="num" w:pos="6480"/>
        </w:tabs>
        <w:ind w:left="6480" w:hanging="180"/>
      </w:pPr>
    </w:lvl>
  </w:abstractNum>
  <w:abstractNum w:abstractNumId="13" w15:restartNumberingAfterBreak="0">
    <w:nsid w:val="46E923F0"/>
    <w:multiLevelType w:val="hybridMultilevel"/>
    <w:tmpl w:val="F3EA0178"/>
    <w:lvl w:ilvl="0" w:tplc="C79074D8">
      <w:start w:val="1"/>
      <w:numFmt w:val="decimal"/>
      <w:lvlText w:val="%1"/>
      <w:lvlJc w:val="left"/>
      <w:pPr>
        <w:tabs>
          <w:tab w:val="num" w:pos="0"/>
        </w:tabs>
        <w:ind w:left="720" w:hanging="360"/>
      </w:pPr>
      <w:rPr>
        <w:rFonts w:ascii="Times New Roman" w:eastAsia="Times New Roman" w:hAnsi="Times New Roman" w:cs="Times New Roman" w:hint="default"/>
        <w:b w:val="0"/>
        <w:i w:val="0"/>
        <w:caps w:val="0"/>
        <w:outline w:val="0"/>
        <w:color w:val="000000"/>
        <w:w w:val="100"/>
        <w:kern w:val="0"/>
        <w:sz w:val="24"/>
        <w:u w:val="none"/>
        <w:rtl w:val="0"/>
        <w:lang w:val="en-US"/>
      </w:rPr>
    </w:lvl>
    <w:lvl w:ilvl="1" w:tplc="21CA88D4" w:tentative="1">
      <w:start w:val="1"/>
      <w:numFmt w:val="lowerLetter"/>
      <w:lvlText w:val="%2."/>
      <w:lvlJc w:val="left"/>
      <w:pPr>
        <w:ind w:left="1440" w:hanging="360"/>
      </w:pPr>
    </w:lvl>
    <w:lvl w:ilvl="2" w:tplc="BC80290A" w:tentative="1">
      <w:start w:val="1"/>
      <w:numFmt w:val="lowerRoman"/>
      <w:lvlText w:val="%3."/>
      <w:lvlJc w:val="right"/>
      <w:pPr>
        <w:ind w:left="2160" w:hanging="180"/>
      </w:pPr>
    </w:lvl>
    <w:lvl w:ilvl="3" w:tplc="A77A6D1C" w:tentative="1">
      <w:start w:val="1"/>
      <w:numFmt w:val="decimal"/>
      <w:lvlText w:val="%4."/>
      <w:lvlJc w:val="left"/>
      <w:pPr>
        <w:ind w:left="2880" w:hanging="360"/>
      </w:pPr>
    </w:lvl>
    <w:lvl w:ilvl="4" w:tplc="56F2FDFC" w:tentative="1">
      <w:start w:val="1"/>
      <w:numFmt w:val="lowerLetter"/>
      <w:lvlText w:val="%5."/>
      <w:lvlJc w:val="left"/>
      <w:pPr>
        <w:ind w:left="3600" w:hanging="360"/>
      </w:pPr>
    </w:lvl>
    <w:lvl w:ilvl="5" w:tplc="612AF81A" w:tentative="1">
      <w:start w:val="1"/>
      <w:numFmt w:val="lowerRoman"/>
      <w:lvlText w:val="%6."/>
      <w:lvlJc w:val="right"/>
      <w:pPr>
        <w:ind w:left="4320" w:hanging="180"/>
      </w:pPr>
    </w:lvl>
    <w:lvl w:ilvl="6" w:tplc="8D6618D4" w:tentative="1">
      <w:start w:val="1"/>
      <w:numFmt w:val="decimal"/>
      <w:lvlText w:val="%7."/>
      <w:lvlJc w:val="left"/>
      <w:pPr>
        <w:ind w:left="5040" w:hanging="360"/>
      </w:pPr>
    </w:lvl>
    <w:lvl w:ilvl="7" w:tplc="F782E7B4" w:tentative="1">
      <w:start w:val="1"/>
      <w:numFmt w:val="lowerLetter"/>
      <w:lvlText w:val="%8."/>
      <w:lvlJc w:val="left"/>
      <w:pPr>
        <w:ind w:left="5760" w:hanging="360"/>
      </w:pPr>
    </w:lvl>
    <w:lvl w:ilvl="8" w:tplc="6ED667DC" w:tentative="1">
      <w:start w:val="1"/>
      <w:numFmt w:val="lowerRoman"/>
      <w:lvlText w:val="%9."/>
      <w:lvlJc w:val="right"/>
      <w:pPr>
        <w:ind w:left="6480" w:hanging="180"/>
      </w:pPr>
    </w:lvl>
  </w:abstractNum>
  <w:abstractNum w:abstractNumId="14" w15:restartNumberingAfterBreak="0">
    <w:nsid w:val="4BD15D37"/>
    <w:multiLevelType w:val="hybridMultilevel"/>
    <w:tmpl w:val="8E7007E6"/>
    <w:lvl w:ilvl="0" w:tplc="3D44B6BA">
      <w:start w:val="3"/>
      <w:numFmt w:val="decimal"/>
      <w:lvlText w:val="%1."/>
      <w:lvlJc w:val="left"/>
      <w:pPr>
        <w:tabs>
          <w:tab w:val="num" w:pos="1080"/>
        </w:tabs>
        <w:ind w:left="1080" w:hanging="360"/>
      </w:pPr>
      <w:rPr>
        <w:rFonts w:hint="default"/>
      </w:rPr>
    </w:lvl>
    <w:lvl w:ilvl="1" w:tplc="B2D415CA">
      <w:start w:val="1"/>
      <w:numFmt w:val="lowerLetter"/>
      <w:lvlText w:val="%2."/>
      <w:lvlJc w:val="left"/>
      <w:pPr>
        <w:tabs>
          <w:tab w:val="num" w:pos="1800"/>
        </w:tabs>
        <w:ind w:left="1800" w:hanging="360"/>
      </w:pPr>
    </w:lvl>
    <w:lvl w:ilvl="2" w:tplc="45066876">
      <w:start w:val="1"/>
      <w:numFmt w:val="lowerRoman"/>
      <w:lvlText w:val="(%3)"/>
      <w:lvlJc w:val="left"/>
      <w:pPr>
        <w:tabs>
          <w:tab w:val="num" w:pos="3060"/>
        </w:tabs>
        <w:ind w:left="3060" w:hanging="720"/>
      </w:pPr>
      <w:rPr>
        <w:rFonts w:hint="default"/>
      </w:rPr>
    </w:lvl>
    <w:lvl w:ilvl="3" w:tplc="DA5EE220" w:tentative="1">
      <w:start w:val="1"/>
      <w:numFmt w:val="decimal"/>
      <w:lvlText w:val="%4."/>
      <w:lvlJc w:val="left"/>
      <w:pPr>
        <w:tabs>
          <w:tab w:val="num" w:pos="3240"/>
        </w:tabs>
        <w:ind w:left="3240" w:hanging="360"/>
      </w:pPr>
    </w:lvl>
    <w:lvl w:ilvl="4" w:tplc="AA341BE0" w:tentative="1">
      <w:start w:val="1"/>
      <w:numFmt w:val="lowerLetter"/>
      <w:lvlText w:val="%5."/>
      <w:lvlJc w:val="left"/>
      <w:pPr>
        <w:tabs>
          <w:tab w:val="num" w:pos="3960"/>
        </w:tabs>
        <w:ind w:left="3960" w:hanging="360"/>
      </w:pPr>
    </w:lvl>
    <w:lvl w:ilvl="5" w:tplc="C75819C6" w:tentative="1">
      <w:start w:val="1"/>
      <w:numFmt w:val="lowerRoman"/>
      <w:lvlText w:val="%6."/>
      <w:lvlJc w:val="right"/>
      <w:pPr>
        <w:tabs>
          <w:tab w:val="num" w:pos="4680"/>
        </w:tabs>
        <w:ind w:left="4680" w:hanging="180"/>
      </w:pPr>
    </w:lvl>
    <w:lvl w:ilvl="6" w:tplc="0CA69F76" w:tentative="1">
      <w:start w:val="1"/>
      <w:numFmt w:val="decimal"/>
      <w:lvlText w:val="%7."/>
      <w:lvlJc w:val="left"/>
      <w:pPr>
        <w:tabs>
          <w:tab w:val="num" w:pos="5400"/>
        </w:tabs>
        <w:ind w:left="5400" w:hanging="360"/>
      </w:pPr>
    </w:lvl>
    <w:lvl w:ilvl="7" w:tplc="D9763B30" w:tentative="1">
      <w:start w:val="1"/>
      <w:numFmt w:val="lowerLetter"/>
      <w:lvlText w:val="%8."/>
      <w:lvlJc w:val="left"/>
      <w:pPr>
        <w:tabs>
          <w:tab w:val="num" w:pos="6120"/>
        </w:tabs>
        <w:ind w:left="6120" w:hanging="360"/>
      </w:pPr>
    </w:lvl>
    <w:lvl w:ilvl="8" w:tplc="2ED0377C" w:tentative="1">
      <w:start w:val="1"/>
      <w:numFmt w:val="lowerRoman"/>
      <w:lvlText w:val="%9."/>
      <w:lvlJc w:val="right"/>
      <w:pPr>
        <w:tabs>
          <w:tab w:val="num" w:pos="6840"/>
        </w:tabs>
        <w:ind w:left="6840" w:hanging="180"/>
      </w:pPr>
    </w:lvl>
  </w:abstractNum>
  <w:abstractNum w:abstractNumId="15" w15:restartNumberingAfterBreak="0">
    <w:nsid w:val="4E597D1D"/>
    <w:multiLevelType w:val="hybridMultilevel"/>
    <w:tmpl w:val="D8AE25FA"/>
    <w:lvl w:ilvl="0" w:tplc="90B8585C">
      <w:start w:val="4"/>
      <w:numFmt w:val="lowerLetter"/>
      <w:lvlText w:val="%1)"/>
      <w:lvlJc w:val="left"/>
      <w:pPr>
        <w:tabs>
          <w:tab w:val="num" w:pos="720"/>
        </w:tabs>
        <w:ind w:left="720" w:hanging="360"/>
      </w:pPr>
      <w:rPr>
        <w:rFonts w:hint="default"/>
      </w:rPr>
    </w:lvl>
    <w:lvl w:ilvl="1" w:tplc="423A001E" w:tentative="1">
      <w:start w:val="1"/>
      <w:numFmt w:val="lowerLetter"/>
      <w:lvlText w:val="%2."/>
      <w:lvlJc w:val="left"/>
      <w:pPr>
        <w:tabs>
          <w:tab w:val="num" w:pos="1440"/>
        </w:tabs>
        <w:ind w:left="1440" w:hanging="360"/>
      </w:pPr>
    </w:lvl>
    <w:lvl w:ilvl="2" w:tplc="D77AFCBE" w:tentative="1">
      <w:start w:val="1"/>
      <w:numFmt w:val="lowerRoman"/>
      <w:lvlText w:val="%3."/>
      <w:lvlJc w:val="right"/>
      <w:pPr>
        <w:tabs>
          <w:tab w:val="num" w:pos="2160"/>
        </w:tabs>
        <w:ind w:left="2160" w:hanging="180"/>
      </w:pPr>
    </w:lvl>
    <w:lvl w:ilvl="3" w:tplc="C61216E6" w:tentative="1">
      <w:start w:val="1"/>
      <w:numFmt w:val="decimal"/>
      <w:lvlText w:val="%4."/>
      <w:lvlJc w:val="left"/>
      <w:pPr>
        <w:tabs>
          <w:tab w:val="num" w:pos="2880"/>
        </w:tabs>
        <w:ind w:left="2880" w:hanging="360"/>
      </w:pPr>
    </w:lvl>
    <w:lvl w:ilvl="4" w:tplc="C5CE0300" w:tentative="1">
      <w:start w:val="1"/>
      <w:numFmt w:val="lowerLetter"/>
      <w:lvlText w:val="%5."/>
      <w:lvlJc w:val="left"/>
      <w:pPr>
        <w:tabs>
          <w:tab w:val="num" w:pos="3600"/>
        </w:tabs>
        <w:ind w:left="3600" w:hanging="360"/>
      </w:pPr>
    </w:lvl>
    <w:lvl w:ilvl="5" w:tplc="85B842D6" w:tentative="1">
      <w:start w:val="1"/>
      <w:numFmt w:val="lowerRoman"/>
      <w:lvlText w:val="%6."/>
      <w:lvlJc w:val="right"/>
      <w:pPr>
        <w:tabs>
          <w:tab w:val="num" w:pos="4320"/>
        </w:tabs>
        <w:ind w:left="4320" w:hanging="180"/>
      </w:pPr>
    </w:lvl>
    <w:lvl w:ilvl="6" w:tplc="5750330E" w:tentative="1">
      <w:start w:val="1"/>
      <w:numFmt w:val="decimal"/>
      <w:lvlText w:val="%7."/>
      <w:lvlJc w:val="left"/>
      <w:pPr>
        <w:tabs>
          <w:tab w:val="num" w:pos="5040"/>
        </w:tabs>
        <w:ind w:left="5040" w:hanging="360"/>
      </w:pPr>
    </w:lvl>
    <w:lvl w:ilvl="7" w:tplc="142E9F3C" w:tentative="1">
      <w:start w:val="1"/>
      <w:numFmt w:val="lowerLetter"/>
      <w:lvlText w:val="%8."/>
      <w:lvlJc w:val="left"/>
      <w:pPr>
        <w:tabs>
          <w:tab w:val="num" w:pos="5760"/>
        </w:tabs>
        <w:ind w:left="5760" w:hanging="360"/>
      </w:pPr>
    </w:lvl>
    <w:lvl w:ilvl="8" w:tplc="280E1674" w:tentative="1">
      <w:start w:val="1"/>
      <w:numFmt w:val="lowerRoman"/>
      <w:lvlText w:val="%9."/>
      <w:lvlJc w:val="right"/>
      <w:pPr>
        <w:tabs>
          <w:tab w:val="num" w:pos="6480"/>
        </w:tabs>
        <w:ind w:left="6480" w:hanging="180"/>
      </w:pPr>
    </w:lvl>
  </w:abstractNum>
  <w:abstractNum w:abstractNumId="16" w15:restartNumberingAfterBreak="0">
    <w:nsid w:val="520D0C38"/>
    <w:multiLevelType w:val="hybridMultilevel"/>
    <w:tmpl w:val="BDACFDC0"/>
    <w:lvl w:ilvl="0" w:tplc="A3A09F72">
      <w:start w:val="2"/>
      <w:numFmt w:val="lowerLetter"/>
      <w:lvlText w:val="%1)"/>
      <w:lvlJc w:val="left"/>
      <w:pPr>
        <w:tabs>
          <w:tab w:val="num" w:pos="720"/>
        </w:tabs>
        <w:ind w:left="720" w:hanging="360"/>
      </w:pPr>
      <w:rPr>
        <w:rFonts w:hint="default"/>
      </w:rPr>
    </w:lvl>
    <w:lvl w:ilvl="1" w:tplc="41C0B1A0" w:tentative="1">
      <w:start w:val="1"/>
      <w:numFmt w:val="lowerLetter"/>
      <w:lvlText w:val="%2."/>
      <w:lvlJc w:val="left"/>
      <w:pPr>
        <w:tabs>
          <w:tab w:val="num" w:pos="1440"/>
        </w:tabs>
        <w:ind w:left="1440" w:hanging="360"/>
      </w:pPr>
    </w:lvl>
    <w:lvl w:ilvl="2" w:tplc="DB72396C" w:tentative="1">
      <w:start w:val="1"/>
      <w:numFmt w:val="lowerRoman"/>
      <w:lvlText w:val="%3."/>
      <w:lvlJc w:val="right"/>
      <w:pPr>
        <w:tabs>
          <w:tab w:val="num" w:pos="2160"/>
        </w:tabs>
        <w:ind w:left="2160" w:hanging="180"/>
      </w:pPr>
    </w:lvl>
    <w:lvl w:ilvl="3" w:tplc="65143FD0" w:tentative="1">
      <w:start w:val="1"/>
      <w:numFmt w:val="decimal"/>
      <w:lvlText w:val="%4."/>
      <w:lvlJc w:val="left"/>
      <w:pPr>
        <w:tabs>
          <w:tab w:val="num" w:pos="2880"/>
        </w:tabs>
        <w:ind w:left="2880" w:hanging="360"/>
      </w:pPr>
    </w:lvl>
    <w:lvl w:ilvl="4" w:tplc="6B4A74C0" w:tentative="1">
      <w:start w:val="1"/>
      <w:numFmt w:val="lowerLetter"/>
      <w:lvlText w:val="%5."/>
      <w:lvlJc w:val="left"/>
      <w:pPr>
        <w:tabs>
          <w:tab w:val="num" w:pos="3600"/>
        </w:tabs>
        <w:ind w:left="3600" w:hanging="360"/>
      </w:pPr>
    </w:lvl>
    <w:lvl w:ilvl="5" w:tplc="6548FE64" w:tentative="1">
      <w:start w:val="1"/>
      <w:numFmt w:val="lowerRoman"/>
      <w:lvlText w:val="%6."/>
      <w:lvlJc w:val="right"/>
      <w:pPr>
        <w:tabs>
          <w:tab w:val="num" w:pos="4320"/>
        </w:tabs>
        <w:ind w:left="4320" w:hanging="180"/>
      </w:pPr>
    </w:lvl>
    <w:lvl w:ilvl="6" w:tplc="0E96CEE4" w:tentative="1">
      <w:start w:val="1"/>
      <w:numFmt w:val="decimal"/>
      <w:lvlText w:val="%7."/>
      <w:lvlJc w:val="left"/>
      <w:pPr>
        <w:tabs>
          <w:tab w:val="num" w:pos="5040"/>
        </w:tabs>
        <w:ind w:left="5040" w:hanging="360"/>
      </w:pPr>
    </w:lvl>
    <w:lvl w:ilvl="7" w:tplc="AD90FE7A" w:tentative="1">
      <w:start w:val="1"/>
      <w:numFmt w:val="lowerLetter"/>
      <w:lvlText w:val="%8."/>
      <w:lvlJc w:val="left"/>
      <w:pPr>
        <w:tabs>
          <w:tab w:val="num" w:pos="5760"/>
        </w:tabs>
        <w:ind w:left="5760" w:hanging="360"/>
      </w:pPr>
    </w:lvl>
    <w:lvl w:ilvl="8" w:tplc="2084B81C" w:tentative="1">
      <w:start w:val="1"/>
      <w:numFmt w:val="lowerRoman"/>
      <w:lvlText w:val="%9."/>
      <w:lvlJc w:val="right"/>
      <w:pPr>
        <w:tabs>
          <w:tab w:val="num" w:pos="6480"/>
        </w:tabs>
        <w:ind w:left="6480" w:hanging="180"/>
      </w:pPr>
    </w:lvl>
  </w:abstractNum>
  <w:abstractNum w:abstractNumId="17" w15:restartNumberingAfterBreak="0">
    <w:nsid w:val="585747BF"/>
    <w:multiLevelType w:val="hybridMultilevel"/>
    <w:tmpl w:val="09EE38CC"/>
    <w:lvl w:ilvl="0" w:tplc="0CD81480">
      <w:start w:val="1"/>
      <w:numFmt w:val="decimal"/>
      <w:lvlText w:val="%1"/>
      <w:lvlJc w:val="left"/>
      <w:pPr>
        <w:tabs>
          <w:tab w:val="num" w:pos="0"/>
        </w:tabs>
        <w:ind w:left="1080" w:hanging="360"/>
      </w:pPr>
      <w:rPr>
        <w:rFonts w:ascii="Times New Roman" w:eastAsia="Times New Roman" w:hAnsi="Times New Roman" w:cs="Times New Roman" w:hint="default"/>
        <w:b w:val="0"/>
        <w:i w:val="0"/>
        <w:caps w:val="0"/>
        <w:outline w:val="0"/>
        <w:color w:val="000000"/>
        <w:w w:val="100"/>
        <w:kern w:val="0"/>
        <w:sz w:val="24"/>
        <w:u w:val="none"/>
        <w:rtl w:val="0"/>
        <w:lang w:val="en-US"/>
      </w:rPr>
    </w:lvl>
    <w:lvl w:ilvl="1" w:tplc="B226087A" w:tentative="1">
      <w:start w:val="1"/>
      <w:numFmt w:val="lowerLetter"/>
      <w:lvlText w:val="%2."/>
      <w:lvlJc w:val="left"/>
      <w:pPr>
        <w:ind w:left="1800" w:hanging="360"/>
      </w:pPr>
    </w:lvl>
    <w:lvl w:ilvl="2" w:tplc="856E61C2" w:tentative="1">
      <w:start w:val="1"/>
      <w:numFmt w:val="lowerRoman"/>
      <w:lvlText w:val="%3."/>
      <w:lvlJc w:val="right"/>
      <w:pPr>
        <w:ind w:left="2520" w:hanging="180"/>
      </w:pPr>
    </w:lvl>
    <w:lvl w:ilvl="3" w:tplc="A2E6BA98" w:tentative="1">
      <w:start w:val="1"/>
      <w:numFmt w:val="decimal"/>
      <w:lvlText w:val="%4."/>
      <w:lvlJc w:val="left"/>
      <w:pPr>
        <w:ind w:left="3240" w:hanging="360"/>
      </w:pPr>
    </w:lvl>
    <w:lvl w:ilvl="4" w:tplc="D6C62782" w:tentative="1">
      <w:start w:val="1"/>
      <w:numFmt w:val="lowerLetter"/>
      <w:lvlText w:val="%5."/>
      <w:lvlJc w:val="left"/>
      <w:pPr>
        <w:ind w:left="3960" w:hanging="360"/>
      </w:pPr>
    </w:lvl>
    <w:lvl w:ilvl="5" w:tplc="01B255D6" w:tentative="1">
      <w:start w:val="1"/>
      <w:numFmt w:val="lowerRoman"/>
      <w:lvlText w:val="%6."/>
      <w:lvlJc w:val="right"/>
      <w:pPr>
        <w:ind w:left="4680" w:hanging="180"/>
      </w:pPr>
    </w:lvl>
    <w:lvl w:ilvl="6" w:tplc="836C36E8" w:tentative="1">
      <w:start w:val="1"/>
      <w:numFmt w:val="decimal"/>
      <w:lvlText w:val="%7."/>
      <w:lvlJc w:val="left"/>
      <w:pPr>
        <w:ind w:left="5400" w:hanging="360"/>
      </w:pPr>
    </w:lvl>
    <w:lvl w:ilvl="7" w:tplc="B71AFBFA" w:tentative="1">
      <w:start w:val="1"/>
      <w:numFmt w:val="lowerLetter"/>
      <w:lvlText w:val="%8."/>
      <w:lvlJc w:val="left"/>
      <w:pPr>
        <w:ind w:left="6120" w:hanging="360"/>
      </w:pPr>
    </w:lvl>
    <w:lvl w:ilvl="8" w:tplc="42EA638A" w:tentative="1">
      <w:start w:val="1"/>
      <w:numFmt w:val="lowerRoman"/>
      <w:lvlText w:val="%9."/>
      <w:lvlJc w:val="right"/>
      <w:pPr>
        <w:ind w:left="6840" w:hanging="180"/>
      </w:pPr>
    </w:lvl>
  </w:abstractNum>
  <w:abstractNum w:abstractNumId="18" w15:restartNumberingAfterBreak="0">
    <w:nsid w:val="67E74AF7"/>
    <w:multiLevelType w:val="hybridMultilevel"/>
    <w:tmpl w:val="3320CAE2"/>
    <w:lvl w:ilvl="0" w:tplc="39DC1882">
      <w:start w:val="1"/>
      <w:numFmt w:val="decimal"/>
      <w:lvlText w:val="%1"/>
      <w:lvlJc w:val="left"/>
      <w:pPr>
        <w:ind w:left="720" w:hanging="360"/>
      </w:pPr>
      <w:rPr>
        <w:rFonts w:hint="default"/>
      </w:rPr>
    </w:lvl>
    <w:lvl w:ilvl="1" w:tplc="96466FE2">
      <w:start w:val="1"/>
      <w:numFmt w:val="lowerLetter"/>
      <w:lvlText w:val="%2."/>
      <w:lvlJc w:val="left"/>
      <w:pPr>
        <w:ind w:left="1440" w:hanging="360"/>
      </w:pPr>
    </w:lvl>
    <w:lvl w:ilvl="2" w:tplc="B874A91E" w:tentative="1">
      <w:start w:val="1"/>
      <w:numFmt w:val="lowerRoman"/>
      <w:lvlText w:val="%3."/>
      <w:lvlJc w:val="right"/>
      <w:pPr>
        <w:ind w:left="2160" w:hanging="180"/>
      </w:pPr>
    </w:lvl>
    <w:lvl w:ilvl="3" w:tplc="7884EBA4" w:tentative="1">
      <w:start w:val="1"/>
      <w:numFmt w:val="decimal"/>
      <w:lvlText w:val="%4."/>
      <w:lvlJc w:val="left"/>
      <w:pPr>
        <w:ind w:left="2880" w:hanging="360"/>
      </w:pPr>
    </w:lvl>
    <w:lvl w:ilvl="4" w:tplc="A3209524" w:tentative="1">
      <w:start w:val="1"/>
      <w:numFmt w:val="lowerLetter"/>
      <w:lvlText w:val="%5."/>
      <w:lvlJc w:val="left"/>
      <w:pPr>
        <w:ind w:left="3600" w:hanging="360"/>
      </w:pPr>
    </w:lvl>
    <w:lvl w:ilvl="5" w:tplc="F6723008" w:tentative="1">
      <w:start w:val="1"/>
      <w:numFmt w:val="lowerRoman"/>
      <w:lvlText w:val="%6."/>
      <w:lvlJc w:val="right"/>
      <w:pPr>
        <w:ind w:left="4320" w:hanging="180"/>
      </w:pPr>
    </w:lvl>
    <w:lvl w:ilvl="6" w:tplc="24DC7936" w:tentative="1">
      <w:start w:val="1"/>
      <w:numFmt w:val="decimal"/>
      <w:lvlText w:val="%7."/>
      <w:lvlJc w:val="left"/>
      <w:pPr>
        <w:ind w:left="5040" w:hanging="360"/>
      </w:pPr>
    </w:lvl>
    <w:lvl w:ilvl="7" w:tplc="9D740258" w:tentative="1">
      <w:start w:val="1"/>
      <w:numFmt w:val="lowerLetter"/>
      <w:lvlText w:val="%8."/>
      <w:lvlJc w:val="left"/>
      <w:pPr>
        <w:ind w:left="5760" w:hanging="360"/>
      </w:pPr>
    </w:lvl>
    <w:lvl w:ilvl="8" w:tplc="6A662160" w:tentative="1">
      <w:start w:val="1"/>
      <w:numFmt w:val="lowerRoman"/>
      <w:lvlText w:val="%9."/>
      <w:lvlJc w:val="right"/>
      <w:pPr>
        <w:ind w:left="6480" w:hanging="180"/>
      </w:pPr>
    </w:lvl>
  </w:abstractNum>
  <w:abstractNum w:abstractNumId="19" w15:restartNumberingAfterBreak="0">
    <w:nsid w:val="7A4D37AA"/>
    <w:multiLevelType w:val="hybridMultilevel"/>
    <w:tmpl w:val="CE8A2772"/>
    <w:lvl w:ilvl="0" w:tplc="104E0274">
      <w:start w:val="1"/>
      <w:numFmt w:val="decimal"/>
      <w:lvlText w:val="%1"/>
      <w:lvlJc w:val="left"/>
      <w:pPr>
        <w:ind w:left="720" w:hanging="360"/>
      </w:pPr>
      <w:rPr>
        <w:rFonts w:hint="default"/>
      </w:rPr>
    </w:lvl>
    <w:lvl w:ilvl="1" w:tplc="91DC419A" w:tentative="1">
      <w:start w:val="1"/>
      <w:numFmt w:val="lowerLetter"/>
      <w:lvlText w:val="%2."/>
      <w:lvlJc w:val="left"/>
      <w:pPr>
        <w:ind w:left="1440" w:hanging="360"/>
      </w:pPr>
    </w:lvl>
    <w:lvl w:ilvl="2" w:tplc="06F893E2" w:tentative="1">
      <w:start w:val="1"/>
      <w:numFmt w:val="lowerRoman"/>
      <w:lvlText w:val="%3."/>
      <w:lvlJc w:val="right"/>
      <w:pPr>
        <w:ind w:left="2160" w:hanging="180"/>
      </w:pPr>
    </w:lvl>
    <w:lvl w:ilvl="3" w:tplc="CD220A36" w:tentative="1">
      <w:start w:val="1"/>
      <w:numFmt w:val="decimal"/>
      <w:lvlText w:val="%4."/>
      <w:lvlJc w:val="left"/>
      <w:pPr>
        <w:ind w:left="2880" w:hanging="360"/>
      </w:pPr>
    </w:lvl>
    <w:lvl w:ilvl="4" w:tplc="0A6E8E22" w:tentative="1">
      <w:start w:val="1"/>
      <w:numFmt w:val="lowerLetter"/>
      <w:lvlText w:val="%5."/>
      <w:lvlJc w:val="left"/>
      <w:pPr>
        <w:ind w:left="3600" w:hanging="360"/>
      </w:pPr>
    </w:lvl>
    <w:lvl w:ilvl="5" w:tplc="14AC59E6" w:tentative="1">
      <w:start w:val="1"/>
      <w:numFmt w:val="lowerRoman"/>
      <w:lvlText w:val="%6."/>
      <w:lvlJc w:val="right"/>
      <w:pPr>
        <w:ind w:left="4320" w:hanging="180"/>
      </w:pPr>
    </w:lvl>
    <w:lvl w:ilvl="6" w:tplc="25349742" w:tentative="1">
      <w:start w:val="1"/>
      <w:numFmt w:val="decimal"/>
      <w:lvlText w:val="%7."/>
      <w:lvlJc w:val="left"/>
      <w:pPr>
        <w:ind w:left="5040" w:hanging="360"/>
      </w:pPr>
    </w:lvl>
    <w:lvl w:ilvl="7" w:tplc="6242F03A" w:tentative="1">
      <w:start w:val="1"/>
      <w:numFmt w:val="lowerLetter"/>
      <w:lvlText w:val="%8."/>
      <w:lvlJc w:val="left"/>
      <w:pPr>
        <w:ind w:left="5760" w:hanging="360"/>
      </w:pPr>
    </w:lvl>
    <w:lvl w:ilvl="8" w:tplc="752823C4" w:tentative="1">
      <w:start w:val="1"/>
      <w:numFmt w:val="lowerRoman"/>
      <w:lvlText w:val="%9."/>
      <w:lvlJc w:val="right"/>
      <w:pPr>
        <w:ind w:left="6480" w:hanging="180"/>
      </w:pPr>
    </w:lvl>
  </w:abstractNum>
  <w:abstractNum w:abstractNumId="20" w15:restartNumberingAfterBreak="0">
    <w:nsid w:val="7E0E2979"/>
    <w:multiLevelType w:val="hybridMultilevel"/>
    <w:tmpl w:val="D232552C"/>
    <w:lvl w:ilvl="0" w:tplc="2D243024">
      <w:start w:val="1"/>
      <w:numFmt w:val="decimal"/>
      <w:lvlText w:val="%1"/>
      <w:lvlJc w:val="left"/>
      <w:pPr>
        <w:tabs>
          <w:tab w:val="num" w:pos="0"/>
        </w:tabs>
        <w:ind w:left="1080" w:hanging="360"/>
      </w:pPr>
      <w:rPr>
        <w:rFonts w:ascii="Times New Roman" w:eastAsia="Times New Roman" w:hAnsi="Times New Roman" w:cs="Times New Roman" w:hint="default"/>
        <w:b w:val="0"/>
        <w:i w:val="0"/>
        <w:caps w:val="0"/>
        <w:outline w:val="0"/>
        <w:color w:val="000000"/>
        <w:w w:val="100"/>
        <w:kern w:val="0"/>
        <w:sz w:val="24"/>
        <w:u w:val="none"/>
        <w:rtl w:val="0"/>
        <w:lang w:val="en-US"/>
      </w:rPr>
    </w:lvl>
    <w:lvl w:ilvl="1" w:tplc="61BE4476" w:tentative="1">
      <w:start w:val="1"/>
      <w:numFmt w:val="lowerLetter"/>
      <w:lvlText w:val="%2."/>
      <w:lvlJc w:val="left"/>
      <w:pPr>
        <w:ind w:left="1800" w:hanging="360"/>
      </w:pPr>
    </w:lvl>
    <w:lvl w:ilvl="2" w:tplc="D0644B84" w:tentative="1">
      <w:start w:val="1"/>
      <w:numFmt w:val="lowerRoman"/>
      <w:lvlText w:val="%3."/>
      <w:lvlJc w:val="right"/>
      <w:pPr>
        <w:ind w:left="2520" w:hanging="180"/>
      </w:pPr>
    </w:lvl>
    <w:lvl w:ilvl="3" w:tplc="98965CBC" w:tentative="1">
      <w:start w:val="1"/>
      <w:numFmt w:val="decimal"/>
      <w:lvlText w:val="%4."/>
      <w:lvlJc w:val="left"/>
      <w:pPr>
        <w:ind w:left="3240" w:hanging="360"/>
      </w:pPr>
    </w:lvl>
    <w:lvl w:ilvl="4" w:tplc="10B07752" w:tentative="1">
      <w:start w:val="1"/>
      <w:numFmt w:val="lowerLetter"/>
      <w:lvlText w:val="%5."/>
      <w:lvlJc w:val="left"/>
      <w:pPr>
        <w:ind w:left="3960" w:hanging="360"/>
      </w:pPr>
    </w:lvl>
    <w:lvl w:ilvl="5" w:tplc="E37472DE" w:tentative="1">
      <w:start w:val="1"/>
      <w:numFmt w:val="lowerRoman"/>
      <w:lvlText w:val="%6."/>
      <w:lvlJc w:val="right"/>
      <w:pPr>
        <w:ind w:left="4680" w:hanging="180"/>
      </w:pPr>
    </w:lvl>
    <w:lvl w:ilvl="6" w:tplc="3B5CBCF6" w:tentative="1">
      <w:start w:val="1"/>
      <w:numFmt w:val="decimal"/>
      <w:lvlText w:val="%7."/>
      <w:lvlJc w:val="left"/>
      <w:pPr>
        <w:ind w:left="5400" w:hanging="360"/>
      </w:pPr>
    </w:lvl>
    <w:lvl w:ilvl="7" w:tplc="BC9E7480" w:tentative="1">
      <w:start w:val="1"/>
      <w:numFmt w:val="lowerLetter"/>
      <w:lvlText w:val="%8."/>
      <w:lvlJc w:val="left"/>
      <w:pPr>
        <w:ind w:left="6120" w:hanging="360"/>
      </w:pPr>
    </w:lvl>
    <w:lvl w:ilvl="8" w:tplc="B060CA5E" w:tentative="1">
      <w:start w:val="1"/>
      <w:numFmt w:val="lowerRoman"/>
      <w:lvlText w:val="%9."/>
      <w:lvlJc w:val="right"/>
      <w:pPr>
        <w:ind w:left="6840" w:hanging="180"/>
      </w:pPr>
    </w:lvl>
  </w:abstractNum>
  <w:abstractNum w:abstractNumId="21" w15:restartNumberingAfterBreak="0">
    <w:nsid w:val="7E217FA2"/>
    <w:multiLevelType w:val="hybridMultilevel"/>
    <w:tmpl w:val="2138A344"/>
    <w:lvl w:ilvl="0" w:tplc="D65ACE06">
      <w:start w:val="1"/>
      <w:numFmt w:val="decimal"/>
      <w:lvlText w:val="%1"/>
      <w:lvlJc w:val="left"/>
      <w:pPr>
        <w:tabs>
          <w:tab w:val="num" w:pos="0"/>
        </w:tabs>
        <w:ind w:left="1080" w:hanging="360"/>
      </w:pPr>
      <w:rPr>
        <w:rFonts w:ascii="Times New Roman" w:eastAsia="Times New Roman" w:hAnsi="Times New Roman" w:cs="Times New Roman" w:hint="default"/>
        <w:b w:val="0"/>
        <w:i w:val="0"/>
        <w:caps w:val="0"/>
        <w:outline w:val="0"/>
        <w:color w:val="000000"/>
        <w:w w:val="100"/>
        <w:kern w:val="0"/>
        <w:sz w:val="24"/>
        <w:u w:val="none"/>
        <w:rtl w:val="0"/>
        <w:lang w:val="en-US"/>
      </w:rPr>
    </w:lvl>
    <w:lvl w:ilvl="1" w:tplc="36FCEF1C" w:tentative="1">
      <w:start w:val="1"/>
      <w:numFmt w:val="lowerLetter"/>
      <w:lvlText w:val="%2."/>
      <w:lvlJc w:val="left"/>
      <w:pPr>
        <w:ind w:left="1800" w:hanging="360"/>
      </w:pPr>
    </w:lvl>
    <w:lvl w:ilvl="2" w:tplc="C0F29716" w:tentative="1">
      <w:start w:val="1"/>
      <w:numFmt w:val="lowerRoman"/>
      <w:lvlText w:val="%3."/>
      <w:lvlJc w:val="right"/>
      <w:pPr>
        <w:ind w:left="2520" w:hanging="180"/>
      </w:pPr>
    </w:lvl>
    <w:lvl w:ilvl="3" w:tplc="A9022ACA" w:tentative="1">
      <w:start w:val="1"/>
      <w:numFmt w:val="decimal"/>
      <w:lvlText w:val="%4."/>
      <w:lvlJc w:val="left"/>
      <w:pPr>
        <w:ind w:left="3240" w:hanging="360"/>
      </w:pPr>
    </w:lvl>
    <w:lvl w:ilvl="4" w:tplc="090C8D0C" w:tentative="1">
      <w:start w:val="1"/>
      <w:numFmt w:val="lowerLetter"/>
      <w:lvlText w:val="%5."/>
      <w:lvlJc w:val="left"/>
      <w:pPr>
        <w:ind w:left="3960" w:hanging="360"/>
      </w:pPr>
    </w:lvl>
    <w:lvl w:ilvl="5" w:tplc="A2B2112C" w:tentative="1">
      <w:start w:val="1"/>
      <w:numFmt w:val="lowerRoman"/>
      <w:lvlText w:val="%6."/>
      <w:lvlJc w:val="right"/>
      <w:pPr>
        <w:ind w:left="4680" w:hanging="180"/>
      </w:pPr>
    </w:lvl>
    <w:lvl w:ilvl="6" w:tplc="111A6C28" w:tentative="1">
      <w:start w:val="1"/>
      <w:numFmt w:val="decimal"/>
      <w:lvlText w:val="%7."/>
      <w:lvlJc w:val="left"/>
      <w:pPr>
        <w:ind w:left="5400" w:hanging="360"/>
      </w:pPr>
    </w:lvl>
    <w:lvl w:ilvl="7" w:tplc="9D461E1C" w:tentative="1">
      <w:start w:val="1"/>
      <w:numFmt w:val="lowerLetter"/>
      <w:lvlText w:val="%8."/>
      <w:lvlJc w:val="left"/>
      <w:pPr>
        <w:ind w:left="6120" w:hanging="360"/>
      </w:pPr>
    </w:lvl>
    <w:lvl w:ilvl="8" w:tplc="7138D8F0" w:tentative="1">
      <w:start w:val="1"/>
      <w:numFmt w:val="lowerRoman"/>
      <w:lvlText w:val="%9."/>
      <w:lvlJc w:val="right"/>
      <w:pPr>
        <w:ind w:left="6840" w:hanging="180"/>
      </w:pPr>
    </w:lvl>
  </w:abstractNum>
  <w:num w:numId="1">
    <w:abstractNumId w:val="14"/>
  </w:num>
  <w:num w:numId="2">
    <w:abstractNumId w:val="4"/>
  </w:num>
  <w:num w:numId="3">
    <w:abstractNumId w:val="9"/>
  </w:num>
  <w:num w:numId="4">
    <w:abstractNumId w:val="16"/>
  </w:num>
  <w:num w:numId="5">
    <w:abstractNumId w:val="11"/>
  </w:num>
  <w:num w:numId="6">
    <w:abstractNumId w:val="15"/>
  </w:num>
  <w:num w:numId="7">
    <w:abstractNumId w:val="10"/>
  </w:num>
  <w:num w:numId="8">
    <w:abstractNumId w:val="6"/>
  </w:num>
  <w:num w:numId="9">
    <w:abstractNumId w:val="12"/>
  </w:num>
  <w:num w:numId="10">
    <w:abstractNumId w:val="8"/>
  </w:num>
  <w:num w:numId="11">
    <w:abstractNumId w:val="1"/>
  </w:num>
  <w:num w:numId="12">
    <w:abstractNumId w:val="19"/>
  </w:num>
  <w:num w:numId="13">
    <w:abstractNumId w:val="7"/>
  </w:num>
  <w:num w:numId="14">
    <w:abstractNumId w:val="21"/>
  </w:num>
  <w:num w:numId="15">
    <w:abstractNumId w:val="18"/>
  </w:num>
  <w:num w:numId="16">
    <w:abstractNumId w:val="0"/>
  </w:num>
  <w:num w:numId="17">
    <w:abstractNumId w:val="20"/>
  </w:num>
  <w:num w:numId="18">
    <w:abstractNumId w:val="17"/>
  </w:num>
  <w:num w:numId="19">
    <w:abstractNumId w:val="3"/>
  </w:num>
  <w:num w:numId="20">
    <w:abstractNumId w:val="13"/>
  </w:num>
  <w:num w:numId="21">
    <w:abstractNumId w:val="2"/>
  </w:num>
  <w:num w:numId="2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mitry Azaryev">
    <w15:presenceInfo w15:providerId="Windows Live" w15:userId="f673f81ba0e614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EDD"/>
    <w:rsid w:val="00011895"/>
    <w:rsid w:val="00015F6C"/>
    <w:rsid w:val="00020A9D"/>
    <w:rsid w:val="00046047"/>
    <w:rsid w:val="000740A3"/>
    <w:rsid w:val="00085895"/>
    <w:rsid w:val="00090764"/>
    <w:rsid w:val="000964CB"/>
    <w:rsid w:val="000A1C16"/>
    <w:rsid w:val="000A34EA"/>
    <w:rsid w:val="000A63EC"/>
    <w:rsid w:val="000D75ED"/>
    <w:rsid w:val="000E0DED"/>
    <w:rsid w:val="0010064C"/>
    <w:rsid w:val="0010235C"/>
    <w:rsid w:val="00106F4B"/>
    <w:rsid w:val="001120B2"/>
    <w:rsid w:val="00123B82"/>
    <w:rsid w:val="0012655E"/>
    <w:rsid w:val="00127755"/>
    <w:rsid w:val="00162555"/>
    <w:rsid w:val="00165E0C"/>
    <w:rsid w:val="00187906"/>
    <w:rsid w:val="00192EB8"/>
    <w:rsid w:val="00197D64"/>
    <w:rsid w:val="001A2B96"/>
    <w:rsid w:val="001A4147"/>
    <w:rsid w:val="001B3D2A"/>
    <w:rsid w:val="001C0A23"/>
    <w:rsid w:val="002042AB"/>
    <w:rsid w:val="0020470E"/>
    <w:rsid w:val="00206100"/>
    <w:rsid w:val="00216A77"/>
    <w:rsid w:val="002227D0"/>
    <w:rsid w:val="0026130D"/>
    <w:rsid w:val="00261D8D"/>
    <w:rsid w:val="002853D2"/>
    <w:rsid w:val="00296466"/>
    <w:rsid w:val="002B1FFC"/>
    <w:rsid w:val="002E064C"/>
    <w:rsid w:val="002E4552"/>
    <w:rsid w:val="002E7453"/>
    <w:rsid w:val="00304B5C"/>
    <w:rsid w:val="00322FE2"/>
    <w:rsid w:val="0033280E"/>
    <w:rsid w:val="00341E1A"/>
    <w:rsid w:val="00354DC8"/>
    <w:rsid w:val="00355F06"/>
    <w:rsid w:val="00364195"/>
    <w:rsid w:val="0036661D"/>
    <w:rsid w:val="00385F64"/>
    <w:rsid w:val="00390790"/>
    <w:rsid w:val="003922DC"/>
    <w:rsid w:val="003A2109"/>
    <w:rsid w:val="003A216D"/>
    <w:rsid w:val="003A3491"/>
    <w:rsid w:val="003D2489"/>
    <w:rsid w:val="003D2516"/>
    <w:rsid w:val="003D3F0D"/>
    <w:rsid w:val="003E02FA"/>
    <w:rsid w:val="003E77EB"/>
    <w:rsid w:val="0040014F"/>
    <w:rsid w:val="00401C37"/>
    <w:rsid w:val="004048A9"/>
    <w:rsid w:val="004226F9"/>
    <w:rsid w:val="0042384A"/>
    <w:rsid w:val="004313CF"/>
    <w:rsid w:val="00442E17"/>
    <w:rsid w:val="0045184F"/>
    <w:rsid w:val="00464BC1"/>
    <w:rsid w:val="0049261D"/>
    <w:rsid w:val="0049327A"/>
    <w:rsid w:val="00495F41"/>
    <w:rsid w:val="00496ED9"/>
    <w:rsid w:val="004971EA"/>
    <w:rsid w:val="004A57EF"/>
    <w:rsid w:val="004E1256"/>
    <w:rsid w:val="00502D3F"/>
    <w:rsid w:val="00520295"/>
    <w:rsid w:val="00524F02"/>
    <w:rsid w:val="0053579A"/>
    <w:rsid w:val="00556F69"/>
    <w:rsid w:val="00577452"/>
    <w:rsid w:val="00583645"/>
    <w:rsid w:val="005D1941"/>
    <w:rsid w:val="005D5037"/>
    <w:rsid w:val="005F616C"/>
    <w:rsid w:val="00601FD1"/>
    <w:rsid w:val="006140EF"/>
    <w:rsid w:val="00631531"/>
    <w:rsid w:val="00633A5D"/>
    <w:rsid w:val="006447BD"/>
    <w:rsid w:val="00651EF7"/>
    <w:rsid w:val="00654519"/>
    <w:rsid w:val="0067153F"/>
    <w:rsid w:val="00673FAA"/>
    <w:rsid w:val="006824EA"/>
    <w:rsid w:val="00695671"/>
    <w:rsid w:val="006A1BC6"/>
    <w:rsid w:val="006B2959"/>
    <w:rsid w:val="006C1834"/>
    <w:rsid w:val="006F4B61"/>
    <w:rsid w:val="007018FB"/>
    <w:rsid w:val="007145D3"/>
    <w:rsid w:val="00732B48"/>
    <w:rsid w:val="0073644A"/>
    <w:rsid w:val="00747305"/>
    <w:rsid w:val="00750C43"/>
    <w:rsid w:val="007545EB"/>
    <w:rsid w:val="00754AE9"/>
    <w:rsid w:val="007927E1"/>
    <w:rsid w:val="007C0B14"/>
    <w:rsid w:val="007D33BB"/>
    <w:rsid w:val="007D6EBE"/>
    <w:rsid w:val="007E3AD6"/>
    <w:rsid w:val="007E4B25"/>
    <w:rsid w:val="00816B6C"/>
    <w:rsid w:val="008232DA"/>
    <w:rsid w:val="00832F03"/>
    <w:rsid w:val="0083678C"/>
    <w:rsid w:val="00844C01"/>
    <w:rsid w:val="00846938"/>
    <w:rsid w:val="00847A17"/>
    <w:rsid w:val="008542BE"/>
    <w:rsid w:val="008665CA"/>
    <w:rsid w:val="00866A6E"/>
    <w:rsid w:val="00870769"/>
    <w:rsid w:val="0087158E"/>
    <w:rsid w:val="00876CAF"/>
    <w:rsid w:val="00877E96"/>
    <w:rsid w:val="0088107C"/>
    <w:rsid w:val="0088622B"/>
    <w:rsid w:val="008A1C41"/>
    <w:rsid w:val="008A6707"/>
    <w:rsid w:val="008B5EEC"/>
    <w:rsid w:val="008C154C"/>
    <w:rsid w:val="008F2978"/>
    <w:rsid w:val="009155E0"/>
    <w:rsid w:val="009167D2"/>
    <w:rsid w:val="00926CA7"/>
    <w:rsid w:val="00961644"/>
    <w:rsid w:val="00972257"/>
    <w:rsid w:val="00980272"/>
    <w:rsid w:val="00984242"/>
    <w:rsid w:val="009861F7"/>
    <w:rsid w:val="00987379"/>
    <w:rsid w:val="009A1FC2"/>
    <w:rsid w:val="009A4969"/>
    <w:rsid w:val="009B1B57"/>
    <w:rsid w:val="009B46AD"/>
    <w:rsid w:val="009C08C9"/>
    <w:rsid w:val="009C400F"/>
    <w:rsid w:val="009D40E9"/>
    <w:rsid w:val="009E2223"/>
    <w:rsid w:val="009E2FF1"/>
    <w:rsid w:val="009E6356"/>
    <w:rsid w:val="009F6F45"/>
    <w:rsid w:val="00A13462"/>
    <w:rsid w:val="00A30185"/>
    <w:rsid w:val="00A359D4"/>
    <w:rsid w:val="00A438ED"/>
    <w:rsid w:val="00A54BF0"/>
    <w:rsid w:val="00A636C2"/>
    <w:rsid w:val="00A71FBF"/>
    <w:rsid w:val="00A80C11"/>
    <w:rsid w:val="00A81F85"/>
    <w:rsid w:val="00A86FAE"/>
    <w:rsid w:val="00A97669"/>
    <w:rsid w:val="00AA76DB"/>
    <w:rsid w:val="00AA7D0A"/>
    <w:rsid w:val="00B0405F"/>
    <w:rsid w:val="00B040FD"/>
    <w:rsid w:val="00B13B1D"/>
    <w:rsid w:val="00B24AE8"/>
    <w:rsid w:val="00B274CE"/>
    <w:rsid w:val="00B35145"/>
    <w:rsid w:val="00B45299"/>
    <w:rsid w:val="00B47F2B"/>
    <w:rsid w:val="00B63470"/>
    <w:rsid w:val="00B862B8"/>
    <w:rsid w:val="00B92777"/>
    <w:rsid w:val="00B97FC4"/>
    <w:rsid w:val="00BA4ABD"/>
    <w:rsid w:val="00BA66DD"/>
    <w:rsid w:val="00BA7472"/>
    <w:rsid w:val="00BB18AD"/>
    <w:rsid w:val="00BD1917"/>
    <w:rsid w:val="00BD7150"/>
    <w:rsid w:val="00C12066"/>
    <w:rsid w:val="00C13ABB"/>
    <w:rsid w:val="00C20F5B"/>
    <w:rsid w:val="00C23847"/>
    <w:rsid w:val="00C401EC"/>
    <w:rsid w:val="00C50052"/>
    <w:rsid w:val="00C5571F"/>
    <w:rsid w:val="00C562F6"/>
    <w:rsid w:val="00C67C91"/>
    <w:rsid w:val="00C72901"/>
    <w:rsid w:val="00C820D1"/>
    <w:rsid w:val="00C837DF"/>
    <w:rsid w:val="00CC1CB7"/>
    <w:rsid w:val="00CC3571"/>
    <w:rsid w:val="00CD51AB"/>
    <w:rsid w:val="00CD6C7C"/>
    <w:rsid w:val="00CF38C8"/>
    <w:rsid w:val="00D010D2"/>
    <w:rsid w:val="00D30FF0"/>
    <w:rsid w:val="00D529C1"/>
    <w:rsid w:val="00D75FD2"/>
    <w:rsid w:val="00DA3ABE"/>
    <w:rsid w:val="00DA3F4A"/>
    <w:rsid w:val="00DC3CBA"/>
    <w:rsid w:val="00DD178A"/>
    <w:rsid w:val="00DE19BF"/>
    <w:rsid w:val="00DE550F"/>
    <w:rsid w:val="00DF1BEF"/>
    <w:rsid w:val="00DF5D19"/>
    <w:rsid w:val="00DF7C13"/>
    <w:rsid w:val="00E00F99"/>
    <w:rsid w:val="00E02CDB"/>
    <w:rsid w:val="00E1130E"/>
    <w:rsid w:val="00E11956"/>
    <w:rsid w:val="00E17467"/>
    <w:rsid w:val="00E25313"/>
    <w:rsid w:val="00E44239"/>
    <w:rsid w:val="00E616BF"/>
    <w:rsid w:val="00E62C16"/>
    <w:rsid w:val="00E65EDD"/>
    <w:rsid w:val="00E92E57"/>
    <w:rsid w:val="00E959BE"/>
    <w:rsid w:val="00EA5DF7"/>
    <w:rsid w:val="00EA6F85"/>
    <w:rsid w:val="00EC370B"/>
    <w:rsid w:val="00EC40DC"/>
    <w:rsid w:val="00ED1660"/>
    <w:rsid w:val="00ED183D"/>
    <w:rsid w:val="00ED2CB2"/>
    <w:rsid w:val="00ED63CD"/>
    <w:rsid w:val="00EE0CBC"/>
    <w:rsid w:val="00EE1CC2"/>
    <w:rsid w:val="00F0404B"/>
    <w:rsid w:val="00F04A54"/>
    <w:rsid w:val="00F05025"/>
    <w:rsid w:val="00F13017"/>
    <w:rsid w:val="00F13C85"/>
    <w:rsid w:val="00F312AF"/>
    <w:rsid w:val="00F512F1"/>
    <w:rsid w:val="00F5165A"/>
    <w:rsid w:val="00F9076B"/>
    <w:rsid w:val="00F92C61"/>
    <w:rsid w:val="00FB0FEE"/>
    <w:rsid w:val="00FB1390"/>
    <w:rsid w:val="00FB44AB"/>
    <w:rsid w:val="00FB5545"/>
    <w:rsid w:val="00FB7230"/>
    <w:rsid w:val="00FC643F"/>
    <w:rsid w:val="00FE238F"/>
    <w:rsid w:val="00FE7CB8"/>
    <w:rsid w:val="00FF5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4:docId w14:val="73939E34"/>
  <w15:docId w15:val="{E5233606-AAC2-4F69-A187-0480A574B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paragraph" w:styleId="Heading1">
    <w:name w:val="heading 1"/>
    <w:basedOn w:val="Normal"/>
    <w:next w:val="Normal"/>
    <w:link w:val="Heading1Char"/>
    <w:qFormat/>
    <w:rsid w:val="001A414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nhideWhenUsed/>
    <w:qFormat/>
    <w:rsid w:val="00B97FC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odyTextIndent3">
    <w:name w:val="Body Text Indent 3"/>
    <w:basedOn w:val="Normal"/>
    <w:pPr>
      <w:ind w:left="720" w:firstLine="720"/>
    </w:pPr>
    <w:rPr>
      <w:rFonts w:eastAsia="Times New Roman"/>
      <w:lang w:eastAsia="en-US"/>
    </w:rPr>
  </w:style>
  <w:style w:type="paragraph" w:styleId="BodyTextIndent2">
    <w:name w:val="Body Text Indent 2"/>
    <w:basedOn w:val="Normal"/>
    <w:pPr>
      <w:spacing w:after="120" w:line="480" w:lineRule="auto"/>
      <w:ind w:left="360"/>
    </w:p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B1">
    <w:name w:val="B1"/>
    <w:pPr>
      <w:tabs>
        <w:tab w:val="left" w:pos="567"/>
      </w:tabs>
      <w:overflowPunct w:val="0"/>
      <w:autoSpaceDE w:val="0"/>
      <w:autoSpaceDN w:val="0"/>
      <w:adjustRightInd w:val="0"/>
      <w:spacing w:line="240" w:lineRule="atLeast"/>
      <w:ind w:left="567" w:hanging="567"/>
      <w:jc w:val="both"/>
      <w:textAlignment w:val="baseline"/>
    </w:pPr>
    <w:rPr>
      <w:rFonts w:ascii="Arial" w:eastAsia="Times New Roman" w:hAnsi="Arial"/>
      <w:lang w:val="en-GB"/>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DocID">
    <w:name w:val="DocID"/>
    <w:rPr>
      <w:rFonts w:ascii="Times New Roman" w:hAnsi="Times New Roman" w:cs="Times New Roman"/>
      <w:b w:val="0"/>
      <w:i w:val="0"/>
      <w:caps w:val="0"/>
      <w:sz w:val="16"/>
      <w:u w:val="none"/>
    </w:rPr>
  </w:style>
  <w:style w:type="paragraph" w:styleId="ListParagraph">
    <w:name w:val="List Paragraph"/>
    <w:basedOn w:val="Normal"/>
    <w:uiPriority w:val="34"/>
    <w:qFormat/>
    <w:rsid w:val="003A216D"/>
    <w:pPr>
      <w:ind w:left="720"/>
    </w:pPr>
  </w:style>
  <w:style w:type="paragraph" w:styleId="Revision">
    <w:name w:val="Revision"/>
    <w:hidden/>
    <w:uiPriority w:val="99"/>
    <w:semiHidden/>
    <w:rsid w:val="009B46AD"/>
    <w:rPr>
      <w:sz w:val="24"/>
      <w:szCs w:val="24"/>
      <w:lang w:eastAsia="ko-KR"/>
    </w:rPr>
  </w:style>
  <w:style w:type="paragraph" w:customStyle="1" w:styleId="Para1">
    <w:name w:val="Para1"/>
    <w:basedOn w:val="Normal"/>
    <w:next w:val="Heading1"/>
    <w:rsid w:val="001A4147"/>
    <w:pPr>
      <w:spacing w:after="240"/>
      <w:ind w:firstLine="720"/>
    </w:pPr>
    <w:rPr>
      <w:rFonts w:eastAsia="Times New Roman"/>
      <w:szCs w:val="20"/>
      <w:lang w:eastAsia="en-US"/>
    </w:rPr>
  </w:style>
  <w:style w:type="character" w:customStyle="1" w:styleId="Heading1Char">
    <w:name w:val="Heading 1 Char"/>
    <w:link w:val="Heading1"/>
    <w:rsid w:val="001A4147"/>
    <w:rPr>
      <w:rFonts w:ascii="Cambria" w:eastAsia="Times New Roman" w:hAnsi="Cambria" w:cs="Times New Roman"/>
      <w:b/>
      <w:bCs/>
      <w:kern w:val="32"/>
      <w:sz w:val="32"/>
      <w:szCs w:val="32"/>
      <w:lang w:eastAsia="ko-KR"/>
    </w:rPr>
  </w:style>
  <w:style w:type="paragraph" w:styleId="Title">
    <w:name w:val="Title"/>
    <w:basedOn w:val="Normal"/>
    <w:link w:val="TitleChar"/>
    <w:qFormat/>
    <w:rsid w:val="007E3AD6"/>
    <w:pPr>
      <w:spacing w:after="360"/>
      <w:jc w:val="center"/>
      <w:outlineLvl w:val="0"/>
    </w:pPr>
    <w:rPr>
      <w:rFonts w:ascii="Times New Roman Bold" w:hAnsi="Times New Roman Bold" w:cs="Arial"/>
      <w:b/>
      <w:bCs/>
      <w:caps/>
      <w:kern w:val="28"/>
      <w:szCs w:val="32"/>
      <w:u w:val="single"/>
    </w:rPr>
  </w:style>
  <w:style w:type="character" w:customStyle="1" w:styleId="TitleChar">
    <w:name w:val="Title Char"/>
    <w:link w:val="Title"/>
    <w:rsid w:val="007E3AD6"/>
    <w:rPr>
      <w:rFonts w:ascii="Times New Roman Bold" w:hAnsi="Times New Roman Bold" w:cs="Arial"/>
      <w:b/>
      <w:bCs/>
      <w:caps/>
      <w:kern w:val="28"/>
      <w:sz w:val="24"/>
      <w:szCs w:val="32"/>
      <w:u w:val="single"/>
      <w:lang w:eastAsia="ko-KR"/>
    </w:rPr>
  </w:style>
  <w:style w:type="character" w:customStyle="1" w:styleId="FooterChar">
    <w:name w:val="Footer Char"/>
    <w:basedOn w:val="DefaultParagraphFont"/>
    <w:link w:val="Footer"/>
    <w:uiPriority w:val="99"/>
    <w:rsid w:val="00987379"/>
    <w:rPr>
      <w:sz w:val="24"/>
      <w:szCs w:val="24"/>
      <w:lang w:eastAsia="ko-KR"/>
    </w:rPr>
  </w:style>
  <w:style w:type="character" w:customStyle="1" w:styleId="Heading2Char">
    <w:name w:val="Heading 2 Char"/>
    <w:basedOn w:val="DefaultParagraphFont"/>
    <w:link w:val="Heading2"/>
    <w:rsid w:val="00B97FC4"/>
    <w:rPr>
      <w:rFonts w:asciiTheme="majorHAnsi" w:eastAsiaTheme="majorEastAsia" w:hAnsiTheme="majorHAnsi" w:cstheme="majorBidi"/>
      <w:b/>
      <w:bCs/>
      <w:color w:val="4F81BD" w:themeColor="accent1"/>
      <w:sz w:val="26"/>
      <w:szCs w:val="26"/>
      <w:lang w:eastAsia="ko-KR"/>
    </w:rPr>
  </w:style>
  <w:style w:type="paragraph" w:styleId="BodyText">
    <w:name w:val="Body Text"/>
    <w:basedOn w:val="Normal"/>
    <w:link w:val="BodyTextChar"/>
    <w:semiHidden/>
    <w:unhideWhenUsed/>
    <w:rsid w:val="00ED183D"/>
    <w:pPr>
      <w:spacing w:after="120"/>
    </w:pPr>
  </w:style>
  <w:style w:type="character" w:customStyle="1" w:styleId="BodyTextChar">
    <w:name w:val="Body Text Char"/>
    <w:basedOn w:val="DefaultParagraphFont"/>
    <w:link w:val="BodyText"/>
    <w:semiHidden/>
    <w:rsid w:val="00ED183D"/>
    <w:rPr>
      <w:sz w:val="24"/>
      <w:szCs w:val="24"/>
      <w:lang w:eastAsia="ko-KR"/>
    </w:rPr>
  </w:style>
  <w:style w:type="paragraph" w:customStyle="1" w:styleId="BodyTextFirst5">
    <w:name w:val="Body Text First .5"/>
    <w:aliases w:val="btf"/>
    <w:basedOn w:val="Normal"/>
    <w:rsid w:val="00ED183D"/>
    <w:pPr>
      <w:spacing w:after="240"/>
      <w:ind w:firstLine="720"/>
    </w:pPr>
    <w:rPr>
      <w:rFonts w:ascii="Arial" w:eastAsia="Times New Roman" w:hAnsi="Arial"/>
      <w:sz w:val="22"/>
      <w:szCs w:val="20"/>
      <w:lang w:eastAsia="en-US"/>
    </w:rPr>
  </w:style>
  <w:style w:type="character" w:customStyle="1" w:styleId="HeaderChar">
    <w:name w:val="Header Char"/>
    <w:link w:val="Header"/>
    <w:rsid w:val="00ED183D"/>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ment.standards.ieee.org/myproject/Public/mytools/mob/relationship.pdf"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mailto:contract-review@ieee.org"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DFB37-52F9-46AE-B967-E376C3B4F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2711</Words>
  <Characters>15454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_</vt:lpstr>
    </vt:vector>
  </TitlesOfParts>
  <Company>Dorsey &amp; Whitney LLP</Company>
  <LinksUpToDate>false</LinksUpToDate>
  <CharactersWithSpaces>18129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Sainvilus, Anasthasie</dc:creator>
  <cp:lastModifiedBy>Dmitry Azaryev</cp:lastModifiedBy>
  <cp:revision>3</cp:revision>
  <cp:lastPrinted>2016-05-05T18:34:00Z</cp:lastPrinted>
  <dcterms:created xsi:type="dcterms:W3CDTF">2020-06-05T18:56:00Z</dcterms:created>
  <dcterms:modified xsi:type="dcterms:W3CDTF">2021-01-24T11:20:00Z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bchkClientNumber">
    <vt:lpwstr>0</vt:lpwstr>
  </property>
  <property fmtid="{D5CDD505-2E9C-101B-9397-08002B2CF9AE}" pid="3" name="CUS_DocIDbchkDate">
    <vt:lpwstr>-1</vt:lpwstr>
  </property>
  <property fmtid="{D5CDD505-2E9C-101B-9397-08002B2CF9AE}" pid="4" name="CUS_DocIDbchkDocumentNumber">
    <vt:lpwstr>-1</vt:lpwstr>
  </property>
  <property fmtid="{D5CDD505-2E9C-101B-9397-08002B2CF9AE}" pid="5" name="CUS_DocIDbchkEuroDate">
    <vt:lpwstr>0</vt:lpwstr>
  </property>
  <property fmtid="{D5CDD505-2E9C-101B-9397-08002B2CF9AE}" pid="6" name="CUS_DocIDbChkLibDB">
    <vt:lpwstr>0</vt:lpwstr>
  </property>
  <property fmtid="{D5CDD505-2E9C-101B-9397-08002B2CF9AE}" pid="7" name="CUS_DocIDbchkMatterNumber">
    <vt:lpwstr>0</vt:lpwstr>
  </property>
  <property fmtid="{D5CDD505-2E9C-101B-9397-08002B2CF9AE}" pid="8" name="CUS_DocIDbchkTime">
    <vt:lpwstr>-1</vt:lpwstr>
  </property>
  <property fmtid="{D5CDD505-2E9C-101B-9397-08002B2CF9AE}" pid="9" name="CUS_DocIDEndAdjustedPageNumber">
    <vt:lpwstr>15</vt:lpwstr>
  </property>
  <property fmtid="{D5CDD505-2E9C-101B-9397-08002B2CF9AE}" pid="10" name="CUS_DocIDEndSectionNumber">
    <vt:lpwstr>1</vt:lpwstr>
  </property>
  <property fmtid="{D5CDD505-2E9C-101B-9397-08002B2CF9AE}" pid="11" name="CUS_DocIDiPage">
    <vt:lpwstr>0</vt:lpwstr>
  </property>
  <property fmtid="{D5CDD505-2E9C-101B-9397-08002B2CF9AE}" pid="12" name="CUS_DocIDOperation">
    <vt:lpwstr>LAST PAGE ONLY</vt:lpwstr>
  </property>
  <property fmtid="{D5CDD505-2E9C-101B-9397-08002B2CF9AE}" pid="13" name="CUS_DocIDSaveAs">
    <vt:lpwstr>NO</vt:lpwstr>
  </property>
  <property fmtid="{D5CDD505-2E9C-101B-9397-08002B2CF9AE}" pid="14" name="CUS_DocIDsSeparator">
    <vt:lpwstr>\</vt:lpwstr>
  </property>
  <property fmtid="{D5CDD505-2E9C-101B-9397-08002B2CF9AE}" pid="15" name="CUS_DocIDString">
    <vt:lpwstr>4848-5190-0163\4 </vt:lpwstr>
  </property>
  <property fmtid="{D5CDD505-2E9C-101B-9397-08002B2CF9AE}" pid="16" name="ParleyProDocumentId">
    <vt:lpwstr>4ecc4da4-e473-4014-8394-595a8c650fb7</vt:lpwstr>
  </property>
  <property fmtid="{D5CDD505-2E9C-101B-9397-08002B2CF9AE}" pid="17" name="ParleyProLastEditedAt">
    <vt:r8>1611485484493</vt:r8>
  </property>
</Properties>
</file>