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1B898" w14:textId="77777777" w:rsidR="00015D1D" w:rsidRDefault="00FC6E7B">
      <w:pPr>
        <w:pStyle w:val="PlainText"/>
        <w:jc w:val="right"/>
        <w:rPr>
          <w:rFonts w:ascii="Century Gothic" w:eastAsia="Century Gothic" w:hAnsi="Century Gothic" w:cs="Century Gothic"/>
          <w:szCs w:val="18"/>
        </w:rPr>
      </w:pPr>
      <w:r>
        <w:rPr>
          <w:rFonts w:ascii="Century Gothic" w:eastAsia="Century Gothic" w:hAnsi="Century Gothic" w:cs="Century Gothic"/>
          <w:b/>
          <w:bCs/>
          <w:color w:val="000000"/>
          <w:sz w:val="18"/>
          <w:szCs w:val="18"/>
        </w:rPr>
        <w:t xml:space="preserve"> </w:t>
      </w:r>
    </w:p>
    <w:p w14:paraId="18337790" w14:textId="77777777" w:rsidR="00015D1D" w:rsidRDefault="00FC6E7B">
      <w:pPr>
        <w:pStyle w:val="PlainText"/>
        <w:jc w:val="right"/>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097E88B6" w14:textId="19ED3A58" w:rsidR="00015D1D" w:rsidRDefault="00FC6E7B">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March </w:t>
      </w:r>
      <w:ins w:id="0" w:author="Razmig Bolkorjian" w:date="2021-03-19T15:48:00Z">
        <w:r w:rsidR="00CD4EEE">
          <w:rPr>
            <w:rFonts w:ascii="Century Gothic" w:eastAsia="Century Gothic" w:hAnsi="Century Gothic" w:cs="Century Gothic"/>
            <w:color w:val="000000"/>
            <w:sz w:val="18"/>
            <w:szCs w:val="18"/>
          </w:rPr>
          <w:t>19</w:t>
        </w:r>
      </w:ins>
      <w:del w:id="1" w:author="Razmig Bolkorjian" w:date="2021-03-19T15:47:00Z">
        <w:r w:rsidDel="00CD4EEE">
          <w:rPr>
            <w:rFonts w:ascii="Century Gothic" w:eastAsia="Century Gothic" w:hAnsi="Century Gothic" w:cs="Century Gothic"/>
            <w:color w:val="000000"/>
            <w:sz w:val="18"/>
            <w:szCs w:val="18"/>
          </w:rPr>
          <w:delText>1</w:delText>
        </w:r>
      </w:del>
      <w:r>
        <w:rPr>
          <w:rFonts w:ascii="Century Gothic" w:eastAsia="Century Gothic" w:hAnsi="Century Gothic" w:cs="Century Gothic"/>
          <w:color w:val="000000"/>
          <w:sz w:val="18"/>
          <w:szCs w:val="18"/>
        </w:rPr>
        <w:t>, 2021</w:t>
      </w:r>
    </w:p>
    <w:p w14:paraId="564F66D6" w14:textId="77777777" w:rsidR="00015D1D" w:rsidRDefault="00FC6E7B">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3F290CD7" w14:textId="77777777" w:rsidR="00015D1D" w:rsidRDefault="00FC6E7B">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Ms. Jasmine Lee</w:t>
      </w:r>
    </w:p>
    <w:p w14:paraId="24DE5991" w14:textId="77777777" w:rsidR="00015D1D" w:rsidRDefault="00FC6E7B">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Chief Operating and Financial Officer</w:t>
      </w:r>
    </w:p>
    <w:p w14:paraId="011ED1C4" w14:textId="77777777" w:rsidR="00015D1D" w:rsidRDefault="00FC6E7B">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Acorns Grow Incorporated</w:t>
      </w:r>
    </w:p>
    <w:p w14:paraId="166207A0" w14:textId="77777777" w:rsidR="00015D1D" w:rsidRDefault="00FC6E7B">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5300 California Ave, Building 1</w:t>
      </w:r>
      <w:r>
        <w:rPr>
          <w:rFonts w:ascii="Century Gothic" w:eastAsia="Century Gothic" w:hAnsi="Century Gothic" w:cs="Century Gothic"/>
          <w:color w:val="000000"/>
          <w:sz w:val="18"/>
          <w:szCs w:val="18"/>
        </w:rPr>
        <w:br/>
        <w:t xml:space="preserve">Irvine, CA 92617 </w:t>
      </w:r>
    </w:p>
    <w:p w14:paraId="49CB3A2D" w14:textId="77777777" w:rsidR="00015D1D" w:rsidRDefault="00FC6E7B">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1483A668" w14:textId="77777777" w:rsidR="00015D1D" w:rsidRDefault="00FC6E7B">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19939BAE" w14:textId="77777777" w:rsidR="00015D1D" w:rsidRDefault="00FC6E7B">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Dear Ms. Lee:</w:t>
      </w:r>
    </w:p>
    <w:p w14:paraId="4EC82905" w14:textId="77777777" w:rsidR="00015D1D" w:rsidRDefault="00FC6E7B">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6FDA713E" w14:textId="77777777" w:rsidR="00015D1D" w:rsidRDefault="00FC6E7B">
      <w:pPr>
        <w:pStyle w:val="PlainText"/>
        <w:jc w:val="both"/>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This letter will confirm the engagement of CNM LLP ("CNMLLP", "CNM", or "we") to provide accounting preparation and assistance to Acorns Grow Incorporated (the "Company", “Acorns”, “Client” or "you") on an as-needed basis.  You and CNM are sometimes referred to herein individually as a "Party" and together as the "Parties".  This letter, including the Services to be Performed (the "Services") and Fee Schedules, both as set forth on </w:t>
      </w:r>
      <w:r>
        <w:rPr>
          <w:rFonts w:ascii="Century Gothic" w:eastAsia="Century Gothic" w:hAnsi="Century Gothic" w:cs="Century Gothic"/>
          <w:color w:val="000000"/>
          <w:sz w:val="18"/>
          <w:szCs w:val="18"/>
          <w:u w:val="single"/>
        </w:rPr>
        <w:t>Exhibit A</w:t>
      </w:r>
      <w:r>
        <w:rPr>
          <w:rFonts w:ascii="Century Gothic" w:eastAsia="Century Gothic" w:hAnsi="Century Gothic" w:cs="Century Gothic"/>
          <w:color w:val="000000"/>
          <w:sz w:val="18"/>
          <w:szCs w:val="18"/>
        </w:rPr>
        <w:t xml:space="preserve">, and the General Business Terms set forth on </w:t>
      </w:r>
      <w:r>
        <w:rPr>
          <w:rFonts w:ascii="Century Gothic" w:eastAsia="Century Gothic" w:hAnsi="Century Gothic" w:cs="Century Gothic"/>
          <w:color w:val="000000"/>
          <w:sz w:val="18"/>
          <w:szCs w:val="18"/>
          <w:u w:val="single"/>
        </w:rPr>
        <w:t>Exhibit B</w:t>
      </w:r>
      <w:r>
        <w:rPr>
          <w:rFonts w:ascii="Century Gothic" w:eastAsia="Century Gothic" w:hAnsi="Century Gothic" w:cs="Century Gothic"/>
          <w:color w:val="000000"/>
          <w:sz w:val="18"/>
          <w:szCs w:val="18"/>
        </w:rPr>
        <w:t>, both attached hereto (collectively, this "Agreement" or "Engagement Letter"), is to confirm in writing the nature, scope and terms of the services we will provide to you.</w:t>
      </w:r>
    </w:p>
    <w:p w14:paraId="2A373BDB" w14:textId="77777777" w:rsidR="00015D1D" w:rsidRDefault="00FC6E7B">
      <w:pPr>
        <w:pStyle w:val="PlainText"/>
        <w:jc w:val="both"/>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23FFFC6E" w14:textId="77777777" w:rsidR="00015D1D" w:rsidRDefault="00FC6E7B">
      <w:pPr>
        <w:pStyle w:val="PlainText"/>
        <w:jc w:val="both"/>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We understand that the initial purpose of this engagement is to provide accounting preparation and assistance to you.  A more detailed list of the services to be provided to you and related fees is included in </w:t>
      </w:r>
      <w:r>
        <w:rPr>
          <w:rFonts w:ascii="Century Gothic" w:eastAsia="Century Gothic" w:hAnsi="Century Gothic" w:cs="Century Gothic"/>
          <w:color w:val="000000"/>
          <w:sz w:val="18"/>
          <w:szCs w:val="18"/>
          <w:u w:val="single"/>
        </w:rPr>
        <w:t>Exhibit A</w:t>
      </w:r>
      <w:r>
        <w:rPr>
          <w:rFonts w:ascii="Century Gothic" w:eastAsia="Century Gothic" w:hAnsi="Century Gothic" w:cs="Century Gothic"/>
          <w:color w:val="000000"/>
          <w:sz w:val="18"/>
          <w:szCs w:val="18"/>
        </w:rPr>
        <w:t xml:space="preserve">.  We estimate that the cost of providing these services will be approximately </w:t>
      </w:r>
      <w:r>
        <w:rPr>
          <w:rFonts w:ascii="Century Gothic" w:eastAsia="Century Gothic" w:hAnsi="Century Gothic" w:cs="Century Gothic"/>
          <w:b/>
          <w:bCs/>
          <w:color w:val="000000"/>
          <w:sz w:val="18"/>
          <w:szCs w:val="18"/>
        </w:rPr>
        <w:t>$268,000 to $386,500</w:t>
      </w:r>
      <w:r>
        <w:rPr>
          <w:rFonts w:ascii="Century Gothic" w:eastAsia="Century Gothic" w:hAnsi="Century Gothic" w:cs="Century Gothic"/>
          <w:color w:val="000000"/>
          <w:sz w:val="18"/>
          <w:szCs w:val="18"/>
        </w:rPr>
        <w:t xml:space="preserve">.  Please note that we have provided you with a good faith estimate based on our current understanding of the engagement and that actual fees and expenses may vary from the cost estimate.  The project manager responsible for CNM's work will review all invoices before they are sent to the Company to ensure the charges are appropriate.  Our current billing rates and terms are listed in </w:t>
      </w:r>
      <w:r>
        <w:rPr>
          <w:rFonts w:ascii="Century Gothic" w:eastAsia="Century Gothic" w:hAnsi="Century Gothic" w:cs="Century Gothic"/>
          <w:color w:val="000000"/>
          <w:sz w:val="18"/>
          <w:szCs w:val="18"/>
          <w:u w:val="single"/>
        </w:rPr>
        <w:t>Exhibit A</w:t>
      </w:r>
      <w:r>
        <w:rPr>
          <w:rFonts w:ascii="Century Gothic" w:eastAsia="Century Gothic" w:hAnsi="Century Gothic" w:cs="Century Gothic"/>
          <w:color w:val="000000"/>
          <w:sz w:val="18"/>
          <w:szCs w:val="18"/>
        </w:rPr>
        <w:t>.</w:t>
      </w:r>
    </w:p>
    <w:p w14:paraId="2E83C075" w14:textId="77777777" w:rsidR="00015D1D" w:rsidRDefault="00FC6E7B">
      <w:pPr>
        <w:pStyle w:val="PlainText"/>
        <w:jc w:val="both"/>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0F7B20B3" w14:textId="77777777" w:rsidR="00015D1D" w:rsidRDefault="00FC6E7B">
      <w:pPr>
        <w:pStyle w:val="PlainText"/>
        <w:jc w:val="both"/>
        <w:rPr>
          <w:rFonts w:ascii="Century Gothic" w:eastAsia="Century Gothic" w:hAnsi="Century Gothic" w:cs="Century Gothic"/>
          <w:szCs w:val="18"/>
        </w:rPr>
      </w:pPr>
      <w:r>
        <w:rPr>
          <w:rFonts w:ascii="Century Gothic" w:eastAsia="Century Gothic" w:hAnsi="Century Gothic" w:cs="Century Gothic"/>
          <w:color w:val="000000"/>
          <w:sz w:val="18"/>
          <w:szCs w:val="18"/>
        </w:rPr>
        <w:t>We intend to summarize work performed and to keep you informed on a regular basis of progress, issues and fees incurred as the work progresses.  Invoices will typically be issued on the 15th and 30th day of every calendar month and are due upon presentation.</w:t>
      </w:r>
    </w:p>
    <w:p w14:paraId="01A21E7D" w14:textId="77777777" w:rsidR="00015D1D" w:rsidRDefault="00FC6E7B">
      <w:pPr>
        <w:pStyle w:val="PlainText"/>
        <w:jc w:val="both"/>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43786260" w14:textId="77777777" w:rsidR="00015D1D" w:rsidRDefault="00FC6E7B">
      <w:pPr>
        <w:pStyle w:val="PlainText"/>
        <w:jc w:val="both"/>
        <w:rPr>
          <w:rFonts w:ascii="Century Gothic" w:eastAsia="Century Gothic" w:hAnsi="Century Gothic" w:cs="Century Gothic"/>
          <w:szCs w:val="18"/>
        </w:rPr>
      </w:pPr>
      <w:r>
        <w:rPr>
          <w:rFonts w:ascii="Century Gothic" w:eastAsia="Century Gothic" w:hAnsi="Century Gothic" w:cs="Century Gothic"/>
          <w:color w:val="000000"/>
          <w:sz w:val="18"/>
          <w:szCs w:val="18"/>
        </w:rPr>
        <w:t>Regarding the services CNM provides to you, CNM represents that it is familiar with and will adhere to the independence, integrity and objectivity rules, regulations, interpretations and rulings of the American Institute of Certified Public Accountants.</w:t>
      </w:r>
    </w:p>
    <w:p w14:paraId="7C62C2DB" w14:textId="77777777" w:rsidR="00015D1D" w:rsidRDefault="00FC6E7B">
      <w:pPr>
        <w:pStyle w:val="PlainText"/>
        <w:jc w:val="both"/>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73DA49E3" w14:textId="77777777" w:rsidR="00015D1D" w:rsidRDefault="00FC6E7B">
      <w:pPr>
        <w:pStyle w:val="PlainText"/>
        <w:jc w:val="both"/>
        <w:rPr>
          <w:rFonts w:ascii="Century Gothic" w:eastAsia="Century Gothic" w:hAnsi="Century Gothic" w:cs="Century Gothic"/>
          <w:szCs w:val="18"/>
        </w:rPr>
      </w:pPr>
      <w:r>
        <w:rPr>
          <w:rFonts w:ascii="Century Gothic" w:eastAsia="Century Gothic" w:hAnsi="Century Gothic" w:cs="Century Gothic"/>
          <w:color w:val="000000"/>
          <w:sz w:val="18"/>
          <w:szCs w:val="18"/>
        </w:rPr>
        <w:t>Please review this Agreement carefully and call if you have any questions.  If you accept the terms of our engagement as set forth in this Agreement, please sign, date and return it to our offices.  Thank you for choosing CNM to provide services.  We look forward to working with you.</w:t>
      </w:r>
    </w:p>
    <w:p w14:paraId="18516CE6" w14:textId="77777777" w:rsidR="00015D1D" w:rsidRDefault="00FC6E7B">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06CB6888" w14:textId="77777777" w:rsidR="00015D1D" w:rsidRDefault="00FC6E7B">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4475ECFE" w14:textId="77777777" w:rsidR="00015D1D" w:rsidRDefault="00FC6E7B">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Sincerely,</w:t>
      </w:r>
    </w:p>
    <w:p w14:paraId="7B119FF7" w14:textId="77777777" w:rsidR="00015D1D" w:rsidRDefault="00FC6E7B">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6E32C2CF" w14:textId="77777777" w:rsidR="00015D1D" w:rsidRDefault="00FC6E7B">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2C68779C" w14:textId="77777777" w:rsidR="00015D1D" w:rsidRDefault="00FC6E7B">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3EC1719D" w14:textId="77777777" w:rsidR="00015D1D" w:rsidRDefault="00FC6E7B">
      <w:pPr>
        <w:pStyle w:val="PlainText"/>
        <w:rPr>
          <w:rFonts w:ascii="Century Gothic" w:eastAsia="Century Gothic" w:hAnsi="Century Gothic" w:cs="Century Gothic"/>
          <w:sz w:val="18"/>
          <w:szCs w:val="18"/>
        </w:rPr>
      </w:pPr>
      <w:r>
        <w:rPr>
          <w:rFonts w:ascii="Times New Roman" w:eastAsia="Times New Roman" w:hAnsi="Times New Roman" w:cs="Times New Roman"/>
          <w:color w:val="000000"/>
          <w:sz w:val="18"/>
          <w:szCs w:val="18"/>
        </w:rPr>
        <w:lastRenderedPageBreak/>
        <w:tab/>
      </w:r>
    </w:p>
    <w:p w14:paraId="1E307AFD" w14:textId="77777777" w:rsidR="00015D1D" w:rsidRDefault="00FC6E7B">
      <w:pPr>
        <w:pStyle w:val="PlainText"/>
        <w:rPr>
          <w:rFonts w:ascii="Century Gothic" w:eastAsia="Century Gothic" w:hAnsi="Century Gothic" w:cs="Century Gothic"/>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p>
    <w:p w14:paraId="44EB056A" w14:textId="77777777" w:rsidR="00015D1D" w:rsidRDefault="00FC6E7B">
      <w:pPr>
        <w:pStyle w:val="PlainText"/>
        <w:rPr>
          <w:rFonts w:ascii="Century Gothic" w:eastAsia="Century Gothic" w:hAnsi="Century Gothic" w:cs="Century Gothic"/>
          <w:sz w:val="18"/>
          <w:szCs w:val="18"/>
        </w:rPr>
      </w:pPr>
      <w:r>
        <w:rPr>
          <w:rFonts w:ascii="Century Gothic" w:eastAsia="Century Gothic" w:hAnsi="Century Gothic" w:cs="Century Gothic"/>
          <w:color w:val="000000"/>
          <w:sz w:val="18"/>
          <w:szCs w:val="18"/>
        </w:rPr>
        <w:t xml:space="preserve">__________________________________________                         _____________________________________ </w:t>
      </w:r>
      <w:r>
        <w:rPr>
          <w:rFonts w:ascii="Century Gothic" w:eastAsia="Century Gothic" w:hAnsi="Century Gothic" w:cs="Century Gothic"/>
          <w:color w:val="000000"/>
          <w:sz w:val="18"/>
          <w:szCs w:val="18"/>
        </w:rPr>
        <w:br/>
        <w:t>Razmig Bolkorjian</w:t>
      </w:r>
      <w:r>
        <w:rPr>
          <w:rFonts w:ascii="Century Gothic" w:eastAsia="Century Gothic" w:hAnsi="Century Gothic" w:cs="Century Gothic"/>
          <w:color w:val="000000"/>
          <w:sz w:val="18"/>
          <w:szCs w:val="18"/>
        </w:rPr>
        <w:tab/>
      </w:r>
      <w:r>
        <w:rPr>
          <w:rFonts w:ascii="Century Gothic" w:eastAsia="Century Gothic" w:hAnsi="Century Gothic" w:cs="Century Gothic"/>
          <w:color w:val="000000"/>
          <w:sz w:val="18"/>
          <w:szCs w:val="18"/>
        </w:rPr>
        <w:tab/>
      </w:r>
      <w:r>
        <w:rPr>
          <w:rFonts w:ascii="Century Gothic" w:eastAsia="Century Gothic" w:hAnsi="Century Gothic" w:cs="Century Gothic"/>
          <w:color w:val="000000"/>
          <w:sz w:val="18"/>
          <w:szCs w:val="18"/>
        </w:rPr>
        <w:tab/>
      </w:r>
      <w:r>
        <w:rPr>
          <w:rFonts w:ascii="Century Gothic" w:eastAsia="Century Gothic" w:hAnsi="Century Gothic" w:cs="Century Gothic"/>
          <w:color w:val="000000"/>
          <w:sz w:val="18"/>
          <w:szCs w:val="18"/>
        </w:rPr>
        <w:tab/>
      </w:r>
      <w:r>
        <w:rPr>
          <w:rFonts w:ascii="Century Gothic" w:eastAsia="Century Gothic" w:hAnsi="Century Gothic" w:cs="Century Gothic"/>
          <w:color w:val="000000"/>
          <w:sz w:val="18"/>
          <w:szCs w:val="18"/>
        </w:rPr>
        <w:tab/>
        <w:t>Date</w:t>
      </w:r>
    </w:p>
    <w:p w14:paraId="073B949E" w14:textId="77777777" w:rsidR="00015D1D" w:rsidRDefault="00FC6E7B">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Partner, CNM LLP</w:t>
      </w:r>
    </w:p>
    <w:p w14:paraId="13C13476" w14:textId="77777777" w:rsidR="00015D1D" w:rsidRDefault="00FC6E7B">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76065C25" w14:textId="77777777" w:rsidR="00015D1D" w:rsidRDefault="00FC6E7B">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6D09EA01" w14:textId="77777777" w:rsidR="00015D1D" w:rsidRDefault="00FC6E7B">
      <w:pPr>
        <w:pStyle w:val="PlainText"/>
        <w:jc w:val="both"/>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The undersigned has read and understands the disclosures and terms of this Agreement (including the terms in </w:t>
      </w:r>
      <w:r>
        <w:rPr>
          <w:rFonts w:ascii="Century Gothic" w:eastAsia="Century Gothic" w:hAnsi="Century Gothic" w:cs="Century Gothic"/>
          <w:color w:val="000000"/>
          <w:sz w:val="18"/>
          <w:szCs w:val="18"/>
          <w:u w:val="single"/>
        </w:rPr>
        <w:t>Exhibit A</w:t>
      </w:r>
      <w:r>
        <w:rPr>
          <w:rFonts w:ascii="Century Gothic" w:eastAsia="Century Gothic" w:hAnsi="Century Gothic" w:cs="Century Gothic"/>
          <w:color w:val="000000"/>
          <w:sz w:val="18"/>
          <w:szCs w:val="18"/>
        </w:rPr>
        <w:t xml:space="preserve"> and </w:t>
      </w:r>
      <w:r>
        <w:rPr>
          <w:rFonts w:ascii="Century Gothic" w:eastAsia="Century Gothic" w:hAnsi="Century Gothic" w:cs="Century Gothic"/>
          <w:color w:val="000000"/>
          <w:sz w:val="18"/>
          <w:szCs w:val="18"/>
          <w:u w:val="single"/>
        </w:rPr>
        <w:t>Exhibit B</w:t>
      </w:r>
      <w:r>
        <w:rPr>
          <w:rFonts w:ascii="Century Gothic" w:eastAsia="Century Gothic" w:hAnsi="Century Gothic" w:cs="Century Gothic"/>
          <w:color w:val="000000"/>
          <w:sz w:val="18"/>
          <w:szCs w:val="18"/>
        </w:rPr>
        <w:t>).  The undersigned agrees to be bound by all terms and pay all fees and expenses under this Agreement.</w:t>
      </w:r>
    </w:p>
    <w:p w14:paraId="30631E3A" w14:textId="77777777" w:rsidR="00015D1D" w:rsidRDefault="00FC6E7B">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658B6644" w14:textId="77777777" w:rsidR="00015D1D" w:rsidRDefault="00FC6E7B">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Acorns Grow Incorporated</w:t>
      </w:r>
    </w:p>
    <w:p w14:paraId="2FDF3EAF" w14:textId="77777777" w:rsidR="00015D1D" w:rsidRDefault="00FC6E7B">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22747C58" w14:textId="77777777" w:rsidR="00015D1D" w:rsidRDefault="00FC6E7B">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69D2FB5B" w14:textId="77777777" w:rsidR="00015D1D" w:rsidRDefault="00FC6E7B">
      <w:pPr>
        <w:pStyle w:val="PlainText"/>
        <w:rPr>
          <w:rFonts w:ascii="Century Gothic" w:eastAsia="Century Gothic" w:hAnsi="Century Gothic" w:cs="Century Gothic"/>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p>
    <w:p w14:paraId="5E01C586" w14:textId="77777777" w:rsidR="00015D1D" w:rsidRDefault="00FC6E7B">
      <w:pPr>
        <w:pStyle w:val="PlainText"/>
        <w:rPr>
          <w:rFonts w:ascii="Century Gothic" w:eastAsia="Century Gothic" w:hAnsi="Century Gothic" w:cs="Century Gothic"/>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p>
    <w:p w14:paraId="05037C00" w14:textId="77777777" w:rsidR="00015D1D" w:rsidRDefault="00FC6E7B">
      <w:pPr>
        <w:pStyle w:val="PlainText"/>
        <w:rPr>
          <w:rFonts w:ascii="Century Gothic" w:eastAsia="Century Gothic" w:hAnsi="Century Gothic" w:cs="Century Gothic"/>
          <w:sz w:val="18"/>
          <w:szCs w:val="18"/>
        </w:rPr>
      </w:pPr>
      <w:r>
        <w:rPr>
          <w:rFonts w:ascii="Century Gothic" w:eastAsia="Century Gothic" w:hAnsi="Century Gothic" w:cs="Century Gothic"/>
          <w:color w:val="000000"/>
          <w:sz w:val="18"/>
          <w:szCs w:val="18"/>
        </w:rPr>
        <w:t>_____________________________________</w:t>
      </w:r>
      <w:r>
        <w:rPr>
          <w:rFonts w:ascii="Century Gothic" w:eastAsia="Century Gothic" w:hAnsi="Century Gothic" w:cs="Century Gothic"/>
          <w:color w:val="000000"/>
          <w:sz w:val="18"/>
          <w:szCs w:val="18"/>
        </w:rPr>
        <w:tab/>
      </w:r>
      <w:r>
        <w:rPr>
          <w:rFonts w:ascii="Century Gothic" w:eastAsia="Century Gothic" w:hAnsi="Century Gothic" w:cs="Century Gothic"/>
          <w:color w:val="000000"/>
          <w:sz w:val="18"/>
          <w:szCs w:val="18"/>
        </w:rPr>
        <w:tab/>
      </w:r>
      <w:r>
        <w:rPr>
          <w:rFonts w:ascii="Century Gothic" w:eastAsia="Century Gothic" w:hAnsi="Century Gothic" w:cs="Century Gothic"/>
          <w:color w:val="000000"/>
          <w:sz w:val="18"/>
          <w:szCs w:val="18"/>
        </w:rPr>
        <w:tab/>
        <w:t xml:space="preserve">_____________________________________ </w:t>
      </w:r>
      <w:r>
        <w:rPr>
          <w:rFonts w:ascii="Century Gothic" w:eastAsia="Century Gothic" w:hAnsi="Century Gothic" w:cs="Century Gothic"/>
          <w:color w:val="000000"/>
          <w:sz w:val="18"/>
          <w:szCs w:val="18"/>
        </w:rPr>
        <w:br/>
        <w:t>Jasmine Lee</w:t>
      </w:r>
      <w:r>
        <w:rPr>
          <w:rFonts w:ascii="Century Gothic" w:eastAsia="Century Gothic" w:hAnsi="Century Gothic" w:cs="Century Gothic"/>
          <w:color w:val="000000"/>
          <w:sz w:val="18"/>
          <w:szCs w:val="18"/>
        </w:rPr>
        <w:tab/>
      </w:r>
      <w:r>
        <w:rPr>
          <w:rFonts w:ascii="Century Gothic" w:eastAsia="Century Gothic" w:hAnsi="Century Gothic" w:cs="Century Gothic"/>
          <w:color w:val="000000"/>
          <w:sz w:val="18"/>
          <w:szCs w:val="18"/>
        </w:rPr>
        <w:tab/>
      </w:r>
      <w:r>
        <w:rPr>
          <w:rFonts w:ascii="Century Gothic" w:eastAsia="Century Gothic" w:hAnsi="Century Gothic" w:cs="Century Gothic"/>
          <w:color w:val="000000"/>
          <w:sz w:val="18"/>
          <w:szCs w:val="18"/>
        </w:rPr>
        <w:tab/>
      </w:r>
      <w:r>
        <w:rPr>
          <w:rFonts w:ascii="Century Gothic" w:eastAsia="Century Gothic" w:hAnsi="Century Gothic" w:cs="Century Gothic"/>
          <w:color w:val="000000"/>
          <w:sz w:val="18"/>
          <w:szCs w:val="18"/>
        </w:rPr>
        <w:tab/>
      </w:r>
      <w:r>
        <w:rPr>
          <w:rFonts w:ascii="Century Gothic" w:eastAsia="Century Gothic" w:hAnsi="Century Gothic" w:cs="Century Gothic"/>
          <w:color w:val="000000"/>
          <w:sz w:val="18"/>
          <w:szCs w:val="18"/>
        </w:rPr>
        <w:tab/>
      </w:r>
      <w:r>
        <w:rPr>
          <w:rFonts w:ascii="Century Gothic" w:eastAsia="Century Gothic" w:hAnsi="Century Gothic" w:cs="Century Gothic"/>
          <w:color w:val="000000"/>
          <w:sz w:val="18"/>
          <w:szCs w:val="18"/>
        </w:rPr>
        <w:tab/>
        <w:t>Date</w:t>
      </w:r>
    </w:p>
    <w:p w14:paraId="71B8C910" w14:textId="77777777" w:rsidR="00015D1D" w:rsidRDefault="00FC6E7B">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Chief Operating and Financial Officer</w:t>
      </w:r>
    </w:p>
    <w:p w14:paraId="59066C70" w14:textId="77777777" w:rsidR="00015D1D" w:rsidRDefault="00FC6E7B">
      <w:pPr>
        <w:rPr>
          <w:rFonts w:eastAsia="Century Gothic" w:cs="Century Gothic"/>
          <w:sz w:val="17"/>
          <w:szCs w:val="17"/>
        </w:rPr>
      </w:pPr>
      <w:r>
        <w:rPr>
          <w:rFonts w:eastAsia="Century Gothic" w:cs="Century Gothic"/>
          <w:color w:val="000000"/>
          <w:sz w:val="17"/>
          <w:szCs w:val="17"/>
        </w:rPr>
        <w:t xml:space="preserve"> </w:t>
      </w:r>
    </w:p>
    <w:p w14:paraId="667AE7D1" w14:textId="77777777" w:rsidR="00015D1D" w:rsidRDefault="00FC6E7B">
      <w:pPr>
        <w:rPr>
          <w:rFonts w:eastAsia="Century Gothic" w:cs="Century Gothic"/>
          <w:sz w:val="17"/>
          <w:szCs w:val="17"/>
        </w:rPr>
        <w:sectPr w:rsidR="00015D1D" w:rsidSect="00E028D5">
          <w:headerReference w:type="default" r:id="rId8"/>
          <w:footerReference w:type="default" r:id="rId9"/>
          <w:headerReference w:type="first" r:id="rId10"/>
          <w:footerReference w:type="first" r:id="rId11"/>
          <w:pgSz w:w="12240" w:h="15840"/>
          <w:pgMar w:top="1440" w:right="1440" w:bottom="1440" w:left="1440" w:header="864" w:footer="288" w:gutter="0"/>
          <w:cols w:space="720"/>
          <w:titlePg/>
          <w:docGrid w:linePitch="360"/>
        </w:sectPr>
      </w:pPr>
      <w:r>
        <w:rPr>
          <w:rFonts w:eastAsia="Century Gothic" w:cs="Century Gothic"/>
          <w:color w:val="000000"/>
          <w:sz w:val="17"/>
          <w:szCs w:val="17"/>
        </w:rPr>
        <w:t xml:space="preserve"> </w:t>
      </w:r>
    </w:p>
    <w:p w14:paraId="141C22AE" w14:textId="77777777" w:rsidR="00015D1D" w:rsidRDefault="00FC6E7B">
      <w:pPr>
        <w:jc w:val="center"/>
        <w:rPr>
          <w:rFonts w:eastAsia="Century Gothic" w:cs="Century Gothic"/>
          <w:sz w:val="20"/>
          <w:szCs w:val="20"/>
        </w:rPr>
      </w:pPr>
      <w:r>
        <w:rPr>
          <w:rFonts w:eastAsia="Century Gothic" w:cs="Century Gothic"/>
          <w:b/>
          <w:bCs/>
          <w:color w:val="000000"/>
          <w:sz w:val="20"/>
          <w:szCs w:val="20"/>
        </w:rPr>
        <w:lastRenderedPageBreak/>
        <w:t>Exhibit A</w:t>
      </w:r>
    </w:p>
    <w:p w14:paraId="166B3A51" w14:textId="77777777" w:rsidR="00015D1D" w:rsidRDefault="00FC6E7B">
      <w:pPr>
        <w:jc w:val="center"/>
        <w:rPr>
          <w:rFonts w:eastAsia="Century Gothic" w:cs="Century Gothic"/>
          <w:sz w:val="20"/>
          <w:szCs w:val="20"/>
        </w:rPr>
      </w:pPr>
      <w:r>
        <w:rPr>
          <w:rFonts w:eastAsia="Century Gothic" w:cs="Century Gothic"/>
          <w:b/>
          <w:bCs/>
          <w:color w:val="000000"/>
          <w:sz w:val="20"/>
          <w:szCs w:val="20"/>
        </w:rPr>
        <w:t>Services to be Performed and Fee Schedules</w:t>
      </w:r>
    </w:p>
    <w:p w14:paraId="2AA8E562"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2C749DAB" w14:textId="77777777" w:rsidR="00015D1D" w:rsidRDefault="00FC6E7B">
      <w:pPr>
        <w:jc w:val="both"/>
        <w:rPr>
          <w:rFonts w:eastAsia="Century Gothic" w:cs="Century Gothic"/>
          <w:szCs w:val="18"/>
        </w:rPr>
      </w:pPr>
      <w:r>
        <w:rPr>
          <w:rFonts w:eastAsia="Century Gothic" w:cs="Century Gothic"/>
          <w:b/>
          <w:bCs/>
          <w:color w:val="000000"/>
          <w:szCs w:val="18"/>
        </w:rPr>
        <w:t>Services</w:t>
      </w:r>
    </w:p>
    <w:p w14:paraId="10D18463" w14:textId="77777777" w:rsidR="00015D1D" w:rsidRDefault="00FC6E7B">
      <w:pPr>
        <w:jc w:val="both"/>
        <w:rPr>
          <w:rFonts w:eastAsia="Century Gothic" w:cs="Century Gothic"/>
          <w:szCs w:val="18"/>
        </w:rPr>
      </w:pPr>
      <w:r>
        <w:rPr>
          <w:rFonts w:eastAsia="Century Gothic" w:cs="Century Gothic"/>
          <w:b/>
          <w:bCs/>
          <w:color w:val="000000"/>
          <w:szCs w:val="18"/>
        </w:rPr>
        <w:t xml:space="preserve"> </w:t>
      </w:r>
    </w:p>
    <w:p w14:paraId="50D08695" w14:textId="77777777" w:rsidR="00015D1D" w:rsidRDefault="00FC6E7B">
      <w:pPr>
        <w:jc w:val="both"/>
        <w:rPr>
          <w:rFonts w:eastAsia="Century Gothic" w:cs="Century Gothic"/>
          <w:szCs w:val="18"/>
        </w:rPr>
      </w:pPr>
      <w:r>
        <w:rPr>
          <w:rFonts w:eastAsia="Century Gothic" w:cs="Century Gothic"/>
          <w:color w:val="000000"/>
          <w:szCs w:val="18"/>
        </w:rPr>
        <w:t>We understand the services will include accounting preparation and assistance activities, including (fees presented at standard rates, see “Fee Discount” section below for volume discounts to be applied):</w:t>
      </w:r>
    </w:p>
    <w:p w14:paraId="6AC7D9F1"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1000EE43" w14:textId="77777777" w:rsidR="00015D1D" w:rsidRDefault="00FC6E7B">
      <w:pPr>
        <w:pStyle w:val="ListParagraph"/>
        <w:ind w:left="0"/>
        <w:rPr>
          <w:rFonts w:eastAsia="Century Gothic" w:cs="Century Gothic"/>
          <w:szCs w:val="18"/>
        </w:rPr>
      </w:pPr>
      <w:r>
        <w:rPr>
          <w:rFonts w:ascii="Times New Roman" w:eastAsia="Times New Roman" w:hAnsi="Times New Roman" w:cs="Times New Roman"/>
          <w:noProof/>
          <w:szCs w:val="18"/>
        </w:rPr>
        <w:drawing>
          <wp:inline distT="0" distB="0" distL="0" distR="0" wp14:anchorId="3946C077" wp14:editId="6A526CF8">
            <wp:extent cx="5943600" cy="3409950"/>
            <wp:effectExtent l="0" t="0" r="0" b="0"/>
            <wp:docPr id="100009" name="Picture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r:embed="rId12"/>
                    <a:stretch>
                      <a:fillRect/>
                    </a:stretch>
                  </pic:blipFill>
                  <pic:spPr>
                    <a:xfrm>
                      <a:off x="0" y="0"/>
                      <a:ext cx="5943600" cy="3409950"/>
                    </a:xfrm>
                    <a:prstGeom prst="rect">
                      <a:avLst/>
                    </a:prstGeom>
                  </pic:spPr>
                </pic:pic>
              </a:graphicData>
            </a:graphic>
          </wp:inline>
        </w:drawing>
      </w:r>
    </w:p>
    <w:p w14:paraId="0EC12F9F"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244CB1D8" w14:textId="77777777" w:rsidR="00015D1D" w:rsidRDefault="00FC6E7B">
      <w:pPr>
        <w:jc w:val="both"/>
        <w:rPr>
          <w:rFonts w:eastAsia="Century Gothic" w:cs="Century Gothic"/>
          <w:szCs w:val="18"/>
        </w:rPr>
      </w:pPr>
      <w:r>
        <w:rPr>
          <w:rFonts w:eastAsia="Century Gothic" w:cs="Century Gothic"/>
          <w:color w:val="000000"/>
          <w:szCs w:val="18"/>
        </w:rPr>
        <w:t>CNM anticipates that it will perform the services listed above; however, CNM will not undertake any of these or any additional services without your express permission and will act only at your direction.</w:t>
      </w:r>
    </w:p>
    <w:p w14:paraId="2D4F5F19"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58FFFB53" w14:textId="77777777" w:rsidR="00015D1D" w:rsidRDefault="00FC6E7B">
      <w:pPr>
        <w:jc w:val="both"/>
        <w:rPr>
          <w:rFonts w:eastAsia="Century Gothic" w:cs="Century Gothic"/>
          <w:szCs w:val="18"/>
        </w:rPr>
      </w:pPr>
      <w:r>
        <w:rPr>
          <w:rFonts w:eastAsia="Century Gothic" w:cs="Century Gothic"/>
          <w:b/>
          <w:bCs/>
          <w:color w:val="000000"/>
          <w:szCs w:val="18"/>
        </w:rPr>
        <w:t>Fee Discount</w:t>
      </w:r>
    </w:p>
    <w:p w14:paraId="6F5996A9"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5AF5C6BB" w14:textId="77777777" w:rsidR="00015D1D" w:rsidRDefault="00FC6E7B">
      <w:pPr>
        <w:jc w:val="both"/>
        <w:rPr>
          <w:rFonts w:eastAsia="Century Gothic" w:cs="Century Gothic"/>
          <w:szCs w:val="18"/>
        </w:rPr>
      </w:pPr>
      <w:r>
        <w:rPr>
          <w:rFonts w:eastAsia="Century Gothic" w:cs="Century Gothic"/>
          <w:color w:val="000000"/>
          <w:szCs w:val="18"/>
        </w:rPr>
        <w:t xml:space="preserve">Fees will be billed at our standard rates included below for the first $100,000 of fees incurred. Fees in excess of $100,000 will be billed at a ten percent discount from the standard rates presented below through the effective date of the S-4. </w:t>
      </w:r>
    </w:p>
    <w:p w14:paraId="21D5DF28"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24DED89A" w14:textId="77777777" w:rsidR="00015D1D" w:rsidRDefault="00FC6E7B">
      <w:pPr>
        <w:jc w:val="both"/>
        <w:rPr>
          <w:rFonts w:eastAsia="Century Gothic" w:cs="Century Gothic"/>
          <w:szCs w:val="18"/>
        </w:rPr>
      </w:pPr>
      <w:r>
        <w:rPr>
          <w:rFonts w:eastAsia="Century Gothic" w:cs="Century Gothic"/>
          <w:b/>
          <w:bCs/>
          <w:color w:val="000000"/>
          <w:szCs w:val="18"/>
        </w:rPr>
        <w:t>Fees</w:t>
      </w:r>
    </w:p>
    <w:p w14:paraId="142841F9" w14:textId="77777777" w:rsidR="00015D1D" w:rsidRDefault="00FC6E7B">
      <w:pPr>
        <w:jc w:val="both"/>
        <w:rPr>
          <w:rFonts w:eastAsia="Century Gothic" w:cs="Century Gothic"/>
          <w:szCs w:val="18"/>
        </w:rPr>
      </w:pPr>
      <w:r>
        <w:rPr>
          <w:rFonts w:eastAsia="Century Gothic" w:cs="Century Gothic"/>
          <w:color w:val="000000"/>
          <w:szCs w:val="18"/>
        </w:rPr>
        <w:t>All services will be billed to you at the following rates:</w:t>
      </w:r>
    </w:p>
    <w:p w14:paraId="67779F82"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732F24F3" w14:textId="77777777" w:rsidR="00015D1D" w:rsidRDefault="00FC6E7B">
      <w:pPr>
        <w:pStyle w:val="ListParagraph"/>
        <w:numPr>
          <w:ilvl w:val="0"/>
          <w:numId w:val="1"/>
        </w:numPr>
        <w:ind w:left="360" w:hanging="270"/>
        <w:jc w:val="both"/>
        <w:rPr>
          <w:rFonts w:eastAsia="Century Gothic" w:cs="Century Gothic"/>
          <w:szCs w:val="18"/>
        </w:rPr>
      </w:pPr>
      <w:r>
        <w:rPr>
          <w:rFonts w:eastAsia="Century Gothic" w:cs="Century Gothic"/>
          <w:color w:val="000000"/>
          <w:szCs w:val="18"/>
        </w:rPr>
        <w:t>Partner / Technical Director / Professional Practice Director - $450 per hour</w:t>
      </w:r>
    </w:p>
    <w:p w14:paraId="72A97F9A" w14:textId="77777777" w:rsidR="00015D1D" w:rsidRDefault="00FC6E7B">
      <w:pPr>
        <w:pStyle w:val="ListParagraph"/>
        <w:numPr>
          <w:ilvl w:val="0"/>
          <w:numId w:val="1"/>
        </w:numPr>
        <w:ind w:left="360" w:hanging="270"/>
        <w:jc w:val="both"/>
        <w:rPr>
          <w:rFonts w:eastAsia="Century Gothic" w:cs="Century Gothic"/>
          <w:szCs w:val="18"/>
        </w:rPr>
      </w:pPr>
      <w:r>
        <w:rPr>
          <w:rFonts w:eastAsia="Century Gothic" w:cs="Century Gothic"/>
          <w:color w:val="000000"/>
          <w:szCs w:val="18"/>
        </w:rPr>
        <w:t>Managing Director - $275 per hour</w:t>
      </w:r>
    </w:p>
    <w:p w14:paraId="6B912490" w14:textId="77777777" w:rsidR="00015D1D" w:rsidRDefault="00FC6E7B">
      <w:pPr>
        <w:pStyle w:val="ListParagraph"/>
        <w:numPr>
          <w:ilvl w:val="0"/>
          <w:numId w:val="1"/>
        </w:numPr>
        <w:ind w:left="360" w:hanging="270"/>
        <w:jc w:val="both"/>
        <w:rPr>
          <w:rFonts w:eastAsia="Century Gothic" w:cs="Century Gothic"/>
          <w:szCs w:val="18"/>
        </w:rPr>
      </w:pPr>
      <w:r>
        <w:rPr>
          <w:rFonts w:eastAsia="Century Gothic" w:cs="Century Gothic"/>
          <w:color w:val="000000"/>
          <w:szCs w:val="18"/>
        </w:rPr>
        <w:t>Director - $250 per hour</w:t>
      </w:r>
    </w:p>
    <w:p w14:paraId="3A349EA0" w14:textId="77777777" w:rsidR="00015D1D" w:rsidRDefault="00FC6E7B">
      <w:pPr>
        <w:pStyle w:val="ListParagraph"/>
        <w:numPr>
          <w:ilvl w:val="0"/>
          <w:numId w:val="1"/>
        </w:numPr>
        <w:ind w:left="360" w:hanging="270"/>
        <w:jc w:val="both"/>
        <w:rPr>
          <w:rFonts w:eastAsia="Century Gothic" w:cs="Century Gothic"/>
          <w:szCs w:val="18"/>
        </w:rPr>
      </w:pPr>
      <w:r>
        <w:rPr>
          <w:rFonts w:eastAsia="Century Gothic" w:cs="Century Gothic"/>
          <w:color w:val="000000"/>
          <w:szCs w:val="18"/>
        </w:rPr>
        <w:t>Associate Director - $225 per hour</w:t>
      </w:r>
    </w:p>
    <w:p w14:paraId="0FB632C6" w14:textId="77777777" w:rsidR="00015D1D" w:rsidRDefault="00FC6E7B">
      <w:pPr>
        <w:pStyle w:val="ListParagraph"/>
        <w:numPr>
          <w:ilvl w:val="0"/>
          <w:numId w:val="1"/>
        </w:numPr>
        <w:ind w:left="360" w:hanging="270"/>
        <w:jc w:val="both"/>
        <w:rPr>
          <w:rFonts w:eastAsia="Century Gothic" w:cs="Century Gothic"/>
          <w:szCs w:val="18"/>
        </w:rPr>
      </w:pPr>
      <w:r>
        <w:rPr>
          <w:rFonts w:eastAsia="Century Gothic" w:cs="Century Gothic"/>
          <w:color w:val="000000"/>
          <w:szCs w:val="18"/>
        </w:rPr>
        <w:t>Project Manager - $200 per hour</w:t>
      </w:r>
    </w:p>
    <w:p w14:paraId="5BC696D1" w14:textId="77777777" w:rsidR="00015D1D" w:rsidRDefault="00FC6E7B">
      <w:pPr>
        <w:pStyle w:val="ListParagraph"/>
        <w:numPr>
          <w:ilvl w:val="0"/>
          <w:numId w:val="1"/>
        </w:numPr>
        <w:ind w:left="360" w:hanging="270"/>
        <w:jc w:val="both"/>
        <w:rPr>
          <w:rFonts w:eastAsia="Century Gothic" w:cs="Century Gothic"/>
          <w:szCs w:val="18"/>
        </w:rPr>
      </w:pPr>
      <w:r>
        <w:rPr>
          <w:rFonts w:eastAsia="Century Gothic" w:cs="Century Gothic"/>
          <w:color w:val="000000"/>
          <w:szCs w:val="18"/>
        </w:rPr>
        <w:t>Senior Associate - $175 per hour</w:t>
      </w:r>
    </w:p>
    <w:p w14:paraId="6C94B54D"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1FFC41F6" w14:textId="77777777" w:rsidR="00015D1D" w:rsidRDefault="00FC6E7B">
      <w:pPr>
        <w:jc w:val="both"/>
        <w:rPr>
          <w:rFonts w:eastAsia="Century Gothic" w:cs="Century Gothic"/>
          <w:szCs w:val="18"/>
        </w:rPr>
      </w:pPr>
      <w:r>
        <w:rPr>
          <w:rFonts w:eastAsia="Century Gothic" w:cs="Century Gothic"/>
          <w:color w:val="000000"/>
          <w:szCs w:val="18"/>
        </w:rPr>
        <w:t xml:space="preserve">Based on the initial budget, we anticipate the total cost of the work to be approximately </w:t>
      </w:r>
      <w:r>
        <w:rPr>
          <w:rFonts w:eastAsia="Century Gothic" w:cs="Century Gothic"/>
          <w:b/>
          <w:bCs/>
          <w:color w:val="000000"/>
          <w:szCs w:val="18"/>
        </w:rPr>
        <w:t>$268,000 - $386,500</w:t>
      </w:r>
      <w:r>
        <w:rPr>
          <w:rFonts w:eastAsia="Century Gothic" w:cs="Century Gothic"/>
          <w:color w:val="000000"/>
          <w:szCs w:val="18"/>
        </w:rPr>
        <w:t>.  In addition, we will bill for our out-of-pocket expenses, such as delivery services, travel, transportation, lodging and meals,</w:t>
      </w:r>
      <w:r>
        <w:rPr>
          <w:rFonts w:eastAsia="Century Gothic" w:cs="Century Gothic"/>
          <w:color w:val="B5082E"/>
          <w:szCs w:val="18"/>
        </w:rPr>
        <w:t xml:space="preserve"> </w:t>
      </w:r>
      <w:r>
        <w:rPr>
          <w:rFonts w:eastAsia="Century Gothic" w:cs="Century Gothic"/>
          <w:color w:val="000000"/>
          <w:szCs w:val="18"/>
        </w:rPr>
        <w:t xml:space="preserve">not to exceed 10% of total engagement fees.  You acknowledge that this is our good faith estimate based on our current understanding of the engagement and that fees may vary from the estimate. </w:t>
      </w:r>
    </w:p>
    <w:p w14:paraId="2B7B3EEE"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3229EBA8" w14:textId="77777777" w:rsidR="00015D1D" w:rsidRDefault="00FC6E7B">
      <w:pPr>
        <w:jc w:val="both"/>
        <w:rPr>
          <w:rFonts w:eastAsia="Century Gothic" w:cs="Century Gothic"/>
          <w:szCs w:val="18"/>
        </w:rPr>
      </w:pPr>
      <w:r>
        <w:rPr>
          <w:rFonts w:eastAsia="Century Gothic" w:cs="Century Gothic"/>
          <w:color w:val="000000"/>
          <w:szCs w:val="18"/>
        </w:rPr>
        <w:lastRenderedPageBreak/>
        <w:t>Our fees do not cover charges for any subpoena or other discovery request we receive for documents, information, or testimony (in court or in deposition) related to this engagement in proceedings to which we are not a party.  The work papers created as a result of this engagement are the property of CNM, and we will bill separately for our time and expenses, including reasonable attorneys' fees, incurred in connection with responding to any such requests and testifying in any such proceedings.</w:t>
      </w:r>
    </w:p>
    <w:p w14:paraId="0D42528B"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44654F0D" w14:textId="77777777" w:rsidR="00015D1D" w:rsidRDefault="00FC6E7B">
      <w:pPr>
        <w:jc w:val="both"/>
        <w:rPr>
          <w:rFonts w:eastAsia="Century Gothic" w:cs="Century Gothic"/>
          <w:szCs w:val="18"/>
        </w:rPr>
      </w:pPr>
      <w:r>
        <w:rPr>
          <w:rFonts w:eastAsia="Century Gothic" w:cs="Century Gothic"/>
          <w:color w:val="000000"/>
          <w:szCs w:val="18"/>
        </w:rPr>
        <w:t xml:space="preserve">The billing rates as listed above will be effective from the date of this letter until adjusted upon written notice.  Our billing rates are reviewed and usually adjusted at the beginning of each calendar year.  In setting our billing rates, we consider the uniqueness of the services rendered, the time limitation imposed by the Company and whether the work precludes other work that we otherwise would have done.  Normally, the project manager responsible for CNM's work will review all invoices before they are sent to the Company to ensure the charges are appropriate. </w:t>
      </w:r>
    </w:p>
    <w:p w14:paraId="7D96742B"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0FF39CA5" w14:textId="77777777" w:rsidR="00015D1D" w:rsidRDefault="00FC6E7B">
      <w:pPr>
        <w:jc w:val="both"/>
        <w:rPr>
          <w:rFonts w:eastAsia="Century Gothic" w:cs="Century Gothic"/>
          <w:szCs w:val="18"/>
        </w:rPr>
      </w:pPr>
      <w:r>
        <w:rPr>
          <w:rFonts w:eastAsia="Century Gothic" w:cs="Century Gothic"/>
          <w:color w:val="000000"/>
          <w:szCs w:val="18"/>
        </w:rPr>
        <w:t>Work may be suspended if your account becomes 30 days or more overdue.  Work will not be resumed until your account is paid in full.  We will add an interest charge based on an annual rate of 10 percent on all amounts 30 days past due.  The Company acknowledges and agrees that we are not required to continue work in the event of the Company's failure to pay on a timely basis for services rendered as required by this Agreement.  If we elect to terminate our services on the basis of the Company's failure to pay fees, the engagement will be deemed to have been completed even if we have not issued any reports or other Work Product (as defined below), and you will be obligated to compensate CNM for all amounts due for our services.</w:t>
      </w:r>
    </w:p>
    <w:p w14:paraId="0FCD25B5"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4C2C5A55" w14:textId="77777777" w:rsidR="00015D1D" w:rsidRDefault="00FC6E7B">
      <w:pPr>
        <w:jc w:val="both"/>
        <w:rPr>
          <w:rFonts w:eastAsia="Century Gothic" w:cs="Century Gothic"/>
          <w:sz w:val="20"/>
          <w:szCs w:val="20"/>
        </w:rPr>
      </w:pPr>
      <w:r>
        <w:rPr>
          <w:rFonts w:ascii="Times New Roman" w:eastAsia="Times New Roman" w:hAnsi="Times New Roman" w:cs="Times New Roman"/>
          <w:color w:val="000000"/>
          <w:sz w:val="20"/>
          <w:szCs w:val="20"/>
        </w:rPr>
        <w:br w:type="page"/>
      </w:r>
    </w:p>
    <w:p w14:paraId="5C9256F4" w14:textId="77777777" w:rsidR="00015D1D" w:rsidRDefault="00FC6E7B">
      <w:pPr>
        <w:tabs>
          <w:tab w:val="left" w:pos="4165"/>
        </w:tabs>
        <w:jc w:val="center"/>
        <w:rPr>
          <w:rFonts w:eastAsia="Century Gothic" w:cs="Century Gothic"/>
          <w:sz w:val="20"/>
          <w:szCs w:val="20"/>
        </w:rPr>
      </w:pPr>
      <w:r>
        <w:rPr>
          <w:rFonts w:eastAsia="Century Gothic" w:cs="Century Gothic"/>
          <w:b/>
          <w:bCs/>
          <w:color w:val="000000"/>
          <w:sz w:val="20"/>
          <w:szCs w:val="20"/>
        </w:rPr>
        <w:lastRenderedPageBreak/>
        <w:t>Exhibit B</w:t>
      </w:r>
    </w:p>
    <w:p w14:paraId="751EB3F1" w14:textId="77777777" w:rsidR="00015D1D" w:rsidRDefault="00FC6E7B">
      <w:pPr>
        <w:jc w:val="center"/>
        <w:rPr>
          <w:rFonts w:eastAsia="Century Gothic" w:cs="Century Gothic"/>
          <w:sz w:val="20"/>
          <w:szCs w:val="20"/>
        </w:rPr>
      </w:pPr>
      <w:r>
        <w:rPr>
          <w:rFonts w:eastAsia="Century Gothic" w:cs="Century Gothic"/>
          <w:b/>
          <w:bCs/>
          <w:color w:val="000000"/>
          <w:sz w:val="20"/>
          <w:szCs w:val="20"/>
        </w:rPr>
        <w:t>Standard Business Terms</w:t>
      </w:r>
    </w:p>
    <w:p w14:paraId="35EA1492"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7023EDCB" w14:textId="77777777" w:rsidR="00015D1D" w:rsidRDefault="00FC6E7B">
      <w:pPr>
        <w:jc w:val="both"/>
        <w:rPr>
          <w:rFonts w:eastAsia="Century Gothic" w:cs="Century Gothic"/>
          <w:szCs w:val="18"/>
        </w:rPr>
      </w:pPr>
      <w:r>
        <w:rPr>
          <w:rFonts w:eastAsia="Century Gothic" w:cs="Century Gothic"/>
          <w:color w:val="000000"/>
          <w:szCs w:val="18"/>
        </w:rPr>
        <w:t>These Standard Business Terms ("Terms") will govern the services provided by CNM.  If there is a conflict between these Terms and the terms of the Engagement Letter, these Terms will govern.  All capitalized terms used below that are not otherwise defined shall have the meanings ascribed to them in the Engagement Letter.</w:t>
      </w:r>
    </w:p>
    <w:p w14:paraId="2D666CE6"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4D6C799D" w14:textId="77777777" w:rsidR="00015D1D" w:rsidRDefault="00FC6E7B">
      <w:pPr>
        <w:pStyle w:val="ListParagraph"/>
        <w:numPr>
          <w:ilvl w:val="0"/>
          <w:numId w:val="2"/>
        </w:numPr>
        <w:jc w:val="both"/>
        <w:rPr>
          <w:rFonts w:eastAsia="Century Gothic" w:cs="Century Gothic"/>
          <w:szCs w:val="18"/>
        </w:rPr>
      </w:pPr>
      <w:r>
        <w:rPr>
          <w:rFonts w:eastAsia="Century Gothic" w:cs="Century Gothic"/>
          <w:b/>
          <w:bCs/>
          <w:color w:val="000000"/>
          <w:szCs w:val="18"/>
        </w:rPr>
        <w:t xml:space="preserve">Services.  </w:t>
      </w:r>
      <w:r>
        <w:rPr>
          <w:rFonts w:eastAsia="Century Gothic" w:cs="Century Gothic"/>
          <w:color w:val="000000"/>
          <w:szCs w:val="18"/>
        </w:rPr>
        <w:t>Client specifically accepts and agrees to the following.</w:t>
      </w:r>
    </w:p>
    <w:p w14:paraId="55824F81"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0330EF0B" w14:textId="77777777" w:rsidR="00015D1D" w:rsidRDefault="00FC6E7B">
      <w:pPr>
        <w:pStyle w:val="ListParagraph"/>
        <w:numPr>
          <w:ilvl w:val="0"/>
          <w:numId w:val="6"/>
        </w:numPr>
        <w:ind w:hanging="360"/>
        <w:jc w:val="both"/>
        <w:rPr>
          <w:rFonts w:eastAsia="Century Gothic" w:cs="Century Gothic"/>
          <w:szCs w:val="18"/>
        </w:rPr>
      </w:pPr>
      <w:r>
        <w:rPr>
          <w:rFonts w:eastAsia="Century Gothic" w:cs="Century Gothic"/>
          <w:color w:val="000000"/>
          <w:szCs w:val="18"/>
        </w:rPr>
        <w:t>The Services may include advice and recommendations, but all decisions about carrying out such advice and recommendations will be the sole responsibility of, and made by, Client.  Moreover, Client will be solely responsible for: (i) making all management decisions and performing all management functions; (ii) choosing a competent employee, preferably within senior management, to oversee the Services for Client; (iii) evaluating the adequacy and results of the Services; (iv) accepting responsibility for results of the Services; and (v) setting up and maintaining internal controls with respect to the Services, including, without limitation, the oversight of CNM’s</w:t>
      </w:r>
      <w:r>
        <w:rPr>
          <w:rFonts w:eastAsia="Century Gothic" w:cs="Century Gothic"/>
          <w:b/>
          <w:bCs/>
          <w:color w:val="000000"/>
          <w:szCs w:val="18"/>
        </w:rPr>
        <w:t xml:space="preserve"> </w:t>
      </w:r>
      <w:r>
        <w:rPr>
          <w:rFonts w:eastAsia="Century Gothic" w:cs="Century Gothic"/>
          <w:color w:val="000000"/>
          <w:szCs w:val="18"/>
        </w:rPr>
        <w:t>continuing activities.  CNM may rely on all decisions and approvals of Client.</w:t>
      </w:r>
    </w:p>
    <w:p w14:paraId="074F310C" w14:textId="77777777" w:rsidR="00015D1D" w:rsidRDefault="00FC6E7B">
      <w:pPr>
        <w:pStyle w:val="ListParagraph"/>
        <w:ind w:left="1080"/>
        <w:jc w:val="both"/>
        <w:rPr>
          <w:rFonts w:eastAsia="Century Gothic" w:cs="Century Gothic"/>
          <w:szCs w:val="18"/>
        </w:rPr>
      </w:pPr>
      <w:r>
        <w:rPr>
          <w:rFonts w:eastAsia="Century Gothic" w:cs="Century Gothic"/>
          <w:color w:val="000000"/>
          <w:szCs w:val="18"/>
        </w:rPr>
        <w:t xml:space="preserve"> </w:t>
      </w:r>
    </w:p>
    <w:p w14:paraId="041947BF" w14:textId="77777777" w:rsidR="00015D1D" w:rsidRDefault="00FC6E7B">
      <w:pPr>
        <w:pStyle w:val="ListParagraph"/>
        <w:numPr>
          <w:ilvl w:val="0"/>
          <w:numId w:val="6"/>
        </w:numPr>
        <w:ind w:hanging="360"/>
        <w:jc w:val="both"/>
        <w:rPr>
          <w:rFonts w:eastAsia="Century Gothic" w:cs="Century Gothic"/>
          <w:szCs w:val="18"/>
        </w:rPr>
      </w:pPr>
      <w:r>
        <w:rPr>
          <w:rFonts w:eastAsia="Century Gothic" w:cs="Century Gothic"/>
          <w:color w:val="000000"/>
          <w:szCs w:val="18"/>
        </w:rPr>
        <w:t>Our Services do not constitute an audit, examination, attestation, special report, or an agreed-upon procedures engagement as those services are defined in either the AICPA or PCAOB standards applicable to independent auditors.  We will not issue a written report for distribution to third parties, nor will we be expressing an opinion or any other form of assurance.</w:t>
      </w:r>
    </w:p>
    <w:p w14:paraId="58E21F33" w14:textId="77777777" w:rsidR="00015D1D" w:rsidRDefault="00FC6E7B">
      <w:pPr>
        <w:ind w:hanging="360"/>
        <w:jc w:val="both"/>
        <w:rPr>
          <w:rFonts w:eastAsia="Century Gothic" w:cs="Century Gothic"/>
          <w:szCs w:val="18"/>
        </w:rPr>
      </w:pPr>
      <w:r>
        <w:rPr>
          <w:rFonts w:eastAsia="Century Gothic" w:cs="Century Gothic"/>
          <w:color w:val="000000"/>
          <w:szCs w:val="18"/>
        </w:rPr>
        <w:t xml:space="preserve"> </w:t>
      </w:r>
    </w:p>
    <w:p w14:paraId="75D3DAA4" w14:textId="77777777" w:rsidR="00015D1D" w:rsidRDefault="00FC6E7B">
      <w:pPr>
        <w:pStyle w:val="ListParagraph"/>
        <w:numPr>
          <w:ilvl w:val="0"/>
          <w:numId w:val="6"/>
        </w:numPr>
        <w:ind w:hanging="360"/>
        <w:jc w:val="both"/>
        <w:rPr>
          <w:rFonts w:eastAsia="Century Gothic" w:cs="Century Gothic"/>
          <w:szCs w:val="18"/>
        </w:rPr>
      </w:pPr>
      <w:r>
        <w:rPr>
          <w:rFonts w:eastAsia="Century Gothic" w:cs="Century Gothic"/>
          <w:color w:val="000000"/>
          <w:szCs w:val="18"/>
        </w:rPr>
        <w:t>Client's financial statements, including, without limitation, the use of generally accepted accounting principles (“GAAP”) to record the effects of any proposed transaction, are the responsibility of management.  Therefore, any comments by CNM about the accounting or tax treatment of selected balances or transactions or the use of GAAP or the technical merits of the tax positions and planning ideas for any proposed transaction are to serve only as general guidance.  CNM’s comments are based on our preliminary understanding of the relevant facts and circumstances known to us and on current authoritative literature.  Therefore, our comments are subject to change.  Such comments are not a tax opinion or a report on the use of accounting principles under standards or rules set up by the AICPA, the PCAOB, or any other regulatory body.</w:t>
      </w:r>
    </w:p>
    <w:p w14:paraId="5B77CD32" w14:textId="77777777" w:rsidR="00015D1D" w:rsidRDefault="00FC6E7B">
      <w:pPr>
        <w:ind w:hanging="360"/>
        <w:jc w:val="both"/>
        <w:rPr>
          <w:rFonts w:eastAsia="Century Gothic" w:cs="Century Gothic"/>
          <w:szCs w:val="18"/>
        </w:rPr>
      </w:pPr>
      <w:r>
        <w:rPr>
          <w:rFonts w:eastAsia="Century Gothic" w:cs="Century Gothic"/>
          <w:color w:val="000000"/>
          <w:szCs w:val="18"/>
        </w:rPr>
        <w:t xml:space="preserve"> </w:t>
      </w:r>
    </w:p>
    <w:p w14:paraId="1E07EEAD" w14:textId="77777777" w:rsidR="00015D1D" w:rsidRDefault="00FC6E7B">
      <w:pPr>
        <w:pStyle w:val="ListParagraph"/>
        <w:numPr>
          <w:ilvl w:val="0"/>
          <w:numId w:val="6"/>
        </w:numPr>
        <w:ind w:hanging="360"/>
        <w:jc w:val="both"/>
        <w:rPr>
          <w:rFonts w:eastAsia="Century Gothic" w:cs="Century Gothic"/>
          <w:szCs w:val="18"/>
        </w:rPr>
      </w:pPr>
      <w:r>
        <w:rPr>
          <w:rFonts w:eastAsia="Century Gothic" w:cs="Century Gothic"/>
          <w:color w:val="000000"/>
          <w:szCs w:val="18"/>
        </w:rPr>
        <w:t xml:space="preserve">We express no opinion as to whether the procedures you have asked to perform are sufficient for achieving the Company’s objectives.  The Services are dependent on Client and its advisers having provided CNM accurate and complete versions of materials and information requested by CNM, and on Client and its advisers having provided all relevant materials and information and answered CNM's questions fully and accurately.  CNM has no responsibility for the accuracy or completeness of the information provided by, or for, Client, even if CNM had reason to know or should have known of such inaccuracy or incompleteness.  </w:t>
      </w:r>
    </w:p>
    <w:p w14:paraId="315C31D3" w14:textId="77777777" w:rsidR="00015D1D" w:rsidRDefault="00FC6E7B">
      <w:pPr>
        <w:pStyle w:val="ListParagraph"/>
        <w:rPr>
          <w:rFonts w:eastAsia="Century Gothic" w:cs="Century Gothic"/>
          <w:szCs w:val="18"/>
        </w:rPr>
      </w:pPr>
      <w:r>
        <w:rPr>
          <w:rFonts w:eastAsia="Century Gothic" w:cs="Century Gothic"/>
          <w:color w:val="000000"/>
          <w:szCs w:val="18"/>
        </w:rPr>
        <w:t xml:space="preserve"> </w:t>
      </w:r>
    </w:p>
    <w:p w14:paraId="38F0305D" w14:textId="77777777" w:rsidR="00015D1D" w:rsidRDefault="00FC6E7B">
      <w:pPr>
        <w:pStyle w:val="ListParagraph"/>
        <w:numPr>
          <w:ilvl w:val="0"/>
          <w:numId w:val="6"/>
        </w:numPr>
        <w:ind w:hanging="360"/>
        <w:jc w:val="both"/>
        <w:rPr>
          <w:rFonts w:eastAsia="Century Gothic" w:cs="Century Gothic"/>
          <w:szCs w:val="18"/>
        </w:rPr>
      </w:pPr>
      <w:r>
        <w:rPr>
          <w:rFonts w:eastAsia="Century Gothic" w:cs="Century Gothic"/>
          <w:color w:val="000000"/>
          <w:szCs w:val="18"/>
        </w:rPr>
        <w:t>Client cannot rely on its engagement of CNM to discover errors or fraud should they exist due to many factors, including but not limited to, inherent limitations associated with the detection of errors or fraud such as 1) limitations in the ability to determine whether documents have been altered or fabricated, 2) the possibility that parties may have colluded to cover up fraudulent entries or transactions, 3) the inherent limitations in the best of internal control systems to detect fraud, or 4) other factors not specifically enumerated herein.</w:t>
      </w:r>
    </w:p>
    <w:p w14:paraId="717C28EA" w14:textId="77777777" w:rsidR="00015D1D" w:rsidRDefault="00FC6E7B">
      <w:pPr>
        <w:ind w:hanging="360"/>
        <w:jc w:val="both"/>
        <w:rPr>
          <w:rFonts w:eastAsia="Century Gothic" w:cs="Century Gothic"/>
          <w:szCs w:val="18"/>
        </w:rPr>
      </w:pPr>
      <w:r>
        <w:rPr>
          <w:rFonts w:eastAsia="Century Gothic" w:cs="Century Gothic"/>
          <w:color w:val="000000"/>
          <w:szCs w:val="18"/>
        </w:rPr>
        <w:t xml:space="preserve"> </w:t>
      </w:r>
    </w:p>
    <w:p w14:paraId="433A7DA3" w14:textId="77777777" w:rsidR="00015D1D" w:rsidRDefault="00FC6E7B">
      <w:pPr>
        <w:pStyle w:val="ListParagraph"/>
        <w:numPr>
          <w:ilvl w:val="0"/>
          <w:numId w:val="6"/>
        </w:numPr>
        <w:ind w:hanging="360"/>
        <w:jc w:val="both"/>
        <w:rPr>
          <w:rFonts w:eastAsia="Century Gothic" w:cs="Century Gothic"/>
          <w:szCs w:val="18"/>
        </w:rPr>
      </w:pPr>
      <w:r>
        <w:rPr>
          <w:rFonts w:eastAsia="Century Gothic" w:cs="Century Gothic"/>
          <w:color w:val="000000"/>
          <w:szCs w:val="18"/>
        </w:rPr>
        <w:t xml:space="preserve">CNM partners are professionals, the majority of whom hold California CPA licenses.  Depending on the nature of the services for which you engage us, partners and employees holding professional designations other than a California CPA license may provide services. Notwithstanding the foregoing, all services that must, or should, be performed by a licensed person shall be performed by an appropriately licensed professional. </w:t>
      </w:r>
    </w:p>
    <w:p w14:paraId="35F2ADF5"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3A085E61" w14:textId="77777777" w:rsidR="00015D1D" w:rsidRDefault="00FC6E7B">
      <w:pPr>
        <w:pStyle w:val="ListParagraph"/>
        <w:numPr>
          <w:ilvl w:val="0"/>
          <w:numId w:val="2"/>
        </w:numPr>
        <w:jc w:val="both"/>
        <w:rPr>
          <w:rFonts w:eastAsia="Century Gothic" w:cs="Century Gothic"/>
          <w:szCs w:val="18"/>
        </w:rPr>
      </w:pPr>
      <w:r>
        <w:rPr>
          <w:rFonts w:eastAsia="Century Gothic" w:cs="Century Gothic"/>
          <w:b/>
          <w:bCs/>
          <w:color w:val="000000"/>
          <w:szCs w:val="18"/>
        </w:rPr>
        <w:t xml:space="preserve">Independent Contractor.  </w:t>
      </w:r>
      <w:r>
        <w:rPr>
          <w:rFonts w:eastAsia="Century Gothic" w:cs="Century Gothic"/>
          <w:color w:val="000000"/>
          <w:szCs w:val="18"/>
        </w:rPr>
        <w:t xml:space="preserve">Nothing herein shall be construed to create a joint venture or partnership between the Parties or an employer/employee or agency relationship.  CNM shall be an </w:t>
      </w:r>
      <w:r>
        <w:rPr>
          <w:rFonts w:eastAsia="Century Gothic" w:cs="Century Gothic"/>
          <w:color w:val="000000"/>
          <w:szCs w:val="18"/>
        </w:rPr>
        <w:lastRenderedPageBreak/>
        <w:t>independent contractor pursuant to the Agreement.  CNMLLP acknowledges that neither it nor its employees are employees of the Company; they will not be covered by the Company's workers' compensation insurance, and the Company will not withhold income taxes or any other payroll type deductions from the compensation to be paid to CNMLLP, nor in any other respect is the Agreement intended to create an employer-employee relationship between CNMLLP and the Company.</w:t>
      </w:r>
    </w:p>
    <w:p w14:paraId="6E1988ED"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64A6D632" w14:textId="77777777" w:rsidR="00015D1D" w:rsidRDefault="00FC6E7B">
      <w:pPr>
        <w:pStyle w:val="ListParagraph"/>
        <w:numPr>
          <w:ilvl w:val="0"/>
          <w:numId w:val="2"/>
        </w:numPr>
        <w:jc w:val="both"/>
        <w:rPr>
          <w:rFonts w:eastAsia="Century Gothic" w:cs="Century Gothic"/>
          <w:szCs w:val="18"/>
        </w:rPr>
      </w:pPr>
      <w:r>
        <w:rPr>
          <w:rFonts w:eastAsia="Century Gothic" w:cs="Century Gothic"/>
          <w:b/>
          <w:bCs/>
          <w:color w:val="000000"/>
          <w:szCs w:val="18"/>
        </w:rPr>
        <w:t xml:space="preserve">Confidentiality.  </w:t>
      </w:r>
      <w:r>
        <w:rPr>
          <w:rFonts w:eastAsia="Century Gothic" w:cs="Century Gothic"/>
          <w:color w:val="000000"/>
          <w:szCs w:val="18"/>
        </w:rPr>
        <w:t xml:space="preserve">In the course of performing services provided by the Agreement, CNMLLP may have access to confidential information and trade secrets in relation to the Company's business.  Except as required </w:t>
      </w:r>
      <w:proofErr w:type="gramStart"/>
      <w:r>
        <w:rPr>
          <w:rFonts w:eastAsia="Century Gothic" w:cs="Century Gothic"/>
          <w:color w:val="000000"/>
          <w:szCs w:val="18"/>
        </w:rPr>
        <w:t>in  the</w:t>
      </w:r>
      <w:proofErr w:type="gramEnd"/>
      <w:r>
        <w:rPr>
          <w:rFonts w:eastAsia="Century Gothic" w:cs="Century Gothic"/>
          <w:color w:val="000000"/>
          <w:szCs w:val="18"/>
        </w:rPr>
        <w:t xml:space="preserve"> course  of this  relationship, CNMLLP will not, without  prior consent  of the Company, either during the term of the Agreement or for a period of five (5) years after termination of the Agreement, use or directly  or indirectly  disclose  to  any third  person  any such confidential  information except for purposes of performing services on behalf of the Company, and trade secrets will remain confidential in perpetuity unless they become publicly known.  "Confidential Information" is information however delivered, disclosed or discovered during the term of the Agreement, which CNM has, or in the exercise of ordinary prudence should have, reason to believe is confidential or which you deem as confidential.  The obligations in this section will not apply to information which is: (i) publicly known; (ii) already known to CNM; (iii) lawfully disclosed by a third party; or (iv) independently developed.  Subject to the foregoing, CNM may disclose the confidential information, for purposes of providing the Services, to CNM's affiliates (if any), and CNM and any such affiliates’ respective contractors, agents and affiliates who agree to maintain its confidential nature.  </w:t>
      </w:r>
    </w:p>
    <w:p w14:paraId="6F741DCB" w14:textId="77777777" w:rsidR="00015D1D" w:rsidRDefault="00FC6E7B">
      <w:pPr>
        <w:pStyle w:val="ListParagraph"/>
        <w:jc w:val="both"/>
        <w:rPr>
          <w:rFonts w:eastAsia="Century Gothic" w:cs="Century Gothic"/>
          <w:szCs w:val="18"/>
        </w:rPr>
      </w:pPr>
      <w:r>
        <w:rPr>
          <w:rFonts w:eastAsia="Century Gothic" w:cs="Century Gothic"/>
          <w:b/>
          <w:bCs/>
          <w:color w:val="000000"/>
          <w:szCs w:val="18"/>
        </w:rPr>
        <w:t xml:space="preserve"> </w:t>
      </w:r>
    </w:p>
    <w:p w14:paraId="54A7E896" w14:textId="77777777" w:rsidR="00015D1D" w:rsidRDefault="00FC6E7B">
      <w:pPr>
        <w:pStyle w:val="ListParagraph"/>
        <w:jc w:val="both"/>
        <w:rPr>
          <w:rFonts w:eastAsia="Century Gothic" w:cs="Century Gothic"/>
          <w:szCs w:val="18"/>
        </w:rPr>
      </w:pPr>
      <w:r>
        <w:rPr>
          <w:rFonts w:eastAsia="Century Gothic" w:cs="Century Gothic"/>
          <w:color w:val="000000"/>
          <w:szCs w:val="18"/>
        </w:rPr>
        <w:t xml:space="preserve">If CNM is legally compelled to disclose any of the Confidential Information, CNM will, if legally permissible, provide you with prompt notice in advance of such disclosure so that you may seek a protective order or other appropriate remedy and/or waive compliance with the Agreement.  In the event that such protective order or other remedy is not obtained, or if you waive compliance with the provisions of the Agreement, CNM will furnish only such information that its legal counsel advises is legally required and will exercise commercially reasonable efforts, at your written request, cost and expense, to obtain assurance that confidential treatment will be accorded to any information that is compelled to be disclosed. </w:t>
      </w:r>
    </w:p>
    <w:p w14:paraId="48929570"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3A7BC673" w14:textId="60C9B291" w:rsidR="00015D1D" w:rsidRDefault="00FC6E7B">
      <w:pPr>
        <w:pStyle w:val="ListParagraph"/>
        <w:numPr>
          <w:ilvl w:val="0"/>
          <w:numId w:val="2"/>
        </w:numPr>
        <w:jc w:val="both"/>
        <w:rPr>
          <w:rFonts w:eastAsia="Century Gothic" w:cs="Century Gothic"/>
          <w:szCs w:val="18"/>
        </w:rPr>
      </w:pPr>
      <w:r>
        <w:rPr>
          <w:rFonts w:eastAsia="Century Gothic" w:cs="Century Gothic"/>
          <w:b/>
          <w:bCs/>
          <w:color w:val="000000"/>
          <w:szCs w:val="18"/>
        </w:rPr>
        <w:t xml:space="preserve">Limitations on Damages and Indemnification.  </w:t>
      </w:r>
      <w:r>
        <w:rPr>
          <w:rFonts w:eastAsia="Century Gothic" w:cs="Century Gothic"/>
          <w:color w:val="000000"/>
          <w:szCs w:val="18"/>
        </w:rPr>
        <w:t xml:space="preserve">In no event shall either Party be liable to the other Party (or any third party) for any indirect, incidental, consequential, exemplary or punitive damages arising out of or related to the Agreement or the Services.  You agree that CNM and its personnel will not be liable to you or any third party, in aggregate, for any damages, claims, liabilities, expenses or other amounts whatsoever arising from or relating to the Agreement and the Services in excess of the fees paid by the Company to CNM pursuant to this engagement, except in the case of a breach of section 3 hereto which </w:t>
      </w:r>
      <w:r w:rsidRPr="00CD4EEE">
        <w:rPr>
          <w:rFonts w:eastAsia="Century Gothic" w:cs="Century Gothic"/>
          <w:color w:val="000000"/>
          <w:szCs w:val="18"/>
        </w:rPr>
        <w:t xml:space="preserve">shall </w:t>
      </w:r>
      <w:r>
        <w:rPr>
          <w:rFonts w:eastAsia="Century Gothic" w:cs="Century Gothic"/>
          <w:color w:val="000000"/>
          <w:szCs w:val="18"/>
        </w:rPr>
        <w:t xml:space="preserve">have a limitation </w:t>
      </w:r>
      <w:ins w:id="3" w:author="Razmig Bolkorjian" w:date="2021-03-19T15:49:00Z">
        <w:r w:rsidR="00CD4EEE">
          <w:rPr>
            <w:rFonts w:eastAsia="Century Gothic" w:cs="Century Gothic"/>
            <w:color w:val="000000"/>
            <w:szCs w:val="18"/>
          </w:rPr>
          <w:t xml:space="preserve">on damages </w:t>
        </w:r>
      </w:ins>
      <w:r w:rsidRPr="00CD4EEE">
        <w:rPr>
          <w:rFonts w:eastAsia="Century Gothic" w:cs="Century Gothic"/>
          <w:color w:val="000000"/>
          <w:szCs w:val="18"/>
        </w:rPr>
        <w:t xml:space="preserve">of </w:t>
      </w:r>
      <w:ins w:id="4" w:author="Raquel Aguirre ||" w:date="2021-03-18T22:31:00Z">
        <w:r>
          <w:rPr>
            <w:rFonts w:eastAsia="Century Gothic" w:cs="Century Gothic"/>
            <w:color w:val="000000"/>
            <w:szCs w:val="18"/>
          </w:rPr>
          <w:t>10x</w:t>
        </w:r>
      </w:ins>
      <w:r w:rsidRPr="00CD4EEE">
        <w:rPr>
          <w:rFonts w:eastAsia="Century Gothic" w:cs="Century Gothic"/>
          <w:color w:val="000000"/>
          <w:szCs w:val="18"/>
        </w:rPr>
        <w:t xml:space="preserve"> fees </w:t>
      </w:r>
      <w:ins w:id="5" w:author="Razmig Bolkorjian" w:date="2021-03-19T15:48:00Z">
        <w:r w:rsidR="00CD4EEE">
          <w:rPr>
            <w:rFonts w:eastAsia="Century Gothic" w:cs="Century Gothic"/>
            <w:color w:val="000000"/>
            <w:szCs w:val="18"/>
          </w:rPr>
          <w:t xml:space="preserve">incurred for the first 12 months </w:t>
        </w:r>
      </w:ins>
      <w:ins w:id="6" w:author="Razmig Bolkorjian" w:date="2021-03-19T15:50:00Z">
        <w:r w:rsidR="000E1CCD">
          <w:rPr>
            <w:rFonts w:eastAsia="Century Gothic" w:cs="Century Gothic"/>
            <w:color w:val="000000"/>
            <w:szCs w:val="18"/>
          </w:rPr>
          <w:t xml:space="preserve">beginning </w:t>
        </w:r>
      </w:ins>
      <w:ins w:id="7" w:author="Razmig Bolkorjian" w:date="2021-03-19T15:49:00Z">
        <w:r w:rsidR="00CD4EEE">
          <w:rPr>
            <w:rFonts w:eastAsia="Century Gothic" w:cs="Century Gothic"/>
            <w:color w:val="000000"/>
            <w:szCs w:val="18"/>
          </w:rPr>
          <w:t>o</w:t>
        </w:r>
      </w:ins>
      <w:ins w:id="8" w:author="Razmig Bolkorjian" w:date="2021-03-19T15:50:00Z">
        <w:r w:rsidR="000E1CCD">
          <w:rPr>
            <w:rFonts w:eastAsia="Century Gothic" w:cs="Century Gothic"/>
            <w:color w:val="000000"/>
            <w:szCs w:val="18"/>
          </w:rPr>
          <w:t>n</w:t>
        </w:r>
      </w:ins>
      <w:ins w:id="9" w:author="Razmig Bolkorjian" w:date="2021-03-19T15:49:00Z">
        <w:r w:rsidR="00CD4EEE">
          <w:rPr>
            <w:rFonts w:eastAsia="Century Gothic" w:cs="Century Gothic"/>
            <w:color w:val="000000"/>
            <w:szCs w:val="18"/>
          </w:rPr>
          <w:t xml:space="preserve"> the effective date of </w:t>
        </w:r>
      </w:ins>
      <w:del w:id="10" w:author="Razmig Bolkorjian" w:date="2021-03-19T15:49:00Z">
        <w:r w:rsidRPr="00CD4EEE" w:rsidDel="00CD4EEE">
          <w:rPr>
            <w:rFonts w:eastAsia="Century Gothic" w:cs="Century Gothic"/>
            <w:color w:val="000000"/>
            <w:szCs w:val="18"/>
          </w:rPr>
          <w:delText xml:space="preserve">under </w:delText>
        </w:r>
      </w:del>
      <w:r w:rsidRPr="00CD4EEE">
        <w:rPr>
          <w:rFonts w:eastAsia="Century Gothic" w:cs="Century Gothic"/>
          <w:color w:val="000000"/>
          <w:szCs w:val="18"/>
        </w:rPr>
        <w:t>this engagement letter</w:t>
      </w:r>
      <w:del w:id="11" w:author="Razmig Bolkorjian" w:date="2021-03-19T15:49:00Z">
        <w:r w:rsidDel="00CD4EEE">
          <w:rPr>
            <w:rFonts w:eastAsia="Century Gothic" w:cs="Century Gothic"/>
            <w:color w:val="B5082E"/>
            <w:szCs w:val="18"/>
          </w:rPr>
          <w:delText xml:space="preserve"> </w:delText>
        </w:r>
        <w:r w:rsidDel="00CD4EEE">
          <w:rPr>
            <w:rFonts w:eastAsia="Century Gothic" w:cs="Century Gothic"/>
            <w:color w:val="000000"/>
            <w:szCs w:val="18"/>
          </w:rPr>
          <w:delText>on damages</w:delText>
        </w:r>
      </w:del>
      <w:r>
        <w:rPr>
          <w:rFonts w:eastAsia="Century Gothic" w:cs="Century Gothic"/>
          <w:color w:val="000000"/>
          <w:szCs w:val="18"/>
        </w:rPr>
        <w:t xml:space="preserve">.  The limitations and exclusions in this Section 4 will apply: (i) regardless of the cause of action under which they allegedly arise (e.g., contract or tort, such as negligence); (ii) to the maximum extent permitted by law, but not </w:t>
      </w:r>
      <w:proofErr w:type="gramStart"/>
      <w:r>
        <w:rPr>
          <w:rFonts w:eastAsia="Century Gothic" w:cs="Century Gothic"/>
          <w:color w:val="000000"/>
          <w:szCs w:val="18"/>
        </w:rPr>
        <w:t>where</w:t>
      </w:r>
      <w:proofErr w:type="gramEnd"/>
      <w:r>
        <w:rPr>
          <w:rFonts w:eastAsia="Century Gothic" w:cs="Century Gothic"/>
          <w:color w:val="000000"/>
          <w:szCs w:val="18"/>
        </w:rPr>
        <w:t xml:space="preserve"> prohibited by law; and (iii) even if a Party has been advised of the likelihood of such damages occurring.</w:t>
      </w:r>
    </w:p>
    <w:p w14:paraId="3978FEAC" w14:textId="77777777" w:rsidR="00015D1D" w:rsidRDefault="00FC6E7B">
      <w:pPr>
        <w:pStyle w:val="ListParagraph"/>
        <w:jc w:val="both"/>
        <w:rPr>
          <w:rFonts w:eastAsia="Century Gothic" w:cs="Century Gothic"/>
          <w:szCs w:val="18"/>
        </w:rPr>
      </w:pPr>
      <w:r>
        <w:rPr>
          <w:rFonts w:eastAsia="Century Gothic" w:cs="Century Gothic"/>
          <w:color w:val="000000"/>
          <w:szCs w:val="18"/>
        </w:rPr>
        <w:t xml:space="preserve"> </w:t>
      </w:r>
    </w:p>
    <w:p w14:paraId="71CEDE9A" w14:textId="77777777" w:rsidR="00015D1D" w:rsidRDefault="00FC6E7B">
      <w:pPr>
        <w:pStyle w:val="ListParagraph"/>
        <w:jc w:val="both"/>
        <w:rPr>
          <w:rFonts w:eastAsia="Century Gothic" w:cs="Century Gothic"/>
          <w:szCs w:val="18"/>
        </w:rPr>
      </w:pPr>
      <w:r>
        <w:rPr>
          <w:rFonts w:eastAsia="Century Gothic" w:cs="Century Gothic"/>
          <w:color w:val="000000"/>
          <w:szCs w:val="18"/>
        </w:rPr>
        <w:t xml:space="preserve">You shall indemnify, defend and hold harmless CNM and its affiliates, and their respective officers, directors, employees and representatives, from and against all liabilities and expenses, including but not limited to attorneys' and experts’ fees, and other costs of litigation or other proceedings, arising from or related to a third-party (including but not limited to governmental entities) claim, demand, investigation, inquiry or offer to license  (a “Claim”) relating to:  (i) the Services to be provided under this engagement, provided CNM has not breached this Agreement in the course of the provision of such Services; (ii) use of the results of the Services; (iii) your alleged breach of the Agreement; or (iv) your business generally, such as your failure to comply with applicable law.  The immediately preceding paragraph in this Section 4 will not apply to your obligations pursuant to this paragraph. </w:t>
      </w:r>
    </w:p>
    <w:p w14:paraId="283EBD26" w14:textId="77777777" w:rsidR="00015D1D" w:rsidRDefault="00FC6E7B">
      <w:pPr>
        <w:pStyle w:val="ListParagraph"/>
        <w:jc w:val="both"/>
        <w:rPr>
          <w:rFonts w:eastAsia="Century Gothic" w:cs="Century Gothic"/>
          <w:szCs w:val="18"/>
        </w:rPr>
      </w:pPr>
      <w:r>
        <w:rPr>
          <w:rFonts w:eastAsia="Century Gothic" w:cs="Century Gothic"/>
          <w:color w:val="000000"/>
          <w:szCs w:val="18"/>
        </w:rPr>
        <w:t xml:space="preserve"> </w:t>
      </w:r>
    </w:p>
    <w:p w14:paraId="09EB1062" w14:textId="50B0F2CD" w:rsidR="00015D1D" w:rsidRDefault="00FC6E7B">
      <w:pPr>
        <w:pStyle w:val="ListParagraph"/>
        <w:jc w:val="both"/>
        <w:rPr>
          <w:rFonts w:eastAsia="Century Gothic" w:cs="Century Gothic"/>
          <w:color w:val="000000"/>
          <w:szCs w:val="18"/>
        </w:rPr>
      </w:pPr>
      <w:r>
        <w:rPr>
          <w:rFonts w:eastAsia="Century Gothic" w:cs="Century Gothic"/>
          <w:color w:val="000000"/>
          <w:szCs w:val="18"/>
        </w:rPr>
        <w:t xml:space="preserve">In the event a Claim is brought against CNM or any affiliate of CNM, CNM will provide written notice of such Claim to the Company promptly after receiving notice thereof, provided that the failure to provide such notice will not affect the Company’s obligations except to the extent the Company is actually prejudiced by such failure.  The Company will select counsel and control the defense of </w:t>
      </w:r>
      <w:r>
        <w:rPr>
          <w:rFonts w:eastAsia="Century Gothic" w:cs="Century Gothic"/>
          <w:color w:val="000000"/>
          <w:szCs w:val="18"/>
        </w:rPr>
        <w:lastRenderedPageBreak/>
        <w:t>any Claim, except to the extent: (a) the Company does not promptly undertake its obligations hereunder or (b) CNM reasonably believes a conflict of interest exists between CNM and the Company.  In either such case, CNM may select its own counsel and conduct its own defense at the Company’s expense.  You will keep CNM advised with respect to any Claims that the Company is controlling, and CNM will have the right to participate in any such Claim and to select its own attorneys.  The Company will not settle, compromise or otherwise enter into any agreement regarding the disposition of any Claim without CNM’s prior written consent and approval.</w:t>
      </w:r>
    </w:p>
    <w:p w14:paraId="2F5F9351" w14:textId="77777777" w:rsidR="007608FB" w:rsidRDefault="007608FB">
      <w:pPr>
        <w:pStyle w:val="ListParagraph"/>
        <w:jc w:val="both"/>
        <w:rPr>
          <w:rFonts w:eastAsia="Century Gothic" w:cs="Century Gothic"/>
          <w:szCs w:val="18"/>
        </w:rPr>
      </w:pPr>
    </w:p>
    <w:p w14:paraId="19E02E36" w14:textId="77777777" w:rsidR="00015D1D" w:rsidRDefault="00FC6E7B" w:rsidP="007608FB">
      <w:pPr>
        <w:pStyle w:val="ListParagraph"/>
        <w:jc w:val="both"/>
      </w:pPr>
      <w:r>
        <w:rPr>
          <w:rFonts w:eastAsia="Century Gothic" w:cs="Century Gothic"/>
        </w:rPr>
        <w:t>CNM</w:t>
      </w:r>
      <w:r>
        <w:t xml:space="preserve"> shall indemnify, defend and hold harmless Company and its affiliates, and their respective officers, directors, employees and representatives, from and against all liabilities and expenses, including but not limited to attorneys' and experts’ fees, and other costs of litigation or other proceedings, arising from or related to a third-party (including but not limited to governmental entities) claim, demand, investigation, inquiry or offer to license  (a “Claim”) relating to:  (i) a breach of this Agreement by CNM; or (ii) CNM's business generally, such as your failure to comply with applicable law.  </w:t>
      </w:r>
    </w:p>
    <w:p w14:paraId="48598058" w14:textId="77777777" w:rsidR="00015D1D" w:rsidRDefault="00FC6E7B">
      <w:pPr>
        <w:ind w:left="720"/>
        <w:jc w:val="both"/>
        <w:rPr>
          <w:rFonts w:eastAsia="Century Gothic" w:cs="Century Gothic"/>
          <w:szCs w:val="18"/>
        </w:rPr>
      </w:pPr>
      <w:r>
        <w:rPr>
          <w:rFonts w:eastAsia="Century Gothic" w:cs="Century Gothic"/>
          <w:color w:val="B5082E"/>
          <w:szCs w:val="18"/>
        </w:rPr>
        <w:t xml:space="preserve"> </w:t>
      </w:r>
    </w:p>
    <w:p w14:paraId="2C9D88AF" w14:textId="77777777" w:rsidR="00015D1D" w:rsidRDefault="00FC6E7B">
      <w:pPr>
        <w:pStyle w:val="ListParagraph"/>
        <w:numPr>
          <w:ilvl w:val="0"/>
          <w:numId w:val="2"/>
        </w:numPr>
        <w:jc w:val="both"/>
        <w:rPr>
          <w:rFonts w:eastAsia="Century Gothic" w:cs="Century Gothic"/>
          <w:szCs w:val="18"/>
        </w:rPr>
      </w:pPr>
      <w:r>
        <w:rPr>
          <w:rFonts w:eastAsia="Century Gothic" w:cs="Century Gothic"/>
          <w:b/>
          <w:bCs/>
          <w:color w:val="000000"/>
          <w:szCs w:val="18"/>
        </w:rPr>
        <w:t xml:space="preserve">Electronic Transmissions; Counterparts.  </w:t>
      </w:r>
      <w:r>
        <w:rPr>
          <w:rFonts w:eastAsia="Century Gothic" w:cs="Century Gothic"/>
          <w:color w:val="000000"/>
          <w:szCs w:val="18"/>
        </w:rPr>
        <w:t>The Parties acknowledge that they may correspond or convey documentation via various forms of electronic transmission (including, but not limited to, e-mail, FTP, and cloud-based sharing and hosting applications), and that neither Party has control over the performance, reliability, availability or security of these electronic transmission methods.  Therefore, neither Party will be liable for any loss, damage, expense, harm, disclosure or inconvenience resulting from the loss, delay, interception, corruption, disclosure or alteration of any electronic transmission due to any reason beyond its reasonable control. For the avoidance of doubt, any data security breach proximately caused or allowed by CNM is outside of the scope of the previous sentence.   Further, signature pages transmitted through electronic transmission shall have the same legal effect as an original.</w:t>
      </w:r>
    </w:p>
    <w:p w14:paraId="32917DD0"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12945F0B" w14:textId="77777777" w:rsidR="00015D1D" w:rsidRDefault="00FC6E7B">
      <w:pPr>
        <w:pStyle w:val="ListParagraph"/>
        <w:jc w:val="both"/>
        <w:rPr>
          <w:rFonts w:eastAsia="Century Gothic" w:cs="Century Gothic"/>
          <w:szCs w:val="18"/>
        </w:rPr>
      </w:pPr>
      <w:r>
        <w:rPr>
          <w:rFonts w:eastAsia="Century Gothic" w:cs="Century Gothic"/>
          <w:color w:val="000000"/>
          <w:szCs w:val="18"/>
        </w:rPr>
        <w:t>The Engagement Letter may be executed in counterparts, which together shall constitute one and the same instrument.</w:t>
      </w:r>
    </w:p>
    <w:p w14:paraId="610EF19A"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15577B29" w14:textId="77777777" w:rsidR="00015D1D" w:rsidRDefault="00FC6E7B">
      <w:pPr>
        <w:pStyle w:val="ListParagraph"/>
        <w:numPr>
          <w:ilvl w:val="0"/>
          <w:numId w:val="2"/>
        </w:numPr>
        <w:jc w:val="both"/>
        <w:rPr>
          <w:rFonts w:eastAsia="Century Gothic" w:cs="Century Gothic"/>
          <w:szCs w:val="18"/>
        </w:rPr>
      </w:pPr>
      <w:r>
        <w:rPr>
          <w:rFonts w:eastAsia="Century Gothic" w:cs="Century Gothic"/>
          <w:b/>
          <w:bCs/>
          <w:color w:val="000000"/>
          <w:szCs w:val="18"/>
        </w:rPr>
        <w:t xml:space="preserve">Communications.  </w:t>
      </w:r>
      <w:r>
        <w:rPr>
          <w:rFonts w:eastAsia="Century Gothic" w:cs="Century Gothic"/>
          <w:color w:val="000000"/>
          <w:szCs w:val="18"/>
        </w:rPr>
        <w:t xml:space="preserve">You agree that any communications, whether in written or another form, from CNM, including but not limited to any reports, memoranda, tax planning advice or reports, are solely for your use.  You agree not to circulate, quote, disclose or distribute such communications or to refer to such communications to anyone who is not an employee of the Company with a need to know, a member of your board of directors, or a legal advisor of the Company acting for the Company with a need to know and where the legal advisor has agreed not to further share the communications. </w:t>
      </w:r>
    </w:p>
    <w:p w14:paraId="581CA20B"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5D816B24" w14:textId="77777777" w:rsidR="00015D1D" w:rsidRDefault="00FC6E7B">
      <w:pPr>
        <w:pStyle w:val="ListParagraph"/>
        <w:numPr>
          <w:ilvl w:val="0"/>
          <w:numId w:val="2"/>
        </w:numPr>
        <w:jc w:val="both"/>
        <w:rPr>
          <w:rFonts w:eastAsia="Century Gothic" w:cs="Century Gothic"/>
          <w:sz w:val="24"/>
        </w:rPr>
      </w:pPr>
      <w:r>
        <w:rPr>
          <w:rFonts w:eastAsia="Century Gothic" w:cs="Century Gothic"/>
          <w:b/>
          <w:bCs/>
          <w:color w:val="000000"/>
          <w:szCs w:val="18"/>
        </w:rPr>
        <w:t xml:space="preserve">Third Parties.  </w:t>
      </w:r>
      <w:r>
        <w:rPr>
          <w:rFonts w:eastAsia="Century Gothic" w:cs="Century Gothic"/>
          <w:color w:val="000000"/>
          <w:szCs w:val="18"/>
        </w:rPr>
        <w:t>CNM may in its sole discretion use third party subcontractors and service providers, located within the United States, to assist it in delivering Work Product and Services to Client.  CNM will have the responsibility to manage any third-party subcontractors</w:t>
      </w:r>
      <w:r>
        <w:rPr>
          <w:rFonts w:ascii="Times New Roman" w:eastAsia="Times New Roman" w:hAnsi="Times New Roman" w:cs="Times New Roman"/>
          <w:color w:val="000000"/>
          <w:sz w:val="24"/>
        </w:rPr>
        <w:t xml:space="preserve">, </w:t>
      </w:r>
      <w:r>
        <w:rPr>
          <w:rFonts w:eastAsia="Century Gothic" w:cs="Century Gothic"/>
          <w:color w:val="000000"/>
          <w:szCs w:val="18"/>
        </w:rPr>
        <w:t xml:space="preserve">will require them to follow all </w:t>
      </w:r>
      <w:r>
        <w:rPr>
          <w:rFonts w:ascii="Times New Roman" w:eastAsia="Times New Roman" w:hAnsi="Times New Roman" w:cs="Times New Roman"/>
          <w:color w:val="000000"/>
          <w:sz w:val="24"/>
        </w:rPr>
        <w:t xml:space="preserve">provisions </w:t>
      </w:r>
      <w:r>
        <w:rPr>
          <w:rFonts w:eastAsia="Century Gothic" w:cs="Century Gothic"/>
          <w:color w:val="000000"/>
          <w:szCs w:val="18"/>
        </w:rPr>
        <w:t>as described herein, and will bear all liability for the acts or omissions of such third-party subcontractors.</w:t>
      </w:r>
    </w:p>
    <w:p w14:paraId="48F83A8A"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75EAA0A3" w14:textId="77777777" w:rsidR="00015D1D" w:rsidRDefault="00FC6E7B">
      <w:pPr>
        <w:pStyle w:val="ListParagraph"/>
        <w:numPr>
          <w:ilvl w:val="0"/>
          <w:numId w:val="2"/>
        </w:numPr>
        <w:jc w:val="both"/>
        <w:rPr>
          <w:rFonts w:eastAsia="Century Gothic" w:cs="Century Gothic"/>
          <w:szCs w:val="18"/>
        </w:rPr>
      </w:pPr>
      <w:r>
        <w:rPr>
          <w:rFonts w:eastAsia="Century Gothic" w:cs="Century Gothic"/>
          <w:b/>
          <w:bCs/>
          <w:color w:val="000000"/>
          <w:szCs w:val="18"/>
        </w:rPr>
        <w:t xml:space="preserve">Intellectual Property.  </w:t>
      </w:r>
      <w:r>
        <w:rPr>
          <w:rFonts w:eastAsia="Century Gothic" w:cs="Century Gothic"/>
          <w:color w:val="000000"/>
          <w:szCs w:val="18"/>
        </w:rPr>
        <w:t xml:space="preserve">Neither Party will use the other Party's name, trademarks, service marks, logos, trade names and/or branding without such other Party's prior written consent.  For the avoidance of doubt, CNM may not list the Company's name, logo, or other marks in CNM's client lists, marketing materials, or any other method of communication with a party other than Company.  </w:t>
      </w:r>
    </w:p>
    <w:p w14:paraId="45218B9E" w14:textId="77777777" w:rsidR="00015D1D" w:rsidRDefault="00FC6E7B">
      <w:pPr>
        <w:pStyle w:val="ListParagraph"/>
        <w:rPr>
          <w:rFonts w:eastAsia="Century Gothic" w:cs="Century Gothic"/>
          <w:szCs w:val="18"/>
        </w:rPr>
      </w:pPr>
      <w:r>
        <w:rPr>
          <w:rFonts w:eastAsia="Century Gothic" w:cs="Century Gothic"/>
          <w:color w:val="000000"/>
          <w:szCs w:val="18"/>
        </w:rPr>
        <w:t xml:space="preserve"> </w:t>
      </w:r>
    </w:p>
    <w:p w14:paraId="32F616B9" w14:textId="77777777" w:rsidR="00015D1D" w:rsidRDefault="00FC6E7B">
      <w:pPr>
        <w:pStyle w:val="ListParagraph"/>
        <w:jc w:val="both"/>
        <w:rPr>
          <w:rFonts w:eastAsia="Century Gothic" w:cs="Century Gothic"/>
          <w:szCs w:val="18"/>
        </w:rPr>
      </w:pPr>
      <w:r>
        <w:rPr>
          <w:rFonts w:eastAsia="Century Gothic" w:cs="Century Gothic"/>
          <w:color w:val="000000"/>
          <w:szCs w:val="18"/>
        </w:rPr>
        <w:t xml:space="preserve">For clarity, neither Party may refer, either generically or by name, to the other Party or to the Services in any written materials that are provided or shared with third parties.  The results of any Services (“Work Product”) have been or will be prepared solely to assist the Company with the purposes described in the Agreement and may not be used or relied upon for any other purpose.  Except for providing the Company’s independent auditors, accountants, attorneys, tax advisors and/or board members who are under a duty of confidentiality with a copy of any Work Product solely for purposes of fulfilling their respective obligations to the Company or unless required by law, you shall not provide or make any Work Product available to any third party.  In no event will CNM assume any </w:t>
      </w:r>
      <w:r>
        <w:rPr>
          <w:rFonts w:eastAsia="Century Gothic" w:cs="Century Gothic"/>
          <w:color w:val="000000"/>
          <w:szCs w:val="18"/>
        </w:rPr>
        <w:lastRenderedPageBreak/>
        <w:t xml:space="preserve">responsibility to any third party regardless of whether consent to provide or make any Work Product available to such third party has been provided by CNM. </w:t>
      </w:r>
    </w:p>
    <w:p w14:paraId="25D28762" w14:textId="77777777" w:rsidR="00015D1D" w:rsidRDefault="00FC6E7B">
      <w:pPr>
        <w:pStyle w:val="ListParagraph"/>
        <w:jc w:val="both"/>
        <w:rPr>
          <w:rFonts w:eastAsia="Century Gothic" w:cs="Century Gothic"/>
          <w:szCs w:val="18"/>
        </w:rPr>
      </w:pPr>
      <w:r>
        <w:rPr>
          <w:rFonts w:eastAsia="Century Gothic" w:cs="Century Gothic"/>
          <w:color w:val="000000"/>
          <w:szCs w:val="18"/>
        </w:rPr>
        <w:t xml:space="preserve"> </w:t>
      </w:r>
    </w:p>
    <w:p w14:paraId="18A07BB8" w14:textId="77777777" w:rsidR="00015D1D" w:rsidRDefault="00FC6E7B">
      <w:pPr>
        <w:pStyle w:val="ListParagraph"/>
        <w:jc w:val="both"/>
        <w:rPr>
          <w:rFonts w:eastAsia="Century Gothic" w:cs="Century Gothic"/>
          <w:szCs w:val="18"/>
        </w:rPr>
      </w:pPr>
      <w:r>
        <w:rPr>
          <w:rFonts w:eastAsia="Century Gothic" w:cs="Century Gothic"/>
          <w:color w:val="000000"/>
          <w:szCs w:val="18"/>
        </w:rPr>
        <w:t xml:space="preserve">Each Party shall continue to own all intellectual property rights in its pre-existing materials.  Upon final payment for the Services, CNM shall grant to the Company a perpetual, nontransferable, non-exclusive paid-up right and license to use the Work Product for its internal business purposes as identified in the Agreement, subject to the paragraph immediately above.  All other intellectual property rights in the Work Product remain in and/or are hereby assigned to CNM.  The Parties shall cooperate with each other and execute such other documents as may be necessary or appropriate to achieve the objectives of this paragraph. </w:t>
      </w:r>
    </w:p>
    <w:p w14:paraId="5FB6EF66" w14:textId="77777777" w:rsidR="00015D1D" w:rsidRDefault="00FC6E7B">
      <w:pPr>
        <w:pStyle w:val="ListParagraph"/>
        <w:jc w:val="both"/>
        <w:rPr>
          <w:rFonts w:eastAsia="Century Gothic" w:cs="Century Gothic"/>
          <w:szCs w:val="18"/>
        </w:rPr>
      </w:pPr>
      <w:r>
        <w:rPr>
          <w:rFonts w:eastAsia="Century Gothic" w:cs="Century Gothic"/>
          <w:color w:val="000000"/>
          <w:szCs w:val="18"/>
        </w:rPr>
        <w:t xml:space="preserve"> </w:t>
      </w:r>
    </w:p>
    <w:p w14:paraId="080B06AE" w14:textId="77777777" w:rsidR="00015D1D" w:rsidRDefault="00FC6E7B">
      <w:pPr>
        <w:pStyle w:val="ListParagraph"/>
        <w:jc w:val="both"/>
        <w:rPr>
          <w:rFonts w:eastAsia="Century Gothic" w:cs="Century Gothic"/>
          <w:szCs w:val="18"/>
        </w:rPr>
      </w:pPr>
      <w:r>
        <w:rPr>
          <w:rFonts w:eastAsia="Century Gothic" w:cs="Century Gothic"/>
          <w:color w:val="000000"/>
          <w:szCs w:val="18"/>
        </w:rPr>
        <w:t xml:space="preserve">In no event will CNM be precluded from independently developing for itself, or for others, anything, whether in tangible or non-tangible form, which is competitive with, or similar to, the Work Product.  In addition, CNM will be free to use its general knowledge, skills and experience, as well as any ideas, concepts, information (excluding Company Confidential Information), know-how and techniques that are acquired or used in the course of providing the Services. </w:t>
      </w:r>
    </w:p>
    <w:p w14:paraId="2A0C06E5"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2A71562F" w14:textId="77777777" w:rsidR="00015D1D" w:rsidRDefault="00FC6E7B">
      <w:pPr>
        <w:pStyle w:val="ListParagraph"/>
        <w:numPr>
          <w:ilvl w:val="0"/>
          <w:numId w:val="2"/>
        </w:numPr>
        <w:jc w:val="both"/>
        <w:rPr>
          <w:rFonts w:eastAsia="Century Gothic" w:cs="Century Gothic"/>
          <w:szCs w:val="18"/>
        </w:rPr>
      </w:pPr>
      <w:r>
        <w:rPr>
          <w:rFonts w:eastAsia="Century Gothic" w:cs="Century Gothic"/>
          <w:b/>
          <w:bCs/>
          <w:color w:val="000000"/>
          <w:szCs w:val="18"/>
        </w:rPr>
        <w:t xml:space="preserve">Quality and Accuracy of Data.  </w:t>
      </w:r>
      <w:r>
        <w:rPr>
          <w:rFonts w:eastAsia="Century Gothic" w:cs="Century Gothic"/>
          <w:color w:val="000000"/>
          <w:szCs w:val="18"/>
        </w:rPr>
        <w:t xml:space="preserve">You confirm that you will furnish CNM with all the information required for us to provide the services listed in </w:t>
      </w:r>
      <w:r>
        <w:rPr>
          <w:rFonts w:eastAsia="Century Gothic" w:cs="Century Gothic"/>
          <w:color w:val="000000"/>
          <w:szCs w:val="18"/>
          <w:u w:val="single"/>
        </w:rPr>
        <w:t>Exhibit A</w:t>
      </w:r>
      <w:r>
        <w:rPr>
          <w:rFonts w:eastAsia="Century Gothic" w:cs="Century Gothic"/>
          <w:color w:val="000000"/>
          <w:szCs w:val="18"/>
        </w:rPr>
        <w:t>.  The Company further acknowledges that it will have ultimate responsibility for the accuracy and quality of the information, data and estimates it provides to CNM.  As such, the Company will have the ultimate responsibility to decide estimates, technical and judgmental issues that impact the financial statement balances of the Company.</w:t>
      </w:r>
    </w:p>
    <w:p w14:paraId="59041E7E" w14:textId="77777777" w:rsidR="00015D1D" w:rsidRDefault="00FC6E7B">
      <w:pPr>
        <w:pStyle w:val="ListParagraph"/>
        <w:jc w:val="both"/>
        <w:rPr>
          <w:rFonts w:eastAsia="Century Gothic" w:cs="Century Gothic"/>
          <w:szCs w:val="18"/>
        </w:rPr>
      </w:pPr>
      <w:r>
        <w:rPr>
          <w:rFonts w:eastAsia="Century Gothic" w:cs="Century Gothic"/>
          <w:color w:val="000000"/>
          <w:szCs w:val="18"/>
        </w:rPr>
        <w:t xml:space="preserve"> </w:t>
      </w:r>
    </w:p>
    <w:p w14:paraId="0E12A450" w14:textId="77777777" w:rsidR="00015D1D" w:rsidRDefault="00FC6E7B">
      <w:pPr>
        <w:pStyle w:val="ListParagraph"/>
        <w:numPr>
          <w:ilvl w:val="0"/>
          <w:numId w:val="2"/>
        </w:numPr>
        <w:jc w:val="both"/>
        <w:rPr>
          <w:rFonts w:eastAsia="Century Gothic" w:cs="Century Gothic"/>
          <w:szCs w:val="18"/>
        </w:rPr>
      </w:pPr>
      <w:r>
        <w:rPr>
          <w:rFonts w:eastAsia="Century Gothic" w:cs="Century Gothic"/>
          <w:b/>
          <w:bCs/>
          <w:color w:val="000000"/>
          <w:szCs w:val="18"/>
        </w:rPr>
        <w:t xml:space="preserve">Use of Tax Planning Advice.  </w:t>
      </w:r>
      <w:r>
        <w:rPr>
          <w:rFonts w:eastAsia="Century Gothic" w:cs="Century Gothic"/>
          <w:color w:val="000000"/>
          <w:szCs w:val="18"/>
        </w:rPr>
        <w:t xml:space="preserve">Notwithstanding anything herein to the contrary, if any tax services are provided orally or in writing by CNM or its personnel under the Engagement Letter related to the tax structure and tax treatment (as defined in the Treasury Regulations promulgated pursuant to Internal Revenue Code Sections 6011 and 6111 and related Internal Revenue Service guidance) of a transaction (the “Proposed Transaction,” and such advice, "Tax  Planning Advice"), CNM hereby acknowledges and  agrees that nothing contained in the Engagement Letter shall be construed as limiting or restricting disclosure of the Tax Planning Advice or any significant tax feature thereof for purposes of Rule 3501(c)(i) of PCAOB Release 2005-014, Internal Revenue Code Sections 6011 and 6111, and related Internal Revenue Service guidance.  It is understood that Client has not agreed, and will not agree, to any conditions of confidentiality sought to be imposed by Client’s tax advisors upon Client's disclosure of the tax treatment or tax structure associated with the tax services or transaction(s) associated with this engagement.  Except as otherwise provided in this Section 10, all Tax Planning Advice in connection with this engagement shall be solely for Client's informational purposes and internal use, and this engagement does not create privity between CNM and any person or entity other than Client.  The advice, opinions, reports and other services of CNM relating to the Tax Planning Advice are not intended to be relied upon by or for the benefit of any person or entity other than Client.  </w:t>
      </w:r>
    </w:p>
    <w:p w14:paraId="7C36510C"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4AD03E35" w14:textId="77777777" w:rsidR="00015D1D" w:rsidRDefault="00FC6E7B">
      <w:pPr>
        <w:pStyle w:val="ListParagraph"/>
        <w:numPr>
          <w:ilvl w:val="0"/>
          <w:numId w:val="2"/>
        </w:numPr>
        <w:jc w:val="both"/>
        <w:rPr>
          <w:rFonts w:eastAsia="Century Gothic" w:cs="Century Gothic"/>
          <w:szCs w:val="18"/>
        </w:rPr>
      </w:pPr>
      <w:r>
        <w:rPr>
          <w:rFonts w:eastAsia="Century Gothic" w:cs="Century Gothic"/>
          <w:b/>
          <w:bCs/>
          <w:color w:val="000000"/>
          <w:szCs w:val="18"/>
        </w:rPr>
        <w:t xml:space="preserve">Non-Solicitation.  </w:t>
      </w:r>
      <w:r>
        <w:rPr>
          <w:rFonts w:eastAsia="Century Gothic" w:cs="Century Gothic"/>
          <w:color w:val="000000"/>
          <w:szCs w:val="18"/>
        </w:rPr>
        <w:t>We have invested significant resources in seeking out and training our personnel, and we would be substantially harmed if you improperly solicit our employees and/or our independent contractors (and/or their employees, if applicable).  Accordingly, you agree that during the term of the Agreement and for a period of twelve (12) months immediately following the completion or termination of the Agreement or the applicable Services, you will not solicit or attempt to solicit, as an employee or as an independent contractor, any of CNM’s employees and/or independent contractors who were involved in this engagement.  For clarity, a general advertisement to the public shall not be deemed a violation of this non-solicitation provision.  In the event that Client violates this provision, Client shall be liable to CNM for liquidated damages in the amount of $100,000 (One Hundred Thousand Dollars) per breach.  The Parties represent and agree that the liquidated damages provision contained in this Section 11 is fair and reasonable in light of the fact that the actual damages that would be suffered as the result of any breach of this non-solicitation provision would be difficult to ascertain.  If a dispute arises regarding breach of this non-solicitation provision, the prevailing Party will be entitled to recover its reasonable attorneys’ fees and costs.</w:t>
      </w:r>
    </w:p>
    <w:p w14:paraId="31EF530B"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45519407" w14:textId="77777777" w:rsidR="00015D1D" w:rsidRDefault="00FC6E7B">
      <w:pPr>
        <w:pStyle w:val="ListParagraph"/>
        <w:numPr>
          <w:ilvl w:val="0"/>
          <w:numId w:val="2"/>
        </w:numPr>
        <w:jc w:val="both"/>
        <w:rPr>
          <w:rFonts w:eastAsia="Century Gothic" w:cs="Century Gothic"/>
          <w:szCs w:val="18"/>
        </w:rPr>
      </w:pPr>
      <w:r>
        <w:rPr>
          <w:rFonts w:eastAsia="Century Gothic" w:cs="Century Gothic"/>
          <w:b/>
          <w:bCs/>
          <w:color w:val="000000"/>
          <w:szCs w:val="18"/>
        </w:rPr>
        <w:lastRenderedPageBreak/>
        <w:t xml:space="preserve">Choice of Law.  </w:t>
      </w:r>
      <w:r>
        <w:rPr>
          <w:rFonts w:eastAsia="Century Gothic" w:cs="Century Gothic"/>
          <w:color w:val="000000"/>
          <w:szCs w:val="18"/>
        </w:rPr>
        <w:t>The Agreement shall be governed by and construed in accordance with the internal laws of the State of California without giving effect to any choice or conflict of law provision of such state or any other jurisdiction.</w:t>
      </w:r>
    </w:p>
    <w:p w14:paraId="65A8B1DF"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13BCB658" w14:textId="77777777" w:rsidR="00015D1D" w:rsidRDefault="00FC6E7B">
      <w:pPr>
        <w:pStyle w:val="ListParagraph"/>
        <w:numPr>
          <w:ilvl w:val="0"/>
          <w:numId w:val="2"/>
        </w:numPr>
        <w:jc w:val="both"/>
        <w:rPr>
          <w:rFonts w:eastAsia="Century Gothic" w:cs="Century Gothic"/>
          <w:szCs w:val="18"/>
        </w:rPr>
      </w:pPr>
      <w:r>
        <w:rPr>
          <w:rFonts w:eastAsia="Century Gothic" w:cs="Century Gothic"/>
          <w:b/>
          <w:bCs/>
          <w:color w:val="000000"/>
          <w:szCs w:val="18"/>
        </w:rPr>
        <w:t xml:space="preserve">Waiver.  </w:t>
      </w:r>
      <w:r>
        <w:rPr>
          <w:rFonts w:eastAsia="Century Gothic" w:cs="Century Gothic"/>
          <w:color w:val="000000"/>
          <w:szCs w:val="18"/>
        </w:rPr>
        <w:t>No term of the Agreement will be deemed waived, and no breach of the Agreement excused, unless the waiver or consent is in writing signed by the Party granting such waiver or consent.</w:t>
      </w:r>
    </w:p>
    <w:p w14:paraId="49AC0AE3"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682A73CA" w14:textId="77777777" w:rsidR="00015D1D" w:rsidRDefault="00FC6E7B">
      <w:pPr>
        <w:pStyle w:val="ListParagraph"/>
        <w:numPr>
          <w:ilvl w:val="0"/>
          <w:numId w:val="2"/>
        </w:numPr>
        <w:jc w:val="both"/>
        <w:rPr>
          <w:rFonts w:eastAsia="Century Gothic" w:cs="Century Gothic"/>
          <w:szCs w:val="18"/>
        </w:rPr>
      </w:pPr>
      <w:r>
        <w:rPr>
          <w:rFonts w:eastAsia="Century Gothic" w:cs="Century Gothic"/>
          <w:b/>
          <w:bCs/>
          <w:color w:val="000000"/>
          <w:szCs w:val="18"/>
        </w:rPr>
        <w:t xml:space="preserve">Severability.  </w:t>
      </w:r>
      <w:r>
        <w:rPr>
          <w:rFonts w:eastAsia="Century Gothic" w:cs="Century Gothic"/>
          <w:color w:val="000000"/>
          <w:szCs w:val="18"/>
        </w:rPr>
        <w:t>If any portion of the Agreement is held to be void, invalid or otherwise unenforceable, in whole or part, the remaining portions of the Agreement shall remain in effect.</w:t>
      </w:r>
    </w:p>
    <w:p w14:paraId="3FA8F79B"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502FCC60" w14:textId="77777777" w:rsidR="00015D1D" w:rsidRDefault="00FC6E7B">
      <w:pPr>
        <w:pStyle w:val="ListParagraph"/>
        <w:numPr>
          <w:ilvl w:val="0"/>
          <w:numId w:val="2"/>
        </w:numPr>
        <w:jc w:val="both"/>
        <w:rPr>
          <w:rFonts w:eastAsia="Century Gothic" w:cs="Century Gothic"/>
          <w:szCs w:val="18"/>
        </w:rPr>
      </w:pPr>
      <w:r>
        <w:rPr>
          <w:rFonts w:eastAsia="Century Gothic" w:cs="Century Gothic"/>
          <w:b/>
          <w:bCs/>
          <w:color w:val="000000"/>
          <w:szCs w:val="18"/>
        </w:rPr>
        <w:t xml:space="preserve">Force Majeure.  </w:t>
      </w:r>
      <w:r>
        <w:rPr>
          <w:rFonts w:eastAsia="Century Gothic" w:cs="Century Gothic"/>
          <w:color w:val="000000"/>
          <w:szCs w:val="18"/>
        </w:rPr>
        <w:t xml:space="preserve">CNM will not be liable for any delays or nonperformance resulting from circumstances or causes beyond its reasonable control. </w:t>
      </w:r>
    </w:p>
    <w:p w14:paraId="54C05B43"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7279F1C1" w14:textId="77777777" w:rsidR="00015D1D" w:rsidRDefault="00FC6E7B">
      <w:pPr>
        <w:pStyle w:val="ListParagraph"/>
        <w:numPr>
          <w:ilvl w:val="0"/>
          <w:numId w:val="2"/>
        </w:numPr>
        <w:jc w:val="both"/>
        <w:rPr>
          <w:rFonts w:eastAsia="Century Gothic" w:cs="Century Gothic"/>
          <w:szCs w:val="18"/>
        </w:rPr>
      </w:pPr>
      <w:r>
        <w:rPr>
          <w:rFonts w:eastAsia="Century Gothic" w:cs="Century Gothic"/>
          <w:b/>
          <w:bCs/>
          <w:color w:val="000000"/>
          <w:szCs w:val="18"/>
        </w:rPr>
        <w:t xml:space="preserve">Assignment.  </w:t>
      </w:r>
      <w:r>
        <w:rPr>
          <w:rFonts w:eastAsia="Century Gothic" w:cs="Century Gothic"/>
          <w:color w:val="000000"/>
          <w:szCs w:val="18"/>
        </w:rPr>
        <w:t>Except as provided in Section 7, neither Party, without the written consent of the other Party, may assign or otherwise transfer the Agreement, or assign, transfer or delegate any of its rights or obligations under the Agreement.</w:t>
      </w:r>
    </w:p>
    <w:p w14:paraId="4B3C5FD7" w14:textId="77777777" w:rsidR="00015D1D" w:rsidRDefault="00FC6E7B">
      <w:pPr>
        <w:jc w:val="both"/>
        <w:rPr>
          <w:rFonts w:eastAsia="Century Gothic" w:cs="Century Gothic"/>
          <w:szCs w:val="18"/>
        </w:rPr>
      </w:pPr>
      <w:r>
        <w:rPr>
          <w:rFonts w:eastAsia="Century Gothic" w:cs="Century Gothic"/>
          <w:b/>
          <w:bCs/>
          <w:color w:val="000000"/>
          <w:szCs w:val="18"/>
        </w:rPr>
        <w:t xml:space="preserve"> </w:t>
      </w:r>
    </w:p>
    <w:p w14:paraId="66359624" w14:textId="77777777" w:rsidR="00015D1D" w:rsidRDefault="00FC6E7B">
      <w:pPr>
        <w:pStyle w:val="ListParagraph"/>
        <w:numPr>
          <w:ilvl w:val="0"/>
          <w:numId w:val="2"/>
        </w:numPr>
        <w:jc w:val="both"/>
        <w:rPr>
          <w:rFonts w:eastAsia="Century Gothic" w:cs="Century Gothic"/>
          <w:szCs w:val="18"/>
        </w:rPr>
      </w:pPr>
      <w:r>
        <w:rPr>
          <w:rFonts w:eastAsia="Century Gothic" w:cs="Century Gothic"/>
          <w:b/>
          <w:bCs/>
          <w:color w:val="000000"/>
          <w:szCs w:val="18"/>
        </w:rPr>
        <w:t xml:space="preserve">Arbitration.  </w:t>
      </w:r>
      <w:r>
        <w:rPr>
          <w:rFonts w:eastAsia="Century Gothic" w:cs="Century Gothic"/>
          <w:color w:val="000000"/>
          <w:szCs w:val="18"/>
        </w:rPr>
        <w:t>Any controversy or claim arising out of or relating to the Agreement, or breach of the Agreement, shall be settled by arbitration in Los Angeles County using the Judicial Arbitration Mediation Service ("JAMS").  JAMS will manage the arbitration in accordance with its Comprehensive Arbitration Rules and Procedures.  Judgment on the award rendered by the arbitrators may be entered in any court having jurisdiction.  The prevailing Party shall be entitled to recover reasonable costs and attorneys' fees in addition to any other damages or relief.</w:t>
      </w:r>
    </w:p>
    <w:p w14:paraId="30CDD785"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63D1C721" w14:textId="77777777" w:rsidR="00015D1D" w:rsidRDefault="00FC6E7B">
      <w:pPr>
        <w:pStyle w:val="ListParagraph"/>
        <w:numPr>
          <w:ilvl w:val="0"/>
          <w:numId w:val="2"/>
        </w:numPr>
        <w:jc w:val="both"/>
        <w:rPr>
          <w:rFonts w:eastAsia="Century Gothic" w:cs="Century Gothic"/>
          <w:szCs w:val="18"/>
        </w:rPr>
      </w:pPr>
      <w:r>
        <w:rPr>
          <w:rFonts w:eastAsia="Century Gothic" w:cs="Century Gothic"/>
          <w:b/>
          <w:bCs/>
          <w:color w:val="000000"/>
          <w:szCs w:val="18"/>
        </w:rPr>
        <w:t xml:space="preserve">Termination.  </w:t>
      </w:r>
      <w:r>
        <w:rPr>
          <w:rFonts w:eastAsia="Century Gothic" w:cs="Century Gothic"/>
          <w:color w:val="000000"/>
          <w:szCs w:val="18"/>
        </w:rPr>
        <w:t xml:space="preserve">Upon written notice, either Party can terminate this Agreement at any time, effective immediately; however, it is agreed that CNMLLP will be paid for the time and expenses actually incurred through the termination date of this Agreement, and any amounts pre-paid by Company that exceed the actual time and expenses incurred shall be returned to Company within thirty (30) days of the termination date.  This Agreement will, in any event, terminate upon completion of the Services. </w:t>
      </w:r>
    </w:p>
    <w:p w14:paraId="01D13793"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00F75C10" w14:textId="2C937781" w:rsidR="007608FB" w:rsidRPr="007608FB" w:rsidRDefault="00FC6E7B" w:rsidP="007608FB">
      <w:pPr>
        <w:pStyle w:val="ListParagraph"/>
        <w:numPr>
          <w:ilvl w:val="0"/>
          <w:numId w:val="2"/>
        </w:numPr>
        <w:jc w:val="both"/>
        <w:rPr>
          <w:rFonts w:eastAsia="Century Gothic" w:cs="Century Gothic"/>
          <w:szCs w:val="18"/>
        </w:rPr>
      </w:pPr>
      <w:r>
        <w:rPr>
          <w:rFonts w:eastAsia="Century Gothic" w:cs="Century Gothic"/>
          <w:b/>
          <w:bCs/>
          <w:color w:val="000000"/>
          <w:szCs w:val="18"/>
        </w:rPr>
        <w:t xml:space="preserve">Integration.  </w:t>
      </w:r>
      <w:r>
        <w:rPr>
          <w:rFonts w:eastAsia="Century Gothic" w:cs="Century Gothic"/>
          <w:color w:val="000000"/>
          <w:szCs w:val="18"/>
        </w:rPr>
        <w:t>The Agreement is the entire agreement of the Parties for this engagement.  It supersedes all prior or contemporaneous oral or written representations, understandings or agreements regarding this engagement.  The Agreement may not be modified without a written agreement signed by both Parties.</w:t>
      </w:r>
    </w:p>
    <w:p w14:paraId="522AF54E" w14:textId="77777777" w:rsidR="007608FB" w:rsidRDefault="007608FB" w:rsidP="007608FB">
      <w:pPr>
        <w:pStyle w:val="ListParagraph"/>
        <w:jc w:val="both"/>
        <w:rPr>
          <w:rFonts w:eastAsia="Century Gothic" w:cs="Century Gothic"/>
          <w:szCs w:val="18"/>
        </w:rPr>
      </w:pPr>
    </w:p>
    <w:p w14:paraId="34B95A53" w14:textId="79429865" w:rsidR="00015D1D" w:rsidRDefault="00FC6E7B" w:rsidP="007608FB">
      <w:pPr>
        <w:pStyle w:val="ListParagraph"/>
        <w:numPr>
          <w:ilvl w:val="0"/>
          <w:numId w:val="2"/>
        </w:numPr>
        <w:jc w:val="both"/>
        <w:rPr>
          <w:sz w:val="24"/>
        </w:rPr>
      </w:pPr>
      <w:r w:rsidRPr="007608FB">
        <w:rPr>
          <w:b/>
          <w:bCs/>
        </w:rPr>
        <w:t xml:space="preserve">Data Security.  </w:t>
      </w:r>
      <w:r>
        <w:t>CNM will: (a) employ at least industry standard practices to protect your confidential information and data, and use and access such information only for the purpose of performing its obligations hereunder; (b) comply with all applicable laws relating to privacy and data protection; and (c) provide you with written notice of any unauthorized access or</w:t>
      </w:r>
      <w:r>
        <w:rPr>
          <w:rFonts w:ascii="Times New Roman" w:eastAsia="Times New Roman" w:hAnsi="Times New Roman" w:cs="Times New Roman"/>
          <w:sz w:val="24"/>
        </w:rPr>
        <w:t xml:space="preserve"> </w:t>
      </w:r>
      <w:r>
        <w:t>use of your data or confidential information of which CNM becomes aware, and reasonably cooperate with you in the investigation and resolution of any such incident. To this end, CNM will comply with all of the data and/or information security requirements provided by Company, so long as this Agreement remains in effect, to maintain commercially reasonable insurance policies related to cybersecurity.</w:t>
      </w:r>
      <w:r>
        <w:rPr>
          <w:rFonts w:ascii="Times New Roman" w:eastAsia="Times New Roman" w:hAnsi="Times New Roman" w:cs="Times New Roman"/>
          <w:sz w:val="24"/>
        </w:rPr>
        <w:t xml:space="preserve"> </w:t>
      </w:r>
    </w:p>
    <w:p w14:paraId="45CAF9D2" w14:textId="77777777" w:rsidR="00015D1D" w:rsidRDefault="00FC6E7B">
      <w:pPr>
        <w:pStyle w:val="ListParagraph"/>
        <w:rPr>
          <w:rFonts w:eastAsia="Century Gothic" w:cs="Century Gothic"/>
          <w:szCs w:val="18"/>
        </w:rPr>
      </w:pPr>
      <w:r>
        <w:rPr>
          <w:rFonts w:eastAsia="Century Gothic" w:cs="Century Gothic"/>
          <w:color w:val="000000"/>
          <w:szCs w:val="18"/>
        </w:rPr>
        <w:t xml:space="preserve"> </w:t>
      </w:r>
    </w:p>
    <w:p w14:paraId="16DEB4B3" w14:textId="77777777" w:rsidR="00015D1D" w:rsidRDefault="00FC6E7B">
      <w:pPr>
        <w:pStyle w:val="ListParagraph"/>
        <w:numPr>
          <w:ilvl w:val="0"/>
          <w:numId w:val="2"/>
        </w:numPr>
        <w:jc w:val="both"/>
        <w:rPr>
          <w:rFonts w:eastAsia="Century Gothic" w:cs="Century Gothic"/>
          <w:szCs w:val="18"/>
        </w:rPr>
      </w:pPr>
      <w:r>
        <w:rPr>
          <w:rFonts w:eastAsia="Century Gothic" w:cs="Century Gothic"/>
          <w:b/>
          <w:bCs/>
          <w:color w:val="000000"/>
          <w:szCs w:val="18"/>
        </w:rPr>
        <w:t xml:space="preserve">Prohibition </w:t>
      </w:r>
      <w:proofErr w:type="gramStart"/>
      <w:r>
        <w:rPr>
          <w:rFonts w:eastAsia="Century Gothic" w:cs="Century Gothic"/>
          <w:b/>
          <w:bCs/>
          <w:color w:val="000000"/>
          <w:szCs w:val="18"/>
        </w:rPr>
        <w:t>On</w:t>
      </w:r>
      <w:proofErr w:type="gramEnd"/>
      <w:r>
        <w:rPr>
          <w:rFonts w:eastAsia="Century Gothic" w:cs="Century Gothic"/>
          <w:b/>
          <w:bCs/>
          <w:color w:val="000000"/>
          <w:szCs w:val="18"/>
        </w:rPr>
        <w:t xml:space="preserve"> Unauthorized Retention, Use, Sale, or Disclosure of Personal Information Under the California Consumer Privacy Act.  </w:t>
      </w:r>
      <w:r>
        <w:rPr>
          <w:rFonts w:eastAsia="Century Gothic" w:cs="Century Gothic"/>
          <w:color w:val="000000"/>
          <w:szCs w:val="18"/>
        </w:rPr>
        <w:t>CNM hereby acknowledges that it is aware of, has read the California Consumer Privacy Act (“CCPA”) (California Civil Code Sections 1798.100 – 1798.199) regarding its business dealings with Client or its receipt of any personal information of consumers from Client, as the term “personal information” is defined by the CCPA.  CNM further agrees that under this contract it is a “service provider” to Client as defined by the CCPA at California Civil Code Section 1798.140(v).  CNM declares that it does not intend to, and hereby agrees not to, retain, use, sell, or disclose the personal information of consumers that it receives from Client for any reason outside of the specific purpose of performing the services specified in this contract, or as otherwise authorized under the CCPA.</w:t>
      </w:r>
    </w:p>
    <w:p w14:paraId="78C6EE79" w14:textId="77777777" w:rsidR="00015D1D" w:rsidRDefault="00FC6E7B">
      <w:pPr>
        <w:jc w:val="both"/>
        <w:rPr>
          <w:rFonts w:eastAsia="Century Gothic" w:cs="Century Gothic"/>
          <w:szCs w:val="18"/>
        </w:rPr>
      </w:pPr>
      <w:r>
        <w:rPr>
          <w:rFonts w:eastAsia="Century Gothic" w:cs="Century Gothic"/>
          <w:color w:val="000000"/>
          <w:szCs w:val="18"/>
        </w:rPr>
        <w:t xml:space="preserve"> </w:t>
      </w:r>
    </w:p>
    <w:p w14:paraId="02B781AF" w14:textId="77777777" w:rsidR="00015D1D" w:rsidRDefault="00FC6E7B">
      <w:pPr>
        <w:pStyle w:val="ListParagraph"/>
        <w:keepNext/>
        <w:numPr>
          <w:ilvl w:val="0"/>
          <w:numId w:val="2"/>
        </w:numPr>
        <w:jc w:val="both"/>
        <w:rPr>
          <w:rFonts w:eastAsia="Century Gothic" w:cs="Century Gothic"/>
          <w:szCs w:val="18"/>
        </w:rPr>
      </w:pPr>
      <w:r>
        <w:rPr>
          <w:rFonts w:eastAsia="Century Gothic" w:cs="Century Gothic"/>
          <w:b/>
          <w:bCs/>
          <w:color w:val="000000"/>
          <w:szCs w:val="18"/>
        </w:rPr>
        <w:lastRenderedPageBreak/>
        <w:t xml:space="preserve">Survival.  </w:t>
      </w:r>
      <w:r>
        <w:rPr>
          <w:rFonts w:eastAsia="Century Gothic" w:cs="Century Gothic"/>
          <w:color w:val="000000"/>
          <w:szCs w:val="18"/>
        </w:rPr>
        <w:t>Notwithstanding any other language in the Agreement, the terms of the Agreement that by their nature are to survive the Agreement will survive its expiration or termination.  These include but are not limited to Sections 2, 3, 4, 5, 6, 8, 9, 10, 11, 12, 13, 14, 15, 16, 17, 18, 19, 20 and 21 of these Terms and this Section 22.</w:t>
      </w:r>
    </w:p>
    <w:p w14:paraId="54F6D570" w14:textId="77777777" w:rsidR="00015D1D" w:rsidRDefault="00FC6E7B">
      <w:pPr>
        <w:pStyle w:val="ListParagraph"/>
        <w:rPr>
          <w:rFonts w:eastAsia="Century Gothic" w:cs="Century Gothic"/>
          <w:szCs w:val="18"/>
        </w:rPr>
      </w:pPr>
      <w:r>
        <w:rPr>
          <w:rFonts w:eastAsia="Century Gothic" w:cs="Century Gothic"/>
          <w:color w:val="000000"/>
          <w:szCs w:val="18"/>
        </w:rPr>
        <w:t xml:space="preserve"> </w:t>
      </w:r>
    </w:p>
    <w:p w14:paraId="1C6712BE" w14:textId="77777777" w:rsidR="00015D1D" w:rsidRDefault="00FC6E7B">
      <w:pPr>
        <w:jc w:val="center"/>
        <w:rPr>
          <w:rFonts w:eastAsia="Century Gothic" w:cs="Century Gothic"/>
          <w:szCs w:val="18"/>
        </w:rPr>
      </w:pPr>
      <w:r>
        <w:rPr>
          <w:rFonts w:eastAsia="Century Gothic" w:cs="Century Gothic"/>
          <w:color w:val="000000"/>
          <w:szCs w:val="18"/>
        </w:rPr>
        <w:t>*     *      *</w:t>
      </w:r>
    </w:p>
    <w:sectPr w:rsidR="00015D1D" w:rsidSect="00075E4A">
      <w:headerReference w:type="default" r:id="rId13"/>
      <w:footerReference w:type="default" r:id="rId14"/>
      <w:footerReference w:type="first" r:id="rId15"/>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660EBE" w14:textId="77777777" w:rsidR="00496CFA" w:rsidRDefault="00496CFA">
      <w:r>
        <w:separator/>
      </w:r>
    </w:p>
  </w:endnote>
  <w:endnote w:type="continuationSeparator" w:id="0">
    <w:p w14:paraId="4FA33CA4" w14:textId="77777777" w:rsidR="00496CFA" w:rsidRDefault="00496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D5AC5" w14:textId="77777777" w:rsidR="00F77A24" w:rsidRDefault="00F77A24">
    <w:pPr>
      <w:pStyle w:val="Footer"/>
      <w:jc w:val="center"/>
    </w:pPr>
  </w:p>
  <w:p w14:paraId="4250336C" w14:textId="77777777" w:rsidR="00F77A24" w:rsidRDefault="00F77A24">
    <w:pPr>
      <w:pStyle w:val="Footer"/>
      <w:jc w:val="center"/>
    </w:pPr>
    <w:bookmarkStart w:id="2" w:name="tempDocID"/>
  </w:p>
  <w:p w14:paraId="19D199D1" w14:textId="77777777" w:rsidR="00F77A24" w:rsidRDefault="00496CFA" w:rsidP="00F77A24">
    <w:pPr>
      <w:pStyle w:val="Footer"/>
      <w:jc w:val="right"/>
    </w:pPr>
    <w:sdt>
      <w:sdtPr>
        <w:rPr>
          <w:noProof/>
        </w:rPr>
        <w:id w:val="1911130382"/>
        <w:docPartObj>
          <w:docPartGallery w:val="Page Numbers (Bottom of Page)"/>
          <w:docPartUnique/>
        </w:docPartObj>
      </w:sdtPr>
      <w:sdtEndPr/>
      <w:sdtContent>
        <w:r w:rsidR="001F6307">
          <w:fldChar w:fldCharType="begin"/>
        </w:r>
        <w:r w:rsidR="001F6307">
          <w:instrText xml:space="preserve"> PAGE   \* MERGEFORMAT </w:instrText>
        </w:r>
        <w:r w:rsidR="001F6307">
          <w:fldChar w:fldCharType="separate"/>
        </w:r>
        <w:r w:rsidR="00DB400A">
          <w:rPr>
            <w:noProof/>
          </w:rPr>
          <w:t>2</w:t>
        </w:r>
        <w:r w:rsidR="001F6307">
          <w:rPr>
            <w:noProof/>
          </w:rPr>
          <w:fldChar w:fldCharType="end"/>
        </w:r>
      </w:sdtContent>
    </w:sdt>
  </w:p>
  <w:p w14:paraId="1906A9C4" w14:textId="77777777" w:rsidR="002E1316" w:rsidRDefault="00FC6E7B" w:rsidP="006B49AE">
    <w:pPr>
      <w:pStyle w:val="Footer"/>
      <w:jc w:val="center"/>
    </w:pPr>
    <w:r>
      <w:rPr>
        <w:rFonts w:cs="Courier New"/>
        <w:noProof/>
        <w:sz w:val="17"/>
        <w:szCs w:val="17"/>
        <w:lang w:eastAsia="en-US"/>
      </w:rPr>
      <w:drawing>
        <wp:anchor distT="0" distB="0" distL="114300" distR="114300" simplePos="0" relativeHeight="251660288" behindDoc="0" locked="0" layoutInCell="1" allowOverlap="1" wp14:anchorId="516B41A0" wp14:editId="1AC17829">
          <wp:simplePos x="0" y="0"/>
          <wp:positionH relativeFrom="column">
            <wp:posOffset>0</wp:posOffset>
          </wp:positionH>
          <wp:positionV relativeFrom="page">
            <wp:posOffset>9872345</wp:posOffset>
          </wp:positionV>
          <wp:extent cx="5943600" cy="16637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derColorBar.jpg"/>
                  <pic:cNvPicPr/>
                </pic:nvPicPr>
                <pic:blipFill>
                  <a:blip r:embed="rId1">
                    <a:extLst>
                      <a:ext uri="{28A0092B-C50C-407E-A947-70E740481C1C}">
                        <a14:useLocalDpi xmlns:a14="http://schemas.microsoft.com/office/drawing/2010/main" val="0"/>
                      </a:ext>
                    </a:extLst>
                  </a:blip>
                  <a:stretch>
                    <a:fillRect/>
                  </a:stretch>
                </pic:blipFill>
                <pic:spPr>
                  <a:xfrm>
                    <a:off x="0" y="0"/>
                    <a:ext cx="5943600" cy="166370"/>
                  </a:xfrm>
                  <a:prstGeom prst="rect">
                    <a:avLst/>
                  </a:prstGeom>
                </pic:spPr>
              </pic:pic>
            </a:graphicData>
          </a:graphic>
        </wp:anchor>
      </w:drawing>
    </w:r>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4446F" w14:textId="77777777" w:rsidR="000751F2" w:rsidRDefault="00FC6E7B" w:rsidP="00B46F72">
    <w:pPr>
      <w:tabs>
        <w:tab w:val="center" w:pos="4680"/>
        <w:tab w:val="right" w:pos="9360"/>
      </w:tabs>
      <w:jc w:val="center"/>
      <w:rPr>
        <w:rFonts w:eastAsia="SimSun" w:cs="Times New Roman"/>
        <w:szCs w:val="18"/>
      </w:rPr>
    </w:pPr>
    <w:r w:rsidRPr="00D4702D">
      <w:rPr>
        <w:rFonts w:ascii="Tahoma" w:eastAsia="SimSun" w:hAnsi="Tahoma" w:cs="Tahoma"/>
        <w:color w:val="5F6062"/>
        <w:szCs w:val="18"/>
      </w:rPr>
      <w:t>﻿</w:t>
    </w:r>
    <w:r w:rsidRPr="00D4702D">
      <w:rPr>
        <w:rFonts w:eastAsia="SimSun" w:cs="Times New Roman"/>
        <w:szCs w:val="18"/>
      </w:rPr>
      <w:t xml:space="preserve">21051 Warner Center Lane, Suite 140 </w:t>
    </w:r>
    <w:r w:rsidRPr="00D4702D">
      <w:rPr>
        <w:rFonts w:eastAsia="SimSun" w:cs="Times New Roman"/>
        <w:b/>
        <w:color w:val="0F7DC3"/>
        <w:szCs w:val="18"/>
      </w:rPr>
      <w:t>|</w:t>
    </w:r>
    <w:r w:rsidRPr="00D4702D">
      <w:rPr>
        <w:rFonts w:eastAsia="SimSun" w:cs="Times New Roman"/>
        <w:color w:val="5F6062"/>
        <w:szCs w:val="18"/>
      </w:rPr>
      <w:t xml:space="preserve"> </w:t>
    </w:r>
    <w:r w:rsidRPr="00D4702D">
      <w:rPr>
        <w:rFonts w:eastAsia="SimSun" w:cs="Times New Roman"/>
        <w:szCs w:val="18"/>
      </w:rPr>
      <w:t xml:space="preserve">Woodland Hills, CA 91367 </w:t>
    </w:r>
    <w:r w:rsidRPr="00D4702D">
      <w:rPr>
        <w:rFonts w:eastAsia="SimSun" w:cs="Times New Roman"/>
        <w:b/>
        <w:color w:val="0F7DC3"/>
        <w:szCs w:val="18"/>
      </w:rPr>
      <w:t>|</w:t>
    </w:r>
    <w:r w:rsidRPr="00D4702D">
      <w:rPr>
        <w:rFonts w:eastAsia="SimSun" w:cs="Times New Roman"/>
        <w:color w:val="5F6062"/>
        <w:szCs w:val="18"/>
      </w:rPr>
      <w:t xml:space="preserve"> </w:t>
    </w:r>
    <w:r w:rsidRPr="00D4702D">
      <w:rPr>
        <w:rFonts w:eastAsia="SimSun" w:cs="Times New Roman"/>
        <w:szCs w:val="18"/>
      </w:rPr>
      <w:t xml:space="preserve">818.999.9501 </w:t>
    </w:r>
    <w:r w:rsidRPr="00D4702D">
      <w:rPr>
        <w:rFonts w:eastAsia="SimSun" w:cs="Times New Roman"/>
        <w:b/>
        <w:color w:val="0F7DC3"/>
        <w:szCs w:val="18"/>
      </w:rPr>
      <w:t>|</w:t>
    </w:r>
    <w:r w:rsidRPr="00D4702D">
      <w:rPr>
        <w:rFonts w:eastAsia="SimSun" w:cs="Times New Roman"/>
        <w:color w:val="5F6062"/>
        <w:szCs w:val="18"/>
      </w:rPr>
      <w:t xml:space="preserve"> </w:t>
    </w:r>
    <w:r w:rsidRPr="00D4702D">
      <w:rPr>
        <w:rFonts w:eastAsia="SimSun" w:cs="Times New Roman"/>
        <w:szCs w:val="18"/>
      </w:rPr>
      <w:t>cnmllp.com</w:t>
    </w:r>
  </w:p>
  <w:p w14:paraId="74C21E2D" w14:textId="77777777" w:rsidR="00161A2C" w:rsidRDefault="00FC6E7B" w:rsidP="00161A2C">
    <w:pPr>
      <w:pStyle w:val="Footer"/>
      <w:tabs>
        <w:tab w:val="clear" w:pos="9360"/>
      </w:tabs>
      <w:spacing w:before="120" w:after="120"/>
      <w:ind w:right="-720"/>
      <w:jc w:val="center"/>
      <w:rPr>
        <w:rFonts w:eastAsia="SimSun" w:cs="Times New Roman"/>
        <w:szCs w:val="18"/>
      </w:rPr>
    </w:pPr>
    <w:r>
      <w:rPr>
        <w:rFonts w:eastAsia="SimSun" w:cs="Times New Roman"/>
        <w:szCs w:val="18"/>
      </w:rPr>
      <w:t>15635 Alton Parkway, Suite 450</w:t>
    </w:r>
    <w:r w:rsidRPr="00B46F72">
      <w:rPr>
        <w:rFonts w:eastAsia="SimSun" w:cs="Times New Roman"/>
        <w:szCs w:val="18"/>
      </w:rPr>
      <w:t xml:space="preserve"> |</w:t>
    </w:r>
    <w:r>
      <w:rPr>
        <w:rFonts w:eastAsia="SimSun" w:cs="Times New Roman"/>
        <w:szCs w:val="18"/>
      </w:rPr>
      <w:t xml:space="preserve"> </w:t>
    </w:r>
    <w:r w:rsidRPr="00B46F72">
      <w:rPr>
        <w:rFonts w:eastAsia="SimSun" w:cs="Times New Roman"/>
        <w:szCs w:val="18"/>
      </w:rPr>
      <w:t>Irvine, CA 92618 |</w:t>
    </w:r>
    <w:r w:rsidR="00E71427" w:rsidRPr="00E71427">
      <w:rPr>
        <w:rFonts w:eastAsia="SimSun" w:cs="Times New Roman"/>
        <w:szCs w:val="18"/>
      </w:rPr>
      <w:t>949-299-5583</w:t>
    </w:r>
  </w:p>
  <w:p w14:paraId="560CABF8" w14:textId="77777777" w:rsidR="00161A2C" w:rsidRDefault="00FC6E7B" w:rsidP="00161A2C">
    <w:pPr>
      <w:pStyle w:val="Footer"/>
      <w:tabs>
        <w:tab w:val="clear" w:pos="9360"/>
      </w:tabs>
      <w:spacing w:before="120" w:after="120"/>
      <w:ind w:right="-720"/>
      <w:jc w:val="center"/>
      <w:rPr>
        <w:rFonts w:eastAsia="SimSun" w:cs="Times New Roman"/>
        <w:szCs w:val="18"/>
      </w:rPr>
    </w:pPr>
    <w:r>
      <w:rPr>
        <w:rFonts w:eastAsia="SimSun" w:cs="Times New Roman"/>
        <w:szCs w:val="18"/>
      </w:rPr>
      <w:t>264 West 40</w:t>
    </w:r>
    <w:r w:rsidRPr="00BB062C">
      <w:rPr>
        <w:rFonts w:eastAsia="SimSun" w:cs="Times New Roman"/>
        <w:szCs w:val="18"/>
        <w:vertAlign w:val="superscript"/>
      </w:rPr>
      <w:t>th</w:t>
    </w:r>
    <w:r>
      <w:rPr>
        <w:rFonts w:eastAsia="SimSun" w:cs="Times New Roman"/>
        <w:szCs w:val="18"/>
      </w:rPr>
      <w:t xml:space="preserve"> Street, FL 19 | New York, NY 10018</w:t>
    </w:r>
  </w:p>
  <w:p w14:paraId="3F2E1A3E" w14:textId="77777777" w:rsidR="00BD1D0D" w:rsidRPr="007608FB" w:rsidRDefault="00FC6E7B" w:rsidP="00B46F72">
    <w:pPr>
      <w:pStyle w:val="Footer"/>
      <w:tabs>
        <w:tab w:val="clear" w:pos="9360"/>
      </w:tabs>
      <w:spacing w:before="120" w:after="120"/>
      <w:ind w:right="-720"/>
      <w:jc w:val="center"/>
      <w:rPr>
        <w:lang w:val="es-ES"/>
      </w:rPr>
    </w:pPr>
    <w:r>
      <w:rPr>
        <w:noProof/>
        <w:lang w:eastAsia="en-US"/>
      </w:rPr>
      <w:drawing>
        <wp:anchor distT="0" distB="0" distL="114300" distR="114300" simplePos="0" relativeHeight="251659264" behindDoc="0" locked="0" layoutInCell="1" allowOverlap="1" wp14:anchorId="68687BE3" wp14:editId="0B65ACC7">
          <wp:simplePos x="0" y="0"/>
          <wp:positionH relativeFrom="column">
            <wp:posOffset>0</wp:posOffset>
          </wp:positionH>
          <wp:positionV relativeFrom="page">
            <wp:posOffset>9881441</wp:posOffset>
          </wp:positionV>
          <wp:extent cx="5943600" cy="16637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69963" name="WiderColorBar.jpg"/>
                  <pic:cNvPicPr/>
                </pic:nvPicPr>
                <pic:blipFill>
                  <a:blip r:embed="rId1">
                    <a:extLst>
                      <a:ext uri="{28A0092B-C50C-407E-A947-70E740481C1C}">
                        <a14:useLocalDpi xmlns:a14="http://schemas.microsoft.com/office/drawing/2010/main" val="0"/>
                      </a:ext>
                    </a:extLst>
                  </a:blip>
                  <a:stretch>
                    <a:fillRect/>
                  </a:stretch>
                </pic:blipFill>
                <pic:spPr>
                  <a:xfrm>
                    <a:off x="0" y="0"/>
                    <a:ext cx="5943600" cy="166370"/>
                  </a:xfrm>
                  <a:prstGeom prst="rect">
                    <a:avLst/>
                  </a:prstGeom>
                </pic:spPr>
              </pic:pic>
            </a:graphicData>
          </a:graphic>
        </wp:anchor>
      </w:drawing>
    </w:r>
    <w:r w:rsidR="007505A2" w:rsidRPr="007608FB">
      <w:rPr>
        <w:lang w:val="es-ES"/>
      </w:rPr>
      <w:t xml:space="preserve">11622 </w:t>
    </w:r>
    <w:proofErr w:type="gramStart"/>
    <w:r w:rsidR="007505A2" w:rsidRPr="007608FB">
      <w:rPr>
        <w:lang w:val="es-ES"/>
      </w:rPr>
      <w:t>El</w:t>
    </w:r>
    <w:proofErr w:type="gramEnd"/>
    <w:r w:rsidR="007505A2" w:rsidRPr="007608FB">
      <w:rPr>
        <w:lang w:val="es-ES"/>
      </w:rPr>
      <w:t xml:space="preserve"> Camino Real, STE 100 | San Diego, CA 92130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57F1E" w14:textId="77777777" w:rsidR="00F77A24" w:rsidRDefault="00496CFA" w:rsidP="00F77A24">
    <w:pPr>
      <w:pStyle w:val="Footer"/>
      <w:jc w:val="right"/>
    </w:pPr>
    <w:sdt>
      <w:sdtPr>
        <w:rPr>
          <w:noProof/>
        </w:rPr>
        <w:id w:val="435357462"/>
        <w:docPartObj>
          <w:docPartGallery w:val="Page Numbers (Bottom of Page)"/>
          <w:docPartUnique/>
        </w:docPartObj>
      </w:sdtPr>
      <w:sdtEndPr/>
      <w:sdtContent>
        <w:r w:rsidR="001F6307">
          <w:fldChar w:fldCharType="begin"/>
        </w:r>
        <w:r w:rsidR="001F6307">
          <w:instrText xml:space="preserve"> PAGE   \* MERGEFORMAT </w:instrText>
        </w:r>
        <w:r w:rsidR="001F6307">
          <w:fldChar w:fldCharType="separate"/>
        </w:r>
        <w:r w:rsidR="00DB400A">
          <w:rPr>
            <w:noProof/>
          </w:rPr>
          <w:t>10</w:t>
        </w:r>
        <w:r w:rsidR="001F6307">
          <w:rPr>
            <w:noProof/>
          </w:rPr>
          <w:fldChar w:fldCharType="end"/>
        </w:r>
      </w:sdtContent>
    </w:sdt>
  </w:p>
  <w:p w14:paraId="287A8FAC" w14:textId="77777777" w:rsidR="00F77A24" w:rsidRDefault="00FC6E7B" w:rsidP="006B49AE">
    <w:pPr>
      <w:pStyle w:val="Footer"/>
      <w:jc w:val="center"/>
    </w:pPr>
    <w:r>
      <w:rPr>
        <w:rFonts w:cs="Courier New"/>
        <w:noProof/>
        <w:sz w:val="17"/>
        <w:szCs w:val="17"/>
        <w:lang w:eastAsia="en-US"/>
      </w:rPr>
      <w:drawing>
        <wp:anchor distT="0" distB="0" distL="114300" distR="114300" simplePos="0" relativeHeight="251661312" behindDoc="0" locked="0" layoutInCell="1" allowOverlap="1" wp14:anchorId="56A204B1" wp14:editId="209ACF32">
          <wp:simplePos x="0" y="0"/>
          <wp:positionH relativeFrom="column">
            <wp:posOffset>0</wp:posOffset>
          </wp:positionH>
          <wp:positionV relativeFrom="page">
            <wp:posOffset>9872345</wp:posOffset>
          </wp:positionV>
          <wp:extent cx="5943600" cy="166370"/>
          <wp:effectExtent l="0" t="0" r="0" b="5080"/>
          <wp:wrapSquare wrapText="bothSides"/>
          <wp:docPr id="728080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16462" name="WiderColorBar.jpg"/>
                  <pic:cNvPicPr/>
                </pic:nvPicPr>
                <pic:blipFill>
                  <a:blip r:embed="rId1">
                    <a:extLst>
                      <a:ext uri="{28A0092B-C50C-407E-A947-70E740481C1C}">
                        <a14:useLocalDpi xmlns:a14="http://schemas.microsoft.com/office/drawing/2010/main" val="0"/>
                      </a:ext>
                    </a:extLst>
                  </a:blip>
                  <a:stretch>
                    <a:fillRect/>
                  </a:stretch>
                </pic:blipFill>
                <pic:spPr>
                  <a:xfrm>
                    <a:off x="0" y="0"/>
                    <a:ext cx="5943600" cy="166370"/>
                  </a:xfrm>
                  <a:prstGeom prst="rect">
                    <a:avLst/>
                  </a:prstGeom>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F1066" w14:textId="77777777" w:rsidR="00D669D7" w:rsidRPr="000751F2" w:rsidRDefault="00FC6E7B" w:rsidP="00D4702D">
    <w:pPr>
      <w:tabs>
        <w:tab w:val="center" w:pos="4680"/>
        <w:tab w:val="right" w:pos="9360"/>
      </w:tabs>
      <w:jc w:val="center"/>
      <w:rPr>
        <w:rFonts w:eastAsia="SimSun" w:cs="Times New Roman"/>
        <w:szCs w:val="18"/>
      </w:rPr>
    </w:pPr>
    <w:r w:rsidRPr="00D4702D">
      <w:rPr>
        <w:rFonts w:ascii="Tahoma" w:eastAsia="SimSun" w:hAnsi="Tahoma" w:cs="Tahoma"/>
        <w:color w:val="5F6062"/>
        <w:szCs w:val="18"/>
      </w:rPr>
      <w:t>﻿</w:t>
    </w:r>
    <w:r w:rsidRPr="00D4702D">
      <w:rPr>
        <w:rFonts w:eastAsia="SimSun" w:cs="Times New Roman"/>
        <w:szCs w:val="18"/>
      </w:rPr>
      <w:t xml:space="preserve">21051 Warner Center Lane, Suite 140 </w:t>
    </w:r>
    <w:r w:rsidRPr="00D4702D">
      <w:rPr>
        <w:rFonts w:eastAsia="SimSun" w:cs="Times New Roman"/>
        <w:b/>
        <w:color w:val="0F7DC3"/>
        <w:szCs w:val="18"/>
      </w:rPr>
      <w:t>|</w:t>
    </w:r>
    <w:r w:rsidRPr="00D4702D">
      <w:rPr>
        <w:rFonts w:eastAsia="SimSun" w:cs="Times New Roman"/>
        <w:color w:val="5F6062"/>
        <w:szCs w:val="18"/>
      </w:rPr>
      <w:t xml:space="preserve"> </w:t>
    </w:r>
    <w:r w:rsidRPr="00D4702D">
      <w:rPr>
        <w:rFonts w:eastAsia="SimSun" w:cs="Times New Roman"/>
        <w:szCs w:val="18"/>
      </w:rPr>
      <w:t xml:space="preserve">Woodland Hills, CA 91367 </w:t>
    </w:r>
    <w:r w:rsidRPr="00D4702D">
      <w:rPr>
        <w:rFonts w:eastAsia="SimSun" w:cs="Times New Roman"/>
        <w:b/>
        <w:color w:val="0F7DC3"/>
        <w:szCs w:val="18"/>
      </w:rPr>
      <w:t>|</w:t>
    </w:r>
    <w:r w:rsidRPr="00D4702D">
      <w:rPr>
        <w:rFonts w:eastAsia="SimSun" w:cs="Times New Roman"/>
        <w:color w:val="5F6062"/>
        <w:szCs w:val="18"/>
      </w:rPr>
      <w:t xml:space="preserve"> </w:t>
    </w:r>
    <w:r w:rsidRPr="00D4702D">
      <w:rPr>
        <w:rFonts w:eastAsia="SimSun" w:cs="Times New Roman"/>
        <w:szCs w:val="18"/>
      </w:rPr>
      <w:t xml:space="preserve">818.999.9501 </w:t>
    </w:r>
    <w:r w:rsidRPr="00D4702D">
      <w:rPr>
        <w:rFonts w:eastAsia="SimSun" w:cs="Times New Roman"/>
        <w:b/>
        <w:color w:val="0F7DC3"/>
        <w:szCs w:val="18"/>
      </w:rPr>
      <w:t>|</w:t>
    </w:r>
    <w:r w:rsidRPr="00D4702D">
      <w:rPr>
        <w:rFonts w:eastAsia="SimSun" w:cs="Times New Roman"/>
        <w:color w:val="5F6062"/>
        <w:szCs w:val="18"/>
      </w:rPr>
      <w:t xml:space="preserve"> </w:t>
    </w:r>
    <w:r w:rsidRPr="00D4702D">
      <w:rPr>
        <w:rFonts w:eastAsia="SimSun" w:cs="Times New Roman"/>
        <w:szCs w:val="18"/>
      </w:rPr>
      <w:t>cnmllp.com</w:t>
    </w:r>
  </w:p>
  <w:p w14:paraId="7F64ED7F" w14:textId="77777777" w:rsidR="00D669D7" w:rsidRPr="000751F2" w:rsidRDefault="00FC6E7B" w:rsidP="000751F2">
    <w:pPr>
      <w:pStyle w:val="Footer"/>
    </w:pPr>
    <w:r>
      <w:rPr>
        <w:rFonts w:cs="Courier New"/>
        <w:noProof/>
        <w:sz w:val="17"/>
        <w:szCs w:val="17"/>
        <w:lang w:eastAsia="en-US"/>
      </w:rPr>
      <w:drawing>
        <wp:anchor distT="0" distB="0" distL="114300" distR="114300" simplePos="0" relativeHeight="251662336" behindDoc="0" locked="0" layoutInCell="1" allowOverlap="1" wp14:anchorId="6E0B8348" wp14:editId="4AB8645B">
          <wp:simplePos x="0" y="0"/>
          <wp:positionH relativeFrom="column">
            <wp:posOffset>0</wp:posOffset>
          </wp:positionH>
          <wp:positionV relativeFrom="page">
            <wp:posOffset>9881441</wp:posOffset>
          </wp:positionV>
          <wp:extent cx="5943600" cy="1663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93190" name="WiderColorBar.jpg"/>
                  <pic:cNvPicPr/>
                </pic:nvPicPr>
                <pic:blipFill>
                  <a:blip r:embed="rId1">
                    <a:extLst>
                      <a:ext uri="{28A0092B-C50C-407E-A947-70E740481C1C}">
                        <a14:useLocalDpi xmlns:a14="http://schemas.microsoft.com/office/drawing/2010/main" val="0"/>
                      </a:ext>
                    </a:extLst>
                  </a:blip>
                  <a:stretch>
                    <a:fillRect/>
                  </a:stretch>
                </pic:blipFill>
                <pic:spPr>
                  <a:xfrm>
                    <a:off x="0" y="0"/>
                    <a:ext cx="5943600" cy="16637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70BA3" w14:textId="77777777" w:rsidR="00496CFA" w:rsidRDefault="00496CFA">
      <w:r>
        <w:separator/>
      </w:r>
    </w:p>
  </w:footnote>
  <w:footnote w:type="continuationSeparator" w:id="0">
    <w:p w14:paraId="6E52FE85" w14:textId="77777777" w:rsidR="00496CFA" w:rsidRDefault="00496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DF383" w14:textId="77777777" w:rsidR="002E1316" w:rsidRPr="006F05FE" w:rsidRDefault="002E1316" w:rsidP="006400A1">
    <w:pPr>
      <w:pStyle w:val="Header"/>
      <w:ind w:right="400"/>
      <w:rPr>
        <w:b/>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D9E54" w14:textId="77777777" w:rsidR="002E1316" w:rsidRPr="00E028D5" w:rsidRDefault="00FC6E7B" w:rsidP="007B1B0C">
    <w:pPr>
      <w:pStyle w:val="Footer"/>
      <w:ind w:right="440"/>
    </w:pPr>
    <w:r w:rsidRPr="00E028D5">
      <w:rPr>
        <w:rFonts w:ascii="Courier New" w:hAnsi="Courier New" w:cs="Courier New"/>
        <w:noProof/>
        <w:lang w:eastAsia="en-US"/>
      </w:rPr>
      <w:drawing>
        <wp:anchor distT="0" distB="0" distL="114300" distR="114300" simplePos="0" relativeHeight="251658240" behindDoc="1" locked="0" layoutInCell="1" allowOverlap="0" wp14:anchorId="0B2B78FE" wp14:editId="1DCD4F50">
          <wp:simplePos x="0" y="0"/>
          <wp:positionH relativeFrom="page">
            <wp:posOffset>-40512</wp:posOffset>
          </wp:positionH>
          <wp:positionV relativeFrom="page">
            <wp:posOffset>75235</wp:posOffset>
          </wp:positionV>
          <wp:extent cx="7772400" cy="1709420"/>
          <wp:effectExtent l="0" t="0" r="0"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03553" name="CNM-Arrow-Vert-Logo-Tag.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70942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17236" w14:textId="77777777" w:rsidR="002E1316" w:rsidRDefault="002E1316">
    <w:pPr>
      <w:pStyle w:val="Header"/>
    </w:pPr>
  </w:p>
  <w:p w14:paraId="1DC74AC0" w14:textId="77777777" w:rsidR="002E1316" w:rsidRDefault="002E13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3E0CAE"/>
    <w:multiLevelType w:val="hybridMultilevel"/>
    <w:tmpl w:val="CF3AA106"/>
    <w:lvl w:ilvl="0" w:tplc="7D989816">
      <w:start w:val="1"/>
      <w:numFmt w:val="bullet"/>
      <w:lvlText w:val=""/>
      <w:lvlJc w:val="left"/>
      <w:pPr>
        <w:ind w:left="720" w:hanging="360"/>
      </w:pPr>
      <w:rPr>
        <w:rFonts w:ascii="Symbol" w:hAnsi="Symbol" w:hint="default"/>
      </w:rPr>
    </w:lvl>
    <w:lvl w:ilvl="1" w:tplc="F8186D4A">
      <w:start w:val="1"/>
      <w:numFmt w:val="bullet"/>
      <w:lvlText w:val="o"/>
      <w:lvlJc w:val="left"/>
      <w:pPr>
        <w:ind w:left="1440" w:hanging="360"/>
      </w:pPr>
      <w:rPr>
        <w:rFonts w:ascii="Courier New" w:hAnsi="Courier New" w:cs="Courier New" w:hint="default"/>
      </w:rPr>
    </w:lvl>
    <w:lvl w:ilvl="2" w:tplc="4CB632BA" w:tentative="1">
      <w:start w:val="1"/>
      <w:numFmt w:val="bullet"/>
      <w:lvlText w:val=""/>
      <w:lvlJc w:val="left"/>
      <w:pPr>
        <w:ind w:left="2160" w:hanging="360"/>
      </w:pPr>
      <w:rPr>
        <w:rFonts w:ascii="Wingdings" w:hAnsi="Wingdings" w:hint="default"/>
      </w:rPr>
    </w:lvl>
    <w:lvl w:ilvl="3" w:tplc="8506D6CE" w:tentative="1">
      <w:start w:val="1"/>
      <w:numFmt w:val="bullet"/>
      <w:lvlText w:val=""/>
      <w:lvlJc w:val="left"/>
      <w:pPr>
        <w:ind w:left="2880" w:hanging="360"/>
      </w:pPr>
      <w:rPr>
        <w:rFonts w:ascii="Symbol" w:hAnsi="Symbol" w:hint="default"/>
      </w:rPr>
    </w:lvl>
    <w:lvl w:ilvl="4" w:tplc="38DCB9E6" w:tentative="1">
      <w:start w:val="1"/>
      <w:numFmt w:val="bullet"/>
      <w:lvlText w:val="o"/>
      <w:lvlJc w:val="left"/>
      <w:pPr>
        <w:ind w:left="3600" w:hanging="360"/>
      </w:pPr>
      <w:rPr>
        <w:rFonts w:ascii="Courier New" w:hAnsi="Courier New" w:cs="Courier New" w:hint="default"/>
      </w:rPr>
    </w:lvl>
    <w:lvl w:ilvl="5" w:tplc="5E429DEE" w:tentative="1">
      <w:start w:val="1"/>
      <w:numFmt w:val="bullet"/>
      <w:lvlText w:val=""/>
      <w:lvlJc w:val="left"/>
      <w:pPr>
        <w:ind w:left="4320" w:hanging="360"/>
      </w:pPr>
      <w:rPr>
        <w:rFonts w:ascii="Wingdings" w:hAnsi="Wingdings" w:hint="default"/>
      </w:rPr>
    </w:lvl>
    <w:lvl w:ilvl="6" w:tplc="4224E102" w:tentative="1">
      <w:start w:val="1"/>
      <w:numFmt w:val="bullet"/>
      <w:lvlText w:val=""/>
      <w:lvlJc w:val="left"/>
      <w:pPr>
        <w:ind w:left="5040" w:hanging="360"/>
      </w:pPr>
      <w:rPr>
        <w:rFonts w:ascii="Symbol" w:hAnsi="Symbol" w:hint="default"/>
      </w:rPr>
    </w:lvl>
    <w:lvl w:ilvl="7" w:tplc="887C7D64" w:tentative="1">
      <w:start w:val="1"/>
      <w:numFmt w:val="bullet"/>
      <w:lvlText w:val="o"/>
      <w:lvlJc w:val="left"/>
      <w:pPr>
        <w:ind w:left="5760" w:hanging="360"/>
      </w:pPr>
      <w:rPr>
        <w:rFonts w:ascii="Courier New" w:hAnsi="Courier New" w:cs="Courier New" w:hint="default"/>
      </w:rPr>
    </w:lvl>
    <w:lvl w:ilvl="8" w:tplc="0012F928" w:tentative="1">
      <w:start w:val="1"/>
      <w:numFmt w:val="bullet"/>
      <w:lvlText w:val=""/>
      <w:lvlJc w:val="left"/>
      <w:pPr>
        <w:ind w:left="6480" w:hanging="360"/>
      </w:pPr>
      <w:rPr>
        <w:rFonts w:ascii="Wingdings" w:hAnsi="Wingdings" w:hint="default"/>
      </w:rPr>
    </w:lvl>
  </w:abstractNum>
  <w:abstractNum w:abstractNumId="1" w15:restartNumberingAfterBreak="0">
    <w:nsid w:val="42EF0AB7"/>
    <w:multiLevelType w:val="hybridMultilevel"/>
    <w:tmpl w:val="A82896B0"/>
    <w:lvl w:ilvl="0" w:tplc="A434E0A6">
      <w:start w:val="1"/>
      <w:numFmt w:val="decimal"/>
      <w:lvlText w:val="%1."/>
      <w:lvlJc w:val="left"/>
      <w:pPr>
        <w:ind w:left="1080" w:hanging="720"/>
      </w:pPr>
      <w:rPr>
        <w:rFonts w:hint="default"/>
      </w:rPr>
    </w:lvl>
    <w:lvl w:ilvl="1" w:tplc="F044103C" w:tentative="1">
      <w:start w:val="1"/>
      <w:numFmt w:val="lowerLetter"/>
      <w:lvlText w:val="%2."/>
      <w:lvlJc w:val="left"/>
      <w:pPr>
        <w:ind w:left="1440" w:hanging="360"/>
      </w:pPr>
    </w:lvl>
    <w:lvl w:ilvl="2" w:tplc="382AEFC4" w:tentative="1">
      <w:start w:val="1"/>
      <w:numFmt w:val="lowerRoman"/>
      <w:lvlText w:val="%3."/>
      <w:lvlJc w:val="right"/>
      <w:pPr>
        <w:ind w:left="2160" w:hanging="180"/>
      </w:pPr>
    </w:lvl>
    <w:lvl w:ilvl="3" w:tplc="EAB8497C" w:tentative="1">
      <w:start w:val="1"/>
      <w:numFmt w:val="decimal"/>
      <w:lvlText w:val="%4."/>
      <w:lvlJc w:val="left"/>
      <w:pPr>
        <w:ind w:left="2880" w:hanging="360"/>
      </w:pPr>
    </w:lvl>
    <w:lvl w:ilvl="4" w:tplc="9B14BC78" w:tentative="1">
      <w:start w:val="1"/>
      <w:numFmt w:val="lowerLetter"/>
      <w:lvlText w:val="%5."/>
      <w:lvlJc w:val="left"/>
      <w:pPr>
        <w:ind w:left="3600" w:hanging="360"/>
      </w:pPr>
    </w:lvl>
    <w:lvl w:ilvl="5" w:tplc="F6E09010" w:tentative="1">
      <w:start w:val="1"/>
      <w:numFmt w:val="lowerRoman"/>
      <w:lvlText w:val="%6."/>
      <w:lvlJc w:val="right"/>
      <w:pPr>
        <w:ind w:left="4320" w:hanging="180"/>
      </w:pPr>
    </w:lvl>
    <w:lvl w:ilvl="6" w:tplc="4FC6F3FE" w:tentative="1">
      <w:start w:val="1"/>
      <w:numFmt w:val="decimal"/>
      <w:lvlText w:val="%7."/>
      <w:lvlJc w:val="left"/>
      <w:pPr>
        <w:ind w:left="5040" w:hanging="360"/>
      </w:pPr>
    </w:lvl>
    <w:lvl w:ilvl="7" w:tplc="F1722646" w:tentative="1">
      <w:start w:val="1"/>
      <w:numFmt w:val="lowerLetter"/>
      <w:lvlText w:val="%8."/>
      <w:lvlJc w:val="left"/>
      <w:pPr>
        <w:ind w:left="5760" w:hanging="360"/>
      </w:pPr>
    </w:lvl>
    <w:lvl w:ilvl="8" w:tplc="C1F68380" w:tentative="1">
      <w:start w:val="1"/>
      <w:numFmt w:val="lowerRoman"/>
      <w:lvlText w:val="%9."/>
      <w:lvlJc w:val="right"/>
      <w:pPr>
        <w:ind w:left="6480" w:hanging="180"/>
      </w:pPr>
    </w:lvl>
  </w:abstractNum>
  <w:abstractNum w:abstractNumId="2" w15:restartNumberingAfterBreak="0">
    <w:nsid w:val="5752339E"/>
    <w:multiLevelType w:val="hybridMultilevel"/>
    <w:tmpl w:val="E76CD988"/>
    <w:lvl w:ilvl="0" w:tplc="FC2496A2">
      <w:start w:val="1"/>
      <w:numFmt w:val="decimal"/>
      <w:lvlText w:val="%1."/>
      <w:lvlJc w:val="left"/>
      <w:pPr>
        <w:ind w:left="1080" w:hanging="720"/>
      </w:pPr>
      <w:rPr>
        <w:rFonts w:hint="default"/>
      </w:rPr>
    </w:lvl>
    <w:lvl w:ilvl="1" w:tplc="3FDAD88C" w:tentative="1">
      <w:start w:val="1"/>
      <w:numFmt w:val="lowerLetter"/>
      <w:lvlText w:val="%2."/>
      <w:lvlJc w:val="left"/>
      <w:pPr>
        <w:ind w:left="1440" w:hanging="360"/>
      </w:pPr>
    </w:lvl>
    <w:lvl w:ilvl="2" w:tplc="10E0DA3E" w:tentative="1">
      <w:start w:val="1"/>
      <w:numFmt w:val="lowerRoman"/>
      <w:lvlText w:val="%3."/>
      <w:lvlJc w:val="right"/>
      <w:pPr>
        <w:ind w:left="2160" w:hanging="180"/>
      </w:pPr>
    </w:lvl>
    <w:lvl w:ilvl="3" w:tplc="0AA81A5A" w:tentative="1">
      <w:start w:val="1"/>
      <w:numFmt w:val="decimal"/>
      <w:lvlText w:val="%4."/>
      <w:lvlJc w:val="left"/>
      <w:pPr>
        <w:ind w:left="2880" w:hanging="360"/>
      </w:pPr>
    </w:lvl>
    <w:lvl w:ilvl="4" w:tplc="37A8A20C" w:tentative="1">
      <w:start w:val="1"/>
      <w:numFmt w:val="lowerLetter"/>
      <w:lvlText w:val="%5."/>
      <w:lvlJc w:val="left"/>
      <w:pPr>
        <w:ind w:left="3600" w:hanging="360"/>
      </w:pPr>
    </w:lvl>
    <w:lvl w:ilvl="5" w:tplc="0EE4A8E0" w:tentative="1">
      <w:start w:val="1"/>
      <w:numFmt w:val="lowerRoman"/>
      <w:lvlText w:val="%6."/>
      <w:lvlJc w:val="right"/>
      <w:pPr>
        <w:ind w:left="4320" w:hanging="180"/>
      </w:pPr>
    </w:lvl>
    <w:lvl w:ilvl="6" w:tplc="2124BD96" w:tentative="1">
      <w:start w:val="1"/>
      <w:numFmt w:val="decimal"/>
      <w:lvlText w:val="%7."/>
      <w:lvlJc w:val="left"/>
      <w:pPr>
        <w:ind w:left="5040" w:hanging="360"/>
      </w:pPr>
    </w:lvl>
    <w:lvl w:ilvl="7" w:tplc="D1D21592" w:tentative="1">
      <w:start w:val="1"/>
      <w:numFmt w:val="lowerLetter"/>
      <w:lvlText w:val="%8."/>
      <w:lvlJc w:val="left"/>
      <w:pPr>
        <w:ind w:left="5760" w:hanging="360"/>
      </w:pPr>
    </w:lvl>
    <w:lvl w:ilvl="8" w:tplc="FCFABD24" w:tentative="1">
      <w:start w:val="1"/>
      <w:numFmt w:val="lowerRoman"/>
      <w:lvlText w:val="%9."/>
      <w:lvlJc w:val="right"/>
      <w:pPr>
        <w:ind w:left="6480" w:hanging="180"/>
      </w:pPr>
    </w:lvl>
  </w:abstractNum>
  <w:abstractNum w:abstractNumId="3" w15:restartNumberingAfterBreak="0">
    <w:nsid w:val="5D862D92"/>
    <w:multiLevelType w:val="hybridMultilevel"/>
    <w:tmpl w:val="82743F62"/>
    <w:lvl w:ilvl="0" w:tplc="76BEBC6E">
      <w:start w:val="2"/>
      <w:numFmt w:val="bullet"/>
      <w:lvlText w:val="•"/>
      <w:lvlJc w:val="left"/>
      <w:pPr>
        <w:tabs>
          <w:tab w:val="num" w:pos="0"/>
        </w:tabs>
        <w:ind w:left="720" w:hanging="360"/>
      </w:pPr>
      <w:rPr>
        <w:rFonts w:ascii="Century Gothic" w:eastAsia="Century Gothic" w:hAnsi="Century Gothic" w:cs="Century Gothic" w:hint="default"/>
        <w:b w:val="0"/>
        <w:i w:val="0"/>
        <w:caps w:val="0"/>
        <w:outline w:val="0"/>
        <w:color w:val="000000"/>
        <w:w w:val="100"/>
        <w:kern w:val="0"/>
        <w:sz w:val="18"/>
        <w:u w:val="none"/>
        <w:rtl w:val="0"/>
        <w:lang w:val="en-US"/>
      </w:rPr>
    </w:lvl>
    <w:lvl w:ilvl="1" w:tplc="7F321EB6" w:tentative="1">
      <w:start w:val="1"/>
      <w:numFmt w:val="bullet"/>
      <w:lvlText w:val="o"/>
      <w:lvlJc w:val="left"/>
      <w:pPr>
        <w:ind w:left="1440" w:hanging="360"/>
      </w:pPr>
      <w:rPr>
        <w:rFonts w:ascii="Courier New" w:hAnsi="Courier New" w:cs="Courier New" w:hint="default"/>
      </w:rPr>
    </w:lvl>
    <w:lvl w:ilvl="2" w:tplc="77A0A6FE" w:tentative="1">
      <w:start w:val="1"/>
      <w:numFmt w:val="bullet"/>
      <w:lvlText w:val=""/>
      <w:lvlJc w:val="left"/>
      <w:pPr>
        <w:ind w:left="2160" w:hanging="360"/>
      </w:pPr>
      <w:rPr>
        <w:rFonts w:ascii="Wingdings" w:hAnsi="Wingdings" w:hint="default"/>
      </w:rPr>
    </w:lvl>
    <w:lvl w:ilvl="3" w:tplc="E43ECD98" w:tentative="1">
      <w:start w:val="1"/>
      <w:numFmt w:val="bullet"/>
      <w:lvlText w:val=""/>
      <w:lvlJc w:val="left"/>
      <w:pPr>
        <w:ind w:left="2880" w:hanging="360"/>
      </w:pPr>
      <w:rPr>
        <w:rFonts w:ascii="Symbol" w:hAnsi="Symbol" w:hint="default"/>
      </w:rPr>
    </w:lvl>
    <w:lvl w:ilvl="4" w:tplc="FFBECBB6" w:tentative="1">
      <w:start w:val="1"/>
      <w:numFmt w:val="bullet"/>
      <w:lvlText w:val="o"/>
      <w:lvlJc w:val="left"/>
      <w:pPr>
        <w:ind w:left="3600" w:hanging="360"/>
      </w:pPr>
      <w:rPr>
        <w:rFonts w:ascii="Courier New" w:hAnsi="Courier New" w:cs="Courier New" w:hint="default"/>
      </w:rPr>
    </w:lvl>
    <w:lvl w:ilvl="5" w:tplc="91249FAA" w:tentative="1">
      <w:start w:val="1"/>
      <w:numFmt w:val="bullet"/>
      <w:lvlText w:val=""/>
      <w:lvlJc w:val="left"/>
      <w:pPr>
        <w:ind w:left="4320" w:hanging="360"/>
      </w:pPr>
      <w:rPr>
        <w:rFonts w:ascii="Wingdings" w:hAnsi="Wingdings" w:hint="default"/>
      </w:rPr>
    </w:lvl>
    <w:lvl w:ilvl="6" w:tplc="CAF253BE" w:tentative="1">
      <w:start w:val="1"/>
      <w:numFmt w:val="bullet"/>
      <w:lvlText w:val=""/>
      <w:lvlJc w:val="left"/>
      <w:pPr>
        <w:ind w:left="5040" w:hanging="360"/>
      </w:pPr>
      <w:rPr>
        <w:rFonts w:ascii="Symbol" w:hAnsi="Symbol" w:hint="default"/>
      </w:rPr>
    </w:lvl>
    <w:lvl w:ilvl="7" w:tplc="2864CE4C" w:tentative="1">
      <w:start w:val="1"/>
      <w:numFmt w:val="bullet"/>
      <w:lvlText w:val="o"/>
      <w:lvlJc w:val="left"/>
      <w:pPr>
        <w:ind w:left="5760" w:hanging="360"/>
      </w:pPr>
      <w:rPr>
        <w:rFonts w:ascii="Courier New" w:hAnsi="Courier New" w:cs="Courier New" w:hint="default"/>
      </w:rPr>
    </w:lvl>
    <w:lvl w:ilvl="8" w:tplc="B77459A8" w:tentative="1">
      <w:start w:val="1"/>
      <w:numFmt w:val="bullet"/>
      <w:lvlText w:val=""/>
      <w:lvlJc w:val="left"/>
      <w:pPr>
        <w:ind w:left="6480" w:hanging="360"/>
      </w:pPr>
      <w:rPr>
        <w:rFonts w:ascii="Wingdings" w:hAnsi="Wingdings" w:hint="default"/>
      </w:rPr>
    </w:lvl>
  </w:abstractNum>
  <w:abstractNum w:abstractNumId="4" w15:restartNumberingAfterBreak="0">
    <w:nsid w:val="60E86A20"/>
    <w:multiLevelType w:val="hybridMultilevel"/>
    <w:tmpl w:val="F6523FEE"/>
    <w:lvl w:ilvl="0" w:tplc="389624BE">
      <w:start w:val="1"/>
      <w:numFmt w:val="lowerLetter"/>
      <w:lvlText w:val="%1)"/>
      <w:lvlJc w:val="left"/>
      <w:pPr>
        <w:ind w:left="730" w:hanging="370"/>
      </w:pPr>
      <w:rPr>
        <w:rFonts w:hint="default"/>
      </w:rPr>
    </w:lvl>
    <w:lvl w:ilvl="1" w:tplc="DF1CD29E" w:tentative="1">
      <w:start w:val="1"/>
      <w:numFmt w:val="lowerLetter"/>
      <w:lvlText w:val="%2."/>
      <w:lvlJc w:val="left"/>
      <w:pPr>
        <w:ind w:left="1440" w:hanging="360"/>
      </w:pPr>
    </w:lvl>
    <w:lvl w:ilvl="2" w:tplc="7BF622E2" w:tentative="1">
      <w:start w:val="1"/>
      <w:numFmt w:val="lowerRoman"/>
      <w:lvlText w:val="%3."/>
      <w:lvlJc w:val="right"/>
      <w:pPr>
        <w:ind w:left="2160" w:hanging="180"/>
      </w:pPr>
    </w:lvl>
    <w:lvl w:ilvl="3" w:tplc="832492BA" w:tentative="1">
      <w:start w:val="1"/>
      <w:numFmt w:val="decimal"/>
      <w:lvlText w:val="%4."/>
      <w:lvlJc w:val="left"/>
      <w:pPr>
        <w:ind w:left="2880" w:hanging="360"/>
      </w:pPr>
    </w:lvl>
    <w:lvl w:ilvl="4" w:tplc="948A1BFA" w:tentative="1">
      <w:start w:val="1"/>
      <w:numFmt w:val="lowerLetter"/>
      <w:lvlText w:val="%5."/>
      <w:lvlJc w:val="left"/>
      <w:pPr>
        <w:ind w:left="3600" w:hanging="360"/>
      </w:pPr>
    </w:lvl>
    <w:lvl w:ilvl="5" w:tplc="966671E2" w:tentative="1">
      <w:start w:val="1"/>
      <w:numFmt w:val="lowerRoman"/>
      <w:lvlText w:val="%6."/>
      <w:lvlJc w:val="right"/>
      <w:pPr>
        <w:ind w:left="4320" w:hanging="180"/>
      </w:pPr>
    </w:lvl>
    <w:lvl w:ilvl="6" w:tplc="618E031E" w:tentative="1">
      <w:start w:val="1"/>
      <w:numFmt w:val="decimal"/>
      <w:lvlText w:val="%7."/>
      <w:lvlJc w:val="left"/>
      <w:pPr>
        <w:ind w:left="5040" w:hanging="360"/>
      </w:pPr>
    </w:lvl>
    <w:lvl w:ilvl="7" w:tplc="15A6FACA" w:tentative="1">
      <w:start w:val="1"/>
      <w:numFmt w:val="lowerLetter"/>
      <w:lvlText w:val="%8."/>
      <w:lvlJc w:val="left"/>
      <w:pPr>
        <w:ind w:left="5760" w:hanging="360"/>
      </w:pPr>
    </w:lvl>
    <w:lvl w:ilvl="8" w:tplc="DE68C36E" w:tentative="1">
      <w:start w:val="1"/>
      <w:numFmt w:val="lowerRoman"/>
      <w:lvlText w:val="%9."/>
      <w:lvlJc w:val="right"/>
      <w:pPr>
        <w:ind w:left="6480" w:hanging="180"/>
      </w:pPr>
    </w:lvl>
  </w:abstractNum>
  <w:abstractNum w:abstractNumId="5" w15:restartNumberingAfterBreak="0">
    <w:nsid w:val="71047D30"/>
    <w:multiLevelType w:val="hybridMultilevel"/>
    <w:tmpl w:val="BE7C2798"/>
    <w:lvl w:ilvl="0" w:tplc="3F421EF0">
      <w:start w:val="1"/>
      <w:numFmt w:val="lowerLetter"/>
      <w:lvlText w:val="%1)"/>
      <w:lvlJc w:val="left"/>
      <w:pPr>
        <w:tabs>
          <w:tab w:val="num" w:pos="0"/>
        </w:tabs>
        <w:ind w:left="1080" w:hanging="720"/>
      </w:pPr>
      <w:rPr>
        <w:rFonts w:ascii="Century Gothic" w:eastAsia="Century Gothic" w:hAnsi="Century Gothic" w:cs="Century Gothic" w:hint="default"/>
        <w:b w:val="0"/>
        <w:i w:val="0"/>
        <w:caps w:val="0"/>
        <w:outline w:val="0"/>
        <w:color w:val="000000"/>
        <w:w w:val="100"/>
        <w:kern w:val="0"/>
        <w:sz w:val="18"/>
        <w:u w:val="none"/>
        <w:rtl w:val="0"/>
        <w:lang w:val="en-US"/>
      </w:rPr>
    </w:lvl>
    <w:lvl w:ilvl="1" w:tplc="5C661B72" w:tentative="1">
      <w:start w:val="1"/>
      <w:numFmt w:val="lowerLetter"/>
      <w:lvlText w:val="%2."/>
      <w:lvlJc w:val="left"/>
      <w:pPr>
        <w:ind w:left="1440" w:hanging="360"/>
      </w:pPr>
    </w:lvl>
    <w:lvl w:ilvl="2" w:tplc="6082BA76" w:tentative="1">
      <w:start w:val="1"/>
      <w:numFmt w:val="lowerRoman"/>
      <w:lvlText w:val="%3."/>
      <w:lvlJc w:val="right"/>
      <w:pPr>
        <w:ind w:left="2160" w:hanging="180"/>
      </w:pPr>
    </w:lvl>
    <w:lvl w:ilvl="3" w:tplc="E9B09E24" w:tentative="1">
      <w:start w:val="1"/>
      <w:numFmt w:val="decimal"/>
      <w:lvlText w:val="%4."/>
      <w:lvlJc w:val="left"/>
      <w:pPr>
        <w:ind w:left="2880" w:hanging="360"/>
      </w:pPr>
    </w:lvl>
    <w:lvl w:ilvl="4" w:tplc="309C3A32" w:tentative="1">
      <w:start w:val="1"/>
      <w:numFmt w:val="lowerLetter"/>
      <w:lvlText w:val="%5."/>
      <w:lvlJc w:val="left"/>
      <w:pPr>
        <w:ind w:left="3600" w:hanging="360"/>
      </w:pPr>
    </w:lvl>
    <w:lvl w:ilvl="5" w:tplc="E7E60A32" w:tentative="1">
      <w:start w:val="1"/>
      <w:numFmt w:val="lowerRoman"/>
      <w:lvlText w:val="%6."/>
      <w:lvlJc w:val="right"/>
      <w:pPr>
        <w:ind w:left="4320" w:hanging="180"/>
      </w:pPr>
    </w:lvl>
    <w:lvl w:ilvl="6" w:tplc="9B3839BE" w:tentative="1">
      <w:start w:val="1"/>
      <w:numFmt w:val="decimal"/>
      <w:lvlText w:val="%7."/>
      <w:lvlJc w:val="left"/>
      <w:pPr>
        <w:ind w:left="5040" w:hanging="360"/>
      </w:pPr>
    </w:lvl>
    <w:lvl w:ilvl="7" w:tplc="BE0443B4" w:tentative="1">
      <w:start w:val="1"/>
      <w:numFmt w:val="lowerLetter"/>
      <w:lvlText w:val="%8."/>
      <w:lvlJc w:val="left"/>
      <w:pPr>
        <w:ind w:left="5760" w:hanging="360"/>
      </w:pPr>
    </w:lvl>
    <w:lvl w:ilvl="8" w:tplc="B334620E" w:tentative="1">
      <w:start w:val="1"/>
      <w:numFmt w:val="lowerRoman"/>
      <w:lvlText w:val="%9."/>
      <w:lvlJc w:val="right"/>
      <w:pPr>
        <w:ind w:left="6480" w:hanging="180"/>
      </w:pPr>
    </w:lvl>
  </w:abstractNum>
  <w:abstractNum w:abstractNumId="6" w15:restartNumberingAfterBreak="0">
    <w:nsid w:val="742913C2"/>
    <w:multiLevelType w:val="hybridMultilevel"/>
    <w:tmpl w:val="7ADE16C2"/>
    <w:lvl w:ilvl="0" w:tplc="603EBE04">
      <w:start w:val="1"/>
      <w:numFmt w:val="decimal"/>
      <w:lvlText w:val="%1."/>
      <w:lvlJc w:val="left"/>
      <w:pPr>
        <w:tabs>
          <w:tab w:val="num" w:pos="0"/>
        </w:tabs>
        <w:ind w:left="720" w:hanging="360"/>
      </w:pPr>
      <w:rPr>
        <w:rFonts w:ascii="Century Gothic" w:eastAsia="Century Gothic" w:hAnsi="Century Gothic" w:cs="Century Gothic"/>
        <w:b w:val="0"/>
        <w:i w:val="0"/>
        <w:caps w:val="0"/>
        <w:outline w:val="0"/>
        <w:color w:val="000000"/>
        <w:w w:val="100"/>
        <w:kern w:val="0"/>
        <w:sz w:val="18"/>
        <w:u w:val="none"/>
        <w:rtl w:val="0"/>
        <w:lang w:val="en-US"/>
      </w:rPr>
    </w:lvl>
    <w:lvl w:ilvl="1" w:tplc="1BEEFADE" w:tentative="1">
      <w:start w:val="1"/>
      <w:numFmt w:val="lowerLetter"/>
      <w:lvlText w:val="%2."/>
      <w:lvlJc w:val="left"/>
      <w:pPr>
        <w:ind w:left="1440" w:hanging="360"/>
      </w:pPr>
    </w:lvl>
    <w:lvl w:ilvl="2" w:tplc="AECAEDF8" w:tentative="1">
      <w:start w:val="1"/>
      <w:numFmt w:val="lowerRoman"/>
      <w:lvlText w:val="%3."/>
      <w:lvlJc w:val="right"/>
      <w:pPr>
        <w:ind w:left="2160" w:hanging="180"/>
      </w:pPr>
    </w:lvl>
    <w:lvl w:ilvl="3" w:tplc="F4DADF76" w:tentative="1">
      <w:start w:val="1"/>
      <w:numFmt w:val="decimal"/>
      <w:lvlText w:val="%4."/>
      <w:lvlJc w:val="left"/>
      <w:pPr>
        <w:ind w:left="2880" w:hanging="360"/>
      </w:pPr>
    </w:lvl>
    <w:lvl w:ilvl="4" w:tplc="40AC5BB6" w:tentative="1">
      <w:start w:val="1"/>
      <w:numFmt w:val="lowerLetter"/>
      <w:lvlText w:val="%5."/>
      <w:lvlJc w:val="left"/>
      <w:pPr>
        <w:ind w:left="3600" w:hanging="360"/>
      </w:pPr>
    </w:lvl>
    <w:lvl w:ilvl="5" w:tplc="D506D0AE" w:tentative="1">
      <w:start w:val="1"/>
      <w:numFmt w:val="lowerRoman"/>
      <w:lvlText w:val="%6."/>
      <w:lvlJc w:val="right"/>
      <w:pPr>
        <w:ind w:left="4320" w:hanging="180"/>
      </w:pPr>
    </w:lvl>
    <w:lvl w:ilvl="6" w:tplc="437C468C" w:tentative="1">
      <w:start w:val="1"/>
      <w:numFmt w:val="decimal"/>
      <w:lvlText w:val="%7."/>
      <w:lvlJc w:val="left"/>
      <w:pPr>
        <w:ind w:left="5040" w:hanging="360"/>
      </w:pPr>
    </w:lvl>
    <w:lvl w:ilvl="7" w:tplc="BD145336" w:tentative="1">
      <w:start w:val="1"/>
      <w:numFmt w:val="lowerLetter"/>
      <w:lvlText w:val="%8."/>
      <w:lvlJc w:val="left"/>
      <w:pPr>
        <w:ind w:left="5760" w:hanging="360"/>
      </w:pPr>
    </w:lvl>
    <w:lvl w:ilvl="8" w:tplc="B9903EF2" w:tentative="1">
      <w:start w:val="1"/>
      <w:numFmt w:val="lowerRoman"/>
      <w:lvlText w:val="%9."/>
      <w:lvlJc w:val="right"/>
      <w:pPr>
        <w:ind w:left="6480" w:hanging="180"/>
      </w:pPr>
    </w:lvl>
  </w:abstractNum>
  <w:abstractNum w:abstractNumId="7" w15:restartNumberingAfterBreak="0">
    <w:nsid w:val="7FA406D2"/>
    <w:multiLevelType w:val="hybridMultilevel"/>
    <w:tmpl w:val="A328E8A4"/>
    <w:lvl w:ilvl="0" w:tplc="A4DE78DE">
      <w:start w:val="1"/>
      <w:numFmt w:val="bullet"/>
      <w:lvlText w:val=""/>
      <w:lvlJc w:val="left"/>
      <w:pPr>
        <w:ind w:left="720" w:hanging="360"/>
      </w:pPr>
      <w:rPr>
        <w:rFonts w:ascii="Symbol" w:hAnsi="Symbol" w:hint="default"/>
      </w:rPr>
    </w:lvl>
    <w:lvl w:ilvl="1" w:tplc="5A6EA1E4" w:tentative="1">
      <w:start w:val="1"/>
      <w:numFmt w:val="bullet"/>
      <w:lvlText w:val="o"/>
      <w:lvlJc w:val="left"/>
      <w:pPr>
        <w:ind w:left="1440" w:hanging="360"/>
      </w:pPr>
      <w:rPr>
        <w:rFonts w:ascii="Courier New" w:hAnsi="Courier New" w:cs="Courier New" w:hint="default"/>
      </w:rPr>
    </w:lvl>
    <w:lvl w:ilvl="2" w:tplc="1E5E4FE2" w:tentative="1">
      <w:start w:val="1"/>
      <w:numFmt w:val="bullet"/>
      <w:lvlText w:val=""/>
      <w:lvlJc w:val="left"/>
      <w:pPr>
        <w:ind w:left="2160" w:hanging="360"/>
      </w:pPr>
      <w:rPr>
        <w:rFonts w:ascii="Wingdings" w:hAnsi="Wingdings" w:hint="default"/>
      </w:rPr>
    </w:lvl>
    <w:lvl w:ilvl="3" w:tplc="2BD63EF8" w:tentative="1">
      <w:start w:val="1"/>
      <w:numFmt w:val="bullet"/>
      <w:lvlText w:val=""/>
      <w:lvlJc w:val="left"/>
      <w:pPr>
        <w:ind w:left="2880" w:hanging="360"/>
      </w:pPr>
      <w:rPr>
        <w:rFonts w:ascii="Symbol" w:hAnsi="Symbol" w:hint="default"/>
      </w:rPr>
    </w:lvl>
    <w:lvl w:ilvl="4" w:tplc="4300B722" w:tentative="1">
      <w:start w:val="1"/>
      <w:numFmt w:val="bullet"/>
      <w:lvlText w:val="o"/>
      <w:lvlJc w:val="left"/>
      <w:pPr>
        <w:ind w:left="3600" w:hanging="360"/>
      </w:pPr>
      <w:rPr>
        <w:rFonts w:ascii="Courier New" w:hAnsi="Courier New" w:cs="Courier New" w:hint="default"/>
      </w:rPr>
    </w:lvl>
    <w:lvl w:ilvl="5" w:tplc="383A5396" w:tentative="1">
      <w:start w:val="1"/>
      <w:numFmt w:val="bullet"/>
      <w:lvlText w:val=""/>
      <w:lvlJc w:val="left"/>
      <w:pPr>
        <w:ind w:left="4320" w:hanging="360"/>
      </w:pPr>
      <w:rPr>
        <w:rFonts w:ascii="Wingdings" w:hAnsi="Wingdings" w:hint="default"/>
      </w:rPr>
    </w:lvl>
    <w:lvl w:ilvl="6" w:tplc="1BF28658" w:tentative="1">
      <w:start w:val="1"/>
      <w:numFmt w:val="bullet"/>
      <w:lvlText w:val=""/>
      <w:lvlJc w:val="left"/>
      <w:pPr>
        <w:ind w:left="5040" w:hanging="360"/>
      </w:pPr>
      <w:rPr>
        <w:rFonts w:ascii="Symbol" w:hAnsi="Symbol" w:hint="default"/>
      </w:rPr>
    </w:lvl>
    <w:lvl w:ilvl="7" w:tplc="57361216" w:tentative="1">
      <w:start w:val="1"/>
      <w:numFmt w:val="bullet"/>
      <w:lvlText w:val="o"/>
      <w:lvlJc w:val="left"/>
      <w:pPr>
        <w:ind w:left="5760" w:hanging="360"/>
      </w:pPr>
      <w:rPr>
        <w:rFonts w:ascii="Courier New" w:hAnsi="Courier New" w:cs="Courier New" w:hint="default"/>
      </w:rPr>
    </w:lvl>
    <w:lvl w:ilvl="8" w:tplc="3A64784C"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2"/>
  </w:num>
  <w:num w:numId="5">
    <w:abstractNumId w:val="4"/>
  </w:num>
  <w:num w:numId="6">
    <w:abstractNumId w:val="5"/>
  </w:num>
  <w:num w:numId="7">
    <w:abstractNumId w:val="0"/>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zmig Bolkorjian">
    <w15:presenceInfo w15:providerId="AD" w15:userId="S::rbolkorjian@cnmllp.com::66f51c4b-9e5e-4c8b-81bf-76050ea32b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trackRevisions/>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316"/>
    <w:rsid w:val="000030AF"/>
    <w:rsid w:val="00015D1D"/>
    <w:rsid w:val="000751F2"/>
    <w:rsid w:val="00075E4A"/>
    <w:rsid w:val="000A2B29"/>
    <w:rsid w:val="000C1B17"/>
    <w:rsid w:val="000C2922"/>
    <w:rsid w:val="000C5109"/>
    <w:rsid w:val="000D1C72"/>
    <w:rsid w:val="000D4B8F"/>
    <w:rsid w:val="000E1CCD"/>
    <w:rsid w:val="000F7DDB"/>
    <w:rsid w:val="001032FE"/>
    <w:rsid w:val="001222A6"/>
    <w:rsid w:val="00125704"/>
    <w:rsid w:val="00145FA5"/>
    <w:rsid w:val="00161A2C"/>
    <w:rsid w:val="00161D87"/>
    <w:rsid w:val="0016761B"/>
    <w:rsid w:val="00176DAF"/>
    <w:rsid w:val="001917CC"/>
    <w:rsid w:val="00197193"/>
    <w:rsid w:val="001A0520"/>
    <w:rsid w:val="001B0242"/>
    <w:rsid w:val="001B5122"/>
    <w:rsid w:val="001B6E10"/>
    <w:rsid w:val="001C439B"/>
    <w:rsid w:val="001D33D5"/>
    <w:rsid w:val="001E20FA"/>
    <w:rsid w:val="001F6307"/>
    <w:rsid w:val="00234406"/>
    <w:rsid w:val="0025603A"/>
    <w:rsid w:val="00276CB0"/>
    <w:rsid w:val="0028329B"/>
    <w:rsid w:val="00286D86"/>
    <w:rsid w:val="002925A0"/>
    <w:rsid w:val="002B08EB"/>
    <w:rsid w:val="002E1316"/>
    <w:rsid w:val="002E58EB"/>
    <w:rsid w:val="0033119A"/>
    <w:rsid w:val="0035158B"/>
    <w:rsid w:val="0037059E"/>
    <w:rsid w:val="00376820"/>
    <w:rsid w:val="003800E1"/>
    <w:rsid w:val="003841ED"/>
    <w:rsid w:val="00395404"/>
    <w:rsid w:val="003C3B2F"/>
    <w:rsid w:val="003C4747"/>
    <w:rsid w:val="003D657A"/>
    <w:rsid w:val="003E2466"/>
    <w:rsid w:val="003E4FD0"/>
    <w:rsid w:val="0042603C"/>
    <w:rsid w:val="0047059B"/>
    <w:rsid w:val="0047725E"/>
    <w:rsid w:val="004854B2"/>
    <w:rsid w:val="00490DD4"/>
    <w:rsid w:val="00492E43"/>
    <w:rsid w:val="00494700"/>
    <w:rsid w:val="00496CFA"/>
    <w:rsid w:val="004C2B85"/>
    <w:rsid w:val="00502F73"/>
    <w:rsid w:val="00537398"/>
    <w:rsid w:val="005431C0"/>
    <w:rsid w:val="00545A91"/>
    <w:rsid w:val="005475DB"/>
    <w:rsid w:val="005D702D"/>
    <w:rsid w:val="005F21F8"/>
    <w:rsid w:val="006077EA"/>
    <w:rsid w:val="006400A1"/>
    <w:rsid w:val="00642571"/>
    <w:rsid w:val="00662C31"/>
    <w:rsid w:val="0067486C"/>
    <w:rsid w:val="00687F3C"/>
    <w:rsid w:val="006915F4"/>
    <w:rsid w:val="006B49AE"/>
    <w:rsid w:val="006C732C"/>
    <w:rsid w:val="006D2212"/>
    <w:rsid w:val="006E68E1"/>
    <w:rsid w:val="006F05FE"/>
    <w:rsid w:val="006F26DE"/>
    <w:rsid w:val="006F4CDB"/>
    <w:rsid w:val="00712BB0"/>
    <w:rsid w:val="007264D1"/>
    <w:rsid w:val="0074656C"/>
    <w:rsid w:val="007505A2"/>
    <w:rsid w:val="007608FB"/>
    <w:rsid w:val="00763D76"/>
    <w:rsid w:val="00772EFA"/>
    <w:rsid w:val="007A3A69"/>
    <w:rsid w:val="007B1B0C"/>
    <w:rsid w:val="007C4B4D"/>
    <w:rsid w:val="007D0F01"/>
    <w:rsid w:val="007E7BFE"/>
    <w:rsid w:val="00807795"/>
    <w:rsid w:val="008223A6"/>
    <w:rsid w:val="00895714"/>
    <w:rsid w:val="009066CC"/>
    <w:rsid w:val="00922E0C"/>
    <w:rsid w:val="009617E4"/>
    <w:rsid w:val="009732B0"/>
    <w:rsid w:val="00976092"/>
    <w:rsid w:val="00977E63"/>
    <w:rsid w:val="009A5272"/>
    <w:rsid w:val="009B1855"/>
    <w:rsid w:val="009B7385"/>
    <w:rsid w:val="009C640D"/>
    <w:rsid w:val="00A006FD"/>
    <w:rsid w:val="00A201EC"/>
    <w:rsid w:val="00A40727"/>
    <w:rsid w:val="00A84E48"/>
    <w:rsid w:val="00AB569D"/>
    <w:rsid w:val="00B03F8F"/>
    <w:rsid w:val="00B16A7F"/>
    <w:rsid w:val="00B2300B"/>
    <w:rsid w:val="00B26F78"/>
    <w:rsid w:val="00B46F72"/>
    <w:rsid w:val="00B47929"/>
    <w:rsid w:val="00B7021E"/>
    <w:rsid w:val="00B955B3"/>
    <w:rsid w:val="00BB062C"/>
    <w:rsid w:val="00BC7132"/>
    <w:rsid w:val="00BD1064"/>
    <w:rsid w:val="00BD1D0D"/>
    <w:rsid w:val="00BD664E"/>
    <w:rsid w:val="00BE5F66"/>
    <w:rsid w:val="00C027CE"/>
    <w:rsid w:val="00C20FE5"/>
    <w:rsid w:val="00C50A3B"/>
    <w:rsid w:val="00C52CCE"/>
    <w:rsid w:val="00C65D17"/>
    <w:rsid w:val="00C7601D"/>
    <w:rsid w:val="00C76D74"/>
    <w:rsid w:val="00C8562B"/>
    <w:rsid w:val="00CD4EEE"/>
    <w:rsid w:val="00CE0058"/>
    <w:rsid w:val="00CE04A7"/>
    <w:rsid w:val="00CE2A2A"/>
    <w:rsid w:val="00D073A1"/>
    <w:rsid w:val="00D22A62"/>
    <w:rsid w:val="00D4702D"/>
    <w:rsid w:val="00D60DF8"/>
    <w:rsid w:val="00D669D7"/>
    <w:rsid w:val="00D96491"/>
    <w:rsid w:val="00DB400A"/>
    <w:rsid w:val="00DE1B67"/>
    <w:rsid w:val="00E028D5"/>
    <w:rsid w:val="00E15398"/>
    <w:rsid w:val="00E24F75"/>
    <w:rsid w:val="00E33575"/>
    <w:rsid w:val="00E37454"/>
    <w:rsid w:val="00E55751"/>
    <w:rsid w:val="00E568A0"/>
    <w:rsid w:val="00E71427"/>
    <w:rsid w:val="00E858F3"/>
    <w:rsid w:val="00E9025A"/>
    <w:rsid w:val="00EB3B15"/>
    <w:rsid w:val="00EC4F94"/>
    <w:rsid w:val="00EC6AA3"/>
    <w:rsid w:val="00EF425C"/>
    <w:rsid w:val="00F30991"/>
    <w:rsid w:val="00F723FE"/>
    <w:rsid w:val="00F72790"/>
    <w:rsid w:val="00F77A24"/>
    <w:rsid w:val="00F9399D"/>
    <w:rsid w:val="00FC6E7B"/>
    <w:rsid w:val="00FD1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1559B"/>
  <w15:docId w15:val="{E8FA2463-98C2-4402-8859-733CA97F6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Gothic" w:eastAsiaTheme="minorHAnsi" w:hAnsi="Century Gothic" w:cstheme="minorBidi"/>
        <w:sz w:val="18"/>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316"/>
    <w:pPr>
      <w:spacing w:after="0" w:line="240" w:lineRule="auto"/>
    </w:pPr>
    <w:rPr>
      <w:rFonts w:eastAsiaTheme="minorEastAsia"/>
      <w:lang w:eastAsia="zh-CN"/>
    </w:rPr>
  </w:style>
  <w:style w:type="paragraph" w:styleId="Heading1">
    <w:name w:val="heading 1"/>
    <w:basedOn w:val="Normal"/>
    <w:next w:val="Normal"/>
    <w:link w:val="Heading1Char"/>
    <w:uiPriority w:val="9"/>
    <w:qFormat/>
    <w:rsid w:val="0047059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316"/>
    <w:pPr>
      <w:tabs>
        <w:tab w:val="center" w:pos="4680"/>
        <w:tab w:val="right" w:pos="9360"/>
      </w:tabs>
    </w:pPr>
  </w:style>
  <w:style w:type="character" w:customStyle="1" w:styleId="HeaderChar">
    <w:name w:val="Header Char"/>
    <w:basedOn w:val="DefaultParagraphFont"/>
    <w:link w:val="Header"/>
    <w:uiPriority w:val="99"/>
    <w:rsid w:val="002E1316"/>
  </w:style>
  <w:style w:type="paragraph" w:styleId="Footer">
    <w:name w:val="footer"/>
    <w:basedOn w:val="Normal"/>
    <w:link w:val="FooterChar"/>
    <w:uiPriority w:val="99"/>
    <w:unhideWhenUsed/>
    <w:rsid w:val="002E1316"/>
    <w:pPr>
      <w:tabs>
        <w:tab w:val="center" w:pos="4680"/>
        <w:tab w:val="right" w:pos="9360"/>
      </w:tabs>
    </w:pPr>
  </w:style>
  <w:style w:type="character" w:customStyle="1" w:styleId="FooterChar">
    <w:name w:val="Footer Char"/>
    <w:basedOn w:val="DefaultParagraphFont"/>
    <w:link w:val="Footer"/>
    <w:uiPriority w:val="99"/>
    <w:rsid w:val="002E1316"/>
  </w:style>
  <w:style w:type="paragraph" w:styleId="PlainText">
    <w:name w:val="Plain Text"/>
    <w:basedOn w:val="Normal"/>
    <w:link w:val="PlainTextChar"/>
    <w:uiPriority w:val="99"/>
    <w:unhideWhenUsed/>
    <w:rsid w:val="002E1316"/>
    <w:rPr>
      <w:rFonts w:ascii="Consolas" w:hAnsi="Consolas" w:cs="Consolas"/>
      <w:sz w:val="21"/>
      <w:szCs w:val="21"/>
    </w:rPr>
  </w:style>
  <w:style w:type="character" w:customStyle="1" w:styleId="PlainTextChar">
    <w:name w:val="Plain Text Char"/>
    <w:basedOn w:val="DefaultParagraphFont"/>
    <w:link w:val="PlainText"/>
    <w:uiPriority w:val="99"/>
    <w:rsid w:val="002E1316"/>
    <w:rPr>
      <w:rFonts w:ascii="Consolas" w:eastAsiaTheme="minorEastAsia" w:hAnsi="Consolas" w:cs="Consolas"/>
      <w:sz w:val="21"/>
      <w:szCs w:val="21"/>
      <w:lang w:eastAsia="zh-CN"/>
    </w:rPr>
  </w:style>
  <w:style w:type="paragraph" w:styleId="ListParagraph">
    <w:name w:val="List Paragraph"/>
    <w:basedOn w:val="Normal"/>
    <w:uiPriority w:val="34"/>
    <w:qFormat/>
    <w:rsid w:val="002E1316"/>
    <w:pPr>
      <w:ind w:left="720"/>
      <w:contextualSpacing/>
    </w:pPr>
  </w:style>
  <w:style w:type="paragraph" w:styleId="BalloonText">
    <w:name w:val="Balloon Text"/>
    <w:basedOn w:val="Normal"/>
    <w:link w:val="BalloonTextChar"/>
    <w:uiPriority w:val="99"/>
    <w:semiHidden/>
    <w:unhideWhenUsed/>
    <w:rsid w:val="00E24F75"/>
    <w:rPr>
      <w:rFonts w:ascii="Segoe UI" w:hAnsi="Segoe UI" w:cs="Segoe UI"/>
      <w:szCs w:val="18"/>
    </w:rPr>
  </w:style>
  <w:style w:type="character" w:customStyle="1" w:styleId="BalloonTextChar">
    <w:name w:val="Balloon Text Char"/>
    <w:basedOn w:val="DefaultParagraphFont"/>
    <w:link w:val="BalloonText"/>
    <w:uiPriority w:val="99"/>
    <w:semiHidden/>
    <w:rsid w:val="00E24F75"/>
    <w:rPr>
      <w:rFonts w:ascii="Segoe UI" w:eastAsiaTheme="minorEastAsia" w:hAnsi="Segoe UI" w:cs="Segoe UI"/>
      <w:szCs w:val="18"/>
      <w:lang w:eastAsia="zh-CN"/>
    </w:rPr>
  </w:style>
  <w:style w:type="character" w:customStyle="1" w:styleId="Heading1Char">
    <w:name w:val="Heading 1 Char"/>
    <w:basedOn w:val="DefaultParagraphFont"/>
    <w:link w:val="Heading1"/>
    <w:uiPriority w:val="9"/>
    <w:rsid w:val="0047059B"/>
    <w:rPr>
      <w:rFonts w:asciiTheme="majorHAnsi" w:eastAsiaTheme="majorEastAsia" w:hAnsiTheme="majorHAnsi" w:cstheme="majorBidi"/>
      <w:b/>
      <w:bCs/>
      <w:color w:val="2E74B5" w:themeColor="accent1" w:themeShade="BF"/>
      <w:sz w:val="28"/>
      <w:szCs w:val="28"/>
      <w:lang w:eastAsia="zh-CN"/>
    </w:rPr>
  </w:style>
  <w:style w:type="character" w:styleId="CommentReference">
    <w:name w:val="annotation reference"/>
    <w:basedOn w:val="DefaultParagraphFont"/>
    <w:uiPriority w:val="99"/>
    <w:semiHidden/>
    <w:unhideWhenUsed/>
    <w:rsid w:val="001D33D5"/>
    <w:rPr>
      <w:sz w:val="16"/>
      <w:szCs w:val="16"/>
    </w:rPr>
  </w:style>
  <w:style w:type="paragraph" w:styleId="CommentText">
    <w:name w:val="annotation text"/>
    <w:basedOn w:val="Normal"/>
    <w:link w:val="CommentTextChar"/>
    <w:uiPriority w:val="99"/>
    <w:semiHidden/>
    <w:unhideWhenUsed/>
    <w:rsid w:val="001D33D5"/>
    <w:rPr>
      <w:sz w:val="20"/>
      <w:szCs w:val="20"/>
    </w:rPr>
  </w:style>
  <w:style w:type="character" w:customStyle="1" w:styleId="CommentTextChar">
    <w:name w:val="Comment Text Char"/>
    <w:basedOn w:val="DefaultParagraphFont"/>
    <w:link w:val="CommentText"/>
    <w:uiPriority w:val="99"/>
    <w:semiHidden/>
    <w:rsid w:val="001D33D5"/>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1D33D5"/>
    <w:rPr>
      <w:b/>
      <w:bCs/>
    </w:rPr>
  </w:style>
  <w:style w:type="character" w:customStyle="1" w:styleId="CommentSubjectChar">
    <w:name w:val="Comment Subject Char"/>
    <w:basedOn w:val="CommentTextChar"/>
    <w:link w:val="CommentSubject"/>
    <w:uiPriority w:val="99"/>
    <w:semiHidden/>
    <w:rsid w:val="001D33D5"/>
    <w:rPr>
      <w:rFonts w:eastAsiaTheme="minorEastAsia"/>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0D8D9-D8FF-46ED-8C18-26C9FF919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4357</Words>
  <Characters>24835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Matthews</dc:creator>
  <cp:lastModifiedBy>Raquel Aguirre</cp:lastModifiedBy>
  <cp:revision>5</cp:revision>
  <cp:lastPrinted>1900-01-01T08:00:00Z</cp:lastPrinted>
  <dcterms:created xsi:type="dcterms:W3CDTF">2021-03-19T22:47:00Z</dcterms:created>
  <dcterms:modified xsi:type="dcterms:W3CDTF">2021-03-19T22:57:00Z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rleyProDocumentId">
    <vt:lpwstr>9474f585-6ddd-4bce-bc96-c1f5de9b13b3</vt:lpwstr>
  </property>
  <property fmtid="{D5CDD505-2E9C-101B-9397-08002B2CF9AE}" pid="3" name="ParleyProLastEditedAt">
    <vt:r8>1614707483985</vt:r8>
  </property>
</Properties>
</file>