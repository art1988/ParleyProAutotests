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69C4B" w14:textId="77777777" w:rsidR="007F3CE5" w:rsidRPr="00742493" w:rsidRDefault="00116035" w:rsidP="007F3CE5">
      <w:pPr>
        <w:pStyle w:val="Article2L2"/>
        <w:rPr>
          <w:ins w:id="0" w:author="Quotient" w:date="2021-06-08T12:57:00Z"/>
        </w:rPr>
      </w:pPr>
      <w:commentRangeStart w:id="1"/>
      <w:commentRangeStart w:id="2"/>
      <w:ins w:id="3" w:author="Quotient" w:date="2021-06-08T12:57:00Z">
        <w:r w:rsidRPr="00742493">
          <w:t>If any undisputed payment due to be made under this Agreement and/or a Work Order is unpaid for 30 days after receipt of the invoice:</w:t>
        </w:r>
      </w:ins>
    </w:p>
    <w:p w14:paraId="28F6AFE8" w14:textId="11C8A48E" w:rsidR="007F3CE5" w:rsidRPr="00742493" w:rsidRDefault="00116035" w:rsidP="007F3CE5">
      <w:pPr>
        <w:pStyle w:val="Article2L3"/>
        <w:rPr>
          <w:ins w:id="4" w:author="Quotient" w:date="2021-06-08T12:57:00Z"/>
        </w:rPr>
      </w:pPr>
      <w:ins w:id="5" w:author="Quotient" w:date="2021-06-08T12:57:00Z">
        <w:r>
          <w:t>Supplier</w:t>
        </w:r>
        <w:r w:rsidRPr="00742493">
          <w:t xml:space="preserve"> reserves the right to cha</w:t>
        </w:r>
        <w:r w:rsidRPr="00742493">
          <w:t xml:space="preserve">rge interest thereon, after </w:t>
        </w:r>
        <w:r>
          <w:t xml:space="preserve">and </w:t>
        </w:r>
        <w:r w:rsidRPr="00742493">
          <w:t xml:space="preserve">before any judgement, </w:t>
        </w:r>
        <w:r w:rsidRPr="00C01D02">
          <w:rPr>
            <w:color w:val="000000"/>
          </w:rPr>
          <w:t xml:space="preserve">on a </w:t>
        </w:r>
        <w:r w:rsidRPr="00742493">
          <w:t xml:space="preserve">day to day </w:t>
        </w:r>
        <w:r w:rsidRPr="00C01D02">
          <w:rPr>
            <w:color w:val="000000"/>
          </w:rPr>
          <w:t xml:space="preserve">basis </w:t>
        </w:r>
        <w:r w:rsidRPr="00742493">
          <w:t>at an annual rate of 4% above the National Westminster Bank plc’s base rate until the sum is paid; and</w:t>
        </w:r>
      </w:ins>
    </w:p>
    <w:p w14:paraId="06871DEE" w14:textId="19A802CD" w:rsidR="007F3CE5" w:rsidRPr="007F3CE5" w:rsidRDefault="00116035">
      <w:pPr>
        <w:pStyle w:val="Article2L3"/>
        <w:rPr>
          <w:rPrChange w:id="6" w:author="Quotient" w:date="2021-06-08T12:56:00Z">
            <w:rPr>
              <w:color w:val="000000"/>
              <w:szCs w:val="24"/>
            </w:rPr>
          </w:rPrChange>
        </w:rPr>
        <w:pPrChange w:id="7" w:author="Quotient" w:date="2021-06-08T12:57:00Z">
          <w:pPr>
            <w:pStyle w:val="Article2L2"/>
          </w:pPr>
        </w:pPrChange>
      </w:pPr>
      <w:ins w:id="8" w:author="Quotient" w:date="2021-06-08T12:57:00Z">
        <w:r>
          <w:t>Supplier</w:t>
        </w:r>
        <w:r w:rsidRPr="00742493">
          <w:t xml:space="preserve"> may suspend all work under this Agreement and any Work Order until payment </w:t>
        </w:r>
        <w:proofErr w:type="gramStart"/>
        <w:r w:rsidRPr="00742493">
          <w:t>has been made</w:t>
        </w:r>
        <w:proofErr w:type="gramEnd"/>
        <w:r w:rsidRPr="00742493">
          <w:t xml:space="preserve"> or arrangements as to payment or credit have been established which are satisfactory to Quotient.</w:t>
        </w:r>
      </w:ins>
      <w:commentRangeEnd w:id="1"/>
      <w:ins w:id="9" w:author="Quotient" w:date="2021-06-08T12:58:00Z">
        <w:r>
          <w:rPr>
            <w:rStyle w:val="a9"/>
          </w:rPr>
          <w:commentReference w:id="1"/>
        </w:r>
        <w:commentRangeEnd w:id="2"/>
        <w:r>
          <w:rPr>
            <w:rStyle w:val="a9"/>
          </w:rPr>
          <w:commentReference w:id="2"/>
        </w:r>
      </w:ins>
    </w:p>
    <w:p w14:paraId="308AD0FE" w14:textId="4D70FD08" w:rsidR="00BF30E8" w:rsidRPr="00603096" w:rsidRDefault="00116035" w:rsidP="006100C4">
      <w:pPr>
        <w:pStyle w:val="Article2L2"/>
        <w:rPr>
          <w:b/>
        </w:rPr>
      </w:pPr>
      <w:r>
        <w:rPr>
          <w:b/>
          <w:bCs/>
        </w:rPr>
        <w:t>Defect or Shortage or Delay;</w:t>
      </w:r>
      <w:del w:id="10" w:author="Quotient " w:date="2021-06-08T13:20:00Z">
        <w:r>
          <w:rPr>
            <w:b/>
            <w:bCs/>
          </w:rPr>
          <w:delText xml:space="preserve"> </w:delText>
        </w:r>
        <w:r w:rsidRPr="00603096">
          <w:rPr>
            <w:b/>
          </w:rPr>
          <w:delText>Adjustment of Supply Price.</w:delText>
        </w:r>
      </w:del>
      <w:bookmarkStart w:id="11" w:name="_GoBack"/>
      <w:bookmarkEnd w:id="11"/>
    </w:p>
    <w:sectPr w:rsidR="00BF30E8" w:rsidRPr="00603096" w:rsidSect="00DD4811">
      <w:headerReference w:type="even" r:id="rId10"/>
      <w:headerReference w:type="default" r:id="rId11"/>
      <w:footerReference w:type="even" r:id="rId12"/>
      <w:footerReference w:type="default" r:id="rId13"/>
      <w:footnotePr>
        <w:numFmt w:val="lowerLetter"/>
      </w:footnotePr>
      <w:endnotePr>
        <w:numFmt w:val="lowerLetter"/>
      </w:endnotePr>
      <w:pgSz w:w="12240" w:h="15840" w:code="1"/>
      <w:pgMar w:top="1440" w:right="1440" w:bottom="1440" w:left="1440" w:header="144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Quotient" w:date="2021-06-08T12:58:00Z" w:initials="MA">
    <w:p w14:paraId="5D8036A8" w14:textId="77777777" w:rsidR="007F3CE5" w:rsidRDefault="00116035">
      <w:pPr>
        <w:pStyle w:val="ab"/>
      </w:pPr>
      <w:r>
        <w:rPr>
          <w:rStyle w:val="a9"/>
        </w:rPr>
        <w:annotationRef/>
      </w:r>
    </w:p>
  </w:comment>
  <w:comment w:id="2" w:author="Quotient" w:date="2021-06-08T12:58:00Z" w:initials="MA">
    <w:p w14:paraId="49188849" w14:textId="77777777" w:rsidR="007F3CE5" w:rsidRDefault="00116035">
      <w:pPr>
        <w:pStyle w:val="ab"/>
        <w:rPr>
          <w:noProof/>
        </w:rPr>
      </w:pPr>
      <w:r>
        <w:rPr>
          <w:rStyle w:val="a9"/>
        </w:rPr>
        <w:annotationRef/>
      </w:r>
      <w:r w:rsidR="00F56CAC">
        <w:rPr>
          <w:noProof/>
        </w:rPr>
        <w:t>Note to CymaBay:</w:t>
      </w:r>
    </w:p>
    <w:p w14:paraId="190F1B33" w14:textId="77777777" w:rsidR="007F3CE5" w:rsidRDefault="007F3CE5">
      <w:pPr>
        <w:pStyle w:val="ab"/>
        <w:rPr>
          <w:noProof/>
        </w:rPr>
      </w:pPr>
    </w:p>
    <w:p w14:paraId="1A051EEE" w14:textId="77777777" w:rsidR="007F3CE5" w:rsidRDefault="00116035">
      <w:pPr>
        <w:pStyle w:val="ab"/>
      </w:pPr>
      <w:r>
        <w:rPr>
          <w:noProof/>
        </w:rPr>
        <w:t>Quotient require a remedy in the event of late payment.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8036A8" w15:done="0"/>
  <w15:commentEx w15:paraId="1A051EEE" w15:paraIdParent="5D8036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305E4" w14:textId="77777777" w:rsidR="00116035" w:rsidRDefault="00116035">
      <w:r>
        <w:separator/>
      </w:r>
    </w:p>
  </w:endnote>
  <w:endnote w:type="continuationSeparator" w:id="0">
    <w:p w14:paraId="066094AA" w14:textId="77777777" w:rsidR="00116035" w:rsidRDefault="0011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E141" w14:textId="77777777" w:rsidR="002B530F" w:rsidRDefault="002B530F">
    <w:pPr>
      <w:pStyle w:val="a6"/>
      <w:framePr w:wrap="around" w:vAnchor="text" w:hAnchor="margin" w:xAlign="center" w:y="1"/>
      <w:rPr>
        <w:rStyle w:val="a8"/>
      </w:rPr>
    </w:pPr>
  </w:p>
  <w:p w14:paraId="2347398E" w14:textId="77777777" w:rsidR="002B530F" w:rsidRDefault="002B530F">
    <w:pPr>
      <w:tabs>
        <w:tab w:val="left" w:pos="0"/>
        <w:tab w:val="left" w:pos="720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D0134" w14:textId="77777777" w:rsidR="002B530F" w:rsidRDefault="002B530F" w:rsidP="005D5F93">
    <w:pPr>
      <w:pStyle w:val="a6"/>
      <w:framePr w:wrap="around" w:vAnchor="text" w:hAnchor="margin" w:xAlign="center" w:y="47"/>
      <w:rPr>
        <w:rStyle w:val="a8"/>
      </w:rPr>
    </w:pPr>
  </w:p>
  <w:p w14:paraId="2C240939" w14:textId="77777777" w:rsidR="002B530F" w:rsidRPr="00EF7AD7" w:rsidRDefault="002B530F" w:rsidP="005D5F93">
    <w:pPr>
      <w:pStyle w:val="a6"/>
      <w:framePr w:wrap="around" w:vAnchor="text" w:hAnchor="margin" w:xAlign="center" w:y="47"/>
      <w:rPr>
        <w:rStyle w:val="a8"/>
        <w:sz w:val="16"/>
      </w:rPr>
    </w:pPr>
  </w:p>
  <w:p w14:paraId="186754C4" w14:textId="4ADD2A1D" w:rsidR="002B530F" w:rsidRDefault="00116035">
    <w:pPr>
      <w:tabs>
        <w:tab w:val="left" w:pos="0"/>
        <w:tab w:val="left" w:pos="720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0" w:lineRule="atLeast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2765D">
      <w:rPr>
        <w:rStyle w:val="a8"/>
        <w:noProof/>
      </w:rPr>
      <w:t>1</w:t>
    </w:r>
    <w:r>
      <w:rPr>
        <w:rStyle w:val="a8"/>
      </w:rPr>
      <w:fldChar w:fldCharType="end"/>
    </w:r>
  </w:p>
  <w:p w14:paraId="4F2BB09A" w14:textId="77777777" w:rsidR="002B530F" w:rsidRDefault="002B530F" w:rsidP="00814FDB">
    <w:pPr>
      <w:tabs>
        <w:tab w:val="right" w:pos="9360"/>
      </w:tabs>
      <w:spacing w:line="200" w:lineRule="exact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E46AA" w14:textId="77777777" w:rsidR="00116035" w:rsidRDefault="00116035">
      <w:r>
        <w:separator/>
      </w:r>
    </w:p>
  </w:footnote>
  <w:footnote w:type="continuationSeparator" w:id="0">
    <w:p w14:paraId="34B14A18" w14:textId="77777777" w:rsidR="00116035" w:rsidRDefault="00116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BE9A6" w14:textId="77777777" w:rsidR="002B530F" w:rsidRDefault="002B530F">
    <w:pPr>
      <w:tabs>
        <w:tab w:val="left" w:pos="0"/>
        <w:tab w:val="left" w:pos="720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793A2" w14:textId="77777777" w:rsidR="002B530F" w:rsidRDefault="002B530F">
    <w:pPr>
      <w:tabs>
        <w:tab w:val="left" w:pos="0"/>
        <w:tab w:val="left" w:pos="720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C4B4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name w:val="HeadingStyles||Heading|3|3|0|1|0|41||1|0|33||1|0|32||1|0|32||1|0|32||1|0|32||1|0|32||1|0|32||1|0|32||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  <w:i w:val="0"/>
        <w:u w:val="none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  <w:rPr>
        <w:b/>
        <w:i w:val="0"/>
        <w:u w:val="none"/>
      </w:r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  <w:rPr>
        <w:b w:val="0"/>
        <w:u w:val="none"/>
      </w:rPr>
    </w:lvl>
    <w:lvl w:ilvl="3">
      <w:start w:val="1"/>
      <w:numFmt w:val="lowerLetter"/>
      <w:lvlText w:val="%4."/>
      <w:legacy w:legacy="1" w:legacySpace="0" w:legacyIndent="720"/>
      <w:lvlJc w:val="left"/>
      <w:pPr>
        <w:ind w:left="2880" w:hanging="720"/>
      </w:pPr>
      <w:rPr>
        <w:b w:val="0"/>
        <w:u w:val="none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  <w:rPr>
        <w:b w:val="0"/>
        <w:u w:val="none"/>
      </w:r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  <w:rPr>
        <w:b w:val="0"/>
        <w:u w:val="none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  <w:rPr>
        <w:b w:val="0"/>
        <w:u w:val="none"/>
      </w:rPr>
    </w:lvl>
    <w:lvl w:ilvl="7">
      <w:start w:val="1"/>
      <w:numFmt w:val="lowerLetter"/>
      <w:lvlText w:val="%8)"/>
      <w:legacy w:legacy="1" w:legacySpace="0" w:legacyIndent="720"/>
      <w:lvlJc w:val="left"/>
      <w:pPr>
        <w:ind w:left="5760" w:hanging="720"/>
      </w:pPr>
      <w:rPr>
        <w:b w:val="0"/>
        <w:u w:val="none"/>
      </w:rPr>
    </w:lvl>
    <w:lvl w:ilvl="8">
      <w:start w:val="1"/>
      <w:numFmt w:val="lowerRoman"/>
      <w:lvlText w:val="%9)"/>
      <w:legacy w:legacy="1" w:legacySpace="0" w:legacyIndent="720"/>
      <w:lvlJc w:val="left"/>
      <w:pPr>
        <w:ind w:left="6480" w:hanging="720"/>
      </w:pPr>
      <w:rPr>
        <w:b w:val="0"/>
        <w:u w:val="none"/>
      </w:rPr>
    </w:lvl>
  </w:abstractNum>
  <w:abstractNum w:abstractNumId="2" w15:restartNumberingAfterBreak="0">
    <w:nsid w:val="04130DEF"/>
    <w:multiLevelType w:val="multilevel"/>
    <w:tmpl w:val="91B43DAC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124B0BD0"/>
    <w:multiLevelType w:val="multilevel"/>
    <w:tmpl w:val="AB78B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00" w:hanging="720"/>
      </w:pPr>
      <w:rPr>
        <w:rFonts w:hint="default"/>
        <w:b/>
      </w:rPr>
    </w:lvl>
    <w:lvl w:ilvl="5">
      <w:start w:val="1"/>
      <w:numFmt w:val="decimal"/>
      <w:pStyle w:val="TabbedL6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4" w15:restartNumberingAfterBreak="0">
    <w:nsid w:val="12CF3021"/>
    <w:multiLevelType w:val="multilevel"/>
    <w:tmpl w:val="5114CFCA"/>
    <w:lvl w:ilvl="0">
      <w:start w:val="1"/>
      <w:numFmt w:val="decimal"/>
      <w:pStyle w:val="Legal2TabL1"/>
      <w:lvlText w:val="%1."/>
      <w:lvlJc w:val="left"/>
      <w:pPr>
        <w:tabs>
          <w:tab w:val="num" w:pos="1080"/>
        </w:tabs>
        <w:ind w:left="720" w:firstLine="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2TabL2"/>
      <w:lvlText w:val="%1.%2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gal2TabL3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2TabL4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egal2TabL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Legal2TabL6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Legal2TabL7"/>
      <w:lvlText w:val="%7.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Legal2TabL8"/>
      <w:lvlText w:val="(%8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pStyle w:val="Legal2TabL9"/>
      <w:lvlText w:val="(%9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5B45963"/>
    <w:multiLevelType w:val="hybridMultilevel"/>
    <w:tmpl w:val="52F60DAE"/>
    <w:lvl w:ilvl="0" w:tplc="3B56A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6E1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B69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07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82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92C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E0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D82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F012C"/>
    <w:multiLevelType w:val="multilevel"/>
    <w:tmpl w:val="C6346734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z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Level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upperLetter"/>
      <w:pStyle w:val="Level5"/>
      <w:lvlText w:val="(%5)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3600" w:hanging="720"/>
      </w:pPr>
    </w:lvl>
    <w:lvl w:ilvl="6">
      <w:start w:val="1"/>
      <w:numFmt w:val="lowerLetter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Roman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Letter"/>
      <w:lvlText w:val="(%9)"/>
      <w:lvlJc w:val="left"/>
      <w:pPr>
        <w:tabs>
          <w:tab w:val="num" w:pos="1440"/>
        </w:tabs>
        <w:ind w:left="1440" w:hanging="720"/>
      </w:pPr>
    </w:lvl>
  </w:abstractNum>
  <w:abstractNum w:abstractNumId="7" w15:restartNumberingAfterBreak="0">
    <w:nsid w:val="1C121DF6"/>
    <w:multiLevelType w:val="multilevel"/>
    <w:tmpl w:val="6C020778"/>
    <w:lvl w:ilvl="0">
      <w:start w:val="1"/>
      <w:numFmt w:val="decimal"/>
      <w:pStyle w:val="Article2L1"/>
      <w:suff w:val="nothing"/>
      <w:lvlText w:val="article %1"/>
      <w:lvlJc w:val="left"/>
      <w:pPr>
        <w:tabs>
          <w:tab w:val="num" w:pos="8100"/>
        </w:tabs>
        <w:ind w:left="7380" w:firstLine="0"/>
      </w:pPr>
      <w:rPr>
        <w:rFonts w:ascii="Times New Roman Bold" w:hAnsi="Times New Roman Bold"/>
        <w:b/>
        <w:i w:val="0"/>
        <w:caps/>
        <w:small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2430"/>
        </w:tabs>
        <w:ind w:left="27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Article2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rticle2L5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Article2L6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Article2L7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Article2L8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CC56010"/>
    <w:multiLevelType w:val="multilevel"/>
    <w:tmpl w:val="6C020778"/>
    <w:lvl w:ilvl="0">
      <w:start w:val="1"/>
      <w:numFmt w:val="decimal"/>
      <w:suff w:val="nothing"/>
      <w:lvlText w:val="article %1"/>
      <w:lvlJc w:val="left"/>
      <w:pPr>
        <w:tabs>
          <w:tab w:val="num" w:pos="8100"/>
        </w:tabs>
        <w:ind w:left="7380" w:firstLine="0"/>
      </w:pPr>
      <w:rPr>
        <w:rFonts w:ascii="Times New Roman Bold" w:hAnsi="Times New Roman Bold"/>
        <w:b/>
        <w:i w:val="0"/>
        <w:caps/>
        <w:small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EEF7182"/>
    <w:multiLevelType w:val="hybridMultilevel"/>
    <w:tmpl w:val="9D18459A"/>
    <w:lvl w:ilvl="0" w:tplc="A6102C76">
      <w:start w:val="1"/>
      <w:numFmt w:val="lowerLetter"/>
      <w:lvlText w:val="(%1)"/>
      <w:lvlJc w:val="left"/>
      <w:pPr>
        <w:tabs>
          <w:tab w:val="num" w:pos="360"/>
        </w:tabs>
        <w:ind w:left="-720" w:firstLine="720"/>
      </w:pPr>
      <w:rPr>
        <w:rFonts w:hint="default"/>
        <w:b w:val="0"/>
        <w:i w:val="0"/>
      </w:rPr>
    </w:lvl>
    <w:lvl w:ilvl="1" w:tplc="1236FC4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E2ECFA44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A3464EB6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836F15A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92C2B4F8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1FEB970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9CC6DDD6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B2F116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3274FED"/>
    <w:multiLevelType w:val="multilevel"/>
    <w:tmpl w:val="94506EC0"/>
    <w:lvl w:ilvl="0">
      <w:start w:val="1"/>
      <w:numFmt w:val="decimal"/>
      <w:pStyle w:val="Legal2L1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2L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2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egal2L5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Legal2L6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Legal2L7"/>
      <w:lvlText w:val="%7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Legal2L8"/>
      <w:lvlText w:val="(%8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pStyle w:val="Legal2L9"/>
      <w:lvlText w:val="(%9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872875"/>
    <w:multiLevelType w:val="singleLevel"/>
    <w:tmpl w:val="8C0AD104"/>
    <w:lvl w:ilvl="0">
      <w:start w:val="1"/>
      <w:numFmt w:val="decimal"/>
      <w:lvlText w:val="%1."/>
      <w:legacy w:legacy="1" w:legacySpace="0" w:legacyIndent="426"/>
      <w:lvlJc w:val="left"/>
      <w:pPr>
        <w:ind w:left="426" w:hanging="426"/>
      </w:pPr>
    </w:lvl>
  </w:abstractNum>
  <w:abstractNum w:abstractNumId="12" w15:restartNumberingAfterBreak="0">
    <w:nsid w:val="25BB34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2DCA64F1"/>
    <w:multiLevelType w:val="hybridMultilevel"/>
    <w:tmpl w:val="19A4EED4"/>
    <w:name w:val="zzmpArticle2||Article2|2|1|1|5|0|9||1|0|1||1|0|1||1|0|1||1|0|1||1|0|1||1|0|1||"/>
    <w:lvl w:ilvl="0" w:tplc="F41A3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8E1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483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8E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4DA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E408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82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4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AC5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6EB4"/>
    <w:multiLevelType w:val="multilevel"/>
    <w:tmpl w:val="EF8C8956"/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caps/>
        <w:smallCaps w:val="0"/>
        <w:strike w:val="0"/>
        <w:dstrike w:val="0"/>
        <w:vanish w:val="0"/>
        <w:color w:val="auto"/>
        <w:sz w:val="22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30B71ED"/>
    <w:multiLevelType w:val="multilevel"/>
    <w:tmpl w:val="D76CF57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abbedL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35292B17"/>
    <w:multiLevelType w:val="multilevel"/>
    <w:tmpl w:val="F9781B5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pStyle w:val="TabbedL8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3777213F"/>
    <w:multiLevelType w:val="multilevel"/>
    <w:tmpl w:val="3C9823A4"/>
    <w:lvl w:ilvl="0">
      <w:start w:val="1"/>
      <w:numFmt w:val="decimal"/>
      <w:pStyle w:val="AgtLevel1Heading"/>
      <w:isLgl/>
      <w:lvlText w:val="%1"/>
      <w:lvlJc w:val="left"/>
      <w:pPr>
        <w:tabs>
          <w:tab w:val="num" w:pos="720"/>
        </w:tabs>
        <w:ind w:left="720" w:hanging="720"/>
      </w:pPr>
      <w:rPr>
        <w:b/>
        <w:i w:val="0"/>
        <w:u w:val="none"/>
      </w:rPr>
    </w:lvl>
    <w:lvl w:ilvl="1">
      <w:start w:val="1"/>
      <w:numFmt w:val="decimal"/>
      <w:pStyle w:val="AgtLevel2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AgtLevel3"/>
      <w:lvlText w:val="(%3)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lowerRoman"/>
      <w:pStyle w:val="AgtLevel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upperLetter"/>
      <w:pStyle w:val="AgtLevel5"/>
      <w:lvlText w:val="(%5)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pStyle w:val="AgtLevel6"/>
      <w:lvlText w:val="%6)"/>
      <w:lvlJc w:val="left"/>
      <w:pPr>
        <w:tabs>
          <w:tab w:val="num" w:pos="3600"/>
        </w:tabs>
        <w:ind w:left="3600" w:hanging="720"/>
      </w:pPr>
    </w:lvl>
    <w:lvl w:ilvl="6">
      <w:start w:val="1"/>
      <w:numFmt w:val="lowerLetter"/>
      <w:pStyle w:val="AgtLevel7"/>
      <w:lvlText w:val="%7)"/>
      <w:lvlJc w:val="left"/>
      <w:pPr>
        <w:tabs>
          <w:tab w:val="num" w:pos="4320"/>
        </w:tabs>
        <w:ind w:left="4320" w:hanging="720"/>
      </w:pPr>
    </w:lvl>
    <w:lvl w:ilvl="7">
      <w:start w:val="1"/>
      <w:numFmt w:val="lowerRoman"/>
      <w:pStyle w:val="AgtLevel8"/>
      <w:lvlText w:val="%8)"/>
      <w:lvlJc w:val="left"/>
      <w:pPr>
        <w:tabs>
          <w:tab w:val="num" w:pos="5040"/>
        </w:tabs>
        <w:ind w:left="504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18" w15:restartNumberingAfterBreak="0">
    <w:nsid w:val="3E101CCC"/>
    <w:multiLevelType w:val="multilevel"/>
    <w:tmpl w:val="236AE4B2"/>
    <w:lvl w:ilvl="0">
      <w:start w:val="1"/>
      <w:numFmt w:val="decimal"/>
      <w:pStyle w:val="Tabbed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5E63C9D"/>
    <w:multiLevelType w:val="multilevel"/>
    <w:tmpl w:val="6C020778"/>
    <w:name w:val="zzmpLegal2Tab||Legal2Tab|2|1|1|1|0|9||1|0|1||1|0|1||1|0|1||1|0|1||1|0|1||1|0|1||1|0|1||1|0|1||"/>
    <w:lvl w:ilvl="0">
      <w:start w:val="1"/>
      <w:numFmt w:val="decimal"/>
      <w:suff w:val="nothing"/>
      <w:lvlText w:val="article %1"/>
      <w:lvlJc w:val="left"/>
      <w:pPr>
        <w:tabs>
          <w:tab w:val="num" w:pos="8100"/>
        </w:tabs>
        <w:ind w:left="7380" w:firstLine="0"/>
      </w:pPr>
      <w:rPr>
        <w:rFonts w:ascii="Times New Roman Bold" w:hAnsi="Times New Roman Bold"/>
        <w:b/>
        <w:i w:val="0"/>
        <w:caps/>
        <w:small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7316A0A"/>
    <w:multiLevelType w:val="multilevel"/>
    <w:tmpl w:val="AB78B60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21" w15:restartNumberingAfterBreak="0">
    <w:nsid w:val="52C6C6AC"/>
    <w:multiLevelType w:val="multilevel"/>
    <w:tmpl w:val="6C020778"/>
    <w:lvl w:ilvl="0">
      <w:start w:val="1"/>
      <w:numFmt w:val="decimal"/>
      <w:suff w:val="nothing"/>
      <w:lvlText w:val="article %1"/>
      <w:lvlJc w:val="left"/>
      <w:pPr>
        <w:tabs>
          <w:tab w:val="num" w:pos="-1980"/>
        </w:tabs>
        <w:ind w:left="5400" w:firstLine="0"/>
      </w:pPr>
      <w:rPr>
        <w:rFonts w:ascii="Times New Roman Bold" w:eastAsia="Times New Roman Bold" w:hAnsi="Times New Roman Bold" w:cs="Times New Roman Bold"/>
        <w:b/>
        <w:i w:val="0"/>
        <w:caps/>
        <w:small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70"/>
        </w:tabs>
        <w:ind w:left="270" w:firstLine="72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70" w:firstLine="144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21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773C3B4"/>
    <w:multiLevelType w:val="multilevel"/>
    <w:tmpl w:val="6C020778"/>
    <w:lvl w:ilvl="0">
      <w:start w:val="1"/>
      <w:numFmt w:val="decimal"/>
      <w:suff w:val="nothing"/>
      <w:lvlText w:val="article %1"/>
      <w:lvlJc w:val="left"/>
      <w:pPr>
        <w:tabs>
          <w:tab w:val="num" w:pos="-1980"/>
        </w:tabs>
        <w:ind w:left="5400" w:firstLine="0"/>
      </w:pPr>
      <w:rPr>
        <w:rFonts w:ascii="Times New Roman Bold" w:eastAsia="Times New Roman Bold" w:hAnsi="Times New Roman Bold" w:cs="Times New Roman Bold"/>
        <w:b/>
        <w:i w:val="0"/>
        <w:caps/>
        <w:small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70"/>
        </w:tabs>
        <w:ind w:left="270" w:firstLine="72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70" w:firstLine="144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21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outline w:val="0"/>
        <w:vanish w:val="0"/>
        <w:color w:val="000000"/>
        <w:w w:val="100"/>
        <w:kern w:val="0"/>
        <w:sz w:val="24"/>
        <w:u w:val="none"/>
        <w:effect w:val="none"/>
        <w:vertAlign w:val="baseline"/>
        <w:rtl w:val="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2D84370"/>
    <w:multiLevelType w:val="multilevel"/>
    <w:tmpl w:val="AB78B60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3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6">
      <w:start w:val="1"/>
      <w:numFmt w:val="decimal"/>
      <w:pStyle w:val="TabbedL7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  <w:b/>
      </w:rPr>
    </w:lvl>
  </w:abstractNum>
  <w:abstractNum w:abstractNumId="24" w15:restartNumberingAfterBreak="0">
    <w:nsid w:val="68E01616"/>
    <w:multiLevelType w:val="multilevel"/>
    <w:tmpl w:val="AB78B60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3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  <w:lvl w:ilvl="8">
      <w:start w:val="1"/>
      <w:numFmt w:val="decimal"/>
      <w:pStyle w:val="TabbedL9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  <w:b/>
      </w:rPr>
    </w:lvl>
  </w:abstractNum>
  <w:abstractNum w:abstractNumId="25" w15:restartNumberingAfterBreak="0">
    <w:nsid w:val="6B933B0B"/>
    <w:multiLevelType w:val="multilevel"/>
    <w:tmpl w:val="ABFC69BC"/>
    <w:name w:val="zzmpArticle2||Article2|2|1|1|5|0|9||1|0|1||1|0|1||1|0|1||1|0|1||1|0|1||1|0|1||1|0|1||mpNA||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TabbedL4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26" w15:restartNumberingAfterBreak="0">
    <w:nsid w:val="701B00E5"/>
    <w:multiLevelType w:val="multilevel"/>
    <w:tmpl w:val="AB78B608"/>
    <w:name w:val="Legal2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pStyle w:val="TabbedL5"/>
      <w:lvlText w:val="%1.%2.%3.%4.%5"/>
      <w:lvlJc w:val="left"/>
      <w:pPr>
        <w:tabs>
          <w:tab w:val="num" w:pos="3960"/>
        </w:tabs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27" w15:restartNumberingAfterBreak="0">
    <w:nsid w:val="72E57AC5"/>
    <w:multiLevelType w:val="hybridMultilevel"/>
    <w:tmpl w:val="79508932"/>
    <w:lvl w:ilvl="0" w:tplc="CDE0BA5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5AAB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80DDB6" w:tentative="1">
      <w:start w:val="1"/>
      <w:numFmt w:val="lowerRoman"/>
      <w:pStyle w:val="TabbedL3"/>
      <w:lvlText w:val="%3."/>
      <w:lvlJc w:val="right"/>
      <w:pPr>
        <w:tabs>
          <w:tab w:val="num" w:pos="2160"/>
        </w:tabs>
        <w:ind w:left="2160" w:hanging="180"/>
      </w:pPr>
    </w:lvl>
    <w:lvl w:ilvl="3" w:tplc="53B0F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3646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609C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D2C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34E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94FF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5"/>
  </w:num>
  <w:num w:numId="4">
    <w:abstractNumId w:val="26"/>
  </w:num>
  <w:num w:numId="5">
    <w:abstractNumId w:val="3"/>
  </w:num>
  <w:num w:numId="6">
    <w:abstractNumId w:val="23"/>
  </w:num>
  <w:num w:numId="7">
    <w:abstractNumId w:val="16"/>
  </w:num>
  <w:num w:numId="8">
    <w:abstractNumId w:val="24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0"/>
  </w:num>
  <w:num w:numId="14">
    <w:abstractNumId w:val="18"/>
  </w:num>
  <w:num w:numId="15">
    <w:abstractNumId w:val="7"/>
    <w:lvlOverride w:ilvl="0">
      <w:startOverride w:val="2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9"/>
  </w:num>
  <w:num w:numId="18">
    <w:abstractNumId w:val="13"/>
  </w:num>
  <w:num w:numId="19">
    <w:abstractNumId w:val="7"/>
  </w:num>
  <w:num w:numId="20">
    <w:abstractNumId w:val="9"/>
  </w:num>
  <w:num w:numId="21">
    <w:abstractNumId w:val="14"/>
  </w:num>
  <w:num w:numId="22">
    <w:abstractNumId w:val="17"/>
  </w:num>
  <w:num w:numId="23">
    <w:abstractNumId w:val="5"/>
  </w:num>
  <w:num w:numId="24">
    <w:abstractNumId w:val="21"/>
    <w:lvlOverride w:ilvl="0">
      <w:startOverride w:val="11"/>
    </w:lvlOverride>
    <w:lvlOverride w:ilvl="1">
      <w:startOverride w:val="4"/>
    </w:lvlOverride>
  </w:num>
  <w:num w:numId="25">
    <w:abstractNumId w:val="22"/>
    <w:lvlOverride w:ilvl="0">
      <w:startOverride w:val="11"/>
    </w:lvlOverride>
    <w:lvlOverride w:ilvl="1">
      <w:startOverride w:val="8"/>
    </w:lvlOverride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uotient">
    <w15:presenceInfo w15:providerId="None" w15:userId="Quotient "/>
  </w15:person>
  <w15:person w15:author="Quotient ">
    <w15:presenceInfo w15:providerId="None" w15:userId="Quotient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85TrailerDate" w:val="1"/>
    <w:docVar w:name="85TrailerDateField" w:val="0"/>
    <w:docVar w:name="85TrailerDraft" w:val="0"/>
    <w:docVar w:name="85TrailerTime" w:val="1"/>
    <w:docVar w:name="85TrailerType" w:val="100"/>
    <w:docVar w:name="MPDocID" w:val="Ash Stevens Dev and Clin Trial Supply Agreement/sf-3587695 v3"/>
    <w:docVar w:name="MPDocIDTemplate" w:val="%a/|%l-|%n| v%v"/>
    <w:docVar w:name="MPDocIDTemplateDefault" w:val="%a/|%l-|%n| v%v"/>
    <w:docVar w:name="NewDocStampType" w:val="1"/>
    <w:docVar w:name="zzmpArticle2" w:val="||Article2|2|1|1|5|0|9||1|0|1||1|0|1||1|0|1||1|0|1||1|0|1||1|0|1||1|0|1||mpNA||"/>
    <w:docVar w:name="zzmpFixedCurScheme" w:val="Article2"/>
    <w:docVar w:name="zzmpFixedCurScheme_9.0" w:val="2zzmpArticle2"/>
    <w:docVar w:name="zzmpLTFontsClean" w:val="True"/>
    <w:docVar w:name="zzmpnSession" w:val="0.9309809"/>
  </w:docVars>
  <w:rsids>
    <w:rsidRoot w:val="005A75CD"/>
    <w:rsid w:val="0000461D"/>
    <w:rsid w:val="00004A6D"/>
    <w:rsid w:val="0000596D"/>
    <w:rsid w:val="0000668C"/>
    <w:rsid w:val="000116D8"/>
    <w:rsid w:val="000167D9"/>
    <w:rsid w:val="00016B30"/>
    <w:rsid w:val="00026539"/>
    <w:rsid w:val="000324CD"/>
    <w:rsid w:val="00035E2D"/>
    <w:rsid w:val="000377DF"/>
    <w:rsid w:val="00037A9E"/>
    <w:rsid w:val="000437F2"/>
    <w:rsid w:val="000468DF"/>
    <w:rsid w:val="0004713E"/>
    <w:rsid w:val="00050BC1"/>
    <w:rsid w:val="00051634"/>
    <w:rsid w:val="00055FB0"/>
    <w:rsid w:val="00060021"/>
    <w:rsid w:val="0006581C"/>
    <w:rsid w:val="000664B4"/>
    <w:rsid w:val="00066668"/>
    <w:rsid w:val="000702EC"/>
    <w:rsid w:val="00073214"/>
    <w:rsid w:val="000755AF"/>
    <w:rsid w:val="00076036"/>
    <w:rsid w:val="000764A9"/>
    <w:rsid w:val="0008263E"/>
    <w:rsid w:val="000833DB"/>
    <w:rsid w:val="00087461"/>
    <w:rsid w:val="00094D6E"/>
    <w:rsid w:val="00097DE4"/>
    <w:rsid w:val="000A0885"/>
    <w:rsid w:val="000A1330"/>
    <w:rsid w:val="000A6EE6"/>
    <w:rsid w:val="000B52D5"/>
    <w:rsid w:val="000B5452"/>
    <w:rsid w:val="000C239C"/>
    <w:rsid w:val="000C2E70"/>
    <w:rsid w:val="000C2F93"/>
    <w:rsid w:val="000C3DED"/>
    <w:rsid w:val="000C686C"/>
    <w:rsid w:val="000D11A9"/>
    <w:rsid w:val="000D332D"/>
    <w:rsid w:val="000D45D1"/>
    <w:rsid w:val="000D49A8"/>
    <w:rsid w:val="000D686A"/>
    <w:rsid w:val="000D72DB"/>
    <w:rsid w:val="000E040C"/>
    <w:rsid w:val="000E0A2F"/>
    <w:rsid w:val="000E127B"/>
    <w:rsid w:val="000E2F3C"/>
    <w:rsid w:val="000F0E38"/>
    <w:rsid w:val="000F12B2"/>
    <w:rsid w:val="000F3512"/>
    <w:rsid w:val="000F35F1"/>
    <w:rsid w:val="000F4160"/>
    <w:rsid w:val="000F45C7"/>
    <w:rsid w:val="001036E2"/>
    <w:rsid w:val="00103724"/>
    <w:rsid w:val="0010562E"/>
    <w:rsid w:val="001079A2"/>
    <w:rsid w:val="001115AF"/>
    <w:rsid w:val="00116035"/>
    <w:rsid w:val="00117328"/>
    <w:rsid w:val="00117B47"/>
    <w:rsid w:val="001206A7"/>
    <w:rsid w:val="00122F8B"/>
    <w:rsid w:val="00130A01"/>
    <w:rsid w:val="001311AF"/>
    <w:rsid w:val="00131964"/>
    <w:rsid w:val="0013284C"/>
    <w:rsid w:val="00133ECF"/>
    <w:rsid w:val="00134630"/>
    <w:rsid w:val="00135C6A"/>
    <w:rsid w:val="00136147"/>
    <w:rsid w:val="00146012"/>
    <w:rsid w:val="001528F2"/>
    <w:rsid w:val="0015306D"/>
    <w:rsid w:val="00153FDB"/>
    <w:rsid w:val="00155BA6"/>
    <w:rsid w:val="00157187"/>
    <w:rsid w:val="00157967"/>
    <w:rsid w:val="001624E9"/>
    <w:rsid w:val="00162752"/>
    <w:rsid w:val="00163997"/>
    <w:rsid w:val="00164388"/>
    <w:rsid w:val="001645F5"/>
    <w:rsid w:val="00165380"/>
    <w:rsid w:val="0017009D"/>
    <w:rsid w:val="00173110"/>
    <w:rsid w:val="00175E88"/>
    <w:rsid w:val="00176FFD"/>
    <w:rsid w:val="00180C01"/>
    <w:rsid w:val="00180D5E"/>
    <w:rsid w:val="00184364"/>
    <w:rsid w:val="001844B0"/>
    <w:rsid w:val="001874D3"/>
    <w:rsid w:val="001876B0"/>
    <w:rsid w:val="00191CFF"/>
    <w:rsid w:val="00194949"/>
    <w:rsid w:val="00195026"/>
    <w:rsid w:val="00195274"/>
    <w:rsid w:val="001A068F"/>
    <w:rsid w:val="001A43F8"/>
    <w:rsid w:val="001A4872"/>
    <w:rsid w:val="001A5948"/>
    <w:rsid w:val="001B0C34"/>
    <w:rsid w:val="001B1022"/>
    <w:rsid w:val="001B3671"/>
    <w:rsid w:val="001C1EE9"/>
    <w:rsid w:val="001C348C"/>
    <w:rsid w:val="001C392D"/>
    <w:rsid w:val="001C3DED"/>
    <w:rsid w:val="001C72B6"/>
    <w:rsid w:val="001D29EB"/>
    <w:rsid w:val="001E1349"/>
    <w:rsid w:val="001E407B"/>
    <w:rsid w:val="001F28EF"/>
    <w:rsid w:val="001F4C92"/>
    <w:rsid w:val="001F5730"/>
    <w:rsid w:val="001F7561"/>
    <w:rsid w:val="00200265"/>
    <w:rsid w:val="00204FCC"/>
    <w:rsid w:val="00206778"/>
    <w:rsid w:val="002116AC"/>
    <w:rsid w:val="00214B68"/>
    <w:rsid w:val="00215347"/>
    <w:rsid w:val="002157EF"/>
    <w:rsid w:val="00215E04"/>
    <w:rsid w:val="0022093C"/>
    <w:rsid w:val="00221A28"/>
    <w:rsid w:val="0022224C"/>
    <w:rsid w:val="00225459"/>
    <w:rsid w:val="002305F5"/>
    <w:rsid w:val="00231D7E"/>
    <w:rsid w:val="00232502"/>
    <w:rsid w:val="00232F70"/>
    <w:rsid w:val="002339A0"/>
    <w:rsid w:val="00233D1F"/>
    <w:rsid w:val="002352F0"/>
    <w:rsid w:val="0024289A"/>
    <w:rsid w:val="0024546A"/>
    <w:rsid w:val="0025000F"/>
    <w:rsid w:val="00255081"/>
    <w:rsid w:val="0025586E"/>
    <w:rsid w:val="002608DF"/>
    <w:rsid w:val="002619F3"/>
    <w:rsid w:val="00270469"/>
    <w:rsid w:val="00270D94"/>
    <w:rsid w:val="002717CF"/>
    <w:rsid w:val="00271933"/>
    <w:rsid w:val="00276542"/>
    <w:rsid w:val="002873E3"/>
    <w:rsid w:val="002964E9"/>
    <w:rsid w:val="002A1771"/>
    <w:rsid w:val="002A1E82"/>
    <w:rsid w:val="002A203D"/>
    <w:rsid w:val="002B1589"/>
    <w:rsid w:val="002B2626"/>
    <w:rsid w:val="002B4000"/>
    <w:rsid w:val="002B530F"/>
    <w:rsid w:val="002B55E8"/>
    <w:rsid w:val="002B57E9"/>
    <w:rsid w:val="002B71D8"/>
    <w:rsid w:val="002B77AB"/>
    <w:rsid w:val="002C3E46"/>
    <w:rsid w:val="002C6010"/>
    <w:rsid w:val="002C6045"/>
    <w:rsid w:val="002C6CE8"/>
    <w:rsid w:val="002D22E1"/>
    <w:rsid w:val="002D550B"/>
    <w:rsid w:val="002E0564"/>
    <w:rsid w:val="002E107C"/>
    <w:rsid w:val="002E24E9"/>
    <w:rsid w:val="002E259B"/>
    <w:rsid w:val="002E694B"/>
    <w:rsid w:val="002E7F81"/>
    <w:rsid w:val="002F085C"/>
    <w:rsid w:val="002F2B21"/>
    <w:rsid w:val="002F6B9C"/>
    <w:rsid w:val="00300EB0"/>
    <w:rsid w:val="00303F40"/>
    <w:rsid w:val="00311B50"/>
    <w:rsid w:val="0031759F"/>
    <w:rsid w:val="00322029"/>
    <w:rsid w:val="00337510"/>
    <w:rsid w:val="003474BD"/>
    <w:rsid w:val="00350148"/>
    <w:rsid w:val="00353F61"/>
    <w:rsid w:val="00354152"/>
    <w:rsid w:val="00355617"/>
    <w:rsid w:val="00360567"/>
    <w:rsid w:val="00362E5F"/>
    <w:rsid w:val="003639D0"/>
    <w:rsid w:val="00363A7C"/>
    <w:rsid w:val="00365BE8"/>
    <w:rsid w:val="003662A1"/>
    <w:rsid w:val="00370F4A"/>
    <w:rsid w:val="003718C5"/>
    <w:rsid w:val="00375002"/>
    <w:rsid w:val="00386C18"/>
    <w:rsid w:val="00390530"/>
    <w:rsid w:val="0039071B"/>
    <w:rsid w:val="00392153"/>
    <w:rsid w:val="003A380D"/>
    <w:rsid w:val="003A382B"/>
    <w:rsid w:val="003A4BB7"/>
    <w:rsid w:val="003A59AA"/>
    <w:rsid w:val="003A6752"/>
    <w:rsid w:val="003B0868"/>
    <w:rsid w:val="003B42A5"/>
    <w:rsid w:val="003B4EF0"/>
    <w:rsid w:val="003B7B87"/>
    <w:rsid w:val="003B7ED5"/>
    <w:rsid w:val="003C0538"/>
    <w:rsid w:val="003C5A27"/>
    <w:rsid w:val="003C6790"/>
    <w:rsid w:val="003C72A5"/>
    <w:rsid w:val="003D2402"/>
    <w:rsid w:val="003D40E4"/>
    <w:rsid w:val="003D4AA8"/>
    <w:rsid w:val="003D755C"/>
    <w:rsid w:val="003E667A"/>
    <w:rsid w:val="003E71EE"/>
    <w:rsid w:val="003F3C45"/>
    <w:rsid w:val="003F3ED6"/>
    <w:rsid w:val="003F57F4"/>
    <w:rsid w:val="003F7BC7"/>
    <w:rsid w:val="004116D2"/>
    <w:rsid w:val="0041354A"/>
    <w:rsid w:val="00413DD6"/>
    <w:rsid w:val="00415C3B"/>
    <w:rsid w:val="00416EFD"/>
    <w:rsid w:val="00417AE1"/>
    <w:rsid w:val="00420696"/>
    <w:rsid w:val="00422B59"/>
    <w:rsid w:val="00422DB9"/>
    <w:rsid w:val="004260BF"/>
    <w:rsid w:val="00431365"/>
    <w:rsid w:val="004470FD"/>
    <w:rsid w:val="004506AD"/>
    <w:rsid w:val="00451E45"/>
    <w:rsid w:val="00471127"/>
    <w:rsid w:val="004714EE"/>
    <w:rsid w:val="00471984"/>
    <w:rsid w:val="0047213B"/>
    <w:rsid w:val="00472E88"/>
    <w:rsid w:val="00473EE7"/>
    <w:rsid w:val="0047533A"/>
    <w:rsid w:val="0047755F"/>
    <w:rsid w:val="004801D1"/>
    <w:rsid w:val="00480817"/>
    <w:rsid w:val="004816BA"/>
    <w:rsid w:val="00481B41"/>
    <w:rsid w:val="00484B03"/>
    <w:rsid w:val="0049441C"/>
    <w:rsid w:val="004950EA"/>
    <w:rsid w:val="00495504"/>
    <w:rsid w:val="004A3CBC"/>
    <w:rsid w:val="004A592D"/>
    <w:rsid w:val="004A5E75"/>
    <w:rsid w:val="004B0F61"/>
    <w:rsid w:val="004B18CA"/>
    <w:rsid w:val="004B19AC"/>
    <w:rsid w:val="004B22C5"/>
    <w:rsid w:val="004B3286"/>
    <w:rsid w:val="004B3A1F"/>
    <w:rsid w:val="004C0AF1"/>
    <w:rsid w:val="004C383A"/>
    <w:rsid w:val="004C79E7"/>
    <w:rsid w:val="004D539F"/>
    <w:rsid w:val="004D57B5"/>
    <w:rsid w:val="004D6EB1"/>
    <w:rsid w:val="004E26BF"/>
    <w:rsid w:val="004E4354"/>
    <w:rsid w:val="004F07D2"/>
    <w:rsid w:val="004F5BB4"/>
    <w:rsid w:val="004F7565"/>
    <w:rsid w:val="00506513"/>
    <w:rsid w:val="00507236"/>
    <w:rsid w:val="00507E54"/>
    <w:rsid w:val="00511EAF"/>
    <w:rsid w:val="00513FC1"/>
    <w:rsid w:val="00516B8D"/>
    <w:rsid w:val="00516D9A"/>
    <w:rsid w:val="00522D06"/>
    <w:rsid w:val="00522E1D"/>
    <w:rsid w:val="0052314B"/>
    <w:rsid w:val="00523ACE"/>
    <w:rsid w:val="00523CEA"/>
    <w:rsid w:val="00524C09"/>
    <w:rsid w:val="00526213"/>
    <w:rsid w:val="00532BE2"/>
    <w:rsid w:val="00535E00"/>
    <w:rsid w:val="00537929"/>
    <w:rsid w:val="0054075B"/>
    <w:rsid w:val="005411E5"/>
    <w:rsid w:val="00541B90"/>
    <w:rsid w:val="00541E94"/>
    <w:rsid w:val="005468ED"/>
    <w:rsid w:val="005511AB"/>
    <w:rsid w:val="005515E5"/>
    <w:rsid w:val="00553E85"/>
    <w:rsid w:val="005553A3"/>
    <w:rsid w:val="00555E40"/>
    <w:rsid w:val="00556645"/>
    <w:rsid w:val="005575CF"/>
    <w:rsid w:val="00560BD9"/>
    <w:rsid w:val="00562063"/>
    <w:rsid w:val="00577A95"/>
    <w:rsid w:val="005806C4"/>
    <w:rsid w:val="0058101E"/>
    <w:rsid w:val="00582511"/>
    <w:rsid w:val="00586705"/>
    <w:rsid w:val="005875B5"/>
    <w:rsid w:val="0059144D"/>
    <w:rsid w:val="00592608"/>
    <w:rsid w:val="0059284D"/>
    <w:rsid w:val="005938CE"/>
    <w:rsid w:val="00597971"/>
    <w:rsid w:val="005A3177"/>
    <w:rsid w:val="005A45DE"/>
    <w:rsid w:val="005A5C65"/>
    <w:rsid w:val="005A667E"/>
    <w:rsid w:val="005A72EA"/>
    <w:rsid w:val="005A75CD"/>
    <w:rsid w:val="005B08F6"/>
    <w:rsid w:val="005B6961"/>
    <w:rsid w:val="005C47A5"/>
    <w:rsid w:val="005C5281"/>
    <w:rsid w:val="005C7FAC"/>
    <w:rsid w:val="005D209E"/>
    <w:rsid w:val="005D4911"/>
    <w:rsid w:val="005D5F93"/>
    <w:rsid w:val="005D765D"/>
    <w:rsid w:val="005E1A8B"/>
    <w:rsid w:val="005E1CC5"/>
    <w:rsid w:val="005E35DA"/>
    <w:rsid w:val="005E74B1"/>
    <w:rsid w:val="00601342"/>
    <w:rsid w:val="00603096"/>
    <w:rsid w:val="00605B85"/>
    <w:rsid w:val="006100C4"/>
    <w:rsid w:val="0061232F"/>
    <w:rsid w:val="006155FA"/>
    <w:rsid w:val="00615C0F"/>
    <w:rsid w:val="00615E09"/>
    <w:rsid w:val="00631C18"/>
    <w:rsid w:val="00631D60"/>
    <w:rsid w:val="00632D29"/>
    <w:rsid w:val="0063417F"/>
    <w:rsid w:val="006368A3"/>
    <w:rsid w:val="006404EA"/>
    <w:rsid w:val="00641A07"/>
    <w:rsid w:val="0064213F"/>
    <w:rsid w:val="00646AA2"/>
    <w:rsid w:val="006472F6"/>
    <w:rsid w:val="00647637"/>
    <w:rsid w:val="00660472"/>
    <w:rsid w:val="00660E5E"/>
    <w:rsid w:val="00662764"/>
    <w:rsid w:val="0066559C"/>
    <w:rsid w:val="00673057"/>
    <w:rsid w:val="0067322F"/>
    <w:rsid w:val="0067389A"/>
    <w:rsid w:val="006777B8"/>
    <w:rsid w:val="006820E6"/>
    <w:rsid w:val="006902BC"/>
    <w:rsid w:val="00693F49"/>
    <w:rsid w:val="006954D8"/>
    <w:rsid w:val="006959D5"/>
    <w:rsid w:val="006962A0"/>
    <w:rsid w:val="006A57FE"/>
    <w:rsid w:val="006A72B8"/>
    <w:rsid w:val="006B3B39"/>
    <w:rsid w:val="006C0123"/>
    <w:rsid w:val="006C6309"/>
    <w:rsid w:val="006D23A7"/>
    <w:rsid w:val="006D2F88"/>
    <w:rsid w:val="006D40B5"/>
    <w:rsid w:val="006D5DA7"/>
    <w:rsid w:val="006D6DED"/>
    <w:rsid w:val="006E2859"/>
    <w:rsid w:val="006F3F77"/>
    <w:rsid w:val="006F4455"/>
    <w:rsid w:val="007016BF"/>
    <w:rsid w:val="0071044C"/>
    <w:rsid w:val="00710B10"/>
    <w:rsid w:val="00710EA3"/>
    <w:rsid w:val="00712B08"/>
    <w:rsid w:val="00714724"/>
    <w:rsid w:val="00714D96"/>
    <w:rsid w:val="0072765D"/>
    <w:rsid w:val="00730384"/>
    <w:rsid w:val="00730EFA"/>
    <w:rsid w:val="007335FD"/>
    <w:rsid w:val="00734CAC"/>
    <w:rsid w:val="007361F4"/>
    <w:rsid w:val="00736370"/>
    <w:rsid w:val="0073646D"/>
    <w:rsid w:val="00740177"/>
    <w:rsid w:val="00740200"/>
    <w:rsid w:val="00742493"/>
    <w:rsid w:val="00742B06"/>
    <w:rsid w:val="00745C42"/>
    <w:rsid w:val="00746C8A"/>
    <w:rsid w:val="007475E8"/>
    <w:rsid w:val="00751F62"/>
    <w:rsid w:val="00756230"/>
    <w:rsid w:val="00763A70"/>
    <w:rsid w:val="00764708"/>
    <w:rsid w:val="00771979"/>
    <w:rsid w:val="00771FF9"/>
    <w:rsid w:val="007745DD"/>
    <w:rsid w:val="00775ABE"/>
    <w:rsid w:val="00775B55"/>
    <w:rsid w:val="0078098E"/>
    <w:rsid w:val="007835C4"/>
    <w:rsid w:val="0078393C"/>
    <w:rsid w:val="007849D8"/>
    <w:rsid w:val="00793B1C"/>
    <w:rsid w:val="00796F4A"/>
    <w:rsid w:val="007A300C"/>
    <w:rsid w:val="007A504B"/>
    <w:rsid w:val="007A5D4B"/>
    <w:rsid w:val="007A60A1"/>
    <w:rsid w:val="007A7380"/>
    <w:rsid w:val="007A7747"/>
    <w:rsid w:val="007B0498"/>
    <w:rsid w:val="007B1AC6"/>
    <w:rsid w:val="007B315F"/>
    <w:rsid w:val="007B45B7"/>
    <w:rsid w:val="007B5BDD"/>
    <w:rsid w:val="007C5BD2"/>
    <w:rsid w:val="007D6DC4"/>
    <w:rsid w:val="007D75A4"/>
    <w:rsid w:val="007E0A80"/>
    <w:rsid w:val="007E470C"/>
    <w:rsid w:val="007E6E45"/>
    <w:rsid w:val="007F03FB"/>
    <w:rsid w:val="007F068B"/>
    <w:rsid w:val="007F2925"/>
    <w:rsid w:val="007F3AF2"/>
    <w:rsid w:val="007F3CE5"/>
    <w:rsid w:val="007F40CB"/>
    <w:rsid w:val="00802613"/>
    <w:rsid w:val="0080273F"/>
    <w:rsid w:val="0081055B"/>
    <w:rsid w:val="00812496"/>
    <w:rsid w:val="00812F6C"/>
    <w:rsid w:val="00814FDB"/>
    <w:rsid w:val="00816D38"/>
    <w:rsid w:val="008256A4"/>
    <w:rsid w:val="00832BEF"/>
    <w:rsid w:val="00835202"/>
    <w:rsid w:val="008359E6"/>
    <w:rsid w:val="00840A2F"/>
    <w:rsid w:val="00843709"/>
    <w:rsid w:val="00843808"/>
    <w:rsid w:val="008446E8"/>
    <w:rsid w:val="00845392"/>
    <w:rsid w:val="00845E94"/>
    <w:rsid w:val="00850370"/>
    <w:rsid w:val="00851CBB"/>
    <w:rsid w:val="00853D2D"/>
    <w:rsid w:val="008544EB"/>
    <w:rsid w:val="00855CDB"/>
    <w:rsid w:val="00856328"/>
    <w:rsid w:val="00857311"/>
    <w:rsid w:val="0086490D"/>
    <w:rsid w:val="00865F16"/>
    <w:rsid w:val="00870B73"/>
    <w:rsid w:val="00872960"/>
    <w:rsid w:val="00872C05"/>
    <w:rsid w:val="00872C89"/>
    <w:rsid w:val="00875040"/>
    <w:rsid w:val="00876100"/>
    <w:rsid w:val="00877341"/>
    <w:rsid w:val="00881210"/>
    <w:rsid w:val="00884777"/>
    <w:rsid w:val="00886FD1"/>
    <w:rsid w:val="0089292B"/>
    <w:rsid w:val="008978D2"/>
    <w:rsid w:val="008A2927"/>
    <w:rsid w:val="008A3915"/>
    <w:rsid w:val="008A39BD"/>
    <w:rsid w:val="008A5F98"/>
    <w:rsid w:val="008B6059"/>
    <w:rsid w:val="008B7AD4"/>
    <w:rsid w:val="008C67DB"/>
    <w:rsid w:val="008C6C26"/>
    <w:rsid w:val="008D0696"/>
    <w:rsid w:val="008D2DE8"/>
    <w:rsid w:val="008D3E39"/>
    <w:rsid w:val="008D4314"/>
    <w:rsid w:val="008D67DE"/>
    <w:rsid w:val="008D77DA"/>
    <w:rsid w:val="008D78E2"/>
    <w:rsid w:val="008E0085"/>
    <w:rsid w:val="008E615D"/>
    <w:rsid w:val="008F0F5C"/>
    <w:rsid w:val="008F4409"/>
    <w:rsid w:val="008F5293"/>
    <w:rsid w:val="00901CE7"/>
    <w:rsid w:val="00912540"/>
    <w:rsid w:val="009125F4"/>
    <w:rsid w:val="009215B6"/>
    <w:rsid w:val="00921C51"/>
    <w:rsid w:val="00927216"/>
    <w:rsid w:val="009305DF"/>
    <w:rsid w:val="009306B1"/>
    <w:rsid w:val="00930FA1"/>
    <w:rsid w:val="009347AE"/>
    <w:rsid w:val="00934AA0"/>
    <w:rsid w:val="009369E0"/>
    <w:rsid w:val="00943B99"/>
    <w:rsid w:val="009463C3"/>
    <w:rsid w:val="00953FF0"/>
    <w:rsid w:val="00954DC1"/>
    <w:rsid w:val="009573CF"/>
    <w:rsid w:val="00962550"/>
    <w:rsid w:val="00963609"/>
    <w:rsid w:val="00966F21"/>
    <w:rsid w:val="00973CE5"/>
    <w:rsid w:val="00975062"/>
    <w:rsid w:val="009814DB"/>
    <w:rsid w:val="0099029F"/>
    <w:rsid w:val="00994C3E"/>
    <w:rsid w:val="009971E7"/>
    <w:rsid w:val="009A0780"/>
    <w:rsid w:val="009A1FA9"/>
    <w:rsid w:val="009B59EB"/>
    <w:rsid w:val="009B5C53"/>
    <w:rsid w:val="009B66C8"/>
    <w:rsid w:val="009C5EAF"/>
    <w:rsid w:val="009C643F"/>
    <w:rsid w:val="009D22D8"/>
    <w:rsid w:val="009D48A0"/>
    <w:rsid w:val="009E1E98"/>
    <w:rsid w:val="009E218A"/>
    <w:rsid w:val="009E5115"/>
    <w:rsid w:val="009E6318"/>
    <w:rsid w:val="009E6C7A"/>
    <w:rsid w:val="009F2124"/>
    <w:rsid w:val="009F4C27"/>
    <w:rsid w:val="009F4E90"/>
    <w:rsid w:val="009F4EB3"/>
    <w:rsid w:val="009F5769"/>
    <w:rsid w:val="00A133EE"/>
    <w:rsid w:val="00A1422E"/>
    <w:rsid w:val="00A152AD"/>
    <w:rsid w:val="00A22954"/>
    <w:rsid w:val="00A23442"/>
    <w:rsid w:val="00A24386"/>
    <w:rsid w:val="00A25664"/>
    <w:rsid w:val="00A27067"/>
    <w:rsid w:val="00A27306"/>
    <w:rsid w:val="00A303FA"/>
    <w:rsid w:val="00A305E7"/>
    <w:rsid w:val="00A32F08"/>
    <w:rsid w:val="00A34F59"/>
    <w:rsid w:val="00A372ED"/>
    <w:rsid w:val="00A41F44"/>
    <w:rsid w:val="00A43275"/>
    <w:rsid w:val="00A43338"/>
    <w:rsid w:val="00A46A2F"/>
    <w:rsid w:val="00A473F4"/>
    <w:rsid w:val="00A52953"/>
    <w:rsid w:val="00A57336"/>
    <w:rsid w:val="00A60779"/>
    <w:rsid w:val="00A622FD"/>
    <w:rsid w:val="00A62679"/>
    <w:rsid w:val="00A64559"/>
    <w:rsid w:val="00A672ED"/>
    <w:rsid w:val="00A67849"/>
    <w:rsid w:val="00A80784"/>
    <w:rsid w:val="00A8430A"/>
    <w:rsid w:val="00A91A7C"/>
    <w:rsid w:val="00A9318A"/>
    <w:rsid w:val="00A9389C"/>
    <w:rsid w:val="00A93E2B"/>
    <w:rsid w:val="00A95212"/>
    <w:rsid w:val="00A97714"/>
    <w:rsid w:val="00AA1719"/>
    <w:rsid w:val="00AA2237"/>
    <w:rsid w:val="00AA4230"/>
    <w:rsid w:val="00AB435B"/>
    <w:rsid w:val="00AB6F67"/>
    <w:rsid w:val="00AC05DB"/>
    <w:rsid w:val="00AC08C8"/>
    <w:rsid w:val="00AC207B"/>
    <w:rsid w:val="00AC2424"/>
    <w:rsid w:val="00AC69B4"/>
    <w:rsid w:val="00AC6DD0"/>
    <w:rsid w:val="00AD2752"/>
    <w:rsid w:val="00AD379A"/>
    <w:rsid w:val="00AE0678"/>
    <w:rsid w:val="00AE3FDF"/>
    <w:rsid w:val="00AE6864"/>
    <w:rsid w:val="00AE77C0"/>
    <w:rsid w:val="00AF0622"/>
    <w:rsid w:val="00AF0745"/>
    <w:rsid w:val="00AF3113"/>
    <w:rsid w:val="00AF657F"/>
    <w:rsid w:val="00B07899"/>
    <w:rsid w:val="00B11C4C"/>
    <w:rsid w:val="00B120EF"/>
    <w:rsid w:val="00B239D0"/>
    <w:rsid w:val="00B24B8F"/>
    <w:rsid w:val="00B261DB"/>
    <w:rsid w:val="00B26E49"/>
    <w:rsid w:val="00B27BF9"/>
    <w:rsid w:val="00B34B8A"/>
    <w:rsid w:val="00B36266"/>
    <w:rsid w:val="00B452E0"/>
    <w:rsid w:val="00B47C13"/>
    <w:rsid w:val="00B523A8"/>
    <w:rsid w:val="00B52E2D"/>
    <w:rsid w:val="00B56515"/>
    <w:rsid w:val="00B57EF7"/>
    <w:rsid w:val="00B6239F"/>
    <w:rsid w:val="00B6305C"/>
    <w:rsid w:val="00B64117"/>
    <w:rsid w:val="00B71114"/>
    <w:rsid w:val="00B740CD"/>
    <w:rsid w:val="00B741D9"/>
    <w:rsid w:val="00B763D1"/>
    <w:rsid w:val="00B80C74"/>
    <w:rsid w:val="00B81769"/>
    <w:rsid w:val="00B84A5A"/>
    <w:rsid w:val="00B8602E"/>
    <w:rsid w:val="00B87EBA"/>
    <w:rsid w:val="00B93E81"/>
    <w:rsid w:val="00B9403F"/>
    <w:rsid w:val="00B94AD5"/>
    <w:rsid w:val="00B960E5"/>
    <w:rsid w:val="00B979E9"/>
    <w:rsid w:val="00BA50F1"/>
    <w:rsid w:val="00BA6758"/>
    <w:rsid w:val="00BA7965"/>
    <w:rsid w:val="00BB7C0B"/>
    <w:rsid w:val="00BC09A8"/>
    <w:rsid w:val="00BC1501"/>
    <w:rsid w:val="00BC15B2"/>
    <w:rsid w:val="00BD6ADD"/>
    <w:rsid w:val="00BE2813"/>
    <w:rsid w:val="00BE3F4E"/>
    <w:rsid w:val="00BE4727"/>
    <w:rsid w:val="00BE6B46"/>
    <w:rsid w:val="00BF0D5F"/>
    <w:rsid w:val="00BF30E8"/>
    <w:rsid w:val="00BF3443"/>
    <w:rsid w:val="00BF50DA"/>
    <w:rsid w:val="00BF592B"/>
    <w:rsid w:val="00BF70EE"/>
    <w:rsid w:val="00BF7A7A"/>
    <w:rsid w:val="00BF7DB3"/>
    <w:rsid w:val="00C014E7"/>
    <w:rsid w:val="00C01BCD"/>
    <w:rsid w:val="00C01D02"/>
    <w:rsid w:val="00C05D49"/>
    <w:rsid w:val="00C0797F"/>
    <w:rsid w:val="00C12374"/>
    <w:rsid w:val="00C22535"/>
    <w:rsid w:val="00C247EB"/>
    <w:rsid w:val="00C34044"/>
    <w:rsid w:val="00C34B30"/>
    <w:rsid w:val="00C35B97"/>
    <w:rsid w:val="00C35F85"/>
    <w:rsid w:val="00C369B1"/>
    <w:rsid w:val="00C4023F"/>
    <w:rsid w:val="00C42658"/>
    <w:rsid w:val="00C516E8"/>
    <w:rsid w:val="00C53B34"/>
    <w:rsid w:val="00C555E4"/>
    <w:rsid w:val="00C55F2A"/>
    <w:rsid w:val="00C567D6"/>
    <w:rsid w:val="00C626E2"/>
    <w:rsid w:val="00C63B00"/>
    <w:rsid w:val="00C67B19"/>
    <w:rsid w:val="00C67EC7"/>
    <w:rsid w:val="00C71EE0"/>
    <w:rsid w:val="00C75DEB"/>
    <w:rsid w:val="00C75E71"/>
    <w:rsid w:val="00C765B2"/>
    <w:rsid w:val="00C76A44"/>
    <w:rsid w:val="00C8374E"/>
    <w:rsid w:val="00C86C01"/>
    <w:rsid w:val="00C86F01"/>
    <w:rsid w:val="00C871F8"/>
    <w:rsid w:val="00C9356A"/>
    <w:rsid w:val="00CA3C93"/>
    <w:rsid w:val="00CA4B7F"/>
    <w:rsid w:val="00CB074E"/>
    <w:rsid w:val="00CB2EDD"/>
    <w:rsid w:val="00CC3566"/>
    <w:rsid w:val="00CC6DCD"/>
    <w:rsid w:val="00CD4A5E"/>
    <w:rsid w:val="00CE0BF2"/>
    <w:rsid w:val="00CE7447"/>
    <w:rsid w:val="00CE7DC6"/>
    <w:rsid w:val="00CF1221"/>
    <w:rsid w:val="00CF1AB0"/>
    <w:rsid w:val="00CF21B5"/>
    <w:rsid w:val="00CF3542"/>
    <w:rsid w:val="00CF5390"/>
    <w:rsid w:val="00CF6B73"/>
    <w:rsid w:val="00CF790F"/>
    <w:rsid w:val="00D02C3E"/>
    <w:rsid w:val="00D043DC"/>
    <w:rsid w:val="00D058A1"/>
    <w:rsid w:val="00D063AE"/>
    <w:rsid w:val="00D10323"/>
    <w:rsid w:val="00D11A67"/>
    <w:rsid w:val="00D11C90"/>
    <w:rsid w:val="00D13D5F"/>
    <w:rsid w:val="00D1418D"/>
    <w:rsid w:val="00D14966"/>
    <w:rsid w:val="00D14ADF"/>
    <w:rsid w:val="00D17DA0"/>
    <w:rsid w:val="00D2126D"/>
    <w:rsid w:val="00D21EF2"/>
    <w:rsid w:val="00D24183"/>
    <w:rsid w:val="00D25DE8"/>
    <w:rsid w:val="00D3123E"/>
    <w:rsid w:val="00D34F48"/>
    <w:rsid w:val="00D375B9"/>
    <w:rsid w:val="00D37FEF"/>
    <w:rsid w:val="00D415AF"/>
    <w:rsid w:val="00D41A83"/>
    <w:rsid w:val="00D425D2"/>
    <w:rsid w:val="00D43B40"/>
    <w:rsid w:val="00D52022"/>
    <w:rsid w:val="00D55B83"/>
    <w:rsid w:val="00D60AF9"/>
    <w:rsid w:val="00D61977"/>
    <w:rsid w:val="00D62E1D"/>
    <w:rsid w:val="00D6600B"/>
    <w:rsid w:val="00D67F0D"/>
    <w:rsid w:val="00D71435"/>
    <w:rsid w:val="00D71F10"/>
    <w:rsid w:val="00D725C8"/>
    <w:rsid w:val="00D7445F"/>
    <w:rsid w:val="00D85AFF"/>
    <w:rsid w:val="00D860D1"/>
    <w:rsid w:val="00D8648B"/>
    <w:rsid w:val="00D8765F"/>
    <w:rsid w:val="00D9039A"/>
    <w:rsid w:val="00D95F54"/>
    <w:rsid w:val="00D964AB"/>
    <w:rsid w:val="00DB073F"/>
    <w:rsid w:val="00DB2816"/>
    <w:rsid w:val="00DB79CA"/>
    <w:rsid w:val="00DC028A"/>
    <w:rsid w:val="00DC435C"/>
    <w:rsid w:val="00DD34F7"/>
    <w:rsid w:val="00DD4811"/>
    <w:rsid w:val="00DE05D9"/>
    <w:rsid w:val="00DE1E3B"/>
    <w:rsid w:val="00DE4D26"/>
    <w:rsid w:val="00DE7D07"/>
    <w:rsid w:val="00DF13C2"/>
    <w:rsid w:val="00DF4A1B"/>
    <w:rsid w:val="00E01E6F"/>
    <w:rsid w:val="00E044C4"/>
    <w:rsid w:val="00E15598"/>
    <w:rsid w:val="00E15FE9"/>
    <w:rsid w:val="00E1600A"/>
    <w:rsid w:val="00E163F9"/>
    <w:rsid w:val="00E17A25"/>
    <w:rsid w:val="00E17D1A"/>
    <w:rsid w:val="00E220BF"/>
    <w:rsid w:val="00E27E8F"/>
    <w:rsid w:val="00E309CE"/>
    <w:rsid w:val="00E40C85"/>
    <w:rsid w:val="00E44243"/>
    <w:rsid w:val="00E46610"/>
    <w:rsid w:val="00E46FE7"/>
    <w:rsid w:val="00E47A90"/>
    <w:rsid w:val="00E508AA"/>
    <w:rsid w:val="00E54331"/>
    <w:rsid w:val="00E56890"/>
    <w:rsid w:val="00E617E0"/>
    <w:rsid w:val="00E64EFC"/>
    <w:rsid w:val="00E64FB2"/>
    <w:rsid w:val="00E67A0F"/>
    <w:rsid w:val="00E70C03"/>
    <w:rsid w:val="00E70DFF"/>
    <w:rsid w:val="00E72E97"/>
    <w:rsid w:val="00E768CF"/>
    <w:rsid w:val="00E85DE1"/>
    <w:rsid w:val="00E905B2"/>
    <w:rsid w:val="00E94C72"/>
    <w:rsid w:val="00E95154"/>
    <w:rsid w:val="00EA20E2"/>
    <w:rsid w:val="00EA40F6"/>
    <w:rsid w:val="00EB1A1D"/>
    <w:rsid w:val="00EB238F"/>
    <w:rsid w:val="00EB4E90"/>
    <w:rsid w:val="00EB76CF"/>
    <w:rsid w:val="00EC2E9D"/>
    <w:rsid w:val="00EC569B"/>
    <w:rsid w:val="00ED2E55"/>
    <w:rsid w:val="00EE1ED5"/>
    <w:rsid w:val="00EE522B"/>
    <w:rsid w:val="00EE6709"/>
    <w:rsid w:val="00EE7B7C"/>
    <w:rsid w:val="00EF27B0"/>
    <w:rsid w:val="00EF676F"/>
    <w:rsid w:val="00EF7A42"/>
    <w:rsid w:val="00EF7AD7"/>
    <w:rsid w:val="00F01310"/>
    <w:rsid w:val="00F023F1"/>
    <w:rsid w:val="00F02ACE"/>
    <w:rsid w:val="00F03309"/>
    <w:rsid w:val="00F06CA4"/>
    <w:rsid w:val="00F073CA"/>
    <w:rsid w:val="00F077A0"/>
    <w:rsid w:val="00F07F9E"/>
    <w:rsid w:val="00F13ABD"/>
    <w:rsid w:val="00F24107"/>
    <w:rsid w:val="00F254BA"/>
    <w:rsid w:val="00F32325"/>
    <w:rsid w:val="00F32917"/>
    <w:rsid w:val="00F361A5"/>
    <w:rsid w:val="00F370C5"/>
    <w:rsid w:val="00F402FA"/>
    <w:rsid w:val="00F433F9"/>
    <w:rsid w:val="00F47847"/>
    <w:rsid w:val="00F51D18"/>
    <w:rsid w:val="00F5317C"/>
    <w:rsid w:val="00F54C06"/>
    <w:rsid w:val="00F567CA"/>
    <w:rsid w:val="00F56CAC"/>
    <w:rsid w:val="00F57D06"/>
    <w:rsid w:val="00F65D7A"/>
    <w:rsid w:val="00F70A7B"/>
    <w:rsid w:val="00F72AD5"/>
    <w:rsid w:val="00F72D3B"/>
    <w:rsid w:val="00F74B56"/>
    <w:rsid w:val="00F808DD"/>
    <w:rsid w:val="00F82DCC"/>
    <w:rsid w:val="00F934EA"/>
    <w:rsid w:val="00F953EE"/>
    <w:rsid w:val="00F95525"/>
    <w:rsid w:val="00F97004"/>
    <w:rsid w:val="00F978C0"/>
    <w:rsid w:val="00FA0843"/>
    <w:rsid w:val="00FA20E0"/>
    <w:rsid w:val="00FB0920"/>
    <w:rsid w:val="00FB14B2"/>
    <w:rsid w:val="00FB36BE"/>
    <w:rsid w:val="00FC0F5E"/>
    <w:rsid w:val="00FC2AF9"/>
    <w:rsid w:val="00FC543D"/>
    <w:rsid w:val="00FC60ED"/>
    <w:rsid w:val="00FC799D"/>
    <w:rsid w:val="00FE2CDF"/>
    <w:rsid w:val="00FE501E"/>
    <w:rsid w:val="00FE5BE4"/>
    <w:rsid w:val="00FE659D"/>
    <w:rsid w:val="00FF1C93"/>
    <w:rsid w:val="00FF47EE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CAAE805-152E-4D64-8495-945BD4D8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25C8"/>
    <w:rPr>
      <w:sz w:val="24"/>
      <w:lang w:eastAsia="en-US"/>
    </w:rPr>
  </w:style>
  <w:style w:type="paragraph" w:styleId="1">
    <w:name w:val="heading 1"/>
    <w:basedOn w:val="a0"/>
    <w:next w:val="a0"/>
    <w:qFormat/>
    <w:rsid w:val="00D725C8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outlineLvl w:val="0"/>
    </w:pPr>
    <w:rPr>
      <w:b/>
      <w:bCs/>
      <w:sz w:val="20"/>
    </w:rPr>
  </w:style>
  <w:style w:type="paragraph" w:styleId="2">
    <w:name w:val="heading 2"/>
    <w:basedOn w:val="a0"/>
    <w:next w:val="a0"/>
    <w:qFormat/>
    <w:rsid w:val="00D725C8"/>
    <w:pPr>
      <w:keepNext/>
      <w:outlineLvl w:val="1"/>
    </w:pPr>
    <w:rPr>
      <w:rFonts w:ascii="Arial" w:hAnsi="Arial" w:cs="Arial"/>
      <w:i/>
      <w:iCs/>
      <w:szCs w:val="24"/>
    </w:rPr>
  </w:style>
  <w:style w:type="paragraph" w:styleId="3">
    <w:name w:val="heading 3"/>
    <w:basedOn w:val="2"/>
    <w:next w:val="a1"/>
    <w:qFormat/>
    <w:rsid w:val="00D725C8"/>
    <w:pPr>
      <w:keepNext w:val="0"/>
      <w:tabs>
        <w:tab w:val="left" w:pos="1440"/>
      </w:tabs>
      <w:spacing w:after="240"/>
      <w:outlineLvl w:val="2"/>
    </w:pPr>
    <w:rPr>
      <w:rFonts w:ascii="Times New Roman" w:hAnsi="Times New Roman" w:cs="Times New Roman"/>
      <w:i w:val="0"/>
      <w:iCs w:val="0"/>
      <w:snapToGrid w:val="0"/>
      <w:color w:val="000000"/>
      <w:szCs w:val="20"/>
    </w:rPr>
  </w:style>
  <w:style w:type="paragraph" w:styleId="4">
    <w:name w:val="heading 4"/>
    <w:basedOn w:val="a0"/>
    <w:next w:val="a1"/>
    <w:qFormat/>
    <w:rsid w:val="00D725C8"/>
    <w:pPr>
      <w:tabs>
        <w:tab w:val="left" w:pos="2160"/>
      </w:tabs>
      <w:spacing w:after="240"/>
      <w:outlineLvl w:val="3"/>
    </w:pPr>
  </w:style>
  <w:style w:type="paragraph" w:styleId="5">
    <w:name w:val="heading 5"/>
    <w:basedOn w:val="a0"/>
    <w:next w:val="a1"/>
    <w:qFormat/>
    <w:rsid w:val="00D725C8"/>
    <w:pPr>
      <w:spacing w:after="240"/>
      <w:outlineLvl w:val="4"/>
    </w:pPr>
  </w:style>
  <w:style w:type="paragraph" w:styleId="6">
    <w:name w:val="heading 6"/>
    <w:basedOn w:val="a0"/>
    <w:next w:val="a1"/>
    <w:qFormat/>
    <w:rsid w:val="00D725C8"/>
    <w:pPr>
      <w:spacing w:after="240"/>
      <w:outlineLvl w:val="5"/>
    </w:pPr>
  </w:style>
  <w:style w:type="paragraph" w:styleId="7">
    <w:name w:val="heading 7"/>
    <w:basedOn w:val="a0"/>
    <w:next w:val="a1"/>
    <w:qFormat/>
    <w:rsid w:val="00D725C8"/>
    <w:pPr>
      <w:spacing w:after="240"/>
      <w:outlineLvl w:val="6"/>
    </w:pPr>
    <w:rPr>
      <w:color w:val="000000"/>
    </w:rPr>
  </w:style>
  <w:style w:type="paragraph" w:styleId="8">
    <w:name w:val="heading 8"/>
    <w:basedOn w:val="a0"/>
    <w:next w:val="a1"/>
    <w:qFormat/>
    <w:rsid w:val="00D725C8"/>
    <w:pPr>
      <w:spacing w:after="240"/>
      <w:outlineLvl w:val="7"/>
    </w:pPr>
    <w:rPr>
      <w:color w:val="000000"/>
    </w:rPr>
  </w:style>
  <w:style w:type="paragraph" w:styleId="9">
    <w:name w:val="heading 9"/>
    <w:basedOn w:val="a0"/>
    <w:next w:val="a1"/>
    <w:qFormat/>
    <w:rsid w:val="00D725C8"/>
    <w:pPr>
      <w:spacing w:after="240"/>
      <w:outlineLvl w:val="8"/>
    </w:pPr>
    <w:rPr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D725C8"/>
    <w:pPr>
      <w:spacing w:after="120"/>
    </w:pPr>
  </w:style>
  <w:style w:type="paragraph" w:styleId="a5">
    <w:name w:val="header"/>
    <w:basedOn w:val="a0"/>
    <w:rsid w:val="00D725C8"/>
    <w:pPr>
      <w:tabs>
        <w:tab w:val="center" w:pos="4320"/>
        <w:tab w:val="right" w:pos="8640"/>
      </w:tabs>
    </w:pPr>
  </w:style>
  <w:style w:type="paragraph" w:customStyle="1" w:styleId="level10">
    <w:name w:val="_level1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0">
    <w:name w:val="_level2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0">
    <w:name w:val="_level3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0">
    <w:name w:val="_level4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0">
    <w:name w:val="_level5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a0"/>
    <w:rsid w:val="00D725C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9Heading1">
    <w:name w:val="WP9_Heading 1"/>
    <w:basedOn w:val="a0"/>
    <w:rsid w:val="00D725C8"/>
    <w:pPr>
      <w:widowControl w:val="0"/>
      <w:tabs>
        <w:tab w:val="left" w:pos="0"/>
        <w:tab w:val="left" w:pos="2160"/>
        <w:tab w:val="left" w:pos="2880"/>
        <w:tab w:val="left" w:pos="3600"/>
        <w:tab w:val="left" w:pos="5040"/>
        <w:tab w:val="left" w:pos="6498"/>
        <w:tab w:val="left" w:pos="7200"/>
        <w:tab w:val="left" w:pos="7920"/>
        <w:tab w:val="left" w:pos="7958"/>
        <w:tab w:val="left" w:pos="8640"/>
        <w:tab w:val="right" w:pos="9360"/>
      </w:tabs>
      <w:jc w:val="both"/>
    </w:pPr>
  </w:style>
  <w:style w:type="paragraph" w:customStyle="1" w:styleId="WP9Heading2">
    <w:name w:val="WP9_Heading 2"/>
    <w:basedOn w:val="a0"/>
    <w:rsid w:val="00D725C8"/>
    <w:pPr>
      <w:widowControl w:val="0"/>
      <w:tabs>
        <w:tab w:val="left" w:pos="0"/>
        <w:tab w:val="left" w:pos="2160"/>
        <w:tab w:val="left" w:pos="2880"/>
        <w:tab w:val="left" w:pos="3600"/>
        <w:tab w:val="left" w:pos="5678"/>
        <w:tab w:val="left" w:pos="6498"/>
        <w:tab w:val="left" w:pos="7200"/>
        <w:tab w:val="left" w:pos="7920"/>
        <w:tab w:val="left" w:pos="7958"/>
        <w:tab w:val="left" w:pos="8640"/>
        <w:tab w:val="right" w:pos="9360"/>
      </w:tabs>
      <w:jc w:val="center"/>
    </w:pPr>
    <w:rPr>
      <w:b/>
    </w:rPr>
  </w:style>
  <w:style w:type="paragraph" w:customStyle="1" w:styleId="WP9Heading3">
    <w:name w:val="WP9_Heading 3"/>
    <w:basedOn w:val="a0"/>
    <w:rsid w:val="00D725C8"/>
    <w:pPr>
      <w:widowControl w:val="0"/>
      <w:jc w:val="center"/>
    </w:pPr>
  </w:style>
  <w:style w:type="character" w:customStyle="1" w:styleId="DefaultPara">
    <w:name w:val="Default Para"/>
    <w:rsid w:val="00D725C8"/>
  </w:style>
  <w:style w:type="paragraph" w:customStyle="1" w:styleId="WP9EndnoteText">
    <w:name w:val="WP9_Endnote Text"/>
    <w:basedOn w:val="a0"/>
    <w:rsid w:val="00D725C8"/>
    <w:pPr>
      <w:widowControl w:val="0"/>
    </w:pPr>
  </w:style>
  <w:style w:type="character" w:customStyle="1" w:styleId="EndnoteRefe">
    <w:name w:val="Endnote Refe"/>
    <w:rsid w:val="00D725C8"/>
    <w:rPr>
      <w:vertAlign w:val="superscript"/>
    </w:rPr>
  </w:style>
  <w:style w:type="paragraph" w:customStyle="1" w:styleId="FootnoteTex">
    <w:name w:val="Footnote Tex"/>
    <w:basedOn w:val="a0"/>
    <w:rsid w:val="00D725C8"/>
    <w:pPr>
      <w:widowControl w:val="0"/>
    </w:pPr>
  </w:style>
  <w:style w:type="character" w:customStyle="1" w:styleId="FootnoteRef">
    <w:name w:val="Footnote Ref"/>
    <w:rsid w:val="00D725C8"/>
    <w:rPr>
      <w:vertAlign w:val="superscript"/>
    </w:rPr>
  </w:style>
  <w:style w:type="paragraph" w:customStyle="1" w:styleId="WP9TOC1">
    <w:name w:val="WP9_TOC 1"/>
    <w:basedOn w:val="a0"/>
    <w:rsid w:val="00D725C8"/>
    <w:pPr>
      <w:widowControl w:val="0"/>
      <w:tabs>
        <w:tab w:val="right" w:leader="dot" w:pos="8640"/>
      </w:tabs>
      <w:ind w:left="720" w:right="720" w:hanging="720"/>
    </w:pPr>
  </w:style>
  <w:style w:type="paragraph" w:customStyle="1" w:styleId="WP9TOC2">
    <w:name w:val="WP9_TOC 2"/>
    <w:basedOn w:val="a0"/>
    <w:rsid w:val="00D725C8"/>
    <w:pPr>
      <w:widowControl w:val="0"/>
      <w:tabs>
        <w:tab w:val="right" w:leader="dot" w:pos="8640"/>
      </w:tabs>
      <w:ind w:left="1440" w:right="720" w:hanging="720"/>
    </w:pPr>
  </w:style>
  <w:style w:type="paragraph" w:customStyle="1" w:styleId="WP9TOC3">
    <w:name w:val="WP9_TOC 3"/>
    <w:basedOn w:val="a0"/>
    <w:rsid w:val="00D725C8"/>
    <w:pPr>
      <w:widowControl w:val="0"/>
      <w:tabs>
        <w:tab w:val="right" w:leader="dot" w:pos="8640"/>
      </w:tabs>
      <w:ind w:left="2160" w:right="720" w:hanging="720"/>
    </w:pPr>
  </w:style>
  <w:style w:type="paragraph" w:customStyle="1" w:styleId="WP9TOC4">
    <w:name w:val="WP9_TOC 4"/>
    <w:basedOn w:val="a0"/>
    <w:rsid w:val="00D725C8"/>
    <w:pPr>
      <w:widowControl w:val="0"/>
      <w:tabs>
        <w:tab w:val="right" w:leader="dot" w:pos="8640"/>
      </w:tabs>
      <w:ind w:left="2880" w:right="720" w:hanging="720"/>
    </w:pPr>
  </w:style>
  <w:style w:type="paragraph" w:customStyle="1" w:styleId="WP9TOC5">
    <w:name w:val="WP9_TOC 5"/>
    <w:basedOn w:val="a0"/>
    <w:rsid w:val="00D725C8"/>
    <w:pPr>
      <w:widowControl w:val="0"/>
      <w:tabs>
        <w:tab w:val="right" w:leader="dot" w:pos="8640"/>
      </w:tabs>
      <w:ind w:left="3600" w:right="720" w:hanging="720"/>
    </w:pPr>
  </w:style>
  <w:style w:type="paragraph" w:customStyle="1" w:styleId="WP9TOC6">
    <w:name w:val="WP9_TOC 6"/>
    <w:basedOn w:val="a0"/>
    <w:rsid w:val="00D725C8"/>
    <w:pPr>
      <w:widowControl w:val="0"/>
      <w:tabs>
        <w:tab w:val="right" w:pos="9360"/>
      </w:tabs>
      <w:ind w:left="720" w:hanging="720"/>
    </w:pPr>
  </w:style>
  <w:style w:type="paragraph" w:customStyle="1" w:styleId="WP9TOC7">
    <w:name w:val="WP9_TOC 7"/>
    <w:basedOn w:val="a0"/>
    <w:rsid w:val="00D725C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720"/>
    </w:pPr>
  </w:style>
  <w:style w:type="paragraph" w:customStyle="1" w:styleId="WP9TOC8">
    <w:name w:val="WP9_TOC 8"/>
    <w:basedOn w:val="a0"/>
    <w:rsid w:val="00D725C8"/>
    <w:pPr>
      <w:widowControl w:val="0"/>
      <w:tabs>
        <w:tab w:val="right" w:pos="9360"/>
      </w:tabs>
      <w:ind w:left="720" w:hanging="720"/>
    </w:pPr>
  </w:style>
  <w:style w:type="paragraph" w:customStyle="1" w:styleId="WP9TOC9">
    <w:name w:val="WP9_TOC 9"/>
    <w:basedOn w:val="a0"/>
    <w:rsid w:val="00D725C8"/>
    <w:pPr>
      <w:widowControl w:val="0"/>
      <w:tabs>
        <w:tab w:val="right" w:leader="dot" w:pos="9360"/>
      </w:tabs>
      <w:ind w:left="720" w:hanging="720"/>
    </w:pPr>
  </w:style>
  <w:style w:type="paragraph" w:customStyle="1" w:styleId="WP9Index1">
    <w:name w:val="WP9_Index 1"/>
    <w:basedOn w:val="a0"/>
    <w:rsid w:val="00D725C8"/>
    <w:pPr>
      <w:widowControl w:val="0"/>
      <w:tabs>
        <w:tab w:val="right" w:leader="dot" w:pos="8640"/>
      </w:tabs>
      <w:ind w:left="1440" w:right="720" w:hanging="1440"/>
    </w:pPr>
  </w:style>
  <w:style w:type="paragraph" w:customStyle="1" w:styleId="WP9Index2">
    <w:name w:val="WP9_Index 2"/>
    <w:basedOn w:val="a0"/>
    <w:rsid w:val="00D725C8"/>
    <w:pPr>
      <w:widowControl w:val="0"/>
      <w:tabs>
        <w:tab w:val="right" w:leader="dot" w:pos="8640"/>
      </w:tabs>
      <w:ind w:left="1440" w:right="720" w:hanging="720"/>
    </w:pPr>
  </w:style>
  <w:style w:type="paragraph" w:customStyle="1" w:styleId="WP9TOAHeading">
    <w:name w:val="WP9_TOA Heading"/>
    <w:basedOn w:val="a0"/>
    <w:rsid w:val="00D725C8"/>
    <w:pPr>
      <w:widowControl w:val="0"/>
      <w:tabs>
        <w:tab w:val="right" w:pos="9360"/>
      </w:tabs>
    </w:pPr>
  </w:style>
  <w:style w:type="paragraph" w:customStyle="1" w:styleId="WP9Caption">
    <w:name w:val="WP9_Caption"/>
    <w:basedOn w:val="a0"/>
    <w:rsid w:val="00D725C8"/>
    <w:pPr>
      <w:widowControl w:val="0"/>
    </w:pPr>
  </w:style>
  <w:style w:type="character" w:customStyle="1" w:styleId="EquationCa">
    <w:name w:val="_Equation Ca"/>
    <w:rsid w:val="00D725C8"/>
  </w:style>
  <w:style w:type="paragraph" w:customStyle="1" w:styleId="WP9BodyText">
    <w:name w:val="WP9_Body Text"/>
    <w:basedOn w:val="a0"/>
    <w:rsid w:val="00D725C8"/>
    <w:pPr>
      <w:widowControl w:val="0"/>
      <w:tabs>
        <w:tab w:val="left" w:pos="0"/>
        <w:tab w:val="left" w:pos="2160"/>
        <w:tab w:val="left" w:pos="2880"/>
        <w:tab w:val="left" w:pos="3600"/>
        <w:tab w:val="left" w:pos="5678"/>
        <w:tab w:val="left" w:pos="6498"/>
        <w:tab w:val="left" w:pos="7200"/>
        <w:tab w:val="left" w:pos="7920"/>
        <w:tab w:val="left" w:pos="7958"/>
        <w:tab w:val="left" w:pos="8640"/>
        <w:tab w:val="right" w:pos="9360"/>
      </w:tabs>
      <w:jc w:val="center"/>
    </w:pPr>
    <w:rPr>
      <w:b/>
    </w:rPr>
  </w:style>
  <w:style w:type="paragraph" w:customStyle="1" w:styleId="BodyTextIn">
    <w:name w:val="Body Text In"/>
    <w:basedOn w:val="a0"/>
    <w:rsid w:val="00D725C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720"/>
    </w:pPr>
    <w:rPr>
      <w:rFonts w:ascii="Arial" w:hAnsi="Arial"/>
      <w:sz w:val="22"/>
    </w:rPr>
  </w:style>
  <w:style w:type="paragraph" w:styleId="a6">
    <w:name w:val="footer"/>
    <w:basedOn w:val="a0"/>
    <w:rsid w:val="00D725C8"/>
    <w:pPr>
      <w:tabs>
        <w:tab w:val="center" w:pos="4320"/>
        <w:tab w:val="right" w:pos="8640"/>
      </w:tabs>
    </w:pPr>
  </w:style>
  <w:style w:type="paragraph" w:customStyle="1" w:styleId="xl24">
    <w:name w:val="xl24"/>
    <w:basedOn w:val="a0"/>
    <w:rsid w:val="00D725C8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5">
    <w:name w:val="xl25"/>
    <w:basedOn w:val="a0"/>
    <w:rsid w:val="00D725C8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0"/>
    <w:rsid w:val="00D725C8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0"/>
    <w:rsid w:val="00D725C8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0"/>
    <w:rsid w:val="00D725C8"/>
    <w:pPr>
      <w:spacing w:before="100" w:beforeAutospacing="1" w:after="100" w:afterAutospacing="1"/>
    </w:pPr>
    <w:rPr>
      <w:rFonts w:ascii="Arial" w:eastAsia="Arial Unicode MS" w:hAnsi="Arial" w:cs="Arial"/>
      <w:sz w:val="12"/>
      <w:szCs w:val="12"/>
    </w:rPr>
  </w:style>
  <w:style w:type="paragraph" w:styleId="a7">
    <w:name w:val="Body Text Indent"/>
    <w:basedOn w:val="a0"/>
    <w:rsid w:val="00D725C8"/>
    <w:pPr>
      <w:autoSpaceDE w:val="0"/>
      <w:autoSpaceDN w:val="0"/>
      <w:ind w:left="1440"/>
    </w:pPr>
    <w:rPr>
      <w:sz w:val="20"/>
    </w:rPr>
  </w:style>
  <w:style w:type="paragraph" w:styleId="20">
    <w:name w:val="Body Text Indent 2"/>
    <w:basedOn w:val="a0"/>
    <w:rsid w:val="00D725C8"/>
    <w:pPr>
      <w:autoSpaceDE w:val="0"/>
      <w:autoSpaceDN w:val="0"/>
      <w:ind w:left="720"/>
    </w:pPr>
    <w:rPr>
      <w:sz w:val="20"/>
    </w:rPr>
  </w:style>
  <w:style w:type="character" w:styleId="a8">
    <w:name w:val="page number"/>
    <w:basedOn w:val="a2"/>
    <w:rsid w:val="00D725C8"/>
  </w:style>
  <w:style w:type="character" w:customStyle="1" w:styleId="zzmpTrailerItem">
    <w:name w:val="zzmpTrailerItem"/>
    <w:basedOn w:val="a2"/>
    <w:rsid w:val="00814FDB"/>
    <w:rPr>
      <w:rFonts w:ascii="Times New Roman" w:hAnsi="Times New Roman" w:cs="Times New Roman"/>
      <w:dstrike w:val="0"/>
      <w:noProof/>
      <w:color w:val="auto"/>
      <w:spacing w:val="0"/>
      <w:position w:val="0"/>
      <w:sz w:val="20"/>
      <w:szCs w:val="16"/>
      <w:u w:val="none"/>
      <w:effect w:val="none"/>
      <w:vertAlign w:val="baseline"/>
    </w:rPr>
  </w:style>
  <w:style w:type="paragraph" w:customStyle="1" w:styleId="Article2Cont1">
    <w:name w:val="Article2 Cont 1"/>
    <w:basedOn w:val="a0"/>
    <w:rsid w:val="00D725C8"/>
    <w:pPr>
      <w:spacing w:after="240"/>
      <w:ind w:firstLine="720"/>
    </w:pPr>
  </w:style>
  <w:style w:type="paragraph" w:customStyle="1" w:styleId="Article2Cont2">
    <w:name w:val="Article2 Cont 2"/>
    <w:basedOn w:val="Article2Cont1"/>
    <w:rsid w:val="00D725C8"/>
  </w:style>
  <w:style w:type="paragraph" w:customStyle="1" w:styleId="Article2Cont3">
    <w:name w:val="Article2 Cont 3"/>
    <w:basedOn w:val="Article2Cont2"/>
    <w:rsid w:val="00D725C8"/>
  </w:style>
  <w:style w:type="paragraph" w:customStyle="1" w:styleId="Article2Cont4">
    <w:name w:val="Article2 Cont 4"/>
    <w:basedOn w:val="Article2Cont3"/>
    <w:rsid w:val="00D725C8"/>
  </w:style>
  <w:style w:type="paragraph" w:customStyle="1" w:styleId="Article2Cont5">
    <w:name w:val="Article2 Cont 5"/>
    <w:basedOn w:val="Article2Cont4"/>
    <w:rsid w:val="00D725C8"/>
  </w:style>
  <w:style w:type="paragraph" w:customStyle="1" w:styleId="Article2Cont6">
    <w:name w:val="Article2 Cont 6"/>
    <w:basedOn w:val="Article2Cont5"/>
    <w:rsid w:val="00D725C8"/>
  </w:style>
  <w:style w:type="paragraph" w:customStyle="1" w:styleId="Article2Cont7">
    <w:name w:val="Article2 Cont 7"/>
    <w:basedOn w:val="Article2Cont6"/>
    <w:rsid w:val="00D725C8"/>
  </w:style>
  <w:style w:type="paragraph" w:customStyle="1" w:styleId="Article2Cont8">
    <w:name w:val="Article2 Cont 8"/>
    <w:basedOn w:val="Article2Cont7"/>
    <w:rsid w:val="00D725C8"/>
  </w:style>
  <w:style w:type="paragraph" w:customStyle="1" w:styleId="Article2L1">
    <w:name w:val="Article2_L1"/>
    <w:basedOn w:val="a0"/>
    <w:next w:val="Article2Cont1"/>
    <w:rsid w:val="00D725C8"/>
    <w:pPr>
      <w:numPr>
        <w:numId w:val="9"/>
      </w:numPr>
      <w:spacing w:after="240"/>
      <w:jc w:val="center"/>
      <w:outlineLvl w:val="0"/>
    </w:pPr>
  </w:style>
  <w:style w:type="paragraph" w:customStyle="1" w:styleId="Article2L2">
    <w:name w:val="Article2_L2"/>
    <w:basedOn w:val="Article2L1"/>
    <w:next w:val="Article2Cont2"/>
    <w:link w:val="Article2L2Char"/>
    <w:rsid w:val="00D725C8"/>
    <w:pPr>
      <w:numPr>
        <w:ilvl w:val="1"/>
      </w:numPr>
      <w:jc w:val="both"/>
      <w:outlineLvl w:val="1"/>
    </w:pPr>
  </w:style>
  <w:style w:type="paragraph" w:customStyle="1" w:styleId="Article2L3">
    <w:name w:val="Article2_L3"/>
    <w:basedOn w:val="Article2L2"/>
    <w:next w:val="Article2Cont3"/>
    <w:rsid w:val="00D725C8"/>
    <w:pPr>
      <w:numPr>
        <w:ilvl w:val="2"/>
      </w:numPr>
      <w:outlineLvl w:val="2"/>
    </w:pPr>
  </w:style>
  <w:style w:type="paragraph" w:customStyle="1" w:styleId="Article2L4">
    <w:name w:val="Article2_L4"/>
    <w:basedOn w:val="Article2L3"/>
    <w:next w:val="Article2Cont4"/>
    <w:rsid w:val="00D725C8"/>
    <w:pPr>
      <w:numPr>
        <w:ilvl w:val="3"/>
      </w:numPr>
      <w:outlineLvl w:val="3"/>
    </w:pPr>
  </w:style>
  <w:style w:type="paragraph" w:customStyle="1" w:styleId="Article2L5">
    <w:name w:val="Article2_L5"/>
    <w:basedOn w:val="Article2L4"/>
    <w:next w:val="Article2Cont5"/>
    <w:rsid w:val="00D725C8"/>
    <w:pPr>
      <w:numPr>
        <w:ilvl w:val="4"/>
      </w:numPr>
      <w:outlineLvl w:val="4"/>
    </w:pPr>
  </w:style>
  <w:style w:type="paragraph" w:customStyle="1" w:styleId="Article2L6">
    <w:name w:val="Article2_L6"/>
    <w:basedOn w:val="Article2L5"/>
    <w:next w:val="Article2Cont6"/>
    <w:rsid w:val="00D725C8"/>
    <w:pPr>
      <w:numPr>
        <w:ilvl w:val="5"/>
      </w:numPr>
      <w:outlineLvl w:val="5"/>
    </w:pPr>
  </w:style>
  <w:style w:type="paragraph" w:customStyle="1" w:styleId="Article2L7">
    <w:name w:val="Article2_L7"/>
    <w:basedOn w:val="Article2L6"/>
    <w:next w:val="Article2Cont7"/>
    <w:rsid w:val="00D725C8"/>
    <w:pPr>
      <w:numPr>
        <w:ilvl w:val="6"/>
      </w:numPr>
      <w:outlineLvl w:val="6"/>
    </w:pPr>
  </w:style>
  <w:style w:type="paragraph" w:customStyle="1" w:styleId="Article2L8">
    <w:name w:val="Article2_L8"/>
    <w:basedOn w:val="Article2L7"/>
    <w:next w:val="Article2Cont8"/>
    <w:rsid w:val="00D725C8"/>
    <w:pPr>
      <w:numPr>
        <w:ilvl w:val="7"/>
      </w:numPr>
      <w:outlineLvl w:val="7"/>
    </w:pPr>
  </w:style>
  <w:style w:type="paragraph" w:customStyle="1" w:styleId="Legal2L1">
    <w:name w:val="Legal2_L1"/>
    <w:basedOn w:val="a0"/>
    <w:next w:val="a0"/>
    <w:rsid w:val="00D725C8"/>
    <w:pPr>
      <w:numPr>
        <w:numId w:val="10"/>
      </w:numPr>
      <w:spacing w:after="240"/>
      <w:jc w:val="both"/>
      <w:outlineLvl w:val="0"/>
    </w:pPr>
    <w:rPr>
      <w:sz w:val="22"/>
    </w:rPr>
  </w:style>
  <w:style w:type="paragraph" w:customStyle="1" w:styleId="Legal2L2">
    <w:name w:val="Legal2_L2"/>
    <w:basedOn w:val="Legal2L1"/>
    <w:next w:val="a0"/>
    <w:rsid w:val="00D725C8"/>
    <w:pPr>
      <w:numPr>
        <w:ilvl w:val="1"/>
      </w:numPr>
      <w:tabs>
        <w:tab w:val="clear" w:pos="720"/>
        <w:tab w:val="num" w:pos="2160"/>
      </w:tabs>
      <w:ind w:left="2160"/>
      <w:outlineLvl w:val="1"/>
    </w:pPr>
  </w:style>
  <w:style w:type="paragraph" w:customStyle="1" w:styleId="Legal2L3">
    <w:name w:val="Legal2_L3"/>
    <w:basedOn w:val="Legal2L2"/>
    <w:next w:val="a0"/>
    <w:rsid w:val="00D725C8"/>
    <w:pPr>
      <w:numPr>
        <w:ilvl w:val="2"/>
      </w:numPr>
      <w:tabs>
        <w:tab w:val="clear" w:pos="1440"/>
        <w:tab w:val="num" w:pos="2880"/>
      </w:tabs>
      <w:ind w:left="2880"/>
      <w:outlineLvl w:val="2"/>
    </w:pPr>
  </w:style>
  <w:style w:type="paragraph" w:customStyle="1" w:styleId="Legal2L4">
    <w:name w:val="Legal2_L4"/>
    <w:basedOn w:val="Legal2L3"/>
    <w:next w:val="a0"/>
    <w:rsid w:val="00D725C8"/>
    <w:pPr>
      <w:numPr>
        <w:ilvl w:val="3"/>
      </w:numPr>
      <w:tabs>
        <w:tab w:val="clear" w:pos="2880"/>
        <w:tab w:val="num" w:pos="3600"/>
      </w:tabs>
      <w:ind w:left="3600" w:hanging="720"/>
      <w:outlineLvl w:val="3"/>
    </w:pPr>
  </w:style>
  <w:style w:type="paragraph" w:customStyle="1" w:styleId="Legal2L5">
    <w:name w:val="Legal2_L5"/>
    <w:basedOn w:val="Legal2L4"/>
    <w:next w:val="a0"/>
    <w:rsid w:val="00D725C8"/>
    <w:pPr>
      <w:numPr>
        <w:ilvl w:val="4"/>
      </w:numPr>
      <w:tabs>
        <w:tab w:val="clear" w:pos="3600"/>
        <w:tab w:val="num" w:pos="4680"/>
      </w:tabs>
      <w:ind w:left="4320" w:hanging="720"/>
      <w:outlineLvl w:val="4"/>
    </w:pPr>
  </w:style>
  <w:style w:type="paragraph" w:customStyle="1" w:styleId="Legal2L6">
    <w:name w:val="Legal2_L6"/>
    <w:basedOn w:val="Legal2L5"/>
    <w:next w:val="a0"/>
    <w:rsid w:val="00D725C8"/>
    <w:pPr>
      <w:numPr>
        <w:ilvl w:val="5"/>
      </w:numPr>
      <w:tabs>
        <w:tab w:val="clear" w:pos="4320"/>
        <w:tab w:val="num" w:pos="5400"/>
      </w:tabs>
      <w:ind w:left="5400" w:hanging="1080"/>
      <w:outlineLvl w:val="5"/>
    </w:pPr>
  </w:style>
  <w:style w:type="paragraph" w:customStyle="1" w:styleId="Legal2L7">
    <w:name w:val="Legal2_L7"/>
    <w:basedOn w:val="Legal2L6"/>
    <w:next w:val="a0"/>
    <w:rsid w:val="00D725C8"/>
    <w:pPr>
      <w:numPr>
        <w:ilvl w:val="6"/>
      </w:numPr>
      <w:tabs>
        <w:tab w:val="clear" w:pos="5040"/>
        <w:tab w:val="num" w:pos="6120"/>
      </w:tabs>
      <w:ind w:left="6120" w:hanging="1080"/>
      <w:outlineLvl w:val="6"/>
    </w:pPr>
  </w:style>
  <w:style w:type="paragraph" w:customStyle="1" w:styleId="Legal2L8">
    <w:name w:val="Legal2_L8"/>
    <w:basedOn w:val="Legal2L7"/>
    <w:next w:val="a0"/>
    <w:rsid w:val="00D725C8"/>
    <w:pPr>
      <w:numPr>
        <w:ilvl w:val="7"/>
      </w:numPr>
      <w:tabs>
        <w:tab w:val="clear" w:pos="1440"/>
        <w:tab w:val="num" w:pos="7200"/>
      </w:tabs>
      <w:ind w:left="7200" w:hanging="1440"/>
      <w:outlineLvl w:val="7"/>
    </w:pPr>
  </w:style>
  <w:style w:type="paragraph" w:customStyle="1" w:styleId="Legal2L9">
    <w:name w:val="Legal2_L9"/>
    <w:basedOn w:val="Legal2L8"/>
    <w:next w:val="a0"/>
    <w:rsid w:val="00D725C8"/>
    <w:pPr>
      <w:numPr>
        <w:ilvl w:val="8"/>
      </w:numPr>
      <w:tabs>
        <w:tab w:val="clear" w:pos="2160"/>
        <w:tab w:val="num" w:pos="7920"/>
      </w:tabs>
      <w:ind w:left="7920" w:hanging="1440"/>
      <w:outlineLvl w:val="8"/>
    </w:pPr>
  </w:style>
  <w:style w:type="paragraph" w:customStyle="1" w:styleId="Legal2TabL1">
    <w:name w:val="Legal2Tab_L1"/>
    <w:basedOn w:val="a0"/>
    <w:next w:val="a0"/>
    <w:rsid w:val="00D725C8"/>
    <w:pPr>
      <w:numPr>
        <w:numId w:val="11"/>
      </w:numPr>
      <w:spacing w:after="240"/>
      <w:jc w:val="both"/>
      <w:outlineLvl w:val="0"/>
    </w:pPr>
  </w:style>
  <w:style w:type="paragraph" w:customStyle="1" w:styleId="Legal2TabL2">
    <w:name w:val="Legal2Tab_L2"/>
    <w:basedOn w:val="Legal2TabL1"/>
    <w:next w:val="a0"/>
    <w:rsid w:val="00D725C8"/>
    <w:pPr>
      <w:numPr>
        <w:ilvl w:val="1"/>
      </w:numPr>
      <w:tabs>
        <w:tab w:val="clear" w:pos="2160"/>
        <w:tab w:val="num" w:pos="360"/>
      </w:tabs>
      <w:outlineLvl w:val="1"/>
    </w:pPr>
  </w:style>
  <w:style w:type="paragraph" w:customStyle="1" w:styleId="Legal2TabL3">
    <w:name w:val="Legal2Tab_L3"/>
    <w:basedOn w:val="Legal2TabL2"/>
    <w:next w:val="a0"/>
    <w:rsid w:val="00D725C8"/>
    <w:pPr>
      <w:numPr>
        <w:ilvl w:val="2"/>
      </w:numPr>
      <w:tabs>
        <w:tab w:val="clear" w:pos="2880"/>
        <w:tab w:val="num" w:pos="360"/>
      </w:tabs>
      <w:outlineLvl w:val="2"/>
    </w:pPr>
  </w:style>
  <w:style w:type="paragraph" w:customStyle="1" w:styleId="Legal2TabL4">
    <w:name w:val="Legal2Tab_L4"/>
    <w:basedOn w:val="Legal2TabL3"/>
    <w:next w:val="a0"/>
    <w:rsid w:val="00D725C8"/>
    <w:pPr>
      <w:numPr>
        <w:ilvl w:val="3"/>
      </w:numPr>
      <w:tabs>
        <w:tab w:val="clear" w:pos="3600"/>
        <w:tab w:val="num" w:pos="360"/>
      </w:tabs>
      <w:outlineLvl w:val="3"/>
    </w:pPr>
  </w:style>
  <w:style w:type="paragraph" w:customStyle="1" w:styleId="Legal2TabL5">
    <w:name w:val="Legal2Tab_L5"/>
    <w:basedOn w:val="Legal2TabL4"/>
    <w:next w:val="a0"/>
    <w:rsid w:val="00D725C8"/>
    <w:pPr>
      <w:numPr>
        <w:ilvl w:val="4"/>
      </w:numPr>
      <w:tabs>
        <w:tab w:val="clear" w:pos="4320"/>
        <w:tab w:val="num" w:pos="360"/>
      </w:tabs>
      <w:outlineLvl w:val="4"/>
    </w:pPr>
  </w:style>
  <w:style w:type="paragraph" w:customStyle="1" w:styleId="Legal2TabL6">
    <w:name w:val="Legal2Tab_L6"/>
    <w:basedOn w:val="Legal2TabL5"/>
    <w:next w:val="a0"/>
    <w:rsid w:val="00D725C8"/>
    <w:pPr>
      <w:numPr>
        <w:ilvl w:val="5"/>
      </w:numPr>
      <w:tabs>
        <w:tab w:val="clear" w:pos="5040"/>
        <w:tab w:val="num" w:pos="360"/>
      </w:tabs>
      <w:outlineLvl w:val="5"/>
    </w:pPr>
  </w:style>
  <w:style w:type="paragraph" w:customStyle="1" w:styleId="Legal2TabL7">
    <w:name w:val="Legal2Tab_L7"/>
    <w:basedOn w:val="Legal2TabL6"/>
    <w:next w:val="a0"/>
    <w:rsid w:val="00D725C8"/>
    <w:pPr>
      <w:numPr>
        <w:ilvl w:val="6"/>
      </w:numPr>
      <w:tabs>
        <w:tab w:val="clear" w:pos="5760"/>
        <w:tab w:val="num" w:pos="360"/>
      </w:tabs>
      <w:outlineLvl w:val="6"/>
    </w:pPr>
  </w:style>
  <w:style w:type="paragraph" w:customStyle="1" w:styleId="Legal2TabL8">
    <w:name w:val="Legal2Tab_L8"/>
    <w:basedOn w:val="Legal2TabL7"/>
    <w:next w:val="a0"/>
    <w:rsid w:val="00D725C8"/>
    <w:pPr>
      <w:numPr>
        <w:ilvl w:val="7"/>
      </w:numPr>
      <w:tabs>
        <w:tab w:val="clear" w:pos="2160"/>
        <w:tab w:val="num" w:pos="360"/>
      </w:tabs>
      <w:outlineLvl w:val="7"/>
    </w:pPr>
  </w:style>
  <w:style w:type="paragraph" w:customStyle="1" w:styleId="Legal2TabL9">
    <w:name w:val="Legal2Tab_L9"/>
    <w:basedOn w:val="Legal2TabL8"/>
    <w:next w:val="a0"/>
    <w:rsid w:val="00D725C8"/>
    <w:pPr>
      <w:numPr>
        <w:ilvl w:val="8"/>
      </w:numPr>
      <w:tabs>
        <w:tab w:val="clear" w:pos="2880"/>
        <w:tab w:val="num" w:pos="360"/>
      </w:tabs>
      <w:outlineLvl w:val="8"/>
    </w:pPr>
  </w:style>
  <w:style w:type="paragraph" w:customStyle="1" w:styleId="Level1">
    <w:name w:val="Level 1"/>
    <w:basedOn w:val="a0"/>
    <w:next w:val="Level2"/>
    <w:rsid w:val="00D725C8"/>
    <w:pPr>
      <w:keepNext/>
      <w:numPr>
        <w:numId w:val="12"/>
      </w:numPr>
      <w:spacing w:after="360"/>
      <w:outlineLvl w:val="0"/>
    </w:pPr>
    <w:rPr>
      <w:b/>
    </w:rPr>
  </w:style>
  <w:style w:type="paragraph" w:customStyle="1" w:styleId="Level2">
    <w:name w:val="Level 2"/>
    <w:basedOn w:val="a0"/>
    <w:rsid w:val="00D725C8"/>
    <w:pPr>
      <w:numPr>
        <w:ilvl w:val="1"/>
        <w:numId w:val="12"/>
      </w:numPr>
      <w:tabs>
        <w:tab w:val="left" w:pos="1440"/>
      </w:tabs>
      <w:spacing w:after="240"/>
      <w:jc w:val="both"/>
      <w:outlineLvl w:val="1"/>
    </w:pPr>
  </w:style>
  <w:style w:type="paragraph" w:customStyle="1" w:styleId="Level3">
    <w:name w:val="Level 3"/>
    <w:basedOn w:val="a0"/>
    <w:rsid w:val="00D725C8"/>
    <w:pPr>
      <w:numPr>
        <w:ilvl w:val="2"/>
        <w:numId w:val="12"/>
      </w:numPr>
      <w:spacing w:after="240"/>
      <w:jc w:val="both"/>
      <w:outlineLvl w:val="2"/>
    </w:pPr>
  </w:style>
  <w:style w:type="paragraph" w:customStyle="1" w:styleId="Level4">
    <w:name w:val="Level 4"/>
    <w:basedOn w:val="a0"/>
    <w:rsid w:val="00D725C8"/>
    <w:pPr>
      <w:numPr>
        <w:ilvl w:val="3"/>
        <w:numId w:val="12"/>
      </w:numPr>
      <w:spacing w:after="240"/>
      <w:jc w:val="both"/>
      <w:outlineLvl w:val="3"/>
    </w:pPr>
  </w:style>
  <w:style w:type="paragraph" w:customStyle="1" w:styleId="Level5">
    <w:name w:val="Level 5"/>
    <w:basedOn w:val="a0"/>
    <w:rsid w:val="00D725C8"/>
    <w:pPr>
      <w:numPr>
        <w:ilvl w:val="4"/>
        <w:numId w:val="12"/>
      </w:numPr>
      <w:spacing w:after="240"/>
      <w:jc w:val="both"/>
      <w:outlineLvl w:val="4"/>
    </w:pPr>
  </w:style>
  <w:style w:type="paragraph" w:styleId="a">
    <w:name w:val="List Bullet"/>
    <w:basedOn w:val="a0"/>
    <w:autoRedefine/>
    <w:rsid w:val="00D725C8"/>
    <w:pPr>
      <w:numPr>
        <w:numId w:val="13"/>
      </w:numPr>
      <w:jc w:val="both"/>
    </w:pPr>
  </w:style>
  <w:style w:type="paragraph" w:customStyle="1" w:styleId="NumContHalf">
    <w:name w:val="NumContHalf"/>
    <w:basedOn w:val="a1"/>
    <w:rsid w:val="00D725C8"/>
    <w:pPr>
      <w:spacing w:after="240"/>
      <w:ind w:firstLine="720"/>
      <w:jc w:val="both"/>
    </w:pPr>
  </w:style>
  <w:style w:type="paragraph" w:customStyle="1" w:styleId="TabbedL1">
    <w:name w:val="Tabbed_L1"/>
    <w:basedOn w:val="a0"/>
    <w:next w:val="NumContHalf"/>
    <w:rsid w:val="00D725C8"/>
    <w:pPr>
      <w:numPr>
        <w:numId w:val="14"/>
      </w:numPr>
      <w:spacing w:after="240"/>
      <w:jc w:val="both"/>
      <w:outlineLvl w:val="0"/>
    </w:pPr>
  </w:style>
  <w:style w:type="paragraph" w:customStyle="1" w:styleId="TabbedL2">
    <w:name w:val="Tabbed_L2"/>
    <w:basedOn w:val="TabbedL1"/>
    <w:next w:val="NumContHalf"/>
    <w:rsid w:val="00D725C8"/>
    <w:pPr>
      <w:numPr>
        <w:ilvl w:val="1"/>
        <w:numId w:val="1"/>
      </w:numPr>
      <w:outlineLvl w:val="1"/>
    </w:pPr>
  </w:style>
  <w:style w:type="paragraph" w:customStyle="1" w:styleId="TabbedL3">
    <w:name w:val="Tabbed_L3"/>
    <w:basedOn w:val="TabbedL2"/>
    <w:next w:val="NumContHalf"/>
    <w:rsid w:val="00D725C8"/>
    <w:pPr>
      <w:numPr>
        <w:ilvl w:val="2"/>
        <w:numId w:val="2"/>
      </w:numPr>
      <w:outlineLvl w:val="2"/>
    </w:pPr>
  </w:style>
  <w:style w:type="paragraph" w:customStyle="1" w:styleId="TabbedL4">
    <w:name w:val="Tabbed_L4"/>
    <w:basedOn w:val="TabbedL3"/>
    <w:next w:val="NumContHalf"/>
    <w:rsid w:val="00D725C8"/>
    <w:pPr>
      <w:numPr>
        <w:ilvl w:val="3"/>
        <w:numId w:val="3"/>
      </w:numPr>
      <w:outlineLvl w:val="3"/>
    </w:pPr>
  </w:style>
  <w:style w:type="paragraph" w:customStyle="1" w:styleId="TabbedL5">
    <w:name w:val="Tabbed_L5"/>
    <w:basedOn w:val="TabbedL4"/>
    <w:next w:val="NumContHalf"/>
    <w:rsid w:val="00D725C8"/>
    <w:pPr>
      <w:numPr>
        <w:ilvl w:val="4"/>
        <w:numId w:val="4"/>
      </w:numPr>
      <w:outlineLvl w:val="4"/>
    </w:pPr>
  </w:style>
  <w:style w:type="paragraph" w:customStyle="1" w:styleId="TabbedL6">
    <w:name w:val="Tabbed_L6"/>
    <w:basedOn w:val="TabbedL5"/>
    <w:next w:val="NumContHalf"/>
    <w:rsid w:val="00D725C8"/>
    <w:pPr>
      <w:numPr>
        <w:ilvl w:val="5"/>
        <w:numId w:val="5"/>
      </w:numPr>
      <w:outlineLvl w:val="5"/>
    </w:pPr>
  </w:style>
  <w:style w:type="paragraph" w:customStyle="1" w:styleId="TabbedL7">
    <w:name w:val="Tabbed_L7"/>
    <w:basedOn w:val="TabbedL6"/>
    <w:next w:val="NumContHalf"/>
    <w:rsid w:val="00D725C8"/>
    <w:pPr>
      <w:numPr>
        <w:ilvl w:val="6"/>
        <w:numId w:val="6"/>
      </w:numPr>
      <w:outlineLvl w:val="6"/>
    </w:pPr>
  </w:style>
  <w:style w:type="paragraph" w:customStyle="1" w:styleId="TabbedL8">
    <w:name w:val="Tabbed_L8"/>
    <w:basedOn w:val="TabbedL7"/>
    <w:next w:val="NumContHalf"/>
    <w:rsid w:val="00D725C8"/>
    <w:pPr>
      <w:numPr>
        <w:ilvl w:val="7"/>
        <w:numId w:val="7"/>
      </w:numPr>
      <w:outlineLvl w:val="7"/>
    </w:pPr>
  </w:style>
  <w:style w:type="paragraph" w:customStyle="1" w:styleId="TabbedL9">
    <w:name w:val="Tabbed_L9"/>
    <w:basedOn w:val="TabbedL8"/>
    <w:next w:val="NumContHalf"/>
    <w:rsid w:val="00D725C8"/>
    <w:pPr>
      <w:numPr>
        <w:ilvl w:val="8"/>
        <w:numId w:val="8"/>
      </w:numPr>
      <w:outlineLvl w:val="8"/>
    </w:pPr>
  </w:style>
  <w:style w:type="character" w:styleId="a9">
    <w:name w:val="annotation reference"/>
    <w:basedOn w:val="a2"/>
    <w:semiHidden/>
    <w:rsid w:val="00D725C8"/>
    <w:rPr>
      <w:sz w:val="16"/>
      <w:szCs w:val="16"/>
    </w:rPr>
  </w:style>
  <w:style w:type="paragraph" w:styleId="aa">
    <w:name w:val="Balloon Text"/>
    <w:basedOn w:val="a0"/>
    <w:semiHidden/>
    <w:rsid w:val="00D725C8"/>
    <w:rPr>
      <w:rFonts w:ascii="Tahoma" w:hAnsi="Tahoma" w:cs="Tahoma"/>
      <w:sz w:val="16"/>
      <w:szCs w:val="16"/>
    </w:rPr>
  </w:style>
  <w:style w:type="paragraph" w:styleId="ab">
    <w:name w:val="annotation text"/>
    <w:basedOn w:val="a0"/>
    <w:link w:val="ac"/>
    <w:semiHidden/>
    <w:rsid w:val="00D725C8"/>
    <w:rPr>
      <w:sz w:val="20"/>
    </w:rPr>
  </w:style>
  <w:style w:type="paragraph" w:styleId="ad">
    <w:name w:val="annotation subject"/>
    <w:basedOn w:val="ab"/>
    <w:next w:val="ab"/>
    <w:semiHidden/>
    <w:rsid w:val="00FC0F5E"/>
    <w:rPr>
      <w:b/>
      <w:bCs/>
    </w:rPr>
  </w:style>
  <w:style w:type="character" w:customStyle="1" w:styleId="Article2L2Char">
    <w:name w:val="Article2_L2 Char"/>
    <w:basedOn w:val="a2"/>
    <w:link w:val="Article2L2"/>
    <w:rsid w:val="009306B1"/>
    <w:rPr>
      <w:sz w:val="24"/>
      <w:lang w:val="en-US" w:eastAsia="en-US" w:bidi="ar-SA"/>
    </w:rPr>
  </w:style>
  <w:style w:type="table" w:styleId="ae">
    <w:name w:val="Table Grid"/>
    <w:basedOn w:val="a3"/>
    <w:rsid w:val="00B34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0"/>
    <w:rsid w:val="00A9318A"/>
    <w:pPr>
      <w:spacing w:after="160" w:line="240" w:lineRule="exact"/>
    </w:pPr>
    <w:rPr>
      <w:rFonts w:ascii="Verdana" w:hAnsi="Verdana" w:cs="Verdana"/>
      <w:sz w:val="20"/>
    </w:rPr>
  </w:style>
  <w:style w:type="paragraph" w:styleId="af">
    <w:name w:val="Revision"/>
    <w:hidden/>
    <w:uiPriority w:val="99"/>
    <w:semiHidden/>
    <w:rsid w:val="0010562E"/>
    <w:rPr>
      <w:sz w:val="24"/>
      <w:lang w:eastAsia="en-US"/>
    </w:rPr>
  </w:style>
  <w:style w:type="paragraph" w:styleId="af0">
    <w:name w:val="Document Map"/>
    <w:basedOn w:val="a0"/>
    <w:link w:val="af1"/>
    <w:rsid w:val="00912540"/>
    <w:rPr>
      <w:rFonts w:ascii="Lucida Grande" w:hAnsi="Lucida Grande" w:cs="Lucida Grande"/>
      <w:szCs w:val="24"/>
    </w:rPr>
  </w:style>
  <w:style w:type="character" w:customStyle="1" w:styleId="af1">
    <w:name w:val="Схема документа Знак"/>
    <w:basedOn w:val="a2"/>
    <w:link w:val="af0"/>
    <w:rsid w:val="00912540"/>
    <w:rPr>
      <w:rFonts w:ascii="Lucida Grande" w:hAnsi="Lucida Grande" w:cs="Lucida Grande"/>
      <w:sz w:val="24"/>
      <w:szCs w:val="24"/>
      <w:lang w:eastAsia="en-US"/>
    </w:rPr>
  </w:style>
  <w:style w:type="character" w:customStyle="1" w:styleId="ac">
    <w:name w:val="Текст примечания Знак"/>
    <w:basedOn w:val="a2"/>
    <w:link w:val="ab"/>
    <w:semiHidden/>
    <w:rsid w:val="00322029"/>
    <w:rPr>
      <w:lang w:eastAsia="en-US"/>
    </w:rPr>
  </w:style>
  <w:style w:type="paragraph" w:customStyle="1" w:styleId="AgtLevel1Heading">
    <w:name w:val="Agt/Level1 Heading"/>
    <w:basedOn w:val="a0"/>
    <w:rsid w:val="007F3CE5"/>
    <w:pPr>
      <w:keepNext/>
      <w:numPr>
        <w:numId w:val="22"/>
      </w:numPr>
      <w:spacing w:after="240" w:line="288" w:lineRule="auto"/>
      <w:jc w:val="both"/>
    </w:pPr>
    <w:rPr>
      <w:rFonts w:ascii="Arial" w:hAnsi="Arial"/>
      <w:b/>
      <w:sz w:val="20"/>
      <w:lang w:val="en-GB"/>
    </w:rPr>
  </w:style>
  <w:style w:type="paragraph" w:customStyle="1" w:styleId="AgtLevel2">
    <w:name w:val="Agt/Level2"/>
    <w:basedOn w:val="a0"/>
    <w:rsid w:val="007F3CE5"/>
    <w:pPr>
      <w:numPr>
        <w:ilvl w:val="1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3">
    <w:name w:val="Agt/Level3"/>
    <w:basedOn w:val="a0"/>
    <w:rsid w:val="007F3CE5"/>
    <w:pPr>
      <w:numPr>
        <w:ilvl w:val="2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4">
    <w:name w:val="Agt/Level4"/>
    <w:basedOn w:val="a0"/>
    <w:rsid w:val="007F3CE5"/>
    <w:pPr>
      <w:numPr>
        <w:ilvl w:val="3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5">
    <w:name w:val="Agt/Level5"/>
    <w:basedOn w:val="a0"/>
    <w:rsid w:val="007F3CE5"/>
    <w:pPr>
      <w:numPr>
        <w:ilvl w:val="4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6">
    <w:name w:val="Agt/Level6"/>
    <w:basedOn w:val="a0"/>
    <w:rsid w:val="007F3CE5"/>
    <w:pPr>
      <w:numPr>
        <w:ilvl w:val="5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7">
    <w:name w:val="Agt/Level7"/>
    <w:basedOn w:val="a0"/>
    <w:rsid w:val="007F3CE5"/>
    <w:pPr>
      <w:numPr>
        <w:ilvl w:val="6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AgtLevel8">
    <w:name w:val="Agt/Level8"/>
    <w:basedOn w:val="a0"/>
    <w:rsid w:val="007F3CE5"/>
    <w:pPr>
      <w:numPr>
        <w:ilvl w:val="7"/>
        <w:numId w:val="22"/>
      </w:numPr>
      <w:spacing w:after="240" w:line="288" w:lineRule="auto"/>
      <w:jc w:val="both"/>
    </w:pPr>
    <w:rPr>
      <w:rFonts w:ascii="Arial" w:hAnsi="Arial"/>
      <w:sz w:val="20"/>
      <w:lang w:val="en-GB"/>
    </w:rPr>
  </w:style>
  <w:style w:type="paragraph" w:customStyle="1" w:styleId="Body2">
    <w:name w:val="Body 2"/>
    <w:basedOn w:val="a0"/>
    <w:rsid w:val="005806C4"/>
    <w:pPr>
      <w:spacing w:after="240" w:line="288" w:lineRule="auto"/>
      <w:ind w:left="720"/>
      <w:jc w:val="both"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330C8-997B-4250-AE61-ED1484A0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Supply Agreement</vt:lpstr>
      <vt:lpstr>Supply Agreement</vt:lpstr>
    </vt:vector>
  </TitlesOfParts>
  <Company>Cooley Godward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Agreement</dc:title>
  <dc:creator>Kate Shephard</dc:creator>
  <cp:lastModifiedBy>Test User</cp:lastModifiedBy>
  <cp:revision>2</cp:revision>
  <cp:lastPrinted>2021-06-08T12:13:00Z</cp:lastPrinted>
  <dcterms:created xsi:type="dcterms:W3CDTF">2021-08-31T12:14:00Z</dcterms:created>
  <dcterms:modified xsi:type="dcterms:W3CDTF">2021-08-31T12:14:00Z</dcterms:modified>
</cp:coreProperties>
</file>