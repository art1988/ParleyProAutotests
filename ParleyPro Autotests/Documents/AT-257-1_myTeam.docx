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83D3" w14:textId="1B42A92C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1: </w:t>
      </w:r>
      <w:del w:id="0" w:author="Dmitry Azaryev" w:date="2022-05-05T14:34:00Z">
        <w:r w:rsidDel="0073463F">
          <w:rPr>
            <w:lang w:val="en-US"/>
          </w:rPr>
          <w:delText>Hello, delete me please</w:delText>
        </w:r>
      </w:del>
    </w:p>
    <w:p w14:paraId="112692F4" w14:textId="77777777" w:rsidR="00F44660" w:rsidRDefault="00F44660" w:rsidP="00150F1D">
      <w:pPr>
        <w:spacing w:after="0"/>
        <w:jc w:val="both"/>
        <w:rPr>
          <w:lang w:val="en-US"/>
        </w:rPr>
      </w:pPr>
    </w:p>
    <w:p w14:paraId="7E354E0D" w14:textId="5E004FBE" w:rsidR="00150F1D" w:rsidRDefault="00150F1D" w:rsidP="00150F1D">
      <w:pPr>
        <w:spacing w:after="0"/>
        <w:jc w:val="both"/>
        <w:rPr>
          <w:lang w:val="en-US"/>
        </w:rPr>
      </w:pPr>
    </w:p>
    <w:p w14:paraId="4D001226" w14:textId="63E19DDC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2: Create comment here</w:t>
      </w:r>
      <w:ins w:id="1" w:author="Dmitry Azaryev" w:date="2022-05-05T14:34:00Z">
        <w:r w:rsidR="0073463F">
          <w:rPr>
            <w:lang w:val="en-US"/>
          </w:rPr>
          <w:t xml:space="preserve"> discussion 2</w:t>
        </w:r>
      </w:ins>
    </w:p>
    <w:p w14:paraId="33489AAF" w14:textId="77777777" w:rsidR="00F44660" w:rsidRDefault="00F44660" w:rsidP="00150F1D">
      <w:pPr>
        <w:spacing w:after="0"/>
        <w:jc w:val="both"/>
        <w:rPr>
          <w:lang w:val="en-US"/>
        </w:rPr>
      </w:pPr>
    </w:p>
    <w:p w14:paraId="749B0AC9" w14:textId="7AF9C14B" w:rsidR="00150F1D" w:rsidRDefault="00150F1D" w:rsidP="00150F1D">
      <w:pPr>
        <w:spacing w:after="0"/>
        <w:jc w:val="both"/>
        <w:rPr>
          <w:lang w:val="en-US"/>
        </w:rPr>
      </w:pPr>
    </w:p>
    <w:p w14:paraId="5A795940" w14:textId="7A71D1DC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3: </w:t>
      </w:r>
      <w:ins w:id="2" w:author="Dmitry Azaryev" w:date="2022-05-05T14:34:00Z">
        <w:r w:rsidR="0073463F">
          <w:rPr>
            <w:lang w:val="en-US"/>
          </w:rPr>
          <w:t xml:space="preserve">Discussion 3 </w:t>
        </w:r>
      </w:ins>
      <w:r>
        <w:rPr>
          <w:lang w:val="en-US"/>
        </w:rPr>
        <w:t>Insert something above me</w:t>
      </w:r>
      <w:ins w:id="3" w:author="Dmitry Azaryev" w:date="2022-05-05T14:34:00Z">
        <w:r w:rsidR="0073463F">
          <w:rPr>
            <w:lang w:val="en-US"/>
          </w:rPr>
          <w:t xml:space="preserve"> </w:t>
        </w:r>
      </w:ins>
    </w:p>
    <w:p w14:paraId="08FEA33E" w14:textId="77777777" w:rsidR="00F44660" w:rsidRDefault="00F44660" w:rsidP="00150F1D">
      <w:pPr>
        <w:spacing w:after="0"/>
        <w:jc w:val="both"/>
        <w:rPr>
          <w:lang w:val="en-US"/>
        </w:rPr>
      </w:pPr>
    </w:p>
    <w:p w14:paraId="4C7A9523" w14:textId="15B84ACA" w:rsidR="00150F1D" w:rsidRDefault="00150F1D" w:rsidP="00150F1D">
      <w:pPr>
        <w:spacing w:after="0"/>
        <w:jc w:val="both"/>
        <w:rPr>
          <w:lang w:val="en-US"/>
        </w:rPr>
      </w:pPr>
    </w:p>
    <w:p w14:paraId="26E71593" w14:textId="7B8CCCC5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4: Insert from </w:t>
      </w:r>
      <w:del w:id="4" w:author="Dmitry Azaryev" w:date="2022-05-05T14:35:00Z">
        <w:r w:rsidDel="0073463F">
          <w:rPr>
            <w:lang w:val="en-US"/>
          </w:rPr>
          <w:delText>clipboard below me</w:delText>
        </w:r>
      </w:del>
    </w:p>
    <w:sectPr w:rsidR="00150F1D" w:rsidSect="00150F1D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mitry Azaryev">
    <w15:presenceInfo w15:providerId="Windows Live" w15:userId="f673f81ba0e614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D"/>
    <w:rsid w:val="00150F1D"/>
    <w:rsid w:val="001B2418"/>
    <w:rsid w:val="006C0B77"/>
    <w:rsid w:val="0073463F"/>
    <w:rsid w:val="008242FF"/>
    <w:rsid w:val="00870751"/>
    <w:rsid w:val="00922C48"/>
    <w:rsid w:val="00B915B7"/>
    <w:rsid w:val="00BD1A83"/>
    <w:rsid w:val="00EA59DF"/>
    <w:rsid w:val="00EE4070"/>
    <w:rsid w:val="00F12C76"/>
    <w:rsid w:val="00F4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46CB"/>
  <w15:chartTrackingRefBased/>
  <w15:docId w15:val="{84259174-D628-4847-8F6B-305C95D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Azaryev</dc:creator>
  <cp:keywords/>
  <dc:description/>
  <cp:lastModifiedBy>Dmitry Azaryev</cp:lastModifiedBy>
  <cp:revision>5</cp:revision>
  <dcterms:created xsi:type="dcterms:W3CDTF">2020-10-06T06:13:00Z</dcterms:created>
  <dcterms:modified xsi:type="dcterms:W3CDTF">2022-05-05T11:35:00Z</dcterms:modified>
</cp:coreProperties>
</file>