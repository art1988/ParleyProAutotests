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FECD6" w14:textId="77777777" w:rsidR="001F123F" w:rsidRPr="003E4D89" w:rsidRDefault="00E15647">
      <w:pPr>
        <w:jc w:val="right"/>
        <w:rPr>
          <w:rFonts w:eastAsia="Arial" w:cs="Arial"/>
          <w:sz w:val="18"/>
          <w:szCs w:val="18"/>
          <w:lang w:val="en-GB"/>
          <w:rPrChange w:id="0" w:author="Olivia Zahler" w:date="2020-06-25T10:08:00Z">
            <w:rPr>
              <w:rFonts w:eastAsia="Arial" w:cs="Arial"/>
              <w:sz w:val="18"/>
              <w:szCs w:val="18"/>
            </w:rPr>
          </w:rPrChange>
        </w:rPr>
      </w:pPr>
      <w:r w:rsidRPr="003E4D89">
        <w:rPr>
          <w:rFonts w:eastAsia="Arial" w:cs="Arial"/>
          <w:b/>
          <w:bCs/>
          <w:color w:val="000000"/>
          <w:sz w:val="18"/>
          <w:szCs w:val="18"/>
          <w:lang w:val="en-GB"/>
          <w:rPrChange w:id="1" w:author="Olivia Zahler" w:date="2020-06-25T10:08:00Z">
            <w:rPr>
              <w:rFonts w:eastAsia="Arial" w:cs="Arial"/>
              <w:b/>
              <w:bCs/>
              <w:color w:val="000000"/>
              <w:sz w:val="18"/>
              <w:szCs w:val="18"/>
            </w:rPr>
          </w:rPrChange>
        </w:rPr>
        <w:t xml:space="preserve"> </w:t>
      </w:r>
    </w:p>
    <w:p w14:paraId="7B7D8F14" w14:textId="77777777" w:rsidR="001F123F" w:rsidRPr="00837587" w:rsidRDefault="00E15647">
      <w:pPr>
        <w:jc w:val="right"/>
        <w:rPr>
          <w:rFonts w:eastAsia="Arial" w:cs="Arial"/>
          <w:sz w:val="18"/>
          <w:szCs w:val="18"/>
          <w:lang w:val="en-GB"/>
          <w:rPrChange w:id="2" w:author="OZ" w:date="2020-06-24T15:49:00Z">
            <w:rPr>
              <w:rFonts w:eastAsia="Arial" w:cs="Arial"/>
              <w:sz w:val="18"/>
              <w:szCs w:val="18"/>
            </w:rPr>
          </w:rPrChange>
        </w:rPr>
      </w:pPr>
      <w:r w:rsidRPr="00837587">
        <w:rPr>
          <w:rFonts w:eastAsia="Arial" w:cs="Arial"/>
          <w:b/>
          <w:bCs/>
          <w:color w:val="000000"/>
          <w:sz w:val="18"/>
          <w:szCs w:val="18"/>
          <w:lang w:val="en-GB"/>
          <w:rPrChange w:id="3" w:author="OZ" w:date="2020-06-24T15:49:00Z">
            <w:rPr>
              <w:rFonts w:eastAsia="Arial" w:cs="Arial"/>
              <w:b/>
              <w:bCs/>
              <w:color w:val="000000"/>
              <w:sz w:val="18"/>
              <w:szCs w:val="18"/>
            </w:rPr>
          </w:rPrChange>
        </w:rPr>
        <w:t xml:space="preserve">Confidential                                                                                                                                                                   </w:t>
      </w:r>
    </w:p>
    <w:p w14:paraId="1AE6DB18" w14:textId="77777777" w:rsidR="001F123F" w:rsidRPr="00837587" w:rsidRDefault="00E15647">
      <w:pPr>
        <w:jc w:val="right"/>
        <w:rPr>
          <w:rFonts w:eastAsia="Arial" w:cs="Arial"/>
          <w:lang w:val="en-GB"/>
          <w:rPrChange w:id="4" w:author="OZ" w:date="2020-06-24T15:49:00Z">
            <w:rPr>
              <w:rFonts w:eastAsia="Arial" w:cs="Arial"/>
            </w:rPr>
          </w:rPrChange>
        </w:rPr>
      </w:pPr>
      <w:r w:rsidRPr="00837587">
        <w:rPr>
          <w:rFonts w:eastAsia="Arial" w:cs="Arial"/>
          <w:color w:val="000000"/>
          <w:lang w:val="en-GB"/>
          <w:rPrChange w:id="5" w:author="OZ" w:date="2020-06-24T15:49:00Z">
            <w:rPr>
              <w:rFonts w:eastAsia="Arial" w:cs="Arial"/>
              <w:color w:val="000000"/>
            </w:rPr>
          </w:rPrChange>
        </w:rPr>
        <w:t xml:space="preserve"> </w:t>
      </w:r>
    </w:p>
    <w:p w14:paraId="256FDFB1" w14:textId="77777777" w:rsidR="001F123F" w:rsidRPr="00837587" w:rsidRDefault="00E15647">
      <w:pPr>
        <w:jc w:val="right"/>
        <w:rPr>
          <w:rFonts w:eastAsia="Arial" w:cs="Arial"/>
          <w:lang w:val="en-GB"/>
          <w:rPrChange w:id="6" w:author="OZ" w:date="2020-06-24T15:49:00Z">
            <w:rPr>
              <w:rFonts w:eastAsia="Arial" w:cs="Arial"/>
            </w:rPr>
          </w:rPrChange>
        </w:rPr>
      </w:pPr>
      <w:r w:rsidRPr="00837587">
        <w:rPr>
          <w:rFonts w:eastAsia="Arial" w:cs="Arial"/>
          <w:color w:val="000000"/>
          <w:lang w:val="en-GB"/>
          <w:rPrChange w:id="7" w:author="OZ" w:date="2020-06-24T15:49:00Z">
            <w:rPr>
              <w:rFonts w:eastAsia="Arial" w:cs="Arial"/>
              <w:color w:val="000000"/>
            </w:rPr>
          </w:rPrChange>
        </w:rPr>
        <w:t xml:space="preserve"> </w:t>
      </w:r>
    </w:p>
    <w:p w14:paraId="4FE55713" w14:textId="77777777" w:rsidR="001F123F" w:rsidRPr="00837587" w:rsidRDefault="00E15647">
      <w:pPr>
        <w:jc w:val="right"/>
        <w:rPr>
          <w:rFonts w:eastAsia="Arial" w:cs="Arial"/>
          <w:lang w:val="en-GB"/>
          <w:rPrChange w:id="8" w:author="OZ" w:date="2020-06-24T15:49:00Z">
            <w:rPr>
              <w:rFonts w:eastAsia="Arial" w:cs="Arial"/>
            </w:rPr>
          </w:rPrChange>
        </w:rPr>
      </w:pPr>
      <w:r w:rsidRPr="00837587">
        <w:rPr>
          <w:rFonts w:eastAsia="Arial" w:cs="Arial"/>
          <w:color w:val="000000"/>
          <w:lang w:val="en-GB"/>
          <w:rPrChange w:id="9" w:author="OZ" w:date="2020-06-24T15:49:00Z">
            <w:rPr>
              <w:rFonts w:eastAsia="Arial" w:cs="Arial"/>
              <w:color w:val="000000"/>
            </w:rPr>
          </w:rPrChange>
        </w:rPr>
        <w:t xml:space="preserve"> </w:t>
      </w:r>
    </w:p>
    <w:p w14:paraId="2C4A6293" w14:textId="77777777" w:rsidR="001F123F" w:rsidRPr="00837587" w:rsidRDefault="00E15647">
      <w:pPr>
        <w:rPr>
          <w:rFonts w:eastAsia="Arial" w:cs="Arial"/>
          <w:lang w:val="en-GB"/>
          <w:rPrChange w:id="10" w:author="OZ" w:date="2020-06-24T15:49:00Z">
            <w:rPr>
              <w:rFonts w:eastAsia="Arial" w:cs="Arial"/>
            </w:rPr>
          </w:rPrChange>
        </w:rPr>
      </w:pPr>
      <w:r w:rsidRPr="00837587">
        <w:rPr>
          <w:rFonts w:eastAsia="Arial" w:cs="Arial"/>
          <w:color w:val="000000"/>
          <w:lang w:val="en-GB"/>
          <w:rPrChange w:id="11" w:author="OZ" w:date="2020-06-24T15:49:00Z">
            <w:rPr>
              <w:rFonts w:eastAsia="Arial" w:cs="Arial"/>
              <w:color w:val="000000"/>
            </w:rPr>
          </w:rPrChange>
        </w:rPr>
        <w:t xml:space="preserve"> </w:t>
      </w:r>
    </w:p>
    <w:p w14:paraId="3CB45FBE" w14:textId="77777777" w:rsidR="001F123F" w:rsidRPr="00837587" w:rsidRDefault="00E15647">
      <w:pPr>
        <w:rPr>
          <w:rFonts w:eastAsia="Arial" w:cs="Arial"/>
          <w:lang w:val="en-GB"/>
          <w:rPrChange w:id="12" w:author="OZ" w:date="2020-06-24T15:49:00Z">
            <w:rPr>
              <w:rFonts w:eastAsia="Arial" w:cs="Arial"/>
            </w:rPr>
          </w:rPrChange>
        </w:rPr>
      </w:pPr>
      <w:r w:rsidRPr="00837587">
        <w:rPr>
          <w:rFonts w:eastAsia="Arial" w:cs="Arial"/>
          <w:color w:val="000000"/>
          <w:lang w:val="en-GB"/>
          <w:rPrChange w:id="13" w:author="OZ" w:date="2020-06-24T15:49:00Z">
            <w:rPr>
              <w:rFonts w:eastAsia="Arial" w:cs="Arial"/>
              <w:color w:val="000000"/>
            </w:rPr>
          </w:rPrChange>
        </w:rPr>
        <w:t xml:space="preserve"> </w:t>
      </w:r>
    </w:p>
    <w:p w14:paraId="6EC9DAA8" w14:textId="77777777" w:rsidR="001F123F" w:rsidRPr="00837587" w:rsidRDefault="00E15647">
      <w:pPr>
        <w:rPr>
          <w:rFonts w:eastAsia="Arial" w:cs="Arial"/>
          <w:lang w:val="en-GB"/>
          <w:rPrChange w:id="14" w:author="OZ" w:date="2020-06-24T15:49:00Z">
            <w:rPr>
              <w:rFonts w:eastAsia="Arial" w:cs="Arial"/>
            </w:rPr>
          </w:rPrChange>
        </w:rPr>
      </w:pPr>
      <w:r w:rsidRPr="00837587">
        <w:rPr>
          <w:rFonts w:eastAsia="Arial" w:cs="Arial"/>
          <w:color w:val="000000"/>
          <w:lang w:val="en-GB"/>
          <w:rPrChange w:id="15" w:author="OZ" w:date="2020-06-24T15:49:00Z">
            <w:rPr>
              <w:rFonts w:eastAsia="Arial" w:cs="Arial"/>
              <w:color w:val="000000"/>
            </w:rPr>
          </w:rPrChange>
        </w:rPr>
        <w:t xml:space="preserve"> </w:t>
      </w:r>
    </w:p>
    <w:p w14:paraId="50D648AE" w14:textId="77777777" w:rsidR="001F123F" w:rsidRPr="00837587" w:rsidRDefault="00E15647">
      <w:pPr>
        <w:rPr>
          <w:rFonts w:eastAsia="Arial" w:cs="Arial"/>
          <w:lang w:val="en-GB"/>
          <w:rPrChange w:id="16" w:author="OZ" w:date="2020-06-24T15:49:00Z">
            <w:rPr>
              <w:rFonts w:eastAsia="Arial" w:cs="Arial"/>
            </w:rPr>
          </w:rPrChange>
        </w:rPr>
      </w:pPr>
      <w:r w:rsidRPr="00837587">
        <w:rPr>
          <w:rFonts w:eastAsia="Arial" w:cs="Arial"/>
          <w:color w:val="000000"/>
          <w:lang w:val="en-GB"/>
          <w:rPrChange w:id="17" w:author="OZ" w:date="2020-06-24T15:49:00Z">
            <w:rPr>
              <w:rFonts w:eastAsia="Arial" w:cs="Arial"/>
              <w:color w:val="000000"/>
            </w:rPr>
          </w:rPrChange>
        </w:rPr>
        <w:t xml:space="preserve"> </w:t>
      </w:r>
    </w:p>
    <w:p w14:paraId="47AF198C" w14:textId="77777777" w:rsidR="001F123F" w:rsidRPr="00837587" w:rsidRDefault="00E15647">
      <w:pPr>
        <w:rPr>
          <w:rFonts w:eastAsia="Arial" w:cs="Arial"/>
          <w:lang w:val="en-GB"/>
          <w:rPrChange w:id="18" w:author="OZ" w:date="2020-06-24T15:49:00Z">
            <w:rPr>
              <w:rFonts w:eastAsia="Arial" w:cs="Arial"/>
            </w:rPr>
          </w:rPrChange>
        </w:rPr>
      </w:pPr>
      <w:r w:rsidRPr="00837587">
        <w:rPr>
          <w:rFonts w:eastAsia="Arial" w:cs="Arial"/>
          <w:color w:val="000000"/>
          <w:lang w:val="en-GB"/>
          <w:rPrChange w:id="19" w:author="OZ" w:date="2020-06-24T15:49:00Z">
            <w:rPr>
              <w:rFonts w:eastAsia="Arial" w:cs="Arial"/>
              <w:color w:val="000000"/>
            </w:rPr>
          </w:rPrChange>
        </w:rPr>
        <w:t xml:space="preserve"> </w:t>
      </w:r>
    </w:p>
    <w:p w14:paraId="2373DDA3" w14:textId="77777777" w:rsidR="001F123F" w:rsidRPr="00837587" w:rsidRDefault="00E15647">
      <w:pPr>
        <w:rPr>
          <w:rFonts w:eastAsia="Arial" w:cs="Arial"/>
          <w:lang w:val="en-GB"/>
          <w:rPrChange w:id="20" w:author="OZ" w:date="2020-06-24T15:49:00Z">
            <w:rPr>
              <w:rFonts w:eastAsia="Arial" w:cs="Arial"/>
            </w:rPr>
          </w:rPrChange>
        </w:rPr>
      </w:pPr>
      <w:r w:rsidRPr="00837587">
        <w:rPr>
          <w:rFonts w:eastAsia="Arial" w:cs="Arial"/>
          <w:color w:val="000000"/>
          <w:lang w:val="en-GB"/>
          <w:rPrChange w:id="21" w:author="OZ" w:date="2020-06-24T15:49:00Z">
            <w:rPr>
              <w:rFonts w:eastAsia="Arial" w:cs="Arial"/>
              <w:color w:val="000000"/>
            </w:rPr>
          </w:rPrChange>
        </w:rPr>
        <w:t xml:space="preserve"> </w:t>
      </w:r>
    </w:p>
    <w:p w14:paraId="2F0A7E86" w14:textId="77777777" w:rsidR="001F123F" w:rsidRPr="00837587" w:rsidRDefault="00E15647">
      <w:pPr>
        <w:rPr>
          <w:rFonts w:eastAsia="Arial" w:cs="Arial"/>
          <w:lang w:val="en-GB"/>
          <w:rPrChange w:id="22" w:author="OZ" w:date="2020-06-24T15:49:00Z">
            <w:rPr>
              <w:rFonts w:eastAsia="Arial" w:cs="Arial"/>
            </w:rPr>
          </w:rPrChange>
        </w:rPr>
      </w:pPr>
      <w:r w:rsidRPr="00837587">
        <w:rPr>
          <w:rFonts w:eastAsia="Arial" w:cs="Arial"/>
          <w:color w:val="000000"/>
          <w:lang w:val="en-GB"/>
          <w:rPrChange w:id="23" w:author="OZ" w:date="2020-06-24T15:49:00Z">
            <w:rPr>
              <w:rFonts w:eastAsia="Arial" w:cs="Arial"/>
              <w:color w:val="000000"/>
            </w:rPr>
          </w:rPrChange>
        </w:rPr>
        <w:t xml:space="preserve"> </w:t>
      </w:r>
    </w:p>
    <w:p w14:paraId="40A49905" w14:textId="77777777" w:rsidR="001F123F" w:rsidRPr="00837587" w:rsidRDefault="00E15647">
      <w:pPr>
        <w:rPr>
          <w:rFonts w:eastAsia="Arial" w:cs="Arial"/>
          <w:lang w:val="en-GB"/>
          <w:rPrChange w:id="24" w:author="OZ" w:date="2020-06-24T15:49:00Z">
            <w:rPr>
              <w:rFonts w:eastAsia="Arial" w:cs="Arial"/>
            </w:rPr>
          </w:rPrChange>
        </w:rPr>
      </w:pPr>
      <w:r w:rsidRPr="00837587">
        <w:rPr>
          <w:rFonts w:eastAsia="Arial" w:cs="Arial"/>
          <w:color w:val="000000"/>
          <w:lang w:val="en-GB"/>
          <w:rPrChange w:id="25" w:author="OZ" w:date="2020-06-24T15:49:00Z">
            <w:rPr>
              <w:rFonts w:eastAsia="Arial" w:cs="Arial"/>
              <w:color w:val="000000"/>
            </w:rPr>
          </w:rPrChange>
        </w:rPr>
        <w:t xml:space="preserve"> </w:t>
      </w:r>
    </w:p>
    <w:p w14:paraId="058F3374" w14:textId="77777777" w:rsidR="001F123F" w:rsidRPr="00837587" w:rsidRDefault="00E15647">
      <w:pPr>
        <w:rPr>
          <w:rFonts w:eastAsia="Arial" w:cs="Arial"/>
          <w:lang w:val="en-GB"/>
          <w:rPrChange w:id="26" w:author="OZ" w:date="2020-06-24T15:49:00Z">
            <w:rPr>
              <w:rFonts w:eastAsia="Arial" w:cs="Arial"/>
            </w:rPr>
          </w:rPrChange>
        </w:rPr>
      </w:pPr>
      <w:r w:rsidRPr="00837587">
        <w:rPr>
          <w:rFonts w:eastAsia="Arial" w:cs="Arial"/>
          <w:color w:val="000000"/>
          <w:lang w:val="en-GB"/>
          <w:rPrChange w:id="27" w:author="OZ" w:date="2020-06-24T15:49:00Z">
            <w:rPr>
              <w:rFonts w:eastAsia="Arial" w:cs="Arial"/>
              <w:color w:val="000000"/>
            </w:rPr>
          </w:rPrChange>
        </w:rPr>
        <w:t xml:space="preserve"> </w:t>
      </w:r>
    </w:p>
    <w:p w14:paraId="61B5AC6D" w14:textId="77777777" w:rsidR="001F123F" w:rsidRPr="00837587" w:rsidRDefault="00E15647">
      <w:pPr>
        <w:rPr>
          <w:rFonts w:eastAsia="Arial" w:cs="Arial"/>
          <w:lang w:val="en-GB"/>
          <w:rPrChange w:id="28" w:author="OZ" w:date="2020-06-24T15:49:00Z">
            <w:rPr>
              <w:rFonts w:eastAsia="Arial" w:cs="Arial"/>
            </w:rPr>
          </w:rPrChange>
        </w:rPr>
      </w:pPr>
      <w:r w:rsidRPr="00837587">
        <w:rPr>
          <w:rFonts w:eastAsia="Arial" w:cs="Arial"/>
          <w:color w:val="000000"/>
          <w:lang w:val="en-GB"/>
          <w:rPrChange w:id="29" w:author="OZ" w:date="2020-06-24T15:49:00Z">
            <w:rPr>
              <w:rFonts w:eastAsia="Arial" w:cs="Arial"/>
              <w:color w:val="000000"/>
            </w:rPr>
          </w:rPrChange>
        </w:rPr>
        <w:t xml:space="preserve"> </w:t>
      </w:r>
    </w:p>
    <w:p w14:paraId="11A4AFC9" w14:textId="77777777" w:rsidR="001F123F" w:rsidRPr="00837587" w:rsidRDefault="00E15647">
      <w:pPr>
        <w:rPr>
          <w:rFonts w:eastAsia="Arial" w:cs="Arial"/>
          <w:lang w:val="en-GB"/>
          <w:rPrChange w:id="30" w:author="OZ" w:date="2020-06-24T15:49:00Z">
            <w:rPr>
              <w:rFonts w:eastAsia="Arial" w:cs="Arial"/>
            </w:rPr>
          </w:rPrChange>
        </w:rPr>
      </w:pPr>
      <w:r w:rsidRPr="00837587">
        <w:rPr>
          <w:rFonts w:eastAsia="Arial" w:cs="Arial"/>
          <w:color w:val="000000"/>
          <w:lang w:val="en-GB"/>
          <w:rPrChange w:id="31" w:author="OZ" w:date="2020-06-24T15:49:00Z">
            <w:rPr>
              <w:rFonts w:eastAsia="Arial" w:cs="Arial"/>
              <w:color w:val="000000"/>
            </w:rPr>
          </w:rPrChange>
        </w:rPr>
        <w:t xml:space="preserve"> </w:t>
      </w:r>
    </w:p>
    <w:p w14:paraId="75F871DB" w14:textId="77777777" w:rsidR="001F123F" w:rsidRPr="00837587" w:rsidRDefault="00E15647">
      <w:pPr>
        <w:rPr>
          <w:rFonts w:eastAsia="Arial" w:cs="Arial"/>
          <w:lang w:val="en-GB"/>
          <w:rPrChange w:id="32" w:author="OZ" w:date="2020-06-24T15:49:00Z">
            <w:rPr>
              <w:rFonts w:eastAsia="Arial" w:cs="Arial"/>
            </w:rPr>
          </w:rPrChange>
        </w:rPr>
      </w:pPr>
      <w:r w:rsidRPr="00837587">
        <w:rPr>
          <w:rFonts w:eastAsia="Arial" w:cs="Arial"/>
          <w:color w:val="000000"/>
          <w:lang w:val="en-GB"/>
          <w:rPrChange w:id="33" w:author="OZ" w:date="2020-06-24T15:49:00Z">
            <w:rPr>
              <w:rFonts w:eastAsia="Arial" w:cs="Arial"/>
              <w:color w:val="000000"/>
            </w:rPr>
          </w:rPrChange>
        </w:rPr>
        <w:t xml:space="preserve"> </w:t>
      </w:r>
    </w:p>
    <w:p w14:paraId="5734D578" w14:textId="77777777" w:rsidR="001F123F" w:rsidRPr="00837587" w:rsidRDefault="00E15647">
      <w:pPr>
        <w:jc w:val="center"/>
        <w:rPr>
          <w:rFonts w:eastAsia="Arial" w:cs="Arial"/>
          <w:sz w:val="36"/>
          <w:szCs w:val="36"/>
          <w:lang w:val="en-GB"/>
          <w:rPrChange w:id="34" w:author="OZ" w:date="2020-06-24T15:49:00Z">
            <w:rPr>
              <w:rFonts w:eastAsia="Arial" w:cs="Arial"/>
              <w:sz w:val="36"/>
              <w:szCs w:val="36"/>
            </w:rPr>
          </w:rPrChange>
        </w:rPr>
      </w:pPr>
      <w:r>
        <w:rPr>
          <w:rStyle w:val="CommentReference"/>
        </w:rPr>
        <w:commentReference w:id="35"/>
      </w:r>
      <w:r w:rsidR="00837587">
        <w:rPr>
          <w:rStyle w:val="CommentReference"/>
        </w:rPr>
        <w:commentReference w:id="36"/>
      </w:r>
      <w:r w:rsidRPr="00837587">
        <w:rPr>
          <w:rFonts w:eastAsia="Arial" w:cs="Arial"/>
          <w:b/>
          <w:bCs/>
          <w:color w:val="000000"/>
          <w:sz w:val="36"/>
          <w:szCs w:val="36"/>
          <w:lang w:val="en-GB"/>
          <w:rPrChange w:id="37" w:author="OZ" w:date="2020-06-24T15:49:00Z">
            <w:rPr>
              <w:rFonts w:eastAsia="Arial" w:cs="Arial"/>
              <w:b/>
              <w:bCs/>
              <w:color w:val="000000"/>
              <w:sz w:val="36"/>
              <w:szCs w:val="36"/>
            </w:rPr>
          </w:rPrChange>
        </w:rPr>
        <w:t>Framework Agreement</w:t>
      </w:r>
      <w:r w:rsidRPr="00837587">
        <w:rPr>
          <w:rFonts w:eastAsia="Arial" w:cs="Arial"/>
          <w:b/>
          <w:bCs/>
          <w:color w:val="000000"/>
          <w:sz w:val="36"/>
          <w:szCs w:val="36"/>
          <w:lang w:val="en-GB"/>
          <w:rPrChange w:id="38" w:author="OZ" w:date="2020-06-24T15:49:00Z">
            <w:rPr>
              <w:rFonts w:eastAsia="Arial" w:cs="Arial"/>
              <w:b/>
              <w:bCs/>
              <w:color w:val="000000"/>
              <w:sz w:val="36"/>
              <w:szCs w:val="36"/>
            </w:rPr>
          </w:rPrChange>
        </w:rPr>
        <w:br/>
      </w:r>
      <w:proofErr w:type="spellStart"/>
      <w:r w:rsidRPr="00837587">
        <w:rPr>
          <w:rFonts w:eastAsia="Arial" w:cs="Arial"/>
          <w:b/>
          <w:bCs/>
          <w:color w:val="000000"/>
          <w:lang w:val="en-GB"/>
          <w:rPrChange w:id="39" w:author="OZ" w:date="2020-06-24T15:49:00Z">
            <w:rPr>
              <w:rFonts w:eastAsia="Arial" w:cs="Arial"/>
              <w:b/>
              <w:bCs/>
              <w:color w:val="000000"/>
            </w:rPr>
          </w:rPrChange>
        </w:rPr>
        <w:t>Learnship</w:t>
      </w:r>
      <w:proofErr w:type="spellEnd"/>
      <w:r w:rsidRPr="00837587">
        <w:rPr>
          <w:rFonts w:eastAsia="Arial" w:cs="Arial"/>
          <w:b/>
          <w:bCs/>
          <w:color w:val="000000"/>
          <w:lang w:val="en-GB"/>
          <w:rPrChange w:id="40" w:author="OZ" w:date="2020-06-24T15:49:00Z">
            <w:rPr>
              <w:rFonts w:eastAsia="Arial" w:cs="Arial"/>
              <w:b/>
              <w:bCs/>
              <w:color w:val="000000"/>
            </w:rPr>
          </w:rPrChange>
        </w:rPr>
        <w:t xml:space="preserve"> Contract ID: KV-00168</w:t>
      </w:r>
    </w:p>
    <w:p w14:paraId="6C467E27" w14:textId="77777777" w:rsidR="001F123F" w:rsidRPr="00837587" w:rsidRDefault="00E15647">
      <w:pPr>
        <w:rPr>
          <w:rFonts w:eastAsia="Arial" w:cs="Arial"/>
          <w:lang w:val="en-GB"/>
          <w:rPrChange w:id="41" w:author="OZ" w:date="2020-06-24T15:49:00Z">
            <w:rPr>
              <w:rFonts w:eastAsia="Arial" w:cs="Arial"/>
            </w:rPr>
          </w:rPrChange>
        </w:rPr>
      </w:pPr>
      <w:r w:rsidRPr="00837587">
        <w:rPr>
          <w:rFonts w:eastAsia="Arial" w:cs="Arial"/>
          <w:color w:val="000000"/>
          <w:lang w:val="en-GB"/>
          <w:rPrChange w:id="42" w:author="OZ" w:date="2020-06-24T15:49:00Z">
            <w:rPr>
              <w:rFonts w:eastAsia="Arial" w:cs="Arial"/>
              <w:color w:val="000000"/>
            </w:rPr>
          </w:rPrChange>
        </w:rPr>
        <w:t xml:space="preserve"> </w:t>
      </w:r>
    </w:p>
    <w:p w14:paraId="67629F6B" w14:textId="77777777" w:rsidR="001F123F" w:rsidRPr="00837587" w:rsidRDefault="00E15647">
      <w:pPr>
        <w:rPr>
          <w:rFonts w:eastAsia="Arial" w:cs="Arial"/>
          <w:lang w:val="en-GB"/>
          <w:rPrChange w:id="43" w:author="OZ" w:date="2020-06-24T15:49:00Z">
            <w:rPr>
              <w:rFonts w:eastAsia="Arial" w:cs="Arial"/>
            </w:rPr>
          </w:rPrChange>
        </w:rPr>
      </w:pPr>
      <w:r w:rsidRPr="00837587">
        <w:rPr>
          <w:rFonts w:eastAsia="Arial" w:cs="Arial"/>
          <w:color w:val="000000"/>
          <w:lang w:val="en-GB"/>
          <w:rPrChange w:id="44" w:author="OZ" w:date="2020-06-24T15:49:00Z">
            <w:rPr>
              <w:rFonts w:eastAsia="Arial" w:cs="Arial"/>
              <w:color w:val="000000"/>
            </w:rPr>
          </w:rPrChange>
        </w:rPr>
        <w:t xml:space="preserve"> </w:t>
      </w:r>
    </w:p>
    <w:p w14:paraId="4D8AB273" w14:textId="77777777" w:rsidR="001F123F" w:rsidRPr="00837587" w:rsidRDefault="00E15647">
      <w:pPr>
        <w:rPr>
          <w:rFonts w:eastAsia="Arial" w:cs="Arial"/>
          <w:lang w:val="en-GB"/>
          <w:rPrChange w:id="45" w:author="OZ" w:date="2020-06-24T15:49:00Z">
            <w:rPr>
              <w:rFonts w:eastAsia="Arial" w:cs="Arial"/>
            </w:rPr>
          </w:rPrChange>
        </w:rPr>
      </w:pPr>
      <w:r w:rsidRPr="00837587">
        <w:rPr>
          <w:rFonts w:eastAsia="Arial" w:cs="Arial"/>
          <w:color w:val="000000"/>
          <w:lang w:val="en-GB"/>
          <w:rPrChange w:id="46" w:author="OZ" w:date="2020-06-24T15:49:00Z">
            <w:rPr>
              <w:rFonts w:eastAsia="Arial" w:cs="Arial"/>
              <w:color w:val="000000"/>
            </w:rPr>
          </w:rPrChange>
        </w:rPr>
        <w:t xml:space="preserve"> </w:t>
      </w:r>
    </w:p>
    <w:p w14:paraId="5CECB2CD" w14:textId="77777777" w:rsidR="001F123F" w:rsidRPr="00837587" w:rsidRDefault="00E15647">
      <w:pPr>
        <w:jc w:val="center"/>
        <w:rPr>
          <w:rFonts w:eastAsia="Arial" w:cs="Arial"/>
          <w:lang w:val="en-GB"/>
          <w:rPrChange w:id="47" w:author="OZ" w:date="2020-06-24T15:49:00Z">
            <w:rPr>
              <w:rFonts w:eastAsia="Arial" w:cs="Arial"/>
            </w:rPr>
          </w:rPrChange>
        </w:rPr>
      </w:pPr>
      <w:r w:rsidRPr="00837587">
        <w:rPr>
          <w:rFonts w:eastAsia="Arial" w:cs="Arial"/>
          <w:color w:val="000000"/>
          <w:lang w:val="en-GB"/>
          <w:rPrChange w:id="48" w:author="OZ" w:date="2020-06-24T15:49:00Z">
            <w:rPr>
              <w:rFonts w:eastAsia="Arial" w:cs="Arial"/>
              <w:color w:val="000000"/>
            </w:rPr>
          </w:rPrChange>
        </w:rPr>
        <w:t>between the</w:t>
      </w:r>
    </w:p>
    <w:p w14:paraId="7F94582E" w14:textId="77777777" w:rsidR="001F123F" w:rsidRPr="00837587" w:rsidRDefault="00E15647">
      <w:pPr>
        <w:rPr>
          <w:rFonts w:eastAsia="Arial" w:cs="Arial"/>
          <w:lang w:val="en-GB"/>
          <w:rPrChange w:id="49" w:author="OZ" w:date="2020-06-24T15:49:00Z">
            <w:rPr>
              <w:rFonts w:eastAsia="Arial" w:cs="Arial"/>
            </w:rPr>
          </w:rPrChange>
        </w:rPr>
      </w:pPr>
      <w:r w:rsidRPr="00837587">
        <w:rPr>
          <w:rFonts w:eastAsia="Arial" w:cs="Arial"/>
          <w:color w:val="000000"/>
          <w:lang w:val="en-GB"/>
          <w:rPrChange w:id="50" w:author="OZ" w:date="2020-06-24T15:49:00Z">
            <w:rPr>
              <w:rFonts w:eastAsia="Arial" w:cs="Arial"/>
              <w:color w:val="000000"/>
            </w:rPr>
          </w:rPrChange>
        </w:rPr>
        <w:t xml:space="preserve"> </w:t>
      </w:r>
    </w:p>
    <w:p w14:paraId="7907EA9F" w14:textId="77777777" w:rsidR="001F123F" w:rsidRPr="00837587" w:rsidRDefault="00E15647">
      <w:pPr>
        <w:rPr>
          <w:rFonts w:eastAsia="Arial" w:cs="Arial"/>
          <w:lang w:val="en-GB"/>
          <w:rPrChange w:id="51" w:author="OZ" w:date="2020-06-24T15:49:00Z">
            <w:rPr>
              <w:rFonts w:eastAsia="Arial" w:cs="Arial"/>
            </w:rPr>
          </w:rPrChange>
        </w:rPr>
      </w:pPr>
      <w:r w:rsidRPr="00837587">
        <w:rPr>
          <w:rFonts w:eastAsia="Arial" w:cs="Arial"/>
          <w:color w:val="000000"/>
          <w:lang w:val="en-GB"/>
          <w:rPrChange w:id="52" w:author="OZ" w:date="2020-06-24T15:49:00Z">
            <w:rPr>
              <w:rFonts w:eastAsia="Arial" w:cs="Arial"/>
              <w:color w:val="000000"/>
            </w:rPr>
          </w:rPrChange>
        </w:rPr>
        <w:t xml:space="preserve"> </w:t>
      </w:r>
    </w:p>
    <w:p w14:paraId="3FC0D72A" w14:textId="77777777" w:rsidR="001F123F" w:rsidRPr="00837587" w:rsidRDefault="00E15647">
      <w:pPr>
        <w:rPr>
          <w:rFonts w:eastAsia="Arial" w:cs="Arial"/>
          <w:lang w:val="en-GB"/>
          <w:rPrChange w:id="53" w:author="OZ" w:date="2020-06-24T15:49:00Z">
            <w:rPr>
              <w:rFonts w:eastAsia="Arial" w:cs="Arial"/>
            </w:rPr>
          </w:rPrChange>
        </w:rPr>
      </w:pPr>
      <w:r w:rsidRPr="00837587">
        <w:rPr>
          <w:rFonts w:eastAsia="Arial" w:cs="Arial"/>
          <w:color w:val="000000"/>
          <w:lang w:val="en-GB"/>
          <w:rPrChange w:id="54" w:author="OZ" w:date="2020-06-24T15:49:00Z">
            <w:rPr>
              <w:rFonts w:eastAsia="Arial" w:cs="Arial"/>
              <w:color w:val="000000"/>
            </w:rPr>
          </w:rPrChange>
        </w:rPr>
        <w:t xml:space="preserve"> </w:t>
      </w:r>
    </w:p>
    <w:p w14:paraId="640B3468" w14:textId="77777777" w:rsidR="001F123F" w:rsidRPr="00837587" w:rsidRDefault="00E15647">
      <w:pPr>
        <w:spacing w:before="3"/>
        <w:jc w:val="center"/>
        <w:rPr>
          <w:rFonts w:eastAsia="Arial" w:cs="Arial"/>
          <w:sz w:val="24"/>
          <w:szCs w:val="24"/>
          <w:lang w:val="en-GB"/>
          <w:rPrChange w:id="55" w:author="OZ" w:date="2020-06-24T15:49:00Z">
            <w:rPr>
              <w:rFonts w:eastAsia="Arial" w:cs="Arial"/>
              <w:sz w:val="24"/>
              <w:szCs w:val="24"/>
            </w:rPr>
          </w:rPrChange>
        </w:rPr>
      </w:pPr>
      <w:r w:rsidRPr="00837587">
        <w:rPr>
          <w:rFonts w:eastAsia="Arial" w:cs="Arial"/>
          <w:b/>
          <w:bCs/>
          <w:color w:val="000000"/>
          <w:sz w:val="24"/>
          <w:szCs w:val="24"/>
          <w:lang w:val="en-GB"/>
          <w:rPrChange w:id="56" w:author="OZ" w:date="2020-06-24T15:49:00Z">
            <w:rPr>
              <w:rFonts w:eastAsia="Arial" w:cs="Arial"/>
              <w:b/>
              <w:bCs/>
              <w:color w:val="000000"/>
              <w:sz w:val="24"/>
              <w:szCs w:val="24"/>
            </w:rPr>
          </w:rPrChange>
        </w:rPr>
        <w:t>INTERNATIONAL OLYMPIC COMMITTEE</w:t>
      </w:r>
    </w:p>
    <w:p w14:paraId="1CE664EE" w14:textId="77777777" w:rsidR="001F123F" w:rsidRPr="00837587" w:rsidRDefault="00E15647">
      <w:pPr>
        <w:spacing w:before="3"/>
        <w:jc w:val="center"/>
        <w:rPr>
          <w:rFonts w:eastAsia="Arial" w:cs="Arial"/>
          <w:sz w:val="24"/>
          <w:szCs w:val="24"/>
          <w:lang w:val="en-GB"/>
          <w:rPrChange w:id="57" w:author="OZ" w:date="2020-06-24T15:49:00Z">
            <w:rPr>
              <w:rFonts w:eastAsia="Arial" w:cs="Arial"/>
              <w:sz w:val="24"/>
              <w:szCs w:val="24"/>
            </w:rPr>
          </w:rPrChange>
        </w:rPr>
      </w:pPr>
      <w:r w:rsidRPr="00837587">
        <w:rPr>
          <w:rFonts w:eastAsia="Arial" w:cs="Arial"/>
          <w:b/>
          <w:bCs/>
          <w:color w:val="000000"/>
          <w:sz w:val="24"/>
          <w:szCs w:val="24"/>
          <w:lang w:val="en-GB"/>
          <w:rPrChange w:id="58" w:author="OZ" w:date="2020-06-24T15:49:00Z">
            <w:rPr>
              <w:rFonts w:eastAsia="Arial" w:cs="Arial"/>
              <w:b/>
              <w:bCs/>
              <w:color w:val="000000"/>
              <w:sz w:val="24"/>
              <w:szCs w:val="24"/>
            </w:rPr>
          </w:rPrChange>
        </w:rPr>
        <w:t xml:space="preserve">Château de Vidy, 1007 Lausanne </w:t>
      </w:r>
    </w:p>
    <w:p w14:paraId="4DBACE8F" w14:textId="77777777" w:rsidR="001F123F" w:rsidRPr="00837587" w:rsidRDefault="00E15647">
      <w:pPr>
        <w:spacing w:before="3"/>
        <w:jc w:val="center"/>
        <w:rPr>
          <w:rFonts w:eastAsia="Arial" w:cs="Arial"/>
          <w:sz w:val="24"/>
          <w:szCs w:val="24"/>
          <w:lang w:val="en-GB"/>
          <w:rPrChange w:id="59" w:author="OZ" w:date="2020-06-24T15:49:00Z">
            <w:rPr>
              <w:rFonts w:eastAsia="Arial" w:cs="Arial"/>
              <w:sz w:val="24"/>
              <w:szCs w:val="24"/>
            </w:rPr>
          </w:rPrChange>
        </w:rPr>
      </w:pPr>
      <w:r w:rsidRPr="00837587">
        <w:rPr>
          <w:rFonts w:eastAsia="Arial" w:cs="Arial"/>
          <w:b/>
          <w:bCs/>
          <w:color w:val="000000"/>
          <w:sz w:val="24"/>
          <w:szCs w:val="24"/>
          <w:lang w:val="en-GB"/>
          <w:rPrChange w:id="60" w:author="OZ" w:date="2020-06-24T15:49:00Z">
            <w:rPr>
              <w:rFonts w:eastAsia="Arial" w:cs="Arial"/>
              <w:b/>
              <w:bCs/>
              <w:color w:val="000000"/>
              <w:sz w:val="24"/>
              <w:szCs w:val="24"/>
            </w:rPr>
          </w:rPrChange>
        </w:rPr>
        <w:t>Switzerland</w:t>
      </w:r>
    </w:p>
    <w:p w14:paraId="12932476" w14:textId="77777777" w:rsidR="001F123F" w:rsidRPr="00837587" w:rsidRDefault="00E15647">
      <w:pPr>
        <w:spacing w:before="3"/>
        <w:jc w:val="right"/>
        <w:rPr>
          <w:rFonts w:eastAsia="Arial" w:cs="Arial"/>
          <w:lang w:val="en-GB"/>
          <w:rPrChange w:id="61" w:author="OZ" w:date="2020-06-24T15:49:00Z">
            <w:rPr>
              <w:rFonts w:eastAsia="Arial" w:cs="Arial"/>
            </w:rPr>
          </w:rPrChange>
        </w:rPr>
      </w:pPr>
      <w:r w:rsidRPr="00837587">
        <w:rPr>
          <w:rFonts w:eastAsia="Arial" w:cs="Arial"/>
          <w:color w:val="000000"/>
          <w:lang w:val="en-GB"/>
          <w:rPrChange w:id="62" w:author="OZ" w:date="2020-06-24T15:49:00Z">
            <w:rPr>
              <w:rFonts w:eastAsia="Arial" w:cs="Arial"/>
              <w:color w:val="000000"/>
            </w:rPr>
          </w:rPrChange>
        </w:rPr>
        <w:t xml:space="preserve">(hereinafter the </w:t>
      </w:r>
      <w:r w:rsidRPr="00837587">
        <w:rPr>
          <w:rFonts w:eastAsia="Arial" w:cs="Arial"/>
          <w:b/>
          <w:bCs/>
          <w:color w:val="000000"/>
          <w:lang w:val="en-GB"/>
          <w:rPrChange w:id="63" w:author="OZ" w:date="2020-06-24T15:49:00Z">
            <w:rPr>
              <w:rFonts w:eastAsia="Arial" w:cs="Arial"/>
              <w:b/>
              <w:bCs/>
              <w:color w:val="000000"/>
            </w:rPr>
          </w:rPrChange>
        </w:rPr>
        <w:t>“IOC”</w:t>
      </w:r>
      <w:r w:rsidRPr="00837587">
        <w:rPr>
          <w:rFonts w:eastAsia="Arial" w:cs="Arial"/>
          <w:color w:val="000000"/>
          <w:lang w:val="en-GB"/>
          <w:rPrChange w:id="64" w:author="OZ" w:date="2020-06-24T15:49:00Z">
            <w:rPr>
              <w:rFonts w:eastAsia="Arial" w:cs="Arial"/>
              <w:color w:val="000000"/>
            </w:rPr>
          </w:rPrChange>
        </w:rPr>
        <w:t>)</w:t>
      </w:r>
    </w:p>
    <w:p w14:paraId="31EA748C" w14:textId="77777777" w:rsidR="001F123F" w:rsidRPr="00837587" w:rsidRDefault="00E15647">
      <w:pPr>
        <w:rPr>
          <w:rFonts w:eastAsia="Arial" w:cs="Arial"/>
          <w:lang w:val="en-GB"/>
          <w:rPrChange w:id="65" w:author="OZ" w:date="2020-06-24T15:49:00Z">
            <w:rPr>
              <w:rFonts w:eastAsia="Arial" w:cs="Arial"/>
            </w:rPr>
          </w:rPrChange>
        </w:rPr>
      </w:pPr>
      <w:r w:rsidRPr="00837587">
        <w:rPr>
          <w:rFonts w:eastAsia="Arial" w:cs="Arial"/>
          <w:color w:val="000000"/>
          <w:lang w:val="en-GB"/>
          <w:rPrChange w:id="66" w:author="OZ" w:date="2020-06-24T15:49:00Z">
            <w:rPr>
              <w:rFonts w:eastAsia="Arial" w:cs="Arial"/>
              <w:color w:val="000000"/>
            </w:rPr>
          </w:rPrChange>
        </w:rPr>
        <w:t xml:space="preserve"> </w:t>
      </w:r>
    </w:p>
    <w:p w14:paraId="0A85E2BF" w14:textId="77777777" w:rsidR="001F123F" w:rsidRPr="00837587" w:rsidRDefault="00E15647">
      <w:pPr>
        <w:rPr>
          <w:rFonts w:eastAsia="Arial" w:cs="Arial"/>
          <w:lang w:val="en-GB"/>
          <w:rPrChange w:id="67" w:author="OZ" w:date="2020-06-24T15:49:00Z">
            <w:rPr>
              <w:rFonts w:eastAsia="Arial" w:cs="Arial"/>
            </w:rPr>
          </w:rPrChange>
        </w:rPr>
      </w:pPr>
      <w:r w:rsidRPr="00837587">
        <w:rPr>
          <w:rFonts w:eastAsia="Arial" w:cs="Arial"/>
          <w:color w:val="000000"/>
          <w:lang w:val="en-GB"/>
          <w:rPrChange w:id="68" w:author="OZ" w:date="2020-06-24T15:49:00Z">
            <w:rPr>
              <w:rFonts w:eastAsia="Arial" w:cs="Arial"/>
              <w:color w:val="000000"/>
            </w:rPr>
          </w:rPrChange>
        </w:rPr>
        <w:t xml:space="preserve"> </w:t>
      </w:r>
    </w:p>
    <w:p w14:paraId="4D588297" w14:textId="77777777" w:rsidR="001F123F" w:rsidRPr="00837587" w:rsidRDefault="00E15647">
      <w:pPr>
        <w:rPr>
          <w:rFonts w:eastAsia="Arial" w:cs="Arial"/>
          <w:lang w:val="en-GB"/>
          <w:rPrChange w:id="69" w:author="OZ" w:date="2020-06-24T15:49:00Z">
            <w:rPr>
              <w:rFonts w:eastAsia="Arial" w:cs="Arial"/>
            </w:rPr>
          </w:rPrChange>
        </w:rPr>
      </w:pPr>
      <w:r w:rsidRPr="00837587">
        <w:rPr>
          <w:rFonts w:eastAsia="Arial" w:cs="Arial"/>
          <w:color w:val="000000"/>
          <w:lang w:val="en-GB"/>
          <w:rPrChange w:id="70" w:author="OZ" w:date="2020-06-24T15:49:00Z">
            <w:rPr>
              <w:rFonts w:eastAsia="Arial" w:cs="Arial"/>
              <w:color w:val="000000"/>
            </w:rPr>
          </w:rPrChange>
        </w:rPr>
        <w:t xml:space="preserve"> </w:t>
      </w:r>
    </w:p>
    <w:p w14:paraId="5796C674" w14:textId="77777777" w:rsidR="001F123F" w:rsidRPr="00837587" w:rsidRDefault="00E15647">
      <w:pPr>
        <w:jc w:val="center"/>
        <w:rPr>
          <w:rFonts w:eastAsia="Arial" w:cs="Arial"/>
          <w:lang w:val="en-GB"/>
          <w:rPrChange w:id="71" w:author="OZ" w:date="2020-06-24T15:49:00Z">
            <w:rPr>
              <w:rFonts w:eastAsia="Arial" w:cs="Arial"/>
            </w:rPr>
          </w:rPrChange>
        </w:rPr>
      </w:pPr>
      <w:r w:rsidRPr="00837587">
        <w:rPr>
          <w:rFonts w:eastAsia="Arial" w:cs="Arial"/>
          <w:color w:val="000000"/>
          <w:lang w:val="en-GB"/>
          <w:rPrChange w:id="72" w:author="OZ" w:date="2020-06-24T15:49:00Z">
            <w:rPr>
              <w:rFonts w:eastAsia="Arial" w:cs="Arial"/>
              <w:color w:val="000000"/>
            </w:rPr>
          </w:rPrChange>
        </w:rPr>
        <w:t>and the</w:t>
      </w:r>
    </w:p>
    <w:p w14:paraId="4E4823AF" w14:textId="77777777" w:rsidR="001F123F" w:rsidRPr="00837587" w:rsidRDefault="00E15647">
      <w:pPr>
        <w:rPr>
          <w:rFonts w:eastAsia="Arial" w:cs="Arial"/>
          <w:lang w:val="en-GB"/>
          <w:rPrChange w:id="73" w:author="OZ" w:date="2020-06-24T15:49:00Z">
            <w:rPr>
              <w:rFonts w:eastAsia="Arial" w:cs="Arial"/>
            </w:rPr>
          </w:rPrChange>
        </w:rPr>
      </w:pPr>
      <w:r w:rsidRPr="00837587">
        <w:rPr>
          <w:rFonts w:eastAsia="Arial" w:cs="Arial"/>
          <w:color w:val="000000"/>
          <w:lang w:val="en-GB"/>
          <w:rPrChange w:id="74" w:author="OZ" w:date="2020-06-24T15:49:00Z">
            <w:rPr>
              <w:rFonts w:eastAsia="Arial" w:cs="Arial"/>
              <w:color w:val="000000"/>
            </w:rPr>
          </w:rPrChange>
        </w:rPr>
        <w:t xml:space="preserve"> </w:t>
      </w:r>
    </w:p>
    <w:p w14:paraId="408DDEB8" w14:textId="77777777" w:rsidR="001F123F" w:rsidRPr="00837587" w:rsidRDefault="00E15647">
      <w:pPr>
        <w:rPr>
          <w:rFonts w:eastAsia="Arial" w:cs="Arial"/>
          <w:lang w:val="en-GB"/>
          <w:rPrChange w:id="75" w:author="OZ" w:date="2020-06-24T15:49:00Z">
            <w:rPr>
              <w:rFonts w:eastAsia="Arial" w:cs="Arial"/>
            </w:rPr>
          </w:rPrChange>
        </w:rPr>
      </w:pPr>
      <w:r w:rsidRPr="00837587">
        <w:rPr>
          <w:rFonts w:eastAsia="Arial" w:cs="Arial"/>
          <w:color w:val="000000"/>
          <w:lang w:val="en-GB"/>
          <w:rPrChange w:id="76" w:author="OZ" w:date="2020-06-24T15:49:00Z">
            <w:rPr>
              <w:rFonts w:eastAsia="Arial" w:cs="Arial"/>
              <w:color w:val="000000"/>
            </w:rPr>
          </w:rPrChange>
        </w:rPr>
        <w:t xml:space="preserve"> </w:t>
      </w:r>
    </w:p>
    <w:p w14:paraId="1DA61322" w14:textId="77777777" w:rsidR="001F123F" w:rsidRPr="00837587" w:rsidRDefault="00E15647">
      <w:pPr>
        <w:spacing w:before="3"/>
        <w:jc w:val="center"/>
        <w:rPr>
          <w:rFonts w:eastAsia="Arial" w:cs="Arial"/>
          <w:sz w:val="24"/>
          <w:szCs w:val="24"/>
          <w:lang w:val="en-GB"/>
          <w:rPrChange w:id="77" w:author="OZ" w:date="2020-06-24T15:49:00Z">
            <w:rPr>
              <w:rFonts w:eastAsia="Arial" w:cs="Arial"/>
              <w:sz w:val="24"/>
              <w:szCs w:val="24"/>
            </w:rPr>
          </w:rPrChange>
        </w:rPr>
      </w:pPr>
      <w:r w:rsidRPr="00837587">
        <w:rPr>
          <w:rFonts w:eastAsia="Arial" w:cs="Arial"/>
          <w:b/>
          <w:bCs/>
          <w:color w:val="000000"/>
          <w:sz w:val="24"/>
          <w:szCs w:val="24"/>
          <w:lang w:val="en-GB"/>
          <w:rPrChange w:id="78" w:author="OZ" w:date="2020-06-24T15:49:00Z">
            <w:rPr>
              <w:rFonts w:eastAsia="Arial" w:cs="Arial"/>
              <w:b/>
              <w:bCs/>
              <w:color w:val="000000"/>
              <w:sz w:val="24"/>
              <w:szCs w:val="24"/>
            </w:rPr>
          </w:rPrChange>
        </w:rPr>
        <w:t xml:space="preserve"> </w:t>
      </w:r>
    </w:p>
    <w:p w14:paraId="0738D479" w14:textId="77777777" w:rsidR="001F123F" w:rsidRPr="00837587" w:rsidRDefault="00E15647">
      <w:pPr>
        <w:spacing w:before="3"/>
        <w:jc w:val="center"/>
        <w:rPr>
          <w:rFonts w:eastAsia="Arial" w:cs="Arial"/>
          <w:sz w:val="24"/>
          <w:szCs w:val="24"/>
          <w:lang w:val="en-GB"/>
          <w:rPrChange w:id="79" w:author="OZ" w:date="2020-06-24T15:49:00Z">
            <w:rPr>
              <w:rFonts w:eastAsia="Arial" w:cs="Arial"/>
              <w:sz w:val="24"/>
              <w:szCs w:val="24"/>
            </w:rPr>
          </w:rPrChange>
        </w:rPr>
      </w:pPr>
      <w:r w:rsidRPr="00837587">
        <w:rPr>
          <w:rFonts w:eastAsia="Arial" w:cs="Arial"/>
          <w:b/>
          <w:bCs/>
          <w:color w:val="000000"/>
          <w:sz w:val="24"/>
          <w:szCs w:val="24"/>
          <w:lang w:val="en-GB"/>
          <w:rPrChange w:id="80" w:author="OZ" w:date="2020-06-24T15:49:00Z">
            <w:rPr>
              <w:rFonts w:eastAsia="Arial" w:cs="Arial"/>
              <w:b/>
              <w:bCs/>
              <w:color w:val="000000"/>
              <w:sz w:val="24"/>
              <w:szCs w:val="24"/>
            </w:rPr>
          </w:rPrChange>
        </w:rPr>
        <w:t>LEARNSHIP NETWORKS GMBH</w:t>
      </w:r>
      <w:ins w:id="81" w:author="Jan Stephan ||" w:date="2020-04-24T11:46:00Z">
        <w:r w:rsidRPr="00837587">
          <w:rPr>
            <w:rFonts w:eastAsia="Arial" w:cs="Arial"/>
            <w:b/>
            <w:bCs/>
            <w:color w:val="000000"/>
            <w:sz w:val="24"/>
            <w:szCs w:val="24"/>
            <w:lang w:val="en-GB"/>
            <w:rPrChange w:id="82" w:author="OZ" w:date="2020-06-24T15:49:00Z">
              <w:rPr>
                <w:rFonts w:eastAsia="Arial" w:cs="Arial"/>
                <w:b/>
                <w:bCs/>
                <w:color w:val="000000"/>
                <w:sz w:val="24"/>
                <w:szCs w:val="24"/>
              </w:rPr>
            </w:rPrChange>
          </w:rPr>
          <w:t xml:space="preserve"> - Basel Branch</w:t>
        </w:r>
      </w:ins>
    </w:p>
    <w:p w14:paraId="2A3BE69F" w14:textId="77777777" w:rsidR="001F123F" w:rsidRPr="00837587" w:rsidRDefault="00E15647">
      <w:pPr>
        <w:spacing w:before="3"/>
        <w:jc w:val="center"/>
        <w:rPr>
          <w:rFonts w:eastAsia="Arial" w:cs="Arial"/>
          <w:sz w:val="24"/>
          <w:szCs w:val="24"/>
          <w:lang w:val="en-GB"/>
          <w:rPrChange w:id="83" w:author="OZ" w:date="2020-06-24T15:49:00Z">
            <w:rPr>
              <w:rFonts w:eastAsia="Arial" w:cs="Arial"/>
              <w:sz w:val="24"/>
              <w:szCs w:val="24"/>
            </w:rPr>
          </w:rPrChange>
        </w:rPr>
      </w:pPr>
      <w:proofErr w:type="spellStart"/>
      <w:r w:rsidRPr="00837587">
        <w:rPr>
          <w:rFonts w:eastAsia="Arial" w:cs="Arial"/>
          <w:b/>
          <w:bCs/>
          <w:color w:val="000000"/>
          <w:sz w:val="24"/>
          <w:szCs w:val="24"/>
          <w:lang w:val="en-GB"/>
          <w:rPrChange w:id="84" w:author="OZ" w:date="2020-06-24T15:49:00Z">
            <w:rPr>
              <w:rFonts w:eastAsia="Arial" w:cs="Arial"/>
              <w:b/>
              <w:bCs/>
              <w:color w:val="000000"/>
              <w:sz w:val="24"/>
              <w:szCs w:val="24"/>
            </w:rPr>
          </w:rPrChange>
        </w:rPr>
        <w:t>Aeschenvorstadt</w:t>
      </w:r>
      <w:proofErr w:type="spellEnd"/>
      <w:r w:rsidRPr="00837587">
        <w:rPr>
          <w:rFonts w:eastAsia="Arial" w:cs="Arial"/>
          <w:b/>
          <w:bCs/>
          <w:color w:val="000000"/>
          <w:sz w:val="24"/>
          <w:szCs w:val="24"/>
          <w:lang w:val="en-GB"/>
          <w:rPrChange w:id="85" w:author="OZ" w:date="2020-06-24T15:49:00Z">
            <w:rPr>
              <w:rFonts w:eastAsia="Arial" w:cs="Arial"/>
              <w:b/>
              <w:bCs/>
              <w:color w:val="000000"/>
              <w:sz w:val="24"/>
              <w:szCs w:val="24"/>
            </w:rPr>
          </w:rPrChange>
        </w:rPr>
        <w:t xml:space="preserve"> 71, 4051 Basel </w:t>
      </w:r>
    </w:p>
    <w:p w14:paraId="570B323C" w14:textId="77777777" w:rsidR="001F123F" w:rsidRPr="00837587" w:rsidRDefault="00E15647">
      <w:pPr>
        <w:spacing w:before="3"/>
        <w:jc w:val="center"/>
        <w:rPr>
          <w:rFonts w:eastAsia="Arial" w:cs="Arial"/>
          <w:sz w:val="24"/>
          <w:szCs w:val="24"/>
          <w:lang w:val="en-GB"/>
          <w:rPrChange w:id="86" w:author="OZ" w:date="2020-06-24T15:49:00Z">
            <w:rPr>
              <w:rFonts w:eastAsia="Arial" w:cs="Arial"/>
              <w:sz w:val="24"/>
              <w:szCs w:val="24"/>
            </w:rPr>
          </w:rPrChange>
        </w:rPr>
      </w:pPr>
      <w:r w:rsidRPr="00837587">
        <w:rPr>
          <w:rFonts w:eastAsia="Arial" w:cs="Arial"/>
          <w:b/>
          <w:bCs/>
          <w:color w:val="000000"/>
          <w:sz w:val="24"/>
          <w:szCs w:val="24"/>
          <w:lang w:val="en-GB"/>
          <w:rPrChange w:id="87" w:author="OZ" w:date="2020-06-24T15:49:00Z">
            <w:rPr>
              <w:rFonts w:eastAsia="Arial" w:cs="Arial"/>
              <w:b/>
              <w:bCs/>
              <w:color w:val="000000"/>
              <w:sz w:val="24"/>
              <w:szCs w:val="24"/>
            </w:rPr>
          </w:rPrChange>
        </w:rPr>
        <w:t>Switzerland</w:t>
      </w:r>
    </w:p>
    <w:p w14:paraId="639304C8" w14:textId="77777777" w:rsidR="001F123F" w:rsidRPr="00837587" w:rsidRDefault="00E15647">
      <w:pPr>
        <w:spacing w:before="3"/>
        <w:jc w:val="right"/>
        <w:rPr>
          <w:rFonts w:eastAsia="Arial" w:cs="Arial"/>
          <w:lang w:val="en-GB"/>
          <w:rPrChange w:id="88" w:author="OZ" w:date="2020-06-24T15:49:00Z">
            <w:rPr>
              <w:rFonts w:eastAsia="Arial" w:cs="Arial"/>
            </w:rPr>
          </w:rPrChange>
        </w:rPr>
      </w:pPr>
      <w:r w:rsidRPr="00837587">
        <w:rPr>
          <w:rFonts w:eastAsia="Arial" w:cs="Arial"/>
          <w:color w:val="000000"/>
          <w:lang w:val="en-GB"/>
          <w:rPrChange w:id="89" w:author="OZ" w:date="2020-06-24T15:49:00Z">
            <w:rPr>
              <w:rFonts w:eastAsia="Arial" w:cs="Arial"/>
              <w:color w:val="000000"/>
            </w:rPr>
          </w:rPrChange>
        </w:rPr>
        <w:t xml:space="preserve"> (hereinafter the </w:t>
      </w:r>
      <w:r w:rsidRPr="00837587">
        <w:rPr>
          <w:rFonts w:eastAsia="Arial" w:cs="Arial"/>
          <w:b/>
          <w:bCs/>
          <w:color w:val="000000"/>
          <w:lang w:val="en-GB"/>
          <w:rPrChange w:id="90" w:author="OZ" w:date="2020-06-24T15:49:00Z">
            <w:rPr>
              <w:rFonts w:eastAsia="Arial" w:cs="Arial"/>
              <w:b/>
              <w:bCs/>
              <w:color w:val="000000"/>
            </w:rPr>
          </w:rPrChange>
        </w:rPr>
        <w:t>“Service Provider”</w:t>
      </w:r>
      <w:r w:rsidRPr="00837587">
        <w:rPr>
          <w:rFonts w:eastAsia="Arial" w:cs="Arial"/>
          <w:color w:val="000000"/>
          <w:lang w:val="en-GB"/>
          <w:rPrChange w:id="91" w:author="OZ" w:date="2020-06-24T15:49:00Z">
            <w:rPr>
              <w:rFonts w:eastAsia="Arial" w:cs="Arial"/>
              <w:color w:val="000000"/>
            </w:rPr>
          </w:rPrChange>
        </w:rPr>
        <w:t>)</w:t>
      </w:r>
    </w:p>
    <w:p w14:paraId="1A2B5675" w14:textId="77777777" w:rsidR="001F123F" w:rsidRPr="00837587" w:rsidRDefault="00E15647">
      <w:pPr>
        <w:spacing w:before="3"/>
        <w:jc w:val="right"/>
        <w:rPr>
          <w:rFonts w:eastAsia="Arial" w:cs="Arial"/>
          <w:sz w:val="20"/>
          <w:szCs w:val="20"/>
          <w:lang w:val="en-GB"/>
          <w:rPrChange w:id="92" w:author="OZ" w:date="2020-06-24T15:49:00Z">
            <w:rPr>
              <w:rFonts w:eastAsia="Arial" w:cs="Arial"/>
              <w:sz w:val="20"/>
              <w:szCs w:val="20"/>
            </w:rPr>
          </w:rPrChange>
        </w:rPr>
      </w:pPr>
      <w:r w:rsidRPr="00837587">
        <w:rPr>
          <w:rFonts w:eastAsia="Arial" w:cs="Arial"/>
          <w:color w:val="000000"/>
          <w:sz w:val="20"/>
          <w:szCs w:val="20"/>
          <w:lang w:val="en-GB"/>
          <w:rPrChange w:id="93" w:author="OZ" w:date="2020-06-24T15:49:00Z">
            <w:rPr>
              <w:rFonts w:eastAsia="Arial" w:cs="Arial"/>
              <w:color w:val="000000"/>
              <w:sz w:val="20"/>
              <w:szCs w:val="20"/>
            </w:rPr>
          </w:rPrChange>
        </w:rPr>
        <w:t xml:space="preserve"> </w:t>
      </w:r>
    </w:p>
    <w:p w14:paraId="0BA08C44" w14:textId="77777777" w:rsidR="001F123F" w:rsidRPr="00837587" w:rsidRDefault="00E15647">
      <w:pPr>
        <w:rPr>
          <w:rFonts w:eastAsia="Arial" w:cs="Arial"/>
          <w:lang w:val="en-GB"/>
          <w:rPrChange w:id="94" w:author="OZ" w:date="2020-06-24T15:49:00Z">
            <w:rPr>
              <w:rFonts w:eastAsia="Arial" w:cs="Arial"/>
            </w:rPr>
          </w:rPrChange>
        </w:rPr>
      </w:pPr>
      <w:r w:rsidRPr="00837587">
        <w:rPr>
          <w:rFonts w:eastAsia="Arial" w:cs="Arial"/>
          <w:color w:val="000000"/>
          <w:lang w:val="en-GB"/>
          <w:rPrChange w:id="95" w:author="OZ" w:date="2020-06-24T15:49:00Z">
            <w:rPr>
              <w:rFonts w:eastAsia="Arial" w:cs="Arial"/>
              <w:color w:val="000000"/>
            </w:rPr>
          </w:rPrChange>
        </w:rPr>
        <w:t xml:space="preserve"> </w:t>
      </w:r>
    </w:p>
    <w:p w14:paraId="2931C44D" w14:textId="77777777" w:rsidR="001F123F" w:rsidRPr="00837587" w:rsidRDefault="00E15647">
      <w:pPr>
        <w:spacing w:after="200" w:line="276" w:lineRule="auto"/>
        <w:rPr>
          <w:rFonts w:eastAsia="Arial" w:cs="Arial"/>
          <w:lang w:val="en-GB"/>
          <w:rPrChange w:id="96" w:author="OZ" w:date="2020-06-24T15:49:00Z">
            <w:rPr>
              <w:rFonts w:eastAsia="Arial" w:cs="Arial"/>
            </w:rPr>
          </w:rPrChange>
        </w:rPr>
      </w:pPr>
      <w:r w:rsidRPr="00837587">
        <w:rPr>
          <w:rFonts w:ascii="Times New Roman" w:eastAsia="Times New Roman" w:hAnsi="Times New Roman" w:cs="Times New Roman"/>
          <w:color w:val="000000"/>
          <w:lang w:val="en-GB"/>
          <w:rPrChange w:id="97" w:author="OZ" w:date="2020-06-24T15:49:00Z">
            <w:rPr>
              <w:rFonts w:ascii="Times New Roman" w:eastAsia="Times New Roman" w:hAnsi="Times New Roman" w:cs="Times New Roman"/>
              <w:color w:val="000000"/>
            </w:rPr>
          </w:rPrChange>
        </w:rPr>
        <w:br w:type="page"/>
      </w:r>
    </w:p>
    <w:p w14:paraId="75448F44" w14:textId="77777777" w:rsidR="001F123F" w:rsidRPr="00837587" w:rsidRDefault="00E15647">
      <w:pPr>
        <w:spacing w:after="200" w:line="276" w:lineRule="auto"/>
        <w:rPr>
          <w:rFonts w:eastAsia="Arial" w:cs="Arial"/>
          <w:lang w:val="en-GB"/>
          <w:rPrChange w:id="98" w:author="OZ" w:date="2020-06-24T15:49:00Z">
            <w:rPr>
              <w:rFonts w:eastAsia="Arial" w:cs="Arial"/>
            </w:rPr>
          </w:rPrChange>
        </w:rPr>
      </w:pPr>
      <w:r w:rsidRPr="00837587">
        <w:rPr>
          <w:rFonts w:eastAsia="Arial" w:cs="Arial"/>
          <w:color w:val="000000"/>
          <w:lang w:val="en-GB"/>
          <w:rPrChange w:id="99" w:author="OZ" w:date="2020-06-24T15:49:00Z">
            <w:rPr>
              <w:rFonts w:eastAsia="Arial" w:cs="Arial"/>
              <w:color w:val="000000"/>
            </w:rPr>
          </w:rPrChange>
        </w:rPr>
        <w:lastRenderedPageBreak/>
        <w:t xml:space="preserve"> </w:t>
      </w:r>
    </w:p>
    <w:p w14:paraId="623926FA" w14:textId="77777777" w:rsidR="001F123F" w:rsidRPr="00837587" w:rsidRDefault="00E15647">
      <w:pPr>
        <w:spacing w:after="200" w:line="276" w:lineRule="auto"/>
        <w:rPr>
          <w:rFonts w:eastAsia="Arial" w:cs="Arial"/>
          <w:lang w:val="en-GB"/>
          <w:rPrChange w:id="100" w:author="OZ" w:date="2020-06-24T15:49:00Z">
            <w:rPr>
              <w:rFonts w:eastAsia="Arial" w:cs="Arial"/>
            </w:rPr>
          </w:rPrChange>
        </w:rPr>
      </w:pPr>
      <w:r w:rsidRPr="00837587">
        <w:rPr>
          <w:rFonts w:eastAsia="Arial" w:cs="Arial"/>
          <w:color w:val="000000"/>
          <w:lang w:val="en-GB"/>
          <w:rPrChange w:id="101" w:author="OZ" w:date="2020-06-24T15:49:00Z">
            <w:rPr>
              <w:rFonts w:eastAsia="Arial" w:cs="Arial"/>
              <w:color w:val="000000"/>
            </w:rPr>
          </w:rPrChange>
        </w:rPr>
        <w:t xml:space="preserve"> </w:t>
      </w:r>
    </w:p>
    <w:p w14:paraId="459927A7" w14:textId="77777777" w:rsidR="001F123F" w:rsidRPr="00837587" w:rsidRDefault="00E15647">
      <w:pPr>
        <w:spacing w:after="200" w:line="276" w:lineRule="auto"/>
        <w:rPr>
          <w:rFonts w:eastAsia="Arial" w:cs="Arial"/>
          <w:lang w:val="en-GB"/>
          <w:rPrChange w:id="102" w:author="OZ" w:date="2020-06-24T15:49:00Z">
            <w:rPr>
              <w:rFonts w:eastAsia="Arial" w:cs="Arial"/>
            </w:rPr>
          </w:rPrChange>
        </w:rPr>
      </w:pPr>
      <w:r w:rsidRPr="00837587">
        <w:rPr>
          <w:rFonts w:eastAsia="Arial" w:cs="Arial"/>
          <w:color w:val="000000"/>
          <w:lang w:val="en-GB"/>
          <w:rPrChange w:id="103" w:author="OZ" w:date="2020-06-24T15:49:00Z">
            <w:rPr>
              <w:rFonts w:eastAsia="Arial" w:cs="Arial"/>
              <w:color w:val="000000"/>
            </w:rPr>
          </w:rPrChange>
        </w:rPr>
        <w:t xml:space="preserve"> </w:t>
      </w:r>
    </w:p>
    <w:p w14:paraId="1F92FB8D" w14:textId="77777777" w:rsidR="001F123F" w:rsidRPr="00837587" w:rsidRDefault="00E15647">
      <w:pPr>
        <w:spacing w:after="200" w:line="276" w:lineRule="auto"/>
        <w:rPr>
          <w:rFonts w:eastAsia="Arial" w:cs="Arial"/>
          <w:lang w:val="en-GB"/>
          <w:rPrChange w:id="104" w:author="OZ" w:date="2020-06-24T15:49:00Z">
            <w:rPr>
              <w:rFonts w:eastAsia="Arial" w:cs="Arial"/>
            </w:rPr>
          </w:rPrChange>
        </w:rPr>
      </w:pPr>
      <w:r w:rsidRPr="00837587">
        <w:rPr>
          <w:rFonts w:eastAsia="Arial" w:cs="Arial"/>
          <w:color w:val="000000"/>
          <w:lang w:val="en-GB"/>
          <w:rPrChange w:id="105" w:author="OZ" w:date="2020-06-24T15:49:00Z">
            <w:rPr>
              <w:rFonts w:eastAsia="Arial" w:cs="Arial"/>
              <w:color w:val="000000"/>
            </w:rPr>
          </w:rPrChange>
        </w:rPr>
        <w:t xml:space="preserve"> </w:t>
      </w:r>
    </w:p>
    <w:p w14:paraId="64C90771" w14:textId="77777777" w:rsidR="001F123F" w:rsidRPr="00837587" w:rsidRDefault="00E15647">
      <w:pPr>
        <w:spacing w:after="200" w:line="276" w:lineRule="auto"/>
        <w:rPr>
          <w:rFonts w:eastAsia="Arial" w:cs="Arial"/>
          <w:lang w:val="en-GB"/>
          <w:rPrChange w:id="106" w:author="OZ" w:date="2020-06-24T15:49:00Z">
            <w:rPr>
              <w:rFonts w:eastAsia="Arial" w:cs="Arial"/>
            </w:rPr>
          </w:rPrChange>
        </w:rPr>
      </w:pPr>
      <w:r w:rsidRPr="00837587">
        <w:rPr>
          <w:rFonts w:eastAsia="Arial" w:cs="Arial"/>
          <w:color w:val="000000"/>
          <w:lang w:val="en-GB"/>
          <w:rPrChange w:id="107" w:author="OZ" w:date="2020-06-24T15:49:00Z">
            <w:rPr>
              <w:rFonts w:eastAsia="Arial" w:cs="Arial"/>
              <w:color w:val="000000"/>
            </w:rPr>
          </w:rPrChange>
        </w:rPr>
        <w:t xml:space="preserve"> </w:t>
      </w:r>
    </w:p>
    <w:p w14:paraId="0F2F753C" w14:textId="77777777" w:rsidR="001F123F" w:rsidRPr="00837587" w:rsidRDefault="00E15647">
      <w:pPr>
        <w:jc w:val="center"/>
        <w:rPr>
          <w:rFonts w:eastAsia="Arial" w:cs="Arial"/>
          <w:lang w:val="en-GB"/>
          <w:rPrChange w:id="108" w:author="OZ" w:date="2020-06-24T15:49:00Z">
            <w:rPr>
              <w:rFonts w:eastAsia="Arial" w:cs="Arial"/>
            </w:rPr>
          </w:rPrChange>
        </w:rPr>
      </w:pPr>
      <w:r w:rsidRPr="00837587">
        <w:rPr>
          <w:rFonts w:eastAsia="Arial" w:cs="Arial"/>
          <w:b/>
          <w:bCs/>
          <w:color w:val="000000"/>
          <w:lang w:val="en-GB"/>
          <w:rPrChange w:id="109" w:author="OZ" w:date="2020-06-24T15:49:00Z">
            <w:rPr>
              <w:rFonts w:eastAsia="Arial" w:cs="Arial"/>
              <w:b/>
              <w:bCs/>
              <w:color w:val="000000"/>
            </w:rPr>
          </w:rPrChange>
        </w:rPr>
        <w:t>TABLE OF CONTENTS</w:t>
      </w:r>
    </w:p>
    <w:p w14:paraId="2AB149F4" w14:textId="77777777" w:rsidR="001F123F" w:rsidRPr="00837587" w:rsidRDefault="00E15647">
      <w:pPr>
        <w:rPr>
          <w:rFonts w:eastAsia="Arial" w:cs="Arial"/>
          <w:lang w:val="en-GB"/>
          <w:rPrChange w:id="110" w:author="OZ" w:date="2020-06-24T15:49:00Z">
            <w:rPr>
              <w:rFonts w:eastAsia="Arial" w:cs="Arial"/>
            </w:rPr>
          </w:rPrChange>
        </w:rPr>
      </w:pPr>
      <w:r w:rsidRPr="00837587">
        <w:rPr>
          <w:rFonts w:eastAsia="Arial" w:cs="Arial"/>
          <w:color w:val="000000"/>
          <w:lang w:val="en-GB"/>
          <w:rPrChange w:id="111" w:author="OZ" w:date="2020-06-24T15:49:00Z">
            <w:rPr>
              <w:rFonts w:eastAsia="Arial" w:cs="Arial"/>
              <w:color w:val="000000"/>
            </w:rPr>
          </w:rPrChange>
        </w:rPr>
        <w:t xml:space="preserve"> </w:t>
      </w:r>
    </w:p>
    <w:p w14:paraId="6E6ED03B" w14:textId="77777777" w:rsidR="001F123F" w:rsidRPr="00837587" w:rsidRDefault="00E15647">
      <w:pPr>
        <w:rPr>
          <w:rFonts w:eastAsia="Arial" w:cs="Arial"/>
          <w:lang w:val="en-GB"/>
          <w:rPrChange w:id="112" w:author="OZ" w:date="2020-06-24T15:49:00Z">
            <w:rPr>
              <w:rFonts w:eastAsia="Arial" w:cs="Arial"/>
            </w:rPr>
          </w:rPrChange>
        </w:rPr>
      </w:pPr>
      <w:r w:rsidRPr="00837587">
        <w:rPr>
          <w:rFonts w:eastAsia="Arial" w:cs="Arial"/>
          <w:color w:val="000000"/>
          <w:lang w:val="en-GB"/>
          <w:rPrChange w:id="113" w:author="OZ" w:date="2020-06-24T15:49:00Z">
            <w:rPr>
              <w:rFonts w:eastAsia="Arial" w:cs="Arial"/>
              <w:color w:val="000000"/>
            </w:rPr>
          </w:rPrChange>
        </w:rPr>
        <w:t xml:space="preserve"> </w:t>
      </w:r>
    </w:p>
    <w:p w14:paraId="2C376949" w14:textId="77777777" w:rsidR="001F123F" w:rsidRPr="00837587" w:rsidRDefault="00E15647">
      <w:pPr>
        <w:pStyle w:val="TOC1"/>
        <w:rPr>
          <w:rFonts w:ascii="Calibri" w:eastAsia="Calibri" w:hAnsi="Calibri" w:cs="Calibri"/>
          <w:color w:val="0000EE"/>
          <w:lang w:val="en-GB"/>
          <w:rPrChange w:id="114" w:author="OZ" w:date="2020-06-24T15:49:00Z">
            <w:rPr>
              <w:rFonts w:ascii="Calibri" w:eastAsia="Calibri" w:hAnsi="Calibri" w:cs="Calibri"/>
              <w:color w:val="0000EE"/>
            </w:rPr>
          </w:rPrChange>
        </w:rPr>
      </w:pPr>
      <w:r>
        <w:fldChar w:fldCharType="begin"/>
      </w:r>
      <w:r w:rsidRPr="00837587">
        <w:rPr>
          <w:lang w:val="en-GB"/>
          <w:rPrChange w:id="115" w:author="OZ" w:date="2020-06-24T15:49:00Z">
            <w:rPr/>
          </w:rPrChange>
        </w:rPr>
        <w:instrText xml:space="preserve"> HYPERLINK \l "_Toc518368552" </w:instrText>
      </w:r>
      <w:r>
        <w:fldChar w:fldCharType="separate"/>
      </w:r>
      <w:r w:rsidRPr="00837587">
        <w:rPr>
          <w:rFonts w:eastAsia="Arial" w:cs="Arial"/>
          <w:color w:val="0000FF"/>
          <w:u w:val="single" w:color="0000FF"/>
          <w:lang w:val="en-GB"/>
          <w:rPrChange w:id="116" w:author="OZ" w:date="2020-06-24T15:49:00Z">
            <w:rPr>
              <w:rFonts w:eastAsia="Arial" w:cs="Arial"/>
              <w:color w:val="0000FF"/>
              <w:u w:val="single" w:color="0000FF"/>
            </w:rPr>
          </w:rPrChange>
        </w:rPr>
        <w:t>1.</w:t>
      </w:r>
      <w:r w:rsidRPr="00837587">
        <w:rPr>
          <w:rFonts w:eastAsia="Arial" w:cs="Arial"/>
          <w:color w:val="0000EE"/>
          <w:u w:val="single" w:color="0000FF"/>
          <w:lang w:val="en-GB"/>
          <w:rPrChange w:id="117" w:author="OZ" w:date="2020-06-24T15:49:00Z">
            <w:rPr>
              <w:rFonts w:eastAsia="Arial" w:cs="Arial"/>
              <w:color w:val="0000EE"/>
              <w:u w:val="single" w:color="0000FF"/>
            </w:rPr>
          </w:rPrChange>
        </w:rPr>
        <w:tab/>
      </w:r>
      <w:r w:rsidRPr="00837587">
        <w:rPr>
          <w:rFonts w:eastAsia="Arial" w:cs="Arial"/>
          <w:color w:val="0000FF"/>
          <w:u w:val="single" w:color="0000FF"/>
          <w:lang w:val="en-GB"/>
          <w:rPrChange w:id="118" w:author="OZ" w:date="2020-06-24T15:49:00Z">
            <w:rPr>
              <w:rFonts w:eastAsia="Arial" w:cs="Arial"/>
              <w:color w:val="0000FF"/>
              <w:u w:val="single" w:color="0000FF"/>
            </w:rPr>
          </w:rPrChange>
        </w:rPr>
        <w:t>PURPOSE AND SCOPE</w:t>
      </w:r>
      <w:r>
        <w:rPr>
          <w:rFonts w:eastAsia="Arial" w:cs="Arial"/>
          <w:color w:val="0000FF"/>
          <w:u w:val="single" w:color="0000FF"/>
        </w:rPr>
        <w:fldChar w:fldCharType="end"/>
      </w:r>
    </w:p>
    <w:p w14:paraId="64CEE71D" w14:textId="77777777" w:rsidR="001F123F" w:rsidRPr="00837587" w:rsidRDefault="00E15647">
      <w:pPr>
        <w:pStyle w:val="TOC1"/>
        <w:rPr>
          <w:rFonts w:ascii="Calibri" w:eastAsia="Calibri" w:hAnsi="Calibri" w:cs="Calibri"/>
          <w:color w:val="000000"/>
          <w:sz w:val="20"/>
          <w:szCs w:val="20"/>
          <w:lang w:val="en-GB"/>
          <w:rPrChange w:id="119" w:author="OZ" w:date="2020-06-24T15:49:00Z">
            <w:rPr>
              <w:rFonts w:ascii="Calibri" w:eastAsia="Calibri" w:hAnsi="Calibri" w:cs="Calibri"/>
              <w:color w:val="000000"/>
              <w:sz w:val="20"/>
              <w:szCs w:val="20"/>
            </w:rPr>
          </w:rPrChange>
        </w:rPr>
      </w:pPr>
      <w:r>
        <w:fldChar w:fldCharType="begin"/>
      </w:r>
      <w:r w:rsidRPr="00837587">
        <w:rPr>
          <w:lang w:val="en-GB"/>
          <w:rPrChange w:id="120" w:author="OZ" w:date="2020-06-24T15:49:00Z">
            <w:rPr/>
          </w:rPrChange>
        </w:rPr>
        <w:instrText xml:space="preserve"> HYPERLINK \l "_Toc518368553" </w:instrText>
      </w:r>
      <w:r>
        <w:fldChar w:fldCharType="separate"/>
      </w:r>
      <w:r w:rsidRPr="00837587">
        <w:rPr>
          <w:rFonts w:eastAsia="Arial" w:cs="Arial"/>
          <w:color w:val="0000FF"/>
          <w:u w:val="single" w:color="0000FF"/>
          <w:lang w:val="en-GB"/>
          <w:rPrChange w:id="121" w:author="OZ" w:date="2020-06-24T15:49:00Z">
            <w:rPr>
              <w:rFonts w:eastAsia="Arial" w:cs="Arial"/>
              <w:color w:val="0000FF"/>
              <w:u w:val="single" w:color="0000FF"/>
            </w:rPr>
          </w:rPrChange>
        </w:rPr>
        <w:t>2.</w:t>
      </w:r>
      <w:r w:rsidRPr="00837587">
        <w:rPr>
          <w:rFonts w:eastAsia="Arial" w:cs="Arial"/>
          <w:color w:val="0000EE"/>
          <w:u w:val="single" w:color="0000FF"/>
          <w:lang w:val="en-GB"/>
          <w:rPrChange w:id="122" w:author="OZ" w:date="2020-06-24T15:49:00Z">
            <w:rPr>
              <w:rFonts w:eastAsia="Arial" w:cs="Arial"/>
              <w:color w:val="0000EE"/>
              <w:u w:val="single" w:color="0000FF"/>
            </w:rPr>
          </w:rPrChange>
        </w:rPr>
        <w:tab/>
      </w:r>
      <w:r w:rsidRPr="00837587">
        <w:rPr>
          <w:rFonts w:eastAsia="Arial" w:cs="Arial"/>
          <w:color w:val="0000FF"/>
          <w:u w:val="single" w:color="0000FF"/>
          <w:lang w:val="en-GB"/>
          <w:rPrChange w:id="123" w:author="OZ" w:date="2020-06-24T15:49:00Z">
            <w:rPr>
              <w:rFonts w:eastAsia="Arial" w:cs="Arial"/>
              <w:color w:val="0000FF"/>
              <w:u w:val="single" w:color="0000FF"/>
            </w:rPr>
          </w:rPrChange>
        </w:rPr>
        <w:t>REMUNERATION</w:t>
      </w:r>
      <w:r w:rsidRPr="00837587">
        <w:rPr>
          <w:rFonts w:eastAsia="Arial" w:cs="Arial"/>
          <w:color w:val="000000"/>
          <w:sz w:val="20"/>
          <w:szCs w:val="20"/>
          <w:u w:val="single" w:color="0000FF"/>
          <w:lang w:val="en-GB"/>
          <w:rPrChange w:id="124" w:author="OZ" w:date="2020-06-24T15:49:00Z">
            <w:rPr>
              <w:rFonts w:eastAsia="Arial" w:cs="Arial"/>
              <w:color w:val="000000"/>
              <w:sz w:val="20"/>
              <w:szCs w:val="20"/>
              <w:u w:val="single" w:color="0000FF"/>
            </w:rPr>
          </w:rPrChange>
        </w:rPr>
        <w:tab/>
      </w:r>
      <w:r w:rsidRPr="00837587">
        <w:rPr>
          <w:rFonts w:eastAsia="Arial" w:cs="Arial"/>
          <w:color w:val="000000"/>
          <w:lang w:val="en-GB"/>
          <w:rPrChange w:id="125" w:author="OZ" w:date="2020-06-24T15:49:00Z">
            <w:rPr>
              <w:rFonts w:eastAsia="Arial" w:cs="Arial"/>
              <w:color w:val="000000"/>
            </w:rPr>
          </w:rPrChange>
        </w:rPr>
        <w:t>4</w:t>
      </w:r>
      <w:r>
        <w:rPr>
          <w:rFonts w:eastAsia="Arial" w:cs="Arial"/>
          <w:color w:val="000000"/>
        </w:rPr>
        <w:fldChar w:fldCharType="end"/>
      </w:r>
    </w:p>
    <w:p w14:paraId="70853C51" w14:textId="77777777" w:rsidR="001F123F" w:rsidRPr="00837587" w:rsidRDefault="00E15647">
      <w:pPr>
        <w:pStyle w:val="TOC1"/>
        <w:rPr>
          <w:rFonts w:ascii="Calibri" w:eastAsia="Calibri" w:hAnsi="Calibri" w:cs="Calibri"/>
          <w:color w:val="000000"/>
          <w:sz w:val="20"/>
          <w:szCs w:val="20"/>
          <w:lang w:val="en-GB"/>
          <w:rPrChange w:id="126" w:author="OZ" w:date="2020-06-24T15:49:00Z">
            <w:rPr>
              <w:rFonts w:ascii="Calibri" w:eastAsia="Calibri" w:hAnsi="Calibri" w:cs="Calibri"/>
              <w:color w:val="000000"/>
              <w:sz w:val="20"/>
              <w:szCs w:val="20"/>
            </w:rPr>
          </w:rPrChange>
        </w:rPr>
      </w:pPr>
      <w:r>
        <w:fldChar w:fldCharType="begin"/>
      </w:r>
      <w:r w:rsidRPr="00837587">
        <w:rPr>
          <w:lang w:val="en-GB"/>
          <w:rPrChange w:id="127" w:author="OZ" w:date="2020-06-24T15:49:00Z">
            <w:rPr/>
          </w:rPrChange>
        </w:rPr>
        <w:instrText xml:space="preserve"> HYPERLINK \l "_Toc518368554" </w:instrText>
      </w:r>
      <w:r>
        <w:fldChar w:fldCharType="separate"/>
      </w:r>
      <w:r w:rsidRPr="00837587">
        <w:rPr>
          <w:rFonts w:eastAsia="Arial" w:cs="Arial"/>
          <w:color w:val="0000FF"/>
          <w:u w:val="single" w:color="0000FF"/>
          <w:lang w:val="en-GB"/>
          <w:rPrChange w:id="128" w:author="OZ" w:date="2020-06-24T15:49:00Z">
            <w:rPr>
              <w:rFonts w:eastAsia="Arial" w:cs="Arial"/>
              <w:color w:val="0000FF"/>
              <w:u w:val="single" w:color="0000FF"/>
            </w:rPr>
          </w:rPrChange>
        </w:rPr>
        <w:t>3.</w:t>
      </w:r>
      <w:r w:rsidRPr="00837587">
        <w:rPr>
          <w:rFonts w:eastAsia="Arial" w:cs="Arial"/>
          <w:color w:val="0000EE"/>
          <w:u w:val="single" w:color="0000FF"/>
          <w:lang w:val="en-GB"/>
          <w:rPrChange w:id="129" w:author="OZ" w:date="2020-06-24T15:49:00Z">
            <w:rPr>
              <w:rFonts w:eastAsia="Arial" w:cs="Arial"/>
              <w:color w:val="0000EE"/>
              <w:u w:val="single" w:color="0000FF"/>
            </w:rPr>
          </w:rPrChange>
        </w:rPr>
        <w:tab/>
      </w:r>
      <w:r w:rsidRPr="00837587">
        <w:rPr>
          <w:rFonts w:eastAsia="Arial" w:cs="Arial"/>
          <w:color w:val="0000FF"/>
          <w:u w:val="single" w:color="0000FF"/>
          <w:lang w:val="en-GB"/>
          <w:rPrChange w:id="130" w:author="OZ" w:date="2020-06-24T15:49:00Z">
            <w:rPr>
              <w:rFonts w:eastAsia="Arial" w:cs="Arial"/>
              <w:color w:val="0000FF"/>
              <w:u w:val="single" w:color="0000FF"/>
            </w:rPr>
          </w:rPrChange>
        </w:rPr>
        <w:t>PERSONAL PERFORMANCE</w:t>
      </w:r>
      <w:r w:rsidRPr="00837587">
        <w:rPr>
          <w:rFonts w:eastAsia="Arial" w:cs="Arial"/>
          <w:color w:val="000000"/>
          <w:sz w:val="20"/>
          <w:szCs w:val="20"/>
          <w:u w:val="single" w:color="0000FF"/>
          <w:lang w:val="en-GB"/>
          <w:rPrChange w:id="131" w:author="OZ" w:date="2020-06-24T15:49:00Z">
            <w:rPr>
              <w:rFonts w:eastAsia="Arial" w:cs="Arial"/>
              <w:color w:val="000000"/>
              <w:sz w:val="20"/>
              <w:szCs w:val="20"/>
              <w:u w:val="single" w:color="0000FF"/>
            </w:rPr>
          </w:rPrChange>
        </w:rPr>
        <w:tab/>
      </w:r>
      <w:r w:rsidRPr="00837587">
        <w:rPr>
          <w:rFonts w:eastAsia="Arial" w:cs="Arial"/>
          <w:color w:val="000000"/>
          <w:lang w:val="en-GB"/>
          <w:rPrChange w:id="132" w:author="OZ" w:date="2020-06-24T15:49:00Z">
            <w:rPr>
              <w:rFonts w:eastAsia="Arial" w:cs="Arial"/>
              <w:color w:val="000000"/>
            </w:rPr>
          </w:rPrChange>
        </w:rPr>
        <w:t>5</w:t>
      </w:r>
      <w:r>
        <w:rPr>
          <w:rFonts w:eastAsia="Arial" w:cs="Arial"/>
          <w:color w:val="000000"/>
        </w:rPr>
        <w:fldChar w:fldCharType="end"/>
      </w:r>
    </w:p>
    <w:p w14:paraId="4267E823" w14:textId="77777777" w:rsidR="001F123F" w:rsidRPr="00837587" w:rsidRDefault="00E15647">
      <w:pPr>
        <w:pStyle w:val="TOC1"/>
        <w:rPr>
          <w:rFonts w:ascii="Calibri" w:eastAsia="Calibri" w:hAnsi="Calibri" w:cs="Calibri"/>
          <w:color w:val="000000"/>
          <w:sz w:val="20"/>
          <w:szCs w:val="20"/>
          <w:lang w:val="en-GB"/>
          <w:rPrChange w:id="133" w:author="OZ" w:date="2020-06-24T15:49:00Z">
            <w:rPr>
              <w:rFonts w:ascii="Calibri" w:eastAsia="Calibri" w:hAnsi="Calibri" w:cs="Calibri"/>
              <w:color w:val="000000"/>
              <w:sz w:val="20"/>
              <w:szCs w:val="20"/>
            </w:rPr>
          </w:rPrChange>
        </w:rPr>
      </w:pPr>
      <w:r>
        <w:fldChar w:fldCharType="begin"/>
      </w:r>
      <w:r w:rsidRPr="00837587">
        <w:rPr>
          <w:lang w:val="en-GB"/>
          <w:rPrChange w:id="134" w:author="OZ" w:date="2020-06-24T15:49:00Z">
            <w:rPr/>
          </w:rPrChange>
        </w:rPr>
        <w:instrText xml:space="preserve"> HYPERLINK \l "_Toc518368555" </w:instrText>
      </w:r>
      <w:r>
        <w:fldChar w:fldCharType="separate"/>
      </w:r>
      <w:r w:rsidRPr="00837587">
        <w:rPr>
          <w:rFonts w:eastAsia="Arial" w:cs="Arial"/>
          <w:color w:val="0000FF"/>
          <w:u w:val="single" w:color="0000FF"/>
          <w:lang w:val="en-GB"/>
          <w:rPrChange w:id="135" w:author="OZ" w:date="2020-06-24T15:49:00Z">
            <w:rPr>
              <w:rFonts w:eastAsia="Arial" w:cs="Arial"/>
              <w:color w:val="0000FF"/>
              <w:u w:val="single" w:color="0000FF"/>
            </w:rPr>
          </w:rPrChange>
        </w:rPr>
        <w:t>4.</w:t>
      </w:r>
      <w:r w:rsidRPr="00837587">
        <w:rPr>
          <w:rFonts w:eastAsia="Arial" w:cs="Arial"/>
          <w:color w:val="0000EE"/>
          <w:u w:val="single" w:color="0000FF"/>
          <w:lang w:val="en-GB"/>
          <w:rPrChange w:id="136" w:author="OZ" w:date="2020-06-24T15:49:00Z">
            <w:rPr>
              <w:rFonts w:eastAsia="Arial" w:cs="Arial"/>
              <w:color w:val="0000EE"/>
              <w:u w:val="single" w:color="0000FF"/>
            </w:rPr>
          </w:rPrChange>
        </w:rPr>
        <w:tab/>
      </w:r>
      <w:r w:rsidRPr="00837587">
        <w:rPr>
          <w:rFonts w:eastAsia="Arial" w:cs="Arial"/>
          <w:color w:val="0000FF"/>
          <w:u w:val="single" w:color="0000FF"/>
          <w:lang w:val="en-GB"/>
          <w:rPrChange w:id="137" w:author="OZ" w:date="2020-06-24T15:49:00Z">
            <w:rPr>
              <w:rFonts w:eastAsia="Arial" w:cs="Arial"/>
              <w:color w:val="0000FF"/>
              <w:u w:val="single" w:color="0000FF"/>
            </w:rPr>
          </w:rPrChange>
        </w:rPr>
        <w:t>CONFLICT OF INTERESTS</w:t>
      </w:r>
      <w:r w:rsidRPr="00837587">
        <w:rPr>
          <w:rFonts w:eastAsia="Arial" w:cs="Arial"/>
          <w:color w:val="000000"/>
          <w:sz w:val="20"/>
          <w:szCs w:val="20"/>
          <w:u w:val="single" w:color="0000FF"/>
          <w:lang w:val="en-GB"/>
          <w:rPrChange w:id="138" w:author="OZ" w:date="2020-06-24T15:49:00Z">
            <w:rPr>
              <w:rFonts w:eastAsia="Arial" w:cs="Arial"/>
              <w:color w:val="000000"/>
              <w:sz w:val="20"/>
              <w:szCs w:val="20"/>
              <w:u w:val="single" w:color="0000FF"/>
            </w:rPr>
          </w:rPrChange>
        </w:rPr>
        <w:tab/>
      </w:r>
      <w:r w:rsidRPr="00837587">
        <w:rPr>
          <w:rFonts w:eastAsia="Arial" w:cs="Arial"/>
          <w:color w:val="000000"/>
          <w:lang w:val="en-GB"/>
          <w:rPrChange w:id="139" w:author="OZ" w:date="2020-06-24T15:49:00Z">
            <w:rPr>
              <w:rFonts w:eastAsia="Arial" w:cs="Arial"/>
              <w:color w:val="000000"/>
            </w:rPr>
          </w:rPrChange>
        </w:rPr>
        <w:t>5</w:t>
      </w:r>
      <w:r>
        <w:rPr>
          <w:rFonts w:eastAsia="Arial" w:cs="Arial"/>
          <w:color w:val="000000"/>
        </w:rPr>
        <w:fldChar w:fldCharType="end"/>
      </w:r>
    </w:p>
    <w:p w14:paraId="2741522B" w14:textId="77777777" w:rsidR="001F123F" w:rsidRPr="00837587" w:rsidRDefault="00E15647">
      <w:pPr>
        <w:pStyle w:val="TOC1"/>
        <w:rPr>
          <w:rFonts w:ascii="Calibri" w:eastAsia="Calibri" w:hAnsi="Calibri" w:cs="Calibri"/>
          <w:color w:val="000000"/>
          <w:sz w:val="20"/>
          <w:szCs w:val="20"/>
          <w:lang w:val="en-GB"/>
          <w:rPrChange w:id="140" w:author="OZ" w:date="2020-06-24T15:49:00Z">
            <w:rPr>
              <w:rFonts w:ascii="Calibri" w:eastAsia="Calibri" w:hAnsi="Calibri" w:cs="Calibri"/>
              <w:color w:val="000000"/>
              <w:sz w:val="20"/>
              <w:szCs w:val="20"/>
            </w:rPr>
          </w:rPrChange>
        </w:rPr>
      </w:pPr>
      <w:r>
        <w:fldChar w:fldCharType="begin"/>
      </w:r>
      <w:r w:rsidRPr="00837587">
        <w:rPr>
          <w:lang w:val="en-GB"/>
          <w:rPrChange w:id="141" w:author="OZ" w:date="2020-06-24T15:49:00Z">
            <w:rPr/>
          </w:rPrChange>
        </w:rPr>
        <w:instrText xml:space="preserve"> HYPERLINK \l "_Toc518368556" </w:instrText>
      </w:r>
      <w:r>
        <w:fldChar w:fldCharType="separate"/>
      </w:r>
      <w:r w:rsidRPr="00837587">
        <w:rPr>
          <w:rFonts w:eastAsia="Arial" w:cs="Arial"/>
          <w:color w:val="0000FF"/>
          <w:u w:val="single" w:color="0000FF"/>
          <w:lang w:val="en-GB"/>
          <w:rPrChange w:id="142" w:author="OZ" w:date="2020-06-24T15:49:00Z">
            <w:rPr>
              <w:rFonts w:eastAsia="Arial" w:cs="Arial"/>
              <w:color w:val="0000FF"/>
              <w:u w:val="single" w:color="0000FF"/>
            </w:rPr>
          </w:rPrChange>
        </w:rPr>
        <w:t>5.</w:t>
      </w:r>
      <w:r w:rsidRPr="00837587">
        <w:rPr>
          <w:rFonts w:eastAsia="Arial" w:cs="Arial"/>
          <w:color w:val="0000EE"/>
          <w:u w:val="single" w:color="0000FF"/>
          <w:lang w:val="en-GB"/>
          <w:rPrChange w:id="143" w:author="OZ" w:date="2020-06-24T15:49:00Z">
            <w:rPr>
              <w:rFonts w:eastAsia="Arial" w:cs="Arial"/>
              <w:color w:val="0000EE"/>
              <w:u w:val="single" w:color="0000FF"/>
            </w:rPr>
          </w:rPrChange>
        </w:rPr>
        <w:tab/>
      </w:r>
      <w:r w:rsidRPr="00837587">
        <w:rPr>
          <w:rFonts w:eastAsia="Arial" w:cs="Arial"/>
          <w:color w:val="0000FF"/>
          <w:u w:val="single" w:color="0000FF"/>
          <w:lang w:val="en-GB"/>
          <w:rPrChange w:id="144" w:author="OZ" w:date="2020-06-24T15:49:00Z">
            <w:rPr>
              <w:rFonts w:eastAsia="Arial" w:cs="Arial"/>
              <w:color w:val="0000FF"/>
              <w:u w:val="single" w:color="0000FF"/>
            </w:rPr>
          </w:rPrChange>
        </w:rPr>
        <w:t>USE OF OLYMPIC PROPERTIES</w:t>
      </w:r>
      <w:r w:rsidRPr="00837587">
        <w:rPr>
          <w:rFonts w:eastAsia="Arial" w:cs="Arial"/>
          <w:color w:val="000000"/>
          <w:sz w:val="20"/>
          <w:szCs w:val="20"/>
          <w:u w:val="single" w:color="0000FF"/>
          <w:lang w:val="en-GB"/>
          <w:rPrChange w:id="145" w:author="OZ" w:date="2020-06-24T15:49:00Z">
            <w:rPr>
              <w:rFonts w:eastAsia="Arial" w:cs="Arial"/>
              <w:color w:val="000000"/>
              <w:sz w:val="20"/>
              <w:szCs w:val="20"/>
              <w:u w:val="single" w:color="0000FF"/>
            </w:rPr>
          </w:rPrChange>
        </w:rPr>
        <w:tab/>
      </w:r>
      <w:r w:rsidRPr="00837587">
        <w:rPr>
          <w:rFonts w:eastAsia="Arial" w:cs="Arial"/>
          <w:color w:val="000000"/>
          <w:lang w:val="en-GB"/>
          <w:rPrChange w:id="146" w:author="OZ" w:date="2020-06-24T15:49:00Z">
            <w:rPr>
              <w:rFonts w:eastAsia="Arial" w:cs="Arial"/>
              <w:color w:val="000000"/>
            </w:rPr>
          </w:rPrChange>
        </w:rPr>
        <w:t>5</w:t>
      </w:r>
      <w:r>
        <w:rPr>
          <w:rFonts w:eastAsia="Arial" w:cs="Arial"/>
          <w:color w:val="000000"/>
        </w:rPr>
        <w:fldChar w:fldCharType="end"/>
      </w:r>
    </w:p>
    <w:p w14:paraId="0FFA1217" w14:textId="77777777" w:rsidR="001F123F" w:rsidRPr="00837587" w:rsidRDefault="00E15647">
      <w:pPr>
        <w:pStyle w:val="TOC1"/>
        <w:rPr>
          <w:rFonts w:ascii="Calibri" w:eastAsia="Calibri" w:hAnsi="Calibri" w:cs="Calibri"/>
          <w:color w:val="000000"/>
          <w:sz w:val="20"/>
          <w:szCs w:val="20"/>
          <w:lang w:val="en-GB"/>
          <w:rPrChange w:id="147" w:author="OZ" w:date="2020-06-24T15:49:00Z">
            <w:rPr>
              <w:rFonts w:ascii="Calibri" w:eastAsia="Calibri" w:hAnsi="Calibri" w:cs="Calibri"/>
              <w:color w:val="000000"/>
              <w:sz w:val="20"/>
              <w:szCs w:val="20"/>
            </w:rPr>
          </w:rPrChange>
        </w:rPr>
      </w:pPr>
      <w:r>
        <w:fldChar w:fldCharType="begin"/>
      </w:r>
      <w:r w:rsidRPr="00837587">
        <w:rPr>
          <w:lang w:val="en-GB"/>
          <w:rPrChange w:id="148" w:author="OZ" w:date="2020-06-24T15:49:00Z">
            <w:rPr/>
          </w:rPrChange>
        </w:rPr>
        <w:instrText xml:space="preserve"> HYPERLINK \l "_Toc518368557" </w:instrText>
      </w:r>
      <w:r>
        <w:fldChar w:fldCharType="separate"/>
      </w:r>
      <w:r w:rsidRPr="00837587">
        <w:rPr>
          <w:rFonts w:eastAsia="Arial" w:cs="Arial"/>
          <w:color w:val="0000FF"/>
          <w:u w:val="single" w:color="0000FF"/>
          <w:lang w:val="en-GB"/>
          <w:rPrChange w:id="149" w:author="OZ" w:date="2020-06-24T15:49:00Z">
            <w:rPr>
              <w:rFonts w:eastAsia="Arial" w:cs="Arial"/>
              <w:color w:val="0000FF"/>
              <w:u w:val="single" w:color="0000FF"/>
            </w:rPr>
          </w:rPrChange>
        </w:rPr>
        <w:t>6.</w:t>
      </w:r>
      <w:r w:rsidRPr="00837587">
        <w:rPr>
          <w:rFonts w:eastAsia="Arial" w:cs="Arial"/>
          <w:color w:val="0000EE"/>
          <w:u w:val="single" w:color="0000FF"/>
          <w:lang w:val="en-GB"/>
          <w:rPrChange w:id="150" w:author="OZ" w:date="2020-06-24T15:49:00Z">
            <w:rPr>
              <w:rFonts w:eastAsia="Arial" w:cs="Arial"/>
              <w:color w:val="0000EE"/>
              <w:u w:val="single" w:color="0000FF"/>
            </w:rPr>
          </w:rPrChange>
        </w:rPr>
        <w:tab/>
      </w:r>
      <w:r w:rsidRPr="00837587">
        <w:rPr>
          <w:rFonts w:eastAsia="Arial" w:cs="Arial"/>
          <w:color w:val="0000FF"/>
          <w:u w:val="single" w:color="0000FF"/>
          <w:lang w:val="en-GB"/>
          <w:rPrChange w:id="151" w:author="OZ" w:date="2020-06-24T15:49:00Z">
            <w:rPr>
              <w:rFonts w:eastAsia="Arial" w:cs="Arial"/>
              <w:color w:val="0000FF"/>
              <w:u w:val="single" w:color="0000FF"/>
            </w:rPr>
          </w:rPrChange>
        </w:rPr>
        <w:t>INTELLECTUAL PROPERTY RIGHTS</w:t>
      </w:r>
      <w:r w:rsidRPr="00837587">
        <w:rPr>
          <w:rFonts w:eastAsia="Arial" w:cs="Arial"/>
          <w:color w:val="000000"/>
          <w:sz w:val="20"/>
          <w:szCs w:val="20"/>
          <w:u w:val="single" w:color="0000FF"/>
          <w:lang w:val="en-GB"/>
          <w:rPrChange w:id="152" w:author="OZ" w:date="2020-06-24T15:49:00Z">
            <w:rPr>
              <w:rFonts w:eastAsia="Arial" w:cs="Arial"/>
              <w:color w:val="000000"/>
              <w:sz w:val="20"/>
              <w:szCs w:val="20"/>
              <w:u w:val="single" w:color="0000FF"/>
            </w:rPr>
          </w:rPrChange>
        </w:rPr>
        <w:tab/>
      </w:r>
      <w:r w:rsidRPr="00837587">
        <w:rPr>
          <w:rFonts w:eastAsia="Arial" w:cs="Arial"/>
          <w:color w:val="000000"/>
          <w:lang w:val="en-GB"/>
          <w:rPrChange w:id="153" w:author="OZ" w:date="2020-06-24T15:49:00Z">
            <w:rPr>
              <w:rFonts w:eastAsia="Arial" w:cs="Arial"/>
              <w:color w:val="000000"/>
            </w:rPr>
          </w:rPrChange>
        </w:rPr>
        <w:t>6</w:t>
      </w:r>
      <w:r>
        <w:rPr>
          <w:rFonts w:eastAsia="Arial" w:cs="Arial"/>
          <w:color w:val="000000"/>
        </w:rPr>
        <w:fldChar w:fldCharType="end"/>
      </w:r>
    </w:p>
    <w:p w14:paraId="0794C75D" w14:textId="77777777" w:rsidR="001F123F" w:rsidRPr="00837587" w:rsidRDefault="00E15647">
      <w:pPr>
        <w:pStyle w:val="TOC1"/>
        <w:rPr>
          <w:rFonts w:ascii="Calibri" w:eastAsia="Calibri" w:hAnsi="Calibri" w:cs="Calibri"/>
          <w:color w:val="000000"/>
          <w:sz w:val="20"/>
          <w:szCs w:val="20"/>
          <w:lang w:val="en-GB"/>
          <w:rPrChange w:id="154" w:author="OZ" w:date="2020-06-24T15:49:00Z">
            <w:rPr>
              <w:rFonts w:ascii="Calibri" w:eastAsia="Calibri" w:hAnsi="Calibri" w:cs="Calibri"/>
              <w:color w:val="000000"/>
              <w:sz w:val="20"/>
              <w:szCs w:val="20"/>
            </w:rPr>
          </w:rPrChange>
        </w:rPr>
      </w:pPr>
      <w:r>
        <w:fldChar w:fldCharType="begin"/>
      </w:r>
      <w:r w:rsidRPr="00837587">
        <w:rPr>
          <w:lang w:val="en-GB"/>
          <w:rPrChange w:id="155" w:author="OZ" w:date="2020-06-24T15:49:00Z">
            <w:rPr/>
          </w:rPrChange>
        </w:rPr>
        <w:instrText xml:space="preserve"> HYPERLINK \l "_Toc518368558" </w:instrText>
      </w:r>
      <w:r>
        <w:fldChar w:fldCharType="separate"/>
      </w:r>
      <w:r w:rsidRPr="00837587">
        <w:rPr>
          <w:rFonts w:eastAsia="Arial" w:cs="Arial"/>
          <w:color w:val="0000FF"/>
          <w:u w:val="single" w:color="0000FF"/>
          <w:lang w:val="en-GB"/>
          <w:rPrChange w:id="156" w:author="OZ" w:date="2020-06-24T15:49:00Z">
            <w:rPr>
              <w:rFonts w:eastAsia="Arial" w:cs="Arial"/>
              <w:color w:val="0000FF"/>
              <w:u w:val="single" w:color="0000FF"/>
            </w:rPr>
          </w:rPrChange>
        </w:rPr>
        <w:t>7.</w:t>
      </w:r>
      <w:r w:rsidRPr="00837587">
        <w:rPr>
          <w:rFonts w:eastAsia="Arial" w:cs="Arial"/>
          <w:color w:val="0000EE"/>
          <w:u w:val="single" w:color="0000FF"/>
          <w:lang w:val="en-GB"/>
          <w:rPrChange w:id="157" w:author="OZ" w:date="2020-06-24T15:49:00Z">
            <w:rPr>
              <w:rFonts w:eastAsia="Arial" w:cs="Arial"/>
              <w:color w:val="0000EE"/>
              <w:u w:val="single" w:color="0000FF"/>
            </w:rPr>
          </w:rPrChange>
        </w:rPr>
        <w:tab/>
      </w:r>
      <w:r w:rsidRPr="00837587">
        <w:rPr>
          <w:rFonts w:eastAsia="Arial" w:cs="Arial"/>
          <w:color w:val="0000FF"/>
          <w:u w:val="single" w:color="0000FF"/>
          <w:lang w:val="en-GB"/>
          <w:rPrChange w:id="158" w:author="OZ" w:date="2020-06-24T15:49:00Z">
            <w:rPr>
              <w:rFonts w:eastAsia="Arial" w:cs="Arial"/>
              <w:color w:val="0000FF"/>
              <w:u w:val="single" w:color="0000FF"/>
            </w:rPr>
          </w:rPrChange>
        </w:rPr>
        <w:t>CONFIDENTIALITY</w:t>
      </w:r>
      <w:r w:rsidRPr="00837587">
        <w:rPr>
          <w:rFonts w:eastAsia="Arial" w:cs="Arial"/>
          <w:color w:val="000000"/>
          <w:sz w:val="20"/>
          <w:szCs w:val="20"/>
          <w:u w:val="single" w:color="0000FF"/>
          <w:lang w:val="en-GB"/>
          <w:rPrChange w:id="159" w:author="OZ" w:date="2020-06-24T15:49:00Z">
            <w:rPr>
              <w:rFonts w:eastAsia="Arial" w:cs="Arial"/>
              <w:color w:val="000000"/>
              <w:sz w:val="20"/>
              <w:szCs w:val="20"/>
              <w:u w:val="single" w:color="0000FF"/>
            </w:rPr>
          </w:rPrChange>
        </w:rPr>
        <w:tab/>
      </w:r>
      <w:r w:rsidRPr="00837587">
        <w:rPr>
          <w:rFonts w:eastAsia="Arial" w:cs="Arial"/>
          <w:color w:val="000000"/>
          <w:lang w:val="en-GB"/>
          <w:rPrChange w:id="160" w:author="OZ" w:date="2020-06-24T15:49:00Z">
            <w:rPr>
              <w:rFonts w:eastAsia="Arial" w:cs="Arial"/>
              <w:color w:val="000000"/>
            </w:rPr>
          </w:rPrChange>
        </w:rPr>
        <w:t>7</w:t>
      </w:r>
      <w:r>
        <w:rPr>
          <w:rFonts w:eastAsia="Arial" w:cs="Arial"/>
          <w:color w:val="000000"/>
        </w:rPr>
        <w:fldChar w:fldCharType="end"/>
      </w:r>
    </w:p>
    <w:p w14:paraId="71B0E771" w14:textId="77777777" w:rsidR="001F123F" w:rsidRPr="00837587" w:rsidRDefault="00E15647">
      <w:pPr>
        <w:pStyle w:val="TOC1"/>
        <w:rPr>
          <w:rFonts w:ascii="Calibri" w:eastAsia="Calibri" w:hAnsi="Calibri" w:cs="Calibri"/>
          <w:color w:val="000000"/>
          <w:sz w:val="20"/>
          <w:szCs w:val="20"/>
          <w:lang w:val="en-GB"/>
          <w:rPrChange w:id="161" w:author="OZ" w:date="2020-06-24T15:49:00Z">
            <w:rPr>
              <w:rFonts w:ascii="Calibri" w:eastAsia="Calibri" w:hAnsi="Calibri" w:cs="Calibri"/>
              <w:color w:val="000000"/>
              <w:sz w:val="20"/>
              <w:szCs w:val="20"/>
            </w:rPr>
          </w:rPrChange>
        </w:rPr>
      </w:pPr>
      <w:r>
        <w:fldChar w:fldCharType="begin"/>
      </w:r>
      <w:r w:rsidRPr="00837587">
        <w:rPr>
          <w:lang w:val="en-GB"/>
          <w:rPrChange w:id="162" w:author="OZ" w:date="2020-06-24T15:49:00Z">
            <w:rPr/>
          </w:rPrChange>
        </w:rPr>
        <w:instrText xml:space="preserve"> HYPERLINK \l "_Toc518368559" </w:instrText>
      </w:r>
      <w:r>
        <w:fldChar w:fldCharType="separate"/>
      </w:r>
      <w:r w:rsidRPr="00837587">
        <w:rPr>
          <w:rFonts w:eastAsia="Arial" w:cs="Arial"/>
          <w:color w:val="0000FF"/>
          <w:u w:val="single" w:color="0000FF"/>
          <w:lang w:val="en-GB"/>
          <w:rPrChange w:id="163" w:author="OZ" w:date="2020-06-24T15:49:00Z">
            <w:rPr>
              <w:rFonts w:eastAsia="Arial" w:cs="Arial"/>
              <w:color w:val="0000FF"/>
              <w:u w:val="single" w:color="0000FF"/>
            </w:rPr>
          </w:rPrChange>
        </w:rPr>
        <w:t>8.</w:t>
      </w:r>
      <w:r w:rsidRPr="00837587">
        <w:rPr>
          <w:rFonts w:eastAsia="Arial" w:cs="Arial"/>
          <w:color w:val="0000EE"/>
          <w:u w:val="single" w:color="0000FF"/>
          <w:lang w:val="en-GB"/>
          <w:rPrChange w:id="164" w:author="OZ" w:date="2020-06-24T15:49:00Z">
            <w:rPr>
              <w:rFonts w:eastAsia="Arial" w:cs="Arial"/>
              <w:color w:val="0000EE"/>
              <w:u w:val="single" w:color="0000FF"/>
            </w:rPr>
          </w:rPrChange>
        </w:rPr>
        <w:tab/>
      </w:r>
      <w:r w:rsidRPr="00837587">
        <w:rPr>
          <w:rFonts w:eastAsia="Arial" w:cs="Arial"/>
          <w:color w:val="0000FF"/>
          <w:u w:val="single" w:color="0000FF"/>
          <w:lang w:val="en-GB"/>
          <w:rPrChange w:id="165" w:author="OZ" w:date="2020-06-24T15:49:00Z">
            <w:rPr>
              <w:rFonts w:eastAsia="Arial" w:cs="Arial"/>
              <w:color w:val="0000FF"/>
              <w:u w:val="single" w:color="0000FF"/>
            </w:rPr>
          </w:rPrChange>
        </w:rPr>
        <w:t>DATA PROTECTION</w:t>
      </w:r>
      <w:r w:rsidRPr="00837587">
        <w:rPr>
          <w:rFonts w:eastAsia="Arial" w:cs="Arial"/>
          <w:color w:val="000000"/>
          <w:sz w:val="20"/>
          <w:szCs w:val="20"/>
          <w:u w:val="single" w:color="0000FF"/>
          <w:lang w:val="en-GB"/>
          <w:rPrChange w:id="166" w:author="OZ" w:date="2020-06-24T15:49:00Z">
            <w:rPr>
              <w:rFonts w:eastAsia="Arial" w:cs="Arial"/>
              <w:color w:val="000000"/>
              <w:sz w:val="20"/>
              <w:szCs w:val="20"/>
              <w:u w:val="single" w:color="0000FF"/>
            </w:rPr>
          </w:rPrChange>
        </w:rPr>
        <w:tab/>
      </w:r>
      <w:r w:rsidRPr="00837587">
        <w:rPr>
          <w:rFonts w:eastAsia="Arial" w:cs="Arial"/>
          <w:color w:val="000000"/>
          <w:lang w:val="en-GB"/>
          <w:rPrChange w:id="167" w:author="OZ" w:date="2020-06-24T15:49:00Z">
            <w:rPr>
              <w:rFonts w:eastAsia="Arial" w:cs="Arial"/>
              <w:color w:val="000000"/>
            </w:rPr>
          </w:rPrChange>
        </w:rPr>
        <w:t>7</w:t>
      </w:r>
      <w:r>
        <w:rPr>
          <w:rFonts w:eastAsia="Arial" w:cs="Arial"/>
          <w:color w:val="000000"/>
        </w:rPr>
        <w:fldChar w:fldCharType="end"/>
      </w:r>
    </w:p>
    <w:p w14:paraId="2AABBDC8" w14:textId="77777777" w:rsidR="001F123F" w:rsidRPr="00837587" w:rsidRDefault="00E15647">
      <w:pPr>
        <w:pStyle w:val="TOC1"/>
        <w:rPr>
          <w:rFonts w:ascii="Calibri" w:eastAsia="Calibri" w:hAnsi="Calibri" w:cs="Calibri"/>
          <w:color w:val="000000"/>
          <w:sz w:val="20"/>
          <w:szCs w:val="20"/>
          <w:lang w:val="en-GB"/>
          <w:rPrChange w:id="168" w:author="OZ" w:date="2020-06-24T15:49:00Z">
            <w:rPr>
              <w:rFonts w:ascii="Calibri" w:eastAsia="Calibri" w:hAnsi="Calibri" w:cs="Calibri"/>
              <w:color w:val="000000"/>
              <w:sz w:val="20"/>
              <w:szCs w:val="20"/>
            </w:rPr>
          </w:rPrChange>
        </w:rPr>
      </w:pPr>
      <w:r>
        <w:fldChar w:fldCharType="begin"/>
      </w:r>
      <w:r w:rsidRPr="00837587">
        <w:rPr>
          <w:lang w:val="en-GB"/>
          <w:rPrChange w:id="169" w:author="OZ" w:date="2020-06-24T15:49:00Z">
            <w:rPr/>
          </w:rPrChange>
        </w:rPr>
        <w:instrText xml:space="preserve"> HYPERLINK \l "_Toc518368560" </w:instrText>
      </w:r>
      <w:r>
        <w:fldChar w:fldCharType="separate"/>
      </w:r>
      <w:r w:rsidRPr="00837587">
        <w:rPr>
          <w:rFonts w:eastAsia="Arial" w:cs="Arial"/>
          <w:color w:val="0000FF"/>
          <w:u w:val="single" w:color="0000FF"/>
          <w:lang w:val="en-GB"/>
          <w:rPrChange w:id="170" w:author="OZ" w:date="2020-06-24T15:49:00Z">
            <w:rPr>
              <w:rFonts w:eastAsia="Arial" w:cs="Arial"/>
              <w:color w:val="0000FF"/>
              <w:u w:val="single" w:color="0000FF"/>
            </w:rPr>
          </w:rPrChange>
        </w:rPr>
        <w:t>9.</w:t>
      </w:r>
      <w:r w:rsidRPr="00837587">
        <w:rPr>
          <w:rFonts w:eastAsia="Arial" w:cs="Arial"/>
          <w:color w:val="0000EE"/>
          <w:u w:val="single" w:color="0000FF"/>
          <w:lang w:val="en-GB"/>
          <w:rPrChange w:id="171" w:author="OZ" w:date="2020-06-24T15:49:00Z">
            <w:rPr>
              <w:rFonts w:eastAsia="Arial" w:cs="Arial"/>
              <w:color w:val="0000EE"/>
              <w:u w:val="single" w:color="0000FF"/>
            </w:rPr>
          </w:rPrChange>
        </w:rPr>
        <w:tab/>
      </w:r>
      <w:r w:rsidRPr="00837587">
        <w:rPr>
          <w:rFonts w:eastAsia="Arial" w:cs="Arial"/>
          <w:color w:val="0000FF"/>
          <w:u w:val="single" w:color="0000FF"/>
          <w:lang w:val="en-GB"/>
          <w:rPrChange w:id="172" w:author="OZ" w:date="2020-06-24T15:49:00Z">
            <w:rPr>
              <w:rFonts w:eastAsia="Arial" w:cs="Arial"/>
              <w:color w:val="0000FF"/>
              <w:u w:val="single" w:color="0000FF"/>
            </w:rPr>
          </w:rPrChange>
        </w:rPr>
        <w:t>LIABILITY OF THE PARTIES</w:t>
      </w:r>
      <w:r w:rsidRPr="00837587">
        <w:rPr>
          <w:rFonts w:eastAsia="Arial" w:cs="Arial"/>
          <w:color w:val="000000"/>
          <w:sz w:val="20"/>
          <w:szCs w:val="20"/>
          <w:u w:val="single" w:color="0000FF"/>
          <w:lang w:val="en-GB"/>
          <w:rPrChange w:id="173" w:author="OZ" w:date="2020-06-24T15:49:00Z">
            <w:rPr>
              <w:rFonts w:eastAsia="Arial" w:cs="Arial"/>
              <w:color w:val="000000"/>
              <w:sz w:val="20"/>
              <w:szCs w:val="20"/>
              <w:u w:val="single" w:color="0000FF"/>
            </w:rPr>
          </w:rPrChange>
        </w:rPr>
        <w:tab/>
      </w:r>
      <w:r w:rsidRPr="00837587">
        <w:rPr>
          <w:rFonts w:eastAsia="Arial" w:cs="Arial"/>
          <w:color w:val="000000"/>
          <w:lang w:val="en-GB"/>
          <w:rPrChange w:id="174" w:author="OZ" w:date="2020-06-24T15:49:00Z">
            <w:rPr>
              <w:rFonts w:eastAsia="Arial" w:cs="Arial"/>
              <w:color w:val="000000"/>
            </w:rPr>
          </w:rPrChange>
        </w:rPr>
        <w:t>8</w:t>
      </w:r>
      <w:r>
        <w:rPr>
          <w:rFonts w:eastAsia="Arial" w:cs="Arial"/>
          <w:color w:val="000000"/>
        </w:rPr>
        <w:fldChar w:fldCharType="end"/>
      </w:r>
    </w:p>
    <w:p w14:paraId="199C7282" w14:textId="77777777" w:rsidR="001F123F" w:rsidRPr="00837587" w:rsidRDefault="00E15647">
      <w:pPr>
        <w:pStyle w:val="TOC1"/>
        <w:rPr>
          <w:rFonts w:ascii="Calibri" w:eastAsia="Calibri" w:hAnsi="Calibri" w:cs="Calibri"/>
          <w:color w:val="000000"/>
          <w:sz w:val="20"/>
          <w:szCs w:val="20"/>
          <w:lang w:val="en-GB"/>
          <w:rPrChange w:id="175" w:author="OZ" w:date="2020-06-24T15:49:00Z">
            <w:rPr>
              <w:rFonts w:ascii="Calibri" w:eastAsia="Calibri" w:hAnsi="Calibri" w:cs="Calibri"/>
              <w:color w:val="000000"/>
              <w:sz w:val="20"/>
              <w:szCs w:val="20"/>
            </w:rPr>
          </w:rPrChange>
        </w:rPr>
      </w:pPr>
      <w:r>
        <w:fldChar w:fldCharType="begin"/>
      </w:r>
      <w:r w:rsidRPr="00837587">
        <w:rPr>
          <w:lang w:val="en-GB"/>
          <w:rPrChange w:id="176" w:author="OZ" w:date="2020-06-24T15:49:00Z">
            <w:rPr/>
          </w:rPrChange>
        </w:rPr>
        <w:instrText xml:space="preserve"> HYPERLINK \l "_Toc518368561" </w:instrText>
      </w:r>
      <w:r>
        <w:fldChar w:fldCharType="separate"/>
      </w:r>
      <w:r w:rsidRPr="00837587">
        <w:rPr>
          <w:rFonts w:eastAsia="Arial" w:cs="Arial"/>
          <w:color w:val="0000FF"/>
          <w:u w:val="single" w:color="0000FF"/>
          <w:lang w:val="en-GB"/>
          <w:rPrChange w:id="177" w:author="OZ" w:date="2020-06-24T15:49:00Z">
            <w:rPr>
              <w:rFonts w:eastAsia="Arial" w:cs="Arial"/>
              <w:color w:val="0000FF"/>
              <w:u w:val="single" w:color="0000FF"/>
            </w:rPr>
          </w:rPrChange>
        </w:rPr>
        <w:t>10.</w:t>
      </w:r>
      <w:r w:rsidRPr="00837587">
        <w:rPr>
          <w:rFonts w:eastAsia="Arial" w:cs="Arial"/>
          <w:color w:val="0000EE"/>
          <w:u w:val="single" w:color="0000FF"/>
          <w:lang w:val="en-GB"/>
          <w:rPrChange w:id="178" w:author="OZ" w:date="2020-06-24T15:49:00Z">
            <w:rPr>
              <w:rFonts w:eastAsia="Arial" w:cs="Arial"/>
              <w:color w:val="0000EE"/>
              <w:u w:val="single" w:color="0000FF"/>
            </w:rPr>
          </w:rPrChange>
        </w:rPr>
        <w:tab/>
      </w:r>
      <w:r w:rsidRPr="00837587">
        <w:rPr>
          <w:rFonts w:eastAsia="Arial" w:cs="Arial"/>
          <w:color w:val="0000FF"/>
          <w:u w:val="single" w:color="0000FF"/>
          <w:lang w:val="en-GB"/>
          <w:rPrChange w:id="179" w:author="OZ" w:date="2020-06-24T15:49:00Z">
            <w:rPr>
              <w:rFonts w:eastAsia="Arial" w:cs="Arial"/>
              <w:color w:val="0000FF"/>
              <w:u w:val="single" w:color="0000FF"/>
            </w:rPr>
          </w:rPrChange>
        </w:rPr>
        <w:t>INSURANCE</w:t>
      </w:r>
      <w:r w:rsidRPr="00837587">
        <w:rPr>
          <w:rFonts w:eastAsia="Arial" w:cs="Arial"/>
          <w:color w:val="000000"/>
          <w:sz w:val="20"/>
          <w:szCs w:val="20"/>
          <w:u w:val="single" w:color="0000FF"/>
          <w:lang w:val="en-GB"/>
          <w:rPrChange w:id="180" w:author="OZ" w:date="2020-06-24T15:49:00Z">
            <w:rPr>
              <w:rFonts w:eastAsia="Arial" w:cs="Arial"/>
              <w:color w:val="000000"/>
              <w:sz w:val="20"/>
              <w:szCs w:val="20"/>
              <w:u w:val="single" w:color="0000FF"/>
            </w:rPr>
          </w:rPrChange>
        </w:rPr>
        <w:tab/>
      </w:r>
      <w:r w:rsidRPr="00837587">
        <w:rPr>
          <w:rFonts w:eastAsia="Arial" w:cs="Arial"/>
          <w:color w:val="000000"/>
          <w:lang w:val="en-GB"/>
          <w:rPrChange w:id="181" w:author="OZ" w:date="2020-06-24T15:49:00Z">
            <w:rPr>
              <w:rFonts w:eastAsia="Arial" w:cs="Arial"/>
              <w:color w:val="000000"/>
            </w:rPr>
          </w:rPrChange>
        </w:rPr>
        <w:t>8</w:t>
      </w:r>
      <w:r>
        <w:rPr>
          <w:rFonts w:eastAsia="Arial" w:cs="Arial"/>
          <w:color w:val="000000"/>
        </w:rPr>
        <w:fldChar w:fldCharType="end"/>
      </w:r>
    </w:p>
    <w:p w14:paraId="21E19854" w14:textId="77777777" w:rsidR="001F123F" w:rsidRPr="00837587" w:rsidRDefault="00E15647">
      <w:pPr>
        <w:pStyle w:val="TOC1"/>
        <w:rPr>
          <w:rFonts w:ascii="Calibri" w:eastAsia="Calibri" w:hAnsi="Calibri" w:cs="Calibri"/>
          <w:color w:val="000000"/>
          <w:sz w:val="20"/>
          <w:szCs w:val="20"/>
          <w:lang w:val="en-GB"/>
          <w:rPrChange w:id="182" w:author="OZ" w:date="2020-06-24T15:49:00Z">
            <w:rPr>
              <w:rFonts w:ascii="Calibri" w:eastAsia="Calibri" w:hAnsi="Calibri" w:cs="Calibri"/>
              <w:color w:val="000000"/>
              <w:sz w:val="20"/>
              <w:szCs w:val="20"/>
            </w:rPr>
          </w:rPrChange>
        </w:rPr>
      </w:pPr>
      <w:r>
        <w:fldChar w:fldCharType="begin"/>
      </w:r>
      <w:r w:rsidRPr="00837587">
        <w:rPr>
          <w:lang w:val="en-GB"/>
          <w:rPrChange w:id="183" w:author="OZ" w:date="2020-06-24T15:49:00Z">
            <w:rPr/>
          </w:rPrChange>
        </w:rPr>
        <w:instrText xml:space="preserve"> HYPERLINK \l "_Toc518368562" </w:instrText>
      </w:r>
      <w:r>
        <w:fldChar w:fldCharType="separate"/>
      </w:r>
      <w:r w:rsidRPr="00837587">
        <w:rPr>
          <w:rFonts w:eastAsia="Arial" w:cs="Arial"/>
          <w:color w:val="0000FF"/>
          <w:u w:val="single" w:color="0000FF"/>
          <w:lang w:val="en-GB"/>
          <w:rPrChange w:id="184" w:author="OZ" w:date="2020-06-24T15:49:00Z">
            <w:rPr>
              <w:rFonts w:eastAsia="Arial" w:cs="Arial"/>
              <w:color w:val="0000FF"/>
              <w:u w:val="single" w:color="0000FF"/>
            </w:rPr>
          </w:rPrChange>
        </w:rPr>
        <w:t>11.</w:t>
      </w:r>
      <w:r w:rsidRPr="00837587">
        <w:rPr>
          <w:rFonts w:eastAsia="Arial" w:cs="Arial"/>
          <w:color w:val="0000EE"/>
          <w:u w:val="single" w:color="0000FF"/>
          <w:lang w:val="en-GB"/>
          <w:rPrChange w:id="185" w:author="OZ" w:date="2020-06-24T15:49:00Z">
            <w:rPr>
              <w:rFonts w:eastAsia="Arial" w:cs="Arial"/>
              <w:color w:val="0000EE"/>
              <w:u w:val="single" w:color="0000FF"/>
            </w:rPr>
          </w:rPrChange>
        </w:rPr>
        <w:tab/>
      </w:r>
      <w:r w:rsidRPr="00837587">
        <w:rPr>
          <w:rFonts w:eastAsia="Arial" w:cs="Arial"/>
          <w:color w:val="0000FF"/>
          <w:u w:val="single" w:color="0000FF"/>
          <w:lang w:val="en-GB"/>
          <w:rPrChange w:id="186" w:author="OZ" w:date="2020-06-24T15:49:00Z">
            <w:rPr>
              <w:rFonts w:eastAsia="Arial" w:cs="Arial"/>
              <w:color w:val="0000FF"/>
              <w:u w:val="single" w:color="0000FF"/>
            </w:rPr>
          </w:rPrChange>
        </w:rPr>
        <w:t>OTHER GUARANTEES OF THE SERVICE PROVIDER</w:t>
      </w:r>
      <w:r w:rsidRPr="00837587">
        <w:rPr>
          <w:rFonts w:eastAsia="Arial" w:cs="Arial"/>
          <w:color w:val="000000"/>
          <w:sz w:val="20"/>
          <w:szCs w:val="20"/>
          <w:u w:val="single" w:color="0000FF"/>
          <w:lang w:val="en-GB"/>
          <w:rPrChange w:id="187" w:author="OZ" w:date="2020-06-24T15:49:00Z">
            <w:rPr>
              <w:rFonts w:eastAsia="Arial" w:cs="Arial"/>
              <w:color w:val="000000"/>
              <w:sz w:val="20"/>
              <w:szCs w:val="20"/>
              <w:u w:val="single" w:color="0000FF"/>
            </w:rPr>
          </w:rPrChange>
        </w:rPr>
        <w:tab/>
      </w:r>
      <w:r w:rsidRPr="00837587">
        <w:rPr>
          <w:rFonts w:eastAsia="Arial" w:cs="Arial"/>
          <w:color w:val="000000"/>
          <w:lang w:val="en-GB"/>
          <w:rPrChange w:id="188" w:author="OZ" w:date="2020-06-24T15:49:00Z">
            <w:rPr>
              <w:rFonts w:eastAsia="Arial" w:cs="Arial"/>
              <w:color w:val="000000"/>
            </w:rPr>
          </w:rPrChange>
        </w:rPr>
        <w:t>9</w:t>
      </w:r>
      <w:r>
        <w:rPr>
          <w:rFonts w:eastAsia="Arial" w:cs="Arial"/>
          <w:color w:val="000000"/>
        </w:rPr>
        <w:fldChar w:fldCharType="end"/>
      </w:r>
    </w:p>
    <w:p w14:paraId="669DA3B5" w14:textId="77777777" w:rsidR="001F123F" w:rsidRPr="00837587" w:rsidRDefault="00E15647">
      <w:pPr>
        <w:pStyle w:val="TOC1"/>
        <w:rPr>
          <w:rFonts w:ascii="Calibri" w:eastAsia="Calibri" w:hAnsi="Calibri" w:cs="Calibri"/>
          <w:color w:val="0000EE"/>
          <w:lang w:val="en-GB"/>
          <w:rPrChange w:id="189" w:author="OZ" w:date="2020-06-24T15:49:00Z">
            <w:rPr>
              <w:rFonts w:ascii="Calibri" w:eastAsia="Calibri" w:hAnsi="Calibri" w:cs="Calibri"/>
              <w:color w:val="0000EE"/>
            </w:rPr>
          </w:rPrChange>
        </w:rPr>
      </w:pPr>
      <w:r>
        <w:fldChar w:fldCharType="begin"/>
      </w:r>
      <w:r w:rsidRPr="00837587">
        <w:rPr>
          <w:lang w:val="en-GB"/>
          <w:rPrChange w:id="190" w:author="OZ" w:date="2020-06-24T15:49:00Z">
            <w:rPr/>
          </w:rPrChange>
        </w:rPr>
        <w:instrText xml:space="preserve"> HYPERLINK \l "_Toc518368563" </w:instrText>
      </w:r>
      <w:r>
        <w:fldChar w:fldCharType="separate"/>
      </w:r>
      <w:r w:rsidRPr="00837587">
        <w:rPr>
          <w:rFonts w:eastAsia="Arial" w:cs="Arial"/>
          <w:color w:val="0000FF"/>
          <w:u w:val="single" w:color="0000FF"/>
          <w:lang w:val="en-GB"/>
          <w:rPrChange w:id="191" w:author="OZ" w:date="2020-06-24T15:49:00Z">
            <w:rPr>
              <w:rFonts w:eastAsia="Arial" w:cs="Arial"/>
              <w:color w:val="0000FF"/>
              <w:u w:val="single" w:color="0000FF"/>
            </w:rPr>
          </w:rPrChange>
        </w:rPr>
        <w:t>12.</w:t>
      </w:r>
      <w:r w:rsidRPr="00837587">
        <w:rPr>
          <w:rFonts w:eastAsia="Arial" w:cs="Arial"/>
          <w:color w:val="0000EE"/>
          <w:u w:val="single" w:color="0000FF"/>
          <w:lang w:val="en-GB"/>
          <w:rPrChange w:id="192" w:author="OZ" w:date="2020-06-24T15:49:00Z">
            <w:rPr>
              <w:rFonts w:eastAsia="Arial" w:cs="Arial"/>
              <w:color w:val="0000EE"/>
              <w:u w:val="single" w:color="0000FF"/>
            </w:rPr>
          </w:rPrChange>
        </w:rPr>
        <w:tab/>
      </w:r>
      <w:r w:rsidRPr="00837587">
        <w:rPr>
          <w:rFonts w:eastAsia="Arial" w:cs="Arial"/>
          <w:color w:val="0000FF"/>
          <w:u w:val="single" w:color="0000FF"/>
          <w:lang w:val="en-GB"/>
          <w:rPrChange w:id="193" w:author="OZ" w:date="2020-06-24T15:49:00Z">
            <w:rPr>
              <w:rFonts w:eastAsia="Arial" w:cs="Arial"/>
              <w:color w:val="0000FF"/>
              <w:u w:val="single" w:color="0000FF"/>
            </w:rPr>
          </w:rPrChange>
        </w:rPr>
        <w:t>TERM AND TERMINATION OF THIS FRAMEWORK AGREEMENT AND RELATED SOW(S)</w:t>
      </w:r>
      <w:r w:rsidRPr="00837587">
        <w:rPr>
          <w:rFonts w:eastAsia="Arial" w:cs="Arial"/>
          <w:color w:val="000000"/>
          <w:lang w:val="en-GB"/>
          <w:rPrChange w:id="194" w:author="OZ" w:date="2020-06-24T15:49:00Z">
            <w:rPr>
              <w:rFonts w:eastAsia="Arial" w:cs="Arial"/>
              <w:color w:val="000000"/>
            </w:rPr>
          </w:rPrChange>
        </w:rPr>
        <w:t xml:space="preserve">              9</w:t>
      </w:r>
      <w:r>
        <w:rPr>
          <w:rFonts w:eastAsia="Arial" w:cs="Arial"/>
          <w:color w:val="000000"/>
        </w:rPr>
        <w:fldChar w:fldCharType="end"/>
      </w:r>
    </w:p>
    <w:p w14:paraId="489E44C0" w14:textId="77777777" w:rsidR="001F123F" w:rsidRPr="00837587" w:rsidRDefault="00E15647">
      <w:pPr>
        <w:pStyle w:val="TOC1"/>
        <w:rPr>
          <w:rFonts w:ascii="Calibri" w:eastAsia="Calibri" w:hAnsi="Calibri" w:cs="Calibri"/>
          <w:color w:val="000000"/>
          <w:sz w:val="20"/>
          <w:szCs w:val="20"/>
          <w:lang w:val="en-GB"/>
          <w:rPrChange w:id="195" w:author="OZ" w:date="2020-06-24T15:49:00Z">
            <w:rPr>
              <w:rFonts w:ascii="Calibri" w:eastAsia="Calibri" w:hAnsi="Calibri" w:cs="Calibri"/>
              <w:color w:val="000000"/>
              <w:sz w:val="20"/>
              <w:szCs w:val="20"/>
            </w:rPr>
          </w:rPrChange>
        </w:rPr>
      </w:pPr>
      <w:r>
        <w:fldChar w:fldCharType="begin"/>
      </w:r>
      <w:r w:rsidRPr="00837587">
        <w:rPr>
          <w:lang w:val="en-GB"/>
          <w:rPrChange w:id="196" w:author="OZ" w:date="2020-06-24T15:49:00Z">
            <w:rPr/>
          </w:rPrChange>
        </w:rPr>
        <w:instrText xml:space="preserve"> HYPERLINK \l "_Toc518368564" </w:instrText>
      </w:r>
      <w:r>
        <w:fldChar w:fldCharType="separate"/>
      </w:r>
      <w:r w:rsidRPr="00837587">
        <w:rPr>
          <w:rFonts w:eastAsia="Arial" w:cs="Arial"/>
          <w:color w:val="0000FF"/>
          <w:u w:val="single" w:color="0000FF"/>
          <w:lang w:val="en-GB"/>
          <w:rPrChange w:id="197" w:author="OZ" w:date="2020-06-24T15:49:00Z">
            <w:rPr>
              <w:rFonts w:eastAsia="Arial" w:cs="Arial"/>
              <w:color w:val="0000FF"/>
              <w:u w:val="single" w:color="0000FF"/>
            </w:rPr>
          </w:rPrChange>
        </w:rPr>
        <w:t>13.</w:t>
      </w:r>
      <w:r w:rsidRPr="00837587">
        <w:rPr>
          <w:rFonts w:eastAsia="Arial" w:cs="Arial"/>
          <w:color w:val="0000EE"/>
          <w:u w:val="single" w:color="0000FF"/>
          <w:lang w:val="en-GB"/>
          <w:rPrChange w:id="198" w:author="OZ" w:date="2020-06-24T15:49:00Z">
            <w:rPr>
              <w:rFonts w:eastAsia="Arial" w:cs="Arial"/>
              <w:color w:val="0000EE"/>
              <w:u w:val="single" w:color="0000FF"/>
            </w:rPr>
          </w:rPrChange>
        </w:rPr>
        <w:tab/>
      </w:r>
      <w:r w:rsidRPr="00837587">
        <w:rPr>
          <w:rFonts w:eastAsia="Arial" w:cs="Arial"/>
          <w:color w:val="0000FF"/>
          <w:u w:val="single" w:color="0000FF"/>
          <w:lang w:val="en-GB"/>
          <w:rPrChange w:id="199" w:author="OZ" w:date="2020-06-24T15:49:00Z">
            <w:rPr>
              <w:rFonts w:eastAsia="Arial" w:cs="Arial"/>
              <w:color w:val="0000FF"/>
              <w:u w:val="single" w:color="0000FF"/>
            </w:rPr>
          </w:rPrChange>
        </w:rPr>
        <w:t>MISCELLANEOUS</w:t>
      </w:r>
      <w:r w:rsidRPr="00837587">
        <w:rPr>
          <w:rFonts w:eastAsia="Arial" w:cs="Arial"/>
          <w:color w:val="000000"/>
          <w:sz w:val="20"/>
          <w:szCs w:val="20"/>
          <w:u w:val="single" w:color="0000FF"/>
          <w:lang w:val="en-GB"/>
          <w:rPrChange w:id="200" w:author="OZ" w:date="2020-06-24T15:49:00Z">
            <w:rPr>
              <w:rFonts w:eastAsia="Arial" w:cs="Arial"/>
              <w:color w:val="000000"/>
              <w:sz w:val="20"/>
              <w:szCs w:val="20"/>
              <w:u w:val="single" w:color="0000FF"/>
            </w:rPr>
          </w:rPrChange>
        </w:rPr>
        <w:tab/>
      </w:r>
      <w:r w:rsidRPr="00837587">
        <w:rPr>
          <w:rFonts w:eastAsia="Arial" w:cs="Arial"/>
          <w:color w:val="000000"/>
          <w:lang w:val="en-GB"/>
          <w:rPrChange w:id="201" w:author="OZ" w:date="2020-06-24T15:49:00Z">
            <w:rPr>
              <w:rFonts w:eastAsia="Arial" w:cs="Arial"/>
              <w:color w:val="000000"/>
            </w:rPr>
          </w:rPrChange>
        </w:rPr>
        <w:t>10</w:t>
      </w:r>
      <w:r>
        <w:rPr>
          <w:rFonts w:eastAsia="Arial" w:cs="Arial"/>
          <w:color w:val="000000"/>
        </w:rPr>
        <w:fldChar w:fldCharType="end"/>
      </w:r>
    </w:p>
    <w:p w14:paraId="7AC04619" w14:textId="77777777" w:rsidR="001F123F" w:rsidRPr="00837587" w:rsidRDefault="00E15647">
      <w:pPr>
        <w:pStyle w:val="TOC1"/>
        <w:rPr>
          <w:rFonts w:ascii="Calibri" w:eastAsia="Calibri" w:hAnsi="Calibri" w:cs="Calibri"/>
          <w:color w:val="000000"/>
          <w:sz w:val="20"/>
          <w:szCs w:val="20"/>
          <w:lang w:val="en-GB"/>
          <w:rPrChange w:id="202" w:author="OZ" w:date="2020-06-24T15:49:00Z">
            <w:rPr>
              <w:rFonts w:ascii="Calibri" w:eastAsia="Calibri" w:hAnsi="Calibri" w:cs="Calibri"/>
              <w:color w:val="000000"/>
              <w:sz w:val="20"/>
              <w:szCs w:val="20"/>
            </w:rPr>
          </w:rPrChange>
        </w:rPr>
      </w:pPr>
      <w:r>
        <w:fldChar w:fldCharType="begin"/>
      </w:r>
      <w:r w:rsidRPr="00837587">
        <w:rPr>
          <w:lang w:val="en-GB"/>
          <w:rPrChange w:id="203" w:author="OZ" w:date="2020-06-24T15:49:00Z">
            <w:rPr/>
          </w:rPrChange>
        </w:rPr>
        <w:instrText xml:space="preserve"> HYPERLINK \l "_Toc518368565" </w:instrText>
      </w:r>
      <w:r>
        <w:fldChar w:fldCharType="separate"/>
      </w:r>
      <w:r w:rsidRPr="00837587">
        <w:rPr>
          <w:rFonts w:eastAsia="Arial" w:cs="Arial"/>
          <w:color w:val="0000FF"/>
          <w:u w:val="single" w:color="0000FF"/>
          <w:lang w:val="en-GB"/>
          <w:rPrChange w:id="204" w:author="OZ" w:date="2020-06-24T15:49:00Z">
            <w:rPr>
              <w:rFonts w:eastAsia="Arial" w:cs="Arial"/>
              <w:color w:val="0000FF"/>
              <w:u w:val="single" w:color="0000FF"/>
            </w:rPr>
          </w:rPrChange>
        </w:rPr>
        <w:t>14.</w:t>
      </w:r>
      <w:r w:rsidRPr="00837587">
        <w:rPr>
          <w:rFonts w:eastAsia="Arial" w:cs="Arial"/>
          <w:color w:val="0000EE"/>
          <w:u w:val="single" w:color="0000FF"/>
          <w:lang w:val="en-GB"/>
          <w:rPrChange w:id="205" w:author="OZ" w:date="2020-06-24T15:49:00Z">
            <w:rPr>
              <w:rFonts w:eastAsia="Arial" w:cs="Arial"/>
              <w:color w:val="0000EE"/>
              <w:u w:val="single" w:color="0000FF"/>
            </w:rPr>
          </w:rPrChange>
        </w:rPr>
        <w:tab/>
      </w:r>
      <w:r w:rsidRPr="00837587">
        <w:rPr>
          <w:rFonts w:eastAsia="Arial" w:cs="Arial"/>
          <w:color w:val="0000FF"/>
          <w:u w:val="single" w:color="0000FF"/>
          <w:lang w:val="en-GB"/>
          <w:rPrChange w:id="206" w:author="OZ" w:date="2020-06-24T15:49:00Z">
            <w:rPr>
              <w:rFonts w:eastAsia="Arial" w:cs="Arial"/>
              <w:color w:val="0000FF"/>
              <w:u w:val="single" w:color="0000FF"/>
            </w:rPr>
          </w:rPrChange>
        </w:rPr>
        <w:t xml:space="preserve">APPLICABLE LAW AND JURISDICTION </w:t>
      </w:r>
      <w:r w:rsidRPr="00837587">
        <w:rPr>
          <w:rFonts w:eastAsia="Arial" w:cs="Arial"/>
          <w:color w:val="000000"/>
          <w:sz w:val="20"/>
          <w:szCs w:val="20"/>
          <w:u w:val="single" w:color="0000FF"/>
          <w:lang w:val="en-GB"/>
          <w:rPrChange w:id="207" w:author="OZ" w:date="2020-06-24T15:49:00Z">
            <w:rPr>
              <w:rFonts w:eastAsia="Arial" w:cs="Arial"/>
              <w:color w:val="000000"/>
              <w:sz w:val="20"/>
              <w:szCs w:val="20"/>
              <w:u w:val="single" w:color="0000FF"/>
            </w:rPr>
          </w:rPrChange>
        </w:rPr>
        <w:tab/>
      </w:r>
      <w:r w:rsidRPr="00837587">
        <w:rPr>
          <w:rFonts w:eastAsia="Arial" w:cs="Arial"/>
          <w:color w:val="000000"/>
          <w:lang w:val="en-GB"/>
          <w:rPrChange w:id="208" w:author="OZ" w:date="2020-06-24T15:49:00Z">
            <w:rPr>
              <w:rFonts w:eastAsia="Arial" w:cs="Arial"/>
              <w:color w:val="000000"/>
            </w:rPr>
          </w:rPrChange>
        </w:rPr>
        <w:t>11</w:t>
      </w:r>
      <w:r>
        <w:rPr>
          <w:rFonts w:eastAsia="Arial" w:cs="Arial"/>
          <w:color w:val="000000"/>
        </w:rPr>
        <w:fldChar w:fldCharType="end"/>
      </w:r>
    </w:p>
    <w:p w14:paraId="3D4E30CE" w14:textId="77777777" w:rsidR="001F123F" w:rsidRPr="00837587" w:rsidRDefault="00E15647">
      <w:pPr>
        <w:spacing w:after="200" w:line="276" w:lineRule="auto"/>
        <w:rPr>
          <w:rFonts w:eastAsia="Arial" w:cs="Arial"/>
          <w:lang w:val="en-GB"/>
          <w:rPrChange w:id="209" w:author="OZ" w:date="2020-06-24T15:49:00Z">
            <w:rPr>
              <w:rFonts w:eastAsia="Arial" w:cs="Arial"/>
            </w:rPr>
          </w:rPrChange>
        </w:rPr>
      </w:pPr>
      <w:r w:rsidRPr="00837587">
        <w:rPr>
          <w:rFonts w:ascii="Times New Roman" w:eastAsia="Times New Roman" w:hAnsi="Times New Roman" w:cs="Times New Roman"/>
          <w:color w:val="000000"/>
          <w:lang w:val="en-GB"/>
          <w:rPrChange w:id="210" w:author="OZ" w:date="2020-06-24T15:49:00Z">
            <w:rPr>
              <w:rFonts w:ascii="Times New Roman" w:eastAsia="Times New Roman" w:hAnsi="Times New Roman" w:cs="Times New Roman"/>
              <w:color w:val="000000"/>
            </w:rPr>
          </w:rPrChange>
        </w:rPr>
        <w:br w:type="page"/>
      </w:r>
    </w:p>
    <w:p w14:paraId="7BB33542" w14:textId="77777777" w:rsidR="001F123F" w:rsidRDefault="00E15647">
      <w:pPr>
        <w:rPr>
          <w:rFonts w:eastAsia="Arial" w:cs="Arial"/>
        </w:rPr>
      </w:pPr>
      <w:proofErr w:type="gramStart"/>
      <w:r>
        <w:rPr>
          <w:rFonts w:eastAsia="Arial" w:cs="Arial"/>
          <w:b/>
          <w:bCs/>
          <w:color w:val="000000"/>
        </w:rPr>
        <w:lastRenderedPageBreak/>
        <w:t>WHEREAS:</w:t>
      </w:r>
      <w:proofErr w:type="gramEnd"/>
      <w:r>
        <w:rPr>
          <w:rFonts w:eastAsia="Arial" w:cs="Arial"/>
          <w:b/>
          <w:bCs/>
          <w:color w:val="000000"/>
        </w:rPr>
        <w:t xml:space="preserve"> </w:t>
      </w:r>
    </w:p>
    <w:p w14:paraId="250F30CB" w14:textId="77777777" w:rsidR="001F123F" w:rsidRDefault="00E15647">
      <w:pPr>
        <w:rPr>
          <w:rFonts w:eastAsia="Arial" w:cs="Arial"/>
        </w:rPr>
      </w:pPr>
      <w:r>
        <w:rPr>
          <w:rFonts w:eastAsia="Arial" w:cs="Arial"/>
          <w:color w:val="000000"/>
        </w:rPr>
        <w:t xml:space="preserve"> </w:t>
      </w:r>
    </w:p>
    <w:p w14:paraId="52CFB37C" w14:textId="77777777" w:rsidR="001F123F" w:rsidRPr="00837587" w:rsidRDefault="00E15647">
      <w:pPr>
        <w:numPr>
          <w:ilvl w:val="0"/>
          <w:numId w:val="27"/>
        </w:numPr>
        <w:ind w:left="709" w:hanging="709"/>
        <w:jc w:val="both"/>
        <w:rPr>
          <w:rFonts w:eastAsia="Arial" w:cs="Arial"/>
          <w:lang w:val="en-GB"/>
          <w:rPrChange w:id="211" w:author="OZ" w:date="2020-06-24T15:49:00Z">
            <w:rPr>
              <w:rFonts w:eastAsia="Arial" w:cs="Arial"/>
            </w:rPr>
          </w:rPrChange>
        </w:rPr>
      </w:pPr>
      <w:r w:rsidRPr="00837587">
        <w:rPr>
          <w:rFonts w:eastAsia="Arial" w:cs="Arial"/>
          <w:color w:val="000000"/>
          <w:lang w:val="en-GB"/>
          <w:rPrChange w:id="212" w:author="OZ" w:date="2020-06-24T15:49:00Z">
            <w:rPr>
              <w:rFonts w:eastAsia="Arial" w:cs="Arial"/>
              <w:color w:val="000000"/>
            </w:rPr>
          </w:rPrChange>
        </w:rPr>
        <w:t xml:space="preserve">The present Framework Agreement is </w:t>
      </w:r>
      <w:proofErr w:type="gramStart"/>
      <w:r w:rsidRPr="00837587">
        <w:rPr>
          <w:rFonts w:eastAsia="Arial" w:cs="Arial"/>
          <w:color w:val="000000"/>
          <w:lang w:val="en-GB"/>
          <w:rPrChange w:id="213" w:author="OZ" w:date="2020-06-24T15:49:00Z">
            <w:rPr>
              <w:rFonts w:eastAsia="Arial" w:cs="Arial"/>
              <w:color w:val="000000"/>
            </w:rPr>
          </w:rPrChange>
        </w:rPr>
        <w:t>entered into</w:t>
      </w:r>
      <w:proofErr w:type="gramEnd"/>
      <w:r w:rsidRPr="00837587">
        <w:rPr>
          <w:rFonts w:eastAsia="Arial" w:cs="Arial"/>
          <w:color w:val="000000"/>
          <w:lang w:val="en-GB"/>
          <w:rPrChange w:id="214" w:author="OZ" w:date="2020-06-24T15:49:00Z">
            <w:rPr>
              <w:rFonts w:eastAsia="Arial" w:cs="Arial"/>
              <w:color w:val="000000"/>
            </w:rPr>
          </w:rPrChange>
        </w:rPr>
        <w:t xml:space="preserve"> by and between the IOC and the Service Provider, collectively referred to herein as the “</w:t>
      </w:r>
      <w:r w:rsidRPr="00837587">
        <w:rPr>
          <w:rFonts w:eastAsia="Arial" w:cs="Arial"/>
          <w:b/>
          <w:bCs/>
          <w:color w:val="000000"/>
          <w:lang w:val="en-GB"/>
          <w:rPrChange w:id="215" w:author="OZ" w:date="2020-06-24T15:49:00Z">
            <w:rPr>
              <w:rFonts w:eastAsia="Arial" w:cs="Arial"/>
              <w:b/>
              <w:bCs/>
              <w:color w:val="000000"/>
            </w:rPr>
          </w:rPrChange>
        </w:rPr>
        <w:t>Parties</w:t>
      </w:r>
      <w:r w:rsidRPr="00837587">
        <w:rPr>
          <w:rFonts w:eastAsia="Arial" w:cs="Arial"/>
          <w:color w:val="000000"/>
          <w:lang w:val="en-GB"/>
          <w:rPrChange w:id="216" w:author="OZ" w:date="2020-06-24T15:49:00Z">
            <w:rPr>
              <w:rFonts w:eastAsia="Arial" w:cs="Arial"/>
              <w:color w:val="000000"/>
            </w:rPr>
          </w:rPrChange>
        </w:rPr>
        <w:t>,” and each individually as a “</w:t>
      </w:r>
      <w:r w:rsidRPr="00837587">
        <w:rPr>
          <w:rFonts w:eastAsia="Arial" w:cs="Arial"/>
          <w:b/>
          <w:bCs/>
          <w:color w:val="000000"/>
          <w:lang w:val="en-GB"/>
          <w:rPrChange w:id="217" w:author="OZ" w:date="2020-06-24T15:49:00Z">
            <w:rPr>
              <w:rFonts w:eastAsia="Arial" w:cs="Arial"/>
              <w:b/>
              <w:bCs/>
              <w:color w:val="000000"/>
            </w:rPr>
          </w:rPrChange>
        </w:rPr>
        <w:t>Party</w:t>
      </w:r>
      <w:r w:rsidRPr="00837587">
        <w:rPr>
          <w:rFonts w:eastAsia="Arial" w:cs="Arial"/>
          <w:color w:val="000000"/>
          <w:lang w:val="en-GB"/>
          <w:rPrChange w:id="218" w:author="OZ" w:date="2020-06-24T15:49:00Z">
            <w:rPr>
              <w:rFonts w:eastAsia="Arial" w:cs="Arial"/>
              <w:color w:val="000000"/>
            </w:rPr>
          </w:rPrChange>
        </w:rPr>
        <w:t>.”</w:t>
      </w:r>
    </w:p>
    <w:p w14:paraId="052590CA" w14:textId="77777777" w:rsidR="001F123F" w:rsidRPr="00837587" w:rsidRDefault="00E15647">
      <w:pPr>
        <w:ind w:left="709"/>
        <w:jc w:val="both"/>
        <w:rPr>
          <w:rFonts w:eastAsia="Arial" w:cs="Arial"/>
          <w:lang w:val="en-GB"/>
          <w:rPrChange w:id="219" w:author="OZ" w:date="2020-06-24T15:49:00Z">
            <w:rPr>
              <w:rFonts w:eastAsia="Arial" w:cs="Arial"/>
            </w:rPr>
          </w:rPrChange>
        </w:rPr>
      </w:pPr>
      <w:r w:rsidRPr="00837587">
        <w:rPr>
          <w:rFonts w:eastAsia="Arial" w:cs="Arial"/>
          <w:color w:val="000000"/>
          <w:lang w:val="en-GB"/>
          <w:rPrChange w:id="220" w:author="OZ" w:date="2020-06-24T15:49:00Z">
            <w:rPr>
              <w:rFonts w:eastAsia="Arial" w:cs="Arial"/>
              <w:color w:val="000000"/>
            </w:rPr>
          </w:rPrChange>
        </w:rPr>
        <w:t xml:space="preserve"> </w:t>
      </w:r>
    </w:p>
    <w:p w14:paraId="0D3048B6" w14:textId="77777777" w:rsidR="001F123F" w:rsidRPr="00837587" w:rsidRDefault="00E15647">
      <w:pPr>
        <w:numPr>
          <w:ilvl w:val="0"/>
          <w:numId w:val="27"/>
        </w:numPr>
        <w:ind w:left="709" w:hanging="709"/>
        <w:jc w:val="both"/>
        <w:rPr>
          <w:rFonts w:eastAsia="Arial" w:cs="Arial"/>
          <w:lang w:val="en-GB"/>
          <w:rPrChange w:id="221" w:author="OZ" w:date="2020-06-24T15:49:00Z">
            <w:rPr>
              <w:rFonts w:eastAsia="Arial" w:cs="Arial"/>
            </w:rPr>
          </w:rPrChange>
        </w:rPr>
      </w:pPr>
      <w:r w:rsidRPr="00837587">
        <w:rPr>
          <w:rFonts w:eastAsia="Arial" w:cs="Arial"/>
          <w:color w:val="000000"/>
          <w:lang w:val="en-GB"/>
          <w:rPrChange w:id="222" w:author="OZ" w:date="2020-06-24T15:49:00Z">
            <w:rPr>
              <w:rFonts w:eastAsia="Arial" w:cs="Arial"/>
              <w:color w:val="000000"/>
            </w:rPr>
          </w:rPrChange>
        </w:rPr>
        <w:t>Under the terms of this Framework Agreement, the IOC entrusts the Service Provider with the responsibility to carry out the activities and services described in one or several “Statement of Work Form(s)”, the terms of which are subject to this Framework Agreement, and any related appendices (hereafter the “</w:t>
      </w:r>
      <w:r w:rsidRPr="00837587">
        <w:rPr>
          <w:rFonts w:eastAsia="Arial" w:cs="Arial"/>
          <w:b/>
          <w:bCs/>
          <w:color w:val="000000"/>
          <w:lang w:val="en-GB"/>
          <w:rPrChange w:id="223" w:author="OZ" w:date="2020-06-24T15:49:00Z">
            <w:rPr>
              <w:rFonts w:eastAsia="Arial" w:cs="Arial"/>
              <w:b/>
              <w:bCs/>
              <w:color w:val="000000"/>
            </w:rPr>
          </w:rPrChange>
        </w:rPr>
        <w:t>SoW(s)</w:t>
      </w:r>
      <w:r w:rsidRPr="00837587">
        <w:rPr>
          <w:rFonts w:eastAsia="Arial" w:cs="Arial"/>
          <w:color w:val="000000"/>
          <w:lang w:val="en-GB"/>
          <w:rPrChange w:id="224" w:author="OZ" w:date="2020-06-24T15:49:00Z">
            <w:rPr>
              <w:rFonts w:eastAsia="Arial" w:cs="Arial"/>
              <w:color w:val="000000"/>
            </w:rPr>
          </w:rPrChange>
        </w:rPr>
        <w:t xml:space="preserve">”), in conformity with the IOC’s instructions and guidance. </w:t>
      </w:r>
    </w:p>
    <w:p w14:paraId="106231DB" w14:textId="77777777" w:rsidR="001F123F" w:rsidRPr="00837587" w:rsidRDefault="00E15647">
      <w:pPr>
        <w:ind w:left="709"/>
        <w:jc w:val="both"/>
        <w:rPr>
          <w:rFonts w:eastAsia="Arial" w:cs="Arial"/>
          <w:lang w:val="en-GB"/>
          <w:rPrChange w:id="225" w:author="OZ" w:date="2020-06-24T15:49:00Z">
            <w:rPr>
              <w:rFonts w:eastAsia="Arial" w:cs="Arial"/>
            </w:rPr>
          </w:rPrChange>
        </w:rPr>
      </w:pPr>
      <w:r w:rsidRPr="00837587">
        <w:rPr>
          <w:rFonts w:eastAsia="Arial" w:cs="Arial"/>
          <w:color w:val="000000"/>
          <w:lang w:val="en-GB"/>
          <w:rPrChange w:id="226" w:author="OZ" w:date="2020-06-24T15:49:00Z">
            <w:rPr>
              <w:rFonts w:eastAsia="Arial" w:cs="Arial"/>
              <w:color w:val="000000"/>
            </w:rPr>
          </w:rPrChange>
        </w:rPr>
        <w:t xml:space="preserve"> </w:t>
      </w:r>
    </w:p>
    <w:p w14:paraId="221F59D4" w14:textId="77777777" w:rsidR="001F123F" w:rsidRPr="00837587" w:rsidRDefault="00E15647">
      <w:pPr>
        <w:jc w:val="both"/>
        <w:rPr>
          <w:rFonts w:eastAsia="Arial" w:cs="Arial"/>
          <w:lang w:val="en-GB"/>
          <w:rPrChange w:id="227" w:author="OZ" w:date="2020-06-24T15:49:00Z">
            <w:rPr>
              <w:rFonts w:eastAsia="Arial" w:cs="Arial"/>
            </w:rPr>
          </w:rPrChange>
        </w:rPr>
      </w:pPr>
      <w:r w:rsidRPr="00837587">
        <w:rPr>
          <w:rFonts w:eastAsia="Arial" w:cs="Arial"/>
          <w:b/>
          <w:bCs/>
          <w:color w:val="000000"/>
          <w:lang w:val="en-GB"/>
          <w:rPrChange w:id="228" w:author="OZ" w:date="2020-06-24T15:49:00Z">
            <w:rPr>
              <w:rFonts w:eastAsia="Arial" w:cs="Arial"/>
              <w:b/>
              <w:bCs/>
              <w:color w:val="000000"/>
            </w:rPr>
          </w:rPrChange>
        </w:rPr>
        <w:t xml:space="preserve">NOW THEREFORE, THE PARTIES HEREBY AGREE AS FOLLOWS: </w:t>
      </w:r>
    </w:p>
    <w:p w14:paraId="27C5E77E" w14:textId="77777777" w:rsidR="001F123F" w:rsidRPr="00837587" w:rsidRDefault="00E15647">
      <w:pPr>
        <w:rPr>
          <w:rFonts w:eastAsia="Arial" w:cs="Arial"/>
          <w:lang w:val="en-GB"/>
          <w:rPrChange w:id="229" w:author="OZ" w:date="2020-06-24T15:49:00Z">
            <w:rPr>
              <w:rFonts w:eastAsia="Arial" w:cs="Arial"/>
            </w:rPr>
          </w:rPrChange>
        </w:rPr>
      </w:pPr>
      <w:r w:rsidRPr="00837587">
        <w:rPr>
          <w:rFonts w:eastAsia="Arial" w:cs="Arial"/>
          <w:color w:val="000000"/>
          <w:lang w:val="en-GB"/>
          <w:rPrChange w:id="230" w:author="OZ" w:date="2020-06-24T15:49:00Z">
            <w:rPr>
              <w:rFonts w:eastAsia="Arial" w:cs="Arial"/>
              <w:color w:val="000000"/>
            </w:rPr>
          </w:rPrChange>
        </w:rPr>
        <w:t xml:space="preserve"> </w:t>
      </w:r>
    </w:p>
    <w:p w14:paraId="6E4E9F91" w14:textId="77777777" w:rsidR="001F123F" w:rsidRDefault="00E15647">
      <w:pPr>
        <w:pStyle w:val="TXTNIV1"/>
        <w:numPr>
          <w:ilvl w:val="0"/>
          <w:numId w:val="13"/>
        </w:numPr>
        <w:rPr>
          <w:rFonts w:eastAsia="Arial" w:cs="Arial"/>
        </w:rPr>
      </w:pPr>
      <w:r>
        <w:rPr>
          <w:rFonts w:eastAsia="Arial" w:cs="Arial"/>
          <w:bCs/>
          <w:caps w:val="0"/>
          <w:color w:val="000000"/>
        </w:rPr>
        <w:t>PURPOSE AND SCOPE</w:t>
      </w:r>
    </w:p>
    <w:p w14:paraId="594C72DD" w14:textId="77777777" w:rsidR="001F123F" w:rsidRPr="00837587" w:rsidRDefault="00E15647">
      <w:pPr>
        <w:pStyle w:val="TXTNIV2"/>
        <w:numPr>
          <w:ilvl w:val="1"/>
          <w:numId w:val="13"/>
        </w:numPr>
        <w:rPr>
          <w:rFonts w:eastAsia="Arial" w:cs="Arial"/>
          <w:lang w:val="en-GB"/>
          <w:rPrChange w:id="231" w:author="OZ" w:date="2020-06-24T15:49:00Z">
            <w:rPr>
              <w:rFonts w:eastAsia="Arial" w:cs="Arial"/>
            </w:rPr>
          </w:rPrChange>
        </w:rPr>
      </w:pPr>
      <w:r w:rsidRPr="00837587">
        <w:rPr>
          <w:rFonts w:eastAsia="Arial" w:cs="Arial"/>
          <w:color w:val="000000"/>
          <w:lang w:val="en-GB"/>
          <w:rPrChange w:id="232" w:author="OZ" w:date="2020-06-24T15:49:00Z">
            <w:rPr>
              <w:rFonts w:eastAsia="Arial" w:cs="Arial"/>
              <w:color w:val="000000"/>
            </w:rPr>
          </w:rPrChange>
        </w:rPr>
        <w:t>The purpose of this Framework Agreement is to define the Parties’ general rights and obligations and other conditions applicable in relation to the provision of the services (the “</w:t>
      </w:r>
      <w:r w:rsidRPr="00837587">
        <w:rPr>
          <w:rFonts w:eastAsia="Arial" w:cs="Arial"/>
          <w:b/>
          <w:bCs/>
          <w:color w:val="000000"/>
          <w:lang w:val="en-GB"/>
          <w:rPrChange w:id="233" w:author="OZ" w:date="2020-06-24T15:49:00Z">
            <w:rPr>
              <w:rFonts w:eastAsia="Arial" w:cs="Arial"/>
              <w:b/>
              <w:bCs/>
              <w:color w:val="000000"/>
            </w:rPr>
          </w:rPrChange>
        </w:rPr>
        <w:t>Services</w:t>
      </w:r>
      <w:r w:rsidRPr="00837587">
        <w:rPr>
          <w:rFonts w:eastAsia="Arial" w:cs="Arial"/>
          <w:color w:val="000000"/>
          <w:lang w:val="en-GB"/>
          <w:rPrChange w:id="234" w:author="OZ" w:date="2020-06-24T15:49:00Z">
            <w:rPr>
              <w:rFonts w:eastAsia="Arial" w:cs="Arial"/>
              <w:color w:val="000000"/>
            </w:rPr>
          </w:rPrChange>
        </w:rPr>
        <w:t>”) and deliverables (the “</w:t>
      </w:r>
      <w:r w:rsidRPr="00837587">
        <w:rPr>
          <w:rFonts w:eastAsia="Arial" w:cs="Arial"/>
          <w:b/>
          <w:bCs/>
          <w:color w:val="000000"/>
          <w:lang w:val="en-GB"/>
          <w:rPrChange w:id="235" w:author="OZ" w:date="2020-06-24T15:49:00Z">
            <w:rPr>
              <w:rFonts w:eastAsia="Arial" w:cs="Arial"/>
              <w:b/>
              <w:bCs/>
              <w:color w:val="000000"/>
            </w:rPr>
          </w:rPrChange>
        </w:rPr>
        <w:t>Deliverables</w:t>
      </w:r>
      <w:r w:rsidRPr="00837587">
        <w:rPr>
          <w:rFonts w:eastAsia="Arial" w:cs="Arial"/>
          <w:color w:val="000000"/>
          <w:lang w:val="en-GB"/>
          <w:rPrChange w:id="236" w:author="OZ" w:date="2020-06-24T15:49:00Z">
            <w:rPr>
              <w:rFonts w:eastAsia="Arial" w:cs="Arial"/>
              <w:color w:val="000000"/>
            </w:rPr>
          </w:rPrChange>
        </w:rPr>
        <w:t>”) that are specified in detail in the applicable SoW(s), including any appendices thereto.</w:t>
      </w:r>
    </w:p>
    <w:p w14:paraId="64DF656B" w14:textId="77777777" w:rsidR="001F123F" w:rsidRPr="00837587" w:rsidRDefault="00E15647">
      <w:pPr>
        <w:pStyle w:val="TXTNIV2"/>
        <w:numPr>
          <w:ilvl w:val="1"/>
          <w:numId w:val="13"/>
        </w:numPr>
        <w:rPr>
          <w:rFonts w:eastAsia="Arial" w:cs="Arial"/>
          <w:lang w:val="en-GB"/>
          <w:rPrChange w:id="237" w:author="OZ" w:date="2020-06-24T15:49:00Z">
            <w:rPr>
              <w:rFonts w:eastAsia="Arial" w:cs="Arial"/>
            </w:rPr>
          </w:rPrChange>
        </w:rPr>
      </w:pPr>
      <w:r w:rsidRPr="00837587">
        <w:rPr>
          <w:rFonts w:eastAsia="Arial" w:cs="Arial"/>
          <w:color w:val="000000"/>
          <w:lang w:val="en-GB"/>
          <w:rPrChange w:id="238" w:author="OZ" w:date="2020-06-24T15:49:00Z">
            <w:rPr>
              <w:rFonts w:eastAsia="Arial" w:cs="Arial"/>
              <w:color w:val="000000"/>
            </w:rPr>
          </w:rPrChange>
        </w:rPr>
        <w:t>This Framework Agreement and all applicable SoWs (including for clarity, their respective appendices) are hereinafter referred to as the "</w:t>
      </w:r>
      <w:r w:rsidRPr="00837587">
        <w:rPr>
          <w:rFonts w:eastAsia="Arial" w:cs="Arial"/>
          <w:b/>
          <w:bCs/>
          <w:color w:val="000000"/>
          <w:lang w:val="en-GB"/>
          <w:rPrChange w:id="239" w:author="OZ" w:date="2020-06-24T15:49:00Z">
            <w:rPr>
              <w:rFonts w:eastAsia="Arial" w:cs="Arial"/>
              <w:b/>
              <w:bCs/>
              <w:color w:val="000000"/>
            </w:rPr>
          </w:rPrChange>
        </w:rPr>
        <w:t>Contract</w:t>
      </w:r>
      <w:r w:rsidRPr="00837587">
        <w:rPr>
          <w:rFonts w:eastAsia="Arial" w:cs="Arial"/>
          <w:color w:val="000000"/>
          <w:lang w:val="en-GB"/>
          <w:rPrChange w:id="240" w:author="OZ" w:date="2020-06-24T15:49:00Z">
            <w:rPr>
              <w:rFonts w:eastAsia="Arial" w:cs="Arial"/>
              <w:color w:val="000000"/>
            </w:rPr>
          </w:rPrChange>
        </w:rPr>
        <w:t>". In case of any incompatibility, conflict or divergence between this Framework Agreement, a SoW and/or its respective appendices, the Contract shall be interpreted according to the following order of precedence:</w:t>
      </w:r>
    </w:p>
    <w:p w14:paraId="6942B19B" w14:textId="77777777" w:rsidR="001F123F" w:rsidRDefault="00E15647">
      <w:pPr>
        <w:pStyle w:val="TXTNIV3"/>
        <w:numPr>
          <w:ilvl w:val="2"/>
          <w:numId w:val="13"/>
        </w:numPr>
        <w:rPr>
          <w:rFonts w:eastAsia="Arial" w:cs="Arial"/>
        </w:rPr>
      </w:pPr>
      <w:r>
        <w:rPr>
          <w:rFonts w:eastAsia="Arial" w:cs="Arial"/>
          <w:color w:val="000000"/>
        </w:rPr>
        <w:t xml:space="preserve">First, the applicable SoW; </w:t>
      </w:r>
    </w:p>
    <w:p w14:paraId="3EA46B30" w14:textId="77777777" w:rsidR="001F123F" w:rsidRDefault="00E15647">
      <w:pPr>
        <w:pStyle w:val="TXTNIV3"/>
        <w:numPr>
          <w:ilvl w:val="2"/>
          <w:numId w:val="13"/>
        </w:numPr>
        <w:rPr>
          <w:rFonts w:eastAsia="Arial" w:cs="Arial"/>
        </w:rPr>
      </w:pPr>
      <w:r>
        <w:rPr>
          <w:rFonts w:eastAsia="Arial" w:cs="Arial"/>
          <w:color w:val="000000"/>
        </w:rPr>
        <w:t xml:space="preserve">Second, the present Framework Agreement;  </w:t>
      </w:r>
    </w:p>
    <w:p w14:paraId="44B0EF26" w14:textId="77777777" w:rsidR="001F123F" w:rsidRDefault="00E15647">
      <w:pPr>
        <w:pStyle w:val="TXTNIV3"/>
        <w:numPr>
          <w:ilvl w:val="2"/>
          <w:numId w:val="13"/>
        </w:numPr>
        <w:rPr>
          <w:rFonts w:eastAsia="Arial" w:cs="Arial"/>
        </w:rPr>
      </w:pPr>
      <w:r>
        <w:rPr>
          <w:rFonts w:eastAsia="Arial" w:cs="Arial"/>
          <w:color w:val="000000"/>
        </w:rPr>
        <w:t>Third, the appendices (if any) of the relevant SoW in their alphabetical order.</w:t>
      </w:r>
    </w:p>
    <w:p w14:paraId="52D34F0F" w14:textId="77777777" w:rsidR="001F123F" w:rsidRPr="00837587" w:rsidRDefault="00E15647">
      <w:pPr>
        <w:pStyle w:val="TXTNIV2"/>
        <w:numPr>
          <w:ilvl w:val="0"/>
          <w:numId w:val="0"/>
        </w:numPr>
        <w:ind w:left="709"/>
        <w:rPr>
          <w:rFonts w:eastAsia="Arial" w:cs="Arial"/>
          <w:lang w:val="en-GB"/>
          <w:rPrChange w:id="241" w:author="OZ" w:date="2020-06-24T15:49:00Z">
            <w:rPr>
              <w:rFonts w:eastAsia="Arial" w:cs="Arial"/>
            </w:rPr>
          </w:rPrChange>
        </w:rPr>
      </w:pPr>
      <w:r w:rsidRPr="00837587">
        <w:rPr>
          <w:rFonts w:eastAsia="Arial" w:cs="Arial"/>
          <w:color w:val="000000"/>
          <w:lang w:val="en-GB"/>
          <w:rPrChange w:id="242" w:author="OZ" w:date="2020-06-24T15:49:00Z">
            <w:rPr>
              <w:rFonts w:eastAsia="Arial" w:cs="Arial"/>
              <w:color w:val="000000"/>
            </w:rPr>
          </w:rPrChange>
        </w:rPr>
        <w:t>Notwithstanding the above, it is expressly understood between the Parties that, in the event of a conflict between (</w:t>
      </w:r>
      <w:proofErr w:type="spellStart"/>
      <w:r w:rsidRPr="00837587">
        <w:rPr>
          <w:rFonts w:eastAsia="Arial" w:cs="Arial"/>
          <w:color w:val="000000"/>
          <w:lang w:val="en-GB"/>
          <w:rPrChange w:id="243" w:author="OZ" w:date="2020-06-24T15:49:00Z">
            <w:rPr>
              <w:rFonts w:eastAsia="Arial" w:cs="Arial"/>
              <w:color w:val="000000"/>
            </w:rPr>
          </w:rPrChange>
        </w:rPr>
        <w:t>i</w:t>
      </w:r>
      <w:proofErr w:type="spellEnd"/>
      <w:r w:rsidRPr="00837587">
        <w:rPr>
          <w:rFonts w:eastAsia="Arial" w:cs="Arial"/>
          <w:color w:val="000000"/>
          <w:lang w:val="en-GB"/>
          <w:rPrChange w:id="244" w:author="OZ" w:date="2020-06-24T15:49:00Z">
            <w:rPr>
              <w:rFonts w:eastAsia="Arial" w:cs="Arial"/>
              <w:color w:val="000000"/>
            </w:rPr>
          </w:rPrChange>
        </w:rPr>
        <w:t xml:space="preserve">) the terms of this Framework Agreement or any applicable SoW and (ii) any legal terms which may appear in the Service Provider’s offer or in any separate correspondence, the terms of the applicable SoW and of this Framework Agreement are the only ones applicable. </w:t>
      </w:r>
    </w:p>
    <w:p w14:paraId="0F8CCC84" w14:textId="77777777" w:rsidR="001F123F" w:rsidRPr="00837587" w:rsidRDefault="00E15647">
      <w:pPr>
        <w:pStyle w:val="TXTNIV2"/>
        <w:numPr>
          <w:ilvl w:val="1"/>
          <w:numId w:val="13"/>
        </w:numPr>
        <w:rPr>
          <w:rFonts w:eastAsia="Arial" w:cs="Arial"/>
          <w:lang w:val="en-GB"/>
          <w:rPrChange w:id="245" w:author="OZ" w:date="2020-06-24T15:49:00Z">
            <w:rPr>
              <w:rFonts w:eastAsia="Arial" w:cs="Arial"/>
            </w:rPr>
          </w:rPrChange>
        </w:rPr>
      </w:pPr>
      <w:r w:rsidRPr="00837587">
        <w:rPr>
          <w:rFonts w:eastAsia="Arial" w:cs="Arial"/>
          <w:color w:val="000000"/>
          <w:lang w:val="en-GB"/>
          <w:rPrChange w:id="246" w:author="OZ" w:date="2020-06-24T15:49:00Z">
            <w:rPr>
              <w:rFonts w:eastAsia="Arial" w:cs="Arial"/>
              <w:color w:val="000000"/>
            </w:rPr>
          </w:rPrChange>
        </w:rPr>
        <w:t xml:space="preserve">The Service Provider receives its instructions from, and shall report to, the person(s) designated as the </w:t>
      </w:r>
      <w:r w:rsidRPr="00837587">
        <w:rPr>
          <w:rFonts w:eastAsia="Arial" w:cs="Arial"/>
          <w:b/>
          <w:bCs/>
          <w:color w:val="000000"/>
          <w:lang w:val="en-GB"/>
          <w:rPrChange w:id="247" w:author="OZ" w:date="2020-06-24T15:49:00Z">
            <w:rPr>
              <w:rFonts w:eastAsia="Arial" w:cs="Arial"/>
              <w:b/>
              <w:bCs/>
              <w:color w:val="000000"/>
            </w:rPr>
          </w:rPrChange>
        </w:rPr>
        <w:t>“IOC Contact”</w:t>
      </w:r>
      <w:r w:rsidRPr="00837587">
        <w:rPr>
          <w:rFonts w:eastAsia="Arial" w:cs="Arial"/>
          <w:color w:val="000000"/>
          <w:lang w:val="en-GB"/>
          <w:rPrChange w:id="248" w:author="OZ" w:date="2020-06-24T15:49:00Z">
            <w:rPr>
              <w:rFonts w:eastAsia="Arial" w:cs="Arial"/>
              <w:color w:val="000000"/>
            </w:rPr>
          </w:rPrChange>
        </w:rPr>
        <w:t xml:space="preserve"> in the applicable SoW. </w:t>
      </w:r>
    </w:p>
    <w:p w14:paraId="278EA42B" w14:textId="77777777" w:rsidR="001F123F" w:rsidRPr="00837587" w:rsidRDefault="00E15647">
      <w:pPr>
        <w:pStyle w:val="TXTNIV2"/>
        <w:numPr>
          <w:ilvl w:val="1"/>
          <w:numId w:val="13"/>
        </w:numPr>
        <w:rPr>
          <w:rFonts w:eastAsia="Arial" w:cs="Arial"/>
          <w:lang w:val="en-GB"/>
          <w:rPrChange w:id="249" w:author="OZ" w:date="2020-06-24T15:49:00Z">
            <w:rPr>
              <w:rFonts w:eastAsia="Arial" w:cs="Arial"/>
            </w:rPr>
          </w:rPrChange>
        </w:rPr>
      </w:pPr>
      <w:r w:rsidRPr="00837587">
        <w:rPr>
          <w:rFonts w:eastAsia="Arial" w:cs="Arial"/>
          <w:color w:val="000000"/>
          <w:u w:val="single"/>
          <w:lang w:val="en-GB"/>
          <w:rPrChange w:id="250" w:author="OZ" w:date="2020-06-24T15:49:00Z">
            <w:rPr>
              <w:rFonts w:eastAsia="Arial" w:cs="Arial"/>
              <w:color w:val="000000"/>
              <w:u w:val="single"/>
            </w:rPr>
          </w:rPrChange>
        </w:rPr>
        <w:t>Change request</w:t>
      </w:r>
      <w:r w:rsidRPr="00837587">
        <w:rPr>
          <w:rFonts w:eastAsia="Arial" w:cs="Arial"/>
          <w:color w:val="000000"/>
          <w:lang w:val="en-GB"/>
          <w:rPrChange w:id="251" w:author="OZ" w:date="2020-06-24T15:49:00Z">
            <w:rPr>
              <w:rFonts w:eastAsia="Arial" w:cs="Arial"/>
              <w:color w:val="000000"/>
            </w:rPr>
          </w:rPrChange>
        </w:rPr>
        <w:t>: The Service Provider acknowledges and agrees that no modification of or change in the Contract shall be valid and enforceable against the IOC unless agreed to by the IOC in a written instrument duly signed by the Parties. If the IOC requires a modification, the Service Provider must reply in writing within five business days as to the feasibility of carrying out the proposed modification and the influences it will have on the performance of the Services and Deliverables</w:t>
      </w:r>
      <w:proofErr w:type="gramStart"/>
      <w:r w:rsidRPr="00837587">
        <w:rPr>
          <w:rFonts w:eastAsia="Arial" w:cs="Arial"/>
          <w:color w:val="000000"/>
          <w:lang w:val="en-GB"/>
          <w:rPrChange w:id="252" w:author="OZ" w:date="2020-06-24T15:49:00Z">
            <w:rPr>
              <w:rFonts w:eastAsia="Arial" w:cs="Arial"/>
              <w:color w:val="000000"/>
            </w:rPr>
          </w:rPrChange>
        </w:rPr>
        <w:t>, in particular, on</w:t>
      </w:r>
      <w:proofErr w:type="gramEnd"/>
      <w:r w:rsidRPr="00837587">
        <w:rPr>
          <w:rFonts w:eastAsia="Arial" w:cs="Arial"/>
          <w:color w:val="000000"/>
          <w:lang w:val="en-GB"/>
          <w:rPrChange w:id="253" w:author="OZ" w:date="2020-06-24T15:49:00Z">
            <w:rPr>
              <w:rFonts w:eastAsia="Arial" w:cs="Arial"/>
              <w:color w:val="000000"/>
            </w:rPr>
          </w:rPrChange>
        </w:rPr>
        <w:t xml:space="preserve"> costs and time schedules. The IOC shall also have five business days in which to accept or refuse the proposals made by the Service Provider. Reasons must be given by either Party for any refusal. While modification proposals are being studied, the Service Provider shall continue to work on the areas of the Contract not affected by the modification. If this should prove impossible, it shall continue with the previously defined work while taking </w:t>
      </w:r>
      <w:r w:rsidRPr="00837587">
        <w:rPr>
          <w:rFonts w:eastAsia="Arial" w:cs="Arial"/>
          <w:color w:val="000000"/>
          <w:lang w:val="en-GB"/>
          <w:rPrChange w:id="254" w:author="OZ" w:date="2020-06-24T15:49:00Z">
            <w:rPr>
              <w:rFonts w:eastAsia="Arial" w:cs="Arial"/>
              <w:color w:val="000000"/>
            </w:rPr>
          </w:rPrChange>
        </w:rPr>
        <w:lastRenderedPageBreak/>
        <w:t>the modification proposals into account. Any accepted modification to the Contract must be recorded in writing.</w:t>
      </w:r>
    </w:p>
    <w:p w14:paraId="263CD2A6" w14:textId="77777777" w:rsidR="001F123F" w:rsidRDefault="00E15647">
      <w:pPr>
        <w:pStyle w:val="TXTNIV1"/>
        <w:numPr>
          <w:ilvl w:val="0"/>
          <w:numId w:val="13"/>
        </w:numPr>
        <w:rPr>
          <w:rFonts w:eastAsia="Arial" w:cs="Arial"/>
        </w:rPr>
      </w:pPr>
      <w:r>
        <w:rPr>
          <w:rFonts w:eastAsia="Arial" w:cs="Arial"/>
          <w:bCs/>
          <w:caps w:val="0"/>
          <w:color w:val="000000"/>
        </w:rPr>
        <w:t>REMUNERATION</w:t>
      </w:r>
    </w:p>
    <w:p w14:paraId="0669F9A8" w14:textId="77777777" w:rsidR="001F123F" w:rsidRPr="00837587" w:rsidRDefault="00E15647">
      <w:pPr>
        <w:pStyle w:val="TXTNIV2"/>
        <w:numPr>
          <w:ilvl w:val="1"/>
          <w:numId w:val="13"/>
        </w:numPr>
        <w:rPr>
          <w:rFonts w:eastAsia="Arial" w:cs="Arial"/>
          <w:lang w:val="en-GB"/>
          <w:rPrChange w:id="255" w:author="OZ" w:date="2020-06-24T15:49:00Z">
            <w:rPr>
              <w:rFonts w:eastAsia="Arial" w:cs="Arial"/>
            </w:rPr>
          </w:rPrChange>
        </w:rPr>
      </w:pPr>
      <w:r w:rsidRPr="00837587">
        <w:rPr>
          <w:rFonts w:eastAsia="Arial" w:cs="Arial"/>
          <w:color w:val="000000"/>
          <w:lang w:val="en-GB"/>
          <w:rPrChange w:id="256" w:author="OZ" w:date="2020-06-24T15:49:00Z">
            <w:rPr>
              <w:rFonts w:eastAsia="Arial" w:cs="Arial"/>
              <w:color w:val="000000"/>
            </w:rPr>
          </w:rPrChange>
        </w:rPr>
        <w:t>Unless otherwise provided in the Contract, the remuneration (the “</w:t>
      </w:r>
      <w:r w:rsidRPr="00837587">
        <w:rPr>
          <w:rFonts w:eastAsia="Arial" w:cs="Arial"/>
          <w:b/>
          <w:bCs/>
          <w:color w:val="000000"/>
          <w:lang w:val="en-GB"/>
          <w:rPrChange w:id="257" w:author="OZ" w:date="2020-06-24T15:49:00Z">
            <w:rPr>
              <w:rFonts w:eastAsia="Arial" w:cs="Arial"/>
              <w:b/>
              <w:bCs/>
              <w:color w:val="000000"/>
            </w:rPr>
          </w:rPrChange>
        </w:rPr>
        <w:t>Service Fees</w:t>
      </w:r>
      <w:r w:rsidRPr="00837587">
        <w:rPr>
          <w:rFonts w:eastAsia="Arial" w:cs="Arial"/>
          <w:color w:val="000000"/>
          <w:lang w:val="en-GB"/>
          <w:rPrChange w:id="258" w:author="OZ" w:date="2020-06-24T15:49:00Z">
            <w:rPr>
              <w:rFonts w:eastAsia="Arial" w:cs="Arial"/>
              <w:color w:val="000000"/>
            </w:rPr>
          </w:rPrChange>
        </w:rPr>
        <w:t xml:space="preserve">”) of the Service Provider for the provision of the Services and Deliverables shall be determined in the applicable SoW. Where agreed between the Parties, the rates applicable for both “time and material” Services and fixed price projects can be described in an appendix attached to this Framework Agreement. </w:t>
      </w:r>
    </w:p>
    <w:p w14:paraId="2A9B6338" w14:textId="77777777" w:rsidR="001F123F" w:rsidRPr="00837587" w:rsidRDefault="00E15647">
      <w:pPr>
        <w:pStyle w:val="TXTNIV2"/>
        <w:numPr>
          <w:ilvl w:val="1"/>
          <w:numId w:val="13"/>
        </w:numPr>
        <w:rPr>
          <w:rFonts w:eastAsia="Arial" w:cs="Arial"/>
          <w:lang w:val="en-GB"/>
          <w:rPrChange w:id="259" w:author="OZ" w:date="2020-06-24T15:49:00Z">
            <w:rPr>
              <w:rFonts w:eastAsia="Arial" w:cs="Arial"/>
            </w:rPr>
          </w:rPrChange>
        </w:rPr>
      </w:pPr>
      <w:r w:rsidRPr="00837587">
        <w:rPr>
          <w:rFonts w:eastAsia="Arial" w:cs="Arial"/>
          <w:color w:val="000000"/>
          <w:lang w:val="en-GB"/>
          <w:rPrChange w:id="260" w:author="OZ" w:date="2020-06-24T15:49:00Z">
            <w:rPr>
              <w:rFonts w:eastAsia="Arial" w:cs="Arial"/>
              <w:color w:val="000000"/>
            </w:rPr>
          </w:rPrChange>
        </w:rPr>
        <w:t>Unless otherwise provided in the applicable SoW:</w:t>
      </w:r>
    </w:p>
    <w:p w14:paraId="263A363C" w14:textId="77777777" w:rsidR="001F123F" w:rsidRDefault="00E15647">
      <w:pPr>
        <w:pStyle w:val="TXTNIV3"/>
        <w:numPr>
          <w:ilvl w:val="2"/>
          <w:numId w:val="13"/>
        </w:numPr>
        <w:rPr>
          <w:rFonts w:eastAsia="Arial" w:cs="Arial"/>
        </w:rPr>
      </w:pPr>
      <w:r>
        <w:rPr>
          <w:rFonts w:eastAsia="Arial" w:cs="Arial"/>
          <w:color w:val="000000"/>
        </w:rPr>
        <w:t>the Service Fees shall consist of a fixed price and will be paid within sixty (60) days of the date of receipt by the IOC of the Service Provider’s invoice, provided that the Service Provider has complied with the terms of the Contract to the IOC’s satisfaction and that the information in the relevant invoice detailed in Article 2.4 below is correct;</w:t>
      </w:r>
    </w:p>
    <w:p w14:paraId="223F5BF0" w14:textId="77777777" w:rsidR="001F123F" w:rsidRDefault="00E15647">
      <w:pPr>
        <w:pStyle w:val="TXTNIV3"/>
        <w:numPr>
          <w:ilvl w:val="2"/>
          <w:numId w:val="13"/>
        </w:numPr>
        <w:rPr>
          <w:rFonts w:eastAsia="Arial" w:cs="Arial"/>
        </w:rPr>
      </w:pPr>
      <w:r>
        <w:rPr>
          <w:rFonts w:eastAsia="Arial" w:cs="Arial"/>
          <w:color w:val="000000"/>
        </w:rPr>
        <w:t>the Service Fees cover the assignment of all intellectual property rights and other rights as per Article 6 hereunder, as well as all expenses incurred by the Service Provider in providing the Services/Deliverables and associated therewith (such as travel, accommodation, meals, parking, telephone, fax, etc.);</w:t>
      </w:r>
    </w:p>
    <w:p w14:paraId="73B6CC3E" w14:textId="77777777" w:rsidR="001F123F" w:rsidRDefault="00E15647">
      <w:pPr>
        <w:pStyle w:val="TXTNIV3"/>
        <w:numPr>
          <w:ilvl w:val="2"/>
          <w:numId w:val="13"/>
        </w:numPr>
        <w:rPr>
          <w:rFonts w:eastAsia="Arial" w:cs="Arial"/>
        </w:rPr>
      </w:pPr>
      <w:r>
        <w:rPr>
          <w:rFonts w:eastAsia="Arial" w:cs="Arial"/>
          <w:color w:val="000000"/>
        </w:rPr>
        <w:t xml:space="preserve">time spent by the Service Provider for travelling shall not be remunerated; </w:t>
      </w:r>
    </w:p>
    <w:p w14:paraId="46C6605B" w14:textId="77777777" w:rsidR="001F123F" w:rsidRDefault="00E15647">
      <w:pPr>
        <w:pStyle w:val="TXTNIV3"/>
        <w:numPr>
          <w:ilvl w:val="2"/>
          <w:numId w:val="13"/>
        </w:numPr>
        <w:rPr>
          <w:rFonts w:eastAsia="Arial" w:cs="Arial"/>
        </w:rPr>
      </w:pPr>
      <w:r>
        <w:rPr>
          <w:rFonts w:eastAsia="Arial" w:cs="Arial"/>
          <w:color w:val="000000"/>
        </w:rPr>
        <w:t>the Service Fees are inclusive of all applicable taxes.</w:t>
      </w:r>
    </w:p>
    <w:p w14:paraId="436B6A63" w14:textId="77777777" w:rsidR="001F123F" w:rsidRPr="00837587" w:rsidRDefault="00E15647">
      <w:pPr>
        <w:pStyle w:val="TXTNIV2"/>
        <w:numPr>
          <w:ilvl w:val="1"/>
          <w:numId w:val="13"/>
        </w:numPr>
        <w:rPr>
          <w:rFonts w:eastAsia="Arial" w:cs="Arial"/>
          <w:lang w:val="en-GB"/>
          <w:rPrChange w:id="261" w:author="OZ" w:date="2020-06-24T15:49:00Z">
            <w:rPr>
              <w:rFonts w:eastAsia="Arial" w:cs="Arial"/>
            </w:rPr>
          </w:rPrChange>
        </w:rPr>
      </w:pPr>
      <w:r w:rsidRPr="00837587">
        <w:rPr>
          <w:rFonts w:eastAsia="Arial" w:cs="Arial"/>
          <w:color w:val="000000"/>
          <w:lang w:val="en-GB"/>
          <w:rPrChange w:id="262" w:author="OZ" w:date="2020-06-24T15:49:00Z">
            <w:rPr>
              <w:rFonts w:eastAsia="Arial" w:cs="Arial"/>
              <w:color w:val="000000"/>
            </w:rPr>
          </w:rPrChange>
        </w:rPr>
        <w:t xml:space="preserve">Any travel associated with the provision of the Services/Deliverables is subject to the prior written approval of the IOC and, unless otherwise agreed between the Parties in a SoW, shall be arranged through the IOC travel agency.  </w:t>
      </w:r>
    </w:p>
    <w:p w14:paraId="0ADD1DF4" w14:textId="77777777" w:rsidR="001F123F" w:rsidRPr="00837587" w:rsidRDefault="00E15647">
      <w:pPr>
        <w:pStyle w:val="TXTNIV2"/>
        <w:numPr>
          <w:ilvl w:val="1"/>
          <w:numId w:val="13"/>
        </w:numPr>
        <w:rPr>
          <w:rFonts w:eastAsia="Arial" w:cs="Arial"/>
          <w:lang w:val="en-GB"/>
          <w:rPrChange w:id="263" w:author="OZ" w:date="2020-06-24T15:49:00Z">
            <w:rPr>
              <w:rFonts w:eastAsia="Arial" w:cs="Arial"/>
            </w:rPr>
          </w:rPrChange>
        </w:rPr>
      </w:pPr>
      <w:r w:rsidRPr="00837587">
        <w:rPr>
          <w:rFonts w:eastAsia="Arial" w:cs="Arial"/>
          <w:color w:val="000000"/>
          <w:lang w:val="en-GB"/>
          <w:rPrChange w:id="264" w:author="OZ" w:date="2020-06-24T15:49:00Z">
            <w:rPr>
              <w:rFonts w:eastAsia="Arial" w:cs="Arial"/>
              <w:color w:val="000000"/>
            </w:rPr>
          </w:rPrChange>
        </w:rPr>
        <w:t xml:space="preserve">All the Service Provider’s invoices shall contain the following information: </w:t>
      </w:r>
    </w:p>
    <w:p w14:paraId="5FD2BFC7" w14:textId="77777777" w:rsidR="001F123F" w:rsidRDefault="00E15647">
      <w:pPr>
        <w:pStyle w:val="TXTNIV3"/>
        <w:numPr>
          <w:ilvl w:val="2"/>
          <w:numId w:val="13"/>
        </w:numPr>
        <w:rPr>
          <w:rFonts w:eastAsia="Arial" w:cs="Arial"/>
        </w:rPr>
      </w:pPr>
      <w:r>
        <w:rPr>
          <w:rFonts w:eastAsia="Arial" w:cs="Arial"/>
          <w:color w:val="000000"/>
        </w:rPr>
        <w:t xml:space="preserve">the Service Provider’s full name and address; </w:t>
      </w:r>
    </w:p>
    <w:p w14:paraId="33142097" w14:textId="77777777" w:rsidR="001F123F" w:rsidRDefault="00E15647">
      <w:pPr>
        <w:pStyle w:val="TXTNIV3"/>
        <w:numPr>
          <w:ilvl w:val="2"/>
          <w:numId w:val="13"/>
        </w:numPr>
        <w:rPr>
          <w:rFonts w:eastAsia="Arial" w:cs="Arial"/>
        </w:rPr>
      </w:pPr>
      <w:r>
        <w:rPr>
          <w:rFonts w:eastAsia="Arial" w:cs="Arial"/>
          <w:color w:val="000000"/>
        </w:rPr>
        <w:t>the date and number of the relevant invoice;</w:t>
      </w:r>
    </w:p>
    <w:p w14:paraId="26331EE4" w14:textId="77777777" w:rsidR="001F123F" w:rsidRDefault="00E15647">
      <w:pPr>
        <w:pStyle w:val="TXTNIV3"/>
        <w:numPr>
          <w:ilvl w:val="2"/>
          <w:numId w:val="13"/>
        </w:numPr>
        <w:rPr>
          <w:rFonts w:eastAsia="Arial" w:cs="Arial"/>
        </w:rPr>
      </w:pPr>
      <w:r>
        <w:rPr>
          <w:rFonts w:eastAsia="Arial" w:cs="Arial"/>
          <w:color w:val="000000"/>
        </w:rPr>
        <w:t xml:space="preserve">the currency in which the relevant invoice is issued; </w:t>
      </w:r>
    </w:p>
    <w:p w14:paraId="1234E919" w14:textId="77777777" w:rsidR="001F123F" w:rsidRDefault="00E15647">
      <w:pPr>
        <w:pStyle w:val="TXTNIV3"/>
        <w:numPr>
          <w:ilvl w:val="2"/>
          <w:numId w:val="13"/>
        </w:numPr>
        <w:rPr>
          <w:rFonts w:eastAsia="Arial" w:cs="Arial"/>
        </w:rPr>
      </w:pPr>
      <w:r>
        <w:rPr>
          <w:rFonts w:eastAsia="Arial" w:cs="Arial"/>
          <w:color w:val="000000"/>
        </w:rPr>
        <w:t>the number of the relevant IOC purchase order;</w:t>
      </w:r>
    </w:p>
    <w:p w14:paraId="12DF1683" w14:textId="77777777" w:rsidR="001F123F" w:rsidRDefault="00E15647">
      <w:pPr>
        <w:pStyle w:val="TXTNIV3"/>
        <w:numPr>
          <w:ilvl w:val="2"/>
          <w:numId w:val="13"/>
        </w:numPr>
        <w:rPr>
          <w:rFonts w:eastAsia="Arial" w:cs="Arial"/>
        </w:rPr>
      </w:pPr>
      <w:r>
        <w:rPr>
          <w:rFonts w:eastAsia="Arial" w:cs="Arial"/>
          <w:color w:val="000000"/>
        </w:rPr>
        <w:t xml:space="preserve">the bank details of the account to which the payment shall be made (if the Service Provider has not provided a payment slip); and </w:t>
      </w:r>
    </w:p>
    <w:p w14:paraId="136F5C6F" w14:textId="77777777" w:rsidR="001F123F" w:rsidRDefault="00E15647">
      <w:pPr>
        <w:pStyle w:val="TXTNIV3"/>
        <w:numPr>
          <w:ilvl w:val="2"/>
          <w:numId w:val="13"/>
        </w:numPr>
        <w:rPr>
          <w:rFonts w:eastAsia="Arial" w:cs="Arial"/>
        </w:rPr>
      </w:pPr>
      <w:r>
        <w:rPr>
          <w:rFonts w:eastAsia="Arial" w:cs="Arial"/>
          <w:color w:val="000000"/>
        </w:rPr>
        <w:t xml:space="preserve">the name of the IOC Contact (as defined under Article 1.3 above). </w:t>
      </w:r>
    </w:p>
    <w:p w14:paraId="3239D4AF" w14:textId="77777777" w:rsidR="001F123F" w:rsidRPr="00837587" w:rsidRDefault="00E15647">
      <w:pPr>
        <w:pStyle w:val="TXTNIV2"/>
        <w:numPr>
          <w:ilvl w:val="0"/>
          <w:numId w:val="0"/>
        </w:numPr>
        <w:ind w:left="709"/>
        <w:rPr>
          <w:rFonts w:eastAsia="Arial" w:cs="Arial"/>
          <w:lang w:val="en-GB"/>
          <w:rPrChange w:id="265" w:author="OZ" w:date="2020-06-24T15:49:00Z">
            <w:rPr>
              <w:rFonts w:eastAsia="Arial" w:cs="Arial"/>
            </w:rPr>
          </w:rPrChange>
        </w:rPr>
      </w:pPr>
      <w:r w:rsidRPr="00837587">
        <w:rPr>
          <w:rFonts w:eastAsia="Arial" w:cs="Arial"/>
          <w:color w:val="000000"/>
          <w:lang w:val="en-GB"/>
          <w:rPrChange w:id="266" w:author="OZ" w:date="2020-06-24T15:49:00Z">
            <w:rPr>
              <w:rFonts w:eastAsia="Arial" w:cs="Arial"/>
              <w:color w:val="000000"/>
            </w:rPr>
          </w:rPrChange>
        </w:rPr>
        <w:t xml:space="preserve">Furthermore, all the Service Provider’s invoices shall detail the purpose of the mission undertaken, the period concerned, and the Services/Deliverables performed. If the Service Fees are based on an agreed daily/hourly rate, the Service Provider shall submit time-sheets in support of all its invoices. </w:t>
      </w:r>
    </w:p>
    <w:p w14:paraId="6FA1068D" w14:textId="77777777" w:rsidR="001F123F" w:rsidRPr="00837587" w:rsidRDefault="00E15647">
      <w:pPr>
        <w:pStyle w:val="TXTNIV2"/>
        <w:numPr>
          <w:ilvl w:val="0"/>
          <w:numId w:val="0"/>
        </w:numPr>
        <w:ind w:left="709"/>
        <w:rPr>
          <w:rFonts w:eastAsia="Arial" w:cs="Arial"/>
          <w:lang w:val="en-GB"/>
          <w:rPrChange w:id="267" w:author="OZ" w:date="2020-06-24T15:49:00Z">
            <w:rPr>
              <w:rFonts w:eastAsia="Arial" w:cs="Arial"/>
            </w:rPr>
          </w:rPrChange>
        </w:rPr>
      </w:pPr>
      <w:r w:rsidRPr="00837587">
        <w:rPr>
          <w:rFonts w:eastAsia="Arial" w:cs="Arial"/>
          <w:color w:val="000000"/>
          <w:lang w:val="en-GB"/>
          <w:rPrChange w:id="268" w:author="OZ" w:date="2020-06-24T15:49:00Z">
            <w:rPr>
              <w:rFonts w:eastAsia="Arial" w:cs="Arial"/>
              <w:color w:val="000000"/>
            </w:rPr>
          </w:rPrChange>
        </w:rPr>
        <w:t xml:space="preserve"> </w:t>
      </w:r>
    </w:p>
    <w:p w14:paraId="0F854C48" w14:textId="77777777" w:rsidR="001F123F" w:rsidRPr="00837587" w:rsidRDefault="00E15647">
      <w:pPr>
        <w:pStyle w:val="TXTNIV2"/>
        <w:numPr>
          <w:ilvl w:val="0"/>
          <w:numId w:val="0"/>
        </w:numPr>
        <w:ind w:left="709"/>
        <w:rPr>
          <w:rFonts w:eastAsia="Arial" w:cs="Arial"/>
          <w:lang w:val="en-GB"/>
          <w:rPrChange w:id="269" w:author="OZ" w:date="2020-06-24T15:49:00Z">
            <w:rPr>
              <w:rFonts w:eastAsia="Arial" w:cs="Arial"/>
            </w:rPr>
          </w:rPrChange>
        </w:rPr>
      </w:pPr>
      <w:r w:rsidRPr="00837587">
        <w:rPr>
          <w:rFonts w:eastAsia="Arial" w:cs="Arial"/>
          <w:color w:val="000000"/>
          <w:lang w:val="en-GB"/>
          <w:rPrChange w:id="270" w:author="OZ" w:date="2020-06-24T15:49:00Z">
            <w:rPr>
              <w:rFonts w:eastAsia="Arial" w:cs="Arial"/>
              <w:color w:val="000000"/>
            </w:rPr>
          </w:rPrChange>
        </w:rPr>
        <w:t xml:space="preserve"> </w:t>
      </w:r>
    </w:p>
    <w:p w14:paraId="07CC1FC8" w14:textId="77777777" w:rsidR="001F123F" w:rsidRPr="00837587" w:rsidRDefault="00E15647">
      <w:pPr>
        <w:pStyle w:val="TXTNIV2"/>
        <w:numPr>
          <w:ilvl w:val="0"/>
          <w:numId w:val="0"/>
        </w:numPr>
        <w:ind w:left="709"/>
        <w:rPr>
          <w:rFonts w:eastAsia="Arial" w:cs="Arial"/>
          <w:lang w:val="en-GB"/>
          <w:rPrChange w:id="271" w:author="OZ" w:date="2020-06-24T15:49:00Z">
            <w:rPr>
              <w:rFonts w:eastAsia="Arial" w:cs="Arial"/>
            </w:rPr>
          </w:rPrChange>
        </w:rPr>
      </w:pPr>
      <w:r w:rsidRPr="00837587">
        <w:rPr>
          <w:rFonts w:eastAsia="Arial" w:cs="Arial"/>
          <w:color w:val="000000"/>
          <w:lang w:val="en-GB"/>
          <w:rPrChange w:id="272" w:author="OZ" w:date="2020-06-24T15:49:00Z">
            <w:rPr>
              <w:rFonts w:eastAsia="Arial" w:cs="Arial"/>
              <w:color w:val="000000"/>
            </w:rPr>
          </w:rPrChange>
        </w:rPr>
        <w:t xml:space="preserve"> </w:t>
      </w:r>
    </w:p>
    <w:p w14:paraId="3CEBE2EB" w14:textId="77777777" w:rsidR="001F123F" w:rsidRPr="00837587" w:rsidRDefault="00E15647">
      <w:pPr>
        <w:pStyle w:val="TXTNIV2"/>
        <w:numPr>
          <w:ilvl w:val="1"/>
          <w:numId w:val="13"/>
        </w:numPr>
        <w:rPr>
          <w:rFonts w:eastAsia="Arial" w:cs="Arial"/>
          <w:lang w:val="en-GB"/>
          <w:rPrChange w:id="273" w:author="OZ" w:date="2020-06-24T15:49:00Z">
            <w:rPr>
              <w:rFonts w:eastAsia="Arial" w:cs="Arial"/>
            </w:rPr>
          </w:rPrChange>
        </w:rPr>
      </w:pPr>
      <w:r w:rsidRPr="00837587">
        <w:rPr>
          <w:rFonts w:eastAsia="Arial" w:cs="Arial"/>
          <w:color w:val="000000"/>
          <w:lang w:val="en-GB"/>
          <w:rPrChange w:id="274" w:author="OZ" w:date="2020-06-24T15:49:00Z">
            <w:rPr>
              <w:rFonts w:eastAsia="Arial" w:cs="Arial"/>
              <w:color w:val="000000"/>
            </w:rPr>
          </w:rPrChange>
        </w:rPr>
        <w:lastRenderedPageBreak/>
        <w:t xml:space="preserve">The Service Provider shall submit all its invoices to the IOC by electronic mail at the following address: </w:t>
      </w:r>
      <w:r>
        <w:fldChar w:fldCharType="begin"/>
      </w:r>
      <w:r w:rsidRPr="00837587">
        <w:rPr>
          <w:lang w:val="en-GB"/>
          <w:rPrChange w:id="275" w:author="OZ" w:date="2020-06-24T15:49:00Z">
            <w:rPr/>
          </w:rPrChange>
        </w:rPr>
        <w:instrText xml:space="preserve"> HYPERLINK "mailto:accountingap@olympic.org" </w:instrText>
      </w:r>
      <w:r>
        <w:fldChar w:fldCharType="separate"/>
      </w:r>
      <w:r w:rsidRPr="00837587">
        <w:rPr>
          <w:rFonts w:eastAsia="Arial" w:cs="Arial"/>
          <w:color w:val="0000FF"/>
          <w:u w:val="single" w:color="0000FF"/>
          <w:lang w:val="en-GB"/>
          <w:rPrChange w:id="276" w:author="OZ" w:date="2020-06-24T15:49:00Z">
            <w:rPr>
              <w:rFonts w:eastAsia="Arial" w:cs="Arial"/>
              <w:color w:val="0000FF"/>
              <w:u w:val="single" w:color="0000FF"/>
            </w:rPr>
          </w:rPrChange>
        </w:rPr>
        <w:t>accountingap@olympic.org</w:t>
      </w:r>
      <w:r>
        <w:rPr>
          <w:rFonts w:eastAsia="Arial" w:cs="Arial"/>
          <w:color w:val="0000FF"/>
          <w:u w:val="single" w:color="0000FF"/>
        </w:rPr>
        <w:fldChar w:fldCharType="end"/>
      </w:r>
      <w:r w:rsidRPr="00837587">
        <w:rPr>
          <w:rFonts w:eastAsia="Arial" w:cs="Arial"/>
          <w:color w:val="000000"/>
          <w:lang w:val="en-GB"/>
          <w:rPrChange w:id="277" w:author="OZ" w:date="2020-06-24T15:49:00Z">
            <w:rPr>
              <w:rFonts w:eastAsia="Arial" w:cs="Arial"/>
              <w:color w:val="000000"/>
            </w:rPr>
          </w:rPrChange>
        </w:rPr>
        <w:t>.</w:t>
      </w:r>
      <w:r w:rsidRPr="00837587">
        <w:rPr>
          <w:rFonts w:eastAsia="Arial" w:cs="Arial"/>
          <w:color w:val="0000FF"/>
          <w:u w:val="single" w:color="0000FF"/>
          <w:lang w:val="en-GB"/>
          <w:rPrChange w:id="278" w:author="OZ" w:date="2020-06-24T15:49:00Z">
            <w:rPr>
              <w:rFonts w:eastAsia="Arial" w:cs="Arial"/>
              <w:color w:val="0000FF"/>
              <w:u w:val="single" w:color="0000FF"/>
            </w:rPr>
          </w:rPrChange>
        </w:rPr>
        <w:t xml:space="preserve"> </w:t>
      </w:r>
    </w:p>
    <w:p w14:paraId="406D321B" w14:textId="77777777" w:rsidR="001F123F" w:rsidRDefault="00E15647">
      <w:pPr>
        <w:pStyle w:val="TXTNIV1"/>
        <w:numPr>
          <w:ilvl w:val="0"/>
          <w:numId w:val="13"/>
        </w:numPr>
        <w:rPr>
          <w:rFonts w:eastAsia="Arial" w:cs="Arial"/>
        </w:rPr>
      </w:pPr>
      <w:r>
        <w:rPr>
          <w:rFonts w:eastAsia="Arial" w:cs="Arial"/>
          <w:bCs/>
          <w:caps w:val="0"/>
          <w:color w:val="000000"/>
        </w:rPr>
        <w:t>PERSONAL PERFORMANCE</w:t>
      </w:r>
    </w:p>
    <w:p w14:paraId="3827FC64" w14:textId="77777777" w:rsidR="001F123F" w:rsidRPr="00837587" w:rsidRDefault="00E15647">
      <w:pPr>
        <w:pStyle w:val="TXTNIV2"/>
        <w:numPr>
          <w:ilvl w:val="1"/>
          <w:numId w:val="13"/>
        </w:numPr>
        <w:rPr>
          <w:rFonts w:eastAsia="Arial" w:cs="Arial"/>
          <w:lang w:val="en-GB"/>
          <w:rPrChange w:id="279" w:author="OZ" w:date="2020-06-24T15:49:00Z">
            <w:rPr>
              <w:rFonts w:eastAsia="Arial" w:cs="Arial"/>
            </w:rPr>
          </w:rPrChange>
        </w:rPr>
      </w:pPr>
      <w:r w:rsidRPr="00837587">
        <w:rPr>
          <w:rFonts w:ascii="Times New Roman" w:eastAsia="Times New Roman" w:hAnsi="Times New Roman" w:cs="Times New Roman"/>
          <w:color w:val="000000"/>
          <w:sz w:val="14"/>
          <w:szCs w:val="14"/>
          <w:lang w:val="en-GB"/>
          <w:rPrChange w:id="280" w:author="OZ" w:date="2020-06-24T15:49:00Z">
            <w:rPr>
              <w:rFonts w:ascii="Times New Roman" w:eastAsia="Times New Roman" w:hAnsi="Times New Roman" w:cs="Times New Roman"/>
              <w:color w:val="000000"/>
              <w:sz w:val="14"/>
              <w:szCs w:val="14"/>
            </w:rPr>
          </w:rPrChange>
        </w:rPr>
        <w:t xml:space="preserve">         </w:t>
      </w:r>
      <w:r w:rsidRPr="00837587">
        <w:rPr>
          <w:rFonts w:eastAsia="Arial" w:cs="Arial"/>
          <w:color w:val="000000"/>
          <w:lang w:val="en-GB"/>
          <w:rPrChange w:id="281" w:author="OZ" w:date="2020-06-24T15:49:00Z">
            <w:rPr>
              <w:rFonts w:eastAsia="Arial" w:cs="Arial"/>
              <w:color w:val="000000"/>
            </w:rPr>
          </w:rPrChange>
        </w:rPr>
        <w:t xml:space="preserve">The Service Provider provides the Business Training Services by selected trainers as individual or group course. Service Provider may, at its sole discretion, use subcontractors (freelance trainers) for the provision of the Services. The Service Provider shall not - </w:t>
      </w:r>
      <w:proofErr w:type="gramStart"/>
      <w:r w:rsidRPr="00837587">
        <w:rPr>
          <w:rFonts w:eastAsia="Arial" w:cs="Arial"/>
          <w:color w:val="000000"/>
          <w:lang w:val="en-GB"/>
          <w:rPrChange w:id="282" w:author="OZ" w:date="2020-06-24T15:49:00Z">
            <w:rPr>
              <w:rFonts w:eastAsia="Arial" w:cs="Arial"/>
              <w:color w:val="000000"/>
            </w:rPr>
          </w:rPrChange>
        </w:rPr>
        <w:t>with the exception of</w:t>
      </w:r>
      <w:proofErr w:type="gramEnd"/>
      <w:r w:rsidRPr="00837587">
        <w:rPr>
          <w:rFonts w:eastAsia="Arial" w:cs="Arial"/>
          <w:color w:val="000000"/>
          <w:lang w:val="en-GB"/>
          <w:rPrChange w:id="283" w:author="OZ" w:date="2020-06-24T15:49:00Z">
            <w:rPr>
              <w:rFonts w:eastAsia="Arial" w:cs="Arial"/>
              <w:color w:val="000000"/>
            </w:rPr>
          </w:rPrChange>
        </w:rPr>
        <w:t xml:space="preserve"> freelance trainers - delegate or subcontract all or part of the Services/Deliverables or name a replacement unless the Service Provider has received prior written authorisation to do so from the IOC. If the Service Provider requires the use of subcontractors or third-party suppliers - other than freelance trainers - for the performance of all or part of the Services/Deliverables, the Service Provider and the IOC shall assess whether such Services/Deliverables to be subcontracted can be provided by the IOC’s preferred suppliers (including Olympic sponsors).</w:t>
      </w:r>
    </w:p>
    <w:p w14:paraId="710A6636" w14:textId="77777777" w:rsidR="001F123F" w:rsidRPr="00837587" w:rsidRDefault="00E15647">
      <w:pPr>
        <w:pStyle w:val="TXTNIV2"/>
        <w:numPr>
          <w:ilvl w:val="1"/>
          <w:numId w:val="13"/>
        </w:numPr>
        <w:rPr>
          <w:rFonts w:eastAsia="Arial" w:cs="Arial"/>
          <w:lang w:val="en-GB"/>
          <w:rPrChange w:id="284" w:author="OZ" w:date="2020-06-24T15:49:00Z">
            <w:rPr>
              <w:rFonts w:eastAsia="Arial" w:cs="Arial"/>
            </w:rPr>
          </w:rPrChange>
        </w:rPr>
      </w:pPr>
      <w:r w:rsidRPr="00837587">
        <w:rPr>
          <w:rFonts w:eastAsia="Arial" w:cs="Arial"/>
          <w:color w:val="000000"/>
          <w:lang w:val="en-GB"/>
          <w:rPrChange w:id="285" w:author="OZ" w:date="2020-06-24T15:49:00Z">
            <w:rPr>
              <w:rFonts w:eastAsia="Arial" w:cs="Arial"/>
              <w:color w:val="000000"/>
            </w:rPr>
          </w:rPrChange>
        </w:rPr>
        <w:t xml:space="preserve">Where the IOC has given its written authorisation for all or part of the Services/Deliverables to be subcontracted to a third party (the </w:t>
      </w:r>
      <w:r w:rsidRPr="00837587">
        <w:rPr>
          <w:rFonts w:eastAsia="Arial" w:cs="Arial"/>
          <w:b/>
          <w:bCs/>
          <w:color w:val="000000"/>
          <w:lang w:val="en-GB"/>
          <w:rPrChange w:id="286" w:author="OZ" w:date="2020-06-24T15:49:00Z">
            <w:rPr>
              <w:rFonts w:eastAsia="Arial" w:cs="Arial"/>
              <w:b/>
              <w:bCs/>
              <w:color w:val="000000"/>
            </w:rPr>
          </w:rPrChange>
        </w:rPr>
        <w:t>“Subcontractor”</w:t>
      </w:r>
      <w:r w:rsidRPr="00837587">
        <w:rPr>
          <w:rFonts w:eastAsia="Arial" w:cs="Arial"/>
          <w:color w:val="000000"/>
          <w:lang w:val="en-GB"/>
          <w:rPrChange w:id="287" w:author="OZ" w:date="2020-06-24T15:49:00Z">
            <w:rPr>
              <w:rFonts w:eastAsia="Arial" w:cs="Arial"/>
              <w:color w:val="000000"/>
            </w:rPr>
          </w:rPrChange>
        </w:rPr>
        <w:t xml:space="preserve">), the Service Provider shall supervise and be responsible and liable for all work and services performed by the Subcontractor and for its compliance with the terms and conditions of the Contract. For sake of clarity, the IOC shall have the right to revoke such authorisation at any time. </w:t>
      </w:r>
    </w:p>
    <w:p w14:paraId="3700164F" w14:textId="77777777" w:rsidR="001F123F" w:rsidRDefault="00E15647">
      <w:pPr>
        <w:pStyle w:val="TXTNIV1"/>
        <w:numPr>
          <w:ilvl w:val="0"/>
          <w:numId w:val="13"/>
        </w:numPr>
        <w:rPr>
          <w:rFonts w:eastAsia="Arial" w:cs="Arial"/>
        </w:rPr>
      </w:pPr>
      <w:r>
        <w:rPr>
          <w:rFonts w:eastAsia="Arial" w:cs="Arial"/>
          <w:bCs/>
          <w:caps w:val="0"/>
          <w:color w:val="000000"/>
        </w:rPr>
        <w:t xml:space="preserve">CONFLICT OF INTERESTS </w:t>
      </w:r>
    </w:p>
    <w:p w14:paraId="1964B5BC" w14:textId="77777777" w:rsidR="001F123F" w:rsidRPr="00837587" w:rsidRDefault="00E15647">
      <w:pPr>
        <w:pStyle w:val="TXTNIV2"/>
        <w:numPr>
          <w:ilvl w:val="1"/>
          <w:numId w:val="13"/>
        </w:numPr>
        <w:rPr>
          <w:rFonts w:eastAsia="Arial" w:cs="Arial"/>
          <w:lang w:val="en-GB"/>
          <w:rPrChange w:id="288" w:author="OZ" w:date="2020-06-24T15:49:00Z">
            <w:rPr>
              <w:rFonts w:eastAsia="Arial" w:cs="Arial"/>
            </w:rPr>
          </w:rPrChange>
        </w:rPr>
      </w:pPr>
      <w:r w:rsidRPr="00837587">
        <w:rPr>
          <w:rFonts w:eastAsia="Arial" w:cs="Arial"/>
          <w:color w:val="000000"/>
          <w:lang w:val="en-GB"/>
          <w:rPrChange w:id="289" w:author="OZ" w:date="2020-06-24T15:49:00Z">
            <w:rPr>
              <w:rFonts w:eastAsia="Arial" w:cs="Arial"/>
              <w:color w:val="000000"/>
            </w:rPr>
          </w:rPrChange>
        </w:rPr>
        <w:t xml:space="preserve">For the duration of this Framework Agreement, the Service Provider (which, for the purpose of this Article 4 also includes any of the Service Provider’s subsidiaries or other affiliates) shall not provide any service, or perform any other activity, for any third party if such service or activity causes a conflict of interests regarding the Service Provider’s relationship with the IOC. To ensure the respect of its obligations under this Article 4.1, the Service Provider agrees to the following: </w:t>
      </w:r>
    </w:p>
    <w:p w14:paraId="479CA964" w14:textId="77777777" w:rsidR="001F123F" w:rsidRDefault="00E15647">
      <w:pPr>
        <w:pStyle w:val="TXTNIV3"/>
        <w:numPr>
          <w:ilvl w:val="2"/>
          <w:numId w:val="13"/>
        </w:numPr>
        <w:rPr>
          <w:rFonts w:eastAsia="Arial" w:cs="Arial"/>
        </w:rPr>
      </w:pPr>
      <w:r>
        <w:rPr>
          <w:rFonts w:eastAsia="Arial" w:cs="Arial"/>
          <w:color w:val="000000"/>
        </w:rPr>
        <w:t xml:space="preserve">The Service Provider shall not, without the IOC’s prior written approval, provide any service or perform any activity for any person or entity (such as a city, candidature committee, National Olympic Committee or International Federation) involved in a candidature process for the </w:t>
      </w:r>
      <w:proofErr w:type="spellStart"/>
      <w:r>
        <w:rPr>
          <w:rFonts w:eastAsia="Arial" w:cs="Arial"/>
          <w:color w:val="000000"/>
        </w:rPr>
        <w:t>organisation</w:t>
      </w:r>
      <w:proofErr w:type="spellEnd"/>
      <w:r>
        <w:rPr>
          <w:rFonts w:eastAsia="Arial" w:cs="Arial"/>
          <w:color w:val="000000"/>
        </w:rPr>
        <w:t xml:space="preserve"> of the Olympic Games, Youth Olympic Games or an IOC Session, or for the inclusion of a sport in the Olympic Games </w:t>
      </w:r>
      <w:proofErr w:type="spellStart"/>
      <w:r>
        <w:rPr>
          <w:rFonts w:eastAsia="Arial" w:cs="Arial"/>
          <w:color w:val="000000"/>
        </w:rPr>
        <w:t>programme</w:t>
      </w:r>
      <w:proofErr w:type="spellEnd"/>
      <w:r>
        <w:rPr>
          <w:rFonts w:eastAsia="Arial" w:cs="Arial"/>
          <w:color w:val="000000"/>
        </w:rPr>
        <w:t>. Should the Service Provider be currently involved in providing services or performing any activity for any such person or entity, the Service Provider shall inform the IOC in writing, prior to signing this Framework Agreement; and</w:t>
      </w:r>
    </w:p>
    <w:p w14:paraId="601B2EBA" w14:textId="77777777" w:rsidR="001F123F" w:rsidRDefault="00E15647">
      <w:pPr>
        <w:pStyle w:val="TXTNIV3"/>
        <w:numPr>
          <w:ilvl w:val="2"/>
          <w:numId w:val="13"/>
        </w:numPr>
        <w:rPr>
          <w:rFonts w:eastAsia="Arial" w:cs="Arial"/>
        </w:rPr>
      </w:pPr>
      <w:r>
        <w:rPr>
          <w:rFonts w:eastAsia="Arial" w:cs="Arial"/>
          <w:color w:val="000000"/>
        </w:rPr>
        <w:t>The Service Provider shall inform the IOC in writing of any activity or service provided for any other member of the Olympic movement or commercial partner of the IOC which may reasonably create any risk of a conflict of interests and shall indicate to the IOC the measures planned by the Service Provider in order to avoid such conflict of interests.</w:t>
      </w:r>
    </w:p>
    <w:p w14:paraId="0DDC87C4" w14:textId="77777777" w:rsidR="001F123F" w:rsidRPr="00837587" w:rsidRDefault="00E15647">
      <w:pPr>
        <w:pStyle w:val="TXTNIV2"/>
        <w:numPr>
          <w:ilvl w:val="1"/>
          <w:numId w:val="13"/>
        </w:numPr>
        <w:rPr>
          <w:rFonts w:eastAsia="Arial" w:cs="Arial"/>
          <w:lang w:val="en-GB"/>
          <w:rPrChange w:id="290" w:author="OZ" w:date="2020-06-24T15:49:00Z">
            <w:rPr>
              <w:rFonts w:eastAsia="Arial" w:cs="Arial"/>
            </w:rPr>
          </w:rPrChange>
        </w:rPr>
      </w:pPr>
      <w:r w:rsidRPr="00837587">
        <w:rPr>
          <w:rFonts w:eastAsia="Arial" w:cs="Arial"/>
          <w:color w:val="000000"/>
          <w:lang w:val="en-GB"/>
          <w:rPrChange w:id="291" w:author="OZ" w:date="2020-06-24T15:49:00Z">
            <w:rPr>
              <w:rFonts w:eastAsia="Arial" w:cs="Arial"/>
              <w:color w:val="000000"/>
            </w:rPr>
          </w:rPrChange>
        </w:rPr>
        <w:t>The IOC agrees to cooperate in good faith with the Service Provider, in particular by considering the nature of the services being (or proposed to be) provided by the Service Provider (or by any of its subsidiaries or other affiliates, if applicable) to any third party, in order to ensure that the implementation of this Article 4 does not go beyond what is necessary to prevent conflicts of interests.</w:t>
      </w:r>
    </w:p>
    <w:p w14:paraId="605116C9" w14:textId="77777777" w:rsidR="001F123F" w:rsidRPr="00837587" w:rsidRDefault="00E15647">
      <w:pPr>
        <w:pStyle w:val="TXTNIV2"/>
        <w:numPr>
          <w:ilvl w:val="0"/>
          <w:numId w:val="0"/>
        </w:numPr>
        <w:ind w:left="709"/>
        <w:rPr>
          <w:rFonts w:eastAsia="Arial" w:cs="Arial"/>
          <w:lang w:val="en-GB"/>
          <w:rPrChange w:id="292" w:author="OZ" w:date="2020-06-24T15:49:00Z">
            <w:rPr>
              <w:rFonts w:eastAsia="Arial" w:cs="Arial"/>
            </w:rPr>
          </w:rPrChange>
        </w:rPr>
      </w:pPr>
      <w:r w:rsidRPr="00837587">
        <w:rPr>
          <w:rFonts w:eastAsia="Arial" w:cs="Arial"/>
          <w:color w:val="000000"/>
          <w:lang w:val="en-GB"/>
          <w:rPrChange w:id="293" w:author="OZ" w:date="2020-06-24T15:49:00Z">
            <w:rPr>
              <w:rFonts w:eastAsia="Arial" w:cs="Arial"/>
              <w:color w:val="000000"/>
            </w:rPr>
          </w:rPrChange>
        </w:rPr>
        <w:t xml:space="preserve"> </w:t>
      </w:r>
    </w:p>
    <w:p w14:paraId="21E3F9C8" w14:textId="77777777" w:rsidR="001F123F" w:rsidRPr="00837587" w:rsidRDefault="00E15647">
      <w:pPr>
        <w:pStyle w:val="TXTNIV2"/>
        <w:numPr>
          <w:ilvl w:val="0"/>
          <w:numId w:val="0"/>
        </w:numPr>
        <w:ind w:left="709"/>
        <w:rPr>
          <w:rFonts w:eastAsia="Arial" w:cs="Arial"/>
          <w:lang w:val="en-GB"/>
          <w:rPrChange w:id="294" w:author="OZ" w:date="2020-06-24T15:49:00Z">
            <w:rPr>
              <w:rFonts w:eastAsia="Arial" w:cs="Arial"/>
            </w:rPr>
          </w:rPrChange>
        </w:rPr>
      </w:pPr>
      <w:r w:rsidRPr="00837587">
        <w:rPr>
          <w:rFonts w:eastAsia="Arial" w:cs="Arial"/>
          <w:color w:val="000000"/>
          <w:lang w:val="en-GB"/>
          <w:rPrChange w:id="295" w:author="OZ" w:date="2020-06-24T15:49:00Z">
            <w:rPr>
              <w:rFonts w:eastAsia="Arial" w:cs="Arial"/>
              <w:color w:val="000000"/>
            </w:rPr>
          </w:rPrChange>
        </w:rPr>
        <w:lastRenderedPageBreak/>
        <w:t xml:space="preserve"> </w:t>
      </w:r>
    </w:p>
    <w:p w14:paraId="41F2428D" w14:textId="77777777" w:rsidR="001F123F" w:rsidRDefault="00E15647">
      <w:pPr>
        <w:pStyle w:val="TXTNIV1"/>
        <w:numPr>
          <w:ilvl w:val="0"/>
          <w:numId w:val="13"/>
        </w:numPr>
        <w:rPr>
          <w:rFonts w:eastAsia="Arial" w:cs="Arial"/>
        </w:rPr>
      </w:pPr>
      <w:r>
        <w:rPr>
          <w:rFonts w:eastAsia="Arial" w:cs="Arial"/>
          <w:bCs/>
          <w:caps w:val="0"/>
          <w:color w:val="000000"/>
        </w:rPr>
        <w:t xml:space="preserve">USE OF OLYMPIC PROPERTIES </w:t>
      </w:r>
    </w:p>
    <w:p w14:paraId="05EFED59" w14:textId="77777777" w:rsidR="001F123F" w:rsidRPr="00837587" w:rsidRDefault="00E15647">
      <w:pPr>
        <w:pStyle w:val="TXTNIV2"/>
        <w:numPr>
          <w:ilvl w:val="1"/>
          <w:numId w:val="13"/>
        </w:numPr>
        <w:rPr>
          <w:rFonts w:eastAsia="Arial" w:cs="Arial"/>
          <w:lang w:val="en-GB"/>
          <w:rPrChange w:id="296" w:author="OZ" w:date="2020-06-24T15:49:00Z">
            <w:rPr>
              <w:rFonts w:eastAsia="Arial" w:cs="Arial"/>
            </w:rPr>
          </w:rPrChange>
        </w:rPr>
      </w:pPr>
      <w:r w:rsidRPr="00837587">
        <w:rPr>
          <w:rFonts w:eastAsia="Arial" w:cs="Arial"/>
          <w:color w:val="000000"/>
          <w:lang w:val="en-GB"/>
          <w:rPrChange w:id="297" w:author="OZ" w:date="2020-06-24T15:49:00Z">
            <w:rPr>
              <w:rFonts w:eastAsia="Arial" w:cs="Arial"/>
              <w:color w:val="000000"/>
            </w:rPr>
          </w:rPrChange>
        </w:rPr>
        <w:t xml:space="preserve">The Service Provider is not granted any marketing rights under the Contract or any right of association in any way with the IOC, the Olympic Games or the Olympic movement. The Service Provider shall not, without the prior written consent of the IOC, use or authorise the use of any of the “Olympic Properties” (as defined by the Olympic Charter (as available on the following link: </w:t>
      </w:r>
      <w:r>
        <w:fldChar w:fldCharType="begin"/>
      </w:r>
      <w:r w:rsidRPr="00837587">
        <w:rPr>
          <w:lang w:val="en-GB"/>
          <w:rPrChange w:id="298" w:author="OZ" w:date="2020-06-24T15:49:00Z">
            <w:rPr/>
          </w:rPrChange>
        </w:rPr>
        <w:instrText xml:space="preserve"> HYPERLINK "http://www.olympic.org/documents/olympic-charter" </w:instrText>
      </w:r>
      <w:r>
        <w:fldChar w:fldCharType="separate"/>
      </w:r>
      <w:r w:rsidRPr="00837587">
        <w:rPr>
          <w:rFonts w:eastAsia="Arial" w:cs="Arial"/>
          <w:color w:val="0000FF"/>
          <w:u w:val="single" w:color="0000FF"/>
          <w:lang w:val="en-GB"/>
          <w:rPrChange w:id="299" w:author="OZ" w:date="2020-06-24T15:49:00Z">
            <w:rPr>
              <w:rFonts w:eastAsia="Arial" w:cs="Arial"/>
              <w:color w:val="0000FF"/>
              <w:u w:val="single" w:color="0000FF"/>
            </w:rPr>
          </w:rPrChange>
        </w:rPr>
        <w:t>www.olympic.org/documents/olympic-charter</w:t>
      </w:r>
      <w:r>
        <w:rPr>
          <w:rFonts w:eastAsia="Arial" w:cs="Arial"/>
          <w:color w:val="0000FF"/>
          <w:u w:val="single" w:color="0000FF"/>
        </w:rPr>
        <w:fldChar w:fldCharType="end"/>
      </w:r>
      <w:r w:rsidRPr="00837587">
        <w:rPr>
          <w:rFonts w:eastAsia="Arial" w:cs="Arial"/>
          <w:color w:val="000000"/>
          <w:lang w:val="en-GB"/>
          <w:rPrChange w:id="300" w:author="OZ" w:date="2020-06-24T15:49:00Z">
            <w:rPr>
              <w:rFonts w:eastAsia="Arial" w:cs="Arial"/>
              <w:color w:val="000000"/>
            </w:rPr>
          </w:rPrChange>
        </w:rPr>
        <w:t>) and as periodically updated), including without limitation the Olympic symbol, emblem(s) such as Olympic Games emblems, trademark(s), theme(s), logo(s), mascot(s) or other designation(s), or conduct any communication that may suggest, directly or indirectly, that the Service Provider has been granted any right of association with and/or maintains any particular relation with the IOC, the Olympic Games and/or the Olympic movement. The obligations arising from this provision shall not expire upon termination of the Contract.</w:t>
      </w:r>
    </w:p>
    <w:p w14:paraId="607125CE" w14:textId="525266B8" w:rsidR="001F123F" w:rsidRPr="00C8588C" w:rsidRDefault="00E15647">
      <w:pPr>
        <w:pStyle w:val="TXTNIV1"/>
        <w:numPr>
          <w:ilvl w:val="0"/>
          <w:numId w:val="13"/>
        </w:numPr>
        <w:rPr>
          <w:rFonts w:eastAsia="Arial" w:cs="Arial"/>
        </w:rPr>
      </w:pPr>
      <w:r>
        <w:rPr>
          <w:rStyle w:val="CommentReference"/>
        </w:rPr>
        <w:commentReference w:id="301"/>
      </w:r>
      <w:r w:rsidR="00161515">
        <w:rPr>
          <w:rStyle w:val="CommentReference"/>
          <w:b w:val="0"/>
          <w:caps w:val="0"/>
        </w:rPr>
        <w:commentReference w:id="302"/>
      </w:r>
      <w:r>
        <w:rPr>
          <w:rFonts w:eastAsia="Arial" w:cs="Arial"/>
          <w:bCs/>
          <w:caps w:val="0"/>
          <w:color w:val="000000"/>
        </w:rPr>
        <w:t>INTELLECTUAL PROPERTY RIGHTS</w:t>
      </w:r>
    </w:p>
    <w:p w14:paraId="09D30947" w14:textId="60234396" w:rsidR="00C8588C" w:rsidRDefault="00C8588C" w:rsidP="00C8588C">
      <w:pPr>
        <w:pStyle w:val="TXTNIV2"/>
        <w:numPr>
          <w:ilvl w:val="1"/>
          <w:numId w:val="13"/>
        </w:numPr>
        <w:rPr>
          <w:ins w:id="303" w:author="IOC Legal (yca)" w:date="2020-07-17T12:13:00Z"/>
          <w:rFonts w:eastAsia="Arial" w:cs="Arial"/>
          <w:lang w:val="en-GB"/>
        </w:rPr>
      </w:pPr>
      <w:ins w:id="304" w:author="IOC Legal (yca)" w:date="2020-07-17T12:13:00Z">
        <w:r w:rsidRPr="007D5D88">
          <w:rPr>
            <w:color w:val="000000"/>
            <w:lang w:val="en-GB"/>
          </w:rPr>
          <w:t xml:space="preserve">The Parties acknowledge and agree that the Service Provider shall retain all intellectual property rights in and to the </w:t>
        </w:r>
        <w:r>
          <w:rPr>
            <w:color w:val="000000"/>
            <w:lang w:val="en-GB"/>
          </w:rPr>
          <w:t xml:space="preserve">Service Provider </w:t>
        </w:r>
        <w:r w:rsidRPr="007D5D88">
          <w:rPr>
            <w:color w:val="000000"/>
            <w:lang w:val="en-GB"/>
          </w:rPr>
          <w:t>Platform</w:t>
        </w:r>
        <w:r>
          <w:rPr>
            <w:color w:val="000000"/>
            <w:lang w:val="en-GB"/>
          </w:rPr>
          <w:t xml:space="preserve"> and Training Materials, </w:t>
        </w:r>
        <w:r w:rsidRPr="00E4633E">
          <w:rPr>
            <w:color w:val="000000"/>
            <w:lang w:val="en-GB"/>
          </w:rPr>
          <w:t xml:space="preserve">collectively referred to herein as </w:t>
        </w:r>
        <w:r>
          <w:rPr>
            <w:color w:val="000000"/>
            <w:lang w:val="en-GB"/>
          </w:rPr>
          <w:t>the “</w:t>
        </w:r>
        <w:r w:rsidRPr="00756B8B">
          <w:rPr>
            <w:b/>
            <w:color w:val="000000"/>
            <w:lang w:val="en-GB"/>
          </w:rPr>
          <w:t>Services</w:t>
        </w:r>
        <w:r>
          <w:rPr>
            <w:color w:val="000000"/>
            <w:lang w:val="en-GB"/>
          </w:rPr>
          <w:t xml:space="preserve">”, </w:t>
        </w:r>
        <w:r w:rsidRPr="007D5D88">
          <w:rPr>
            <w:color w:val="000000"/>
            <w:lang w:val="en-GB"/>
          </w:rPr>
          <w:t xml:space="preserve">while the IOC Content and all rights in connection with it shall be and remain the sole property of the IOC. In this respect, the Service Provider shall not, without the prior written consent of the IOC, use, facilitate or authorize the use of the IOC Content, except to the extent required for the Service Provider’s performance of its obligations under this </w:t>
        </w:r>
        <w:r>
          <w:rPr>
            <w:color w:val="000000"/>
            <w:lang w:val="en-GB"/>
          </w:rPr>
          <w:t>Contract.</w:t>
        </w:r>
        <w:r w:rsidRPr="00756B8B">
          <w:rPr>
            <w:color w:val="000000"/>
            <w:lang w:val="en-GB"/>
          </w:rPr>
          <w:t xml:space="preserve"> </w:t>
        </w:r>
      </w:ins>
    </w:p>
    <w:p w14:paraId="00179B73" w14:textId="77777777" w:rsidR="00C8588C" w:rsidRDefault="00C8588C" w:rsidP="00C8588C">
      <w:pPr>
        <w:pStyle w:val="TXTNIV2"/>
        <w:numPr>
          <w:ilvl w:val="0"/>
          <w:numId w:val="0"/>
        </w:numPr>
        <w:ind w:left="709"/>
        <w:rPr>
          <w:ins w:id="305" w:author="IOC Legal (yca)" w:date="2020-07-17T12:13:00Z"/>
          <w:rFonts w:eastAsia="Times New Roman" w:cs="Arial"/>
          <w:color w:val="000000"/>
          <w:lang w:val="en-GB"/>
        </w:rPr>
      </w:pPr>
      <w:ins w:id="306" w:author="IOC Legal (yca)" w:date="2020-07-17T12:13:00Z">
        <w:r w:rsidRPr="00756B8B">
          <w:rPr>
            <w:rFonts w:eastAsia="Times New Roman" w:cs="Arial"/>
            <w:color w:val="000000"/>
            <w:lang w:val="en-GB"/>
          </w:rPr>
          <w:t xml:space="preserve">For the </w:t>
        </w:r>
        <w:r>
          <w:rPr>
            <w:rFonts w:eastAsia="Times New Roman" w:cs="Arial"/>
            <w:color w:val="000000"/>
            <w:lang w:val="en-GB"/>
          </w:rPr>
          <w:t>purpose of this clause 6:</w:t>
        </w:r>
      </w:ins>
    </w:p>
    <w:p w14:paraId="24B3362A" w14:textId="77777777" w:rsidR="00C8588C" w:rsidRDefault="00C8588C" w:rsidP="00C8588C">
      <w:pPr>
        <w:pStyle w:val="TXTNIV3"/>
        <w:numPr>
          <w:ilvl w:val="2"/>
          <w:numId w:val="13"/>
        </w:numPr>
        <w:tabs>
          <w:tab w:val="clear" w:pos="0"/>
        </w:tabs>
        <w:rPr>
          <w:ins w:id="307" w:author="IOC Legal (yca)" w:date="2020-07-17T12:13:00Z"/>
        </w:rPr>
      </w:pPr>
      <w:commentRangeStart w:id="308"/>
      <w:ins w:id="309" w:author="IOC Legal (yca)" w:date="2020-07-17T12:13:00Z">
        <w:r w:rsidRPr="00756B8B">
          <w:rPr>
            <w:b/>
          </w:rPr>
          <w:t>Service Provider Platform</w:t>
        </w:r>
        <w:r>
          <w:t xml:space="preserve"> means the </w:t>
        </w:r>
        <w:proofErr w:type="spellStart"/>
        <w:r>
          <w:t>Learnship</w:t>
        </w:r>
        <w:proofErr w:type="spellEnd"/>
        <w:r>
          <w:t xml:space="preserve"> platform, which is Service Provider’s proprietary tool, used for the provision of languages courses.</w:t>
        </w:r>
        <w:commentRangeEnd w:id="308"/>
        <w:r>
          <w:rPr>
            <w:rStyle w:val="CommentReference"/>
            <w:lang w:val="fr-CH"/>
          </w:rPr>
          <w:commentReference w:id="308"/>
        </w:r>
      </w:ins>
    </w:p>
    <w:p w14:paraId="0A31A342" w14:textId="77777777" w:rsidR="00C8588C" w:rsidRPr="00756B8B" w:rsidRDefault="00C8588C" w:rsidP="00C8588C">
      <w:pPr>
        <w:pStyle w:val="TXTNIV3"/>
        <w:numPr>
          <w:ilvl w:val="2"/>
          <w:numId w:val="13"/>
        </w:numPr>
        <w:tabs>
          <w:tab w:val="clear" w:pos="0"/>
        </w:tabs>
        <w:rPr>
          <w:ins w:id="310" w:author="IOC Legal (yca)" w:date="2020-07-17T12:13:00Z"/>
          <w:b/>
        </w:rPr>
      </w:pPr>
      <w:commentRangeStart w:id="311"/>
      <w:ins w:id="312" w:author="IOC Legal (yca)" w:date="2020-07-17T12:13:00Z">
        <w:r w:rsidRPr="00756B8B">
          <w:rPr>
            <w:b/>
          </w:rPr>
          <w:t xml:space="preserve">Training Materials </w:t>
        </w:r>
        <w:r w:rsidRPr="007D5D88">
          <w:t>means</w:t>
        </w:r>
        <w:r>
          <w:t xml:space="preserve"> any</w:t>
        </w:r>
        <w:r w:rsidRPr="004A3A46">
          <w:rPr>
            <w:color w:val="000000"/>
            <w:lang w:val="en-GB"/>
          </w:rPr>
          <w:t xml:space="preserve"> material in whatever format or medium</w:t>
        </w:r>
        <w:r>
          <w:rPr>
            <w:color w:val="000000"/>
            <w:lang w:val="en-GB"/>
          </w:rPr>
          <w:t xml:space="preserve"> </w:t>
        </w:r>
        <w:r w:rsidRPr="004A3A46">
          <w:rPr>
            <w:color w:val="000000"/>
            <w:lang w:val="en-GB"/>
          </w:rPr>
          <w:t xml:space="preserve">that is made available </w:t>
        </w:r>
        <w:r>
          <w:rPr>
            <w:color w:val="000000"/>
            <w:lang w:val="en-GB"/>
          </w:rPr>
          <w:t xml:space="preserve">to the IOC </w:t>
        </w:r>
        <w:r w:rsidRPr="004A3A46">
          <w:rPr>
            <w:color w:val="000000"/>
            <w:lang w:val="en-GB"/>
          </w:rPr>
          <w:t xml:space="preserve">via the </w:t>
        </w:r>
        <w:r>
          <w:rPr>
            <w:color w:val="000000"/>
            <w:lang w:val="en-GB"/>
          </w:rPr>
          <w:t xml:space="preserve">Service Provider </w:t>
        </w:r>
        <w:r w:rsidRPr="004A3A46">
          <w:rPr>
            <w:color w:val="000000"/>
            <w:lang w:val="en-GB"/>
          </w:rPr>
          <w:t xml:space="preserve">Platform by the </w:t>
        </w:r>
        <w:r>
          <w:rPr>
            <w:color w:val="000000"/>
            <w:lang w:val="en-GB"/>
          </w:rPr>
          <w:t>Service Provide</w:t>
        </w:r>
        <w:r w:rsidRPr="004A3A46">
          <w:rPr>
            <w:color w:val="000000"/>
            <w:lang w:val="en-GB"/>
          </w:rPr>
          <w:t xml:space="preserve">r or on the </w:t>
        </w:r>
        <w:r>
          <w:rPr>
            <w:color w:val="000000"/>
            <w:lang w:val="en-GB"/>
          </w:rPr>
          <w:t>Service Provider</w:t>
        </w:r>
        <w:r w:rsidRPr="004A3A46">
          <w:rPr>
            <w:color w:val="000000"/>
            <w:lang w:val="en-GB"/>
          </w:rPr>
          <w:t>'s behalf</w:t>
        </w:r>
        <w:r>
          <w:rPr>
            <w:color w:val="000000"/>
            <w:lang w:val="en-GB"/>
          </w:rPr>
          <w:t>.</w:t>
        </w:r>
        <w:commentRangeEnd w:id="311"/>
        <w:r>
          <w:rPr>
            <w:rStyle w:val="CommentReference"/>
            <w:lang w:val="fr-CH"/>
          </w:rPr>
          <w:commentReference w:id="311"/>
        </w:r>
      </w:ins>
    </w:p>
    <w:p w14:paraId="2D50CC5B" w14:textId="77777777" w:rsidR="00C8588C" w:rsidRPr="005F1502" w:rsidRDefault="00C8588C" w:rsidP="00C8588C">
      <w:pPr>
        <w:pStyle w:val="TXTNIV3"/>
        <w:numPr>
          <w:ilvl w:val="2"/>
          <w:numId w:val="13"/>
        </w:numPr>
        <w:tabs>
          <w:tab w:val="clear" w:pos="0"/>
        </w:tabs>
        <w:rPr>
          <w:ins w:id="313" w:author="IOC Legal (yca)" w:date="2020-07-17T12:13:00Z"/>
          <w:b/>
        </w:rPr>
      </w:pPr>
      <w:ins w:id="314" w:author="IOC Legal (yca)" w:date="2020-07-17T12:13:00Z">
        <w:r w:rsidRPr="00756B8B">
          <w:rPr>
            <w:b/>
            <w:lang w:val="en-GB"/>
          </w:rPr>
          <w:t>IOC Content</w:t>
        </w:r>
        <w:r w:rsidRPr="00756B8B">
          <w:rPr>
            <w:lang w:val="en-GB"/>
          </w:rPr>
          <w:t xml:space="preserve"> means all products, contents, elements, assets, data, information or any other material or otherwise (</w:t>
        </w:r>
        <w:proofErr w:type="spellStart"/>
        <w:r w:rsidRPr="00756B8B">
          <w:rPr>
            <w:lang w:val="en-GB"/>
          </w:rPr>
          <w:t>i</w:t>
        </w:r>
        <w:proofErr w:type="spellEnd"/>
        <w:r w:rsidRPr="00756B8B">
          <w:rPr>
            <w:lang w:val="en-GB"/>
          </w:rPr>
          <w:t>) provided by the IOC or any third party on IOC’s behalf to the Service Provider, or (ii) belonging to the IOC or any third party, that the Service Provider has had access to pursuant to the Contract and any rights in connection with such products, contents, elements, assets, data or any other material or otherwise, including but not limited to any and all rights, titles and interests, such as:</w:t>
        </w:r>
      </w:ins>
    </w:p>
    <w:p w14:paraId="0FBC8D70" w14:textId="77777777" w:rsidR="00C8588C" w:rsidRPr="00162D07" w:rsidRDefault="00C8588C" w:rsidP="00C8588C">
      <w:pPr>
        <w:numPr>
          <w:ilvl w:val="0"/>
          <w:numId w:val="39"/>
        </w:numPr>
        <w:jc w:val="both"/>
        <w:rPr>
          <w:ins w:id="315" w:author="IOC Legal (yca)" w:date="2020-07-17T12:13:00Z"/>
          <w:lang w:val="en-GB"/>
        </w:rPr>
      </w:pPr>
      <w:proofErr w:type="gramStart"/>
      <w:ins w:id="316" w:author="IOC Legal (yca)" w:date="2020-07-17T12:13:00Z">
        <w:r w:rsidRPr="00162D07">
          <w:rPr>
            <w:lang w:val="en-GB"/>
          </w:rPr>
          <w:t>in the nature of intellectual</w:t>
        </w:r>
        <w:proofErr w:type="gramEnd"/>
        <w:r w:rsidRPr="00162D07">
          <w:rPr>
            <w:lang w:val="en-GB"/>
          </w:rPr>
          <w:t xml:space="preserve"> property, whether registered or not (including but not limited to patent rights, copyrights, neighbouring rights, rights on designs and models, all database rights, the rights relating to all distinctive signs such as trademark rights as well as other related rights, such as the rights to know-how, production secrets and trade secrets);</w:t>
        </w:r>
      </w:ins>
    </w:p>
    <w:p w14:paraId="4F8AB503" w14:textId="77777777" w:rsidR="00C8588C" w:rsidRPr="00162D07" w:rsidRDefault="00C8588C" w:rsidP="00C8588C">
      <w:pPr>
        <w:numPr>
          <w:ilvl w:val="0"/>
          <w:numId w:val="39"/>
        </w:numPr>
        <w:jc w:val="both"/>
        <w:rPr>
          <w:ins w:id="317" w:author="IOC Legal (yca)" w:date="2020-07-17T12:13:00Z"/>
          <w:lang w:val="en-GB"/>
        </w:rPr>
      </w:pPr>
      <w:ins w:id="318" w:author="IOC Legal (yca)" w:date="2020-07-17T12:13:00Z">
        <w:r w:rsidRPr="00162D07">
          <w:rPr>
            <w:lang w:val="en-GB"/>
          </w:rPr>
          <w:t>the Olympic Properties and/or all rights related to the organisation, exploitation, broadcasting, recording and representation of the Olympic Games, the Youth Olympic Games and/or any other event organized under the control of the IOC such as the Olympic emblem, trademark, theme, logo, designations, images and/or footage and Olympic Games related marks, posters and mascots; or</w:t>
        </w:r>
      </w:ins>
    </w:p>
    <w:p w14:paraId="174F1E31" w14:textId="77777777" w:rsidR="00C8588C" w:rsidRDefault="00C8588C" w:rsidP="00C8588C">
      <w:pPr>
        <w:numPr>
          <w:ilvl w:val="0"/>
          <w:numId w:val="39"/>
        </w:numPr>
        <w:spacing w:after="120"/>
        <w:jc w:val="both"/>
        <w:rPr>
          <w:ins w:id="319" w:author="IOC Legal (yca)" w:date="2020-07-17T12:13:00Z"/>
          <w:lang w:val="en-GB"/>
        </w:rPr>
      </w:pPr>
      <w:ins w:id="320" w:author="IOC Legal (yca)" w:date="2020-07-17T12:13:00Z">
        <w:r w:rsidRPr="00162D07">
          <w:rPr>
            <w:lang w:val="en-GB"/>
          </w:rPr>
          <w:lastRenderedPageBreak/>
          <w:t>any other rights, on any product, content, element, asset, data, or any other material or otherwise.</w:t>
        </w:r>
      </w:ins>
    </w:p>
    <w:p w14:paraId="5145F911" w14:textId="77777777" w:rsidR="00C8588C" w:rsidRPr="00162D07" w:rsidRDefault="00C8588C" w:rsidP="00C8588C">
      <w:pPr>
        <w:pStyle w:val="TXTNIV3"/>
        <w:numPr>
          <w:ilvl w:val="2"/>
          <w:numId w:val="13"/>
        </w:numPr>
        <w:tabs>
          <w:tab w:val="clear" w:pos="0"/>
        </w:tabs>
        <w:rPr>
          <w:ins w:id="321" w:author="IOC Legal (yca)" w:date="2020-07-17T12:13:00Z"/>
        </w:rPr>
      </w:pPr>
      <w:ins w:id="322" w:author="IOC Legal (yca)" w:date="2020-07-17T12:13:00Z">
        <w:r w:rsidRPr="0007472B">
          <w:rPr>
            <w:b/>
          </w:rPr>
          <w:t>Users</w:t>
        </w:r>
        <w:r>
          <w:t xml:space="preserve"> </w:t>
        </w:r>
        <w:r w:rsidRPr="00FB25BD">
          <w:t xml:space="preserve">means those </w:t>
        </w:r>
        <w:r>
          <w:t xml:space="preserve">IOC employees </w:t>
        </w:r>
        <w:proofErr w:type="spellStart"/>
        <w:r>
          <w:t>authorised</w:t>
        </w:r>
        <w:proofErr w:type="spellEnd"/>
        <w:r>
          <w:t xml:space="preserve"> </w:t>
        </w:r>
        <w:r w:rsidRPr="00FB25BD">
          <w:t xml:space="preserve">by </w:t>
        </w:r>
        <w:r>
          <w:t>the IOC</w:t>
        </w:r>
        <w:r w:rsidRPr="00FB25BD">
          <w:t xml:space="preserve"> to access and/or use the Services</w:t>
        </w:r>
        <w:r>
          <w:t>.</w:t>
        </w:r>
      </w:ins>
    </w:p>
    <w:p w14:paraId="0470F505" w14:textId="2E88B201" w:rsidR="00C8588C" w:rsidRPr="00A0406C" w:rsidRDefault="00C8588C" w:rsidP="00C8588C">
      <w:pPr>
        <w:pStyle w:val="TXTNIV2"/>
        <w:numPr>
          <w:ilvl w:val="1"/>
          <w:numId w:val="13"/>
        </w:numPr>
        <w:rPr>
          <w:ins w:id="323" w:author="IOC Legal (yca)" w:date="2020-07-17T12:13:00Z"/>
          <w:rFonts w:eastAsia="Arial" w:cs="Arial"/>
          <w:lang w:val="en-GB"/>
        </w:rPr>
      </w:pPr>
      <w:ins w:id="324" w:author="IOC Legal (yca)" w:date="2020-07-17T12:13:00Z">
        <w:r w:rsidRPr="0007472B">
          <w:rPr>
            <w:rFonts w:eastAsia="Arial" w:cs="Arial"/>
            <w:lang w:val="en-GB"/>
          </w:rPr>
          <w:t>The Service Provider hereby grants to the IOC</w:t>
        </w:r>
      </w:ins>
      <w:ins w:id="325" w:author="IOC Legal (yca)" w:date="2020-07-17T12:20:00Z">
        <w:r w:rsidR="006546C0">
          <w:rPr>
            <w:rFonts w:eastAsia="Arial" w:cs="Arial"/>
            <w:lang w:val="en-GB"/>
          </w:rPr>
          <w:t xml:space="preserve"> &amp; Affil</w:t>
        </w:r>
      </w:ins>
      <w:ins w:id="326" w:author="IOC Legal (yca)" w:date="2020-07-17T12:21:00Z">
        <w:r w:rsidR="006546C0">
          <w:rPr>
            <w:rFonts w:eastAsia="Arial" w:cs="Arial"/>
            <w:lang w:val="en-GB"/>
          </w:rPr>
          <w:t>iates</w:t>
        </w:r>
      </w:ins>
      <w:ins w:id="327" w:author="IOC Legal (yca)" w:date="2020-07-17T12:13:00Z">
        <w:r w:rsidRPr="0007472B">
          <w:rPr>
            <w:rFonts w:eastAsia="Arial" w:cs="Arial"/>
            <w:lang w:val="en-GB"/>
          </w:rPr>
          <w:t xml:space="preserve"> a worldwide, non-exclusive, non-transferable and non-sublicensable right, limited in time to the term of the relevant Statement of Work, to authorize Users to access and use the Services for the training sessions, for wrap-up of the training sessions or for controlling the training progress (“Scope”). Use rights exceeding this Scope or other rights (e.g. </w:t>
        </w:r>
        <w:proofErr w:type="gramStart"/>
        <w:r w:rsidRPr="0007472B">
          <w:rPr>
            <w:rFonts w:eastAsia="Arial" w:cs="Arial"/>
            <w:lang w:val="en-GB"/>
          </w:rPr>
          <w:t>with regard to</w:t>
        </w:r>
        <w:proofErr w:type="gramEnd"/>
        <w:r w:rsidRPr="0007472B">
          <w:rPr>
            <w:rFonts w:eastAsia="Arial" w:cs="Arial"/>
            <w:lang w:val="en-GB"/>
          </w:rPr>
          <w:t xml:space="preserve"> training methods) are not granted. Any use or publication of training methods or training materials, which goes beyond the Scope, requires prior written consent of </w:t>
        </w:r>
        <w:proofErr w:type="spellStart"/>
        <w:r w:rsidRPr="0007472B">
          <w:rPr>
            <w:rFonts w:eastAsia="Arial" w:cs="Arial"/>
            <w:lang w:val="en-GB"/>
          </w:rPr>
          <w:t>Learnship</w:t>
        </w:r>
        <w:proofErr w:type="spellEnd"/>
        <w:r w:rsidRPr="0007472B">
          <w:rPr>
            <w:rFonts w:eastAsia="Arial" w:cs="Arial"/>
            <w:lang w:val="en-GB"/>
          </w:rPr>
          <w:t>. IOC and User will not amend, lease, lend, sell or market the provided software, content or materials.</w:t>
        </w:r>
      </w:ins>
    </w:p>
    <w:p w14:paraId="7C746D3F" w14:textId="5C7C39FD" w:rsidR="00C8588C" w:rsidRPr="00770E01" w:rsidRDefault="00C8588C" w:rsidP="00C8588C">
      <w:pPr>
        <w:pStyle w:val="TXTNIV2"/>
        <w:numPr>
          <w:ilvl w:val="1"/>
          <w:numId w:val="13"/>
        </w:numPr>
        <w:rPr>
          <w:ins w:id="328" w:author="IOC Legal (yca)" w:date="2020-07-17T12:13:00Z"/>
          <w:rFonts w:eastAsia="Arial" w:cs="Arial"/>
          <w:lang w:val="en-GB"/>
        </w:rPr>
      </w:pPr>
      <w:commentRangeStart w:id="329"/>
      <w:ins w:id="330" w:author="IOC Legal (yca)" w:date="2020-07-17T12:13:00Z">
        <w:r w:rsidRPr="00770E01">
          <w:rPr>
            <w:rFonts w:eastAsia="Arial" w:cs="Arial"/>
            <w:color w:val="000000"/>
            <w:lang w:val="en-GB"/>
          </w:rPr>
          <w:t xml:space="preserve">The Service Provider warrants to the IOC and any entities existing or to be created, owned or directly or indirectly controlled by the IOC from time to time, including the </w:t>
        </w:r>
        <w:bookmarkStart w:id="331" w:name="_GoBack"/>
        <w:bookmarkEnd w:id="331"/>
        <w:r w:rsidRPr="00770E01">
          <w:rPr>
            <w:rFonts w:eastAsia="Arial" w:cs="Arial"/>
            <w:color w:val="000000"/>
            <w:lang w:val="en-GB"/>
          </w:rPr>
          <w:t>Olympic Foundation for Culture and Heritage, IOC Television &amp; Marketing Services S.A., Olympic Channel Services S.A., Olympic Channel Services S.L., and Olympic Broadcasting Services S.A. or its affiliates (the “</w:t>
        </w:r>
        <w:r w:rsidRPr="00770E01">
          <w:rPr>
            <w:rFonts w:eastAsia="Arial" w:cs="Arial"/>
            <w:b/>
            <w:bCs/>
            <w:color w:val="000000"/>
            <w:lang w:val="en-GB"/>
          </w:rPr>
          <w:t>IOC &amp; Affiliates</w:t>
        </w:r>
        <w:r w:rsidRPr="00770E01">
          <w:rPr>
            <w:rFonts w:eastAsia="Arial" w:cs="Arial"/>
            <w:color w:val="000000"/>
            <w:lang w:val="en-GB"/>
          </w:rPr>
          <w:t xml:space="preserve">”)  that the </w:t>
        </w:r>
        <w:r>
          <w:rPr>
            <w:rFonts w:eastAsia="Arial" w:cs="Arial"/>
            <w:color w:val="000000"/>
            <w:lang w:val="en-GB"/>
          </w:rPr>
          <w:t>Services</w:t>
        </w:r>
        <w:r w:rsidRPr="00770E01">
          <w:rPr>
            <w:rFonts w:eastAsia="Arial" w:cs="Arial"/>
            <w:color w:val="000000"/>
            <w:lang w:val="en-GB"/>
          </w:rPr>
          <w:t xml:space="preserve"> do not violate any existing copyright, intellectual property rights or other rights of a third-party</w:t>
        </w:r>
      </w:ins>
      <w:ins w:id="332" w:author="IOC Legal (yca)" w:date="2020-07-17T12:14:00Z">
        <w:r>
          <w:rPr>
            <w:rFonts w:eastAsia="Arial" w:cs="Arial"/>
            <w:color w:val="000000"/>
            <w:lang w:val="en-GB"/>
          </w:rPr>
          <w:t>.</w:t>
        </w:r>
      </w:ins>
      <w:ins w:id="333" w:author="IOC Legal (yca)" w:date="2020-07-17T12:13:00Z">
        <w:r w:rsidRPr="00770E01">
          <w:rPr>
            <w:rFonts w:ascii="Times New Roman" w:eastAsia="Times New Roman" w:hAnsi="Times New Roman" w:cs="Times New Roman"/>
            <w:color w:val="000000"/>
            <w:sz w:val="14"/>
            <w:szCs w:val="14"/>
            <w:lang w:val="en-GB"/>
          </w:rPr>
          <w:t xml:space="preserve">           </w:t>
        </w:r>
        <w:commentRangeEnd w:id="329"/>
        <w:r>
          <w:rPr>
            <w:rStyle w:val="CommentReference"/>
          </w:rPr>
          <w:commentReference w:id="329"/>
        </w:r>
      </w:ins>
    </w:p>
    <w:p w14:paraId="198FFF14" w14:textId="77777777" w:rsidR="00C8588C" w:rsidRPr="00825888" w:rsidRDefault="00C8588C" w:rsidP="00C8588C">
      <w:pPr>
        <w:pStyle w:val="TXTNIV2"/>
        <w:numPr>
          <w:ilvl w:val="1"/>
          <w:numId w:val="13"/>
        </w:numPr>
        <w:rPr>
          <w:ins w:id="334" w:author="IOC Legal (yca)" w:date="2020-07-17T12:13:00Z"/>
          <w:rFonts w:eastAsia="Arial" w:cs="Arial"/>
          <w:lang w:val="en-GB"/>
        </w:rPr>
      </w:pPr>
      <w:ins w:id="335" w:author="IOC Legal (yca)" w:date="2020-07-17T12:13:00Z">
        <w:r>
          <w:rPr>
            <w:rFonts w:eastAsia="Arial" w:cs="Arial"/>
            <w:color w:val="000000"/>
            <w:lang w:val="en-GB"/>
          </w:rPr>
          <w:t xml:space="preserve">The </w:t>
        </w:r>
        <w:r w:rsidRPr="00C00CA4">
          <w:rPr>
            <w:rFonts w:eastAsia="Arial" w:cs="Arial"/>
            <w:color w:val="000000"/>
            <w:lang w:val="en-GB"/>
          </w:rPr>
          <w:t>Services may include t</w:t>
        </w:r>
        <w:r>
          <w:rPr>
            <w:rFonts w:eastAsia="Arial" w:cs="Arial"/>
            <w:color w:val="000000"/>
            <w:lang w:val="en-GB"/>
          </w:rPr>
          <w:t>hird party material, particularly t</w:t>
        </w:r>
        <w:r w:rsidRPr="00C00CA4">
          <w:rPr>
            <w:rFonts w:eastAsia="Arial" w:cs="Arial"/>
            <w:color w:val="000000"/>
            <w:lang w:val="en-GB"/>
          </w:rPr>
          <w:t>echnology and content protected by patent, copyright and/or trademark laws, which have been licensed by Service Provider from third party suppliers in full or in part</w:t>
        </w:r>
        <w:r>
          <w:rPr>
            <w:rFonts w:eastAsia="Arial" w:cs="Arial"/>
            <w:color w:val="000000"/>
            <w:lang w:val="en-GB"/>
          </w:rPr>
          <w:t xml:space="preserve"> (“External Content”)</w:t>
        </w:r>
        <w:r w:rsidRPr="00C00CA4">
          <w:rPr>
            <w:rFonts w:eastAsia="Arial" w:cs="Arial"/>
            <w:color w:val="000000"/>
            <w:lang w:val="en-GB"/>
          </w:rPr>
          <w:t>.</w:t>
        </w:r>
        <w:r>
          <w:rPr>
            <w:rFonts w:eastAsia="Arial" w:cs="Arial"/>
            <w:color w:val="000000"/>
            <w:lang w:val="en-GB"/>
          </w:rPr>
          <w:t xml:space="preserve"> </w:t>
        </w:r>
        <w:r>
          <w:rPr>
            <w:lang w:val="en-GB"/>
          </w:rPr>
          <w:t>For the avoidance of doubt, a</w:t>
        </w:r>
        <w:r w:rsidRPr="00C00CA4">
          <w:rPr>
            <w:rFonts w:eastAsia="Arial" w:cs="Arial"/>
            <w:color w:val="000000"/>
            <w:lang w:val="en-GB"/>
          </w:rPr>
          <w:t xml:space="preserve">ll ownership and rights in the Services will remain with Service Provider and its suppliers. </w:t>
        </w:r>
        <w:r>
          <w:rPr>
            <w:rFonts w:eastAsia="Arial" w:cs="Arial"/>
            <w:color w:val="000000"/>
            <w:lang w:val="en-GB"/>
          </w:rPr>
          <w:t xml:space="preserve">If the Services contain any External Content, the </w:t>
        </w:r>
        <w:r w:rsidRPr="00C00CA4">
          <w:rPr>
            <w:rFonts w:eastAsia="Arial" w:cs="Arial"/>
            <w:color w:val="000000"/>
            <w:lang w:val="en-GB"/>
          </w:rPr>
          <w:t xml:space="preserve">Service Provider </w:t>
        </w:r>
        <w:r>
          <w:rPr>
            <w:rFonts w:eastAsia="Arial" w:cs="Arial"/>
            <w:color w:val="000000"/>
            <w:lang w:val="en-GB"/>
          </w:rPr>
          <w:t>shall inform the IOC and:</w:t>
        </w:r>
      </w:ins>
    </w:p>
    <w:p w14:paraId="4439590A" w14:textId="77777777" w:rsidR="00C8588C" w:rsidRDefault="00C8588C" w:rsidP="00C8588C">
      <w:pPr>
        <w:pStyle w:val="TXTNIV3"/>
        <w:numPr>
          <w:ilvl w:val="2"/>
          <w:numId w:val="13"/>
        </w:numPr>
        <w:rPr>
          <w:ins w:id="336" w:author="IOC Legal (yca)" w:date="2020-07-17T12:13:00Z"/>
          <w:rFonts w:eastAsia="Arial" w:cs="Arial"/>
        </w:rPr>
      </w:pPr>
      <w:ins w:id="337" w:author="IOC Legal (yca)" w:date="2020-07-17T12:13:00Z">
        <w:r>
          <w:rPr>
            <w:rFonts w:eastAsia="Arial" w:cs="Arial"/>
            <w:color w:val="000000"/>
          </w:rPr>
          <w:t>confirm that it has obtained for or granted to the IOC &amp; Affiliates all permissions for authorizing Users the use of such External Content in the Services; and</w:t>
        </w:r>
      </w:ins>
    </w:p>
    <w:p w14:paraId="6719A601" w14:textId="77777777" w:rsidR="00C8588C" w:rsidRPr="006B66AF" w:rsidRDefault="00C8588C" w:rsidP="00C8588C">
      <w:pPr>
        <w:pStyle w:val="TXTNIV3"/>
        <w:numPr>
          <w:ilvl w:val="2"/>
          <w:numId w:val="13"/>
        </w:numPr>
        <w:rPr>
          <w:ins w:id="338" w:author="IOC Legal (yca)" w:date="2020-07-17T12:13:00Z"/>
          <w:rFonts w:eastAsia="Arial" w:cs="Arial"/>
        </w:rPr>
      </w:pPr>
      <w:ins w:id="339" w:author="IOC Legal (yca)" w:date="2020-07-17T12:13:00Z">
        <w:r>
          <w:rPr>
            <w:rFonts w:eastAsia="Arial" w:cs="Arial"/>
            <w:color w:val="000000"/>
          </w:rPr>
          <w:t>provide to the IOC a copy of the written permission upon request; and</w:t>
        </w:r>
      </w:ins>
    </w:p>
    <w:p w14:paraId="5E02583E" w14:textId="77777777" w:rsidR="00C8588C" w:rsidRDefault="00C8588C" w:rsidP="00C8588C">
      <w:pPr>
        <w:pStyle w:val="TXTNIV3"/>
        <w:numPr>
          <w:ilvl w:val="0"/>
          <w:numId w:val="0"/>
        </w:numPr>
        <w:ind w:left="709"/>
        <w:rPr>
          <w:ins w:id="340" w:author="IOC Legal (yca)" w:date="2020-07-17T12:13:00Z"/>
          <w:rFonts w:eastAsia="Arial" w:cs="Arial"/>
        </w:rPr>
      </w:pPr>
      <w:ins w:id="341" w:author="IOC Legal (yca)" w:date="2020-07-17T12:13:00Z">
        <w:r>
          <w:rPr>
            <w:rFonts w:eastAsia="Arial" w:cs="Arial"/>
            <w:color w:val="000000"/>
            <w:lang w:val="en-GB"/>
          </w:rPr>
          <w:t>(iii)</w:t>
        </w:r>
        <w:r>
          <w:rPr>
            <w:rFonts w:eastAsia="Arial" w:cs="Arial"/>
            <w:color w:val="000000"/>
            <w:lang w:val="en-GB"/>
          </w:rPr>
          <w:tab/>
        </w:r>
        <w:r w:rsidRPr="00C00CA4">
          <w:rPr>
            <w:rFonts w:eastAsia="Arial" w:cs="Arial"/>
            <w:color w:val="000000"/>
            <w:lang w:val="en-GB"/>
          </w:rPr>
          <w:t xml:space="preserve">grant to the </w:t>
        </w:r>
        <w:r>
          <w:rPr>
            <w:rFonts w:eastAsia="Arial" w:cs="Arial"/>
            <w:color w:val="000000"/>
            <w:lang w:val="en-GB"/>
          </w:rPr>
          <w:t>IOC &amp; Affiliates</w:t>
        </w:r>
        <w:r w:rsidRPr="00C00CA4">
          <w:rPr>
            <w:rFonts w:eastAsia="Arial" w:cs="Arial"/>
            <w:color w:val="000000"/>
            <w:lang w:val="en-GB"/>
          </w:rPr>
          <w:t xml:space="preserve"> a</w:t>
        </w:r>
        <w:r>
          <w:rPr>
            <w:rFonts w:eastAsia="Arial" w:cs="Arial"/>
            <w:color w:val="000000"/>
            <w:lang w:val="en-GB"/>
          </w:rPr>
          <w:t xml:space="preserve"> worldwide,</w:t>
        </w:r>
        <w:r w:rsidRPr="00C00CA4">
          <w:rPr>
            <w:rFonts w:eastAsia="Arial" w:cs="Arial"/>
            <w:color w:val="000000"/>
            <w:lang w:val="en-GB"/>
          </w:rPr>
          <w:t xml:space="preserve"> non-exclusive, non-transferable and non-sublicensable right, limited in time to the term of the </w:t>
        </w:r>
        <w:r>
          <w:rPr>
            <w:rFonts w:eastAsia="Arial" w:cs="Arial"/>
            <w:color w:val="000000"/>
            <w:lang w:val="en-GB"/>
          </w:rPr>
          <w:t xml:space="preserve">relevant </w:t>
        </w:r>
        <w:r w:rsidRPr="00C00CA4">
          <w:rPr>
            <w:rFonts w:eastAsia="Arial" w:cs="Arial"/>
            <w:color w:val="000000"/>
            <w:lang w:val="en-GB"/>
          </w:rPr>
          <w:t xml:space="preserve">Statement of Work, to </w:t>
        </w:r>
        <w:r>
          <w:rPr>
            <w:rFonts w:eastAsia="Arial" w:cs="Arial"/>
            <w:color w:val="000000"/>
            <w:lang w:val="en-GB"/>
          </w:rPr>
          <w:t xml:space="preserve">authorize Users to </w:t>
        </w:r>
        <w:r w:rsidRPr="00C00CA4">
          <w:rPr>
            <w:rFonts w:eastAsia="Arial" w:cs="Arial"/>
            <w:color w:val="000000"/>
            <w:lang w:val="en-GB"/>
          </w:rPr>
          <w:t xml:space="preserve">use the </w:t>
        </w:r>
        <w:r>
          <w:rPr>
            <w:rFonts w:eastAsia="Arial" w:cs="Arial"/>
            <w:color w:val="000000"/>
            <w:lang w:val="en-GB"/>
          </w:rPr>
          <w:t>External Work, as contained in the Services</w:t>
        </w:r>
        <w:r w:rsidRPr="00C00CA4">
          <w:rPr>
            <w:rFonts w:eastAsia="Arial" w:cs="Arial"/>
            <w:color w:val="000000"/>
            <w:lang w:val="en-GB"/>
          </w:rPr>
          <w:t xml:space="preserve">. </w:t>
        </w:r>
        <w:r>
          <w:rPr>
            <w:rFonts w:ascii="Times New Roman" w:eastAsia="Times New Roman" w:hAnsi="Times New Roman" w:cs="Times New Roman"/>
            <w:color w:val="000000"/>
          </w:rPr>
          <w:t xml:space="preserve"> </w:t>
        </w:r>
      </w:ins>
    </w:p>
    <w:p w14:paraId="3E3B73B7" w14:textId="77777777" w:rsidR="00C8588C" w:rsidRPr="00C8588C" w:rsidRDefault="00C8588C" w:rsidP="00C8588C">
      <w:pPr>
        <w:pStyle w:val="TXTNIV1"/>
        <w:numPr>
          <w:ilvl w:val="0"/>
          <w:numId w:val="0"/>
        </w:numPr>
        <w:ind w:left="709"/>
        <w:rPr>
          <w:rFonts w:eastAsia="Arial" w:cs="Arial"/>
          <w:lang w:val="en-US"/>
        </w:rPr>
      </w:pPr>
    </w:p>
    <w:p w14:paraId="5E3DA21C" w14:textId="77777777" w:rsidR="001F123F" w:rsidRDefault="00E15647">
      <w:pPr>
        <w:pStyle w:val="TXTNIV1"/>
        <w:numPr>
          <w:ilvl w:val="0"/>
          <w:numId w:val="13"/>
        </w:numPr>
        <w:rPr>
          <w:rFonts w:eastAsia="Arial" w:cs="Arial"/>
        </w:rPr>
      </w:pPr>
      <w:r>
        <w:rPr>
          <w:rFonts w:eastAsia="Arial" w:cs="Arial"/>
          <w:bCs/>
          <w:caps w:val="0"/>
          <w:color w:val="000000"/>
        </w:rPr>
        <w:t>CONFIDENTIALITY</w:t>
      </w:r>
    </w:p>
    <w:p w14:paraId="7D80E329" w14:textId="77777777" w:rsidR="001F123F" w:rsidRPr="00837587" w:rsidRDefault="00E15647">
      <w:pPr>
        <w:pStyle w:val="TXTNIV2"/>
        <w:numPr>
          <w:ilvl w:val="1"/>
          <w:numId w:val="13"/>
        </w:numPr>
        <w:rPr>
          <w:rFonts w:eastAsia="Arial" w:cs="Arial"/>
          <w:lang w:val="en-GB"/>
          <w:rPrChange w:id="342" w:author="OZ" w:date="2020-06-24T15:49:00Z">
            <w:rPr>
              <w:rFonts w:eastAsia="Arial" w:cs="Arial"/>
            </w:rPr>
          </w:rPrChange>
        </w:rPr>
      </w:pPr>
      <w:del w:id="343" w:author="Jan Stephan ||" w:date="2020-04-24T11:46:00Z">
        <w:r w:rsidRPr="00837587">
          <w:rPr>
            <w:rFonts w:eastAsia="Arial" w:cs="Arial"/>
            <w:color w:val="000000"/>
            <w:lang w:val="en-GB"/>
            <w:rPrChange w:id="344" w:author="OZ" w:date="2020-06-24T15:49:00Z">
              <w:rPr>
                <w:rFonts w:eastAsia="Arial" w:cs="Arial"/>
                <w:color w:val="000000"/>
              </w:rPr>
            </w:rPrChange>
          </w:rPr>
          <w:delText>The Service Provider</w:delText>
        </w:r>
      </w:del>
      <w:ins w:id="345" w:author="Jan Stephan ||" w:date="2020-04-24T11:46:00Z">
        <w:r w:rsidRPr="00837587">
          <w:rPr>
            <w:rFonts w:ascii="Times New Roman" w:eastAsia="Times New Roman" w:hAnsi="Times New Roman" w:cs="Times New Roman"/>
            <w:color w:val="000000"/>
            <w:sz w:val="14"/>
            <w:szCs w:val="14"/>
            <w:lang w:val="en-GB"/>
            <w:rPrChange w:id="346" w:author="OZ" w:date="2020-06-24T15:49:00Z">
              <w:rPr>
                <w:rFonts w:ascii="Times New Roman" w:eastAsia="Times New Roman" w:hAnsi="Times New Roman" w:cs="Times New Roman"/>
                <w:color w:val="000000"/>
                <w:sz w:val="14"/>
                <w:szCs w:val="14"/>
              </w:rPr>
            </w:rPrChange>
          </w:rPr>
          <w:t xml:space="preserve">           </w:t>
        </w:r>
        <w:commentRangeStart w:id="347"/>
        <w:r w:rsidRPr="00837587">
          <w:rPr>
            <w:rFonts w:eastAsia="Arial" w:cs="Arial"/>
            <w:color w:val="000000"/>
            <w:lang w:val="en-GB"/>
            <w:rPrChange w:id="348" w:author="OZ" w:date="2020-06-24T15:49:00Z">
              <w:rPr>
                <w:rFonts w:eastAsia="Arial" w:cs="Arial"/>
                <w:color w:val="000000"/>
              </w:rPr>
            </w:rPrChange>
          </w:rPr>
          <w:t>Either Party</w:t>
        </w:r>
      </w:ins>
      <w:r w:rsidRPr="00837587">
        <w:rPr>
          <w:rFonts w:eastAsia="Arial" w:cs="Arial"/>
          <w:color w:val="000000"/>
          <w:lang w:val="en-GB"/>
          <w:rPrChange w:id="349" w:author="OZ" w:date="2020-06-24T15:49:00Z">
            <w:rPr>
              <w:rFonts w:eastAsia="Arial" w:cs="Arial"/>
              <w:color w:val="000000"/>
            </w:rPr>
          </w:rPrChange>
        </w:rPr>
        <w:t xml:space="preserve"> </w:t>
      </w:r>
      <w:commentRangeEnd w:id="347"/>
      <w:r w:rsidR="003E4D89">
        <w:rPr>
          <w:rStyle w:val="CommentReference"/>
        </w:rPr>
        <w:commentReference w:id="347"/>
      </w:r>
      <w:r w:rsidRPr="00837587">
        <w:rPr>
          <w:rFonts w:eastAsia="Arial" w:cs="Arial"/>
          <w:color w:val="000000"/>
          <w:lang w:val="en-GB"/>
          <w:rPrChange w:id="350" w:author="OZ" w:date="2020-06-24T15:49:00Z">
            <w:rPr>
              <w:rFonts w:eastAsia="Arial" w:cs="Arial"/>
              <w:color w:val="000000"/>
            </w:rPr>
          </w:rPrChange>
        </w:rPr>
        <w:t xml:space="preserve">shall consider the content of the Contract and the Services and all Deliverables, as well as any information, document or other data given to the </w:t>
      </w:r>
      <w:del w:id="351" w:author="Jan Stephan ||" w:date="2020-04-24T11:46:00Z">
        <w:r w:rsidRPr="00837587">
          <w:rPr>
            <w:rFonts w:eastAsia="Arial" w:cs="Arial"/>
            <w:color w:val="000000"/>
            <w:lang w:val="en-GB"/>
            <w:rPrChange w:id="352" w:author="OZ" w:date="2020-06-24T15:49:00Z">
              <w:rPr>
                <w:rFonts w:eastAsia="Arial" w:cs="Arial"/>
                <w:color w:val="000000"/>
              </w:rPr>
            </w:rPrChange>
          </w:rPr>
          <w:delText xml:space="preserve">Service Provider </w:delText>
        </w:r>
      </w:del>
      <w:ins w:id="353" w:author="Jan Stephan ||" w:date="2020-04-24T11:46:00Z">
        <w:r w:rsidRPr="00837587">
          <w:rPr>
            <w:rFonts w:eastAsia="Arial" w:cs="Arial"/>
            <w:color w:val="000000"/>
            <w:lang w:val="en-GB"/>
            <w:rPrChange w:id="354" w:author="OZ" w:date="2020-06-24T15:49:00Z">
              <w:rPr>
                <w:rFonts w:eastAsia="Arial" w:cs="Arial"/>
                <w:color w:val="000000"/>
              </w:rPr>
            </w:rPrChange>
          </w:rPr>
          <w:t xml:space="preserve">Party </w:t>
        </w:r>
      </w:ins>
      <w:r w:rsidRPr="00837587">
        <w:rPr>
          <w:rFonts w:eastAsia="Arial" w:cs="Arial"/>
          <w:color w:val="000000"/>
          <w:lang w:val="en-GB"/>
          <w:rPrChange w:id="355" w:author="OZ" w:date="2020-06-24T15:49:00Z">
            <w:rPr>
              <w:rFonts w:eastAsia="Arial" w:cs="Arial"/>
              <w:color w:val="000000"/>
            </w:rPr>
          </w:rPrChange>
        </w:rPr>
        <w:t>by the</w:t>
      </w:r>
      <w:del w:id="356" w:author="Jan Stephan ||" w:date="2020-04-24T11:46:00Z">
        <w:r w:rsidRPr="00837587">
          <w:rPr>
            <w:rFonts w:eastAsia="Arial" w:cs="Arial"/>
            <w:color w:val="000000"/>
            <w:lang w:val="en-GB"/>
            <w:rPrChange w:id="357" w:author="OZ" w:date="2020-06-24T15:49:00Z">
              <w:rPr>
                <w:rFonts w:eastAsia="Arial" w:cs="Arial"/>
                <w:color w:val="000000"/>
              </w:rPr>
            </w:rPrChange>
          </w:rPr>
          <w:delText xml:space="preserve"> IOC</w:delText>
        </w:r>
      </w:del>
      <w:ins w:id="358" w:author="Jan Stephan ||" w:date="2020-04-24T11:46:00Z">
        <w:r w:rsidRPr="00837587">
          <w:rPr>
            <w:rFonts w:eastAsia="Arial" w:cs="Arial"/>
            <w:color w:val="000000"/>
            <w:lang w:val="en-GB"/>
            <w:rPrChange w:id="359" w:author="OZ" w:date="2020-06-24T15:49:00Z">
              <w:rPr>
                <w:rFonts w:eastAsia="Arial" w:cs="Arial"/>
                <w:color w:val="000000"/>
              </w:rPr>
            </w:rPrChange>
          </w:rPr>
          <w:t xml:space="preserve"> other Party</w:t>
        </w:r>
      </w:ins>
      <w:r w:rsidRPr="00837587">
        <w:rPr>
          <w:rFonts w:eastAsia="Arial" w:cs="Arial"/>
          <w:color w:val="000000"/>
          <w:lang w:val="en-GB"/>
          <w:rPrChange w:id="360" w:author="OZ" w:date="2020-06-24T15:49:00Z">
            <w:rPr>
              <w:rFonts w:eastAsia="Arial" w:cs="Arial"/>
              <w:color w:val="000000"/>
            </w:rPr>
          </w:rPrChange>
        </w:rPr>
        <w:t>, or by any third party pursuant to the</w:t>
      </w:r>
      <w:del w:id="361" w:author="Jan Stephan ||" w:date="2020-04-24T11:46:00Z">
        <w:r w:rsidRPr="00837587">
          <w:rPr>
            <w:rFonts w:eastAsia="Arial" w:cs="Arial"/>
            <w:color w:val="000000"/>
            <w:lang w:val="en-GB"/>
            <w:rPrChange w:id="362" w:author="OZ" w:date="2020-06-24T15:49:00Z">
              <w:rPr>
                <w:rFonts w:eastAsia="Arial" w:cs="Arial"/>
                <w:color w:val="000000"/>
              </w:rPr>
            </w:rPrChange>
          </w:rPr>
          <w:delText xml:space="preserve"> IOC’s</w:delText>
        </w:r>
      </w:del>
      <w:ins w:id="363" w:author="Jan Stephan ||" w:date="2020-04-24T11:46:00Z">
        <w:r w:rsidRPr="00837587">
          <w:rPr>
            <w:rFonts w:eastAsia="Arial" w:cs="Arial"/>
            <w:color w:val="000000"/>
            <w:lang w:val="en-GB"/>
            <w:rPrChange w:id="364" w:author="OZ" w:date="2020-06-24T15:49:00Z">
              <w:rPr>
                <w:rFonts w:eastAsia="Arial" w:cs="Arial"/>
                <w:color w:val="000000"/>
              </w:rPr>
            </w:rPrChange>
          </w:rPr>
          <w:t xml:space="preserve"> other Party's</w:t>
        </w:r>
      </w:ins>
      <w:r w:rsidRPr="00837587">
        <w:rPr>
          <w:rFonts w:eastAsia="Arial" w:cs="Arial"/>
          <w:color w:val="000000"/>
          <w:lang w:val="en-GB"/>
          <w:rPrChange w:id="365" w:author="OZ" w:date="2020-06-24T15:49:00Z">
            <w:rPr>
              <w:rFonts w:eastAsia="Arial" w:cs="Arial"/>
              <w:color w:val="000000"/>
            </w:rPr>
          </w:rPrChange>
        </w:rPr>
        <w:t xml:space="preserve"> request to help it perform the Services or that the Service Provider has had access to pursuant to the Contract (which shall be collectively referred to as “</w:t>
      </w:r>
      <w:r w:rsidRPr="00837587">
        <w:rPr>
          <w:rFonts w:eastAsia="Arial" w:cs="Arial"/>
          <w:b/>
          <w:bCs/>
          <w:color w:val="000000"/>
          <w:lang w:val="en-GB"/>
          <w:rPrChange w:id="366" w:author="OZ" w:date="2020-06-24T15:49:00Z">
            <w:rPr>
              <w:rFonts w:eastAsia="Arial" w:cs="Arial"/>
              <w:b/>
              <w:bCs/>
              <w:color w:val="000000"/>
            </w:rPr>
          </w:rPrChange>
        </w:rPr>
        <w:t>Confidential Information</w:t>
      </w:r>
      <w:r w:rsidRPr="00837587">
        <w:rPr>
          <w:rFonts w:eastAsia="Arial" w:cs="Arial"/>
          <w:color w:val="000000"/>
          <w:lang w:val="en-GB"/>
          <w:rPrChange w:id="367" w:author="OZ" w:date="2020-06-24T15:49:00Z">
            <w:rPr>
              <w:rFonts w:eastAsia="Arial" w:cs="Arial"/>
              <w:color w:val="000000"/>
            </w:rPr>
          </w:rPrChange>
        </w:rPr>
        <w:t xml:space="preserve">”), as confidential and the exclusive property of the </w:t>
      </w:r>
      <w:del w:id="368" w:author="Jan Stephan ||" w:date="2020-04-24T11:46:00Z">
        <w:r w:rsidRPr="00837587">
          <w:rPr>
            <w:rFonts w:eastAsia="Arial" w:cs="Arial"/>
            <w:color w:val="000000"/>
            <w:lang w:val="en-GB"/>
            <w:rPrChange w:id="369" w:author="OZ" w:date="2020-06-24T15:49:00Z">
              <w:rPr>
                <w:rFonts w:eastAsia="Arial" w:cs="Arial"/>
                <w:color w:val="000000"/>
              </w:rPr>
            </w:rPrChange>
          </w:rPr>
          <w:delText>IOC</w:delText>
        </w:r>
      </w:del>
      <w:ins w:id="370" w:author="Jan Stephan ||" w:date="2020-04-24T11:46:00Z">
        <w:r w:rsidRPr="00837587">
          <w:rPr>
            <w:rFonts w:eastAsia="Arial" w:cs="Arial"/>
            <w:color w:val="000000"/>
            <w:lang w:val="en-GB"/>
            <w:rPrChange w:id="371" w:author="OZ" w:date="2020-06-24T15:49:00Z">
              <w:rPr>
                <w:rFonts w:eastAsia="Arial" w:cs="Arial"/>
                <w:color w:val="000000"/>
              </w:rPr>
            </w:rPrChange>
          </w:rPr>
          <w:t>other Party</w:t>
        </w:r>
      </w:ins>
      <w:r w:rsidRPr="00837587">
        <w:rPr>
          <w:rFonts w:eastAsia="Arial" w:cs="Arial"/>
          <w:color w:val="000000"/>
          <w:lang w:val="en-GB"/>
          <w:rPrChange w:id="372" w:author="OZ" w:date="2020-06-24T15:49:00Z">
            <w:rPr>
              <w:rFonts w:eastAsia="Arial" w:cs="Arial"/>
              <w:color w:val="000000"/>
            </w:rPr>
          </w:rPrChange>
        </w:rPr>
        <w:t xml:space="preserve"> or the relevant third party. </w:t>
      </w:r>
      <w:del w:id="373" w:author="Jan Stephan ||" w:date="2020-04-24T11:46:00Z">
        <w:r w:rsidRPr="00837587">
          <w:rPr>
            <w:rFonts w:eastAsia="Arial" w:cs="Arial"/>
            <w:color w:val="000000"/>
            <w:lang w:val="en-GB"/>
            <w:rPrChange w:id="374" w:author="OZ" w:date="2020-06-24T15:49:00Z">
              <w:rPr>
                <w:rFonts w:eastAsia="Arial" w:cs="Arial"/>
                <w:color w:val="000000"/>
              </w:rPr>
            </w:rPrChange>
          </w:rPr>
          <w:delText xml:space="preserve">The Service Provider </w:delText>
        </w:r>
      </w:del>
      <w:ins w:id="375" w:author="Jan Stephan ||" w:date="2020-04-24T11:46:00Z">
        <w:r w:rsidRPr="00837587">
          <w:rPr>
            <w:rFonts w:eastAsia="Arial" w:cs="Arial"/>
            <w:color w:val="000000"/>
            <w:lang w:val="en-GB"/>
            <w:rPrChange w:id="376" w:author="OZ" w:date="2020-06-24T15:49:00Z">
              <w:rPr>
                <w:rFonts w:eastAsia="Arial" w:cs="Arial"/>
                <w:color w:val="000000"/>
              </w:rPr>
            </w:rPrChange>
          </w:rPr>
          <w:t xml:space="preserve">Either Party </w:t>
        </w:r>
      </w:ins>
      <w:r w:rsidRPr="00837587">
        <w:rPr>
          <w:rFonts w:eastAsia="Arial" w:cs="Arial"/>
          <w:color w:val="000000"/>
          <w:lang w:val="en-GB"/>
          <w:rPrChange w:id="377" w:author="OZ" w:date="2020-06-24T15:49:00Z">
            <w:rPr>
              <w:rFonts w:eastAsia="Arial" w:cs="Arial"/>
              <w:color w:val="000000"/>
            </w:rPr>
          </w:rPrChange>
        </w:rPr>
        <w:t xml:space="preserve">undertakes and agrees to keep all Confidential Information secret and not to disclose it or otherwise make it available, wholly or in part, to any third party, and not to make use of the Confidential Information, other than as required for the provision of the Services, without the prior written authorisation from the </w:t>
      </w:r>
      <w:del w:id="378" w:author="Jan Stephan ||" w:date="2020-04-24T11:46:00Z">
        <w:r w:rsidRPr="00837587">
          <w:rPr>
            <w:rFonts w:eastAsia="Arial" w:cs="Arial"/>
            <w:color w:val="000000"/>
            <w:lang w:val="en-GB"/>
            <w:rPrChange w:id="379" w:author="OZ" w:date="2020-06-24T15:49:00Z">
              <w:rPr>
                <w:rFonts w:eastAsia="Arial" w:cs="Arial"/>
                <w:color w:val="000000"/>
              </w:rPr>
            </w:rPrChange>
          </w:rPr>
          <w:delText>IOC. The Service Provider</w:delText>
        </w:r>
      </w:del>
      <w:ins w:id="380" w:author="Jan Stephan ||" w:date="2020-04-24T11:46:00Z">
        <w:r w:rsidRPr="00837587">
          <w:rPr>
            <w:rFonts w:eastAsia="Arial" w:cs="Arial"/>
            <w:color w:val="000000"/>
            <w:lang w:val="en-GB"/>
            <w:rPrChange w:id="381" w:author="OZ" w:date="2020-06-24T15:49:00Z">
              <w:rPr>
                <w:rFonts w:eastAsia="Arial" w:cs="Arial"/>
                <w:color w:val="000000"/>
              </w:rPr>
            </w:rPrChange>
          </w:rPr>
          <w:t>other Party. Either Party</w:t>
        </w:r>
      </w:ins>
      <w:r w:rsidRPr="00837587">
        <w:rPr>
          <w:rFonts w:eastAsia="Arial" w:cs="Arial"/>
          <w:color w:val="000000"/>
          <w:lang w:val="en-GB"/>
          <w:rPrChange w:id="382" w:author="OZ" w:date="2020-06-24T15:49:00Z">
            <w:rPr>
              <w:rFonts w:eastAsia="Arial" w:cs="Arial"/>
              <w:color w:val="000000"/>
            </w:rPr>
          </w:rPrChange>
        </w:rPr>
        <w:t xml:space="preserve"> shall </w:t>
      </w:r>
      <w:r w:rsidRPr="00837587">
        <w:rPr>
          <w:rFonts w:eastAsia="Arial" w:cs="Arial"/>
          <w:color w:val="000000"/>
          <w:lang w:val="en-GB"/>
          <w:rPrChange w:id="383" w:author="OZ" w:date="2020-06-24T15:49:00Z">
            <w:rPr>
              <w:rFonts w:eastAsia="Arial" w:cs="Arial"/>
              <w:color w:val="000000"/>
            </w:rPr>
          </w:rPrChange>
        </w:rPr>
        <w:lastRenderedPageBreak/>
        <w:t xml:space="preserve">return to the </w:t>
      </w:r>
      <w:del w:id="384" w:author="Jan Stephan ||" w:date="2020-04-24T11:46:00Z">
        <w:r w:rsidRPr="00837587">
          <w:rPr>
            <w:rFonts w:eastAsia="Arial" w:cs="Arial"/>
            <w:color w:val="000000"/>
            <w:lang w:val="en-GB"/>
            <w:rPrChange w:id="385" w:author="OZ" w:date="2020-06-24T15:49:00Z">
              <w:rPr>
                <w:rFonts w:eastAsia="Arial" w:cs="Arial"/>
                <w:color w:val="000000"/>
              </w:rPr>
            </w:rPrChange>
          </w:rPr>
          <w:delText>IOC</w:delText>
        </w:r>
      </w:del>
      <w:ins w:id="386" w:author="Jan Stephan ||" w:date="2020-04-24T11:46:00Z">
        <w:r w:rsidRPr="00837587">
          <w:rPr>
            <w:rFonts w:eastAsia="Arial" w:cs="Arial"/>
            <w:color w:val="000000"/>
            <w:lang w:val="en-GB"/>
            <w:rPrChange w:id="387" w:author="OZ" w:date="2020-06-24T15:49:00Z">
              <w:rPr>
                <w:rFonts w:eastAsia="Arial" w:cs="Arial"/>
                <w:color w:val="000000"/>
              </w:rPr>
            </w:rPrChange>
          </w:rPr>
          <w:t>other Party</w:t>
        </w:r>
      </w:ins>
      <w:r w:rsidRPr="00837587">
        <w:rPr>
          <w:rFonts w:eastAsia="Arial" w:cs="Arial"/>
          <w:color w:val="000000"/>
          <w:lang w:val="en-GB"/>
          <w:rPrChange w:id="388" w:author="OZ" w:date="2020-06-24T15:49:00Z">
            <w:rPr>
              <w:rFonts w:eastAsia="Arial" w:cs="Arial"/>
              <w:color w:val="000000"/>
            </w:rPr>
          </w:rPrChange>
        </w:rPr>
        <w:t>, or to the relevant third party, any and all Confidential Information (including all copies and reproductions thereof) and shall destroy any notes, reports or other documents that contain Confidential Information and delete any Confidential Information (and all copies and reproductions thereof) that is in electronic form or cannot otherwise be returned to the</w:t>
      </w:r>
      <w:del w:id="389" w:author="Jan Stephan ||" w:date="2020-04-24T11:46:00Z">
        <w:r w:rsidRPr="00837587">
          <w:rPr>
            <w:rFonts w:eastAsia="Arial" w:cs="Arial"/>
            <w:color w:val="000000"/>
            <w:lang w:val="en-GB"/>
            <w:rPrChange w:id="390" w:author="OZ" w:date="2020-06-24T15:49:00Z">
              <w:rPr>
                <w:rFonts w:eastAsia="Arial" w:cs="Arial"/>
                <w:color w:val="000000"/>
              </w:rPr>
            </w:rPrChange>
          </w:rPr>
          <w:delText xml:space="preserve"> IOC</w:delText>
        </w:r>
      </w:del>
      <w:ins w:id="391" w:author="Jan Stephan ||" w:date="2020-04-24T11:46:00Z">
        <w:r w:rsidRPr="00837587">
          <w:rPr>
            <w:rFonts w:eastAsia="Arial" w:cs="Arial"/>
            <w:color w:val="000000"/>
            <w:lang w:val="en-GB"/>
            <w:rPrChange w:id="392" w:author="OZ" w:date="2020-06-24T15:49:00Z">
              <w:rPr>
                <w:rFonts w:eastAsia="Arial" w:cs="Arial"/>
                <w:color w:val="000000"/>
              </w:rPr>
            </w:rPrChange>
          </w:rPr>
          <w:t xml:space="preserve"> other Party</w:t>
        </w:r>
      </w:ins>
      <w:r w:rsidRPr="00837587">
        <w:rPr>
          <w:rFonts w:eastAsia="Arial" w:cs="Arial"/>
          <w:color w:val="000000"/>
          <w:lang w:val="en-GB"/>
          <w:rPrChange w:id="393" w:author="OZ" w:date="2020-06-24T15:49:00Z">
            <w:rPr>
              <w:rFonts w:eastAsia="Arial" w:cs="Arial"/>
              <w:color w:val="000000"/>
            </w:rPr>
          </w:rPrChange>
        </w:rPr>
        <w:t xml:space="preserve">, upon termination of the Contract for any reason whatsoever or at the first written request of the </w:t>
      </w:r>
      <w:del w:id="394" w:author="Jan Stephan ||" w:date="2020-04-24T11:46:00Z">
        <w:r w:rsidRPr="00837587">
          <w:rPr>
            <w:rFonts w:eastAsia="Arial" w:cs="Arial"/>
            <w:color w:val="000000"/>
            <w:lang w:val="en-GB"/>
            <w:rPrChange w:id="395" w:author="OZ" w:date="2020-06-24T15:49:00Z">
              <w:rPr>
                <w:rFonts w:eastAsia="Arial" w:cs="Arial"/>
                <w:color w:val="000000"/>
              </w:rPr>
            </w:rPrChange>
          </w:rPr>
          <w:delText>IOC</w:delText>
        </w:r>
      </w:del>
      <w:ins w:id="396" w:author="Jan Stephan ||" w:date="2020-04-24T11:46:00Z">
        <w:r w:rsidRPr="00837587">
          <w:rPr>
            <w:rFonts w:eastAsia="Arial" w:cs="Arial"/>
            <w:color w:val="000000"/>
            <w:lang w:val="en-GB"/>
            <w:rPrChange w:id="397" w:author="OZ" w:date="2020-06-24T15:49:00Z">
              <w:rPr>
                <w:rFonts w:eastAsia="Arial" w:cs="Arial"/>
                <w:color w:val="000000"/>
              </w:rPr>
            </w:rPrChange>
          </w:rPr>
          <w:t>other Party</w:t>
        </w:r>
      </w:ins>
      <w:r w:rsidRPr="00837587">
        <w:rPr>
          <w:rFonts w:eastAsia="Arial" w:cs="Arial"/>
          <w:color w:val="000000"/>
          <w:lang w:val="en-GB"/>
          <w:rPrChange w:id="398" w:author="OZ" w:date="2020-06-24T15:49:00Z">
            <w:rPr>
              <w:rFonts w:eastAsia="Arial" w:cs="Arial"/>
              <w:color w:val="000000"/>
            </w:rPr>
          </w:rPrChange>
        </w:rPr>
        <w:t>.</w:t>
      </w:r>
    </w:p>
    <w:p w14:paraId="549797AD" w14:textId="77777777" w:rsidR="001F123F" w:rsidRPr="00837587" w:rsidRDefault="00E15647">
      <w:pPr>
        <w:pStyle w:val="TXTNIV2"/>
        <w:numPr>
          <w:ilvl w:val="1"/>
          <w:numId w:val="13"/>
        </w:numPr>
        <w:rPr>
          <w:rFonts w:eastAsia="Arial" w:cs="Arial"/>
          <w:lang w:val="en-GB"/>
          <w:rPrChange w:id="399" w:author="OZ" w:date="2020-06-24T15:49:00Z">
            <w:rPr>
              <w:rFonts w:eastAsia="Arial" w:cs="Arial"/>
            </w:rPr>
          </w:rPrChange>
        </w:rPr>
      </w:pPr>
      <w:del w:id="400" w:author="Alizee DERENDINGER" w:date="2020-05-29T11:49:00Z">
        <w:r w:rsidRPr="00837587">
          <w:rPr>
            <w:rFonts w:ascii="Times New Roman" w:eastAsia="Times New Roman" w:hAnsi="Times New Roman" w:cs="Times New Roman"/>
            <w:color w:val="000000"/>
            <w:sz w:val="14"/>
            <w:szCs w:val="14"/>
            <w:lang w:val="en-GB"/>
            <w:rPrChange w:id="401" w:author="OZ" w:date="2020-06-24T15:49:00Z">
              <w:rPr>
                <w:rFonts w:ascii="Times New Roman" w:eastAsia="Times New Roman" w:hAnsi="Times New Roman" w:cs="Times New Roman"/>
                <w:color w:val="000000"/>
                <w:sz w:val="14"/>
                <w:szCs w:val="14"/>
              </w:rPr>
            </w:rPrChange>
          </w:rPr>
          <w:delText xml:space="preserve">           </w:delText>
        </w:r>
      </w:del>
      <w:ins w:id="402" w:author="Alizee DERENDINGER" w:date="2020-05-29T11:49:00Z">
        <w:r w:rsidRPr="00837587">
          <w:rPr>
            <w:rFonts w:ascii="Times New Roman" w:eastAsia="Times New Roman" w:hAnsi="Times New Roman" w:cs="Times New Roman"/>
            <w:color w:val="000000"/>
            <w:sz w:val="14"/>
            <w:szCs w:val="14"/>
            <w:lang w:val="en-GB"/>
            <w:rPrChange w:id="403" w:author="OZ" w:date="2020-06-24T15:49:00Z">
              <w:rPr>
                <w:rFonts w:ascii="Times New Roman" w:eastAsia="Times New Roman" w:hAnsi="Times New Roman" w:cs="Times New Roman"/>
                <w:color w:val="000000"/>
                <w:sz w:val="14"/>
                <w:szCs w:val="14"/>
              </w:rPr>
            </w:rPrChange>
          </w:rPr>
          <w:t xml:space="preserve">         </w:t>
        </w:r>
      </w:ins>
      <w:r w:rsidRPr="00837587">
        <w:rPr>
          <w:rFonts w:eastAsia="Arial" w:cs="Arial"/>
          <w:color w:val="000000"/>
          <w:lang w:val="en-GB"/>
          <w:rPrChange w:id="404" w:author="OZ" w:date="2020-06-24T15:49:00Z">
            <w:rPr>
              <w:rFonts w:eastAsia="Arial" w:cs="Arial"/>
              <w:color w:val="000000"/>
            </w:rPr>
          </w:rPrChange>
        </w:rPr>
        <w:t>Either Party shall not, without the prior written consent of the other Party, disclose, make known or promote in any other way the existence of the Contract or its relations with the other Party, including, without limitation, by means of advertisements in any manner, media or form whatsoever. The obligations arising from this provision shall not expire upon termination of the Contract.</w:t>
      </w:r>
    </w:p>
    <w:p w14:paraId="56A2A462" w14:textId="77777777" w:rsidR="001F123F" w:rsidRPr="00837587" w:rsidRDefault="00E15647">
      <w:pPr>
        <w:pStyle w:val="TXTNIV1"/>
        <w:numPr>
          <w:ilvl w:val="0"/>
          <w:numId w:val="13"/>
        </w:numPr>
        <w:rPr>
          <w:del w:id="405" w:author="Alizee DERENDINGER" w:date="2020-05-29T11:49:00Z"/>
          <w:rFonts w:eastAsia="Arial" w:cs="Arial"/>
          <w:lang w:val="en-GB"/>
          <w:rPrChange w:id="406" w:author="OZ" w:date="2020-06-24T15:49:00Z">
            <w:rPr>
              <w:del w:id="407" w:author="Alizee DERENDINGER" w:date="2020-05-29T11:49:00Z"/>
              <w:rFonts w:eastAsia="Arial" w:cs="Arial"/>
            </w:rPr>
          </w:rPrChange>
        </w:rPr>
      </w:pPr>
      <w:del w:id="408" w:author="Alizee DERENDINGER" w:date="2020-05-29T11:49:00Z">
        <w:r w:rsidRPr="00837587">
          <w:rPr>
            <w:rFonts w:eastAsia="Arial" w:cs="Arial"/>
            <w:b w:val="0"/>
            <w:bCs/>
            <w:color w:val="000000"/>
            <w:lang w:val="en-GB"/>
            <w:rPrChange w:id="409" w:author="OZ" w:date="2020-06-24T15:49:00Z">
              <w:rPr>
                <w:rFonts w:eastAsia="Arial" w:cs="Arial"/>
                <w:b w:val="0"/>
                <w:bCs/>
                <w:color w:val="000000"/>
              </w:rPr>
            </w:rPrChange>
          </w:rPr>
          <w:delText>DATA PROTECTION</w:delText>
        </w:r>
      </w:del>
    </w:p>
    <w:p w14:paraId="388929F4" w14:textId="77777777" w:rsidR="001F123F" w:rsidRPr="00837587" w:rsidRDefault="00E15647">
      <w:pPr>
        <w:pStyle w:val="TXTNIV2"/>
        <w:numPr>
          <w:ilvl w:val="0"/>
          <w:numId w:val="0"/>
        </w:numPr>
        <w:ind w:left="709"/>
        <w:rPr>
          <w:rFonts w:eastAsia="Arial" w:cs="Arial"/>
          <w:lang w:val="en-GB"/>
          <w:rPrChange w:id="410" w:author="OZ" w:date="2020-06-24T15:49:00Z">
            <w:rPr>
              <w:rFonts w:eastAsia="Arial" w:cs="Arial"/>
            </w:rPr>
          </w:rPrChange>
        </w:rPr>
      </w:pPr>
      <w:r w:rsidRPr="00837587">
        <w:rPr>
          <w:rFonts w:eastAsia="Arial" w:cs="Arial"/>
          <w:color w:val="000000"/>
          <w:lang w:val="en-GB"/>
          <w:rPrChange w:id="411" w:author="OZ" w:date="2020-06-24T15:49:00Z">
            <w:rPr>
              <w:rFonts w:eastAsia="Arial" w:cs="Arial"/>
              <w:color w:val="000000"/>
            </w:rPr>
          </w:rPrChange>
        </w:rPr>
        <w:t xml:space="preserve"> </w:t>
      </w:r>
    </w:p>
    <w:p w14:paraId="011B5421" w14:textId="77777777" w:rsidR="001F123F" w:rsidRPr="00837587" w:rsidRDefault="00E15647">
      <w:pPr>
        <w:pStyle w:val="TXTNIV2"/>
        <w:numPr>
          <w:ilvl w:val="0"/>
          <w:numId w:val="0"/>
        </w:numPr>
        <w:ind w:left="709"/>
        <w:rPr>
          <w:rFonts w:eastAsia="Arial" w:cs="Arial"/>
          <w:lang w:val="en-GB"/>
          <w:rPrChange w:id="412" w:author="OZ" w:date="2020-06-24T15:49:00Z">
            <w:rPr>
              <w:rFonts w:eastAsia="Arial" w:cs="Arial"/>
            </w:rPr>
          </w:rPrChange>
        </w:rPr>
      </w:pPr>
      <w:r w:rsidRPr="00837587">
        <w:rPr>
          <w:rFonts w:eastAsia="Arial" w:cs="Arial"/>
          <w:color w:val="000000"/>
          <w:lang w:val="en-GB"/>
          <w:rPrChange w:id="413" w:author="OZ" w:date="2020-06-24T15:49:00Z">
            <w:rPr>
              <w:rFonts w:eastAsia="Arial" w:cs="Arial"/>
              <w:color w:val="000000"/>
            </w:rPr>
          </w:rPrChange>
        </w:rPr>
        <w:t xml:space="preserve"> </w:t>
      </w:r>
    </w:p>
    <w:p w14:paraId="10772B57" w14:textId="77777777" w:rsidR="001F123F" w:rsidRDefault="00E15647">
      <w:pPr>
        <w:pStyle w:val="TXTNIV1"/>
        <w:rPr>
          <w:ins w:id="414" w:author="Alizee DERENDINGER" w:date="2020-05-29T11:49:00Z"/>
          <w:rFonts w:eastAsia="Arial" w:cs="Arial"/>
        </w:rPr>
      </w:pPr>
      <w:ins w:id="415" w:author="Alizee DERENDINGER" w:date="2020-05-29T11:49:00Z">
        <w:r>
          <w:rPr>
            <w:rFonts w:eastAsia="Arial" w:cs="Arial"/>
            <w:bCs/>
            <w:caps w:val="0"/>
            <w:color w:val="000000"/>
          </w:rPr>
          <w:t>DATA PROTECTION</w:t>
        </w:r>
      </w:ins>
    </w:p>
    <w:p w14:paraId="46C668AC" w14:textId="77777777" w:rsidR="001F123F" w:rsidRPr="00837587" w:rsidRDefault="00E15647">
      <w:pPr>
        <w:pStyle w:val="TXTNIV2"/>
        <w:numPr>
          <w:ilvl w:val="1"/>
          <w:numId w:val="13"/>
        </w:numPr>
        <w:rPr>
          <w:rFonts w:eastAsia="Arial" w:cs="Arial"/>
          <w:lang w:val="en-GB"/>
          <w:rPrChange w:id="416" w:author="OZ" w:date="2020-06-24T15:49:00Z">
            <w:rPr>
              <w:rFonts w:eastAsia="Arial" w:cs="Arial"/>
            </w:rPr>
          </w:rPrChange>
        </w:rPr>
      </w:pPr>
      <w:r>
        <w:rPr>
          <w:rStyle w:val="CommentReference"/>
        </w:rPr>
        <w:commentReference w:id="417"/>
      </w:r>
      <w:r>
        <w:rPr>
          <w:rStyle w:val="CommentReference"/>
        </w:rPr>
        <w:commentReference w:id="418"/>
      </w:r>
      <w:r w:rsidR="00C30C99">
        <w:rPr>
          <w:rStyle w:val="CommentReference"/>
        </w:rPr>
        <w:commentReference w:id="419"/>
      </w:r>
      <w:del w:id="420" w:author="Alizee DERENDINGER" w:date="2020-05-29T11:49:00Z">
        <w:r w:rsidRPr="00837587">
          <w:rPr>
            <w:rFonts w:ascii="Times New Roman" w:eastAsia="Times New Roman" w:hAnsi="Times New Roman" w:cs="Times New Roman"/>
            <w:color w:val="000000"/>
            <w:sz w:val="14"/>
            <w:szCs w:val="14"/>
            <w:lang w:val="en-GB"/>
            <w:rPrChange w:id="421" w:author="OZ" w:date="2020-06-24T15:49:00Z">
              <w:rPr>
                <w:rFonts w:ascii="Times New Roman" w:eastAsia="Times New Roman" w:hAnsi="Times New Roman" w:cs="Times New Roman"/>
                <w:color w:val="000000"/>
                <w:sz w:val="14"/>
                <w:szCs w:val="14"/>
              </w:rPr>
            </w:rPrChange>
          </w:rPr>
          <w:delText xml:space="preserve">           </w:delText>
        </w:r>
      </w:del>
      <w:ins w:id="422" w:author="Alizee DERENDINGER" w:date="2020-05-29T11:49:00Z">
        <w:r w:rsidRPr="00837587">
          <w:rPr>
            <w:rFonts w:eastAsia="Arial" w:cs="Arial"/>
            <w:color w:val="000000"/>
            <w:lang w:val="en-GB"/>
            <w:rPrChange w:id="423" w:author="OZ" w:date="2020-06-24T15:49:00Z">
              <w:rPr>
                <w:rFonts w:eastAsia="Arial" w:cs="Arial"/>
                <w:color w:val="000000"/>
              </w:rPr>
            </w:rPrChange>
          </w:rPr>
          <w:t xml:space="preserve">Each Party, acting as independent Data Controller, must process Personal Data in compliance with applicable Data Protection Laws (as defined under Article 8.2 below). </w:t>
        </w:r>
        <w:r w:rsidRPr="00837587">
          <w:rPr>
            <w:rFonts w:eastAsia="Arial" w:cs="Arial"/>
            <w:color w:val="000000"/>
            <w:sz w:val="20"/>
            <w:szCs w:val="20"/>
            <w:shd w:val="clear" w:color="auto" w:fill="FFFF00"/>
            <w:lang w:val="en-GB"/>
            <w:rPrChange w:id="424" w:author="OZ" w:date="2020-06-24T15:49:00Z">
              <w:rPr>
                <w:rFonts w:eastAsia="Arial" w:cs="Arial"/>
                <w:color w:val="000000"/>
                <w:sz w:val="20"/>
                <w:szCs w:val="20"/>
                <w:shd w:val="clear" w:color="auto" w:fill="FFFF00"/>
              </w:rPr>
            </w:rPrChange>
          </w:rPr>
          <w:t xml:space="preserve"> </w:t>
        </w:r>
      </w:ins>
      <w:r w:rsidRPr="00837587">
        <w:rPr>
          <w:rFonts w:eastAsia="Arial" w:cs="Arial"/>
          <w:color w:val="000000"/>
          <w:lang w:val="en-GB"/>
          <w:rPrChange w:id="425" w:author="OZ" w:date="2020-06-24T15:49:00Z">
            <w:rPr>
              <w:rFonts w:eastAsia="Arial" w:cs="Arial"/>
              <w:color w:val="000000"/>
            </w:rPr>
          </w:rPrChange>
        </w:rPr>
        <w:t xml:space="preserve">Where Personal Data (as defined under Article 8.2 below) are made available to the Service </w:t>
      </w:r>
      <w:proofErr w:type="spellStart"/>
      <w:r w:rsidRPr="00837587">
        <w:rPr>
          <w:rFonts w:eastAsia="Arial" w:cs="Arial"/>
          <w:color w:val="000000"/>
          <w:lang w:val="en-GB"/>
          <w:rPrChange w:id="426" w:author="OZ" w:date="2020-06-24T15:49:00Z">
            <w:rPr>
              <w:rFonts w:eastAsia="Arial" w:cs="Arial"/>
              <w:color w:val="000000"/>
            </w:rPr>
          </w:rPrChange>
        </w:rPr>
        <w:t>Provider</w:t>
      </w:r>
      <w:del w:id="427" w:author="Alizee DERENDINGER" w:date="2020-05-29T11:49:00Z">
        <w:r w:rsidRPr="00837587">
          <w:rPr>
            <w:rFonts w:eastAsia="Arial" w:cs="Arial"/>
            <w:color w:val="000000"/>
            <w:lang w:val="en-GB"/>
            <w:rPrChange w:id="428" w:author="OZ" w:date="2020-06-24T15:49:00Z">
              <w:rPr>
                <w:rFonts w:eastAsia="Arial" w:cs="Arial"/>
                <w:color w:val="000000"/>
              </w:rPr>
            </w:rPrChange>
          </w:rPr>
          <w:delText xml:space="preserve"> </w:delText>
        </w:r>
      </w:del>
      <w:ins w:id="429" w:author="Alizee DERENDINGER" w:date="2020-05-29T11:49:00Z">
        <w:r w:rsidRPr="00837587">
          <w:rPr>
            <w:rFonts w:eastAsia="Arial" w:cs="Arial"/>
            <w:color w:val="000000"/>
            <w:lang w:val="en-GB"/>
            <w:rPrChange w:id="430" w:author="OZ" w:date="2020-06-24T15:49:00Z">
              <w:rPr>
                <w:rFonts w:eastAsia="Arial" w:cs="Arial"/>
                <w:color w:val="000000"/>
              </w:rPr>
            </w:rPrChange>
          </w:rPr>
          <w:t>,acting</w:t>
        </w:r>
        <w:proofErr w:type="spellEnd"/>
        <w:r w:rsidRPr="00837587">
          <w:rPr>
            <w:rFonts w:eastAsia="Arial" w:cs="Arial"/>
            <w:color w:val="000000"/>
            <w:lang w:val="en-GB"/>
            <w:rPrChange w:id="431" w:author="OZ" w:date="2020-06-24T15:49:00Z">
              <w:rPr>
                <w:rFonts w:eastAsia="Arial" w:cs="Arial"/>
                <w:color w:val="000000"/>
              </w:rPr>
            </w:rPrChange>
          </w:rPr>
          <w:t xml:space="preserve"> as independent Data Controller, </w:t>
        </w:r>
      </w:ins>
      <w:r w:rsidRPr="00837587">
        <w:rPr>
          <w:rFonts w:eastAsia="Arial" w:cs="Arial"/>
          <w:color w:val="000000"/>
          <w:lang w:val="en-GB"/>
          <w:rPrChange w:id="432" w:author="OZ" w:date="2020-06-24T15:49:00Z">
            <w:rPr>
              <w:rFonts w:eastAsia="Arial" w:cs="Arial"/>
              <w:color w:val="000000"/>
            </w:rPr>
          </w:rPrChange>
        </w:rPr>
        <w:t>in relation to the Contract, the Service Provider shall process such Personal Data</w:t>
      </w:r>
      <w:del w:id="433" w:author="Alizee DERENDINGER" w:date="2020-05-29T11:49:00Z">
        <w:r w:rsidRPr="00837587">
          <w:rPr>
            <w:rFonts w:eastAsia="Arial" w:cs="Arial"/>
            <w:color w:val="000000"/>
            <w:lang w:val="en-GB"/>
            <w:rPrChange w:id="434" w:author="OZ" w:date="2020-06-24T15:49:00Z">
              <w:rPr>
                <w:rFonts w:eastAsia="Arial" w:cs="Arial"/>
                <w:color w:val="000000"/>
              </w:rPr>
            </w:rPrChange>
          </w:rPr>
          <w:delText xml:space="preserve"> in compliance with all applicable Data Protection Laws (as defined under Article 8.2 below),</w:delText>
        </w:r>
      </w:del>
      <w:r w:rsidRPr="00837587">
        <w:rPr>
          <w:rFonts w:eastAsia="Arial" w:cs="Arial"/>
          <w:color w:val="000000"/>
          <w:lang w:val="en-GB"/>
          <w:rPrChange w:id="435" w:author="OZ" w:date="2020-06-24T15:49:00Z">
            <w:rPr>
              <w:rFonts w:eastAsia="Arial" w:cs="Arial"/>
              <w:color w:val="000000"/>
            </w:rPr>
          </w:rPrChange>
        </w:rPr>
        <w:t xml:space="preserve"> only as necessary for the purpose of the performance of the present Contract (incl. the optimization of Service Provider's Services) and for the purposes outlined in the Service Provider’s data privacy notice, which can be retrieved in its then current form online at www.learnship.com/de/datenschutzerklaerung/#English. </w:t>
      </w:r>
    </w:p>
    <w:p w14:paraId="5A98205B" w14:textId="77777777" w:rsidR="001F123F" w:rsidRPr="00837587" w:rsidRDefault="00E15647">
      <w:pPr>
        <w:pStyle w:val="TXTNIV2"/>
        <w:numPr>
          <w:ilvl w:val="0"/>
          <w:numId w:val="0"/>
        </w:numPr>
        <w:ind w:left="709"/>
        <w:rPr>
          <w:rFonts w:eastAsia="Arial" w:cs="Arial"/>
          <w:lang w:val="en-GB"/>
          <w:rPrChange w:id="436" w:author="OZ" w:date="2020-06-24T15:49:00Z">
            <w:rPr>
              <w:rFonts w:eastAsia="Arial" w:cs="Arial"/>
            </w:rPr>
          </w:rPrChange>
        </w:rPr>
      </w:pPr>
      <w:r w:rsidRPr="00837587">
        <w:rPr>
          <w:rFonts w:eastAsia="Arial" w:cs="Arial"/>
          <w:color w:val="000000"/>
          <w:lang w:val="en-GB"/>
          <w:rPrChange w:id="437" w:author="OZ" w:date="2020-06-24T15:49:00Z">
            <w:rPr>
              <w:rFonts w:eastAsia="Arial" w:cs="Arial"/>
              <w:color w:val="000000"/>
            </w:rPr>
          </w:rPrChange>
        </w:rPr>
        <w:t>The Service Provider shall commit itself to confidentiality or be under an appropriate statutory obligation of confidentiality.</w:t>
      </w:r>
    </w:p>
    <w:p w14:paraId="191E2704" w14:textId="754E310D" w:rsidR="001F123F" w:rsidRPr="00837587" w:rsidRDefault="00E15647">
      <w:pPr>
        <w:pStyle w:val="TXTNIV2"/>
        <w:numPr>
          <w:ilvl w:val="0"/>
          <w:numId w:val="0"/>
        </w:numPr>
        <w:ind w:left="709"/>
        <w:rPr>
          <w:rFonts w:eastAsia="Arial" w:cs="Arial"/>
          <w:lang w:val="en-GB"/>
          <w:rPrChange w:id="438" w:author="OZ" w:date="2020-06-24T15:49:00Z">
            <w:rPr>
              <w:rFonts w:eastAsia="Arial" w:cs="Arial"/>
            </w:rPr>
          </w:rPrChange>
        </w:rPr>
      </w:pPr>
      <w:r w:rsidRPr="00837587">
        <w:rPr>
          <w:rFonts w:eastAsia="Arial" w:cs="Arial"/>
          <w:color w:val="000000"/>
          <w:lang w:val="en-GB"/>
          <w:rPrChange w:id="439" w:author="OZ" w:date="2020-06-24T15:49:00Z">
            <w:rPr>
              <w:rFonts w:eastAsia="Arial" w:cs="Arial"/>
              <w:color w:val="000000"/>
            </w:rPr>
          </w:rPrChange>
        </w:rPr>
        <w:t>The Service Provider may</w:t>
      </w:r>
      <w:ins w:id="440" w:author="IOC Legal" w:date="2020-06-25T10:15:00Z">
        <w:r w:rsidR="00B44315">
          <w:rPr>
            <w:rFonts w:eastAsia="Arial" w:cs="Arial"/>
            <w:color w:val="000000"/>
            <w:lang w:val="en-GB"/>
          </w:rPr>
          <w:t xml:space="preserve"> </w:t>
        </w:r>
      </w:ins>
      <w:r w:rsidRPr="00837587">
        <w:rPr>
          <w:rFonts w:eastAsia="Arial" w:cs="Arial"/>
          <w:color w:val="000000"/>
          <w:lang w:val="en-GB"/>
          <w:rPrChange w:id="441" w:author="OZ" w:date="2020-06-24T15:49:00Z">
            <w:rPr>
              <w:rFonts w:eastAsia="Arial" w:cs="Arial"/>
              <w:color w:val="000000"/>
            </w:rPr>
          </w:rPrChange>
        </w:rPr>
        <w:t>store or otherwise make available the Personal Data outside of Switzerland and/or the European Economic Area. In such cases, the Service Provider shall ensure that, before transferring or making available any Personal Data to any recipient located outside Switzerland and/or the EEA, it has provided appropriate safeguards in relation to the transfer, that the data subject has enforceable rights and effective legal remedies and that it complies with its obligations under the Data Protection Laws by providing an adequate level of protection to any Personal Data that is transferred. Furthermore, the Service Provider shall cooperate with the IOC for the purpose of the IOC complying with applicable laws, including any data subject access request or request from any authority.</w:t>
      </w:r>
    </w:p>
    <w:p w14:paraId="34CB83C5" w14:textId="77777777" w:rsidR="001F123F" w:rsidRPr="00837587" w:rsidRDefault="00E15647">
      <w:pPr>
        <w:pStyle w:val="TXTNIV2"/>
        <w:numPr>
          <w:ilvl w:val="0"/>
          <w:numId w:val="0"/>
        </w:numPr>
        <w:ind w:left="709"/>
        <w:rPr>
          <w:rFonts w:eastAsia="Arial" w:cs="Arial"/>
          <w:lang w:val="en-GB"/>
          <w:rPrChange w:id="442" w:author="OZ" w:date="2020-06-24T15:49:00Z">
            <w:rPr>
              <w:rFonts w:eastAsia="Arial" w:cs="Arial"/>
            </w:rPr>
          </w:rPrChange>
        </w:rPr>
      </w:pPr>
      <w:r w:rsidRPr="00837587">
        <w:rPr>
          <w:rFonts w:eastAsia="Arial" w:cs="Arial"/>
          <w:color w:val="000000"/>
          <w:lang w:val="en-GB"/>
          <w:rPrChange w:id="443" w:author="OZ" w:date="2020-06-24T15:49:00Z">
            <w:rPr>
              <w:rFonts w:eastAsia="Arial" w:cs="Arial"/>
              <w:color w:val="000000"/>
            </w:rPr>
          </w:rPrChange>
        </w:rPr>
        <w:t xml:space="preserve">The Service Provider shall ensure that it has in place appropriate and </w:t>
      </w:r>
      <w:proofErr w:type="gramStart"/>
      <w:r w:rsidRPr="00837587">
        <w:rPr>
          <w:rFonts w:eastAsia="Arial" w:cs="Arial"/>
          <w:color w:val="000000"/>
          <w:lang w:val="en-GB"/>
          <w:rPrChange w:id="444" w:author="OZ" w:date="2020-06-24T15:49:00Z">
            <w:rPr>
              <w:rFonts w:eastAsia="Arial" w:cs="Arial"/>
              <w:color w:val="000000"/>
            </w:rPr>
          </w:rPrChange>
        </w:rPr>
        <w:t>sufficient</w:t>
      </w:r>
      <w:proofErr w:type="gramEnd"/>
      <w:r w:rsidRPr="00837587">
        <w:rPr>
          <w:rFonts w:eastAsia="Arial" w:cs="Arial"/>
          <w:color w:val="000000"/>
          <w:lang w:val="en-GB"/>
          <w:rPrChange w:id="445" w:author="OZ" w:date="2020-06-24T15:49:00Z">
            <w:rPr>
              <w:rFonts w:eastAsia="Arial" w:cs="Arial"/>
              <w:color w:val="000000"/>
            </w:rPr>
          </w:rPrChange>
        </w:rPr>
        <w:t xml:space="preserve"> technical and organisational measures adapted to the nature of the Personal Data and compliant with the requirements of applicable Data Protection Laws to protect the confidentiality and the integrity of the Personal Data. In the case that the Service Provider becomes aware of any unauthorised or unlawful processing, any accidental or unauthorised loss of, destruction of, or damage to the Personal Data, the Service Provider shall </w:t>
      </w:r>
      <w:del w:id="446" w:author="Jan Stephan ||" w:date="2020-04-24T11:46:00Z">
        <w:r w:rsidRPr="00837587">
          <w:rPr>
            <w:rFonts w:eastAsia="Arial" w:cs="Arial"/>
            <w:color w:val="000000"/>
            <w:lang w:val="en-GB"/>
            <w:rPrChange w:id="447" w:author="OZ" w:date="2020-06-24T15:49:00Z">
              <w:rPr>
                <w:rFonts w:eastAsia="Arial" w:cs="Arial"/>
                <w:color w:val="000000"/>
              </w:rPr>
            </w:rPrChange>
          </w:rPr>
          <w:delText xml:space="preserve">immediately </w:delText>
        </w:r>
      </w:del>
      <w:r w:rsidRPr="00837587">
        <w:rPr>
          <w:rFonts w:eastAsia="Arial" w:cs="Arial"/>
          <w:color w:val="000000"/>
          <w:lang w:val="en-GB"/>
          <w:rPrChange w:id="448" w:author="OZ" w:date="2020-06-24T15:49:00Z">
            <w:rPr>
              <w:rFonts w:eastAsia="Arial" w:cs="Arial"/>
              <w:color w:val="000000"/>
            </w:rPr>
          </w:rPrChange>
        </w:rPr>
        <w:t>notify the IOC</w:t>
      </w:r>
      <w:ins w:id="449" w:author="Jan Stephan ||" w:date="2020-04-24T11:46:00Z">
        <w:r w:rsidRPr="00837587">
          <w:rPr>
            <w:rFonts w:eastAsia="Arial" w:cs="Arial"/>
            <w:color w:val="000000"/>
            <w:lang w:val="en-GB"/>
            <w:rPrChange w:id="450" w:author="OZ" w:date="2020-06-24T15:49:00Z">
              <w:rPr>
                <w:rFonts w:eastAsia="Arial" w:cs="Arial"/>
                <w:color w:val="000000"/>
              </w:rPr>
            </w:rPrChange>
          </w:rPr>
          <w:t xml:space="preserve"> without undue delay</w:t>
        </w:r>
      </w:ins>
      <w:r w:rsidRPr="00837587">
        <w:rPr>
          <w:rFonts w:eastAsia="Arial" w:cs="Arial"/>
          <w:color w:val="000000"/>
          <w:lang w:val="en-GB"/>
          <w:rPrChange w:id="451" w:author="OZ" w:date="2020-06-24T15:49:00Z">
            <w:rPr>
              <w:rFonts w:eastAsia="Arial" w:cs="Arial"/>
              <w:color w:val="000000"/>
            </w:rPr>
          </w:rPrChange>
        </w:rPr>
        <w:t>.</w:t>
      </w:r>
    </w:p>
    <w:p w14:paraId="7E8AE2B2" w14:textId="77777777" w:rsidR="001F123F" w:rsidRPr="00837587" w:rsidRDefault="00E15647">
      <w:pPr>
        <w:pStyle w:val="TXTNIV2"/>
        <w:numPr>
          <w:ilvl w:val="0"/>
          <w:numId w:val="0"/>
        </w:numPr>
        <w:ind w:left="709"/>
        <w:rPr>
          <w:rFonts w:eastAsia="Arial" w:cs="Arial"/>
          <w:lang w:val="en-GB"/>
          <w:rPrChange w:id="452" w:author="OZ" w:date="2020-06-24T15:49:00Z">
            <w:rPr>
              <w:rFonts w:eastAsia="Arial" w:cs="Arial"/>
            </w:rPr>
          </w:rPrChange>
        </w:rPr>
      </w:pPr>
      <w:r w:rsidRPr="00837587">
        <w:rPr>
          <w:rFonts w:eastAsia="Arial" w:cs="Arial"/>
          <w:color w:val="000000"/>
          <w:lang w:val="en-GB"/>
          <w:rPrChange w:id="453" w:author="OZ" w:date="2020-06-24T15:49:00Z">
            <w:rPr>
              <w:rFonts w:eastAsia="Arial" w:cs="Arial"/>
              <w:color w:val="000000"/>
            </w:rPr>
          </w:rPrChange>
        </w:rPr>
        <w:lastRenderedPageBreak/>
        <w:t xml:space="preserve">The Service Provider shall ensure that the Personal Data, including any copies thereof, is not kept for longer than necessary for the purpose of the performance of the Contract and permanently deleted upon termination or expiration of the Agreement, </w:t>
      </w:r>
      <w:del w:id="454" w:author="IOC Legal" w:date="2020-06-25T10:17:00Z">
        <w:r w:rsidRPr="00837587" w:rsidDel="00B44315">
          <w:rPr>
            <w:rFonts w:eastAsia="Arial" w:cs="Arial"/>
            <w:color w:val="000000"/>
            <w:lang w:val="en-GB"/>
            <w:rPrChange w:id="455" w:author="OZ" w:date="2020-06-24T15:49:00Z">
              <w:rPr>
                <w:rFonts w:eastAsia="Arial" w:cs="Arial"/>
                <w:color w:val="000000"/>
              </w:rPr>
            </w:rPrChange>
          </w:rPr>
          <w:delText xml:space="preserve">, </w:delText>
        </w:r>
      </w:del>
      <w:r w:rsidRPr="00837587">
        <w:rPr>
          <w:rFonts w:eastAsia="Arial" w:cs="Arial"/>
          <w:color w:val="000000"/>
          <w:lang w:val="en-GB"/>
          <w:rPrChange w:id="456" w:author="OZ" w:date="2020-06-24T15:49:00Z">
            <w:rPr>
              <w:rFonts w:eastAsia="Arial" w:cs="Arial"/>
              <w:color w:val="000000"/>
            </w:rPr>
          </w:rPrChange>
        </w:rPr>
        <w:t>unless the Service Provider is required to retain copies of the Personal Data for compliance with applicable laws. Such copies shall be kept confidential and secure.</w:t>
      </w:r>
    </w:p>
    <w:p w14:paraId="3127C778" w14:textId="77777777" w:rsidR="001F123F" w:rsidRPr="00837587" w:rsidRDefault="00E15647">
      <w:pPr>
        <w:pStyle w:val="TXTNIV2"/>
        <w:numPr>
          <w:ilvl w:val="0"/>
          <w:numId w:val="0"/>
        </w:numPr>
        <w:ind w:left="709"/>
        <w:rPr>
          <w:rFonts w:eastAsia="Arial" w:cs="Arial"/>
          <w:lang w:val="en-GB"/>
          <w:rPrChange w:id="457" w:author="OZ" w:date="2020-06-24T15:49:00Z">
            <w:rPr>
              <w:rFonts w:eastAsia="Arial" w:cs="Arial"/>
            </w:rPr>
          </w:rPrChange>
        </w:rPr>
      </w:pPr>
      <w:r w:rsidRPr="00837587">
        <w:rPr>
          <w:rFonts w:eastAsia="Arial" w:cs="Arial"/>
          <w:color w:val="000000"/>
          <w:lang w:val="en-GB"/>
          <w:rPrChange w:id="458" w:author="OZ" w:date="2020-06-24T15:49:00Z">
            <w:rPr>
              <w:rFonts w:eastAsia="Arial" w:cs="Arial"/>
              <w:color w:val="000000"/>
            </w:rPr>
          </w:rPrChange>
        </w:rPr>
        <w:t>The Service Provider agrees to enter into any further agreement or execute any further documents with the IOC, or any entity designated by the IOC, as may be necessary for the purposes of ensuring the compliance of the processing of the Personal Data under the Contract with Data Protection Laws.</w:t>
      </w:r>
    </w:p>
    <w:p w14:paraId="5E1C035C" w14:textId="77777777" w:rsidR="001F123F" w:rsidRPr="00837587" w:rsidRDefault="00E15647">
      <w:pPr>
        <w:pStyle w:val="TXTNIV2"/>
        <w:numPr>
          <w:ilvl w:val="0"/>
          <w:numId w:val="0"/>
        </w:numPr>
        <w:ind w:left="709"/>
        <w:rPr>
          <w:rFonts w:eastAsia="Arial" w:cs="Arial"/>
          <w:lang w:val="en-GB"/>
          <w:rPrChange w:id="459" w:author="OZ" w:date="2020-06-24T15:49:00Z">
            <w:rPr>
              <w:rFonts w:eastAsia="Arial" w:cs="Arial"/>
            </w:rPr>
          </w:rPrChange>
        </w:rPr>
      </w:pPr>
      <w:r w:rsidRPr="00837587">
        <w:rPr>
          <w:rFonts w:eastAsia="Arial" w:cs="Arial"/>
          <w:color w:val="000000"/>
          <w:lang w:val="en-GB"/>
          <w:rPrChange w:id="460" w:author="OZ" w:date="2020-06-24T15:49:00Z">
            <w:rPr>
              <w:rFonts w:eastAsia="Arial" w:cs="Arial"/>
              <w:color w:val="000000"/>
            </w:rPr>
          </w:rPrChange>
        </w:rPr>
        <w:t xml:space="preserve">The Service Provider may engage a third party acting on its behalf as a data processor for carrying out the purpose of the performance of the Contract </w:t>
      </w:r>
      <w:proofErr w:type="gramStart"/>
      <w:r w:rsidRPr="00837587">
        <w:rPr>
          <w:rFonts w:eastAsia="Arial" w:cs="Arial"/>
          <w:color w:val="000000"/>
          <w:lang w:val="en-GB"/>
          <w:rPrChange w:id="461" w:author="OZ" w:date="2020-06-24T15:49:00Z">
            <w:rPr>
              <w:rFonts w:eastAsia="Arial" w:cs="Arial"/>
              <w:color w:val="000000"/>
            </w:rPr>
          </w:rPrChange>
        </w:rPr>
        <w:t>provided that</w:t>
      </w:r>
      <w:proofErr w:type="gramEnd"/>
      <w:r w:rsidRPr="00837587">
        <w:rPr>
          <w:rFonts w:eastAsia="Arial" w:cs="Arial"/>
          <w:color w:val="000000"/>
          <w:lang w:val="en-GB"/>
          <w:rPrChange w:id="462" w:author="OZ" w:date="2020-06-24T15:49:00Z">
            <w:rPr>
              <w:rFonts w:eastAsia="Arial" w:cs="Arial"/>
              <w:color w:val="000000"/>
            </w:rPr>
          </w:rPrChange>
        </w:rPr>
        <w:t xml:space="preserve"> it complies with Data Protection Laws.</w:t>
      </w:r>
    </w:p>
    <w:p w14:paraId="73B9C62C" w14:textId="77777777" w:rsidR="001F123F" w:rsidRPr="00837587" w:rsidRDefault="00E15647">
      <w:pPr>
        <w:pStyle w:val="TXTNIV2"/>
        <w:numPr>
          <w:ilvl w:val="0"/>
          <w:numId w:val="0"/>
        </w:numPr>
        <w:ind w:left="709"/>
        <w:rPr>
          <w:rFonts w:eastAsia="Arial" w:cs="Arial"/>
          <w:lang w:val="en-GB"/>
          <w:rPrChange w:id="463" w:author="OZ" w:date="2020-06-24T15:49:00Z">
            <w:rPr>
              <w:rFonts w:eastAsia="Arial" w:cs="Arial"/>
            </w:rPr>
          </w:rPrChange>
        </w:rPr>
      </w:pPr>
      <w:r w:rsidRPr="00837587">
        <w:rPr>
          <w:rFonts w:eastAsia="Arial" w:cs="Arial"/>
          <w:color w:val="000000"/>
          <w:lang w:val="en-GB"/>
          <w:rPrChange w:id="464" w:author="OZ" w:date="2020-06-24T15:49:00Z">
            <w:rPr>
              <w:rFonts w:eastAsia="Arial" w:cs="Arial"/>
              <w:color w:val="000000"/>
            </w:rPr>
          </w:rPrChange>
        </w:rPr>
        <w:t xml:space="preserve"> </w:t>
      </w:r>
    </w:p>
    <w:p w14:paraId="38F47973" w14:textId="77777777" w:rsidR="001F123F" w:rsidRPr="00837587" w:rsidRDefault="00E15647">
      <w:pPr>
        <w:pStyle w:val="TXTNIV2"/>
        <w:numPr>
          <w:ilvl w:val="1"/>
          <w:numId w:val="13"/>
        </w:numPr>
        <w:rPr>
          <w:rFonts w:eastAsia="Arial" w:cs="Arial"/>
          <w:lang w:val="en-GB"/>
          <w:rPrChange w:id="465" w:author="OZ" w:date="2020-06-24T15:49:00Z">
            <w:rPr>
              <w:rFonts w:eastAsia="Arial" w:cs="Arial"/>
            </w:rPr>
          </w:rPrChange>
        </w:rPr>
      </w:pPr>
      <w:r w:rsidRPr="00837587">
        <w:rPr>
          <w:rFonts w:eastAsia="Arial" w:cs="Arial"/>
          <w:color w:val="000000"/>
          <w:lang w:val="en-GB"/>
          <w:rPrChange w:id="466" w:author="OZ" w:date="2020-06-24T15:49:00Z">
            <w:rPr>
              <w:rFonts w:eastAsia="Arial" w:cs="Arial"/>
              <w:color w:val="000000"/>
            </w:rPr>
          </w:rPrChange>
        </w:rPr>
        <w:t>For the purpose of this Article 8:</w:t>
      </w:r>
    </w:p>
    <w:p w14:paraId="15E4072C" w14:textId="77777777" w:rsidR="001F123F" w:rsidRDefault="00E15647">
      <w:pPr>
        <w:pStyle w:val="TXTNIV3"/>
        <w:numPr>
          <w:ilvl w:val="2"/>
          <w:numId w:val="13"/>
        </w:numPr>
        <w:rPr>
          <w:rFonts w:eastAsia="Arial" w:cs="Arial"/>
        </w:rPr>
      </w:pPr>
      <w:r>
        <w:rPr>
          <w:rFonts w:eastAsia="Arial" w:cs="Arial"/>
          <w:b/>
          <w:bCs/>
          <w:color w:val="000000"/>
        </w:rPr>
        <w:t>“Personal Data”</w:t>
      </w:r>
      <w:r>
        <w:rPr>
          <w:rFonts w:eastAsia="Arial" w:cs="Arial"/>
          <w:color w:val="000000"/>
        </w:rPr>
        <w:t xml:space="preserve"> shall mean any information related to an identified or identifiable person which is protected pursuant to the Data Protection Laws.</w:t>
      </w:r>
    </w:p>
    <w:p w14:paraId="67F3E704" w14:textId="77777777" w:rsidR="001F123F" w:rsidRDefault="00E15647">
      <w:pPr>
        <w:pStyle w:val="TXTNIV3"/>
        <w:numPr>
          <w:ilvl w:val="2"/>
          <w:numId w:val="13"/>
        </w:numPr>
        <w:rPr>
          <w:rFonts w:eastAsia="Arial" w:cs="Arial"/>
        </w:rPr>
      </w:pPr>
      <w:r>
        <w:rPr>
          <w:rFonts w:eastAsia="Arial" w:cs="Arial"/>
          <w:color w:val="000000"/>
        </w:rPr>
        <w:t>“</w:t>
      </w:r>
      <w:r>
        <w:rPr>
          <w:rFonts w:eastAsia="Arial" w:cs="Arial"/>
          <w:b/>
          <w:bCs/>
          <w:color w:val="000000"/>
        </w:rPr>
        <w:t xml:space="preserve">Data Protection Laws” </w:t>
      </w:r>
      <w:r>
        <w:rPr>
          <w:rFonts w:eastAsia="Arial" w:cs="Arial"/>
          <w:color w:val="000000"/>
        </w:rPr>
        <w:t xml:space="preserve">shall mean any and all data protection, privacy or similar laws that may apply to the processing of the Personal Data including, without limitation, the laws of Switzerland (in particular the Swiss Federal Act on Data Protection, including any revisions thereof and implementation ordinances) and the General Data Protection Regulation ((EU)2016/679) together with any of its relevant national transposition legislations and legally binding data protection authorities and courts rulings and other legally bonding implementation measures in the EU/EEA. </w:t>
      </w:r>
    </w:p>
    <w:p w14:paraId="12F281F6" w14:textId="77777777" w:rsidR="001F123F" w:rsidRDefault="00E15647">
      <w:pPr>
        <w:pStyle w:val="TXTNIV3"/>
        <w:numPr>
          <w:ilvl w:val="0"/>
          <w:numId w:val="0"/>
        </w:numPr>
        <w:spacing w:after="240"/>
        <w:ind w:left="709" w:hanging="709"/>
        <w:rPr>
          <w:rFonts w:eastAsia="Arial" w:cs="Arial"/>
        </w:rPr>
      </w:pPr>
      <w:r>
        <w:rPr>
          <w:rFonts w:eastAsia="Arial" w:cs="Arial"/>
          <w:color w:val="000000"/>
        </w:rPr>
        <w:t>8.3</w:t>
      </w:r>
      <w:r>
        <w:rPr>
          <w:rFonts w:eastAsia="Arial" w:cs="Arial"/>
          <w:color w:val="000000"/>
        </w:rPr>
        <w:tab/>
        <w:t>The Service Provider understands that the IOC may hold and process Personal Data relating to the Service Provider (including any of its employees, agents and other representatives involved in the provision of the Services) for purposes related to the performance of the Agreement, in particular, as necessary for accessing IOC premises and facilities, using the IT systems, digital and other professional resources, or for the payment of fees, the provision of accommodation and transportation, and other services. Further information regarding the processing of the Service Provider’s Personal Data may be provided to the Service Provider in specific cases, such as the participation in certain events which require an accreditation, or regarding the use of certain IT systems and resources. The Service Provider is responsible to inform its employees, agents and other representatives regarding the processing of their personal data by the IOC.</w:t>
      </w:r>
    </w:p>
    <w:p w14:paraId="7C70775B" w14:textId="77777777" w:rsidR="001F123F" w:rsidRDefault="00E15647">
      <w:pPr>
        <w:pStyle w:val="TXTNIV3"/>
        <w:numPr>
          <w:ilvl w:val="0"/>
          <w:numId w:val="0"/>
        </w:numPr>
        <w:spacing w:after="240"/>
        <w:ind w:left="709"/>
        <w:rPr>
          <w:rFonts w:eastAsia="Arial" w:cs="Arial"/>
        </w:rPr>
      </w:pPr>
      <w:r>
        <w:rPr>
          <w:rFonts w:eastAsia="Arial" w:cs="Arial"/>
          <w:color w:val="000000"/>
        </w:rPr>
        <w:t xml:space="preserve">The IOC will retain the Service Provider’s Personal Data for no longer than is necessary for the purposes of the processing and will implement appropriate technical and </w:t>
      </w:r>
      <w:proofErr w:type="spellStart"/>
      <w:r>
        <w:rPr>
          <w:rFonts w:eastAsia="Arial" w:cs="Arial"/>
          <w:color w:val="000000"/>
        </w:rPr>
        <w:t>organisational</w:t>
      </w:r>
      <w:proofErr w:type="spellEnd"/>
      <w:r>
        <w:rPr>
          <w:rFonts w:eastAsia="Arial" w:cs="Arial"/>
          <w:color w:val="000000"/>
        </w:rPr>
        <w:t xml:space="preserve"> measures to protect such data against risks of damage, destruction, loss or </w:t>
      </w:r>
      <w:proofErr w:type="spellStart"/>
      <w:r>
        <w:rPr>
          <w:rFonts w:eastAsia="Arial" w:cs="Arial"/>
          <w:color w:val="000000"/>
        </w:rPr>
        <w:t>unauthorised</w:t>
      </w:r>
      <w:proofErr w:type="spellEnd"/>
      <w:r>
        <w:rPr>
          <w:rFonts w:eastAsia="Arial" w:cs="Arial"/>
          <w:color w:val="000000"/>
        </w:rPr>
        <w:t xml:space="preserve"> access. The Service Provider’s information may be transferred to recipients based in countries that do not provide in their laws a level of protection of the privacy equivalent to the one applied within the European Economic Area and Switzerland. In accordance with applicable laws, before transferring data to those countries, the IOC implements safeguard mechanisms recognized by Swiss and European regulators.</w:t>
      </w:r>
    </w:p>
    <w:p w14:paraId="019FD8B8" w14:textId="77777777" w:rsidR="001F123F" w:rsidRDefault="00E15647">
      <w:pPr>
        <w:pStyle w:val="TXTNIV3"/>
        <w:numPr>
          <w:ilvl w:val="0"/>
          <w:numId w:val="0"/>
        </w:numPr>
        <w:spacing w:after="240"/>
        <w:ind w:left="709"/>
        <w:rPr>
          <w:rFonts w:eastAsia="Arial" w:cs="Arial"/>
        </w:rPr>
      </w:pPr>
      <w:r>
        <w:rPr>
          <w:rFonts w:eastAsia="Arial" w:cs="Arial"/>
          <w:color w:val="000000"/>
        </w:rPr>
        <w:lastRenderedPageBreak/>
        <w:t>In compliance with applicable Data Protection Laws, the data subject has the right to request access, deletion or correction of any erroneous or incomplete data by contacting the IOC contact designated in the Agreement.</w:t>
      </w:r>
    </w:p>
    <w:p w14:paraId="6C49CBA8" w14:textId="77777777" w:rsidR="001F123F" w:rsidRDefault="00E15647">
      <w:pPr>
        <w:pStyle w:val="TXTNIV1"/>
        <w:numPr>
          <w:ilvl w:val="0"/>
          <w:numId w:val="13"/>
        </w:numPr>
        <w:rPr>
          <w:rFonts w:eastAsia="Arial" w:cs="Arial"/>
        </w:rPr>
      </w:pPr>
      <w:r>
        <w:rPr>
          <w:rFonts w:eastAsia="Arial" w:cs="Arial"/>
          <w:bCs/>
          <w:caps w:val="0"/>
          <w:color w:val="000000"/>
        </w:rPr>
        <w:t>LIABILITY OF THE PARTIES</w:t>
      </w:r>
    </w:p>
    <w:p w14:paraId="6616CA71" w14:textId="3E8C8140" w:rsidR="001F123F" w:rsidRPr="00837587" w:rsidRDefault="00E15647">
      <w:pPr>
        <w:pStyle w:val="TXTNIV2"/>
        <w:numPr>
          <w:ilvl w:val="1"/>
          <w:numId w:val="13"/>
        </w:numPr>
        <w:rPr>
          <w:rFonts w:eastAsia="Arial" w:cs="Arial"/>
          <w:lang w:val="en-GB"/>
          <w:rPrChange w:id="467" w:author="OZ" w:date="2020-06-24T15:49:00Z">
            <w:rPr>
              <w:rFonts w:eastAsia="Arial" w:cs="Arial"/>
            </w:rPr>
          </w:rPrChange>
        </w:rPr>
      </w:pPr>
      <w:r w:rsidRPr="00837587">
        <w:rPr>
          <w:rFonts w:ascii="Times New Roman" w:eastAsia="Times New Roman" w:hAnsi="Times New Roman" w:cs="Times New Roman"/>
          <w:color w:val="000000"/>
          <w:sz w:val="14"/>
          <w:szCs w:val="14"/>
          <w:lang w:val="en-GB"/>
          <w:rPrChange w:id="468" w:author="OZ" w:date="2020-06-24T15:49:00Z">
            <w:rPr>
              <w:rFonts w:ascii="Times New Roman" w:eastAsia="Times New Roman" w:hAnsi="Times New Roman" w:cs="Times New Roman"/>
              <w:color w:val="000000"/>
              <w:sz w:val="14"/>
              <w:szCs w:val="14"/>
            </w:rPr>
          </w:rPrChange>
        </w:rPr>
        <w:t xml:space="preserve">          </w:t>
      </w:r>
      <w:r w:rsidRPr="00837587">
        <w:rPr>
          <w:rFonts w:eastAsia="Arial" w:cs="Arial"/>
          <w:color w:val="000000"/>
          <w:lang w:val="en-GB"/>
          <w:rPrChange w:id="469" w:author="OZ" w:date="2020-06-24T15:49:00Z">
            <w:rPr>
              <w:rFonts w:eastAsia="Arial" w:cs="Arial"/>
              <w:color w:val="000000"/>
            </w:rPr>
          </w:rPrChange>
        </w:rPr>
        <w:t>The Service Provider undertakes to indemnify and hold harmless the IOC (including its directors, employees, agents, affiliates and representatives) from any and all claim by, or liability to, any third party for loss, damage or injury to persons or property caused by any act or omission (whether wilful or gross negligent) of the Service Provider (including its directors, employees, agents, affiliates, representatives and Subcontractors)</w:t>
      </w:r>
      <w:ins w:id="470" w:author="IOC Legal" w:date="2020-06-24T16:31:00Z">
        <w:r w:rsidR="00514F1F">
          <w:rPr>
            <w:rFonts w:eastAsia="Arial" w:cs="Arial"/>
            <w:color w:val="000000"/>
            <w:lang w:val="en-GB"/>
          </w:rPr>
          <w:t xml:space="preserve"> for any violation whatsoever of Article</w:t>
        </w:r>
      </w:ins>
      <w:ins w:id="471" w:author="IOC Legal" w:date="2020-06-24T16:32:00Z">
        <w:r w:rsidR="00514F1F">
          <w:rPr>
            <w:rFonts w:eastAsia="Arial" w:cs="Arial"/>
            <w:color w:val="000000"/>
            <w:lang w:val="en-GB"/>
          </w:rPr>
          <w:t>s 4,</w:t>
        </w:r>
      </w:ins>
      <w:ins w:id="472" w:author="IOC Legal" w:date="2020-06-24T16:33:00Z">
        <w:r w:rsidR="00514F1F">
          <w:rPr>
            <w:rFonts w:eastAsia="Arial" w:cs="Arial"/>
            <w:color w:val="000000"/>
            <w:lang w:val="en-GB"/>
          </w:rPr>
          <w:t xml:space="preserve"> </w:t>
        </w:r>
      </w:ins>
      <w:ins w:id="473" w:author="IOC Legal" w:date="2020-06-24T16:32:00Z">
        <w:r w:rsidR="00514F1F">
          <w:rPr>
            <w:rFonts w:eastAsia="Arial" w:cs="Arial"/>
            <w:color w:val="000000"/>
            <w:lang w:val="en-GB"/>
          </w:rPr>
          <w:t>5,</w:t>
        </w:r>
      </w:ins>
      <w:ins w:id="474" w:author="IOC Legal" w:date="2020-06-24T16:34:00Z">
        <w:r w:rsidR="00514F1F">
          <w:rPr>
            <w:rFonts w:eastAsia="Arial" w:cs="Arial"/>
            <w:color w:val="000000"/>
            <w:lang w:val="en-GB"/>
          </w:rPr>
          <w:t xml:space="preserve"> </w:t>
        </w:r>
      </w:ins>
      <w:ins w:id="475" w:author="IOC Legal" w:date="2020-06-24T16:32:00Z">
        <w:r w:rsidR="00514F1F">
          <w:rPr>
            <w:rFonts w:eastAsia="Arial" w:cs="Arial"/>
            <w:color w:val="000000"/>
            <w:lang w:val="en-GB"/>
          </w:rPr>
          <w:t>6,</w:t>
        </w:r>
      </w:ins>
      <w:ins w:id="476" w:author="IOC Legal" w:date="2020-06-24T16:34:00Z">
        <w:r w:rsidR="00514F1F">
          <w:rPr>
            <w:rFonts w:eastAsia="Arial" w:cs="Arial"/>
            <w:color w:val="000000"/>
            <w:lang w:val="en-GB"/>
          </w:rPr>
          <w:t xml:space="preserve"> </w:t>
        </w:r>
      </w:ins>
      <w:ins w:id="477" w:author="IOC Legal" w:date="2020-06-24T16:32:00Z">
        <w:r w:rsidR="00514F1F">
          <w:rPr>
            <w:rFonts w:eastAsia="Arial" w:cs="Arial"/>
            <w:color w:val="000000"/>
            <w:lang w:val="en-GB"/>
          </w:rPr>
          <w:t>7 and 8 of the Framework Agreement</w:t>
        </w:r>
      </w:ins>
      <w:del w:id="478" w:author="IOC Legal" w:date="2020-06-24T16:39:00Z">
        <w:r w:rsidRPr="00837587" w:rsidDel="00EA092A">
          <w:rPr>
            <w:rFonts w:eastAsia="Arial" w:cs="Arial"/>
            <w:color w:val="000000"/>
            <w:lang w:val="en-GB"/>
            <w:rPrChange w:id="479" w:author="OZ" w:date="2020-06-24T15:49:00Z">
              <w:rPr>
                <w:rFonts w:eastAsia="Arial" w:cs="Arial"/>
                <w:color w:val="000000"/>
              </w:rPr>
            </w:rPrChange>
          </w:rPr>
          <w:delText xml:space="preserve"> in connection with the Contract </w:delText>
        </w:r>
      </w:del>
      <w:r w:rsidRPr="00837587">
        <w:rPr>
          <w:rFonts w:eastAsia="Arial" w:cs="Arial"/>
          <w:color w:val="000000"/>
          <w:lang w:val="en-GB"/>
          <w:rPrChange w:id="480" w:author="OZ" w:date="2020-06-24T15:49:00Z">
            <w:rPr>
              <w:rFonts w:eastAsia="Arial" w:cs="Arial"/>
              <w:color w:val="000000"/>
            </w:rPr>
          </w:rPrChange>
        </w:rPr>
        <w:t>(including, but not limited to, legal fees, costs and other expenses).</w:t>
      </w:r>
      <w:del w:id="481" w:author="IOC Legal" w:date="2020-06-24T16:39:00Z">
        <w:r w:rsidRPr="00837587" w:rsidDel="00EA092A">
          <w:rPr>
            <w:rFonts w:eastAsia="Arial" w:cs="Arial"/>
            <w:color w:val="000000"/>
            <w:lang w:val="en-GB"/>
            <w:rPrChange w:id="482" w:author="OZ" w:date="2020-06-24T15:49:00Z">
              <w:rPr>
                <w:rFonts w:eastAsia="Arial" w:cs="Arial"/>
                <w:color w:val="000000"/>
              </w:rPr>
            </w:rPrChange>
          </w:rPr>
          <w:delText>.</w:delText>
        </w:r>
      </w:del>
      <w:ins w:id="483" w:author="IOC Legal" w:date="2020-06-24T16:39:00Z">
        <w:r w:rsidR="00EA092A" w:rsidRPr="00EA092A">
          <w:rPr>
            <w:rFonts w:eastAsia="Arial" w:cs="Arial"/>
            <w:color w:val="000000"/>
            <w:lang w:val="en-GB"/>
          </w:rPr>
          <w:t xml:space="preserve"> </w:t>
        </w:r>
        <w:r w:rsidR="00EA092A">
          <w:rPr>
            <w:rFonts w:eastAsia="Arial" w:cs="Arial"/>
            <w:color w:val="000000"/>
            <w:lang w:val="en-GB"/>
          </w:rPr>
          <w:t>In derogation of Article 9 of the Fram</w:t>
        </w:r>
      </w:ins>
      <w:ins w:id="484" w:author="IOC Legal" w:date="2020-06-24T16:40:00Z">
        <w:r w:rsidR="00EA092A">
          <w:rPr>
            <w:rFonts w:eastAsia="Arial" w:cs="Arial"/>
            <w:color w:val="000000"/>
            <w:lang w:val="en-GB"/>
          </w:rPr>
          <w:t>e</w:t>
        </w:r>
      </w:ins>
      <w:ins w:id="485" w:author="IOC Legal" w:date="2020-06-24T16:39:00Z">
        <w:r w:rsidR="00EA092A">
          <w:rPr>
            <w:rFonts w:eastAsia="Arial" w:cs="Arial"/>
            <w:color w:val="000000"/>
            <w:lang w:val="en-GB"/>
          </w:rPr>
          <w:t>work Agreement, all the other liabilities of the Parties arising out or</w:t>
        </w:r>
        <w:r w:rsidR="00EA092A" w:rsidRPr="001A0140">
          <w:rPr>
            <w:rFonts w:eastAsia="Arial" w:cs="Arial"/>
            <w:color w:val="000000"/>
            <w:lang w:val="en-GB"/>
          </w:rPr>
          <w:t xml:space="preserve"> in connection with the Contract</w:t>
        </w:r>
        <w:r w:rsidR="00EA092A">
          <w:rPr>
            <w:rFonts w:eastAsia="Arial" w:cs="Arial"/>
            <w:color w:val="000000"/>
            <w:lang w:val="en-GB"/>
          </w:rPr>
          <w:t xml:space="preserve"> that are not related to or in connection with violations of Article 4, 5, 6, 7 and 8 of the Framework Agreement, shall not</w:t>
        </w:r>
      </w:ins>
      <w:ins w:id="486" w:author="IOC Legal" w:date="2020-06-24T16:40:00Z">
        <w:r w:rsidR="00EA092A">
          <w:rPr>
            <w:rFonts w:eastAsia="Arial" w:cs="Arial"/>
            <w:color w:val="000000"/>
            <w:lang w:val="en-GB"/>
          </w:rPr>
          <w:t xml:space="preserve"> exceed in aggregate the amount of EUR 5,000,</w:t>
        </w:r>
      </w:ins>
      <w:ins w:id="487" w:author="IOC Legal" w:date="2020-06-24T16:41:00Z">
        <w:r w:rsidR="00EA092A">
          <w:rPr>
            <w:rFonts w:eastAsia="Arial" w:cs="Arial"/>
            <w:color w:val="000000"/>
            <w:lang w:val="en-GB"/>
          </w:rPr>
          <w:t>000 (Five Million Euros).</w:t>
        </w:r>
      </w:ins>
    </w:p>
    <w:p w14:paraId="13613156" w14:textId="77777777" w:rsidR="001F123F" w:rsidRPr="00837587" w:rsidRDefault="00E15647">
      <w:pPr>
        <w:pStyle w:val="TXTNIV2"/>
        <w:numPr>
          <w:ilvl w:val="1"/>
          <w:numId w:val="13"/>
        </w:numPr>
        <w:rPr>
          <w:rFonts w:eastAsia="Arial" w:cs="Arial"/>
          <w:lang w:val="en-GB"/>
          <w:rPrChange w:id="488" w:author="OZ" w:date="2020-06-24T15:49:00Z">
            <w:rPr>
              <w:rFonts w:eastAsia="Arial" w:cs="Arial"/>
            </w:rPr>
          </w:rPrChange>
        </w:rPr>
      </w:pPr>
      <w:r w:rsidRPr="00837587">
        <w:rPr>
          <w:rFonts w:eastAsia="Arial" w:cs="Arial"/>
          <w:color w:val="000000"/>
          <w:lang w:val="en-GB"/>
          <w:rPrChange w:id="489" w:author="OZ" w:date="2020-06-24T15:49:00Z">
            <w:rPr>
              <w:rFonts w:eastAsia="Arial" w:cs="Arial"/>
              <w:color w:val="000000"/>
            </w:rPr>
          </w:rPrChange>
        </w:rPr>
        <w:t>In the absence of gross negligence or wilful misconduct, the IOC shall not be liable to the Service Provider (including its directors, employees, agents, affiliates, and representatives) for any loss or damage sustained or suffered in the context of the Contract.</w:t>
      </w:r>
    </w:p>
    <w:p w14:paraId="12AE7362" w14:textId="77777777" w:rsidR="001F123F" w:rsidRDefault="00E15647">
      <w:pPr>
        <w:pStyle w:val="TXTNIV1"/>
        <w:numPr>
          <w:ilvl w:val="0"/>
          <w:numId w:val="13"/>
        </w:numPr>
        <w:rPr>
          <w:rFonts w:eastAsia="Arial" w:cs="Arial"/>
        </w:rPr>
      </w:pPr>
      <w:r>
        <w:rPr>
          <w:rFonts w:eastAsia="Arial" w:cs="Arial"/>
          <w:bCs/>
          <w:caps w:val="0"/>
          <w:color w:val="000000"/>
        </w:rPr>
        <w:t>INSURANCE</w:t>
      </w:r>
    </w:p>
    <w:p w14:paraId="498D207C" w14:textId="77777777" w:rsidR="001F123F" w:rsidRPr="00837587" w:rsidRDefault="00E15647">
      <w:pPr>
        <w:pStyle w:val="TXTNIV2"/>
        <w:numPr>
          <w:ilvl w:val="1"/>
          <w:numId w:val="13"/>
        </w:numPr>
        <w:rPr>
          <w:rFonts w:eastAsia="Arial" w:cs="Arial"/>
          <w:lang w:val="en-GB"/>
          <w:rPrChange w:id="490" w:author="OZ" w:date="2020-06-24T15:49:00Z">
            <w:rPr>
              <w:rFonts w:eastAsia="Arial" w:cs="Arial"/>
            </w:rPr>
          </w:rPrChange>
        </w:rPr>
      </w:pPr>
      <w:r>
        <w:rPr>
          <w:rStyle w:val="CommentReference"/>
        </w:rPr>
        <w:commentReference w:id="491"/>
      </w:r>
      <w:r>
        <w:rPr>
          <w:rStyle w:val="CommentReference"/>
        </w:rPr>
        <w:commentReference w:id="492"/>
      </w:r>
      <w:r w:rsidR="00514F1F">
        <w:rPr>
          <w:rStyle w:val="CommentReference"/>
        </w:rPr>
        <w:commentReference w:id="493"/>
      </w:r>
      <w:del w:id="494" w:author="Alizee DERENDINGER" w:date="2020-05-29T11:49:00Z">
        <w:r w:rsidRPr="00837587">
          <w:rPr>
            <w:rFonts w:ascii="Times New Roman" w:eastAsia="Times New Roman" w:hAnsi="Times New Roman" w:cs="Times New Roman"/>
            <w:color w:val="000000"/>
            <w:sz w:val="14"/>
            <w:szCs w:val="14"/>
            <w:lang w:val="en-GB"/>
            <w:rPrChange w:id="495" w:author="OZ" w:date="2020-06-24T15:49:00Z">
              <w:rPr>
                <w:rFonts w:ascii="Times New Roman" w:eastAsia="Times New Roman" w:hAnsi="Times New Roman" w:cs="Times New Roman"/>
                <w:color w:val="000000"/>
                <w:sz w:val="14"/>
                <w:szCs w:val="14"/>
              </w:rPr>
            </w:rPrChange>
          </w:rPr>
          <w:delText xml:space="preserve">       </w:delText>
        </w:r>
      </w:del>
      <w:ins w:id="496" w:author="Alizee DERENDINGER" w:date="2020-05-29T11:49:00Z">
        <w:r w:rsidRPr="00837587">
          <w:rPr>
            <w:rFonts w:ascii="Times New Roman" w:eastAsia="Times New Roman" w:hAnsi="Times New Roman" w:cs="Times New Roman"/>
            <w:color w:val="000000"/>
            <w:sz w:val="14"/>
            <w:szCs w:val="14"/>
            <w:lang w:val="en-GB"/>
            <w:rPrChange w:id="497" w:author="OZ" w:date="2020-06-24T15:49:00Z">
              <w:rPr>
                <w:rFonts w:ascii="Times New Roman" w:eastAsia="Times New Roman" w:hAnsi="Times New Roman" w:cs="Times New Roman"/>
                <w:color w:val="000000"/>
                <w:sz w:val="14"/>
                <w:szCs w:val="14"/>
              </w:rPr>
            </w:rPrChange>
          </w:rPr>
          <w:t xml:space="preserve">      </w:t>
        </w:r>
      </w:ins>
      <w:r w:rsidRPr="00837587">
        <w:rPr>
          <w:rFonts w:eastAsia="Arial" w:cs="Arial"/>
          <w:color w:val="000000"/>
          <w:lang w:val="en-GB"/>
          <w:rPrChange w:id="498" w:author="OZ" w:date="2020-06-24T15:49:00Z">
            <w:rPr>
              <w:rFonts w:eastAsia="Arial" w:cs="Arial"/>
              <w:color w:val="000000"/>
            </w:rPr>
          </w:rPrChange>
        </w:rPr>
        <w:t xml:space="preserve">During the entire term of the Contract, the Service Provider shall provide and maintain all necessary and appropriate insurance coverage, in particular, </w:t>
      </w:r>
      <w:del w:id="499" w:author="Alizee DERENDINGER" w:date="2020-05-29T11:49:00Z">
        <w:r w:rsidRPr="00837587">
          <w:rPr>
            <w:rFonts w:eastAsia="Arial" w:cs="Arial"/>
            <w:color w:val="000000"/>
            <w:lang w:val="en-GB"/>
            <w:rPrChange w:id="500" w:author="OZ" w:date="2020-06-24T15:49:00Z">
              <w:rPr>
                <w:rFonts w:eastAsia="Arial" w:cs="Arial"/>
                <w:color w:val="000000"/>
              </w:rPr>
            </w:rPrChange>
          </w:rPr>
          <w:delText>limited to EUR five (5) million</w:delText>
        </w:r>
      </w:del>
      <w:ins w:id="501" w:author="Alizee DERENDINGER" w:date="2020-05-29T11:49:00Z">
        <w:r w:rsidRPr="00837587">
          <w:rPr>
            <w:rFonts w:eastAsia="Arial" w:cs="Arial"/>
            <w:color w:val="000000"/>
            <w:lang w:val="en-GB"/>
            <w:rPrChange w:id="502" w:author="OZ" w:date="2020-06-24T15:49:00Z">
              <w:rPr>
                <w:rFonts w:eastAsia="Arial" w:cs="Arial"/>
                <w:color w:val="000000"/>
              </w:rPr>
            </w:rPrChange>
          </w:rPr>
          <w:t>without limitation</w:t>
        </w:r>
      </w:ins>
      <w:r w:rsidRPr="00837587">
        <w:rPr>
          <w:rFonts w:eastAsia="Arial" w:cs="Arial"/>
          <w:color w:val="000000"/>
          <w:lang w:val="en-GB"/>
          <w:rPrChange w:id="503" w:author="OZ" w:date="2020-06-24T15:49:00Z">
            <w:rPr>
              <w:rFonts w:eastAsia="Arial" w:cs="Arial"/>
              <w:color w:val="000000"/>
            </w:rPr>
          </w:rPrChange>
        </w:rPr>
        <w:t xml:space="preserve">, liability insurance and, where required by law, workers’ compensation insurance, against all risks in connection with the provision of the Services/Deliverables, in an adequate amount, to cover any claims by third parties and the Service Provider’s agents for, </w:t>
      </w:r>
      <w:del w:id="504" w:author="Alizee DERENDINGER" w:date="2020-05-29T11:49:00Z">
        <w:r w:rsidRPr="00837587">
          <w:rPr>
            <w:rFonts w:eastAsia="Arial" w:cs="Arial"/>
            <w:color w:val="000000"/>
            <w:lang w:val="en-GB"/>
            <w:rPrChange w:id="505" w:author="OZ" w:date="2020-06-24T15:49:00Z">
              <w:rPr>
                <w:rFonts w:eastAsia="Arial" w:cs="Arial"/>
                <w:color w:val="000000"/>
              </w:rPr>
            </w:rPrChange>
          </w:rPr>
          <w:delText>limited to EUR five (5) million</w:delText>
        </w:r>
      </w:del>
      <w:ins w:id="506" w:author="Alizee DERENDINGER" w:date="2020-05-29T11:49:00Z">
        <w:r w:rsidRPr="00837587">
          <w:rPr>
            <w:rFonts w:eastAsia="Arial" w:cs="Arial"/>
            <w:color w:val="000000"/>
            <w:lang w:val="en-GB"/>
            <w:rPrChange w:id="507" w:author="OZ" w:date="2020-06-24T15:49:00Z">
              <w:rPr>
                <w:rFonts w:eastAsia="Arial" w:cs="Arial"/>
                <w:color w:val="000000"/>
              </w:rPr>
            </w:rPrChange>
          </w:rPr>
          <w:t>without limitation</w:t>
        </w:r>
      </w:ins>
      <w:r w:rsidRPr="00837587">
        <w:rPr>
          <w:rFonts w:eastAsia="Arial" w:cs="Arial"/>
          <w:color w:val="000000"/>
          <w:lang w:val="en-GB"/>
          <w:rPrChange w:id="508" w:author="OZ" w:date="2020-06-24T15:49:00Z">
            <w:rPr>
              <w:rFonts w:eastAsia="Arial" w:cs="Arial"/>
              <w:color w:val="000000"/>
            </w:rPr>
          </w:rPrChange>
        </w:rPr>
        <w:t>, personal injury, death or bodily injury, or loss of or damage to property, in connection with the provision of the Services/Deliverables. The Service Provider shall, upon request, provide the IOC with satisfactory evidence of the insurance required under this Article 10.1</w:t>
      </w:r>
    </w:p>
    <w:p w14:paraId="0722940A" w14:textId="77777777" w:rsidR="001F123F" w:rsidRPr="00837587" w:rsidRDefault="00E15647">
      <w:pPr>
        <w:pStyle w:val="TXTNIV1"/>
        <w:numPr>
          <w:ilvl w:val="0"/>
          <w:numId w:val="13"/>
        </w:numPr>
        <w:rPr>
          <w:rFonts w:eastAsia="Arial" w:cs="Arial"/>
          <w:lang w:val="en-GB"/>
          <w:rPrChange w:id="509" w:author="OZ" w:date="2020-06-24T15:49:00Z">
            <w:rPr>
              <w:rFonts w:eastAsia="Arial" w:cs="Arial"/>
            </w:rPr>
          </w:rPrChange>
        </w:rPr>
      </w:pPr>
      <w:r w:rsidRPr="00837587">
        <w:rPr>
          <w:rFonts w:eastAsia="Arial" w:cs="Arial"/>
          <w:bCs/>
          <w:caps w:val="0"/>
          <w:color w:val="000000"/>
          <w:lang w:val="en-GB"/>
          <w:rPrChange w:id="510" w:author="OZ" w:date="2020-06-24T15:49:00Z">
            <w:rPr>
              <w:rFonts w:eastAsia="Arial" w:cs="Arial"/>
              <w:bCs/>
              <w:caps w:val="0"/>
              <w:color w:val="000000"/>
            </w:rPr>
          </w:rPrChange>
        </w:rPr>
        <w:t>OTHER GUARANTEES OF THE SERVICE PROVIDER</w:t>
      </w:r>
    </w:p>
    <w:p w14:paraId="549605CB" w14:textId="77777777" w:rsidR="001F123F" w:rsidRPr="00837587" w:rsidRDefault="00E15647">
      <w:pPr>
        <w:pStyle w:val="TXTNIV2"/>
        <w:numPr>
          <w:ilvl w:val="1"/>
          <w:numId w:val="13"/>
        </w:numPr>
        <w:rPr>
          <w:rFonts w:eastAsia="Arial" w:cs="Arial"/>
          <w:lang w:val="en-GB"/>
          <w:rPrChange w:id="511" w:author="OZ" w:date="2020-06-24T15:49:00Z">
            <w:rPr>
              <w:rFonts w:eastAsia="Arial" w:cs="Arial"/>
            </w:rPr>
          </w:rPrChange>
        </w:rPr>
      </w:pPr>
      <w:r w:rsidRPr="00837587">
        <w:rPr>
          <w:rFonts w:eastAsia="Arial" w:cs="Arial"/>
          <w:color w:val="000000"/>
          <w:lang w:val="en-GB"/>
          <w:rPrChange w:id="512" w:author="OZ" w:date="2020-06-24T15:49:00Z">
            <w:rPr>
              <w:rFonts w:eastAsia="Arial" w:cs="Arial"/>
              <w:color w:val="000000"/>
            </w:rPr>
          </w:rPrChange>
        </w:rPr>
        <w:t>The Service Provider undertakes to respect all fiscal and social legislation, particularly that in force in Switzerland and its country of residence. For the avoidance of doubt, the IOC will not pay any social security contributions or similar charges in connection with the performance of the Services/Deliverables by the Service Provider (including its directors, employees, agents, affiliates and representatives), as the Service Provider is acting in an independent capacity.</w:t>
      </w:r>
    </w:p>
    <w:p w14:paraId="1A692580" w14:textId="77777777" w:rsidR="001F123F" w:rsidRPr="00837587" w:rsidRDefault="00E15647">
      <w:pPr>
        <w:pStyle w:val="TXTNIV2"/>
        <w:numPr>
          <w:ilvl w:val="1"/>
          <w:numId w:val="13"/>
        </w:numPr>
        <w:rPr>
          <w:rFonts w:eastAsia="Arial" w:cs="Arial"/>
          <w:lang w:val="en-GB"/>
          <w:rPrChange w:id="513" w:author="OZ" w:date="2020-06-24T15:49:00Z">
            <w:rPr>
              <w:rFonts w:eastAsia="Arial" w:cs="Arial"/>
            </w:rPr>
          </w:rPrChange>
        </w:rPr>
      </w:pPr>
      <w:r w:rsidRPr="00837587">
        <w:rPr>
          <w:rFonts w:eastAsia="Arial" w:cs="Arial"/>
          <w:color w:val="000000"/>
          <w:lang w:val="en-GB"/>
          <w:rPrChange w:id="514" w:author="OZ" w:date="2020-06-24T15:49:00Z">
            <w:rPr>
              <w:rFonts w:eastAsia="Arial" w:cs="Arial"/>
              <w:color w:val="000000"/>
            </w:rPr>
          </w:rPrChange>
        </w:rPr>
        <w:t xml:space="preserve">The Service Provider guarantees that it will at all times comply with all applicable laws and regulations, and where necessary obtain and maintain any authorisation or permit delivered by competent authorities, related to its activities and to the provision of the Services/Deliverables, including, without limitation, the regulations applicable to work and stay in any country where the Services and Deliverables shall be performed, all applicable anti-bribery and anti-corruption laws (some of which may have an extra-territorial reach) and respect the principles contained in the United Nations Guiding Principles on Business and Human Rights. </w:t>
      </w:r>
    </w:p>
    <w:p w14:paraId="4ED0506D" w14:textId="77777777" w:rsidR="001F123F" w:rsidRPr="00837587" w:rsidRDefault="00E15647">
      <w:pPr>
        <w:pStyle w:val="TXTNIV2"/>
        <w:rPr>
          <w:rFonts w:eastAsia="Arial" w:cs="Arial"/>
          <w:lang w:val="en-GB"/>
          <w:rPrChange w:id="515" w:author="OZ" w:date="2020-06-24T15:49:00Z">
            <w:rPr>
              <w:rFonts w:eastAsia="Arial" w:cs="Arial"/>
            </w:rPr>
          </w:rPrChange>
        </w:rPr>
      </w:pPr>
      <w:r w:rsidRPr="00837587">
        <w:rPr>
          <w:rFonts w:eastAsia="Arial" w:cs="Arial"/>
          <w:color w:val="000000"/>
          <w:lang w:val="en-GB"/>
          <w:rPrChange w:id="516" w:author="OZ" w:date="2020-06-24T15:49:00Z">
            <w:rPr>
              <w:rFonts w:eastAsia="Arial" w:cs="Arial"/>
              <w:color w:val="000000"/>
            </w:rPr>
          </w:rPrChange>
        </w:rPr>
        <w:lastRenderedPageBreak/>
        <w:t xml:space="preserve">The Service Provider will provide goods and services in compliance with the </w:t>
      </w:r>
      <w:r w:rsidRPr="00837587">
        <w:rPr>
          <w:rFonts w:eastAsia="Arial" w:cs="Arial"/>
          <w:i/>
          <w:iCs/>
          <w:color w:val="000000"/>
          <w:lang w:val="en-GB"/>
          <w:rPrChange w:id="517" w:author="OZ" w:date="2020-06-24T15:49:00Z">
            <w:rPr>
              <w:rFonts w:eastAsia="Arial" w:cs="Arial"/>
              <w:i/>
              <w:iCs/>
              <w:color w:val="000000"/>
            </w:rPr>
          </w:rPrChange>
        </w:rPr>
        <w:t>IOC Supplier Code</w:t>
      </w:r>
      <w:r w:rsidRPr="00837587">
        <w:rPr>
          <w:rFonts w:eastAsia="Arial" w:cs="Arial"/>
          <w:color w:val="000000"/>
          <w:lang w:val="en-GB"/>
          <w:rPrChange w:id="518" w:author="OZ" w:date="2020-06-24T15:49:00Z">
            <w:rPr>
              <w:rFonts w:eastAsia="Arial" w:cs="Arial"/>
              <w:color w:val="000000"/>
            </w:rPr>
          </w:rPrChange>
        </w:rPr>
        <w:t xml:space="preserve"> (as available on the following link: </w:t>
      </w:r>
      <w:r>
        <w:fldChar w:fldCharType="begin"/>
      </w:r>
      <w:r w:rsidRPr="00837587">
        <w:rPr>
          <w:lang w:val="en-GB"/>
          <w:rPrChange w:id="519" w:author="OZ" w:date="2020-06-24T15:49:00Z">
            <w:rPr/>
          </w:rPrChange>
        </w:rPr>
        <w:instrText xml:space="preserve"> HYPERLINK "https://www.olympic.org/sustainability" </w:instrText>
      </w:r>
      <w:r>
        <w:fldChar w:fldCharType="separate"/>
      </w:r>
      <w:r w:rsidRPr="00837587">
        <w:rPr>
          <w:rFonts w:eastAsia="Arial" w:cs="Arial"/>
          <w:color w:val="0000FF"/>
          <w:u w:val="single" w:color="0000FF"/>
          <w:lang w:val="en-GB"/>
          <w:rPrChange w:id="520" w:author="OZ" w:date="2020-06-24T15:49:00Z">
            <w:rPr>
              <w:rFonts w:eastAsia="Arial" w:cs="Arial"/>
              <w:color w:val="0000FF"/>
              <w:u w:val="single" w:color="0000FF"/>
            </w:rPr>
          </w:rPrChange>
        </w:rPr>
        <w:t>https://www.olympic.org/sustainability</w:t>
      </w:r>
      <w:r>
        <w:rPr>
          <w:rFonts w:eastAsia="Arial" w:cs="Arial"/>
          <w:color w:val="0000FF"/>
          <w:u w:val="single" w:color="0000FF"/>
        </w:rPr>
        <w:fldChar w:fldCharType="end"/>
      </w:r>
      <w:r w:rsidRPr="00837587">
        <w:rPr>
          <w:rFonts w:eastAsia="Arial" w:cs="Arial"/>
          <w:color w:val="000000"/>
          <w:lang w:val="en-GB"/>
          <w:rPrChange w:id="521" w:author="OZ" w:date="2020-06-24T15:49:00Z">
            <w:rPr>
              <w:rFonts w:eastAsia="Arial" w:cs="Arial"/>
              <w:color w:val="000000"/>
            </w:rPr>
          </w:rPrChange>
        </w:rPr>
        <w:t>), which outlines the IOC’s minimal social and environmental requirements from its suppliers, and with any additional sustainability requirements communicated by the IOC.</w:t>
      </w:r>
    </w:p>
    <w:p w14:paraId="28AA56E4" w14:textId="77777777" w:rsidR="001F123F" w:rsidRPr="00837587" w:rsidRDefault="00E15647">
      <w:pPr>
        <w:pStyle w:val="TXTNIV1"/>
        <w:numPr>
          <w:ilvl w:val="0"/>
          <w:numId w:val="13"/>
        </w:numPr>
        <w:rPr>
          <w:rFonts w:eastAsia="Arial" w:cs="Arial"/>
          <w:lang w:val="en-GB"/>
          <w:rPrChange w:id="522" w:author="OZ" w:date="2020-06-24T15:49:00Z">
            <w:rPr>
              <w:rFonts w:eastAsia="Arial" w:cs="Arial"/>
            </w:rPr>
          </w:rPrChange>
        </w:rPr>
      </w:pPr>
      <w:r w:rsidRPr="00837587">
        <w:rPr>
          <w:rFonts w:eastAsia="Arial" w:cs="Arial"/>
          <w:bCs/>
          <w:caps w:val="0"/>
          <w:color w:val="000000"/>
          <w:lang w:val="en-GB"/>
          <w:rPrChange w:id="523" w:author="OZ" w:date="2020-06-24T15:49:00Z">
            <w:rPr>
              <w:rFonts w:eastAsia="Arial" w:cs="Arial"/>
              <w:bCs/>
              <w:caps w:val="0"/>
              <w:color w:val="000000"/>
            </w:rPr>
          </w:rPrChange>
        </w:rPr>
        <w:t>TERM AND TERMINATION OF THIS FRAMEWORK AGREEMENT AND RELATED SOW(S)</w:t>
      </w:r>
    </w:p>
    <w:p w14:paraId="29D434E2" w14:textId="77777777" w:rsidR="001F123F" w:rsidRPr="00837587" w:rsidRDefault="00E15647">
      <w:pPr>
        <w:pStyle w:val="TXTNIV2"/>
        <w:numPr>
          <w:ilvl w:val="0"/>
          <w:numId w:val="0"/>
        </w:numPr>
        <w:ind w:left="709"/>
        <w:rPr>
          <w:rFonts w:eastAsia="Arial" w:cs="Arial"/>
          <w:lang w:val="en-GB"/>
          <w:rPrChange w:id="524" w:author="OZ" w:date="2020-06-24T15:49:00Z">
            <w:rPr>
              <w:rFonts w:eastAsia="Arial" w:cs="Arial"/>
            </w:rPr>
          </w:rPrChange>
        </w:rPr>
      </w:pPr>
      <w:r w:rsidRPr="00837587">
        <w:rPr>
          <w:rFonts w:eastAsia="Arial" w:cs="Arial"/>
          <w:color w:val="000000"/>
          <w:u w:val="single"/>
          <w:lang w:val="en-GB"/>
          <w:rPrChange w:id="525" w:author="OZ" w:date="2020-06-24T15:49:00Z">
            <w:rPr>
              <w:rFonts w:eastAsia="Arial" w:cs="Arial"/>
              <w:color w:val="000000"/>
              <w:u w:val="single"/>
            </w:rPr>
          </w:rPrChange>
        </w:rPr>
        <w:t>Term and termination of this Framework Agreement</w:t>
      </w:r>
    </w:p>
    <w:p w14:paraId="4CFD8397" w14:textId="77777777" w:rsidR="001F123F" w:rsidRPr="00837587" w:rsidRDefault="00E15647">
      <w:pPr>
        <w:pStyle w:val="TXTNIV2"/>
        <w:numPr>
          <w:ilvl w:val="1"/>
          <w:numId w:val="13"/>
        </w:numPr>
        <w:rPr>
          <w:rFonts w:eastAsia="Arial" w:cs="Arial"/>
          <w:lang w:val="en-GB"/>
          <w:rPrChange w:id="526" w:author="OZ" w:date="2020-06-24T15:49:00Z">
            <w:rPr>
              <w:rFonts w:eastAsia="Arial" w:cs="Arial"/>
            </w:rPr>
          </w:rPrChange>
        </w:rPr>
      </w:pPr>
      <w:r w:rsidRPr="00837587">
        <w:rPr>
          <w:rFonts w:eastAsia="Arial" w:cs="Arial"/>
          <w:color w:val="000000"/>
          <w:lang w:val="en-GB"/>
          <w:rPrChange w:id="527" w:author="OZ" w:date="2020-06-24T15:49:00Z">
            <w:rPr>
              <w:rFonts w:eastAsia="Arial" w:cs="Arial"/>
              <w:color w:val="000000"/>
            </w:rPr>
          </w:rPrChange>
        </w:rPr>
        <w:t>The term of this Framework Agreement (the “</w:t>
      </w:r>
      <w:r w:rsidRPr="00837587">
        <w:rPr>
          <w:rFonts w:eastAsia="Arial" w:cs="Arial"/>
          <w:b/>
          <w:bCs/>
          <w:color w:val="000000"/>
          <w:lang w:val="en-GB"/>
          <w:rPrChange w:id="528" w:author="OZ" w:date="2020-06-24T15:49:00Z">
            <w:rPr>
              <w:rFonts w:eastAsia="Arial" w:cs="Arial"/>
              <w:b/>
              <w:bCs/>
              <w:color w:val="000000"/>
            </w:rPr>
          </w:rPrChange>
        </w:rPr>
        <w:t>Term</w:t>
      </w:r>
      <w:r w:rsidRPr="00837587">
        <w:rPr>
          <w:rFonts w:eastAsia="Arial" w:cs="Arial"/>
          <w:color w:val="000000"/>
          <w:lang w:val="en-GB"/>
          <w:rPrChange w:id="529" w:author="OZ" w:date="2020-06-24T15:49:00Z">
            <w:rPr>
              <w:rFonts w:eastAsia="Arial" w:cs="Arial"/>
              <w:color w:val="000000"/>
            </w:rPr>
          </w:rPrChange>
        </w:rPr>
        <w:t xml:space="preserve">”) shall begin on the Effective Date (as defined below), except where an applicable SoW referring to this Framework Agreement has been </w:t>
      </w:r>
      <w:proofErr w:type="gramStart"/>
      <w:r w:rsidRPr="00837587">
        <w:rPr>
          <w:rFonts w:eastAsia="Arial" w:cs="Arial"/>
          <w:color w:val="000000"/>
          <w:lang w:val="en-GB"/>
          <w:rPrChange w:id="530" w:author="OZ" w:date="2020-06-24T15:49:00Z">
            <w:rPr>
              <w:rFonts w:eastAsia="Arial" w:cs="Arial"/>
              <w:color w:val="000000"/>
            </w:rPr>
          </w:rPrChange>
        </w:rPr>
        <w:t>entered into</w:t>
      </w:r>
      <w:proofErr w:type="gramEnd"/>
      <w:r w:rsidRPr="00837587">
        <w:rPr>
          <w:rFonts w:eastAsia="Arial" w:cs="Arial"/>
          <w:color w:val="000000"/>
          <w:lang w:val="en-GB"/>
          <w:rPrChange w:id="531" w:author="OZ" w:date="2020-06-24T15:49:00Z">
            <w:rPr>
              <w:rFonts w:eastAsia="Arial" w:cs="Arial"/>
              <w:color w:val="000000"/>
            </w:rPr>
          </w:rPrChange>
        </w:rPr>
        <w:t xml:space="preserve"> between the Parties with a Start Date (as defined below) occurring prior to the Effective Date. In such case, this Framework Agreement shall be in full force and effect as of the Start Date of said SoW.  </w:t>
      </w:r>
    </w:p>
    <w:p w14:paraId="34AE0841" w14:textId="77777777" w:rsidR="001F123F" w:rsidRPr="00837587" w:rsidRDefault="00E15647">
      <w:pPr>
        <w:pStyle w:val="TXTNIV2"/>
        <w:numPr>
          <w:ilvl w:val="1"/>
          <w:numId w:val="13"/>
        </w:numPr>
        <w:rPr>
          <w:rFonts w:eastAsia="Arial" w:cs="Arial"/>
          <w:lang w:val="en-GB"/>
          <w:rPrChange w:id="532" w:author="OZ" w:date="2020-06-24T15:49:00Z">
            <w:rPr>
              <w:rFonts w:eastAsia="Arial" w:cs="Arial"/>
            </w:rPr>
          </w:rPrChange>
        </w:rPr>
      </w:pPr>
      <w:r w:rsidRPr="00837587">
        <w:rPr>
          <w:rFonts w:eastAsia="Arial" w:cs="Arial"/>
          <w:color w:val="000000"/>
          <w:lang w:val="en-GB"/>
          <w:rPrChange w:id="533" w:author="OZ" w:date="2020-06-24T15:49:00Z">
            <w:rPr>
              <w:rFonts w:eastAsia="Arial" w:cs="Arial"/>
              <w:color w:val="000000"/>
            </w:rPr>
          </w:rPrChange>
        </w:rPr>
        <w:t>The Term shall end after a period of three (3) calendar years as of the Effective Date, subject to Articles 12.3 to 12.5 below.</w:t>
      </w:r>
    </w:p>
    <w:p w14:paraId="137F7BA2" w14:textId="77777777" w:rsidR="001F123F" w:rsidRPr="00837587" w:rsidRDefault="00E15647">
      <w:pPr>
        <w:pStyle w:val="TXTNIV2"/>
        <w:numPr>
          <w:ilvl w:val="1"/>
          <w:numId w:val="13"/>
        </w:numPr>
        <w:rPr>
          <w:rFonts w:eastAsia="Arial" w:cs="Arial"/>
          <w:lang w:val="en-GB"/>
          <w:rPrChange w:id="534" w:author="OZ" w:date="2020-06-24T15:49:00Z">
            <w:rPr>
              <w:rFonts w:eastAsia="Arial" w:cs="Arial"/>
            </w:rPr>
          </w:rPrChange>
        </w:rPr>
      </w:pPr>
      <w:r w:rsidRPr="00837587">
        <w:rPr>
          <w:rFonts w:eastAsia="Arial" w:cs="Arial"/>
          <w:color w:val="000000"/>
          <w:lang w:val="en-GB"/>
          <w:rPrChange w:id="535" w:author="OZ" w:date="2020-06-24T15:49:00Z">
            <w:rPr>
              <w:rFonts w:eastAsia="Arial" w:cs="Arial"/>
              <w:color w:val="000000"/>
            </w:rPr>
          </w:rPrChange>
        </w:rPr>
        <w:t xml:space="preserve">The IOC </w:t>
      </w:r>
      <w:r w:rsidRPr="00837587">
        <w:rPr>
          <w:rFonts w:ascii="Times New Roman" w:eastAsia="Times New Roman" w:hAnsi="Times New Roman" w:cs="Times New Roman"/>
          <w:color w:val="000000"/>
          <w:sz w:val="14"/>
          <w:szCs w:val="14"/>
          <w:lang w:val="en-GB"/>
          <w:rPrChange w:id="536" w:author="OZ" w:date="2020-06-24T15:49:00Z">
            <w:rPr>
              <w:rFonts w:ascii="Times New Roman" w:eastAsia="Times New Roman" w:hAnsi="Times New Roman" w:cs="Times New Roman"/>
              <w:color w:val="000000"/>
              <w:sz w:val="14"/>
              <w:szCs w:val="14"/>
            </w:rPr>
          </w:rPrChange>
        </w:rPr>
        <w:t xml:space="preserve"> </w:t>
      </w:r>
      <w:r w:rsidRPr="00837587">
        <w:rPr>
          <w:rFonts w:eastAsia="Arial" w:cs="Arial"/>
          <w:color w:val="000000"/>
          <w:lang w:val="en-GB"/>
          <w:rPrChange w:id="537" w:author="OZ" w:date="2020-06-24T15:49:00Z">
            <w:rPr>
              <w:rFonts w:eastAsia="Arial" w:cs="Arial"/>
              <w:color w:val="000000"/>
            </w:rPr>
          </w:rPrChange>
        </w:rPr>
        <w:t xml:space="preserve"> may terminate this Framework Agreement without cause, at any time during the Term, by giving one (1) month’ written notice to the Service Provider. </w:t>
      </w:r>
    </w:p>
    <w:p w14:paraId="1CB6BD69" w14:textId="77777777" w:rsidR="001F123F" w:rsidRPr="00837587" w:rsidRDefault="00E15647">
      <w:pPr>
        <w:pStyle w:val="TXTNIV2"/>
        <w:numPr>
          <w:ilvl w:val="1"/>
          <w:numId w:val="13"/>
        </w:numPr>
        <w:rPr>
          <w:rFonts w:eastAsia="Arial" w:cs="Arial"/>
          <w:lang w:val="en-GB"/>
          <w:rPrChange w:id="538" w:author="OZ" w:date="2020-06-24T15:49:00Z">
            <w:rPr>
              <w:rFonts w:eastAsia="Arial" w:cs="Arial"/>
            </w:rPr>
          </w:rPrChange>
        </w:rPr>
      </w:pPr>
      <w:r w:rsidRPr="00837587">
        <w:rPr>
          <w:rFonts w:eastAsia="Arial" w:cs="Arial"/>
          <w:color w:val="000000"/>
          <w:lang w:val="en-GB"/>
          <w:rPrChange w:id="539" w:author="OZ" w:date="2020-06-24T15:49:00Z">
            <w:rPr>
              <w:rFonts w:eastAsia="Arial" w:cs="Arial"/>
              <w:color w:val="000000"/>
            </w:rPr>
          </w:rPrChange>
        </w:rPr>
        <w:t>Either Party may, at any time during the Term, terminate the Contract (including, for clarity, all SoWs in force at that time), with immediate effect (</w:t>
      </w:r>
      <w:proofErr w:type="spellStart"/>
      <w:r w:rsidRPr="00837587">
        <w:rPr>
          <w:rFonts w:eastAsia="Arial" w:cs="Arial"/>
          <w:color w:val="000000"/>
          <w:lang w:val="en-GB"/>
          <w:rPrChange w:id="540" w:author="OZ" w:date="2020-06-24T15:49:00Z">
            <w:rPr>
              <w:rFonts w:eastAsia="Arial" w:cs="Arial"/>
              <w:color w:val="000000"/>
            </w:rPr>
          </w:rPrChange>
        </w:rPr>
        <w:t>i</w:t>
      </w:r>
      <w:proofErr w:type="spellEnd"/>
      <w:r w:rsidRPr="00837587">
        <w:rPr>
          <w:rFonts w:eastAsia="Arial" w:cs="Arial"/>
          <w:color w:val="000000"/>
          <w:lang w:val="en-GB"/>
          <w:rPrChange w:id="541" w:author="OZ" w:date="2020-06-24T15:49:00Z">
            <w:rPr>
              <w:rFonts w:eastAsia="Arial" w:cs="Arial"/>
              <w:color w:val="000000"/>
            </w:rPr>
          </w:rPrChange>
        </w:rPr>
        <w:t>) in the case of a material breach by the other Party of any of its obligations under the Contract, which, if remediable, has not been remedied within 10 days of receipt of the first Party’s written notice, or (ii) in the case of termination of existence, death, bankruptcy, insolvency, liquidation or dissolution of the other Party.</w:t>
      </w:r>
    </w:p>
    <w:p w14:paraId="298D2A88" w14:textId="77777777" w:rsidR="001F123F" w:rsidRPr="00837587" w:rsidRDefault="00E15647">
      <w:pPr>
        <w:pStyle w:val="TXTNIV2"/>
        <w:numPr>
          <w:ilvl w:val="1"/>
          <w:numId w:val="13"/>
        </w:numPr>
        <w:rPr>
          <w:rFonts w:eastAsia="Arial" w:cs="Arial"/>
          <w:lang w:val="en-GB"/>
          <w:rPrChange w:id="542" w:author="OZ" w:date="2020-06-24T15:49:00Z">
            <w:rPr>
              <w:rFonts w:eastAsia="Arial" w:cs="Arial"/>
            </w:rPr>
          </w:rPrChange>
        </w:rPr>
      </w:pPr>
      <w:r w:rsidRPr="00837587">
        <w:rPr>
          <w:rFonts w:eastAsia="Arial" w:cs="Arial"/>
          <w:color w:val="000000"/>
          <w:lang w:val="en-GB"/>
          <w:rPrChange w:id="543" w:author="OZ" w:date="2020-06-24T15:49:00Z">
            <w:rPr>
              <w:rFonts w:eastAsia="Arial" w:cs="Arial"/>
              <w:color w:val="000000"/>
            </w:rPr>
          </w:rPrChange>
        </w:rPr>
        <w:t>If a SoW is in force on the date when the Term ends pursuant to Articles 12.2 or 12.3 above, the termination of the Framework Agreement shall be postponed and become effective only upon the end of such SoW(s).</w:t>
      </w:r>
    </w:p>
    <w:p w14:paraId="27A55E87" w14:textId="77777777" w:rsidR="001F123F" w:rsidRPr="00837587" w:rsidRDefault="00E15647">
      <w:pPr>
        <w:pStyle w:val="TXTNIV2"/>
        <w:numPr>
          <w:ilvl w:val="1"/>
          <w:numId w:val="13"/>
        </w:numPr>
        <w:rPr>
          <w:rFonts w:eastAsia="Arial" w:cs="Arial"/>
          <w:lang w:val="en-GB"/>
          <w:rPrChange w:id="544" w:author="OZ" w:date="2020-06-24T15:49:00Z">
            <w:rPr>
              <w:rFonts w:eastAsia="Arial" w:cs="Arial"/>
            </w:rPr>
          </w:rPrChange>
        </w:rPr>
      </w:pPr>
      <w:r w:rsidRPr="00837587">
        <w:rPr>
          <w:rFonts w:eastAsia="Arial" w:cs="Arial"/>
          <w:color w:val="000000"/>
          <w:lang w:val="en-GB"/>
          <w:rPrChange w:id="545" w:author="OZ" w:date="2020-06-24T15:49:00Z">
            <w:rPr>
              <w:rFonts w:eastAsia="Arial" w:cs="Arial"/>
              <w:color w:val="000000"/>
            </w:rPr>
          </w:rPrChange>
        </w:rPr>
        <w:t>All grants and assignments of rights, consents and waivers granted to the IOC under the Contract, including all related warranties, undertakings and indemnities, shall not be affected by the expiry or termination, for any reason whatsoever, of this Framework Agreement (or of the concerned SoW) and all Works and part thereof produced, made, devised, invented or developed until the effective expiration or termination of this Framework Agreement (or of the concerned SoW) shall be the exclusive property of the IOC as per Article 6 here above.</w:t>
      </w:r>
    </w:p>
    <w:p w14:paraId="0E282096" w14:textId="77777777" w:rsidR="001F123F" w:rsidRPr="00837587" w:rsidRDefault="00E15647">
      <w:pPr>
        <w:pStyle w:val="TXTNIV2"/>
        <w:numPr>
          <w:ilvl w:val="0"/>
          <w:numId w:val="0"/>
        </w:numPr>
        <w:ind w:left="709"/>
        <w:rPr>
          <w:rFonts w:eastAsia="Arial" w:cs="Arial"/>
          <w:lang w:val="en-GB"/>
          <w:rPrChange w:id="546" w:author="OZ" w:date="2020-06-24T15:49:00Z">
            <w:rPr>
              <w:rFonts w:eastAsia="Arial" w:cs="Arial"/>
            </w:rPr>
          </w:rPrChange>
        </w:rPr>
      </w:pPr>
      <w:r w:rsidRPr="00837587">
        <w:rPr>
          <w:rFonts w:eastAsia="Arial" w:cs="Arial"/>
          <w:color w:val="000000"/>
          <w:u w:val="single"/>
          <w:lang w:val="en-GB"/>
          <w:rPrChange w:id="547" w:author="OZ" w:date="2020-06-24T15:49:00Z">
            <w:rPr>
              <w:rFonts w:eastAsia="Arial" w:cs="Arial"/>
              <w:color w:val="000000"/>
              <w:u w:val="single"/>
            </w:rPr>
          </w:rPrChange>
        </w:rPr>
        <w:t>Term and termination of related SoW(s)</w:t>
      </w:r>
    </w:p>
    <w:p w14:paraId="3476CF2B" w14:textId="77777777" w:rsidR="001F123F" w:rsidRPr="00837587" w:rsidRDefault="00E15647">
      <w:pPr>
        <w:pStyle w:val="TXTNIV2"/>
        <w:numPr>
          <w:ilvl w:val="1"/>
          <w:numId w:val="13"/>
        </w:numPr>
        <w:rPr>
          <w:rFonts w:eastAsia="Arial" w:cs="Arial"/>
          <w:lang w:val="en-GB"/>
          <w:rPrChange w:id="548" w:author="OZ" w:date="2020-06-24T15:49:00Z">
            <w:rPr>
              <w:rFonts w:eastAsia="Arial" w:cs="Arial"/>
            </w:rPr>
          </w:rPrChange>
        </w:rPr>
      </w:pPr>
      <w:r w:rsidRPr="00837587">
        <w:rPr>
          <w:rFonts w:eastAsia="Arial" w:cs="Arial"/>
          <w:color w:val="000000"/>
          <w:lang w:val="en-GB"/>
          <w:rPrChange w:id="549" w:author="OZ" w:date="2020-06-24T15:49:00Z">
            <w:rPr>
              <w:rFonts w:eastAsia="Arial" w:cs="Arial"/>
              <w:color w:val="000000"/>
            </w:rPr>
          </w:rPrChange>
        </w:rPr>
        <w:t xml:space="preserve">Each SoW shall enter into force at the specified </w:t>
      </w:r>
      <w:r w:rsidRPr="00837587">
        <w:rPr>
          <w:rFonts w:eastAsia="Arial" w:cs="Arial"/>
          <w:b/>
          <w:bCs/>
          <w:color w:val="000000"/>
          <w:lang w:val="en-GB"/>
          <w:rPrChange w:id="550" w:author="OZ" w:date="2020-06-24T15:49:00Z">
            <w:rPr>
              <w:rFonts w:eastAsia="Arial" w:cs="Arial"/>
              <w:b/>
              <w:bCs/>
              <w:color w:val="000000"/>
            </w:rPr>
          </w:rPrChange>
        </w:rPr>
        <w:t>“Start Date”</w:t>
      </w:r>
      <w:r w:rsidRPr="00837587">
        <w:rPr>
          <w:rFonts w:eastAsia="Arial" w:cs="Arial"/>
          <w:color w:val="000000"/>
          <w:lang w:val="en-GB"/>
          <w:rPrChange w:id="551" w:author="OZ" w:date="2020-06-24T15:49:00Z">
            <w:rPr>
              <w:rFonts w:eastAsia="Arial" w:cs="Arial"/>
              <w:color w:val="000000"/>
            </w:rPr>
          </w:rPrChange>
        </w:rPr>
        <w:t xml:space="preserve"> and remain in force until the specified </w:t>
      </w:r>
      <w:r w:rsidRPr="00837587">
        <w:rPr>
          <w:rFonts w:eastAsia="Arial" w:cs="Arial"/>
          <w:b/>
          <w:bCs/>
          <w:color w:val="000000"/>
          <w:lang w:val="en-GB"/>
          <w:rPrChange w:id="552" w:author="OZ" w:date="2020-06-24T15:49:00Z">
            <w:rPr>
              <w:rFonts w:eastAsia="Arial" w:cs="Arial"/>
              <w:b/>
              <w:bCs/>
              <w:color w:val="000000"/>
            </w:rPr>
          </w:rPrChange>
        </w:rPr>
        <w:t>“End Date”</w:t>
      </w:r>
      <w:r w:rsidRPr="00837587">
        <w:rPr>
          <w:rFonts w:eastAsia="Arial" w:cs="Arial"/>
          <w:color w:val="000000"/>
          <w:lang w:val="en-GB"/>
          <w:rPrChange w:id="553" w:author="OZ" w:date="2020-06-24T15:49:00Z">
            <w:rPr>
              <w:rFonts w:eastAsia="Arial" w:cs="Arial"/>
              <w:color w:val="000000"/>
            </w:rPr>
          </w:rPrChange>
        </w:rPr>
        <w:t>, unless terminated by one of the Parties in accordance with the provisions below.</w:t>
      </w:r>
    </w:p>
    <w:p w14:paraId="4CF672B2" w14:textId="77777777" w:rsidR="001F123F" w:rsidRPr="00837587" w:rsidRDefault="00E15647">
      <w:pPr>
        <w:pStyle w:val="TXTNIV2"/>
        <w:numPr>
          <w:ilvl w:val="1"/>
          <w:numId w:val="13"/>
        </w:numPr>
        <w:rPr>
          <w:rFonts w:eastAsia="Arial" w:cs="Arial"/>
          <w:lang w:val="en-GB"/>
          <w:rPrChange w:id="554" w:author="OZ" w:date="2020-06-24T15:49:00Z">
            <w:rPr>
              <w:rFonts w:eastAsia="Arial" w:cs="Arial"/>
            </w:rPr>
          </w:rPrChange>
        </w:rPr>
      </w:pPr>
      <w:r>
        <w:rPr>
          <w:rStyle w:val="CommentReference"/>
        </w:rPr>
        <w:commentReference w:id="555"/>
      </w:r>
      <w:r>
        <w:rPr>
          <w:rStyle w:val="CommentReference"/>
        </w:rPr>
        <w:commentReference w:id="556"/>
      </w:r>
      <w:r w:rsidR="0050557C">
        <w:rPr>
          <w:rStyle w:val="CommentReference"/>
        </w:rPr>
        <w:commentReference w:id="557"/>
      </w:r>
      <w:r w:rsidRPr="00837587">
        <w:rPr>
          <w:rFonts w:eastAsia="Arial" w:cs="Arial"/>
          <w:color w:val="000000"/>
          <w:lang w:val="en-GB"/>
          <w:rPrChange w:id="558" w:author="OZ" w:date="2020-06-24T15:49:00Z">
            <w:rPr>
              <w:rFonts w:eastAsia="Arial" w:cs="Arial"/>
              <w:color w:val="000000"/>
            </w:rPr>
          </w:rPrChange>
        </w:rPr>
        <w:t xml:space="preserve">The IOC may terminate each SoW, at any time, without cause by giving one (1) month’ </w:t>
      </w:r>
      <w:ins w:id="559" w:author="Jan Stephan ||" w:date="2020-06-24T10:16:00Z">
        <w:del w:id="560" w:author="OZ" w:date="2020-07-02T09:04:00Z">
          <w:r w:rsidRPr="00837587" w:rsidDel="00037C44">
            <w:rPr>
              <w:rFonts w:eastAsia="Arial" w:cs="Arial"/>
              <w:color w:val="000000"/>
              <w:lang w:val="en-GB"/>
              <w:rPrChange w:id="561" w:author="OZ" w:date="2020-06-24T15:49:00Z">
                <w:rPr>
                  <w:rFonts w:eastAsia="Arial" w:cs="Arial"/>
                  <w:color w:val="000000"/>
                </w:rPr>
              </w:rPrChange>
            </w:rPr>
            <w:delText>Service Provider reserves the right to adjust the conditions once a year. If the IOC does not agree to this, the IOC may terminate or cancel th</w:delText>
          </w:r>
        </w:del>
        <w:del w:id="562" w:author="OZ" w:date="2020-07-02T09:03:00Z">
          <w:r w:rsidRPr="00837587" w:rsidDel="00037C44">
            <w:rPr>
              <w:rFonts w:eastAsia="Arial" w:cs="Arial"/>
              <w:color w:val="000000"/>
              <w:lang w:val="en-GB"/>
              <w:rPrChange w:id="563" w:author="OZ" w:date="2020-06-24T15:49:00Z">
                <w:rPr>
                  <w:rFonts w:eastAsia="Arial" w:cs="Arial"/>
                  <w:color w:val="000000"/>
                </w:rPr>
              </w:rPrChange>
            </w:rPr>
            <w:delText xml:space="preserve">e SoW by </w:delText>
          </w:r>
        </w:del>
      </w:ins>
      <w:r w:rsidRPr="00837587">
        <w:rPr>
          <w:rFonts w:eastAsia="Arial" w:cs="Arial"/>
          <w:color w:val="000000"/>
          <w:lang w:val="en-GB"/>
          <w:rPrChange w:id="564" w:author="OZ" w:date="2020-06-24T15:49:00Z">
            <w:rPr>
              <w:rFonts w:eastAsia="Arial" w:cs="Arial"/>
              <w:color w:val="000000"/>
            </w:rPr>
          </w:rPrChange>
        </w:rPr>
        <w:t>written notice to the Service Provider</w:t>
      </w:r>
      <w:ins w:id="565" w:author="Jan Stephan ||" w:date="2020-06-24T10:16:00Z">
        <w:del w:id="566" w:author="OZ" w:date="2020-07-02T09:03:00Z">
          <w:r w:rsidRPr="00837587" w:rsidDel="00037C44">
            <w:rPr>
              <w:rFonts w:eastAsia="Arial" w:cs="Arial"/>
              <w:color w:val="000000"/>
              <w:lang w:val="en-GB"/>
              <w:rPrChange w:id="567" w:author="OZ" w:date="2020-06-24T15:49:00Z">
                <w:rPr>
                  <w:rFonts w:eastAsia="Arial" w:cs="Arial"/>
                  <w:color w:val="000000"/>
                </w:rPr>
              </w:rPrChange>
            </w:rPr>
            <w:delText xml:space="preserve"> with one (1) month's notice</w:delText>
          </w:r>
        </w:del>
      </w:ins>
      <w:r w:rsidRPr="00837587">
        <w:rPr>
          <w:rFonts w:eastAsia="Arial" w:cs="Arial"/>
          <w:color w:val="000000"/>
          <w:lang w:val="en-GB"/>
          <w:rPrChange w:id="568" w:author="OZ" w:date="2020-06-24T15:49:00Z">
            <w:rPr>
              <w:rFonts w:eastAsia="Arial" w:cs="Arial"/>
              <w:color w:val="000000"/>
            </w:rPr>
          </w:rPrChange>
        </w:rPr>
        <w:t xml:space="preserve">. </w:t>
      </w:r>
    </w:p>
    <w:p w14:paraId="273EB413" w14:textId="77777777" w:rsidR="001F123F" w:rsidRPr="00837587" w:rsidRDefault="00E15647">
      <w:pPr>
        <w:pStyle w:val="TXTNIV2"/>
        <w:numPr>
          <w:ilvl w:val="1"/>
          <w:numId w:val="13"/>
        </w:numPr>
        <w:rPr>
          <w:rFonts w:eastAsia="Arial" w:cs="Arial"/>
          <w:lang w:val="en-GB"/>
          <w:rPrChange w:id="569" w:author="OZ" w:date="2020-06-24T15:49:00Z">
            <w:rPr>
              <w:rFonts w:eastAsia="Arial" w:cs="Arial"/>
            </w:rPr>
          </w:rPrChange>
        </w:rPr>
      </w:pPr>
      <w:r w:rsidRPr="00837587">
        <w:rPr>
          <w:rFonts w:eastAsia="Arial" w:cs="Arial"/>
          <w:color w:val="000000"/>
          <w:lang w:val="en-GB"/>
          <w:rPrChange w:id="570" w:author="OZ" w:date="2020-06-24T15:49:00Z">
            <w:rPr>
              <w:rFonts w:eastAsia="Arial" w:cs="Arial"/>
              <w:color w:val="000000"/>
            </w:rPr>
          </w:rPrChange>
        </w:rPr>
        <w:lastRenderedPageBreak/>
        <w:t>Unless otherwise specified in any applicable SoW, either Party may terminate each SoW with immediate effect in the case of a material breach by the other Party of any of its obligations under the concerned SoW, which, if remediable, has not been remedied within 10 days of receipt of the complaining Party’s written notice.</w:t>
      </w:r>
    </w:p>
    <w:p w14:paraId="2B8EF21A" w14:textId="77777777" w:rsidR="001F123F" w:rsidRPr="00837587" w:rsidRDefault="00E15647">
      <w:pPr>
        <w:pStyle w:val="TXTNIV2"/>
        <w:numPr>
          <w:ilvl w:val="1"/>
          <w:numId w:val="13"/>
        </w:numPr>
        <w:rPr>
          <w:rFonts w:eastAsia="Arial" w:cs="Arial"/>
          <w:lang w:val="en-GB"/>
          <w:rPrChange w:id="571" w:author="OZ" w:date="2020-06-24T15:49:00Z">
            <w:rPr>
              <w:rFonts w:eastAsia="Arial" w:cs="Arial"/>
            </w:rPr>
          </w:rPrChange>
        </w:rPr>
      </w:pPr>
      <w:r w:rsidRPr="00837587">
        <w:rPr>
          <w:rFonts w:eastAsia="Arial" w:cs="Arial"/>
          <w:color w:val="000000"/>
          <w:lang w:val="en-GB"/>
          <w:rPrChange w:id="572" w:author="OZ" w:date="2020-06-24T15:49:00Z">
            <w:rPr>
              <w:rFonts w:eastAsia="Arial" w:cs="Arial"/>
              <w:color w:val="000000"/>
            </w:rPr>
          </w:rPrChange>
        </w:rPr>
        <w:t xml:space="preserve">The termination of one or more SoW(s) pursuant to Articles 12.8 or 12.9 shall not affect the validity of the rest of the Contract, including the present Framework Agreement and any other SoW(s) in force at the date of termination. </w:t>
      </w:r>
    </w:p>
    <w:p w14:paraId="25EAA7F0" w14:textId="77777777" w:rsidR="001F123F" w:rsidRPr="00837587" w:rsidRDefault="00E15647">
      <w:pPr>
        <w:pStyle w:val="TXTNIV2"/>
        <w:numPr>
          <w:ilvl w:val="1"/>
          <w:numId w:val="13"/>
        </w:numPr>
        <w:rPr>
          <w:rFonts w:eastAsia="Arial" w:cs="Arial"/>
          <w:lang w:val="en-GB"/>
          <w:rPrChange w:id="573" w:author="OZ" w:date="2020-06-24T15:49:00Z">
            <w:rPr>
              <w:rFonts w:eastAsia="Arial" w:cs="Arial"/>
            </w:rPr>
          </w:rPrChange>
        </w:rPr>
      </w:pPr>
      <w:r w:rsidRPr="00837587">
        <w:rPr>
          <w:rFonts w:eastAsia="Arial" w:cs="Arial"/>
          <w:color w:val="000000"/>
          <w:lang w:val="en-GB"/>
          <w:rPrChange w:id="574" w:author="OZ" w:date="2020-06-24T15:49:00Z">
            <w:rPr>
              <w:rFonts w:eastAsia="Arial" w:cs="Arial"/>
              <w:color w:val="000000"/>
            </w:rPr>
          </w:rPrChange>
        </w:rPr>
        <w:t xml:space="preserve">In the case of early termination of a SoW, for any reason whatsoever, the Service Provider shall be remunerated solely for the Services </w:t>
      </w:r>
      <w:proofErr w:type="gramStart"/>
      <w:r w:rsidRPr="00837587">
        <w:rPr>
          <w:rFonts w:eastAsia="Arial" w:cs="Arial"/>
          <w:color w:val="000000"/>
          <w:lang w:val="en-GB"/>
          <w:rPrChange w:id="575" w:author="OZ" w:date="2020-06-24T15:49:00Z">
            <w:rPr>
              <w:rFonts w:eastAsia="Arial" w:cs="Arial"/>
              <w:color w:val="000000"/>
            </w:rPr>
          </w:rPrChange>
        </w:rPr>
        <w:t>actually performed</w:t>
      </w:r>
      <w:proofErr w:type="gramEnd"/>
      <w:r w:rsidRPr="00837587">
        <w:rPr>
          <w:rFonts w:eastAsia="Arial" w:cs="Arial"/>
          <w:color w:val="000000"/>
          <w:lang w:val="en-GB"/>
          <w:rPrChange w:id="576" w:author="OZ" w:date="2020-06-24T15:49:00Z">
            <w:rPr>
              <w:rFonts w:eastAsia="Arial" w:cs="Arial"/>
              <w:color w:val="000000"/>
            </w:rPr>
          </w:rPrChange>
        </w:rPr>
        <w:t xml:space="preserve"> until the effective termination date of such SoW, subject to compensation by the IOC with any monies due by the Service Provider to the IOC, in particular, but without limitation, in relation to damages. </w:t>
      </w:r>
    </w:p>
    <w:p w14:paraId="36396985" w14:textId="77777777" w:rsidR="001F123F" w:rsidRDefault="00E15647">
      <w:pPr>
        <w:pStyle w:val="TXTNIV1"/>
        <w:numPr>
          <w:ilvl w:val="0"/>
          <w:numId w:val="13"/>
        </w:numPr>
        <w:rPr>
          <w:rFonts w:eastAsia="Arial" w:cs="Arial"/>
        </w:rPr>
      </w:pPr>
      <w:r>
        <w:rPr>
          <w:rFonts w:eastAsia="Arial" w:cs="Arial"/>
          <w:bCs/>
          <w:caps w:val="0"/>
          <w:color w:val="000000"/>
        </w:rPr>
        <w:t>MISCELLANEOUS</w:t>
      </w:r>
    </w:p>
    <w:p w14:paraId="5391EA28" w14:textId="77777777" w:rsidR="001F123F" w:rsidRPr="00837587" w:rsidRDefault="00E15647">
      <w:pPr>
        <w:pStyle w:val="TXTNIV2"/>
        <w:numPr>
          <w:ilvl w:val="1"/>
          <w:numId w:val="13"/>
        </w:numPr>
        <w:rPr>
          <w:rFonts w:eastAsia="Arial" w:cs="Arial"/>
          <w:lang w:val="en-GB"/>
          <w:rPrChange w:id="577" w:author="OZ" w:date="2020-06-24T15:49:00Z">
            <w:rPr>
              <w:rFonts w:eastAsia="Arial" w:cs="Arial"/>
            </w:rPr>
          </w:rPrChange>
        </w:rPr>
      </w:pPr>
      <w:r w:rsidRPr="00837587">
        <w:rPr>
          <w:rFonts w:eastAsia="Arial" w:cs="Arial"/>
          <w:b/>
          <w:bCs/>
          <w:i/>
          <w:iCs/>
          <w:color w:val="000000"/>
          <w:lang w:val="en-GB"/>
          <w:rPrChange w:id="578" w:author="OZ" w:date="2020-06-24T15:49:00Z">
            <w:rPr>
              <w:rFonts w:eastAsia="Arial" w:cs="Arial"/>
              <w:b/>
              <w:bCs/>
              <w:i/>
              <w:iCs/>
              <w:color w:val="000000"/>
            </w:rPr>
          </w:rPrChange>
        </w:rPr>
        <w:t>Form of the Contract, counterparts and signatures.</w:t>
      </w:r>
      <w:r w:rsidRPr="00837587">
        <w:rPr>
          <w:rFonts w:eastAsia="Arial" w:cs="Arial"/>
          <w:color w:val="000000"/>
          <w:lang w:val="en-GB"/>
          <w:rPrChange w:id="579" w:author="OZ" w:date="2020-06-24T15:49:00Z">
            <w:rPr>
              <w:rFonts w:eastAsia="Arial" w:cs="Arial"/>
              <w:color w:val="000000"/>
            </w:rPr>
          </w:rPrChange>
        </w:rPr>
        <w:t xml:space="preserve"> This Framework Agreement and any subsequent Sow(s), as well as any amendment of such agreements, shall only be effective if made in writing. This Framework Agreement may be executed in two or more counterparts, each of which shall be deemed an original but all of which together shall constitute one and the same agreement. The Parties further agree that, where the written form is expressly reserved by the Contract, electronic, digital or scanned signatures transmitted by facsimile, by electronic mail or by any other electronic way shall be valid and effective between the Parties. The Parties expressly agree that they shall be bound by their own electronic, digital or scanned signatures (including the ones of their directors, employees, agents and other representatives) and that they accept such form of signature of the other Party.</w:t>
      </w:r>
    </w:p>
    <w:p w14:paraId="1FD0EE61" w14:textId="77777777" w:rsidR="001F123F" w:rsidRPr="00837587" w:rsidRDefault="00E15647">
      <w:pPr>
        <w:pStyle w:val="TXTNIV2"/>
        <w:numPr>
          <w:ilvl w:val="1"/>
          <w:numId w:val="13"/>
        </w:numPr>
        <w:rPr>
          <w:rFonts w:eastAsia="Arial" w:cs="Arial"/>
          <w:lang w:val="en-GB"/>
          <w:rPrChange w:id="580" w:author="OZ" w:date="2020-06-24T15:49:00Z">
            <w:rPr>
              <w:rFonts w:eastAsia="Arial" w:cs="Arial"/>
            </w:rPr>
          </w:rPrChange>
        </w:rPr>
      </w:pPr>
      <w:r w:rsidRPr="00837587">
        <w:rPr>
          <w:rFonts w:eastAsia="Arial" w:cs="Arial"/>
          <w:b/>
          <w:bCs/>
          <w:i/>
          <w:iCs/>
          <w:color w:val="000000"/>
          <w:lang w:val="en-GB"/>
          <w:rPrChange w:id="581" w:author="OZ" w:date="2020-06-24T15:49:00Z">
            <w:rPr>
              <w:rFonts w:eastAsia="Arial" w:cs="Arial"/>
              <w:b/>
              <w:bCs/>
              <w:i/>
              <w:iCs/>
              <w:color w:val="000000"/>
            </w:rPr>
          </w:rPrChange>
        </w:rPr>
        <w:t>Relationship of the Parties.</w:t>
      </w:r>
      <w:r w:rsidRPr="00837587">
        <w:rPr>
          <w:rFonts w:eastAsia="Arial" w:cs="Arial"/>
          <w:color w:val="000000"/>
          <w:lang w:val="en-GB"/>
          <w:rPrChange w:id="582" w:author="OZ" w:date="2020-06-24T15:49:00Z">
            <w:rPr>
              <w:rFonts w:eastAsia="Arial" w:cs="Arial"/>
              <w:color w:val="000000"/>
            </w:rPr>
          </w:rPrChange>
        </w:rPr>
        <w:t xml:space="preserve"> The Parties acknowledge and agree that the Contract does not constitute either Party the agent or representative of the other, or create a partnership, an employer-employee relationship, joint venture or similar relationship between the Parties, and neither Party shall have the power to represent or bind the other Party in any manner whatsoever.</w:t>
      </w:r>
    </w:p>
    <w:p w14:paraId="2D55BDA8" w14:textId="77777777" w:rsidR="001F123F" w:rsidRPr="00837587" w:rsidRDefault="00E15647">
      <w:pPr>
        <w:pStyle w:val="TXTNIV2"/>
        <w:numPr>
          <w:ilvl w:val="1"/>
          <w:numId w:val="13"/>
        </w:numPr>
        <w:rPr>
          <w:rFonts w:eastAsia="Arial" w:cs="Arial"/>
          <w:lang w:val="en-GB"/>
          <w:rPrChange w:id="583" w:author="OZ" w:date="2020-06-24T15:49:00Z">
            <w:rPr>
              <w:rFonts w:eastAsia="Arial" w:cs="Arial"/>
            </w:rPr>
          </w:rPrChange>
        </w:rPr>
      </w:pPr>
      <w:r w:rsidRPr="00837587">
        <w:rPr>
          <w:rFonts w:eastAsia="Arial" w:cs="Arial"/>
          <w:b/>
          <w:bCs/>
          <w:i/>
          <w:iCs/>
          <w:color w:val="000000"/>
          <w:lang w:val="en-GB"/>
          <w:rPrChange w:id="584" w:author="OZ" w:date="2020-06-24T15:49:00Z">
            <w:rPr>
              <w:rFonts w:eastAsia="Arial" w:cs="Arial"/>
              <w:b/>
              <w:bCs/>
              <w:i/>
              <w:iCs/>
              <w:color w:val="000000"/>
            </w:rPr>
          </w:rPrChange>
        </w:rPr>
        <w:t>Entire Contract; Waiver.</w:t>
      </w:r>
      <w:r w:rsidRPr="00837587">
        <w:rPr>
          <w:rFonts w:eastAsia="Arial" w:cs="Arial"/>
          <w:color w:val="000000"/>
          <w:lang w:val="en-GB"/>
          <w:rPrChange w:id="585" w:author="OZ" w:date="2020-06-24T15:49:00Z">
            <w:rPr>
              <w:rFonts w:eastAsia="Arial" w:cs="Arial"/>
              <w:color w:val="000000"/>
            </w:rPr>
          </w:rPrChange>
        </w:rPr>
        <w:t xml:space="preserve"> The Contract along with its annexes and appendices, represents the entire and integrated agreement between the IOC and the Service Provider and supersedes all prior negotiations, representations or agreements, either written or oral, relating to the subject matter hereof. All waivers must be in writing. No waiver by any Party hereto, whether express or implied, of its rights under any provisions of the Contract shall constitute a waiver of such Party’s rights under such provisions at any other time or a waiver of such Party’s rights under any other provision of the Contract. No failure by any Party hereto to </w:t>
      </w:r>
      <w:proofErr w:type="gramStart"/>
      <w:r w:rsidRPr="00837587">
        <w:rPr>
          <w:rFonts w:eastAsia="Arial" w:cs="Arial"/>
          <w:color w:val="000000"/>
          <w:lang w:val="en-GB"/>
          <w:rPrChange w:id="586" w:author="OZ" w:date="2020-06-24T15:49:00Z">
            <w:rPr>
              <w:rFonts w:eastAsia="Arial" w:cs="Arial"/>
              <w:color w:val="000000"/>
            </w:rPr>
          </w:rPrChange>
        </w:rPr>
        <w:t>take action</w:t>
      </w:r>
      <w:proofErr w:type="gramEnd"/>
      <w:r w:rsidRPr="00837587">
        <w:rPr>
          <w:rFonts w:eastAsia="Arial" w:cs="Arial"/>
          <w:color w:val="000000"/>
          <w:lang w:val="en-GB"/>
          <w:rPrChange w:id="587" w:author="OZ" w:date="2020-06-24T15:49:00Z">
            <w:rPr>
              <w:rFonts w:eastAsia="Arial" w:cs="Arial"/>
              <w:color w:val="000000"/>
            </w:rPr>
          </w:rPrChange>
        </w:rPr>
        <w:t xml:space="preserve"> with respect to any breach of the Contract or default by the other Party hereto shall constitute a waiver of the first Party’s right to enforce any provision of the Contract.</w:t>
      </w:r>
    </w:p>
    <w:p w14:paraId="4D599545" w14:textId="77777777" w:rsidR="001F123F" w:rsidRPr="00837587" w:rsidRDefault="00E15647">
      <w:pPr>
        <w:pStyle w:val="TXTNIV2"/>
        <w:numPr>
          <w:ilvl w:val="1"/>
          <w:numId w:val="13"/>
        </w:numPr>
        <w:rPr>
          <w:rFonts w:eastAsia="Arial" w:cs="Arial"/>
          <w:lang w:val="en-GB"/>
          <w:rPrChange w:id="588" w:author="OZ" w:date="2020-06-24T15:49:00Z">
            <w:rPr>
              <w:rFonts w:eastAsia="Arial" w:cs="Arial"/>
            </w:rPr>
          </w:rPrChange>
        </w:rPr>
      </w:pPr>
      <w:r w:rsidRPr="00837587">
        <w:rPr>
          <w:rFonts w:eastAsia="Arial" w:cs="Arial"/>
          <w:b/>
          <w:bCs/>
          <w:i/>
          <w:iCs/>
          <w:color w:val="000000"/>
          <w:lang w:val="en-GB"/>
          <w:rPrChange w:id="589" w:author="OZ" w:date="2020-06-24T15:49:00Z">
            <w:rPr>
              <w:rFonts w:eastAsia="Arial" w:cs="Arial"/>
              <w:b/>
              <w:bCs/>
              <w:i/>
              <w:iCs/>
              <w:color w:val="000000"/>
            </w:rPr>
          </w:rPrChange>
        </w:rPr>
        <w:t>Severability.</w:t>
      </w:r>
      <w:r w:rsidRPr="00837587">
        <w:rPr>
          <w:rFonts w:eastAsia="Arial" w:cs="Arial"/>
          <w:color w:val="000000"/>
          <w:lang w:val="en-GB"/>
          <w:rPrChange w:id="590" w:author="OZ" w:date="2020-06-24T15:49:00Z">
            <w:rPr>
              <w:rFonts w:eastAsia="Arial" w:cs="Arial"/>
              <w:color w:val="000000"/>
            </w:rPr>
          </w:rPrChange>
        </w:rPr>
        <w:t xml:space="preserve"> In the case that any provision of the Contract may be invalid, illegal or unenforceable, such provision shall be interpreted </w:t>
      </w:r>
      <w:proofErr w:type="gramStart"/>
      <w:r w:rsidRPr="00837587">
        <w:rPr>
          <w:rFonts w:eastAsia="Arial" w:cs="Arial"/>
          <w:color w:val="000000"/>
          <w:lang w:val="en-GB"/>
          <w:rPrChange w:id="591" w:author="OZ" w:date="2020-06-24T15:49:00Z">
            <w:rPr>
              <w:rFonts w:eastAsia="Arial" w:cs="Arial"/>
              <w:color w:val="000000"/>
            </w:rPr>
          </w:rPrChange>
        </w:rPr>
        <w:t>so as to</w:t>
      </w:r>
      <w:proofErr w:type="gramEnd"/>
      <w:r w:rsidRPr="00837587">
        <w:rPr>
          <w:rFonts w:eastAsia="Arial" w:cs="Arial"/>
          <w:color w:val="000000"/>
          <w:lang w:val="en-GB"/>
          <w:rPrChange w:id="592" w:author="OZ" w:date="2020-06-24T15:49:00Z">
            <w:rPr>
              <w:rFonts w:eastAsia="Arial" w:cs="Arial"/>
              <w:color w:val="000000"/>
            </w:rPr>
          </w:rPrChange>
        </w:rPr>
        <w:t xml:space="preserve"> reflect the intent of the Parties as closely as possible, to the maximum extent permitted by the applicable laws. The remaining provisions of the Contract shall remain valid and shall continue to bind the Parties.</w:t>
      </w:r>
    </w:p>
    <w:p w14:paraId="00C05D99" w14:textId="77777777" w:rsidR="001F123F" w:rsidRPr="00837587" w:rsidRDefault="00E15647">
      <w:pPr>
        <w:pStyle w:val="TXTNIV2"/>
        <w:numPr>
          <w:ilvl w:val="1"/>
          <w:numId w:val="13"/>
        </w:numPr>
        <w:rPr>
          <w:rFonts w:eastAsia="Arial" w:cs="Arial"/>
          <w:lang w:val="en-GB"/>
          <w:rPrChange w:id="593" w:author="OZ" w:date="2020-06-24T15:49:00Z">
            <w:rPr>
              <w:rFonts w:eastAsia="Arial" w:cs="Arial"/>
            </w:rPr>
          </w:rPrChange>
        </w:rPr>
      </w:pPr>
      <w:r w:rsidRPr="00837587">
        <w:rPr>
          <w:rFonts w:eastAsia="Arial" w:cs="Arial"/>
          <w:b/>
          <w:bCs/>
          <w:i/>
          <w:iCs/>
          <w:color w:val="000000"/>
          <w:lang w:val="en-GB"/>
          <w:rPrChange w:id="594" w:author="OZ" w:date="2020-06-24T15:49:00Z">
            <w:rPr>
              <w:rFonts w:eastAsia="Arial" w:cs="Arial"/>
              <w:b/>
              <w:bCs/>
              <w:i/>
              <w:iCs/>
              <w:color w:val="000000"/>
            </w:rPr>
          </w:rPrChange>
        </w:rPr>
        <w:lastRenderedPageBreak/>
        <w:t>Assignment and Successors.</w:t>
      </w:r>
      <w:r w:rsidRPr="00837587">
        <w:rPr>
          <w:rFonts w:eastAsia="Arial" w:cs="Arial"/>
          <w:color w:val="000000"/>
          <w:lang w:val="en-GB"/>
          <w:rPrChange w:id="595" w:author="OZ" w:date="2020-06-24T15:49:00Z">
            <w:rPr>
              <w:rFonts w:eastAsia="Arial" w:cs="Arial"/>
              <w:color w:val="000000"/>
            </w:rPr>
          </w:rPrChange>
        </w:rPr>
        <w:t xml:space="preserve"> Neither the Contract nor any of the Service Provider’s rights or obligations hereunder may be assigned or transferred without the prior written consent of the IOC. In the event that the Service Provider changes its legal status or corporate </w:t>
      </w:r>
      <w:proofErr w:type="gramStart"/>
      <w:r w:rsidRPr="00837587">
        <w:rPr>
          <w:rFonts w:eastAsia="Arial" w:cs="Arial"/>
          <w:color w:val="000000"/>
          <w:lang w:val="en-GB"/>
          <w:rPrChange w:id="596" w:author="OZ" w:date="2020-06-24T15:49:00Z">
            <w:rPr>
              <w:rFonts w:eastAsia="Arial" w:cs="Arial"/>
              <w:color w:val="000000"/>
            </w:rPr>
          </w:rPrChange>
        </w:rPr>
        <w:t>structure</w:t>
      </w:r>
      <w:proofErr w:type="gramEnd"/>
      <w:r w:rsidRPr="00837587">
        <w:rPr>
          <w:rFonts w:eastAsia="Arial" w:cs="Arial"/>
          <w:color w:val="000000"/>
          <w:lang w:val="en-GB"/>
          <w:rPrChange w:id="597" w:author="OZ" w:date="2020-06-24T15:49:00Z">
            <w:rPr>
              <w:rFonts w:eastAsia="Arial" w:cs="Arial"/>
              <w:color w:val="000000"/>
            </w:rPr>
          </w:rPrChange>
        </w:rPr>
        <w:t xml:space="preserve"> or a change of control occurs, the entity concerned, as a result of the Service Provider’s change of legal status or corporate structure or change of control, shall be fully subrogated with respect to all rights and obligations of the Service Provider pursuant to the Contract. In this respect, the Service Provider shall notify the IOC in writing at least one-hundred-and-twenty (120) days prior to such event, for the IOC to decide, no later than sixty (60) days following such notification, on exercising its right of termination, as defined in Article 12.3.</w:t>
      </w:r>
    </w:p>
    <w:p w14:paraId="6ED36EC7" w14:textId="77777777" w:rsidR="001F123F" w:rsidRDefault="00E15647">
      <w:pPr>
        <w:pStyle w:val="TXTNIV2"/>
        <w:numPr>
          <w:ilvl w:val="1"/>
          <w:numId w:val="13"/>
        </w:numPr>
        <w:rPr>
          <w:rFonts w:eastAsia="Arial" w:cs="Arial"/>
        </w:rPr>
      </w:pPr>
      <w:proofErr w:type="spellStart"/>
      <w:r>
        <w:rPr>
          <w:rFonts w:eastAsia="Arial" w:cs="Arial"/>
          <w:b/>
          <w:bCs/>
          <w:i/>
          <w:iCs/>
          <w:color w:val="000000"/>
        </w:rPr>
        <w:t>Outstanding</w:t>
      </w:r>
      <w:proofErr w:type="spellEnd"/>
      <w:r>
        <w:rPr>
          <w:rFonts w:eastAsia="Arial" w:cs="Arial"/>
          <w:b/>
          <w:bCs/>
          <w:i/>
          <w:iCs/>
          <w:color w:val="000000"/>
        </w:rPr>
        <w:t xml:space="preserve"> Event.</w:t>
      </w:r>
      <w:r>
        <w:rPr>
          <w:rFonts w:eastAsia="Arial" w:cs="Arial"/>
          <w:i/>
          <w:iCs/>
          <w:color w:val="000000"/>
        </w:rPr>
        <w:t xml:space="preserve"> </w:t>
      </w:r>
    </w:p>
    <w:p w14:paraId="404DAAFA" w14:textId="77777777" w:rsidR="001F123F" w:rsidRPr="00837587" w:rsidRDefault="00E15647">
      <w:pPr>
        <w:spacing w:after="240"/>
        <w:ind w:left="851" w:hanging="851"/>
        <w:jc w:val="both"/>
        <w:rPr>
          <w:rFonts w:eastAsia="Arial" w:cs="Arial"/>
          <w:lang w:val="en-GB"/>
          <w:rPrChange w:id="598" w:author="OZ" w:date="2020-06-24T15:49:00Z">
            <w:rPr>
              <w:rFonts w:eastAsia="Arial" w:cs="Arial"/>
            </w:rPr>
          </w:rPrChange>
        </w:rPr>
      </w:pPr>
      <w:r w:rsidRPr="00837587">
        <w:rPr>
          <w:rFonts w:eastAsia="Arial" w:cs="Arial"/>
          <w:color w:val="000000"/>
          <w:lang w:val="en-GB"/>
          <w:rPrChange w:id="599" w:author="OZ" w:date="2020-06-24T15:49:00Z">
            <w:rPr>
              <w:rFonts w:eastAsia="Arial" w:cs="Arial"/>
              <w:color w:val="000000"/>
            </w:rPr>
          </w:rPrChange>
        </w:rPr>
        <w:t xml:space="preserve">13.6.1  </w:t>
      </w:r>
      <w:r w:rsidRPr="00837587">
        <w:rPr>
          <w:rFonts w:eastAsia="Arial" w:cs="Arial"/>
          <w:color w:val="000000"/>
          <w:lang w:val="en-GB"/>
          <w:rPrChange w:id="600" w:author="OZ" w:date="2020-06-24T15:49:00Z">
            <w:rPr>
              <w:rFonts w:eastAsia="Arial" w:cs="Arial"/>
              <w:color w:val="000000"/>
            </w:rPr>
          </w:rPrChange>
        </w:rPr>
        <w:tab/>
        <w:t>For the purposes of the Contract, an “</w:t>
      </w:r>
      <w:r w:rsidRPr="00837587">
        <w:rPr>
          <w:rFonts w:eastAsia="Arial" w:cs="Arial"/>
          <w:b/>
          <w:bCs/>
          <w:color w:val="000000"/>
          <w:lang w:val="en-GB"/>
          <w:rPrChange w:id="601" w:author="OZ" w:date="2020-06-24T15:49:00Z">
            <w:rPr>
              <w:rFonts w:eastAsia="Arial" w:cs="Arial"/>
              <w:b/>
              <w:bCs/>
              <w:color w:val="000000"/>
            </w:rPr>
          </w:rPrChange>
        </w:rPr>
        <w:t>Outstanding Event</w:t>
      </w:r>
      <w:r w:rsidRPr="00837587">
        <w:rPr>
          <w:rFonts w:eastAsia="Arial" w:cs="Arial"/>
          <w:color w:val="000000"/>
          <w:lang w:val="en-GB"/>
          <w:rPrChange w:id="602" w:author="OZ" w:date="2020-06-24T15:49:00Z">
            <w:rPr>
              <w:rFonts w:eastAsia="Arial" w:cs="Arial"/>
              <w:color w:val="000000"/>
            </w:rPr>
          </w:rPrChange>
        </w:rPr>
        <w:t>” means an event that : (</w:t>
      </w:r>
      <w:proofErr w:type="spellStart"/>
      <w:r w:rsidRPr="00837587">
        <w:rPr>
          <w:rFonts w:eastAsia="Arial" w:cs="Arial"/>
          <w:color w:val="000000"/>
          <w:lang w:val="en-GB"/>
          <w:rPrChange w:id="603" w:author="OZ" w:date="2020-06-24T15:49:00Z">
            <w:rPr>
              <w:rFonts w:eastAsia="Arial" w:cs="Arial"/>
              <w:color w:val="000000"/>
            </w:rPr>
          </w:rPrChange>
        </w:rPr>
        <w:t>i</w:t>
      </w:r>
      <w:proofErr w:type="spellEnd"/>
      <w:r w:rsidRPr="00837587">
        <w:rPr>
          <w:rFonts w:eastAsia="Arial" w:cs="Arial"/>
          <w:color w:val="000000"/>
          <w:lang w:val="en-GB"/>
          <w:rPrChange w:id="604" w:author="OZ" w:date="2020-06-24T15:49:00Z">
            <w:rPr>
              <w:rFonts w:eastAsia="Arial" w:cs="Arial"/>
              <w:color w:val="000000"/>
            </w:rPr>
          </w:rPrChange>
        </w:rPr>
        <w:t>) adversely impacts the provision of the Services and Deliverables under the Contract or (ii) frustrates the purpose for requiring the Services/Deliverables, under a specific SoW. Outstanding Events include, without limitation, earthquakes, floods, catastrophe or other natural disaster, war, civil commotion, strikes, labour disputes, contamination by radio-activity from any nuclear fuel, or from any nuclear waste from the combustion of nuclear fuel, radio-active toxic explosive, or other hazardous properties of any explosive nuclear assembly or nuclear component of such assembly, governmental acts and orders, embargos, epidemic or pandemic (including, but not limited to, SARS, Legionnaires, COVID-19) and any relevant acts of terrorism. The Service Provider must immediately notify the IOC of an Outstanding Event, giving detailed and complete information on the Outstanding Event and the effects thereof, delaying or preventing the Service Provider from performing its obligations under the Contract.</w:t>
      </w:r>
    </w:p>
    <w:p w14:paraId="7EA50060" w14:textId="77777777" w:rsidR="001F123F" w:rsidRPr="00837587" w:rsidRDefault="00E15647">
      <w:pPr>
        <w:spacing w:after="240"/>
        <w:ind w:left="851" w:hanging="851"/>
        <w:jc w:val="both"/>
        <w:rPr>
          <w:rFonts w:eastAsia="Arial" w:cs="Arial"/>
          <w:lang w:val="en-GB"/>
          <w:rPrChange w:id="605" w:author="OZ" w:date="2020-06-24T15:49:00Z">
            <w:rPr>
              <w:rFonts w:eastAsia="Arial" w:cs="Arial"/>
            </w:rPr>
          </w:rPrChange>
        </w:rPr>
      </w:pPr>
      <w:r w:rsidRPr="00837587">
        <w:rPr>
          <w:rFonts w:eastAsia="Arial" w:cs="Arial"/>
          <w:color w:val="000000"/>
          <w:lang w:val="en-GB"/>
          <w:rPrChange w:id="606" w:author="OZ" w:date="2020-06-24T15:49:00Z">
            <w:rPr>
              <w:rFonts w:eastAsia="Arial" w:cs="Arial"/>
              <w:color w:val="000000"/>
            </w:rPr>
          </w:rPrChange>
        </w:rPr>
        <w:t xml:space="preserve">13.6.2   </w:t>
      </w:r>
      <w:r w:rsidRPr="00837587">
        <w:rPr>
          <w:rFonts w:eastAsia="Arial" w:cs="Arial"/>
          <w:color w:val="000000"/>
          <w:lang w:val="en-GB"/>
          <w:rPrChange w:id="607" w:author="OZ" w:date="2020-06-24T15:49:00Z">
            <w:rPr>
              <w:rFonts w:eastAsia="Arial" w:cs="Arial"/>
              <w:color w:val="000000"/>
            </w:rPr>
          </w:rPrChange>
        </w:rPr>
        <w:tab/>
        <w:t xml:space="preserve">If the IOC determines in good faith that an Outstanding Event has occurred, the IOC shall have the right to either: </w:t>
      </w:r>
    </w:p>
    <w:p w14:paraId="1B0C4EA0" w14:textId="77777777" w:rsidR="001F123F" w:rsidRPr="00837587" w:rsidRDefault="00E15647">
      <w:pPr>
        <w:pStyle w:val="ListParagraph"/>
        <w:numPr>
          <w:ilvl w:val="5"/>
          <w:numId w:val="13"/>
        </w:numPr>
        <w:ind w:left="1276" w:hanging="142"/>
        <w:jc w:val="both"/>
        <w:rPr>
          <w:rFonts w:eastAsia="Arial" w:cs="Arial"/>
          <w:lang w:val="en-GB"/>
          <w:rPrChange w:id="608" w:author="OZ" w:date="2020-06-24T15:49:00Z">
            <w:rPr>
              <w:rFonts w:eastAsia="Arial" w:cs="Arial"/>
            </w:rPr>
          </w:rPrChange>
        </w:rPr>
        <w:pPrChange w:id="609" w:author="IOC Legal (yca)" w:date="2020-07-17T12:09:00Z">
          <w:pPr>
            <w:pStyle w:val="ListParagraph"/>
            <w:numPr>
              <w:ilvl w:val="5"/>
              <w:numId w:val="39"/>
            </w:numPr>
            <w:tabs>
              <w:tab w:val="num" w:pos="0"/>
            </w:tabs>
            <w:ind w:left="1276" w:hanging="142"/>
            <w:jc w:val="both"/>
          </w:pPr>
        </w:pPrChange>
      </w:pPr>
      <w:r w:rsidRPr="00837587">
        <w:rPr>
          <w:rFonts w:eastAsia="Arial" w:cs="Arial"/>
          <w:color w:val="000000"/>
          <w:u w:val="single"/>
          <w:lang w:val="en-GB"/>
          <w:rPrChange w:id="610" w:author="OZ" w:date="2020-06-24T15:49:00Z">
            <w:rPr>
              <w:rFonts w:eastAsia="Arial" w:cs="Arial"/>
              <w:color w:val="000000"/>
              <w:u w:val="single"/>
            </w:rPr>
          </w:rPrChange>
        </w:rPr>
        <w:t>Delay the delivery of the Services and Deliverables</w:t>
      </w:r>
      <w:r w:rsidRPr="00837587">
        <w:rPr>
          <w:rFonts w:eastAsia="Arial" w:cs="Arial"/>
          <w:color w:val="000000"/>
          <w:lang w:val="en-GB"/>
          <w:rPrChange w:id="611" w:author="OZ" w:date="2020-06-24T15:49:00Z">
            <w:rPr>
              <w:rFonts w:eastAsia="Arial" w:cs="Arial"/>
              <w:color w:val="000000"/>
            </w:rPr>
          </w:rPrChange>
        </w:rPr>
        <w:t>: in which case the Service Provider shall, as soon as practically possible upon the end of the Outstanding Event, or at a later stage if requested by the IOC, resume the performance of its obligations under a specific SoW; or</w:t>
      </w:r>
    </w:p>
    <w:p w14:paraId="42310B65" w14:textId="77777777" w:rsidR="001F123F" w:rsidRPr="00837587" w:rsidRDefault="00E15647">
      <w:pPr>
        <w:pStyle w:val="ListParagraph"/>
        <w:ind w:left="1276"/>
        <w:jc w:val="both"/>
        <w:rPr>
          <w:rFonts w:eastAsia="Arial" w:cs="Arial"/>
          <w:lang w:val="en-GB"/>
          <w:rPrChange w:id="612" w:author="OZ" w:date="2020-06-24T15:49:00Z">
            <w:rPr>
              <w:rFonts w:eastAsia="Arial" w:cs="Arial"/>
            </w:rPr>
          </w:rPrChange>
        </w:rPr>
      </w:pPr>
      <w:r w:rsidRPr="00837587">
        <w:rPr>
          <w:rFonts w:eastAsia="Arial" w:cs="Arial"/>
          <w:color w:val="000000"/>
          <w:lang w:val="en-GB"/>
          <w:rPrChange w:id="613" w:author="OZ" w:date="2020-06-24T15:49:00Z">
            <w:rPr>
              <w:rFonts w:eastAsia="Arial" w:cs="Arial"/>
              <w:color w:val="000000"/>
            </w:rPr>
          </w:rPrChange>
        </w:rPr>
        <w:t xml:space="preserve"> </w:t>
      </w:r>
    </w:p>
    <w:p w14:paraId="6E8EEF2A" w14:textId="77777777" w:rsidR="001F123F" w:rsidRPr="00837587" w:rsidRDefault="00E15647">
      <w:pPr>
        <w:pStyle w:val="ListParagraph"/>
        <w:numPr>
          <w:ilvl w:val="5"/>
          <w:numId w:val="13"/>
        </w:numPr>
        <w:ind w:left="1276" w:hanging="142"/>
        <w:jc w:val="both"/>
        <w:rPr>
          <w:rFonts w:eastAsia="Arial" w:cs="Arial"/>
          <w:lang w:val="en-GB"/>
          <w:rPrChange w:id="614" w:author="OZ" w:date="2020-06-24T15:49:00Z">
            <w:rPr>
              <w:rFonts w:eastAsia="Arial" w:cs="Arial"/>
            </w:rPr>
          </w:rPrChange>
        </w:rPr>
        <w:pPrChange w:id="615" w:author="IOC Legal (yca)" w:date="2020-07-17T12:09:00Z">
          <w:pPr>
            <w:pStyle w:val="ListParagraph"/>
            <w:numPr>
              <w:ilvl w:val="5"/>
              <w:numId w:val="39"/>
            </w:numPr>
            <w:tabs>
              <w:tab w:val="num" w:pos="0"/>
            </w:tabs>
            <w:ind w:left="1276" w:hanging="142"/>
            <w:jc w:val="both"/>
          </w:pPr>
        </w:pPrChange>
      </w:pPr>
      <w:r w:rsidRPr="00837587">
        <w:rPr>
          <w:rFonts w:eastAsia="Arial" w:cs="Arial"/>
          <w:color w:val="000000"/>
          <w:u w:val="single"/>
          <w:lang w:val="en-GB"/>
          <w:rPrChange w:id="616" w:author="OZ" w:date="2020-06-24T15:49:00Z">
            <w:rPr>
              <w:rFonts w:eastAsia="Arial" w:cs="Arial"/>
              <w:color w:val="000000"/>
              <w:u w:val="single"/>
            </w:rPr>
          </w:rPrChange>
        </w:rPr>
        <w:t>Reduce the scope of the Services and Deliverables of a SoW</w:t>
      </w:r>
      <w:r w:rsidRPr="00837587">
        <w:rPr>
          <w:rFonts w:eastAsia="Arial" w:cs="Arial"/>
          <w:color w:val="000000"/>
          <w:lang w:val="en-GB"/>
          <w:rPrChange w:id="617" w:author="OZ" w:date="2020-06-24T15:49:00Z">
            <w:rPr>
              <w:rFonts w:eastAsia="Arial" w:cs="Arial"/>
              <w:color w:val="000000"/>
            </w:rPr>
          </w:rPrChange>
        </w:rPr>
        <w:t>: in which case the terms of Article 1.4 of the Framework Agreement shall apply to any change request reducing such scope. For clarity, the Service Fees shall be reduced accordingly (the “Reduced Fees”). Where the IOC has paid an amount of the Service Fees for Services that have not yet been provided by the Service Provider, and which exceeds the Reduced Fees for the performance of the Services, then the Service Provider shall, upon request of the IOC, reimburse to the IOC an amount corresponding to the difference between the Reduced Fees and the amount of the Service Fees actually paid by the IOC; or</w:t>
      </w:r>
    </w:p>
    <w:p w14:paraId="7C7A176A" w14:textId="77777777" w:rsidR="001F123F" w:rsidRPr="00837587" w:rsidRDefault="00E15647">
      <w:pPr>
        <w:pStyle w:val="ListParagraph"/>
        <w:ind w:left="1276"/>
        <w:jc w:val="both"/>
        <w:rPr>
          <w:rFonts w:eastAsia="Arial" w:cs="Arial"/>
          <w:lang w:val="en-GB"/>
          <w:rPrChange w:id="618" w:author="OZ" w:date="2020-06-24T15:49:00Z">
            <w:rPr>
              <w:rFonts w:eastAsia="Arial" w:cs="Arial"/>
            </w:rPr>
          </w:rPrChange>
        </w:rPr>
      </w:pPr>
      <w:r w:rsidRPr="00837587">
        <w:rPr>
          <w:rFonts w:eastAsia="Arial" w:cs="Arial"/>
          <w:color w:val="000000"/>
          <w:lang w:val="en-GB"/>
          <w:rPrChange w:id="619" w:author="OZ" w:date="2020-06-24T15:49:00Z">
            <w:rPr>
              <w:rFonts w:eastAsia="Arial" w:cs="Arial"/>
              <w:color w:val="000000"/>
            </w:rPr>
          </w:rPrChange>
        </w:rPr>
        <w:t xml:space="preserve"> </w:t>
      </w:r>
    </w:p>
    <w:p w14:paraId="72E132C5" w14:textId="77777777" w:rsidR="001F123F" w:rsidRPr="00837587" w:rsidRDefault="00E15647">
      <w:pPr>
        <w:pStyle w:val="ListParagraph"/>
        <w:numPr>
          <w:ilvl w:val="5"/>
          <w:numId w:val="13"/>
        </w:numPr>
        <w:ind w:left="1276" w:hanging="142"/>
        <w:jc w:val="both"/>
        <w:rPr>
          <w:rFonts w:eastAsia="Arial" w:cs="Arial"/>
          <w:lang w:val="en-GB"/>
          <w:rPrChange w:id="620" w:author="OZ" w:date="2020-06-24T15:49:00Z">
            <w:rPr>
              <w:rFonts w:eastAsia="Arial" w:cs="Arial"/>
            </w:rPr>
          </w:rPrChange>
        </w:rPr>
        <w:pPrChange w:id="621" w:author="IOC Legal (yca)" w:date="2020-07-17T12:09:00Z">
          <w:pPr>
            <w:pStyle w:val="ListParagraph"/>
            <w:numPr>
              <w:ilvl w:val="5"/>
              <w:numId w:val="39"/>
            </w:numPr>
            <w:tabs>
              <w:tab w:val="num" w:pos="0"/>
            </w:tabs>
            <w:ind w:left="1276" w:hanging="142"/>
            <w:jc w:val="both"/>
          </w:pPr>
        </w:pPrChange>
      </w:pPr>
      <w:r w:rsidRPr="00837587">
        <w:rPr>
          <w:rFonts w:eastAsia="Arial" w:cs="Arial"/>
          <w:color w:val="000000"/>
          <w:u w:val="single"/>
          <w:lang w:val="en-GB"/>
          <w:rPrChange w:id="622" w:author="OZ" w:date="2020-06-24T15:49:00Z">
            <w:rPr>
              <w:rFonts w:eastAsia="Arial" w:cs="Arial"/>
              <w:color w:val="000000"/>
              <w:u w:val="single"/>
            </w:rPr>
          </w:rPrChange>
        </w:rPr>
        <w:t>Terminate a SoW</w:t>
      </w:r>
      <w:r w:rsidRPr="00837587">
        <w:rPr>
          <w:rFonts w:eastAsia="Arial" w:cs="Arial"/>
          <w:color w:val="000000"/>
          <w:lang w:val="en-GB"/>
          <w:rPrChange w:id="623" w:author="OZ" w:date="2020-06-24T15:49:00Z">
            <w:rPr>
              <w:rFonts w:eastAsia="Arial" w:cs="Arial"/>
              <w:color w:val="000000"/>
            </w:rPr>
          </w:rPrChange>
        </w:rPr>
        <w:t>: in which case such termination shall be with immediate effect upon written notification thereof and the terms of Article 12.11 of the Framework Agreement shall apply.</w:t>
      </w:r>
    </w:p>
    <w:p w14:paraId="446593BF" w14:textId="77777777" w:rsidR="001F123F" w:rsidRPr="00837587" w:rsidRDefault="00E15647">
      <w:pPr>
        <w:pStyle w:val="ListParagraph"/>
        <w:ind w:left="1276"/>
        <w:jc w:val="both"/>
        <w:rPr>
          <w:rFonts w:eastAsia="Arial" w:cs="Arial"/>
          <w:lang w:val="en-GB"/>
          <w:rPrChange w:id="624" w:author="OZ" w:date="2020-06-24T15:49:00Z">
            <w:rPr>
              <w:rFonts w:eastAsia="Arial" w:cs="Arial"/>
            </w:rPr>
          </w:rPrChange>
        </w:rPr>
      </w:pPr>
      <w:r w:rsidRPr="00837587">
        <w:rPr>
          <w:rFonts w:eastAsia="Arial" w:cs="Arial"/>
          <w:color w:val="000000"/>
          <w:lang w:val="en-GB"/>
          <w:rPrChange w:id="625" w:author="OZ" w:date="2020-06-24T15:49:00Z">
            <w:rPr>
              <w:rFonts w:eastAsia="Arial" w:cs="Arial"/>
              <w:color w:val="000000"/>
            </w:rPr>
          </w:rPrChange>
        </w:rPr>
        <w:t xml:space="preserve"> </w:t>
      </w:r>
    </w:p>
    <w:p w14:paraId="07E1DAAF" w14:textId="77777777" w:rsidR="001F123F" w:rsidRPr="00837587" w:rsidRDefault="00E15647">
      <w:pPr>
        <w:pStyle w:val="ListParagraph"/>
        <w:numPr>
          <w:ilvl w:val="2"/>
          <w:numId w:val="40"/>
        </w:numPr>
        <w:spacing w:after="240"/>
        <w:ind w:left="851" w:hanging="851"/>
        <w:jc w:val="both"/>
        <w:rPr>
          <w:rFonts w:eastAsia="Arial" w:cs="Arial"/>
          <w:lang w:val="en-GB"/>
          <w:rPrChange w:id="626" w:author="OZ" w:date="2020-06-24T15:49:00Z">
            <w:rPr>
              <w:rFonts w:eastAsia="Arial" w:cs="Arial"/>
            </w:rPr>
          </w:rPrChange>
        </w:rPr>
      </w:pPr>
      <w:r w:rsidRPr="00837587">
        <w:rPr>
          <w:rFonts w:eastAsia="Arial" w:cs="Arial"/>
          <w:color w:val="000000"/>
          <w:lang w:val="en-GB"/>
          <w:rPrChange w:id="627" w:author="OZ" w:date="2020-06-24T15:49:00Z">
            <w:rPr>
              <w:rFonts w:eastAsia="Arial" w:cs="Arial"/>
              <w:color w:val="000000"/>
            </w:rPr>
          </w:rPrChange>
        </w:rPr>
        <w:t xml:space="preserve">If the IOC delays delivery or reduces the scope of Services, or terminates, an SoW as per Article 13.6.2 above, the Service Provider shall be entitled to payment of fees to cover all non-recoverable costs engaged for the relevant SoW prior to the notice of </w:t>
      </w:r>
      <w:r w:rsidRPr="00837587">
        <w:rPr>
          <w:rFonts w:eastAsia="Arial" w:cs="Arial"/>
          <w:color w:val="000000"/>
          <w:lang w:val="en-GB"/>
          <w:rPrChange w:id="628" w:author="OZ" w:date="2020-06-24T15:49:00Z">
            <w:rPr>
              <w:rFonts w:eastAsia="Arial" w:cs="Arial"/>
              <w:color w:val="000000"/>
            </w:rPr>
          </w:rPrChange>
        </w:rPr>
        <w:lastRenderedPageBreak/>
        <w:t>delay or reduction of the scope of the Services or of termination (as applicable), as well as to reimbursement of non-recoverable commitments entered into by the Service Provider for the implementation of the activities of the relevant SoW prior to such notice, which the Service Provider cannot reasonably terminate on legal grounds, and upon submission of relevant documentation evidencing such non-recoverable costs, provided that, to the IOC’s opinion, such costs were reasonable and necessary for the performance of the Services.</w:t>
      </w:r>
    </w:p>
    <w:p w14:paraId="7E8F2C4F" w14:textId="77777777" w:rsidR="001F123F" w:rsidRPr="00837587" w:rsidRDefault="00E15647">
      <w:pPr>
        <w:pStyle w:val="TXTNIV2"/>
        <w:numPr>
          <w:ilvl w:val="2"/>
          <w:numId w:val="40"/>
        </w:numPr>
        <w:tabs>
          <w:tab w:val="left" w:pos="993"/>
        </w:tabs>
        <w:ind w:left="851" w:hanging="851"/>
        <w:rPr>
          <w:rFonts w:eastAsia="Arial" w:cs="Arial"/>
          <w:lang w:val="en-GB"/>
          <w:rPrChange w:id="629" w:author="OZ" w:date="2020-06-24T15:49:00Z">
            <w:rPr>
              <w:rFonts w:eastAsia="Arial" w:cs="Arial"/>
            </w:rPr>
          </w:rPrChange>
        </w:rPr>
      </w:pPr>
      <w:r w:rsidRPr="00837587">
        <w:rPr>
          <w:rFonts w:eastAsia="Arial" w:cs="Arial"/>
          <w:color w:val="000000"/>
          <w:lang w:val="en-GB"/>
          <w:rPrChange w:id="630" w:author="OZ" w:date="2020-06-24T15:49:00Z">
            <w:rPr>
              <w:rFonts w:eastAsia="Arial" w:cs="Arial"/>
              <w:color w:val="000000"/>
            </w:rPr>
          </w:rPrChange>
        </w:rPr>
        <w:t>Notwithstanding anything to the contrary, if the IOC delays or reduces the scope of the Services of, or terminates, an SoW as per Article 13.6.2 above, the Service Provider shall, immediately and for as long as reasonably required (at the IOC’s discretion), take all possible, appropriate and necessary measures to mitigate any loss and/or damage to the IOC. This includes, without limitation, cancelling all flights, cars and hotel rooms booked as well as terminating relevant contracts with subcontractors or agents immediately after being notified by the IOC of a change in the scope of the Services or of the termination of the SoW, as applicable. The Service Provider shall inform the IOC of all amounts reimbursed to, or recuperated by, the Service Provider as a result of these measures and such amounts (if not already deducted from the Service Fees or Reduced Fees) shall be transferred to the IOC as soon as reasonably possible. Upon request, the Service Provider shall provide the IOC with evidence of all timely, appropriate and effective actions taken towards mitigating any loss and/or damages to the IOC.</w:t>
      </w:r>
    </w:p>
    <w:p w14:paraId="55A3D081" w14:textId="77777777" w:rsidR="001F123F" w:rsidRPr="00837587" w:rsidRDefault="00E15647">
      <w:pPr>
        <w:pStyle w:val="TXTNIV2"/>
        <w:numPr>
          <w:ilvl w:val="0"/>
          <w:numId w:val="0"/>
        </w:numPr>
        <w:tabs>
          <w:tab w:val="left" w:pos="993"/>
        </w:tabs>
        <w:ind w:left="851"/>
        <w:rPr>
          <w:rFonts w:eastAsia="Arial" w:cs="Arial"/>
          <w:lang w:val="en-GB"/>
          <w:rPrChange w:id="631" w:author="OZ" w:date="2020-06-24T15:49:00Z">
            <w:rPr>
              <w:rFonts w:eastAsia="Arial" w:cs="Arial"/>
            </w:rPr>
          </w:rPrChange>
        </w:rPr>
      </w:pPr>
      <w:r w:rsidRPr="00837587">
        <w:rPr>
          <w:rFonts w:eastAsia="Arial" w:cs="Arial"/>
          <w:color w:val="000000"/>
          <w:lang w:val="en-GB"/>
          <w:rPrChange w:id="632" w:author="OZ" w:date="2020-06-24T15:49:00Z">
            <w:rPr>
              <w:rFonts w:eastAsia="Arial" w:cs="Arial"/>
              <w:color w:val="000000"/>
            </w:rPr>
          </w:rPrChange>
        </w:rPr>
        <w:t xml:space="preserve"> </w:t>
      </w:r>
    </w:p>
    <w:p w14:paraId="0882BDCF" w14:textId="77777777" w:rsidR="001F123F" w:rsidRPr="00837587" w:rsidRDefault="00E15647">
      <w:pPr>
        <w:pStyle w:val="TXTNIV2"/>
        <w:numPr>
          <w:ilvl w:val="0"/>
          <w:numId w:val="0"/>
        </w:numPr>
        <w:ind w:left="709"/>
        <w:rPr>
          <w:ins w:id="633" w:author="Alizee DERENDINGER" w:date="2020-05-29T11:49:00Z"/>
          <w:rFonts w:eastAsia="Arial" w:cs="Arial"/>
          <w:lang w:val="en-GB"/>
          <w:rPrChange w:id="634" w:author="OZ" w:date="2020-06-24T15:49:00Z">
            <w:rPr>
              <w:ins w:id="635" w:author="Alizee DERENDINGER" w:date="2020-05-29T11:49:00Z"/>
              <w:rFonts w:eastAsia="Arial" w:cs="Arial"/>
            </w:rPr>
          </w:rPrChange>
        </w:rPr>
        <w:pPrChange w:id="636" w:author="OZ" w:date="2020-07-02T09:08:00Z">
          <w:pPr>
            <w:pStyle w:val="TXTNIV2"/>
            <w:numPr>
              <w:numId w:val="13"/>
            </w:numPr>
          </w:pPr>
        </w:pPrChange>
      </w:pPr>
      <w:r>
        <w:rPr>
          <w:rStyle w:val="CommentReference"/>
        </w:rPr>
        <w:commentReference w:id="637"/>
      </w:r>
      <w:r w:rsidR="0050557C">
        <w:rPr>
          <w:rStyle w:val="CommentReference"/>
        </w:rPr>
        <w:commentReference w:id="638"/>
      </w:r>
      <w:ins w:id="639" w:author="Alizee DERENDINGER" w:date="2020-05-29T11:49:00Z">
        <w:del w:id="640" w:author="OZ" w:date="2020-07-02T09:08:00Z">
          <w:r w:rsidRPr="00837587" w:rsidDel="004C05B8">
            <w:rPr>
              <w:rFonts w:eastAsia="Arial" w:cs="Arial"/>
              <w:b/>
              <w:bCs/>
              <w:i/>
              <w:iCs/>
              <w:color w:val="000000"/>
              <w:lang w:val="en-GB"/>
              <w:rPrChange w:id="641" w:author="OZ" w:date="2020-06-24T15:49:00Z">
                <w:rPr>
                  <w:rFonts w:eastAsia="Arial" w:cs="Arial"/>
                  <w:b/>
                  <w:bCs/>
                  <w:i/>
                  <w:iCs/>
                  <w:color w:val="000000"/>
                </w:rPr>
              </w:rPrChange>
            </w:rPr>
            <w:delText xml:space="preserve">SSAE Audit. </w:delText>
          </w:r>
          <w:r w:rsidRPr="00837587" w:rsidDel="004C05B8">
            <w:rPr>
              <w:rFonts w:eastAsia="Arial" w:cs="Arial"/>
              <w:color w:val="000000"/>
              <w:lang w:val="en-GB"/>
              <w:rPrChange w:id="642" w:author="OZ" w:date="2020-06-24T15:49:00Z">
                <w:rPr>
                  <w:rFonts w:eastAsia="Arial" w:cs="Arial"/>
                  <w:color w:val="000000"/>
                </w:rPr>
              </w:rPrChange>
            </w:rPr>
            <w:delText>The Service Provider shall, upon request of the IOC, hire a recognised third-party audit firm, not more than once per year, to perform an audit of the Services provided in accordance with the Statement on Standards for Attestation Engagements (SSAE) No. 18 (or its successor audit standard), and provide the IOC with a Service Organisation Control (SOC) 2 Type 2 report (or any successor report of a similar nature that is generally accepted in the industry). The Service Provider shall also provide the IOC written notice and detail of any deficiencies or exceptions that Service Provider’s auditors found through the conduct of such audits, and the corre</w:delText>
          </w:r>
        </w:del>
        <w:del w:id="643" w:author="OZ" w:date="2020-07-02T09:07:00Z">
          <w:r w:rsidRPr="00837587" w:rsidDel="004C05B8">
            <w:rPr>
              <w:rFonts w:eastAsia="Arial" w:cs="Arial"/>
              <w:color w:val="000000"/>
              <w:lang w:val="en-GB"/>
              <w:rPrChange w:id="644" w:author="OZ" w:date="2020-06-24T15:49:00Z">
                <w:rPr>
                  <w:rFonts w:eastAsia="Arial" w:cs="Arial"/>
                  <w:color w:val="000000"/>
                </w:rPr>
              </w:rPrChange>
            </w:rPr>
            <w:delText>ctive actions that the Service Provider shall undergo to rectify such deficiencies. The Service Provider shall promptly rectify any deficiencies identified. The IOC agrees to treat such audit reports as Confidential Information under this Contract. The IOC shall have the right to provide the SOC 2 Type 2 report to its auditors. Failure of the Service Provider to produce an acceptable SOC 2 Type 2 report, or to timely remediate the deficiencies identified in the audit shall be considered a material breach of its obligations under the Contract and the IOC shall have the right to terminate the Contract (together with any related agreements, including Statement(s) of Work) pursuant to Articles 12.4 and 12.9 of the Framework Agreement, and receive a full refund for all monies prepaid thereunder.</w:delText>
          </w:r>
        </w:del>
      </w:ins>
    </w:p>
    <w:p w14:paraId="2C463584" w14:textId="77777777" w:rsidR="001F123F" w:rsidRDefault="00E15647">
      <w:pPr>
        <w:pStyle w:val="TXTNIV1"/>
        <w:numPr>
          <w:ilvl w:val="0"/>
          <w:numId w:val="13"/>
        </w:numPr>
        <w:rPr>
          <w:rFonts w:eastAsia="Arial" w:cs="Arial"/>
        </w:rPr>
      </w:pPr>
      <w:r>
        <w:rPr>
          <w:rFonts w:eastAsia="Arial" w:cs="Arial"/>
          <w:bCs/>
          <w:caps w:val="0"/>
          <w:color w:val="000000"/>
        </w:rPr>
        <w:t xml:space="preserve">APPLICABLE LAW AND JURISDICTION </w:t>
      </w:r>
    </w:p>
    <w:p w14:paraId="1C7FD2AF" w14:textId="77777777" w:rsidR="001F123F" w:rsidRPr="00837587" w:rsidRDefault="00E15647">
      <w:pPr>
        <w:pStyle w:val="TXTNIV2"/>
        <w:numPr>
          <w:ilvl w:val="1"/>
          <w:numId w:val="13"/>
        </w:numPr>
        <w:rPr>
          <w:rFonts w:eastAsia="Arial" w:cs="Arial"/>
          <w:lang w:val="en-GB"/>
          <w:rPrChange w:id="645" w:author="OZ" w:date="2020-06-24T15:49:00Z">
            <w:rPr>
              <w:rFonts w:eastAsia="Arial" w:cs="Arial"/>
            </w:rPr>
          </w:rPrChange>
        </w:rPr>
      </w:pPr>
      <w:r w:rsidRPr="00837587">
        <w:rPr>
          <w:rFonts w:eastAsia="Arial" w:cs="Arial"/>
          <w:color w:val="000000"/>
          <w:lang w:val="en-GB"/>
          <w:rPrChange w:id="646" w:author="OZ" w:date="2020-06-24T15:49:00Z">
            <w:rPr>
              <w:rFonts w:eastAsia="Arial" w:cs="Arial"/>
              <w:color w:val="000000"/>
            </w:rPr>
          </w:rPrChange>
        </w:rPr>
        <w:t>The Contract shall be governed by and interpreted in accordance with the laws of Switzerland without reference to its conflicts of law rules.</w:t>
      </w:r>
    </w:p>
    <w:p w14:paraId="6EC25338" w14:textId="77777777" w:rsidR="001F123F" w:rsidRPr="00837587" w:rsidRDefault="00E15647">
      <w:pPr>
        <w:pStyle w:val="TXTNIV2"/>
        <w:numPr>
          <w:ilvl w:val="1"/>
          <w:numId w:val="13"/>
        </w:numPr>
        <w:rPr>
          <w:rFonts w:eastAsia="Arial" w:cs="Arial"/>
          <w:lang w:val="en-GB"/>
          <w:rPrChange w:id="647" w:author="OZ" w:date="2020-06-24T15:49:00Z">
            <w:rPr>
              <w:rFonts w:eastAsia="Arial" w:cs="Arial"/>
            </w:rPr>
          </w:rPrChange>
        </w:rPr>
      </w:pPr>
      <w:r w:rsidRPr="00837587">
        <w:rPr>
          <w:rFonts w:eastAsia="Arial" w:cs="Arial"/>
          <w:color w:val="000000"/>
          <w:lang w:val="en-GB"/>
          <w:rPrChange w:id="648" w:author="OZ" w:date="2020-06-24T15:49:00Z">
            <w:rPr>
              <w:rFonts w:eastAsia="Arial" w:cs="Arial"/>
              <w:color w:val="000000"/>
            </w:rPr>
          </w:rPrChange>
        </w:rPr>
        <w:t>Any dispute arising from or in connection with the Contract which cannot be settled amicably shall be submitted to the exclusive jurisdiction of the ordinary courts competent in Lausanne (Switzerland).</w:t>
      </w:r>
    </w:p>
    <w:p w14:paraId="2FFF8EC5" w14:textId="77777777" w:rsidR="001F123F" w:rsidRPr="00837587" w:rsidRDefault="00E15647">
      <w:pPr>
        <w:jc w:val="both"/>
        <w:rPr>
          <w:rFonts w:eastAsia="Arial" w:cs="Arial"/>
          <w:lang w:val="en-GB"/>
          <w:rPrChange w:id="649" w:author="OZ" w:date="2020-06-24T15:49:00Z">
            <w:rPr>
              <w:rFonts w:eastAsia="Arial" w:cs="Arial"/>
            </w:rPr>
          </w:rPrChange>
        </w:rPr>
      </w:pPr>
      <w:r w:rsidRPr="00837587">
        <w:rPr>
          <w:rFonts w:eastAsia="Arial" w:cs="Arial"/>
          <w:color w:val="000000"/>
          <w:lang w:val="en-GB"/>
          <w:rPrChange w:id="650" w:author="OZ" w:date="2020-06-24T15:49:00Z">
            <w:rPr>
              <w:rFonts w:eastAsia="Arial" w:cs="Arial"/>
              <w:color w:val="000000"/>
            </w:rPr>
          </w:rPrChange>
        </w:rPr>
        <w:t xml:space="preserve"> </w:t>
      </w:r>
    </w:p>
    <w:p w14:paraId="7A14E61E" w14:textId="77777777" w:rsidR="001F123F" w:rsidRPr="00837587" w:rsidRDefault="00E15647">
      <w:pPr>
        <w:jc w:val="both"/>
        <w:rPr>
          <w:rFonts w:eastAsia="Arial" w:cs="Arial"/>
          <w:lang w:val="en-GB"/>
          <w:rPrChange w:id="651" w:author="OZ" w:date="2020-06-24T15:49:00Z">
            <w:rPr>
              <w:rFonts w:eastAsia="Arial" w:cs="Arial"/>
            </w:rPr>
          </w:rPrChange>
        </w:rPr>
      </w:pPr>
      <w:r w:rsidRPr="00837587">
        <w:rPr>
          <w:rFonts w:eastAsia="Arial" w:cs="Arial"/>
          <w:color w:val="000000"/>
          <w:lang w:val="en-GB"/>
          <w:rPrChange w:id="652" w:author="OZ" w:date="2020-06-24T15:49:00Z">
            <w:rPr>
              <w:rFonts w:eastAsia="Arial" w:cs="Arial"/>
              <w:color w:val="000000"/>
            </w:rPr>
          </w:rPrChange>
        </w:rPr>
        <w:lastRenderedPageBreak/>
        <w:t xml:space="preserve"> </w:t>
      </w:r>
    </w:p>
    <w:p w14:paraId="0ECD02D7" w14:textId="77777777" w:rsidR="001F123F" w:rsidRPr="00837587" w:rsidRDefault="00E15647">
      <w:pPr>
        <w:jc w:val="both"/>
        <w:rPr>
          <w:rFonts w:eastAsia="Arial" w:cs="Arial"/>
          <w:lang w:val="en-GB"/>
          <w:rPrChange w:id="653" w:author="OZ" w:date="2020-06-24T15:49:00Z">
            <w:rPr>
              <w:rFonts w:eastAsia="Arial" w:cs="Arial"/>
            </w:rPr>
          </w:rPrChange>
        </w:rPr>
      </w:pPr>
      <w:r w:rsidRPr="00837587">
        <w:rPr>
          <w:rFonts w:eastAsia="Arial" w:cs="Arial"/>
          <w:color w:val="000000"/>
          <w:lang w:val="en-GB"/>
          <w:rPrChange w:id="654" w:author="OZ" w:date="2020-06-24T15:49:00Z">
            <w:rPr>
              <w:rFonts w:eastAsia="Arial" w:cs="Arial"/>
              <w:color w:val="000000"/>
            </w:rPr>
          </w:rPrChange>
        </w:rPr>
        <w:t xml:space="preserve"> </w:t>
      </w:r>
    </w:p>
    <w:p w14:paraId="69F2A1FB" w14:textId="77777777" w:rsidR="001F123F" w:rsidRPr="00837587" w:rsidRDefault="00E15647">
      <w:pPr>
        <w:jc w:val="both"/>
        <w:rPr>
          <w:rFonts w:eastAsia="Arial" w:cs="Arial"/>
          <w:lang w:val="en-GB"/>
          <w:rPrChange w:id="655" w:author="OZ" w:date="2020-06-24T15:49:00Z">
            <w:rPr>
              <w:rFonts w:eastAsia="Arial" w:cs="Arial"/>
            </w:rPr>
          </w:rPrChange>
        </w:rPr>
      </w:pPr>
      <w:r w:rsidRPr="00837587">
        <w:rPr>
          <w:rFonts w:eastAsia="Arial" w:cs="Arial"/>
          <w:color w:val="000000"/>
          <w:lang w:val="en-GB"/>
          <w:rPrChange w:id="656" w:author="OZ" w:date="2020-06-24T15:49:00Z">
            <w:rPr>
              <w:rFonts w:eastAsia="Arial" w:cs="Arial"/>
              <w:color w:val="000000"/>
            </w:rPr>
          </w:rPrChange>
        </w:rPr>
        <w:t xml:space="preserve"> </w:t>
      </w:r>
    </w:p>
    <w:p w14:paraId="1C3D1D03" w14:textId="77777777" w:rsidR="001F123F" w:rsidRPr="00837587" w:rsidRDefault="00E15647">
      <w:pPr>
        <w:jc w:val="both"/>
        <w:rPr>
          <w:rFonts w:eastAsia="Arial" w:cs="Arial"/>
          <w:lang w:val="en-GB"/>
          <w:rPrChange w:id="657" w:author="OZ" w:date="2020-06-24T15:49:00Z">
            <w:rPr>
              <w:rFonts w:eastAsia="Arial" w:cs="Arial"/>
            </w:rPr>
          </w:rPrChange>
        </w:rPr>
      </w:pPr>
      <w:r w:rsidRPr="00837587">
        <w:rPr>
          <w:rFonts w:eastAsia="Arial" w:cs="Arial"/>
          <w:b/>
          <w:bCs/>
          <w:color w:val="000000"/>
          <w:lang w:val="en-GB"/>
          <w:rPrChange w:id="658" w:author="OZ" w:date="2020-06-24T15:49:00Z">
            <w:rPr>
              <w:rFonts w:eastAsia="Arial" w:cs="Arial"/>
              <w:b/>
              <w:bCs/>
              <w:color w:val="000000"/>
            </w:rPr>
          </w:rPrChange>
        </w:rPr>
        <w:t>IN WITNESS</w:t>
      </w:r>
      <w:r w:rsidRPr="00837587">
        <w:rPr>
          <w:rFonts w:eastAsia="Arial" w:cs="Arial"/>
          <w:color w:val="000000"/>
          <w:lang w:val="en-GB"/>
          <w:rPrChange w:id="659" w:author="OZ" w:date="2020-06-24T15:49:00Z">
            <w:rPr>
              <w:rFonts w:eastAsia="Arial" w:cs="Arial"/>
              <w:color w:val="000000"/>
            </w:rPr>
          </w:rPrChange>
        </w:rPr>
        <w:t xml:space="preserve"> whereof this Framework Agreement has been executed in writing by the duly authorised representatives of the Parties and </w:t>
      </w:r>
      <w:r w:rsidRPr="00837587">
        <w:rPr>
          <w:rFonts w:eastAsia="Arial" w:cs="Arial"/>
          <w:color w:val="000000"/>
          <w:u w:val="single"/>
          <w:lang w:val="en-GB"/>
          <w:rPrChange w:id="660" w:author="OZ" w:date="2020-06-24T15:49:00Z">
            <w:rPr>
              <w:rFonts w:eastAsia="Arial" w:cs="Arial"/>
              <w:color w:val="000000"/>
              <w:u w:val="single"/>
            </w:rPr>
          </w:rPrChange>
        </w:rPr>
        <w:t xml:space="preserve">comes into effect on 12.03.2020 (the </w:t>
      </w:r>
      <w:r w:rsidRPr="00837587">
        <w:rPr>
          <w:rFonts w:eastAsia="Arial" w:cs="Arial"/>
          <w:b/>
          <w:bCs/>
          <w:color w:val="000000"/>
          <w:u w:val="single"/>
          <w:lang w:val="en-GB"/>
          <w:rPrChange w:id="661" w:author="OZ" w:date="2020-06-24T15:49:00Z">
            <w:rPr>
              <w:rFonts w:eastAsia="Arial" w:cs="Arial"/>
              <w:b/>
              <w:bCs/>
              <w:color w:val="000000"/>
              <w:u w:val="single"/>
            </w:rPr>
          </w:rPrChange>
        </w:rPr>
        <w:t>“Effective Date”</w:t>
      </w:r>
      <w:r w:rsidRPr="00837587">
        <w:rPr>
          <w:rFonts w:eastAsia="Arial" w:cs="Arial"/>
          <w:color w:val="000000"/>
          <w:u w:val="single"/>
          <w:lang w:val="en-GB"/>
          <w:rPrChange w:id="662" w:author="OZ" w:date="2020-06-24T15:49:00Z">
            <w:rPr>
              <w:rFonts w:eastAsia="Arial" w:cs="Arial"/>
              <w:color w:val="000000"/>
              <w:u w:val="single"/>
            </w:rPr>
          </w:rPrChange>
        </w:rPr>
        <w:t>)</w:t>
      </w:r>
      <w:r w:rsidRPr="00837587">
        <w:rPr>
          <w:rFonts w:eastAsia="Arial" w:cs="Arial"/>
          <w:color w:val="000000"/>
          <w:lang w:val="en-GB"/>
          <w:rPrChange w:id="663" w:author="OZ" w:date="2020-06-24T15:49:00Z">
            <w:rPr>
              <w:rFonts w:eastAsia="Arial" w:cs="Arial"/>
              <w:color w:val="000000"/>
            </w:rPr>
          </w:rPrChange>
        </w:rPr>
        <w:t xml:space="preserve"> and no other signatures are necessary to validly bind the Parties.</w:t>
      </w:r>
    </w:p>
    <w:p w14:paraId="6F8EB51C" w14:textId="77777777" w:rsidR="001F123F" w:rsidRPr="00837587" w:rsidRDefault="00E15647">
      <w:pPr>
        <w:rPr>
          <w:rFonts w:eastAsia="Arial" w:cs="Arial"/>
          <w:lang w:val="en-GB"/>
          <w:rPrChange w:id="664" w:author="OZ" w:date="2020-06-24T15:49:00Z">
            <w:rPr>
              <w:rFonts w:eastAsia="Arial" w:cs="Arial"/>
            </w:rPr>
          </w:rPrChange>
        </w:rPr>
      </w:pPr>
      <w:r w:rsidRPr="00837587">
        <w:rPr>
          <w:rFonts w:eastAsia="Arial" w:cs="Arial"/>
          <w:color w:val="000000"/>
          <w:lang w:val="en-GB"/>
          <w:rPrChange w:id="665" w:author="OZ" w:date="2020-06-24T15:49:00Z">
            <w:rPr>
              <w:rFonts w:eastAsia="Arial" w:cs="Arial"/>
              <w:color w:val="000000"/>
            </w:rPr>
          </w:rPrChange>
        </w:rPr>
        <w:t xml:space="preserve"> </w:t>
      </w:r>
    </w:p>
    <w:p w14:paraId="50C6D5C7" w14:textId="77777777" w:rsidR="001F123F" w:rsidRPr="00837587" w:rsidRDefault="00E15647">
      <w:pPr>
        <w:rPr>
          <w:rFonts w:eastAsia="Arial" w:cs="Arial"/>
          <w:lang w:val="en-GB"/>
          <w:rPrChange w:id="666" w:author="OZ" w:date="2020-06-24T15:49:00Z">
            <w:rPr>
              <w:rFonts w:eastAsia="Arial" w:cs="Arial"/>
            </w:rPr>
          </w:rPrChange>
        </w:rPr>
      </w:pPr>
      <w:r w:rsidRPr="00837587">
        <w:rPr>
          <w:rFonts w:eastAsia="Arial" w:cs="Arial"/>
          <w:color w:val="000000"/>
          <w:lang w:val="en-GB"/>
          <w:rPrChange w:id="667" w:author="OZ" w:date="2020-06-24T15:49:00Z">
            <w:rPr>
              <w:rFonts w:eastAsia="Arial" w:cs="Arial"/>
              <w:color w:val="000000"/>
            </w:rPr>
          </w:rPrChange>
        </w:rPr>
        <w:t xml:space="preserve"> </w:t>
      </w:r>
    </w:p>
    <w:p w14:paraId="77040EA1" w14:textId="77777777" w:rsidR="001F123F" w:rsidRPr="00837587" w:rsidRDefault="00E15647">
      <w:pPr>
        <w:rPr>
          <w:rFonts w:eastAsia="Arial" w:cs="Arial"/>
          <w:lang w:val="en-GB"/>
          <w:rPrChange w:id="668" w:author="OZ" w:date="2020-06-24T15:49:00Z">
            <w:rPr>
              <w:rFonts w:eastAsia="Arial" w:cs="Arial"/>
            </w:rPr>
          </w:rPrChange>
        </w:rPr>
      </w:pPr>
      <w:r w:rsidRPr="00837587">
        <w:rPr>
          <w:rFonts w:eastAsia="Arial" w:cs="Arial"/>
          <w:color w:val="000000"/>
          <w:lang w:val="en-GB"/>
          <w:rPrChange w:id="669" w:author="OZ" w:date="2020-06-24T15:49:00Z">
            <w:rPr>
              <w:rFonts w:eastAsia="Arial" w:cs="Arial"/>
              <w:color w:val="000000"/>
            </w:rPr>
          </w:rPrChange>
        </w:rPr>
        <w:t xml:space="preserve"> </w:t>
      </w:r>
    </w:p>
    <w:p w14:paraId="71B2206F" w14:textId="77777777" w:rsidR="001F123F" w:rsidRPr="00837587" w:rsidRDefault="00E15647">
      <w:pPr>
        <w:rPr>
          <w:rFonts w:eastAsia="Arial" w:cs="Arial"/>
          <w:lang w:val="en-GB"/>
          <w:rPrChange w:id="670" w:author="OZ" w:date="2020-06-24T15:49:00Z">
            <w:rPr>
              <w:rFonts w:eastAsia="Arial" w:cs="Arial"/>
            </w:rPr>
          </w:rPrChange>
        </w:rPr>
      </w:pPr>
      <w:r w:rsidRPr="00837587">
        <w:rPr>
          <w:rFonts w:eastAsia="Arial" w:cs="Arial"/>
          <w:color w:val="000000"/>
          <w:lang w:val="en-GB"/>
          <w:rPrChange w:id="671" w:author="OZ" w:date="2020-06-24T15:49:00Z">
            <w:rPr>
              <w:rFonts w:eastAsia="Arial" w:cs="Arial"/>
              <w:color w:val="000000"/>
            </w:rPr>
          </w:rPrChange>
        </w:rPr>
        <w:t xml:space="preserve"> </w:t>
      </w:r>
    </w:p>
    <w:p w14:paraId="59933C88" w14:textId="77777777" w:rsidR="001F123F" w:rsidRPr="00837587" w:rsidRDefault="00E15647">
      <w:pPr>
        <w:rPr>
          <w:rFonts w:eastAsia="Arial" w:cs="Arial"/>
          <w:lang w:val="en-GB"/>
          <w:rPrChange w:id="672" w:author="OZ" w:date="2020-06-24T15:49:00Z">
            <w:rPr>
              <w:rFonts w:eastAsia="Arial" w:cs="Arial"/>
            </w:rPr>
          </w:rPrChange>
        </w:rPr>
      </w:pPr>
      <w:r w:rsidRPr="00837587">
        <w:rPr>
          <w:rFonts w:eastAsia="Arial" w:cs="Arial"/>
          <w:color w:val="000000"/>
          <w:lang w:val="en-GB"/>
          <w:rPrChange w:id="673" w:author="OZ" w:date="2020-06-24T15:49:00Z">
            <w:rPr>
              <w:rFonts w:eastAsia="Arial" w:cs="Arial"/>
              <w:color w:val="000000"/>
            </w:rPr>
          </w:rPrChange>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5529"/>
        <w:gridCol w:w="30"/>
        <w:gridCol w:w="3462"/>
        <w:tblGridChange w:id="674">
          <w:tblGrid>
            <w:gridCol w:w="360"/>
            <w:gridCol w:w="1440"/>
            <w:gridCol w:w="3729"/>
            <w:gridCol w:w="30"/>
            <w:gridCol w:w="3462"/>
          </w:tblGrid>
        </w:tblGridChange>
      </w:tblGrid>
      <w:tr w:rsidR="001F123F" w14:paraId="56B2DAFC" w14:textId="77777777">
        <w:tc>
          <w:tcPr>
            <w:tcW w:w="5529" w:type="dxa"/>
            <w:tcMar>
              <w:top w:w="5" w:type="dxa"/>
              <w:left w:w="113" w:type="dxa"/>
              <w:bottom w:w="5" w:type="dxa"/>
              <w:right w:w="113" w:type="dxa"/>
            </w:tcMar>
            <w:hideMark/>
          </w:tcPr>
          <w:p w14:paraId="00861124" w14:textId="77777777" w:rsidR="001F123F" w:rsidRPr="00837587" w:rsidRDefault="00E15647">
            <w:pPr>
              <w:rPr>
                <w:rFonts w:ascii="Times New Roman" w:eastAsia="Times New Roman" w:hAnsi="Times New Roman" w:cs="Times New Roman"/>
                <w:color w:val="000000"/>
                <w:lang w:val="en-GB"/>
                <w:rPrChange w:id="675" w:author="OZ" w:date="2020-06-24T15:49:00Z">
                  <w:rPr>
                    <w:rFonts w:ascii="Times New Roman" w:eastAsia="Times New Roman" w:hAnsi="Times New Roman" w:cs="Times New Roman"/>
                    <w:color w:val="000000"/>
                  </w:rPr>
                </w:rPrChange>
              </w:rPr>
            </w:pPr>
            <w:r w:rsidRPr="00837587">
              <w:rPr>
                <w:rFonts w:eastAsia="Arial" w:cs="Arial"/>
                <w:b/>
                <w:bCs/>
                <w:color w:val="000000"/>
                <w:lang w:val="en-GB"/>
                <w:rPrChange w:id="676" w:author="OZ" w:date="2020-06-24T15:49:00Z">
                  <w:rPr>
                    <w:rFonts w:eastAsia="Arial" w:cs="Arial"/>
                    <w:b/>
                    <w:bCs/>
                    <w:color w:val="000000"/>
                  </w:rPr>
                </w:rPrChange>
              </w:rPr>
              <w:t xml:space="preserve">For the INTERNATIONAL </w:t>
            </w:r>
          </w:p>
          <w:p w14:paraId="324C3C7D" w14:textId="77777777" w:rsidR="001F123F" w:rsidRPr="00837587" w:rsidRDefault="00E15647">
            <w:pPr>
              <w:rPr>
                <w:rFonts w:ascii="Times New Roman" w:eastAsia="Times New Roman" w:hAnsi="Times New Roman" w:cs="Times New Roman"/>
                <w:color w:val="000000"/>
                <w:lang w:val="en-GB"/>
                <w:rPrChange w:id="677" w:author="OZ" w:date="2020-06-24T15:49:00Z">
                  <w:rPr>
                    <w:rFonts w:ascii="Times New Roman" w:eastAsia="Times New Roman" w:hAnsi="Times New Roman" w:cs="Times New Roman"/>
                    <w:color w:val="000000"/>
                  </w:rPr>
                </w:rPrChange>
              </w:rPr>
            </w:pPr>
            <w:r w:rsidRPr="00837587">
              <w:rPr>
                <w:rFonts w:eastAsia="Arial" w:cs="Arial"/>
                <w:b/>
                <w:bCs/>
                <w:color w:val="000000"/>
                <w:lang w:val="en-GB"/>
                <w:rPrChange w:id="678" w:author="OZ" w:date="2020-06-24T15:49:00Z">
                  <w:rPr>
                    <w:rFonts w:eastAsia="Arial" w:cs="Arial"/>
                    <w:b/>
                    <w:bCs/>
                    <w:color w:val="000000"/>
                  </w:rPr>
                </w:rPrChange>
              </w:rPr>
              <w:t>OLYMPIC COMMITTEE:</w:t>
            </w:r>
          </w:p>
          <w:p w14:paraId="31B959E9" w14:textId="77777777" w:rsidR="001F123F" w:rsidRPr="00837587" w:rsidRDefault="00E15647">
            <w:pPr>
              <w:rPr>
                <w:rFonts w:ascii="Times New Roman" w:eastAsia="Times New Roman" w:hAnsi="Times New Roman" w:cs="Times New Roman"/>
                <w:color w:val="000000"/>
                <w:lang w:val="en-GB"/>
                <w:rPrChange w:id="679" w:author="OZ" w:date="2020-06-24T15:49:00Z">
                  <w:rPr>
                    <w:rFonts w:ascii="Times New Roman" w:eastAsia="Times New Roman" w:hAnsi="Times New Roman" w:cs="Times New Roman"/>
                    <w:color w:val="000000"/>
                  </w:rPr>
                </w:rPrChange>
              </w:rPr>
            </w:pPr>
            <w:r w:rsidRPr="00837587">
              <w:rPr>
                <w:rFonts w:eastAsia="Arial" w:cs="Arial"/>
                <w:b/>
                <w:bCs/>
                <w:color w:val="000000"/>
                <w:lang w:val="en-GB"/>
                <w:rPrChange w:id="680" w:author="OZ" w:date="2020-06-24T15:49:00Z">
                  <w:rPr>
                    <w:rFonts w:eastAsia="Arial" w:cs="Arial"/>
                    <w:b/>
                    <w:bCs/>
                    <w:color w:val="000000"/>
                  </w:rPr>
                </w:rPrChange>
              </w:rPr>
              <w:t xml:space="preserve"> </w:t>
            </w:r>
          </w:p>
        </w:tc>
        <w:tc>
          <w:tcPr>
            <w:tcW w:w="3487" w:type="dxa"/>
            <w:gridSpan w:val="2"/>
            <w:tcMar>
              <w:top w:w="5" w:type="dxa"/>
              <w:left w:w="113" w:type="dxa"/>
              <w:bottom w:w="5" w:type="dxa"/>
              <w:right w:w="113" w:type="dxa"/>
            </w:tcMar>
            <w:hideMark/>
          </w:tcPr>
          <w:p w14:paraId="2EBAFE19" w14:textId="77777777" w:rsidR="001F123F" w:rsidRDefault="00E15647">
            <w:pPr>
              <w:rPr>
                <w:rFonts w:ascii="Times New Roman" w:eastAsia="Times New Roman" w:hAnsi="Times New Roman" w:cs="Times New Roman"/>
                <w:color w:val="000000"/>
              </w:rPr>
            </w:pPr>
            <w:r>
              <w:rPr>
                <w:rFonts w:eastAsia="Arial" w:cs="Arial"/>
                <w:b/>
                <w:bCs/>
                <w:color w:val="000000"/>
              </w:rPr>
              <w:t xml:space="preserve">For the SERVICE </w:t>
            </w:r>
            <w:proofErr w:type="gramStart"/>
            <w:r>
              <w:rPr>
                <w:rFonts w:eastAsia="Arial" w:cs="Arial"/>
                <w:b/>
                <w:bCs/>
                <w:color w:val="000000"/>
              </w:rPr>
              <w:t>PROVIDER:</w:t>
            </w:r>
            <w:proofErr w:type="gramEnd"/>
          </w:p>
        </w:tc>
      </w:tr>
      <w:tr w:rsidR="001F123F" w14:paraId="748F0BA5" w14:textId="77777777" w:rsidTr="001F123F">
        <w:tblPrEx>
          <w:tblW w:w="0" w:type="auto"/>
          <w:tblInd w:w="108" w:type="dxa"/>
          <w:tblLayout w:type="fixed"/>
          <w:tblCellMar>
            <w:left w:w="0" w:type="dxa"/>
            <w:right w:w="0" w:type="dxa"/>
          </w:tblCellMar>
          <w:tblPrExChange w:id="681" w:author="Jan Stephan ||" w:date="2020-04-24T11:46:00Z">
            <w:tblPrEx>
              <w:tblW w:w="0" w:type="auto"/>
              <w:tblInd w:w="108" w:type="dxa"/>
              <w:tblLayout w:type="fixed"/>
              <w:tblCellMar>
                <w:left w:w="0" w:type="dxa"/>
                <w:right w:w="0" w:type="dxa"/>
              </w:tblCellMar>
            </w:tblPrEx>
          </w:tblPrExChange>
        </w:tblPrEx>
        <w:trPr>
          <w:trPrChange w:id="682" w:author="Jan Stephan ||" w:date="2020-04-24T11:46:00Z">
            <w:trPr>
              <w:gridAfter w:val="0"/>
            </w:trPr>
          </w:trPrChange>
        </w:trPr>
        <w:tc>
          <w:tcPr>
            <w:tcW w:w="5529" w:type="dxa"/>
            <w:tcMar>
              <w:top w:w="10" w:type="dxa"/>
              <w:left w:w="118" w:type="dxa"/>
              <w:bottom w:w="10" w:type="dxa"/>
              <w:right w:w="118" w:type="dxa"/>
            </w:tcMar>
            <w:hideMark/>
            <w:tcPrChange w:id="683" w:author="Jan Stephan ||" w:date="2020-04-24T11:46:00Z">
              <w:tcPr>
                <w:tcW w:w="5529" w:type="dxa"/>
                <w:tcMar>
                  <w:top w:w="5" w:type="dxa"/>
                  <w:left w:w="113" w:type="dxa"/>
                  <w:bottom w:w="5" w:type="dxa"/>
                  <w:right w:w="113" w:type="dxa"/>
                </w:tcMar>
                <w:hideMark/>
              </w:tcPr>
            </w:tcPrChange>
          </w:tcPr>
          <w:p w14:paraId="2687EC33" w14:textId="77777777" w:rsidR="001F123F" w:rsidRDefault="00E15647">
            <w:pPr>
              <w:rPr>
                <w:rFonts w:ascii="Times New Roman" w:eastAsia="Times New Roman" w:hAnsi="Times New Roman" w:cs="Times New Roman"/>
                <w:color w:val="000000"/>
              </w:rPr>
            </w:pPr>
            <w:r>
              <w:rPr>
                <w:rFonts w:eastAsia="Arial" w:cs="Arial"/>
                <w:b/>
                <w:bCs/>
                <w:color w:val="000000"/>
              </w:rPr>
              <w:t>[Xavier Tissieres]</w:t>
            </w:r>
          </w:p>
          <w:p w14:paraId="477D18E0" w14:textId="77777777" w:rsidR="001F123F" w:rsidRDefault="00E15647">
            <w:pPr>
              <w:rPr>
                <w:rFonts w:ascii="Times New Roman" w:eastAsia="Times New Roman" w:hAnsi="Times New Roman" w:cs="Times New Roman"/>
                <w:color w:val="000000"/>
              </w:rPr>
            </w:pPr>
            <w:proofErr w:type="spellStart"/>
            <w:r>
              <w:rPr>
                <w:rFonts w:eastAsia="Arial" w:cs="Arial"/>
                <w:color w:val="000000"/>
              </w:rPr>
              <w:t>Director</w:t>
            </w:r>
            <w:proofErr w:type="spellEnd"/>
            <w:r>
              <w:rPr>
                <w:rFonts w:eastAsia="Arial" w:cs="Arial"/>
                <w:color w:val="000000"/>
              </w:rPr>
              <w:t xml:space="preserve"> Ressources Humaines</w:t>
            </w:r>
          </w:p>
          <w:p w14:paraId="253013A2" w14:textId="77777777" w:rsidR="001F123F" w:rsidRDefault="00E15647">
            <w:pPr>
              <w:rPr>
                <w:rFonts w:ascii="Times New Roman" w:eastAsia="Times New Roman" w:hAnsi="Times New Roman" w:cs="Times New Roman"/>
                <w:color w:val="000000"/>
              </w:rPr>
            </w:pPr>
            <w:r>
              <w:rPr>
                <w:rFonts w:eastAsia="Arial" w:cs="Arial"/>
                <w:color w:val="000000"/>
              </w:rPr>
              <w:t xml:space="preserve"> </w:t>
            </w:r>
          </w:p>
          <w:p w14:paraId="406DE18D" w14:textId="77777777" w:rsidR="001F123F" w:rsidRDefault="00E15647">
            <w:pPr>
              <w:rPr>
                <w:rFonts w:ascii="Times New Roman" w:eastAsia="Times New Roman" w:hAnsi="Times New Roman" w:cs="Times New Roman"/>
                <w:color w:val="000000"/>
              </w:rPr>
            </w:pPr>
            <w:r>
              <w:rPr>
                <w:rFonts w:eastAsia="Arial" w:cs="Arial"/>
                <w:color w:val="000000"/>
              </w:rPr>
              <w:t>Date :</w:t>
            </w:r>
          </w:p>
          <w:p w14:paraId="5272C4CC" w14:textId="77777777" w:rsidR="001F123F" w:rsidRDefault="00E15647">
            <w:pPr>
              <w:rPr>
                <w:rFonts w:ascii="Times New Roman" w:eastAsia="Times New Roman" w:hAnsi="Times New Roman" w:cs="Times New Roman"/>
                <w:color w:val="000000"/>
              </w:rPr>
            </w:pPr>
            <w:r>
              <w:rPr>
                <w:rFonts w:eastAsia="Arial" w:cs="Arial"/>
                <w:color w:val="000000"/>
              </w:rPr>
              <w:t xml:space="preserve"> </w:t>
            </w:r>
          </w:p>
          <w:p w14:paraId="17F4B980" w14:textId="77777777" w:rsidR="001F123F" w:rsidRDefault="00E15647">
            <w:pPr>
              <w:rPr>
                <w:rFonts w:ascii="Times New Roman" w:eastAsia="Times New Roman" w:hAnsi="Times New Roman" w:cs="Times New Roman"/>
                <w:color w:val="000000"/>
              </w:rPr>
            </w:pPr>
            <w:r>
              <w:rPr>
                <w:rFonts w:eastAsia="Arial" w:cs="Arial"/>
                <w:color w:val="000000"/>
              </w:rPr>
              <w:t>__________________</w:t>
            </w:r>
          </w:p>
        </w:tc>
        <w:tc>
          <w:tcPr>
            <w:tcW w:w="3487" w:type="dxa"/>
            <w:gridSpan w:val="2"/>
            <w:tcMar>
              <w:top w:w="10" w:type="dxa"/>
              <w:left w:w="118" w:type="dxa"/>
              <w:bottom w:w="10" w:type="dxa"/>
              <w:right w:w="118" w:type="dxa"/>
            </w:tcMar>
            <w:hideMark/>
            <w:tcPrChange w:id="684" w:author="Jan Stephan ||" w:date="2020-04-24T11:46:00Z">
              <w:tcPr>
                <w:tcW w:w="3487" w:type="dxa"/>
                <w:tcMar>
                  <w:top w:w="5" w:type="dxa"/>
                  <w:left w:w="113" w:type="dxa"/>
                  <w:bottom w:w="5" w:type="dxa"/>
                  <w:right w:w="113" w:type="dxa"/>
                </w:tcMar>
                <w:hideMark/>
              </w:tcPr>
            </w:tcPrChange>
          </w:tcPr>
          <w:p w14:paraId="227D32DA" w14:textId="77777777" w:rsidR="001F123F" w:rsidRPr="00837587" w:rsidRDefault="00E15647">
            <w:pPr>
              <w:rPr>
                <w:rFonts w:ascii="Times New Roman" w:eastAsia="Times New Roman" w:hAnsi="Times New Roman" w:cs="Times New Roman"/>
                <w:color w:val="000000"/>
                <w:lang w:val="en-GB"/>
                <w:rPrChange w:id="685" w:author="OZ" w:date="2020-06-24T15:49:00Z">
                  <w:rPr>
                    <w:rFonts w:ascii="Times New Roman" w:eastAsia="Times New Roman" w:hAnsi="Times New Roman" w:cs="Times New Roman"/>
                    <w:color w:val="000000"/>
                  </w:rPr>
                </w:rPrChange>
              </w:rPr>
            </w:pPr>
            <w:del w:id="686" w:author="Jan Stephan ||" w:date="2020-04-24T11:46:00Z">
              <w:r w:rsidRPr="00837587">
                <w:rPr>
                  <w:rFonts w:eastAsia="Arial" w:cs="Arial"/>
                  <w:b/>
                  <w:bCs/>
                  <w:color w:val="000000"/>
                  <w:lang w:val="en-GB"/>
                  <w:rPrChange w:id="687" w:author="OZ" w:date="2020-06-24T15:49:00Z">
                    <w:rPr>
                      <w:rFonts w:eastAsia="Arial" w:cs="Arial"/>
                      <w:b/>
                      <w:bCs/>
                      <w:color w:val="000000"/>
                    </w:rPr>
                  </w:rPrChange>
                </w:rPr>
                <w:delText>[Juliane Griveau]</w:delText>
              </w:r>
              <w:r w:rsidRPr="00837587">
                <w:rPr>
                  <w:rFonts w:eastAsia="Arial" w:cs="Arial"/>
                  <w:b/>
                  <w:bCs/>
                  <w:color w:val="000000"/>
                  <w:lang w:val="en-GB"/>
                  <w:rPrChange w:id="688" w:author="OZ" w:date="2020-06-24T15:49:00Z">
                    <w:rPr>
                      <w:rFonts w:eastAsia="Arial" w:cs="Arial"/>
                      <w:b/>
                      <w:bCs/>
                      <w:color w:val="000000"/>
                    </w:rPr>
                  </w:rPrChange>
                </w:rPr>
                <w:br/>
              </w:r>
              <w:r w:rsidRPr="00837587">
                <w:rPr>
                  <w:rFonts w:eastAsia="Arial" w:cs="Arial"/>
                  <w:color w:val="000000"/>
                  <w:lang w:val="en-GB"/>
                  <w:rPrChange w:id="689" w:author="OZ" w:date="2020-06-24T15:49:00Z">
                    <w:rPr>
                      <w:rFonts w:eastAsia="Arial" w:cs="Arial"/>
                      <w:color w:val="000000"/>
                    </w:rPr>
                  </w:rPrChange>
                </w:rPr>
                <w:delText>Account Manager</w:delText>
              </w:r>
            </w:del>
            <w:ins w:id="690" w:author="Jan Stephan ||" w:date="2020-04-24T11:46:00Z">
              <w:r w:rsidRPr="00837587">
                <w:rPr>
                  <w:rFonts w:eastAsia="Arial" w:cs="Arial"/>
                  <w:b/>
                  <w:bCs/>
                  <w:color w:val="000000"/>
                  <w:lang w:val="en-GB"/>
                  <w:rPrChange w:id="691" w:author="OZ" w:date="2020-06-24T15:49:00Z">
                    <w:rPr>
                      <w:rFonts w:eastAsia="Arial" w:cs="Arial"/>
                      <w:b/>
                      <w:bCs/>
                      <w:color w:val="000000"/>
                    </w:rPr>
                  </w:rPrChange>
                </w:rPr>
                <w:t>[</w:t>
              </w:r>
              <w:proofErr w:type="spellStart"/>
              <w:r w:rsidRPr="00837587">
                <w:rPr>
                  <w:rFonts w:eastAsia="Arial" w:cs="Arial"/>
                  <w:b/>
                  <w:bCs/>
                  <w:color w:val="000000"/>
                  <w:lang w:val="en-GB"/>
                  <w:rPrChange w:id="692" w:author="OZ" w:date="2020-06-24T15:49:00Z">
                    <w:rPr>
                      <w:rFonts w:eastAsia="Arial" w:cs="Arial"/>
                      <w:b/>
                      <w:bCs/>
                      <w:color w:val="000000"/>
                    </w:rPr>
                  </w:rPrChange>
                </w:rPr>
                <w:t>Sushel</w:t>
              </w:r>
              <w:proofErr w:type="spellEnd"/>
              <w:r w:rsidRPr="00837587">
                <w:rPr>
                  <w:rFonts w:eastAsia="Arial" w:cs="Arial"/>
                  <w:b/>
                  <w:bCs/>
                  <w:color w:val="000000"/>
                  <w:lang w:val="en-GB"/>
                  <w:rPrChange w:id="693" w:author="OZ" w:date="2020-06-24T15:49:00Z">
                    <w:rPr>
                      <w:rFonts w:eastAsia="Arial" w:cs="Arial"/>
                      <w:b/>
                      <w:bCs/>
                      <w:color w:val="000000"/>
                    </w:rPr>
                  </w:rPrChange>
                </w:rPr>
                <w:t xml:space="preserve"> K. </w:t>
              </w:r>
              <w:proofErr w:type="spellStart"/>
              <w:r w:rsidRPr="00837587">
                <w:rPr>
                  <w:rFonts w:eastAsia="Arial" w:cs="Arial"/>
                  <w:b/>
                  <w:bCs/>
                  <w:color w:val="000000"/>
                  <w:lang w:val="en-GB"/>
                  <w:rPrChange w:id="694" w:author="OZ" w:date="2020-06-24T15:49:00Z">
                    <w:rPr>
                      <w:rFonts w:eastAsia="Arial" w:cs="Arial"/>
                      <w:b/>
                      <w:bCs/>
                      <w:color w:val="000000"/>
                    </w:rPr>
                  </w:rPrChange>
                </w:rPr>
                <w:t>Bijganth</w:t>
              </w:r>
              <w:proofErr w:type="spellEnd"/>
              <w:r w:rsidRPr="00837587">
                <w:rPr>
                  <w:rFonts w:eastAsia="Arial" w:cs="Arial"/>
                  <w:b/>
                  <w:bCs/>
                  <w:color w:val="000000"/>
                  <w:lang w:val="en-GB"/>
                  <w:rPrChange w:id="695" w:author="OZ" w:date="2020-06-24T15:49:00Z">
                    <w:rPr>
                      <w:rFonts w:eastAsia="Arial" w:cs="Arial"/>
                      <w:b/>
                      <w:bCs/>
                      <w:color w:val="000000"/>
                    </w:rPr>
                  </w:rPrChange>
                </w:rPr>
                <w:t>]</w:t>
              </w:r>
              <w:r w:rsidRPr="00837587">
                <w:rPr>
                  <w:rFonts w:eastAsia="Arial" w:cs="Arial"/>
                  <w:b/>
                  <w:bCs/>
                  <w:color w:val="000000"/>
                  <w:lang w:val="en-GB"/>
                  <w:rPrChange w:id="696" w:author="OZ" w:date="2020-06-24T15:49:00Z">
                    <w:rPr>
                      <w:rFonts w:eastAsia="Arial" w:cs="Arial"/>
                      <w:b/>
                      <w:bCs/>
                      <w:color w:val="000000"/>
                    </w:rPr>
                  </w:rPrChange>
                </w:rPr>
                <w:br/>
              </w:r>
              <w:r w:rsidRPr="00837587">
                <w:rPr>
                  <w:rFonts w:eastAsia="Arial" w:cs="Arial"/>
                  <w:color w:val="000000"/>
                  <w:lang w:val="en-GB"/>
                  <w:rPrChange w:id="697" w:author="OZ" w:date="2020-06-24T15:49:00Z">
                    <w:rPr>
                      <w:rFonts w:eastAsia="Arial" w:cs="Arial"/>
                      <w:color w:val="000000"/>
                    </w:rPr>
                  </w:rPrChange>
                </w:rPr>
                <w:t>CEO</w:t>
              </w:r>
            </w:ins>
          </w:p>
          <w:p w14:paraId="38149662" w14:textId="77777777" w:rsidR="001F123F" w:rsidRPr="00837587" w:rsidRDefault="00E15647">
            <w:pPr>
              <w:rPr>
                <w:rFonts w:ascii="Times New Roman" w:eastAsia="Times New Roman" w:hAnsi="Times New Roman" w:cs="Times New Roman"/>
                <w:color w:val="000000"/>
                <w:lang w:val="en-GB"/>
                <w:rPrChange w:id="698" w:author="OZ" w:date="2020-06-24T15:49:00Z">
                  <w:rPr>
                    <w:rFonts w:ascii="Times New Roman" w:eastAsia="Times New Roman" w:hAnsi="Times New Roman" w:cs="Times New Roman"/>
                    <w:color w:val="000000"/>
                  </w:rPr>
                </w:rPrChange>
              </w:rPr>
            </w:pPr>
            <w:r w:rsidRPr="00837587">
              <w:rPr>
                <w:rFonts w:eastAsia="Arial" w:cs="Arial"/>
                <w:color w:val="000000"/>
                <w:lang w:val="en-GB"/>
                <w:rPrChange w:id="699" w:author="OZ" w:date="2020-06-24T15:49:00Z">
                  <w:rPr>
                    <w:rFonts w:eastAsia="Arial" w:cs="Arial"/>
                    <w:color w:val="000000"/>
                  </w:rPr>
                </w:rPrChange>
              </w:rPr>
              <w:t xml:space="preserve"> </w:t>
            </w:r>
          </w:p>
          <w:p w14:paraId="08DA087E" w14:textId="77777777" w:rsidR="001F123F" w:rsidRPr="00837587" w:rsidRDefault="00E15647">
            <w:pPr>
              <w:rPr>
                <w:rFonts w:ascii="Times New Roman" w:eastAsia="Times New Roman" w:hAnsi="Times New Roman" w:cs="Times New Roman"/>
                <w:color w:val="000000"/>
                <w:lang w:val="en-GB"/>
                <w:rPrChange w:id="700" w:author="OZ" w:date="2020-06-24T15:49:00Z">
                  <w:rPr>
                    <w:rFonts w:ascii="Times New Roman" w:eastAsia="Times New Roman" w:hAnsi="Times New Roman" w:cs="Times New Roman"/>
                    <w:color w:val="000000"/>
                  </w:rPr>
                </w:rPrChange>
              </w:rPr>
            </w:pPr>
            <w:r w:rsidRPr="00837587">
              <w:rPr>
                <w:rFonts w:eastAsia="Arial" w:cs="Arial"/>
                <w:color w:val="000000"/>
                <w:lang w:val="en-GB"/>
                <w:rPrChange w:id="701" w:author="OZ" w:date="2020-06-24T15:49:00Z">
                  <w:rPr>
                    <w:rFonts w:eastAsia="Arial" w:cs="Arial"/>
                    <w:color w:val="000000"/>
                  </w:rPr>
                </w:rPrChange>
              </w:rPr>
              <w:t>Date :</w:t>
            </w:r>
          </w:p>
          <w:p w14:paraId="2F8489EA" w14:textId="77777777" w:rsidR="001F123F" w:rsidRPr="00837587" w:rsidRDefault="00E15647">
            <w:pPr>
              <w:rPr>
                <w:rFonts w:ascii="Times New Roman" w:eastAsia="Times New Roman" w:hAnsi="Times New Roman" w:cs="Times New Roman"/>
                <w:color w:val="000000"/>
                <w:lang w:val="en-GB"/>
                <w:rPrChange w:id="702" w:author="OZ" w:date="2020-06-24T15:49:00Z">
                  <w:rPr>
                    <w:rFonts w:ascii="Times New Roman" w:eastAsia="Times New Roman" w:hAnsi="Times New Roman" w:cs="Times New Roman"/>
                    <w:color w:val="000000"/>
                  </w:rPr>
                </w:rPrChange>
              </w:rPr>
            </w:pPr>
            <w:r w:rsidRPr="00837587">
              <w:rPr>
                <w:rFonts w:eastAsia="Arial" w:cs="Arial"/>
                <w:color w:val="000000"/>
                <w:lang w:val="en-GB"/>
                <w:rPrChange w:id="703" w:author="OZ" w:date="2020-06-24T15:49:00Z">
                  <w:rPr>
                    <w:rFonts w:eastAsia="Arial" w:cs="Arial"/>
                    <w:color w:val="000000"/>
                  </w:rPr>
                </w:rPrChange>
              </w:rPr>
              <w:t xml:space="preserve"> </w:t>
            </w:r>
          </w:p>
          <w:p w14:paraId="0AAB9C12" w14:textId="77777777" w:rsidR="001F123F" w:rsidRDefault="00E15647">
            <w:pPr>
              <w:rPr>
                <w:rFonts w:ascii="Times New Roman" w:eastAsia="Times New Roman" w:hAnsi="Times New Roman" w:cs="Times New Roman"/>
                <w:color w:val="000000"/>
              </w:rPr>
            </w:pPr>
            <w:r>
              <w:rPr>
                <w:rFonts w:eastAsia="Arial" w:cs="Arial"/>
                <w:color w:val="000000"/>
              </w:rPr>
              <w:t xml:space="preserve">__________________ </w:t>
            </w:r>
          </w:p>
        </w:tc>
      </w:tr>
      <w:tr w:rsidR="001F123F" w14:paraId="1DD50EE7" w14:textId="77777777">
        <w:trPr>
          <w:gridAfter w:val="1"/>
          <w:wAfter w:w="3240" w:type="dxa"/>
        </w:trPr>
        <w:tc>
          <w:tcPr>
            <w:tcW w:w="5529" w:type="dxa"/>
            <w:tcMar>
              <w:top w:w="5" w:type="dxa"/>
              <w:left w:w="113" w:type="dxa"/>
              <w:bottom w:w="5" w:type="dxa"/>
              <w:right w:w="113" w:type="dxa"/>
            </w:tcMar>
            <w:hideMark/>
          </w:tcPr>
          <w:p w14:paraId="2EBEA01E" w14:textId="77777777" w:rsidR="001F123F" w:rsidRDefault="00E15647">
            <w:pPr>
              <w:rPr>
                <w:rFonts w:ascii="Times New Roman" w:eastAsia="Times New Roman" w:hAnsi="Times New Roman" w:cs="Times New Roman"/>
                <w:color w:val="000000"/>
              </w:rPr>
            </w:pPr>
            <w:r>
              <w:rPr>
                <w:rFonts w:eastAsia="Arial" w:cs="Arial"/>
                <w:b/>
                <w:bCs/>
                <w:color w:val="000000"/>
              </w:rPr>
              <w:t xml:space="preserve"> </w:t>
            </w:r>
          </w:p>
          <w:p w14:paraId="62117D62" w14:textId="77777777" w:rsidR="001F123F" w:rsidRDefault="00E15647">
            <w:pPr>
              <w:rPr>
                <w:rFonts w:ascii="Times New Roman" w:eastAsia="Times New Roman" w:hAnsi="Times New Roman" w:cs="Times New Roman"/>
                <w:color w:val="000000"/>
              </w:rPr>
            </w:pPr>
            <w:r>
              <w:rPr>
                <w:rFonts w:eastAsia="Arial" w:cs="Arial"/>
                <w:b/>
                <w:bCs/>
                <w:color w:val="000000"/>
              </w:rPr>
              <w:t>[Laila Merval]</w:t>
            </w:r>
          </w:p>
          <w:p w14:paraId="5403F450" w14:textId="77777777" w:rsidR="001F123F" w:rsidRDefault="00E15647">
            <w:pPr>
              <w:rPr>
                <w:rFonts w:ascii="Times New Roman" w:eastAsia="Times New Roman" w:hAnsi="Times New Roman" w:cs="Times New Roman"/>
                <w:color w:val="000000"/>
              </w:rPr>
            </w:pPr>
            <w:r>
              <w:rPr>
                <w:rFonts w:eastAsia="Arial" w:cs="Arial"/>
                <w:color w:val="000000"/>
              </w:rPr>
              <w:t>Talent Management Manager</w:t>
            </w:r>
          </w:p>
          <w:p w14:paraId="36C0877E" w14:textId="77777777" w:rsidR="001F123F" w:rsidRDefault="00E15647">
            <w:pPr>
              <w:rPr>
                <w:rFonts w:ascii="Times New Roman" w:eastAsia="Times New Roman" w:hAnsi="Times New Roman" w:cs="Times New Roman"/>
                <w:color w:val="000000"/>
              </w:rPr>
            </w:pPr>
            <w:r>
              <w:rPr>
                <w:rFonts w:eastAsia="Arial" w:cs="Arial"/>
                <w:color w:val="000000"/>
              </w:rPr>
              <w:t xml:space="preserve"> </w:t>
            </w:r>
          </w:p>
          <w:p w14:paraId="131AABDE" w14:textId="77777777" w:rsidR="001F123F" w:rsidRDefault="00E15647">
            <w:pPr>
              <w:rPr>
                <w:rFonts w:ascii="Times New Roman" w:eastAsia="Times New Roman" w:hAnsi="Times New Roman" w:cs="Times New Roman"/>
                <w:color w:val="000000"/>
              </w:rPr>
            </w:pPr>
            <w:r>
              <w:rPr>
                <w:rFonts w:eastAsia="Arial" w:cs="Arial"/>
                <w:color w:val="000000"/>
              </w:rPr>
              <w:t>Date :</w:t>
            </w:r>
          </w:p>
          <w:p w14:paraId="014014E1" w14:textId="77777777" w:rsidR="001F123F" w:rsidRDefault="00E15647">
            <w:pPr>
              <w:rPr>
                <w:rFonts w:ascii="Times New Roman" w:eastAsia="Times New Roman" w:hAnsi="Times New Roman" w:cs="Times New Roman"/>
                <w:color w:val="000000"/>
              </w:rPr>
            </w:pPr>
            <w:r>
              <w:rPr>
                <w:rFonts w:eastAsia="Arial" w:cs="Arial"/>
                <w:color w:val="000000"/>
              </w:rPr>
              <w:t xml:space="preserve"> </w:t>
            </w:r>
          </w:p>
          <w:p w14:paraId="126DBC2E" w14:textId="77777777" w:rsidR="001F123F" w:rsidRDefault="00E15647">
            <w:pPr>
              <w:rPr>
                <w:rFonts w:ascii="Times New Roman" w:eastAsia="Times New Roman" w:hAnsi="Times New Roman" w:cs="Times New Roman"/>
                <w:color w:val="000000"/>
              </w:rPr>
            </w:pPr>
            <w:r>
              <w:rPr>
                <w:rFonts w:eastAsia="Arial" w:cs="Arial"/>
                <w:color w:val="000000"/>
              </w:rPr>
              <w:t xml:space="preserve">__________________ </w:t>
            </w:r>
          </w:p>
          <w:p w14:paraId="16D8EC48" w14:textId="77777777" w:rsidR="001F123F" w:rsidRDefault="00E15647">
            <w:pPr>
              <w:rPr>
                <w:rFonts w:ascii="Times New Roman" w:eastAsia="Times New Roman" w:hAnsi="Times New Roman" w:cs="Times New Roman"/>
                <w:color w:val="000000"/>
              </w:rPr>
            </w:pPr>
            <w:r>
              <w:rPr>
                <w:rFonts w:eastAsia="Arial" w:cs="Arial"/>
                <w:color w:val="000000"/>
              </w:rPr>
              <w:t xml:space="preserve"> </w:t>
            </w:r>
          </w:p>
        </w:tc>
        <w:tc>
          <w:tcPr>
            <w:tcW w:w="25" w:type="dxa"/>
            <w:tcMar>
              <w:top w:w="5" w:type="dxa"/>
              <w:left w:w="5" w:type="dxa"/>
              <w:bottom w:w="5" w:type="dxa"/>
              <w:right w:w="5" w:type="dxa"/>
            </w:tcMar>
            <w:hideMark/>
          </w:tcPr>
          <w:p w14:paraId="1AED54A5" w14:textId="77777777" w:rsidR="001F123F" w:rsidRDefault="001F123F">
            <w:pPr>
              <w:rPr>
                <w:rFonts w:ascii="Times New Roman" w:eastAsia="Times New Roman" w:hAnsi="Times New Roman" w:cs="Times New Roman"/>
                <w:color w:val="000000"/>
                <w:sz w:val="24"/>
                <w:szCs w:val="24"/>
              </w:rPr>
            </w:pPr>
          </w:p>
        </w:tc>
      </w:tr>
    </w:tbl>
    <w:p w14:paraId="11A984A8" w14:textId="77777777" w:rsidR="001F123F" w:rsidRDefault="00E15647">
      <w:pPr>
        <w:rPr>
          <w:rFonts w:eastAsia="Arial" w:cs="Arial"/>
        </w:rPr>
      </w:pPr>
      <w:r>
        <w:rPr>
          <w:rFonts w:eastAsia="Arial" w:cs="Arial"/>
          <w:color w:val="000000"/>
        </w:rPr>
        <w:t xml:space="preserve"> </w:t>
      </w:r>
    </w:p>
    <w:sectPr w:rsidR="001F123F" w:rsidSect="00257618">
      <w:headerReference w:type="even" r:id="rId14"/>
      <w:headerReference w:type="default" r:id="rId15"/>
      <w:footerReference w:type="even" r:id="rId16"/>
      <w:footerReference w:type="default" r:id="rId17"/>
      <w:headerReference w:type="first" r:id="rId18"/>
      <w:footerReference w:type="first" r:id="rId19"/>
      <w:pgSz w:w="11906" w:h="16838"/>
      <w:pgMar w:top="2381" w:right="1247" w:bottom="1134" w:left="1418" w:header="709" w:footer="113"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5" w:author="Jan Stephan ||" w:date="2020-06-24T10:20:00Z" w:initials="">
    <w:p w14:paraId="55476EF5" w14:textId="77777777" w:rsidR="001F123F" w:rsidRPr="00837587" w:rsidRDefault="00E15647">
      <w:pPr>
        <w:pStyle w:val="CommentText"/>
        <w:rPr>
          <w:lang w:val="en-GB"/>
        </w:rPr>
      </w:pPr>
      <w:r>
        <w:rPr>
          <w:rStyle w:val="CommentReference"/>
        </w:rPr>
        <w:annotationRef/>
      </w:r>
      <w:r w:rsidRPr="00837587">
        <w:rPr>
          <w:lang w:val="en-GB"/>
        </w:rPr>
        <w:t>Why did you delete that? We can also include both our contract IDs if you want to.</w:t>
      </w:r>
    </w:p>
  </w:comment>
  <w:comment w:id="36" w:author="IOC Legal" w:date="2020-06-24T15:51:00Z" w:initials="IOC Legal">
    <w:p w14:paraId="552BA432" w14:textId="5B822C87" w:rsidR="00837587" w:rsidRPr="00837587" w:rsidRDefault="00837587">
      <w:pPr>
        <w:pStyle w:val="CommentText"/>
        <w:rPr>
          <w:lang w:val="en-GB"/>
        </w:rPr>
      </w:pPr>
      <w:r>
        <w:rPr>
          <w:rStyle w:val="CommentReference"/>
        </w:rPr>
        <w:annotationRef/>
      </w:r>
      <w:r w:rsidR="003E4D89" w:rsidRPr="003E4D89">
        <w:rPr>
          <w:highlight w:val="yellow"/>
          <w:lang w:val="en-GB"/>
        </w:rPr>
        <w:t>We have reinstated you</w:t>
      </w:r>
      <w:r w:rsidR="008C0A16">
        <w:rPr>
          <w:highlight w:val="yellow"/>
          <w:lang w:val="en-GB"/>
        </w:rPr>
        <w:t>r</w:t>
      </w:r>
      <w:r w:rsidR="003E4D89" w:rsidRPr="003E4D89">
        <w:rPr>
          <w:highlight w:val="yellow"/>
          <w:lang w:val="en-GB"/>
        </w:rPr>
        <w:t xml:space="preserve"> contract ID.</w:t>
      </w:r>
    </w:p>
  </w:comment>
  <w:comment w:id="301" w:author="Jan Stephan ||" w:date="2020-06-08T11:44:00Z" w:initials="">
    <w:p w14:paraId="4AE7178F" w14:textId="77777777" w:rsidR="001F123F" w:rsidRPr="00837587" w:rsidRDefault="00E15647">
      <w:pPr>
        <w:pStyle w:val="CommentText"/>
        <w:rPr>
          <w:lang w:val="en-GB"/>
        </w:rPr>
      </w:pPr>
      <w:r>
        <w:rPr>
          <w:rStyle w:val="CommentReference"/>
        </w:rPr>
        <w:annotationRef/>
      </w:r>
      <w:r w:rsidRPr="00837587">
        <w:rPr>
          <w:lang w:val="en-GB"/>
        </w:rPr>
        <w:t xml:space="preserve">Unfortunately, we cannot accept the original and reinstated rights clause. </w:t>
      </w:r>
      <w:proofErr w:type="spellStart"/>
      <w:r w:rsidRPr="00837587">
        <w:rPr>
          <w:lang w:val="en-GB"/>
        </w:rPr>
        <w:t>Learnship's</w:t>
      </w:r>
      <w:proofErr w:type="spellEnd"/>
      <w:r w:rsidRPr="00837587">
        <w:rPr>
          <w:lang w:val="en-GB"/>
        </w:rPr>
        <w:t xml:space="preserve"> corporate training and services may include content and technology protected by patent, copyright and/or trademark laws and licensed in whole or in part by </w:t>
      </w:r>
      <w:proofErr w:type="spellStart"/>
      <w:r w:rsidRPr="00837587">
        <w:rPr>
          <w:lang w:val="en-GB"/>
        </w:rPr>
        <w:t>Learnship</w:t>
      </w:r>
      <w:proofErr w:type="spellEnd"/>
      <w:r w:rsidRPr="00837587">
        <w:rPr>
          <w:lang w:val="en-GB"/>
        </w:rPr>
        <w:t xml:space="preserve"> from third parties. Ownership and all other rights to the </w:t>
      </w:r>
      <w:proofErr w:type="spellStart"/>
      <w:r w:rsidRPr="00837587">
        <w:rPr>
          <w:lang w:val="en-GB"/>
        </w:rPr>
        <w:t>Learnship</w:t>
      </w:r>
      <w:proofErr w:type="spellEnd"/>
      <w:r w:rsidRPr="00837587">
        <w:rPr>
          <w:lang w:val="en-GB"/>
        </w:rPr>
        <w:t xml:space="preserve"> corporate training courses and services must therefore be held exclusively by </w:t>
      </w:r>
      <w:proofErr w:type="spellStart"/>
      <w:r w:rsidRPr="00837587">
        <w:rPr>
          <w:lang w:val="en-GB"/>
        </w:rPr>
        <w:t>Learnship</w:t>
      </w:r>
      <w:proofErr w:type="spellEnd"/>
      <w:r w:rsidRPr="00837587">
        <w:rPr>
          <w:lang w:val="en-GB"/>
        </w:rPr>
        <w:t xml:space="preserve"> and its licensors. The fact that </w:t>
      </w:r>
      <w:proofErr w:type="spellStart"/>
      <w:r w:rsidRPr="00837587">
        <w:rPr>
          <w:lang w:val="en-GB"/>
        </w:rPr>
        <w:t>Learnship</w:t>
      </w:r>
      <w:proofErr w:type="spellEnd"/>
      <w:r w:rsidRPr="00837587">
        <w:rPr>
          <w:lang w:val="en-GB"/>
        </w:rPr>
        <w:t xml:space="preserve"> produces exclusive material for the Client is not the rule, so this should not be the basic case of the rights clause.</w:t>
      </w:r>
    </w:p>
  </w:comment>
  <w:comment w:id="302" w:author="IOC Legal" w:date="2020-06-24T17:07:00Z" w:initials="IOC Legal">
    <w:p w14:paraId="787A920F" w14:textId="77777777" w:rsidR="00160692" w:rsidRDefault="00161515" w:rsidP="00792A72">
      <w:pPr>
        <w:pStyle w:val="CommentText"/>
        <w:rPr>
          <w:highlight w:val="yellow"/>
          <w:lang w:val="en-GB"/>
        </w:rPr>
      </w:pPr>
      <w:r>
        <w:rPr>
          <w:rStyle w:val="CommentReference"/>
        </w:rPr>
        <w:annotationRef/>
      </w:r>
      <w:r w:rsidR="00792A72" w:rsidRPr="006F77F5">
        <w:rPr>
          <w:highlight w:val="yellow"/>
          <w:lang w:val="en-GB"/>
        </w:rPr>
        <w:t xml:space="preserve">Thank you for your comment. </w:t>
      </w:r>
      <w:r w:rsidR="008C7495" w:rsidRPr="006F77F5">
        <w:rPr>
          <w:highlight w:val="yellow"/>
          <w:lang w:val="en-GB"/>
        </w:rPr>
        <w:t>We usually keep our standard clause in the FA</w:t>
      </w:r>
      <w:r w:rsidR="00FE2CB8" w:rsidRPr="006F77F5">
        <w:rPr>
          <w:highlight w:val="yellow"/>
          <w:lang w:val="en-GB"/>
        </w:rPr>
        <w:t xml:space="preserve"> and </w:t>
      </w:r>
      <w:r w:rsidR="00C709D5" w:rsidRPr="006F77F5">
        <w:rPr>
          <w:highlight w:val="yellow"/>
          <w:lang w:val="en-GB"/>
        </w:rPr>
        <w:t xml:space="preserve">discuss </w:t>
      </w:r>
      <w:r w:rsidR="00C709D5" w:rsidRPr="003C28CA">
        <w:rPr>
          <w:highlight w:val="yellow"/>
          <w:lang w:val="en-GB"/>
        </w:rPr>
        <w:t xml:space="preserve">the content of </w:t>
      </w:r>
      <w:r w:rsidR="00B337EE">
        <w:rPr>
          <w:highlight w:val="yellow"/>
          <w:lang w:val="en-GB"/>
        </w:rPr>
        <w:t xml:space="preserve">each </w:t>
      </w:r>
      <w:r w:rsidR="00C709D5" w:rsidRPr="003C28CA">
        <w:rPr>
          <w:highlight w:val="yellow"/>
          <w:lang w:val="en-GB"/>
        </w:rPr>
        <w:t xml:space="preserve">specific SOW. </w:t>
      </w:r>
    </w:p>
    <w:p w14:paraId="07D693A7" w14:textId="5E3EEC0E" w:rsidR="003E4D89" w:rsidRPr="00161515" w:rsidRDefault="00C709D5" w:rsidP="00792A72">
      <w:pPr>
        <w:pStyle w:val="CommentText"/>
        <w:rPr>
          <w:lang w:val="en-GB"/>
        </w:rPr>
      </w:pPr>
      <w:r w:rsidRPr="003C28CA">
        <w:rPr>
          <w:highlight w:val="yellow"/>
          <w:lang w:val="en-GB"/>
        </w:rPr>
        <w:t xml:space="preserve">However, </w:t>
      </w:r>
      <w:r w:rsidR="006F77F5" w:rsidRPr="003C28CA">
        <w:rPr>
          <w:highlight w:val="yellow"/>
          <w:lang w:val="en-GB"/>
        </w:rPr>
        <w:t>we agree to mod</w:t>
      </w:r>
      <w:r w:rsidR="003C28CA" w:rsidRPr="003C28CA">
        <w:rPr>
          <w:highlight w:val="yellow"/>
          <w:lang w:val="en-GB"/>
        </w:rPr>
        <w:t>ify our clause</w:t>
      </w:r>
      <w:r w:rsidR="00B34864">
        <w:rPr>
          <w:highlight w:val="yellow"/>
          <w:lang w:val="en-GB"/>
        </w:rPr>
        <w:t xml:space="preserve"> due to the services provided</w:t>
      </w:r>
      <w:r w:rsidR="00B464FF">
        <w:rPr>
          <w:highlight w:val="yellow"/>
          <w:lang w:val="en-GB"/>
        </w:rPr>
        <w:t xml:space="preserve"> </w:t>
      </w:r>
      <w:r w:rsidR="00C647F0">
        <w:rPr>
          <w:highlight w:val="yellow"/>
          <w:lang w:val="en-GB"/>
        </w:rPr>
        <w:t xml:space="preserve">by </w:t>
      </w:r>
      <w:proofErr w:type="spellStart"/>
      <w:r w:rsidR="00C647F0">
        <w:rPr>
          <w:highlight w:val="yellow"/>
          <w:lang w:val="en-GB"/>
        </w:rPr>
        <w:t>Learnship</w:t>
      </w:r>
      <w:proofErr w:type="spellEnd"/>
      <w:r w:rsidR="00C26A2A">
        <w:rPr>
          <w:highlight w:val="yellow"/>
          <w:lang w:val="en-GB"/>
        </w:rPr>
        <w:t xml:space="preserve"> </w:t>
      </w:r>
      <w:r w:rsidR="00F17DDB">
        <w:rPr>
          <w:highlight w:val="yellow"/>
          <w:lang w:val="en-GB"/>
        </w:rPr>
        <w:t xml:space="preserve">which </w:t>
      </w:r>
      <w:r w:rsidR="00374A6A">
        <w:rPr>
          <w:highlight w:val="yellow"/>
          <w:lang w:val="en-GB"/>
        </w:rPr>
        <w:t>would be similar in the SOWs</w:t>
      </w:r>
      <w:r w:rsidR="00A217ED">
        <w:rPr>
          <w:highlight w:val="yellow"/>
          <w:lang w:val="en-GB"/>
        </w:rPr>
        <w:t xml:space="preserve"> </w:t>
      </w:r>
      <w:r w:rsidR="00592E7F">
        <w:rPr>
          <w:highlight w:val="yellow"/>
          <w:lang w:val="en-GB"/>
        </w:rPr>
        <w:t>(</w:t>
      </w:r>
      <w:r w:rsidR="00C26A2A">
        <w:rPr>
          <w:highlight w:val="yellow"/>
          <w:lang w:val="en-GB"/>
        </w:rPr>
        <w:t>Learnship will not produce exclusive materials for the IOC</w:t>
      </w:r>
      <w:r w:rsidR="00B47D06">
        <w:rPr>
          <w:highlight w:val="yellow"/>
          <w:lang w:val="en-GB"/>
        </w:rPr>
        <w:t xml:space="preserve"> but will </w:t>
      </w:r>
      <w:r w:rsidR="00026ACD">
        <w:rPr>
          <w:highlight w:val="yellow"/>
          <w:lang w:val="en-GB"/>
        </w:rPr>
        <w:t>grant a licence</w:t>
      </w:r>
      <w:r w:rsidR="00FD7858">
        <w:rPr>
          <w:highlight w:val="yellow"/>
          <w:lang w:val="en-GB"/>
        </w:rPr>
        <w:t xml:space="preserve"> to access and use the Services</w:t>
      </w:r>
      <w:r w:rsidR="00592E7F">
        <w:rPr>
          <w:highlight w:val="yellow"/>
          <w:lang w:val="en-GB"/>
        </w:rPr>
        <w:t>)</w:t>
      </w:r>
      <w:r w:rsidR="003C28CA" w:rsidRPr="003C28CA">
        <w:rPr>
          <w:highlight w:val="yellow"/>
          <w:lang w:val="en-GB"/>
        </w:rPr>
        <w:t>. Please see the new wording which should be more acceptable for you.</w:t>
      </w:r>
      <w:r w:rsidR="003C28CA">
        <w:rPr>
          <w:lang w:val="en-GB"/>
        </w:rPr>
        <w:t xml:space="preserve"> </w:t>
      </w:r>
    </w:p>
  </w:comment>
  <w:comment w:id="308" w:author="IOC Legal (yca)" w:date="2020-05-15T12:23:00Z" w:initials="YC">
    <w:p w14:paraId="1B00213C" w14:textId="77777777" w:rsidR="00C8588C" w:rsidRPr="001839D2" w:rsidRDefault="00C8588C" w:rsidP="00C8588C">
      <w:pPr>
        <w:pStyle w:val="CommentText"/>
        <w:rPr>
          <w:lang w:val="en-GB"/>
        </w:rPr>
      </w:pPr>
      <w:r>
        <w:rPr>
          <w:rStyle w:val="CommentReference"/>
        </w:rPr>
        <w:annotationRef/>
      </w:r>
      <w:r w:rsidRPr="006546C0">
        <w:rPr>
          <w:highlight w:val="yellow"/>
          <w:lang w:val="en-GB"/>
        </w:rPr>
        <w:t>Please feel free to amend the definition as you consider more appropriate.</w:t>
      </w:r>
    </w:p>
  </w:comment>
  <w:comment w:id="311" w:author="IOC Legal (yca)" w:date="2020-05-15T12:23:00Z" w:initials="YC">
    <w:p w14:paraId="6F07C50C" w14:textId="77777777" w:rsidR="00C8588C" w:rsidRPr="00E419D3" w:rsidRDefault="00C8588C" w:rsidP="00C8588C">
      <w:pPr>
        <w:pStyle w:val="CommentText"/>
        <w:rPr>
          <w:lang w:val="en-GB"/>
        </w:rPr>
      </w:pPr>
      <w:r w:rsidRPr="006546C0">
        <w:rPr>
          <w:rStyle w:val="CommentReference"/>
          <w:highlight w:val="yellow"/>
        </w:rPr>
        <w:annotationRef/>
      </w:r>
      <w:r w:rsidRPr="006546C0">
        <w:rPr>
          <w:highlight w:val="yellow"/>
          <w:lang w:val="en-GB"/>
        </w:rPr>
        <w:t>Same comment as above.</w:t>
      </w:r>
    </w:p>
  </w:comment>
  <w:comment w:id="329" w:author="IOC Legal (yca)" w:date="2020-05-15T12:30:00Z" w:initials="YC">
    <w:p w14:paraId="181F5DCA" w14:textId="378AA22C" w:rsidR="00C8588C" w:rsidRPr="00282522" w:rsidRDefault="00C8588C" w:rsidP="00C8588C">
      <w:pPr>
        <w:pStyle w:val="CommentText"/>
        <w:rPr>
          <w:lang w:val="en-GB"/>
        </w:rPr>
      </w:pPr>
      <w:r>
        <w:rPr>
          <w:rStyle w:val="CommentReference"/>
        </w:rPr>
        <w:annotationRef/>
      </w:r>
      <w:r w:rsidRPr="006546C0">
        <w:rPr>
          <w:highlight w:val="yellow"/>
          <w:lang w:val="en-GB"/>
        </w:rPr>
        <w:t>We cannot accept the deletion of this clause. IOC expects the Service Provider to warrant that the Services that we are procuring are fee of infringement of third-party rights.</w:t>
      </w:r>
    </w:p>
  </w:comment>
  <w:comment w:id="347" w:author="IOC Legal" w:date="2020-06-25T10:13:00Z" w:initials="IOC Legal">
    <w:p w14:paraId="54F21CD7" w14:textId="0FC2C861" w:rsidR="003E4D89" w:rsidRPr="008C0A16" w:rsidRDefault="003E4D89">
      <w:pPr>
        <w:pStyle w:val="CommentText"/>
        <w:rPr>
          <w:lang w:val="en-GB"/>
        </w:rPr>
      </w:pPr>
      <w:r>
        <w:rPr>
          <w:rStyle w:val="CommentReference"/>
        </w:rPr>
        <w:annotationRef/>
      </w:r>
      <w:r w:rsidRPr="008C0A16">
        <w:rPr>
          <w:lang w:val="en-GB"/>
        </w:rPr>
        <w:t>Ok</w:t>
      </w:r>
    </w:p>
  </w:comment>
  <w:comment w:id="417" w:author="Alizee DERENDINGER" w:date="2020-05-29T11:49:00Z" w:initials="">
    <w:p w14:paraId="167D5DCA" w14:textId="77777777" w:rsidR="001F123F" w:rsidRPr="00837587" w:rsidRDefault="00E15647">
      <w:pPr>
        <w:pStyle w:val="CommentText"/>
        <w:rPr>
          <w:lang w:val="en-GB"/>
        </w:rPr>
      </w:pPr>
      <w:r>
        <w:rPr>
          <w:rStyle w:val="CommentReference"/>
        </w:rPr>
        <w:annotationRef/>
      </w:r>
      <w:r w:rsidRPr="00837587">
        <w:rPr>
          <w:lang w:val="en-GB"/>
        </w:rPr>
        <w:t xml:space="preserve">We noted that your </w:t>
      </w:r>
      <w:proofErr w:type="spellStart"/>
      <w:r w:rsidRPr="00837587">
        <w:rPr>
          <w:lang w:val="en-GB"/>
        </w:rPr>
        <w:t>subprocessor</w:t>
      </w:r>
      <w:proofErr w:type="spellEnd"/>
      <w:r w:rsidRPr="00837587">
        <w:rPr>
          <w:lang w:val="en-GB"/>
        </w:rPr>
        <w:t xml:space="preserve"> </w:t>
      </w:r>
      <w:proofErr w:type="spellStart"/>
      <w:r w:rsidRPr="00837587">
        <w:rPr>
          <w:lang w:val="en-GB"/>
        </w:rPr>
        <w:t>MailChimp</w:t>
      </w:r>
      <w:proofErr w:type="spellEnd"/>
      <w:r w:rsidRPr="00837587">
        <w:rPr>
          <w:lang w:val="en-GB"/>
        </w:rPr>
        <w:t xml:space="preserve"> is referenced in your privacy policy as EU-US Privacy Shield certified. It seems that Mail Chimp is also Swiss-US Privacy Shield certified and it would be preferable to indicate this in your Privacy Policy. </w:t>
      </w:r>
    </w:p>
    <w:p w14:paraId="0053DF48" w14:textId="77777777" w:rsidR="001F123F" w:rsidRPr="00837587" w:rsidRDefault="00E15647">
      <w:pPr>
        <w:pStyle w:val="CommentText"/>
        <w:rPr>
          <w:lang w:val="en-GB"/>
        </w:rPr>
      </w:pPr>
      <w:r w:rsidRPr="00837587">
        <w:rPr>
          <w:lang w:val="en-GB"/>
        </w:rPr>
        <w:t xml:space="preserve">Otherwise, we believe that the “Privacy Compliance” section of your privacy policy should be amended in order to mention that appropriate safeguards have been implemented, where applicable, </w:t>
      </w:r>
      <w:proofErr w:type="gramStart"/>
      <w:r w:rsidRPr="00837587">
        <w:rPr>
          <w:lang w:val="en-GB"/>
        </w:rPr>
        <w:t>so as to</w:t>
      </w:r>
      <w:proofErr w:type="gramEnd"/>
      <w:r w:rsidRPr="00837587">
        <w:rPr>
          <w:lang w:val="en-GB"/>
        </w:rPr>
        <w:t xml:space="preserve"> secure international transfers of personal data towards this service provider.</w:t>
      </w:r>
    </w:p>
  </w:comment>
  <w:comment w:id="418" w:author="Jan Stephan ||" w:date="2020-06-24T09:49:00Z" w:initials="">
    <w:p w14:paraId="04F62C6E" w14:textId="77777777" w:rsidR="001F123F" w:rsidRPr="00837587" w:rsidRDefault="00E15647">
      <w:pPr>
        <w:pStyle w:val="CommentText"/>
        <w:rPr>
          <w:lang w:val="en-GB"/>
        </w:rPr>
      </w:pPr>
      <w:r>
        <w:rPr>
          <w:rStyle w:val="CommentReference"/>
        </w:rPr>
        <w:annotationRef/>
      </w:r>
      <w:r w:rsidRPr="00837587">
        <w:rPr>
          <w:lang w:val="en-GB"/>
        </w:rPr>
        <w:t>We are currently in the process of updating our Privacy Notice. We do appreciate your suggestions very much and will take them into consideration.</w:t>
      </w:r>
    </w:p>
  </w:comment>
  <w:comment w:id="419" w:author="IOC Legal" w:date="2020-06-24T16:54:00Z" w:initials="IOC Legal">
    <w:p w14:paraId="49F8242E" w14:textId="47B9B1A7" w:rsidR="00C30C99" w:rsidRPr="00C30C99" w:rsidRDefault="00C30C99">
      <w:pPr>
        <w:pStyle w:val="CommentText"/>
        <w:rPr>
          <w:lang w:val="en-GB"/>
        </w:rPr>
      </w:pPr>
      <w:r>
        <w:rPr>
          <w:rStyle w:val="CommentReference"/>
        </w:rPr>
        <w:annotationRef/>
      </w:r>
      <w:r w:rsidR="009B38F2" w:rsidRPr="00EA7A4E">
        <w:rPr>
          <w:highlight w:val="yellow"/>
          <w:lang w:val="en-GB"/>
        </w:rPr>
        <w:t>Ok, thank you</w:t>
      </w:r>
    </w:p>
  </w:comment>
  <w:comment w:id="491" w:author="Alizee DERENDINGER" w:date="2020-05-29T11:49:00Z" w:initials="">
    <w:p w14:paraId="3E95B739" w14:textId="77777777" w:rsidR="001F123F" w:rsidRPr="00837587" w:rsidRDefault="00E15647">
      <w:pPr>
        <w:pStyle w:val="CommentText"/>
        <w:rPr>
          <w:lang w:val="en-GB"/>
        </w:rPr>
      </w:pPr>
      <w:r>
        <w:rPr>
          <w:rStyle w:val="CommentReference"/>
        </w:rPr>
        <w:annotationRef/>
      </w:r>
      <w:r w:rsidRPr="00837587">
        <w:rPr>
          <w:lang w:val="en-GB"/>
        </w:rPr>
        <w:t>We would like to keep our standard clause.</w:t>
      </w:r>
    </w:p>
  </w:comment>
  <w:comment w:id="492" w:author="Jan Stephan ||" w:date="2020-06-08T11:55:00Z" w:initials="">
    <w:p w14:paraId="263945DE" w14:textId="77777777" w:rsidR="001F123F" w:rsidRPr="00837587" w:rsidRDefault="00E15647">
      <w:pPr>
        <w:pStyle w:val="CommentText"/>
        <w:rPr>
          <w:lang w:val="en-GB"/>
        </w:rPr>
      </w:pPr>
      <w:r>
        <w:rPr>
          <w:rStyle w:val="CommentReference"/>
        </w:rPr>
        <w:annotationRef/>
      </w:r>
      <w:r w:rsidRPr="00837587">
        <w:rPr>
          <w:lang w:val="en-GB"/>
        </w:rPr>
        <w:t>We have a limit in our insurance and therefore made the changes. The clause therefore does not fit with the insurance available on our side.</w:t>
      </w:r>
    </w:p>
  </w:comment>
  <w:comment w:id="493" w:author="IOC Legal" w:date="2020-06-24T16:27:00Z" w:initials="IOC Legal">
    <w:p w14:paraId="22C12A4C" w14:textId="033A123B" w:rsidR="00514F1F" w:rsidRPr="00514F1F" w:rsidRDefault="00514F1F">
      <w:pPr>
        <w:pStyle w:val="CommentText"/>
        <w:rPr>
          <w:lang w:val="en-GB"/>
        </w:rPr>
      </w:pPr>
      <w:r>
        <w:rPr>
          <w:rStyle w:val="CommentReference"/>
        </w:rPr>
        <w:annotationRef/>
      </w:r>
      <w:r w:rsidR="00B44315" w:rsidRPr="00B44315">
        <w:rPr>
          <w:rStyle w:val="CommentReference"/>
          <w:highlight w:val="yellow"/>
          <w:lang w:val="en-GB"/>
        </w:rPr>
        <w:t>Please</w:t>
      </w:r>
      <w:r w:rsidRPr="00B44315">
        <w:rPr>
          <w:rStyle w:val="CommentReference"/>
          <w:highlight w:val="yellow"/>
          <w:lang w:val="en-GB"/>
        </w:rPr>
        <w:t xml:space="preserve"> see the new wording</w:t>
      </w:r>
      <w:r w:rsidR="00EA092A" w:rsidRPr="00B44315">
        <w:rPr>
          <w:rStyle w:val="CommentReference"/>
          <w:highlight w:val="yellow"/>
          <w:lang w:val="en-GB"/>
        </w:rPr>
        <w:t xml:space="preserve"> (9.1)</w:t>
      </w:r>
      <w:r w:rsidRPr="00B44315">
        <w:rPr>
          <w:rStyle w:val="CommentReference"/>
          <w:lang w:val="en-GB"/>
        </w:rPr>
        <w:t xml:space="preserve"> </w:t>
      </w:r>
    </w:p>
  </w:comment>
  <w:comment w:id="555" w:author="Alizee DERENDINGER" w:date="2020-05-29T11:49:00Z" w:initials="">
    <w:p w14:paraId="2640FC49" w14:textId="77777777" w:rsidR="001F123F" w:rsidRPr="00837587" w:rsidRDefault="00E15647">
      <w:pPr>
        <w:pStyle w:val="CommentText"/>
        <w:rPr>
          <w:lang w:val="en-GB"/>
        </w:rPr>
      </w:pPr>
      <w:r>
        <w:rPr>
          <w:rStyle w:val="CommentReference"/>
        </w:rPr>
        <w:annotationRef/>
      </w:r>
      <w:r w:rsidRPr="00837587">
        <w:rPr>
          <w:lang w:val="en-GB"/>
        </w:rPr>
        <w:t>We cannot accept your changes.</w:t>
      </w:r>
    </w:p>
  </w:comment>
  <w:comment w:id="556" w:author="Jan Stephan ||" w:date="2020-06-24T10:19:00Z" w:initials="">
    <w:p w14:paraId="21A40EFE" w14:textId="77777777" w:rsidR="001F123F" w:rsidRPr="00837587" w:rsidRDefault="00E15647">
      <w:pPr>
        <w:pStyle w:val="CommentText"/>
        <w:rPr>
          <w:lang w:val="en-GB"/>
        </w:rPr>
      </w:pPr>
      <w:r>
        <w:rPr>
          <w:rStyle w:val="CommentReference"/>
        </w:rPr>
        <w:annotationRef/>
      </w:r>
      <w:r w:rsidRPr="00837587">
        <w:rPr>
          <w:lang w:val="en-GB"/>
        </w:rPr>
        <w:t xml:space="preserve">What about this </w:t>
      </w:r>
      <w:proofErr w:type="spellStart"/>
      <w:r w:rsidRPr="00837587">
        <w:rPr>
          <w:lang w:val="en-GB"/>
        </w:rPr>
        <w:t>adjustement</w:t>
      </w:r>
      <w:proofErr w:type="spellEnd"/>
      <w:r w:rsidRPr="00837587">
        <w:rPr>
          <w:lang w:val="en-GB"/>
        </w:rPr>
        <w:t>?</w:t>
      </w:r>
    </w:p>
  </w:comment>
  <w:comment w:id="557" w:author="IOC Legal" w:date="2020-06-24T16:21:00Z" w:initials="IOC Legal">
    <w:p w14:paraId="6E1B9AFB" w14:textId="796340ED" w:rsidR="0050557C" w:rsidRPr="00CD787C" w:rsidRDefault="0050557C">
      <w:pPr>
        <w:pStyle w:val="CommentText"/>
        <w:rPr>
          <w:highlight w:val="yellow"/>
          <w:lang w:val="en-GB"/>
        </w:rPr>
      </w:pPr>
      <w:r>
        <w:rPr>
          <w:rStyle w:val="CommentReference"/>
        </w:rPr>
        <w:annotationRef/>
      </w:r>
      <w:r w:rsidR="00481521">
        <w:rPr>
          <w:highlight w:val="yellow"/>
          <w:lang w:val="en-GB"/>
        </w:rPr>
        <w:t xml:space="preserve">We have </w:t>
      </w:r>
      <w:r w:rsidRPr="00B44315">
        <w:rPr>
          <w:highlight w:val="yellow"/>
          <w:lang w:val="en-GB"/>
        </w:rPr>
        <w:t>reinstate</w:t>
      </w:r>
      <w:r w:rsidR="00481521">
        <w:rPr>
          <w:highlight w:val="yellow"/>
          <w:lang w:val="en-GB"/>
        </w:rPr>
        <w:t>d</w:t>
      </w:r>
      <w:r w:rsidRPr="00B44315">
        <w:rPr>
          <w:highlight w:val="yellow"/>
          <w:lang w:val="en-GB"/>
        </w:rPr>
        <w:t xml:space="preserve"> the initial wording as we prefer to ke</w:t>
      </w:r>
      <w:r w:rsidR="00E15647" w:rsidRPr="00B44315">
        <w:rPr>
          <w:highlight w:val="yellow"/>
          <w:lang w:val="en-GB"/>
        </w:rPr>
        <w:t>e</w:t>
      </w:r>
      <w:r w:rsidRPr="00B44315">
        <w:rPr>
          <w:highlight w:val="yellow"/>
          <w:lang w:val="en-GB"/>
        </w:rPr>
        <w:t>p our standard clause in the FA and discuss</w:t>
      </w:r>
      <w:r w:rsidR="00E15647" w:rsidRPr="00B44315">
        <w:rPr>
          <w:highlight w:val="yellow"/>
          <w:lang w:val="en-GB"/>
        </w:rPr>
        <w:t>ing</w:t>
      </w:r>
      <w:r w:rsidRPr="00B44315">
        <w:rPr>
          <w:highlight w:val="yellow"/>
          <w:lang w:val="en-GB"/>
        </w:rPr>
        <w:t xml:space="preserve"> this point in the further relevant SOW.</w:t>
      </w:r>
    </w:p>
  </w:comment>
  <w:comment w:id="637" w:author="Jan Stephan ||" w:date="2020-06-24T10:08:00Z" w:initials="">
    <w:p w14:paraId="1D5E52ED" w14:textId="77777777" w:rsidR="001F123F" w:rsidRPr="0050557C" w:rsidRDefault="00E15647">
      <w:pPr>
        <w:pStyle w:val="CommentText"/>
        <w:rPr>
          <w:lang w:val="en-GB"/>
        </w:rPr>
      </w:pPr>
      <w:r>
        <w:rPr>
          <w:rStyle w:val="CommentReference"/>
        </w:rPr>
        <w:annotationRef/>
      </w:r>
      <w:r w:rsidRPr="00837587">
        <w:rPr>
          <w:lang w:val="en-GB"/>
        </w:rPr>
        <w:t xml:space="preserve">This is unacceptable for us because it is very extensive and impractical. </w:t>
      </w:r>
      <w:r w:rsidRPr="0050557C">
        <w:rPr>
          <w:lang w:val="en-GB"/>
        </w:rPr>
        <w:t>We would like to have this deleted.</w:t>
      </w:r>
    </w:p>
  </w:comment>
  <w:comment w:id="638" w:author="IOC Legal" w:date="2020-06-24T16:17:00Z" w:initials="IOC Legal">
    <w:p w14:paraId="0098DB85" w14:textId="3C864E00" w:rsidR="0050557C" w:rsidRPr="0050557C" w:rsidRDefault="0050557C">
      <w:pPr>
        <w:pStyle w:val="CommentText"/>
        <w:rPr>
          <w:lang w:val="en-GB"/>
        </w:rPr>
      </w:pPr>
      <w:r>
        <w:rPr>
          <w:rStyle w:val="CommentReference"/>
        </w:rPr>
        <w:annotationRef/>
      </w:r>
      <w:r w:rsidR="004C05B8" w:rsidRPr="004C05B8">
        <w:rPr>
          <w:highlight w:val="yellow"/>
          <w:lang w:val="en-GB"/>
        </w:rPr>
        <w:t>Ok to delete this clause considering the type of service that will be provided.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476EF5" w15:done="0"/>
  <w15:commentEx w15:paraId="552BA432" w15:paraIdParent="55476EF5" w15:done="0"/>
  <w15:commentEx w15:paraId="4AE7178F" w15:done="0"/>
  <w15:commentEx w15:paraId="07D693A7" w15:paraIdParent="4AE7178F" w15:done="0"/>
  <w15:commentEx w15:paraId="1B00213C" w15:done="0"/>
  <w15:commentEx w15:paraId="6F07C50C" w15:done="0"/>
  <w15:commentEx w15:paraId="181F5DCA" w15:done="0"/>
  <w15:commentEx w15:paraId="54F21CD7" w15:done="0"/>
  <w15:commentEx w15:paraId="0053DF48" w15:done="0"/>
  <w15:commentEx w15:paraId="04F62C6E" w15:paraIdParent="0053DF48" w15:done="0"/>
  <w15:commentEx w15:paraId="49F8242E" w15:paraIdParent="0053DF48" w15:done="0"/>
  <w15:commentEx w15:paraId="3E95B739" w15:done="0"/>
  <w15:commentEx w15:paraId="263945DE" w15:paraIdParent="3E95B739" w15:done="0"/>
  <w15:commentEx w15:paraId="22C12A4C" w15:paraIdParent="3E95B739" w15:done="0"/>
  <w15:commentEx w15:paraId="2640FC49" w15:done="0"/>
  <w15:commentEx w15:paraId="21A40EFE" w15:paraIdParent="2640FC49" w15:done="0"/>
  <w15:commentEx w15:paraId="6E1B9AFB" w15:paraIdParent="2640FC49" w15:done="0"/>
  <w15:commentEx w15:paraId="1D5E52ED" w15:done="0"/>
  <w15:commentEx w15:paraId="0098DB85" w15:paraIdParent="1D5E52E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00213C" w16cid:durableId="22690828"/>
  <w16cid:commentId w16cid:paraId="6F07C50C" w16cid:durableId="22690841"/>
  <w16cid:commentId w16cid:paraId="181F5DCA" w16cid:durableId="226909D0"/>
  <w16cid:commentId w16cid:paraId="54F21CD7" w16cid:durableId="229EF7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9C2EF6" w14:textId="77777777" w:rsidR="00476CF9" w:rsidRDefault="00476CF9">
      <w:r>
        <w:separator/>
      </w:r>
    </w:p>
  </w:endnote>
  <w:endnote w:type="continuationSeparator" w:id="0">
    <w:p w14:paraId="7FB88FD2" w14:textId="77777777" w:rsidR="00476CF9" w:rsidRDefault="00476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D96D0" w14:textId="77777777" w:rsidR="00E15647" w:rsidRDefault="00E156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D0BBF" w14:textId="3B42FD98" w:rsidR="00A0109F" w:rsidRPr="00C23CEF" w:rsidRDefault="00E15647" w:rsidP="00A20E1A">
    <w:pPr>
      <w:pStyle w:val="footeradress"/>
      <w:tabs>
        <w:tab w:val="right" w:pos="10773"/>
      </w:tabs>
      <w:rPr>
        <w:sz w:val="18"/>
        <w:szCs w:val="18"/>
        <w:lang w:val="fr-CH"/>
      </w:rPr>
    </w:pPr>
    <w:r>
      <w:t>Framework Agreement</w:t>
    </w:r>
    <w:r w:rsidRPr="00B44979">
      <w:t xml:space="preserve"> </w:t>
    </w:r>
    <w:r>
      <w:rPr>
        <w:rFonts w:cs="Arial"/>
        <w:szCs w:val="18"/>
        <w:lang w:val="fr-CH"/>
      </w:rPr>
      <w:tab/>
    </w:r>
    <w:r w:rsidRPr="00B44979">
      <w:t xml:space="preserve">Page </w:t>
    </w:r>
    <w:r w:rsidRPr="00B44979">
      <w:fldChar w:fldCharType="begin"/>
    </w:r>
    <w:r w:rsidRPr="00B44979">
      <w:instrText xml:space="preserve"> PAGE </w:instrText>
    </w:r>
    <w:r w:rsidRPr="00B44979">
      <w:fldChar w:fldCharType="separate"/>
    </w:r>
    <w:r w:rsidRPr="00B44979">
      <w:t>15</w:t>
    </w:r>
    <w:r w:rsidRPr="00B44979">
      <w:rPr>
        <w:noProof/>
      </w:rPr>
      <w:fldChar w:fldCharType="end"/>
    </w:r>
    <w:r w:rsidRPr="00B44979">
      <w:t>/</w:t>
    </w:r>
    <w:r w:rsidRPr="00B44979">
      <w:fldChar w:fldCharType="begin"/>
    </w:r>
    <w:r w:rsidRPr="00B44979">
      <w:instrText xml:space="preserve"> NUMPAGES </w:instrText>
    </w:r>
    <w:r w:rsidRPr="00B44979">
      <w:fldChar w:fldCharType="separate"/>
    </w:r>
    <w:r w:rsidRPr="00B44979">
      <w:t>15</w:t>
    </w:r>
    <w:r w:rsidRPr="00B44979">
      <w:rPr>
        <w:noProof/>
      </w:rPr>
      <w:fldChar w:fldCharType="end"/>
    </w:r>
    <w:r w:rsidRPr="00C23CEF">
      <w:rPr>
        <w:szCs w:val="18"/>
        <w:lang w:val="fr-CH"/>
      </w:rPr>
      <w:br/>
    </w:r>
  </w:p>
  <w:p w14:paraId="5BE8BA1A" w14:textId="77777777" w:rsidR="00FE46B4" w:rsidRPr="00A0109F" w:rsidRDefault="00FE46B4" w:rsidP="00A010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3D401" w14:textId="10876DAD" w:rsidR="00A0109F" w:rsidRPr="00C23CEF" w:rsidRDefault="00E15647" w:rsidP="00A0109F">
    <w:pPr>
      <w:pStyle w:val="footeradress"/>
      <w:rPr>
        <w:sz w:val="18"/>
        <w:szCs w:val="18"/>
        <w:lang w:val="fr-CH"/>
      </w:rPr>
    </w:pPr>
    <w:r w:rsidRPr="00C23CEF">
      <w:rPr>
        <w:szCs w:val="18"/>
        <w:lang w:val="fr-CH"/>
      </w:rPr>
      <w:br/>
    </w:r>
  </w:p>
  <w:p w14:paraId="0F5A6CEE" w14:textId="1B00487E" w:rsidR="00A0109F" w:rsidRPr="00A0109F" w:rsidRDefault="00A0109F" w:rsidP="00A010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38E0EC" w14:textId="77777777" w:rsidR="00476CF9" w:rsidRDefault="00476CF9">
      <w:r>
        <w:separator/>
      </w:r>
    </w:p>
  </w:footnote>
  <w:footnote w:type="continuationSeparator" w:id="0">
    <w:p w14:paraId="52D4FAA7" w14:textId="77777777" w:rsidR="00476CF9" w:rsidRDefault="00476C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20A3F" w14:textId="77777777" w:rsidR="00E15647" w:rsidRDefault="00E156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3DA8E" w14:textId="142187E8" w:rsidR="00FE46B4" w:rsidRPr="00A0109F" w:rsidRDefault="00E15647" w:rsidP="00A0109F">
    <w:pPr>
      <w:pStyle w:val="Header"/>
    </w:pPr>
    <w:r>
      <w:rPr>
        <w:noProof/>
      </w:rPr>
      <w:drawing>
        <wp:inline distT="0" distB="0" distL="0" distR="0" wp14:anchorId="78CF95C1" wp14:editId="4EB11868">
          <wp:extent cx="1008000" cy="464459"/>
          <wp:effectExtent l="0" t="0" r="0" b="0"/>
          <wp:docPr id="121990066" name="Picture 1478362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653369" name="Picture 1478362380"/>
                  <pic:cNvPicPr/>
                </pic:nvPicPr>
                <pic:blipFill>
                  <a:blip r:embed="rId1">
                    <a:extLst>
                      <a:ext uri="{28A0092B-C50C-407E-A947-70E740481C1C}">
                        <a14:useLocalDpi xmlns:a14="http://schemas.microsoft.com/office/drawing/2010/main" val="0"/>
                      </a:ext>
                    </a:extLst>
                  </a:blip>
                  <a:stretch>
                    <a:fillRect/>
                  </a:stretch>
                </pic:blipFill>
                <pic:spPr>
                  <a:xfrm>
                    <a:off x="0" y="0"/>
                    <a:ext cx="1008000" cy="46445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F4619" w14:textId="7399573F" w:rsidR="00A0109F" w:rsidRDefault="00E15647">
    <w:pPr>
      <w:pStyle w:val="Header"/>
    </w:pPr>
    <w:r>
      <w:rPr>
        <w:noProof/>
      </w:rPr>
      <w:drawing>
        <wp:inline distT="0" distB="0" distL="0" distR="0" wp14:anchorId="7B021B07" wp14:editId="1AD3E62A">
          <wp:extent cx="1159200" cy="975600"/>
          <wp:effectExtent l="0" t="0" r="0" b="0"/>
          <wp:docPr id="2006319804" name="Picture 68695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042883" name="Picture 68695977"/>
                  <pic:cNvPicPr/>
                </pic:nvPicPr>
                <pic:blipFill>
                  <a:blip r:embed="rId1">
                    <a:extLst>
                      <a:ext uri="{28A0092B-C50C-407E-A947-70E740481C1C}">
                        <a14:useLocalDpi xmlns:a14="http://schemas.microsoft.com/office/drawing/2010/main" val="0"/>
                      </a:ext>
                    </a:extLst>
                  </a:blip>
                  <a:stretch>
                    <a:fillRect/>
                  </a:stretch>
                </pic:blipFill>
                <pic:spPr>
                  <a:xfrm>
                    <a:off x="0" y="0"/>
                    <a:ext cx="1159200" cy="9756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D0A23"/>
    <w:multiLevelType w:val="hybridMultilevel"/>
    <w:tmpl w:val="B41C28F0"/>
    <w:lvl w:ilvl="0" w:tplc="C450CE58">
      <w:start w:val="1"/>
      <w:numFmt w:val="lowerRoman"/>
      <w:lvlText w:val="(%1)"/>
      <w:lvlJc w:val="left"/>
      <w:pPr>
        <w:ind w:left="1429" w:hanging="720"/>
      </w:pPr>
      <w:rPr>
        <w:rFonts w:hint="default"/>
      </w:rPr>
    </w:lvl>
    <w:lvl w:ilvl="1" w:tplc="AF9A2388" w:tentative="1">
      <w:start w:val="1"/>
      <w:numFmt w:val="lowerLetter"/>
      <w:lvlText w:val="%2."/>
      <w:lvlJc w:val="left"/>
      <w:pPr>
        <w:ind w:left="1789" w:hanging="360"/>
      </w:pPr>
    </w:lvl>
    <w:lvl w:ilvl="2" w:tplc="625608A8" w:tentative="1">
      <w:start w:val="1"/>
      <w:numFmt w:val="lowerRoman"/>
      <w:lvlText w:val="%3."/>
      <w:lvlJc w:val="right"/>
      <w:pPr>
        <w:ind w:left="2509" w:hanging="180"/>
      </w:pPr>
    </w:lvl>
    <w:lvl w:ilvl="3" w:tplc="5426C55C" w:tentative="1">
      <w:start w:val="1"/>
      <w:numFmt w:val="decimal"/>
      <w:lvlText w:val="%4."/>
      <w:lvlJc w:val="left"/>
      <w:pPr>
        <w:ind w:left="3229" w:hanging="360"/>
      </w:pPr>
    </w:lvl>
    <w:lvl w:ilvl="4" w:tplc="079421C0" w:tentative="1">
      <w:start w:val="1"/>
      <w:numFmt w:val="lowerLetter"/>
      <w:lvlText w:val="%5."/>
      <w:lvlJc w:val="left"/>
      <w:pPr>
        <w:ind w:left="3949" w:hanging="360"/>
      </w:pPr>
    </w:lvl>
    <w:lvl w:ilvl="5" w:tplc="212CEB8E" w:tentative="1">
      <w:start w:val="1"/>
      <w:numFmt w:val="lowerRoman"/>
      <w:lvlText w:val="%6."/>
      <w:lvlJc w:val="right"/>
      <w:pPr>
        <w:ind w:left="4669" w:hanging="180"/>
      </w:pPr>
    </w:lvl>
    <w:lvl w:ilvl="6" w:tplc="3E280BDA" w:tentative="1">
      <w:start w:val="1"/>
      <w:numFmt w:val="decimal"/>
      <w:lvlText w:val="%7."/>
      <w:lvlJc w:val="left"/>
      <w:pPr>
        <w:ind w:left="5389" w:hanging="360"/>
      </w:pPr>
    </w:lvl>
    <w:lvl w:ilvl="7" w:tplc="F4E46128" w:tentative="1">
      <w:start w:val="1"/>
      <w:numFmt w:val="lowerLetter"/>
      <w:lvlText w:val="%8."/>
      <w:lvlJc w:val="left"/>
      <w:pPr>
        <w:ind w:left="6109" w:hanging="360"/>
      </w:pPr>
    </w:lvl>
    <w:lvl w:ilvl="8" w:tplc="B9B4A702" w:tentative="1">
      <w:start w:val="1"/>
      <w:numFmt w:val="lowerRoman"/>
      <w:lvlText w:val="%9."/>
      <w:lvlJc w:val="right"/>
      <w:pPr>
        <w:ind w:left="6829" w:hanging="180"/>
      </w:pPr>
    </w:lvl>
  </w:abstractNum>
  <w:abstractNum w:abstractNumId="1" w15:restartNumberingAfterBreak="0">
    <w:nsid w:val="03FC1530"/>
    <w:multiLevelType w:val="hybridMultilevel"/>
    <w:tmpl w:val="D312032A"/>
    <w:lvl w:ilvl="0" w:tplc="8F424422">
      <w:start w:val="1"/>
      <w:numFmt w:val="lowerLetter"/>
      <w:lvlText w:val="%1."/>
      <w:lvlJc w:val="left"/>
      <w:pPr>
        <w:ind w:left="1068" w:hanging="360"/>
      </w:pPr>
      <w:rPr>
        <w:rFonts w:hint="default"/>
      </w:rPr>
    </w:lvl>
    <w:lvl w:ilvl="1" w:tplc="40E639EA" w:tentative="1">
      <w:start w:val="1"/>
      <w:numFmt w:val="lowerLetter"/>
      <w:lvlText w:val="%2."/>
      <w:lvlJc w:val="left"/>
      <w:pPr>
        <w:ind w:left="1788" w:hanging="360"/>
      </w:pPr>
    </w:lvl>
    <w:lvl w:ilvl="2" w:tplc="4A1C9A46" w:tentative="1">
      <w:start w:val="1"/>
      <w:numFmt w:val="lowerRoman"/>
      <w:lvlText w:val="%3."/>
      <w:lvlJc w:val="right"/>
      <w:pPr>
        <w:ind w:left="2508" w:hanging="180"/>
      </w:pPr>
    </w:lvl>
    <w:lvl w:ilvl="3" w:tplc="0394AF0A" w:tentative="1">
      <w:start w:val="1"/>
      <w:numFmt w:val="decimal"/>
      <w:lvlText w:val="%4."/>
      <w:lvlJc w:val="left"/>
      <w:pPr>
        <w:ind w:left="3228" w:hanging="360"/>
      </w:pPr>
    </w:lvl>
    <w:lvl w:ilvl="4" w:tplc="B4B63588" w:tentative="1">
      <w:start w:val="1"/>
      <w:numFmt w:val="lowerLetter"/>
      <w:lvlText w:val="%5."/>
      <w:lvlJc w:val="left"/>
      <w:pPr>
        <w:ind w:left="3948" w:hanging="360"/>
      </w:pPr>
    </w:lvl>
    <w:lvl w:ilvl="5" w:tplc="293C39BC" w:tentative="1">
      <w:start w:val="1"/>
      <w:numFmt w:val="lowerRoman"/>
      <w:lvlText w:val="%6."/>
      <w:lvlJc w:val="right"/>
      <w:pPr>
        <w:ind w:left="4668" w:hanging="180"/>
      </w:pPr>
    </w:lvl>
    <w:lvl w:ilvl="6" w:tplc="2D9C3CDC" w:tentative="1">
      <w:start w:val="1"/>
      <w:numFmt w:val="decimal"/>
      <w:lvlText w:val="%7."/>
      <w:lvlJc w:val="left"/>
      <w:pPr>
        <w:ind w:left="5388" w:hanging="360"/>
      </w:pPr>
    </w:lvl>
    <w:lvl w:ilvl="7" w:tplc="337C9910" w:tentative="1">
      <w:start w:val="1"/>
      <w:numFmt w:val="lowerLetter"/>
      <w:lvlText w:val="%8."/>
      <w:lvlJc w:val="left"/>
      <w:pPr>
        <w:ind w:left="6108" w:hanging="360"/>
      </w:pPr>
    </w:lvl>
    <w:lvl w:ilvl="8" w:tplc="79900216" w:tentative="1">
      <w:start w:val="1"/>
      <w:numFmt w:val="lowerRoman"/>
      <w:lvlText w:val="%9."/>
      <w:lvlJc w:val="right"/>
      <w:pPr>
        <w:ind w:left="6828" w:hanging="180"/>
      </w:pPr>
    </w:lvl>
  </w:abstractNum>
  <w:abstractNum w:abstractNumId="2" w15:restartNumberingAfterBreak="0">
    <w:nsid w:val="0BD87EE6"/>
    <w:multiLevelType w:val="hybridMultilevel"/>
    <w:tmpl w:val="108627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10CF7CA3"/>
    <w:multiLevelType w:val="multilevel"/>
    <w:tmpl w:val="8F3EB0B2"/>
    <w:lvl w:ilvl="0">
      <w:start w:val="6"/>
      <w:numFmt w:val="decimal"/>
      <w:lvlText w:val="%1."/>
      <w:lvlJc w:val="left"/>
      <w:pPr>
        <w:ind w:left="360" w:hanging="360"/>
      </w:pPr>
      <w:rPr>
        <w:rFonts w:cs="Times New Roman" w:hint="default"/>
      </w:rPr>
    </w:lvl>
    <w:lvl w:ilvl="1">
      <w:start w:val="4"/>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4" w15:restartNumberingAfterBreak="0">
    <w:nsid w:val="12ED413C"/>
    <w:multiLevelType w:val="multilevel"/>
    <w:tmpl w:val="02E45696"/>
    <w:lvl w:ilvl="0">
      <w:start w:val="1"/>
      <w:numFmt w:val="decimal"/>
      <w:lvlText w:val="%1."/>
      <w:lvlJc w:val="left"/>
      <w:pPr>
        <w:ind w:left="360" w:hanging="360"/>
      </w:pPr>
      <w:rPr>
        <w:b/>
      </w:rPr>
    </w:lvl>
    <w:lvl w:ilvl="1">
      <w:start w:val="1"/>
      <w:numFmt w:val="decimal"/>
      <w:lvlText w:val="%1.%2."/>
      <w:lvlJc w:val="left"/>
      <w:pPr>
        <w:ind w:left="1000" w:hanging="432"/>
      </w:pPr>
      <w:rPr>
        <w:rFonts w:hint="default"/>
        <w:b w:val="0"/>
      </w:rPr>
    </w:lvl>
    <w:lvl w:ilvl="2">
      <w:start w:val="1"/>
      <w:numFmt w:val="lowerRoman"/>
      <w:lvlText w:val="%3."/>
      <w:lvlJc w:val="righ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2F97ECD"/>
    <w:multiLevelType w:val="hybridMultilevel"/>
    <w:tmpl w:val="09A8E2BE"/>
    <w:lvl w:ilvl="0" w:tplc="2042ED94">
      <w:start w:val="1"/>
      <w:numFmt w:val="decimal"/>
      <w:lvlText w:val="%1."/>
      <w:lvlJc w:val="left"/>
      <w:pPr>
        <w:ind w:left="720" w:hanging="360"/>
      </w:pPr>
    </w:lvl>
    <w:lvl w:ilvl="1" w:tplc="03E6031C">
      <w:start w:val="1"/>
      <w:numFmt w:val="lowerLetter"/>
      <w:lvlText w:val="%2."/>
      <w:lvlJc w:val="left"/>
      <w:pPr>
        <w:ind w:left="1440" w:hanging="360"/>
      </w:pPr>
    </w:lvl>
    <w:lvl w:ilvl="2" w:tplc="B74EC102" w:tentative="1">
      <w:start w:val="1"/>
      <w:numFmt w:val="lowerRoman"/>
      <w:lvlText w:val="%3."/>
      <w:lvlJc w:val="right"/>
      <w:pPr>
        <w:ind w:left="2160" w:hanging="180"/>
      </w:pPr>
    </w:lvl>
    <w:lvl w:ilvl="3" w:tplc="E036313A" w:tentative="1">
      <w:start w:val="1"/>
      <w:numFmt w:val="decimal"/>
      <w:lvlText w:val="%4."/>
      <w:lvlJc w:val="left"/>
      <w:pPr>
        <w:ind w:left="2880" w:hanging="360"/>
      </w:pPr>
    </w:lvl>
    <w:lvl w:ilvl="4" w:tplc="E25C5E2E" w:tentative="1">
      <w:start w:val="1"/>
      <w:numFmt w:val="lowerLetter"/>
      <w:lvlText w:val="%5."/>
      <w:lvlJc w:val="left"/>
      <w:pPr>
        <w:ind w:left="3600" w:hanging="360"/>
      </w:pPr>
    </w:lvl>
    <w:lvl w:ilvl="5" w:tplc="65F26CB4" w:tentative="1">
      <w:start w:val="1"/>
      <w:numFmt w:val="lowerRoman"/>
      <w:lvlText w:val="%6."/>
      <w:lvlJc w:val="right"/>
      <w:pPr>
        <w:ind w:left="4320" w:hanging="180"/>
      </w:pPr>
    </w:lvl>
    <w:lvl w:ilvl="6" w:tplc="90441614" w:tentative="1">
      <w:start w:val="1"/>
      <w:numFmt w:val="decimal"/>
      <w:lvlText w:val="%7."/>
      <w:lvlJc w:val="left"/>
      <w:pPr>
        <w:ind w:left="5040" w:hanging="360"/>
      </w:pPr>
    </w:lvl>
    <w:lvl w:ilvl="7" w:tplc="7CFC4478" w:tentative="1">
      <w:start w:val="1"/>
      <w:numFmt w:val="lowerLetter"/>
      <w:lvlText w:val="%8."/>
      <w:lvlJc w:val="left"/>
      <w:pPr>
        <w:ind w:left="5760" w:hanging="360"/>
      </w:pPr>
    </w:lvl>
    <w:lvl w:ilvl="8" w:tplc="173CD38E" w:tentative="1">
      <w:start w:val="1"/>
      <w:numFmt w:val="lowerRoman"/>
      <w:lvlText w:val="%9."/>
      <w:lvlJc w:val="right"/>
      <w:pPr>
        <w:ind w:left="6480" w:hanging="180"/>
      </w:pPr>
    </w:lvl>
  </w:abstractNum>
  <w:abstractNum w:abstractNumId="6" w15:restartNumberingAfterBreak="0">
    <w:nsid w:val="1A2A02AE"/>
    <w:multiLevelType w:val="multilevel"/>
    <w:tmpl w:val="B1D6EA64"/>
    <w:lvl w:ilvl="0">
      <w:start w:val="1"/>
      <w:numFmt w:val="decimal"/>
      <w:lvlText w:val="%1."/>
      <w:lvlJc w:val="left"/>
      <w:pPr>
        <w:ind w:left="720" w:hanging="360"/>
      </w:pPr>
    </w:lvl>
    <w:lvl w:ilvl="1">
      <w:start w:val="1"/>
      <w:numFmt w:val="decimal"/>
      <w:isLgl/>
      <w:lvlText w:val="%1.%2"/>
      <w:lvlJc w:val="left"/>
      <w:pPr>
        <w:ind w:left="786" w:hanging="360"/>
      </w:pPr>
      <w:rPr>
        <w:rFonts w:ascii="Arial" w:hAnsi="Arial" w:cs="Arial" w:hint="default"/>
        <w:b w:val="0"/>
        <w:sz w:val="22"/>
        <w:szCs w:val="22"/>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7" w15:restartNumberingAfterBreak="0">
    <w:nsid w:val="1DA336C1"/>
    <w:multiLevelType w:val="hybridMultilevel"/>
    <w:tmpl w:val="CC068030"/>
    <w:lvl w:ilvl="0" w:tplc="82BE3410">
      <w:numFmt w:val="bullet"/>
      <w:lvlText w:val=""/>
      <w:lvlJc w:val="left"/>
      <w:pPr>
        <w:ind w:left="720" w:hanging="360"/>
      </w:pPr>
      <w:rPr>
        <w:rFonts w:ascii="Wingdings" w:eastAsia="Times New Roman" w:hAnsi="Wingdings" w:cs="Times New Roman" w:hint="default"/>
      </w:rPr>
    </w:lvl>
    <w:lvl w:ilvl="1" w:tplc="96CA6ABA" w:tentative="1">
      <w:start w:val="1"/>
      <w:numFmt w:val="bullet"/>
      <w:lvlText w:val="o"/>
      <w:lvlJc w:val="left"/>
      <w:pPr>
        <w:ind w:left="1440" w:hanging="360"/>
      </w:pPr>
      <w:rPr>
        <w:rFonts w:ascii="Courier New" w:hAnsi="Courier New" w:cs="Courier New" w:hint="default"/>
      </w:rPr>
    </w:lvl>
    <w:lvl w:ilvl="2" w:tplc="C5C817DC" w:tentative="1">
      <w:start w:val="1"/>
      <w:numFmt w:val="bullet"/>
      <w:lvlText w:val=""/>
      <w:lvlJc w:val="left"/>
      <w:pPr>
        <w:ind w:left="2160" w:hanging="360"/>
      </w:pPr>
      <w:rPr>
        <w:rFonts w:ascii="Wingdings" w:hAnsi="Wingdings" w:hint="default"/>
      </w:rPr>
    </w:lvl>
    <w:lvl w:ilvl="3" w:tplc="C6E6D8C6" w:tentative="1">
      <w:start w:val="1"/>
      <w:numFmt w:val="bullet"/>
      <w:lvlText w:val=""/>
      <w:lvlJc w:val="left"/>
      <w:pPr>
        <w:ind w:left="2880" w:hanging="360"/>
      </w:pPr>
      <w:rPr>
        <w:rFonts w:ascii="Symbol" w:hAnsi="Symbol" w:hint="default"/>
      </w:rPr>
    </w:lvl>
    <w:lvl w:ilvl="4" w:tplc="AECC7A74" w:tentative="1">
      <w:start w:val="1"/>
      <w:numFmt w:val="bullet"/>
      <w:lvlText w:val="o"/>
      <w:lvlJc w:val="left"/>
      <w:pPr>
        <w:ind w:left="3600" w:hanging="360"/>
      </w:pPr>
      <w:rPr>
        <w:rFonts w:ascii="Courier New" w:hAnsi="Courier New" w:cs="Courier New" w:hint="default"/>
      </w:rPr>
    </w:lvl>
    <w:lvl w:ilvl="5" w:tplc="4B9882D8" w:tentative="1">
      <w:start w:val="1"/>
      <w:numFmt w:val="bullet"/>
      <w:lvlText w:val=""/>
      <w:lvlJc w:val="left"/>
      <w:pPr>
        <w:ind w:left="4320" w:hanging="360"/>
      </w:pPr>
      <w:rPr>
        <w:rFonts w:ascii="Wingdings" w:hAnsi="Wingdings" w:hint="default"/>
      </w:rPr>
    </w:lvl>
    <w:lvl w:ilvl="6" w:tplc="1D1AF40E" w:tentative="1">
      <w:start w:val="1"/>
      <w:numFmt w:val="bullet"/>
      <w:lvlText w:val=""/>
      <w:lvlJc w:val="left"/>
      <w:pPr>
        <w:ind w:left="5040" w:hanging="360"/>
      </w:pPr>
      <w:rPr>
        <w:rFonts w:ascii="Symbol" w:hAnsi="Symbol" w:hint="default"/>
      </w:rPr>
    </w:lvl>
    <w:lvl w:ilvl="7" w:tplc="65D2B238" w:tentative="1">
      <w:start w:val="1"/>
      <w:numFmt w:val="bullet"/>
      <w:lvlText w:val="o"/>
      <w:lvlJc w:val="left"/>
      <w:pPr>
        <w:ind w:left="5760" w:hanging="360"/>
      </w:pPr>
      <w:rPr>
        <w:rFonts w:ascii="Courier New" w:hAnsi="Courier New" w:cs="Courier New" w:hint="default"/>
      </w:rPr>
    </w:lvl>
    <w:lvl w:ilvl="8" w:tplc="ABB017D8" w:tentative="1">
      <w:start w:val="1"/>
      <w:numFmt w:val="bullet"/>
      <w:lvlText w:val=""/>
      <w:lvlJc w:val="left"/>
      <w:pPr>
        <w:ind w:left="6480" w:hanging="360"/>
      </w:pPr>
      <w:rPr>
        <w:rFonts w:ascii="Wingdings" w:hAnsi="Wingdings" w:hint="default"/>
      </w:rPr>
    </w:lvl>
  </w:abstractNum>
  <w:abstractNum w:abstractNumId="8" w15:restartNumberingAfterBreak="0">
    <w:nsid w:val="1E833845"/>
    <w:multiLevelType w:val="multilevel"/>
    <w:tmpl w:val="CD862806"/>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09"/>
        </w:tabs>
        <w:ind w:left="709" w:hanging="709"/>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134"/>
        </w:tabs>
        <w:ind w:left="1134" w:hanging="1134"/>
      </w:pPr>
      <w:rPr>
        <w:rFonts w:hint="default"/>
      </w:rPr>
    </w:lvl>
    <w:lvl w:ilvl="5">
      <w:start w:val="1"/>
      <w:numFmt w:val="decimal"/>
      <w:lvlText w:val="%1.%2.%3.%4.%5.%6."/>
      <w:lvlJc w:val="left"/>
      <w:pPr>
        <w:tabs>
          <w:tab w:val="num" w:pos="1276"/>
        </w:tabs>
        <w:ind w:left="1276" w:hanging="1276"/>
      </w:pPr>
      <w:rPr>
        <w:rFonts w:hint="default"/>
      </w:rPr>
    </w:lvl>
    <w:lvl w:ilvl="6">
      <w:start w:val="1"/>
      <w:numFmt w:val="decimal"/>
      <w:lvlText w:val="%1.%2.%3.%4.%5.%6.%7"/>
      <w:lvlJc w:val="left"/>
      <w:pPr>
        <w:tabs>
          <w:tab w:val="num" w:pos="1418"/>
        </w:tabs>
        <w:ind w:left="1418" w:hanging="1418"/>
      </w:pPr>
      <w:rPr>
        <w:rFonts w:hint="default"/>
      </w:rPr>
    </w:lvl>
    <w:lvl w:ilvl="7">
      <w:start w:val="1"/>
      <w:numFmt w:val="decimal"/>
      <w:lvlText w:val="%1.%2.%3.%4.%5.%6.%7.%8"/>
      <w:lvlJc w:val="left"/>
      <w:pPr>
        <w:tabs>
          <w:tab w:val="num" w:pos="1559"/>
        </w:tabs>
        <w:ind w:left="1559" w:hanging="1559"/>
      </w:pPr>
      <w:rPr>
        <w:rFonts w:hint="default"/>
      </w:rPr>
    </w:lvl>
    <w:lvl w:ilvl="8">
      <w:start w:val="1"/>
      <w:numFmt w:val="decimal"/>
      <w:lvlText w:val="%1.%2.%3.%4.%5.%6.%7.%8.%9"/>
      <w:lvlJc w:val="left"/>
      <w:pPr>
        <w:tabs>
          <w:tab w:val="num" w:pos="1701"/>
        </w:tabs>
        <w:ind w:left="1701" w:hanging="1701"/>
      </w:pPr>
      <w:rPr>
        <w:rFonts w:hint="default"/>
      </w:rPr>
    </w:lvl>
  </w:abstractNum>
  <w:abstractNum w:abstractNumId="9" w15:restartNumberingAfterBreak="0">
    <w:nsid w:val="22AA7F8B"/>
    <w:multiLevelType w:val="multilevel"/>
    <w:tmpl w:val="A104A168"/>
    <w:lvl w:ilvl="0">
      <w:start w:val="1"/>
      <w:numFmt w:val="decimal"/>
      <w:pStyle w:val="TXTNIV1"/>
      <w:lvlText w:val="%1."/>
      <w:lvlJc w:val="left"/>
      <w:pPr>
        <w:tabs>
          <w:tab w:val="num" w:pos="0"/>
        </w:tabs>
        <w:ind w:left="709" w:hanging="709"/>
      </w:pPr>
      <w:rPr>
        <w:rFonts w:ascii="Arial" w:eastAsia="Arial" w:hAnsi="Arial" w:cs="Arial" w:hint="default"/>
        <w:b/>
        <w:i w:val="0"/>
        <w:caps/>
        <w:strike w:val="0"/>
        <w:dstrike w:val="0"/>
        <w:outline w:val="0"/>
        <w:vanish w:val="0"/>
        <w:color w:val="000000"/>
        <w:w w:val="100"/>
        <w:kern w:val="0"/>
        <w:sz w:val="22"/>
        <w:u w:val="none"/>
        <w:vertAlign w:val="baseline"/>
        <w:rtl w:val="0"/>
        <w:lang w:val="en-GB"/>
      </w:rPr>
    </w:lvl>
    <w:lvl w:ilvl="1">
      <w:start w:val="1"/>
      <w:numFmt w:val="decimal"/>
      <w:pStyle w:val="TXTNIV2"/>
      <w:lvlText w:val="%1.%2"/>
      <w:lvlJc w:val="left"/>
      <w:pPr>
        <w:tabs>
          <w:tab w:val="num" w:pos="0"/>
        </w:tabs>
        <w:ind w:left="709" w:hanging="709"/>
      </w:pPr>
      <w:rPr>
        <w:rFonts w:ascii="Arial" w:eastAsia="Arial" w:hAnsi="Arial" w:cs="Arial" w:hint="default"/>
        <w:b w:val="0"/>
        <w:i w:val="0"/>
        <w:caps w:val="0"/>
        <w:outline w:val="0"/>
        <w:color w:val="000000"/>
        <w:w w:val="100"/>
        <w:kern w:val="0"/>
        <w:sz w:val="22"/>
        <w:szCs w:val="22"/>
        <w:u w:val="none"/>
        <w:rtl w:val="0"/>
        <w:lang w:val="en-GB"/>
      </w:rPr>
    </w:lvl>
    <w:lvl w:ilvl="2">
      <w:start w:val="1"/>
      <w:numFmt w:val="lowerRoman"/>
      <w:pStyle w:val="TXTNIV3"/>
      <w:lvlText w:val="(%3)"/>
      <w:lvlJc w:val="left"/>
      <w:pPr>
        <w:tabs>
          <w:tab w:val="num" w:pos="0"/>
        </w:tabs>
        <w:ind w:left="1276" w:hanging="567"/>
      </w:pPr>
      <w:rPr>
        <w:rFonts w:ascii="Arial" w:eastAsia="Arial" w:hAnsi="Arial" w:cs="Arial" w:hint="default"/>
        <w:b w:val="0"/>
        <w:i w:val="0"/>
        <w:caps w:val="0"/>
        <w:outline w:val="0"/>
        <w:color w:val="000000"/>
        <w:w w:val="100"/>
        <w:kern w:val="0"/>
        <w:sz w:val="22"/>
        <w:u w:val="none"/>
        <w:rtl w:val="0"/>
        <w:lang w:val="en-US"/>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10" w15:restartNumberingAfterBreak="0">
    <w:nsid w:val="23617166"/>
    <w:multiLevelType w:val="multilevel"/>
    <w:tmpl w:val="CE3A43CA"/>
    <w:lvl w:ilvl="0">
      <w:start w:val="1"/>
      <w:numFmt w:val="decimal"/>
      <w:lvlText w:val="%1."/>
      <w:lvlJc w:val="left"/>
      <w:pPr>
        <w:tabs>
          <w:tab w:val="num" w:pos="720"/>
        </w:tabs>
        <w:ind w:left="720" w:hanging="720"/>
      </w:pPr>
      <w:rPr>
        <w:rFonts w:ascii="Times New Roman" w:hAnsi="Times New Roman" w:cs="Times New Roman" w:hint="default"/>
        <w:b/>
        <w:i w:val="0"/>
        <w:color w:val="000000" w:themeColor="text1"/>
        <w:sz w:val="26"/>
      </w:rPr>
    </w:lvl>
    <w:lvl w:ilvl="1">
      <w:start w:val="1"/>
      <w:numFmt w:val="decimal"/>
      <w:isLgl/>
      <w:lvlText w:val="%1.%2"/>
      <w:lvlJc w:val="left"/>
      <w:pPr>
        <w:tabs>
          <w:tab w:val="num" w:pos="720"/>
        </w:tabs>
        <w:ind w:left="720" w:hanging="720"/>
      </w:pPr>
      <w:rPr>
        <w:rFonts w:ascii="Times New Roman" w:hAnsi="Times New Roman" w:cs="Times New Roman" w:hint="default"/>
        <w:b w:val="0"/>
        <w:i w:val="0"/>
        <w:color w:val="000000" w:themeColor="text1"/>
        <w:sz w:val="22"/>
      </w:rPr>
    </w:lvl>
    <w:lvl w:ilvl="2">
      <w:start w:val="1"/>
      <w:numFmt w:val="lowerLetter"/>
      <w:lvlText w:val="(%3)"/>
      <w:lvlJc w:val="left"/>
      <w:pPr>
        <w:tabs>
          <w:tab w:val="num" w:pos="1440"/>
        </w:tabs>
        <w:ind w:left="1440" w:hanging="720"/>
      </w:pPr>
      <w:rPr>
        <w:rFonts w:hint="default"/>
        <w:color w:val="000000" w:themeColor="text1"/>
      </w:rPr>
    </w:lvl>
    <w:lvl w:ilvl="3">
      <w:start w:val="1"/>
      <w:numFmt w:val="lowerRoman"/>
      <w:lvlText w:val="(%4)"/>
      <w:lvlJc w:val="left"/>
      <w:pPr>
        <w:tabs>
          <w:tab w:val="num" w:pos="2160"/>
        </w:tabs>
        <w:ind w:left="2160" w:hanging="720"/>
      </w:pPr>
      <w:rPr>
        <w:rFonts w:hint="default"/>
        <w:color w:val="000000" w:themeColor="text1"/>
      </w:rPr>
    </w:lvl>
    <w:lvl w:ilvl="4">
      <w:start w:val="1"/>
      <w:numFmt w:val="upperLetter"/>
      <w:lvlText w:val="(%5)"/>
      <w:lvlJc w:val="left"/>
      <w:pPr>
        <w:tabs>
          <w:tab w:val="num" w:pos="2880"/>
        </w:tabs>
        <w:ind w:left="2880" w:hanging="720"/>
      </w:pPr>
      <w:rPr>
        <w:rFonts w:hint="default"/>
        <w:color w:val="000000" w:themeColor="text1"/>
      </w:rPr>
    </w:lvl>
    <w:lvl w:ilvl="5">
      <w:start w:val="1"/>
      <w:numFmt w:val="decimal"/>
      <w:lvlText w:val="(%6)"/>
      <w:lvlJc w:val="left"/>
      <w:pPr>
        <w:tabs>
          <w:tab w:val="num" w:pos="3600"/>
        </w:tabs>
        <w:ind w:left="3600" w:hanging="720"/>
      </w:pPr>
      <w:rPr>
        <w:rFonts w:hint="default"/>
        <w:color w:val="000000" w:themeColor="text1"/>
      </w:rPr>
    </w:lvl>
    <w:lvl w:ilvl="6">
      <w:start w:val="1"/>
      <w:numFmt w:val="upperRoman"/>
      <w:lvlText w:val="(%7)"/>
      <w:lvlJc w:val="left"/>
      <w:pPr>
        <w:tabs>
          <w:tab w:val="num" w:pos="4320"/>
        </w:tabs>
        <w:ind w:left="4320" w:hanging="720"/>
      </w:pPr>
      <w:rPr>
        <w:rFonts w:hint="default"/>
        <w:color w:val="000000" w:themeColor="text1"/>
      </w:rPr>
    </w:lvl>
    <w:lvl w:ilvl="7">
      <w:start w:val="1"/>
      <w:numFmt w:val="none"/>
      <w:suff w:val="nothing"/>
      <w:lvlText w:val=""/>
      <w:lvlJc w:val="left"/>
      <w:pPr>
        <w:ind w:left="0" w:firstLine="0"/>
      </w:pPr>
      <w:rPr>
        <w:rFonts w:hint="default"/>
        <w:color w:val="000000" w:themeColor="text1"/>
      </w:rPr>
    </w:lvl>
    <w:lvl w:ilvl="8">
      <w:start w:val="1"/>
      <w:numFmt w:val="none"/>
      <w:suff w:val="nothing"/>
      <w:lvlText w:val=""/>
      <w:lvlJc w:val="left"/>
      <w:pPr>
        <w:ind w:left="0" w:firstLine="0"/>
      </w:pPr>
      <w:rPr>
        <w:rFonts w:hint="default"/>
        <w:color w:val="000000" w:themeColor="text1"/>
      </w:rPr>
    </w:lvl>
  </w:abstractNum>
  <w:abstractNum w:abstractNumId="11" w15:restartNumberingAfterBreak="0">
    <w:nsid w:val="261955C9"/>
    <w:multiLevelType w:val="multilevel"/>
    <w:tmpl w:val="06E4B7FC"/>
    <w:lvl w:ilvl="0">
      <w:start w:val="13"/>
      <w:numFmt w:val="decimal"/>
      <w:lvlText w:val="%1"/>
      <w:lvlJc w:val="left"/>
      <w:pPr>
        <w:ind w:left="525" w:hanging="525"/>
      </w:pPr>
      <w:rPr>
        <w:rFonts w:eastAsia="Times New Roman" w:hint="default"/>
      </w:rPr>
    </w:lvl>
    <w:lvl w:ilvl="1">
      <w:start w:val="6"/>
      <w:numFmt w:val="decimal"/>
      <w:lvlText w:val="%1.%2"/>
      <w:lvlJc w:val="left"/>
      <w:pPr>
        <w:ind w:left="525" w:hanging="525"/>
      </w:pPr>
      <w:rPr>
        <w:rFonts w:eastAsia="Times New Roman" w:hint="default"/>
        <w:b w:val="0"/>
        <w:i w:val="0"/>
      </w:rPr>
    </w:lvl>
    <w:lvl w:ilvl="2">
      <w:start w:val="3"/>
      <w:numFmt w:val="decimal"/>
      <w:lvlText w:val="%1.%2.%3"/>
      <w:lvlJc w:val="left"/>
      <w:pPr>
        <w:tabs>
          <w:tab w:val="num" w:pos="0"/>
        </w:tabs>
        <w:ind w:left="720" w:hanging="720"/>
      </w:pPr>
      <w:rPr>
        <w:rFonts w:ascii="Arial" w:eastAsia="Arial" w:hAnsi="Arial" w:cs="Arial" w:hint="default"/>
        <w:b w:val="0"/>
        <w:i w:val="0"/>
        <w:caps w:val="0"/>
        <w:outline w:val="0"/>
        <w:color w:val="000000"/>
        <w:w w:val="100"/>
        <w:kern w:val="0"/>
        <w:sz w:val="20"/>
        <w:szCs w:val="20"/>
        <w:u w:val="none"/>
        <w:rtl w:val="0"/>
        <w:lang w:val="en-GB"/>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720" w:hanging="72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080" w:hanging="108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440" w:hanging="1440"/>
      </w:pPr>
      <w:rPr>
        <w:rFonts w:eastAsia="Times New Roman" w:hint="default"/>
      </w:rPr>
    </w:lvl>
  </w:abstractNum>
  <w:abstractNum w:abstractNumId="12" w15:restartNumberingAfterBreak="0">
    <w:nsid w:val="2D717545"/>
    <w:multiLevelType w:val="hybridMultilevel"/>
    <w:tmpl w:val="A9DCD326"/>
    <w:lvl w:ilvl="0" w:tplc="A146AAB0">
      <w:start w:val="3"/>
      <w:numFmt w:val="bullet"/>
      <w:lvlText w:val="-"/>
      <w:lvlJc w:val="left"/>
      <w:pPr>
        <w:ind w:left="720" w:hanging="360"/>
      </w:pPr>
      <w:rPr>
        <w:rFonts w:ascii="Arial" w:eastAsiaTheme="minorHAnsi" w:hAnsi="Arial" w:cs="Arial" w:hint="default"/>
      </w:rPr>
    </w:lvl>
    <w:lvl w:ilvl="1" w:tplc="AC085774" w:tentative="1">
      <w:start w:val="1"/>
      <w:numFmt w:val="bullet"/>
      <w:lvlText w:val="o"/>
      <w:lvlJc w:val="left"/>
      <w:pPr>
        <w:ind w:left="1440" w:hanging="360"/>
      </w:pPr>
      <w:rPr>
        <w:rFonts w:ascii="Courier New" w:hAnsi="Courier New" w:cs="Courier New" w:hint="default"/>
      </w:rPr>
    </w:lvl>
    <w:lvl w:ilvl="2" w:tplc="4F109C22" w:tentative="1">
      <w:start w:val="1"/>
      <w:numFmt w:val="bullet"/>
      <w:lvlText w:val=""/>
      <w:lvlJc w:val="left"/>
      <w:pPr>
        <w:ind w:left="2160" w:hanging="360"/>
      </w:pPr>
      <w:rPr>
        <w:rFonts w:ascii="Wingdings" w:hAnsi="Wingdings" w:hint="default"/>
      </w:rPr>
    </w:lvl>
    <w:lvl w:ilvl="3" w:tplc="3C281582" w:tentative="1">
      <w:start w:val="1"/>
      <w:numFmt w:val="bullet"/>
      <w:lvlText w:val=""/>
      <w:lvlJc w:val="left"/>
      <w:pPr>
        <w:ind w:left="2880" w:hanging="360"/>
      </w:pPr>
      <w:rPr>
        <w:rFonts w:ascii="Symbol" w:hAnsi="Symbol" w:hint="default"/>
      </w:rPr>
    </w:lvl>
    <w:lvl w:ilvl="4" w:tplc="7A6ADBE0" w:tentative="1">
      <w:start w:val="1"/>
      <w:numFmt w:val="bullet"/>
      <w:lvlText w:val="o"/>
      <w:lvlJc w:val="left"/>
      <w:pPr>
        <w:ind w:left="3600" w:hanging="360"/>
      </w:pPr>
      <w:rPr>
        <w:rFonts w:ascii="Courier New" w:hAnsi="Courier New" w:cs="Courier New" w:hint="default"/>
      </w:rPr>
    </w:lvl>
    <w:lvl w:ilvl="5" w:tplc="DB68CF48" w:tentative="1">
      <w:start w:val="1"/>
      <w:numFmt w:val="bullet"/>
      <w:lvlText w:val=""/>
      <w:lvlJc w:val="left"/>
      <w:pPr>
        <w:ind w:left="4320" w:hanging="360"/>
      </w:pPr>
      <w:rPr>
        <w:rFonts w:ascii="Wingdings" w:hAnsi="Wingdings" w:hint="default"/>
      </w:rPr>
    </w:lvl>
    <w:lvl w:ilvl="6" w:tplc="B478EA40" w:tentative="1">
      <w:start w:val="1"/>
      <w:numFmt w:val="bullet"/>
      <w:lvlText w:val=""/>
      <w:lvlJc w:val="left"/>
      <w:pPr>
        <w:ind w:left="5040" w:hanging="360"/>
      </w:pPr>
      <w:rPr>
        <w:rFonts w:ascii="Symbol" w:hAnsi="Symbol" w:hint="default"/>
      </w:rPr>
    </w:lvl>
    <w:lvl w:ilvl="7" w:tplc="1A1622D6" w:tentative="1">
      <w:start w:val="1"/>
      <w:numFmt w:val="bullet"/>
      <w:lvlText w:val="o"/>
      <w:lvlJc w:val="left"/>
      <w:pPr>
        <w:ind w:left="5760" w:hanging="360"/>
      </w:pPr>
      <w:rPr>
        <w:rFonts w:ascii="Courier New" w:hAnsi="Courier New" w:cs="Courier New" w:hint="default"/>
      </w:rPr>
    </w:lvl>
    <w:lvl w:ilvl="8" w:tplc="E9FCF3CC" w:tentative="1">
      <w:start w:val="1"/>
      <w:numFmt w:val="bullet"/>
      <w:lvlText w:val=""/>
      <w:lvlJc w:val="left"/>
      <w:pPr>
        <w:ind w:left="6480" w:hanging="360"/>
      </w:pPr>
      <w:rPr>
        <w:rFonts w:ascii="Wingdings" w:hAnsi="Wingdings" w:hint="default"/>
      </w:rPr>
    </w:lvl>
  </w:abstractNum>
  <w:abstractNum w:abstractNumId="13" w15:restartNumberingAfterBreak="0">
    <w:nsid w:val="2FD41D38"/>
    <w:multiLevelType w:val="hybridMultilevel"/>
    <w:tmpl w:val="17880F4E"/>
    <w:lvl w:ilvl="0" w:tplc="C7382E44">
      <w:start w:val="9"/>
      <w:numFmt w:val="bullet"/>
      <w:lvlText w:val=""/>
      <w:lvlJc w:val="left"/>
      <w:pPr>
        <w:ind w:left="720" w:hanging="360"/>
      </w:pPr>
      <w:rPr>
        <w:rFonts w:ascii="Wingdings" w:eastAsia="Times New Roman" w:hAnsi="Wingdings" w:cs="Times New Roman" w:hint="default"/>
      </w:rPr>
    </w:lvl>
    <w:lvl w:ilvl="1" w:tplc="5B6EE3B6" w:tentative="1">
      <w:start w:val="1"/>
      <w:numFmt w:val="bullet"/>
      <w:lvlText w:val="o"/>
      <w:lvlJc w:val="left"/>
      <w:pPr>
        <w:ind w:left="1440" w:hanging="360"/>
      </w:pPr>
      <w:rPr>
        <w:rFonts w:ascii="Courier New" w:hAnsi="Courier New" w:cs="Courier New" w:hint="default"/>
      </w:rPr>
    </w:lvl>
    <w:lvl w:ilvl="2" w:tplc="49E675AE" w:tentative="1">
      <w:start w:val="1"/>
      <w:numFmt w:val="bullet"/>
      <w:lvlText w:val=""/>
      <w:lvlJc w:val="left"/>
      <w:pPr>
        <w:ind w:left="2160" w:hanging="360"/>
      </w:pPr>
      <w:rPr>
        <w:rFonts w:ascii="Wingdings" w:hAnsi="Wingdings" w:hint="default"/>
      </w:rPr>
    </w:lvl>
    <w:lvl w:ilvl="3" w:tplc="08A8698E" w:tentative="1">
      <w:start w:val="1"/>
      <w:numFmt w:val="bullet"/>
      <w:lvlText w:val=""/>
      <w:lvlJc w:val="left"/>
      <w:pPr>
        <w:ind w:left="2880" w:hanging="360"/>
      </w:pPr>
      <w:rPr>
        <w:rFonts w:ascii="Symbol" w:hAnsi="Symbol" w:hint="default"/>
      </w:rPr>
    </w:lvl>
    <w:lvl w:ilvl="4" w:tplc="D18A5A06" w:tentative="1">
      <w:start w:val="1"/>
      <w:numFmt w:val="bullet"/>
      <w:lvlText w:val="o"/>
      <w:lvlJc w:val="left"/>
      <w:pPr>
        <w:ind w:left="3600" w:hanging="360"/>
      </w:pPr>
      <w:rPr>
        <w:rFonts w:ascii="Courier New" w:hAnsi="Courier New" w:cs="Courier New" w:hint="default"/>
      </w:rPr>
    </w:lvl>
    <w:lvl w:ilvl="5" w:tplc="FD983A70" w:tentative="1">
      <w:start w:val="1"/>
      <w:numFmt w:val="bullet"/>
      <w:lvlText w:val=""/>
      <w:lvlJc w:val="left"/>
      <w:pPr>
        <w:ind w:left="4320" w:hanging="360"/>
      </w:pPr>
      <w:rPr>
        <w:rFonts w:ascii="Wingdings" w:hAnsi="Wingdings" w:hint="default"/>
      </w:rPr>
    </w:lvl>
    <w:lvl w:ilvl="6" w:tplc="47DE5F42" w:tentative="1">
      <w:start w:val="1"/>
      <w:numFmt w:val="bullet"/>
      <w:lvlText w:val=""/>
      <w:lvlJc w:val="left"/>
      <w:pPr>
        <w:ind w:left="5040" w:hanging="360"/>
      </w:pPr>
      <w:rPr>
        <w:rFonts w:ascii="Symbol" w:hAnsi="Symbol" w:hint="default"/>
      </w:rPr>
    </w:lvl>
    <w:lvl w:ilvl="7" w:tplc="EB7A44F2" w:tentative="1">
      <w:start w:val="1"/>
      <w:numFmt w:val="bullet"/>
      <w:lvlText w:val="o"/>
      <w:lvlJc w:val="left"/>
      <w:pPr>
        <w:ind w:left="5760" w:hanging="360"/>
      </w:pPr>
      <w:rPr>
        <w:rFonts w:ascii="Courier New" w:hAnsi="Courier New" w:cs="Courier New" w:hint="default"/>
      </w:rPr>
    </w:lvl>
    <w:lvl w:ilvl="8" w:tplc="74AC45CC" w:tentative="1">
      <w:start w:val="1"/>
      <w:numFmt w:val="bullet"/>
      <w:lvlText w:val=""/>
      <w:lvlJc w:val="left"/>
      <w:pPr>
        <w:ind w:left="6480" w:hanging="360"/>
      </w:pPr>
      <w:rPr>
        <w:rFonts w:ascii="Wingdings" w:hAnsi="Wingdings" w:hint="default"/>
      </w:rPr>
    </w:lvl>
  </w:abstractNum>
  <w:abstractNum w:abstractNumId="14" w15:restartNumberingAfterBreak="0">
    <w:nsid w:val="330B7976"/>
    <w:multiLevelType w:val="hybridMultilevel"/>
    <w:tmpl w:val="D3B07E96"/>
    <w:lvl w:ilvl="0" w:tplc="0AB2CA1C">
      <w:start w:val="1"/>
      <w:numFmt w:val="lowerRoman"/>
      <w:lvlText w:val="%1)"/>
      <w:lvlJc w:val="left"/>
      <w:pPr>
        <w:ind w:left="1428" w:hanging="720"/>
      </w:pPr>
      <w:rPr>
        <w:rFonts w:hint="default"/>
      </w:rPr>
    </w:lvl>
    <w:lvl w:ilvl="1" w:tplc="42C0235C" w:tentative="1">
      <w:start w:val="1"/>
      <w:numFmt w:val="lowerLetter"/>
      <w:lvlText w:val="%2."/>
      <w:lvlJc w:val="left"/>
      <w:pPr>
        <w:ind w:left="1788" w:hanging="360"/>
      </w:pPr>
    </w:lvl>
    <w:lvl w:ilvl="2" w:tplc="F13AF9FE" w:tentative="1">
      <w:start w:val="1"/>
      <w:numFmt w:val="lowerRoman"/>
      <w:lvlText w:val="%3."/>
      <w:lvlJc w:val="right"/>
      <w:pPr>
        <w:ind w:left="2508" w:hanging="180"/>
      </w:pPr>
    </w:lvl>
    <w:lvl w:ilvl="3" w:tplc="52C832F6" w:tentative="1">
      <w:start w:val="1"/>
      <w:numFmt w:val="decimal"/>
      <w:lvlText w:val="%4."/>
      <w:lvlJc w:val="left"/>
      <w:pPr>
        <w:ind w:left="3228" w:hanging="360"/>
      </w:pPr>
    </w:lvl>
    <w:lvl w:ilvl="4" w:tplc="64F2F8F2" w:tentative="1">
      <w:start w:val="1"/>
      <w:numFmt w:val="lowerLetter"/>
      <w:lvlText w:val="%5."/>
      <w:lvlJc w:val="left"/>
      <w:pPr>
        <w:ind w:left="3948" w:hanging="360"/>
      </w:pPr>
    </w:lvl>
    <w:lvl w:ilvl="5" w:tplc="F71A3606" w:tentative="1">
      <w:start w:val="1"/>
      <w:numFmt w:val="lowerRoman"/>
      <w:lvlText w:val="%6."/>
      <w:lvlJc w:val="right"/>
      <w:pPr>
        <w:ind w:left="4668" w:hanging="180"/>
      </w:pPr>
    </w:lvl>
    <w:lvl w:ilvl="6" w:tplc="EEF48C7C" w:tentative="1">
      <w:start w:val="1"/>
      <w:numFmt w:val="decimal"/>
      <w:lvlText w:val="%7."/>
      <w:lvlJc w:val="left"/>
      <w:pPr>
        <w:ind w:left="5388" w:hanging="360"/>
      </w:pPr>
    </w:lvl>
    <w:lvl w:ilvl="7" w:tplc="D9AAEDCA" w:tentative="1">
      <w:start w:val="1"/>
      <w:numFmt w:val="lowerLetter"/>
      <w:lvlText w:val="%8."/>
      <w:lvlJc w:val="left"/>
      <w:pPr>
        <w:ind w:left="6108" w:hanging="360"/>
      </w:pPr>
    </w:lvl>
    <w:lvl w:ilvl="8" w:tplc="DEA2A776" w:tentative="1">
      <w:start w:val="1"/>
      <w:numFmt w:val="lowerRoman"/>
      <w:lvlText w:val="%9."/>
      <w:lvlJc w:val="right"/>
      <w:pPr>
        <w:ind w:left="6828" w:hanging="180"/>
      </w:pPr>
    </w:lvl>
  </w:abstractNum>
  <w:abstractNum w:abstractNumId="15" w15:restartNumberingAfterBreak="0">
    <w:nsid w:val="34AB4CA3"/>
    <w:multiLevelType w:val="multilevel"/>
    <w:tmpl w:val="B950D72C"/>
    <w:lvl w:ilvl="0">
      <w:start w:val="10"/>
      <w:numFmt w:val="decimal"/>
      <w:lvlText w:val="%1."/>
      <w:lvlJc w:val="left"/>
      <w:pPr>
        <w:ind w:left="360" w:hanging="360"/>
      </w:pPr>
      <w:rPr>
        <w:rFonts w:hint="default"/>
        <w:b/>
      </w:rPr>
    </w:lvl>
    <w:lvl w:ilvl="1">
      <w:start w:val="2"/>
      <w:numFmt w:val="decimal"/>
      <w:lvlText w:val="%1.%2."/>
      <w:lvlJc w:val="left"/>
      <w:pPr>
        <w:ind w:left="1000" w:hanging="432"/>
      </w:pPr>
      <w:rPr>
        <w:rFonts w:hint="default"/>
        <w:b w:val="0"/>
      </w:rPr>
    </w:lvl>
    <w:lvl w:ilvl="2">
      <w:start w:val="1"/>
      <w:numFmt w:val="lowerRoman"/>
      <w:lvlText w:val="%3."/>
      <w:lvlJc w:val="righ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6B33C63"/>
    <w:multiLevelType w:val="hybridMultilevel"/>
    <w:tmpl w:val="4FA047AE"/>
    <w:lvl w:ilvl="0" w:tplc="626AE86E">
      <w:start w:val="1"/>
      <w:numFmt w:val="upperLetter"/>
      <w:lvlText w:val="%1."/>
      <w:lvlJc w:val="left"/>
      <w:pPr>
        <w:tabs>
          <w:tab w:val="num" w:pos="0"/>
        </w:tabs>
        <w:ind w:left="1080" w:hanging="360"/>
      </w:pPr>
      <w:rPr>
        <w:rFonts w:ascii="Arial" w:eastAsia="Arial" w:hAnsi="Arial" w:cs="Arial" w:hint="default"/>
        <w:b w:val="0"/>
        <w:i w:val="0"/>
        <w:caps w:val="0"/>
        <w:outline w:val="0"/>
        <w:color w:val="000000"/>
        <w:w w:val="100"/>
        <w:kern w:val="0"/>
        <w:sz w:val="22"/>
        <w:u w:val="none"/>
        <w:rtl w:val="0"/>
        <w:lang w:val="en-GB"/>
      </w:rPr>
    </w:lvl>
    <w:lvl w:ilvl="1" w:tplc="66B45D1C" w:tentative="1">
      <w:start w:val="1"/>
      <w:numFmt w:val="lowerLetter"/>
      <w:lvlText w:val="%2."/>
      <w:lvlJc w:val="left"/>
      <w:pPr>
        <w:ind w:left="1800" w:hanging="360"/>
      </w:pPr>
    </w:lvl>
    <w:lvl w:ilvl="2" w:tplc="7AFEECDE" w:tentative="1">
      <w:start w:val="1"/>
      <w:numFmt w:val="lowerRoman"/>
      <w:lvlText w:val="%3."/>
      <w:lvlJc w:val="right"/>
      <w:pPr>
        <w:ind w:left="2520" w:hanging="180"/>
      </w:pPr>
    </w:lvl>
    <w:lvl w:ilvl="3" w:tplc="8AC65722" w:tentative="1">
      <w:start w:val="1"/>
      <w:numFmt w:val="decimal"/>
      <w:lvlText w:val="%4."/>
      <w:lvlJc w:val="left"/>
      <w:pPr>
        <w:ind w:left="3240" w:hanging="360"/>
      </w:pPr>
    </w:lvl>
    <w:lvl w:ilvl="4" w:tplc="4C5E0CBC" w:tentative="1">
      <w:start w:val="1"/>
      <w:numFmt w:val="lowerLetter"/>
      <w:lvlText w:val="%5."/>
      <w:lvlJc w:val="left"/>
      <w:pPr>
        <w:ind w:left="3960" w:hanging="360"/>
      </w:pPr>
    </w:lvl>
    <w:lvl w:ilvl="5" w:tplc="C554C204" w:tentative="1">
      <w:start w:val="1"/>
      <w:numFmt w:val="lowerRoman"/>
      <w:lvlText w:val="%6."/>
      <w:lvlJc w:val="right"/>
      <w:pPr>
        <w:ind w:left="4680" w:hanging="180"/>
      </w:pPr>
    </w:lvl>
    <w:lvl w:ilvl="6" w:tplc="AB161FE6" w:tentative="1">
      <w:start w:val="1"/>
      <w:numFmt w:val="decimal"/>
      <w:lvlText w:val="%7."/>
      <w:lvlJc w:val="left"/>
      <w:pPr>
        <w:ind w:left="5400" w:hanging="360"/>
      </w:pPr>
    </w:lvl>
    <w:lvl w:ilvl="7" w:tplc="41F4A918" w:tentative="1">
      <w:start w:val="1"/>
      <w:numFmt w:val="lowerLetter"/>
      <w:lvlText w:val="%8."/>
      <w:lvlJc w:val="left"/>
      <w:pPr>
        <w:ind w:left="6120" w:hanging="360"/>
      </w:pPr>
    </w:lvl>
    <w:lvl w:ilvl="8" w:tplc="6B16BDDA" w:tentative="1">
      <w:start w:val="1"/>
      <w:numFmt w:val="lowerRoman"/>
      <w:lvlText w:val="%9."/>
      <w:lvlJc w:val="right"/>
      <w:pPr>
        <w:ind w:left="6840" w:hanging="180"/>
      </w:pPr>
    </w:lvl>
  </w:abstractNum>
  <w:abstractNum w:abstractNumId="17" w15:restartNumberingAfterBreak="0">
    <w:nsid w:val="39F4036B"/>
    <w:multiLevelType w:val="hybridMultilevel"/>
    <w:tmpl w:val="F282E61E"/>
    <w:lvl w:ilvl="0" w:tplc="8212627E">
      <w:numFmt w:val="bullet"/>
      <w:lvlText w:val=""/>
      <w:lvlJc w:val="left"/>
      <w:pPr>
        <w:ind w:left="720" w:hanging="360"/>
      </w:pPr>
      <w:rPr>
        <w:rFonts w:ascii="Wingdings" w:eastAsia="Times New Roman" w:hAnsi="Wingdings" w:cs="Times New Roman" w:hint="default"/>
      </w:rPr>
    </w:lvl>
    <w:lvl w:ilvl="1" w:tplc="F126DEBE" w:tentative="1">
      <w:start w:val="1"/>
      <w:numFmt w:val="bullet"/>
      <w:lvlText w:val="o"/>
      <w:lvlJc w:val="left"/>
      <w:pPr>
        <w:ind w:left="1440" w:hanging="360"/>
      </w:pPr>
      <w:rPr>
        <w:rFonts w:ascii="Courier New" w:hAnsi="Courier New" w:cs="Courier New" w:hint="default"/>
      </w:rPr>
    </w:lvl>
    <w:lvl w:ilvl="2" w:tplc="DCFAE584" w:tentative="1">
      <w:start w:val="1"/>
      <w:numFmt w:val="bullet"/>
      <w:lvlText w:val=""/>
      <w:lvlJc w:val="left"/>
      <w:pPr>
        <w:ind w:left="2160" w:hanging="360"/>
      </w:pPr>
      <w:rPr>
        <w:rFonts w:ascii="Wingdings" w:hAnsi="Wingdings" w:hint="default"/>
      </w:rPr>
    </w:lvl>
    <w:lvl w:ilvl="3" w:tplc="A68A6D16" w:tentative="1">
      <w:start w:val="1"/>
      <w:numFmt w:val="bullet"/>
      <w:lvlText w:val=""/>
      <w:lvlJc w:val="left"/>
      <w:pPr>
        <w:ind w:left="2880" w:hanging="360"/>
      </w:pPr>
      <w:rPr>
        <w:rFonts w:ascii="Symbol" w:hAnsi="Symbol" w:hint="default"/>
      </w:rPr>
    </w:lvl>
    <w:lvl w:ilvl="4" w:tplc="616E1DB2" w:tentative="1">
      <w:start w:val="1"/>
      <w:numFmt w:val="bullet"/>
      <w:lvlText w:val="o"/>
      <w:lvlJc w:val="left"/>
      <w:pPr>
        <w:ind w:left="3600" w:hanging="360"/>
      </w:pPr>
      <w:rPr>
        <w:rFonts w:ascii="Courier New" w:hAnsi="Courier New" w:cs="Courier New" w:hint="default"/>
      </w:rPr>
    </w:lvl>
    <w:lvl w:ilvl="5" w:tplc="962E077C" w:tentative="1">
      <w:start w:val="1"/>
      <w:numFmt w:val="bullet"/>
      <w:lvlText w:val=""/>
      <w:lvlJc w:val="left"/>
      <w:pPr>
        <w:ind w:left="4320" w:hanging="360"/>
      </w:pPr>
      <w:rPr>
        <w:rFonts w:ascii="Wingdings" w:hAnsi="Wingdings" w:hint="default"/>
      </w:rPr>
    </w:lvl>
    <w:lvl w:ilvl="6" w:tplc="81D8CC1A" w:tentative="1">
      <w:start w:val="1"/>
      <w:numFmt w:val="bullet"/>
      <w:lvlText w:val=""/>
      <w:lvlJc w:val="left"/>
      <w:pPr>
        <w:ind w:left="5040" w:hanging="360"/>
      </w:pPr>
      <w:rPr>
        <w:rFonts w:ascii="Symbol" w:hAnsi="Symbol" w:hint="default"/>
      </w:rPr>
    </w:lvl>
    <w:lvl w:ilvl="7" w:tplc="BAAE5476" w:tentative="1">
      <w:start w:val="1"/>
      <w:numFmt w:val="bullet"/>
      <w:lvlText w:val="o"/>
      <w:lvlJc w:val="left"/>
      <w:pPr>
        <w:ind w:left="5760" w:hanging="360"/>
      </w:pPr>
      <w:rPr>
        <w:rFonts w:ascii="Courier New" w:hAnsi="Courier New" w:cs="Courier New" w:hint="default"/>
      </w:rPr>
    </w:lvl>
    <w:lvl w:ilvl="8" w:tplc="8A0A4008" w:tentative="1">
      <w:start w:val="1"/>
      <w:numFmt w:val="bullet"/>
      <w:lvlText w:val=""/>
      <w:lvlJc w:val="left"/>
      <w:pPr>
        <w:ind w:left="6480" w:hanging="360"/>
      </w:pPr>
      <w:rPr>
        <w:rFonts w:ascii="Wingdings" w:hAnsi="Wingdings" w:hint="default"/>
      </w:rPr>
    </w:lvl>
  </w:abstractNum>
  <w:abstractNum w:abstractNumId="18" w15:restartNumberingAfterBreak="0">
    <w:nsid w:val="3D0C3A5F"/>
    <w:multiLevelType w:val="hybridMultilevel"/>
    <w:tmpl w:val="1CFAFA46"/>
    <w:lvl w:ilvl="0" w:tplc="2EB429A6">
      <w:start w:val="8048"/>
      <w:numFmt w:val="bullet"/>
      <w:lvlText w:val="-"/>
      <w:lvlJc w:val="left"/>
      <w:pPr>
        <w:ind w:left="1429" w:hanging="360"/>
      </w:pPr>
      <w:rPr>
        <w:rFonts w:ascii="Arial" w:eastAsiaTheme="minorHAnsi" w:hAnsi="Arial" w:cs="Arial" w:hint="default"/>
      </w:rPr>
    </w:lvl>
    <w:lvl w:ilvl="1" w:tplc="12BE501C" w:tentative="1">
      <w:start w:val="1"/>
      <w:numFmt w:val="bullet"/>
      <w:lvlText w:val="o"/>
      <w:lvlJc w:val="left"/>
      <w:pPr>
        <w:ind w:left="2149" w:hanging="360"/>
      </w:pPr>
      <w:rPr>
        <w:rFonts w:ascii="Courier New" w:hAnsi="Courier New" w:cs="Courier New" w:hint="default"/>
      </w:rPr>
    </w:lvl>
    <w:lvl w:ilvl="2" w:tplc="D708DD6A" w:tentative="1">
      <w:start w:val="1"/>
      <w:numFmt w:val="bullet"/>
      <w:lvlText w:val=""/>
      <w:lvlJc w:val="left"/>
      <w:pPr>
        <w:ind w:left="2869" w:hanging="360"/>
      </w:pPr>
      <w:rPr>
        <w:rFonts w:ascii="Wingdings" w:hAnsi="Wingdings" w:hint="default"/>
      </w:rPr>
    </w:lvl>
    <w:lvl w:ilvl="3" w:tplc="A9DC06DE" w:tentative="1">
      <w:start w:val="1"/>
      <w:numFmt w:val="bullet"/>
      <w:lvlText w:val=""/>
      <w:lvlJc w:val="left"/>
      <w:pPr>
        <w:ind w:left="3589" w:hanging="360"/>
      </w:pPr>
      <w:rPr>
        <w:rFonts w:ascii="Symbol" w:hAnsi="Symbol" w:hint="default"/>
      </w:rPr>
    </w:lvl>
    <w:lvl w:ilvl="4" w:tplc="CF4A016C" w:tentative="1">
      <w:start w:val="1"/>
      <w:numFmt w:val="bullet"/>
      <w:lvlText w:val="o"/>
      <w:lvlJc w:val="left"/>
      <w:pPr>
        <w:ind w:left="4309" w:hanging="360"/>
      </w:pPr>
      <w:rPr>
        <w:rFonts w:ascii="Courier New" w:hAnsi="Courier New" w:cs="Courier New" w:hint="default"/>
      </w:rPr>
    </w:lvl>
    <w:lvl w:ilvl="5" w:tplc="0E60CABC" w:tentative="1">
      <w:start w:val="1"/>
      <w:numFmt w:val="bullet"/>
      <w:lvlText w:val=""/>
      <w:lvlJc w:val="left"/>
      <w:pPr>
        <w:ind w:left="5029" w:hanging="360"/>
      </w:pPr>
      <w:rPr>
        <w:rFonts w:ascii="Wingdings" w:hAnsi="Wingdings" w:hint="default"/>
      </w:rPr>
    </w:lvl>
    <w:lvl w:ilvl="6" w:tplc="245E897C" w:tentative="1">
      <w:start w:val="1"/>
      <w:numFmt w:val="bullet"/>
      <w:lvlText w:val=""/>
      <w:lvlJc w:val="left"/>
      <w:pPr>
        <w:ind w:left="5749" w:hanging="360"/>
      </w:pPr>
      <w:rPr>
        <w:rFonts w:ascii="Symbol" w:hAnsi="Symbol" w:hint="default"/>
      </w:rPr>
    </w:lvl>
    <w:lvl w:ilvl="7" w:tplc="DC90007C" w:tentative="1">
      <w:start w:val="1"/>
      <w:numFmt w:val="bullet"/>
      <w:lvlText w:val="o"/>
      <w:lvlJc w:val="left"/>
      <w:pPr>
        <w:ind w:left="6469" w:hanging="360"/>
      </w:pPr>
      <w:rPr>
        <w:rFonts w:ascii="Courier New" w:hAnsi="Courier New" w:cs="Courier New" w:hint="default"/>
      </w:rPr>
    </w:lvl>
    <w:lvl w:ilvl="8" w:tplc="16D2C91E" w:tentative="1">
      <w:start w:val="1"/>
      <w:numFmt w:val="bullet"/>
      <w:lvlText w:val=""/>
      <w:lvlJc w:val="left"/>
      <w:pPr>
        <w:ind w:left="7189" w:hanging="360"/>
      </w:pPr>
      <w:rPr>
        <w:rFonts w:ascii="Wingdings" w:hAnsi="Wingdings" w:hint="default"/>
      </w:rPr>
    </w:lvl>
  </w:abstractNum>
  <w:abstractNum w:abstractNumId="19" w15:restartNumberingAfterBreak="0">
    <w:nsid w:val="3DAC24CC"/>
    <w:multiLevelType w:val="hybridMultilevel"/>
    <w:tmpl w:val="FC50297A"/>
    <w:lvl w:ilvl="0" w:tplc="A39AD208">
      <w:start w:val="1"/>
      <w:numFmt w:val="lowerRoman"/>
      <w:lvlText w:val="%1."/>
      <w:lvlJc w:val="right"/>
      <w:pPr>
        <w:ind w:left="1080" w:hanging="360"/>
      </w:pPr>
    </w:lvl>
    <w:lvl w:ilvl="1" w:tplc="215E7656">
      <w:start w:val="1"/>
      <w:numFmt w:val="lowerLetter"/>
      <w:lvlText w:val="%2."/>
      <w:lvlJc w:val="left"/>
      <w:pPr>
        <w:ind w:left="1800" w:hanging="360"/>
      </w:pPr>
    </w:lvl>
    <w:lvl w:ilvl="2" w:tplc="65B68FE0">
      <w:start w:val="1"/>
      <w:numFmt w:val="lowerRoman"/>
      <w:lvlText w:val="%3."/>
      <w:lvlJc w:val="right"/>
      <w:pPr>
        <w:ind w:left="2520" w:hanging="180"/>
      </w:pPr>
    </w:lvl>
    <w:lvl w:ilvl="3" w:tplc="1AF694B2">
      <w:start w:val="1"/>
      <w:numFmt w:val="decimal"/>
      <w:lvlText w:val="%4."/>
      <w:lvlJc w:val="left"/>
      <w:pPr>
        <w:ind w:left="3240" w:hanging="360"/>
      </w:pPr>
    </w:lvl>
    <w:lvl w:ilvl="4" w:tplc="F1CCBBA0">
      <w:start w:val="1"/>
      <w:numFmt w:val="lowerLetter"/>
      <w:lvlText w:val="%5."/>
      <w:lvlJc w:val="left"/>
      <w:pPr>
        <w:ind w:left="3960" w:hanging="360"/>
      </w:pPr>
    </w:lvl>
    <w:lvl w:ilvl="5" w:tplc="86C84344">
      <w:start w:val="1"/>
      <w:numFmt w:val="lowerRoman"/>
      <w:lvlText w:val="%6."/>
      <w:lvlJc w:val="right"/>
      <w:pPr>
        <w:ind w:left="4680" w:hanging="180"/>
      </w:pPr>
    </w:lvl>
    <w:lvl w:ilvl="6" w:tplc="1CDA257A">
      <w:start w:val="1"/>
      <w:numFmt w:val="decimal"/>
      <w:lvlText w:val="%7."/>
      <w:lvlJc w:val="left"/>
      <w:pPr>
        <w:ind w:left="5400" w:hanging="360"/>
      </w:pPr>
    </w:lvl>
    <w:lvl w:ilvl="7" w:tplc="0B08878E">
      <w:start w:val="1"/>
      <w:numFmt w:val="lowerLetter"/>
      <w:lvlText w:val="%8."/>
      <w:lvlJc w:val="left"/>
      <w:pPr>
        <w:ind w:left="6120" w:hanging="360"/>
      </w:pPr>
    </w:lvl>
    <w:lvl w:ilvl="8" w:tplc="C12063B4">
      <w:start w:val="1"/>
      <w:numFmt w:val="lowerRoman"/>
      <w:lvlText w:val="%9."/>
      <w:lvlJc w:val="right"/>
      <w:pPr>
        <w:ind w:left="6840" w:hanging="180"/>
      </w:pPr>
    </w:lvl>
  </w:abstractNum>
  <w:abstractNum w:abstractNumId="20" w15:restartNumberingAfterBreak="0">
    <w:nsid w:val="452F679D"/>
    <w:multiLevelType w:val="multilevel"/>
    <w:tmpl w:val="45C2B430"/>
    <w:lvl w:ilvl="0">
      <w:start w:val="1"/>
      <w:numFmt w:val="decimal"/>
      <w:lvlText w:val="%1."/>
      <w:lvlJc w:val="left"/>
      <w:pPr>
        <w:ind w:left="360" w:hanging="360"/>
      </w:pPr>
      <w:rPr>
        <w:rFonts w:hint="default"/>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F0C4364"/>
    <w:multiLevelType w:val="hybridMultilevel"/>
    <w:tmpl w:val="6634455C"/>
    <w:lvl w:ilvl="0" w:tplc="B30675C0">
      <w:start w:val="3"/>
      <w:numFmt w:val="bullet"/>
      <w:lvlText w:val="-"/>
      <w:lvlJc w:val="left"/>
      <w:pPr>
        <w:ind w:left="1069" w:hanging="360"/>
      </w:pPr>
      <w:rPr>
        <w:rFonts w:ascii="Arial" w:eastAsiaTheme="minorHAnsi" w:hAnsi="Arial" w:cs="Arial" w:hint="default"/>
      </w:rPr>
    </w:lvl>
    <w:lvl w:ilvl="1" w:tplc="CCD22702" w:tentative="1">
      <w:start w:val="1"/>
      <w:numFmt w:val="bullet"/>
      <w:lvlText w:val="o"/>
      <w:lvlJc w:val="left"/>
      <w:pPr>
        <w:ind w:left="1789" w:hanging="360"/>
      </w:pPr>
      <w:rPr>
        <w:rFonts w:ascii="Courier New" w:hAnsi="Courier New" w:cs="Courier New" w:hint="default"/>
      </w:rPr>
    </w:lvl>
    <w:lvl w:ilvl="2" w:tplc="F0488BD0" w:tentative="1">
      <w:start w:val="1"/>
      <w:numFmt w:val="bullet"/>
      <w:lvlText w:val=""/>
      <w:lvlJc w:val="left"/>
      <w:pPr>
        <w:ind w:left="2509" w:hanging="360"/>
      </w:pPr>
      <w:rPr>
        <w:rFonts w:ascii="Wingdings" w:hAnsi="Wingdings" w:hint="default"/>
      </w:rPr>
    </w:lvl>
    <w:lvl w:ilvl="3" w:tplc="0FA0AC3E" w:tentative="1">
      <w:start w:val="1"/>
      <w:numFmt w:val="bullet"/>
      <w:lvlText w:val=""/>
      <w:lvlJc w:val="left"/>
      <w:pPr>
        <w:ind w:left="3229" w:hanging="360"/>
      </w:pPr>
      <w:rPr>
        <w:rFonts w:ascii="Symbol" w:hAnsi="Symbol" w:hint="default"/>
      </w:rPr>
    </w:lvl>
    <w:lvl w:ilvl="4" w:tplc="6C069FE0" w:tentative="1">
      <w:start w:val="1"/>
      <w:numFmt w:val="bullet"/>
      <w:lvlText w:val="o"/>
      <w:lvlJc w:val="left"/>
      <w:pPr>
        <w:ind w:left="3949" w:hanging="360"/>
      </w:pPr>
      <w:rPr>
        <w:rFonts w:ascii="Courier New" w:hAnsi="Courier New" w:cs="Courier New" w:hint="default"/>
      </w:rPr>
    </w:lvl>
    <w:lvl w:ilvl="5" w:tplc="C6B24C70" w:tentative="1">
      <w:start w:val="1"/>
      <w:numFmt w:val="bullet"/>
      <w:lvlText w:val=""/>
      <w:lvlJc w:val="left"/>
      <w:pPr>
        <w:ind w:left="4669" w:hanging="360"/>
      </w:pPr>
      <w:rPr>
        <w:rFonts w:ascii="Wingdings" w:hAnsi="Wingdings" w:hint="default"/>
      </w:rPr>
    </w:lvl>
    <w:lvl w:ilvl="6" w:tplc="B650CCE2" w:tentative="1">
      <w:start w:val="1"/>
      <w:numFmt w:val="bullet"/>
      <w:lvlText w:val=""/>
      <w:lvlJc w:val="left"/>
      <w:pPr>
        <w:ind w:left="5389" w:hanging="360"/>
      </w:pPr>
      <w:rPr>
        <w:rFonts w:ascii="Symbol" w:hAnsi="Symbol" w:hint="default"/>
      </w:rPr>
    </w:lvl>
    <w:lvl w:ilvl="7" w:tplc="9B769108" w:tentative="1">
      <w:start w:val="1"/>
      <w:numFmt w:val="bullet"/>
      <w:lvlText w:val="o"/>
      <w:lvlJc w:val="left"/>
      <w:pPr>
        <w:ind w:left="6109" w:hanging="360"/>
      </w:pPr>
      <w:rPr>
        <w:rFonts w:ascii="Courier New" w:hAnsi="Courier New" w:cs="Courier New" w:hint="default"/>
      </w:rPr>
    </w:lvl>
    <w:lvl w:ilvl="8" w:tplc="7C02D2E0" w:tentative="1">
      <w:start w:val="1"/>
      <w:numFmt w:val="bullet"/>
      <w:lvlText w:val=""/>
      <w:lvlJc w:val="left"/>
      <w:pPr>
        <w:ind w:left="6829" w:hanging="360"/>
      </w:pPr>
      <w:rPr>
        <w:rFonts w:ascii="Wingdings" w:hAnsi="Wingdings" w:hint="default"/>
      </w:rPr>
    </w:lvl>
  </w:abstractNum>
  <w:abstractNum w:abstractNumId="22" w15:restartNumberingAfterBreak="0">
    <w:nsid w:val="4F8E3EDF"/>
    <w:multiLevelType w:val="multilevel"/>
    <w:tmpl w:val="689A7824"/>
    <w:lvl w:ilvl="0">
      <w:start w:val="1"/>
      <w:numFmt w:val="decimal"/>
      <w:lvlText w:val="%1."/>
      <w:lvlJc w:val="left"/>
      <w:pPr>
        <w:tabs>
          <w:tab w:val="num" w:pos="737"/>
        </w:tabs>
        <w:ind w:left="737" w:hanging="737"/>
      </w:pPr>
      <w:rPr>
        <w:rFonts w:hint="default"/>
        <w:b/>
        <w:i w:val="0"/>
      </w:rPr>
    </w:lvl>
    <w:lvl w:ilvl="1">
      <w:start w:val="1"/>
      <w:numFmt w:val="decimal"/>
      <w:lvlText w:val="%1.%2"/>
      <w:lvlJc w:val="left"/>
      <w:pPr>
        <w:tabs>
          <w:tab w:val="num" w:pos="720"/>
        </w:tabs>
        <w:ind w:left="720" w:hanging="720"/>
      </w:pPr>
      <w:rPr>
        <w:rFonts w:hint="default"/>
        <w:b w:val="0"/>
        <w:i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3" w15:restartNumberingAfterBreak="0">
    <w:nsid w:val="51EC1687"/>
    <w:multiLevelType w:val="multilevel"/>
    <w:tmpl w:val="09E864BE"/>
    <w:lvl w:ilvl="0">
      <w:start w:val="1"/>
      <w:numFmt w:val="decimal"/>
      <w:pStyle w:val="Heading1"/>
      <w:lvlText w:val="%1."/>
      <w:lvlJc w:val="left"/>
      <w:pPr>
        <w:tabs>
          <w:tab w:val="num" w:pos="397"/>
        </w:tabs>
        <w:ind w:left="397" w:hanging="39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37"/>
        </w:tabs>
        <w:ind w:left="737" w:hanging="737"/>
      </w:pPr>
      <w:rPr>
        <w:rFonts w:hint="default"/>
      </w:rPr>
    </w:lvl>
    <w:lvl w:ilvl="3">
      <w:start w:val="1"/>
      <w:numFmt w:val="decimal"/>
      <w:pStyle w:val="Heading4"/>
      <w:lvlText w:val="%1.%2.%3.%4."/>
      <w:lvlJc w:val="left"/>
      <w:pPr>
        <w:tabs>
          <w:tab w:val="num" w:pos="794"/>
        </w:tabs>
        <w:ind w:left="794" w:hanging="794"/>
      </w:pPr>
      <w:rPr>
        <w:rFonts w:hint="default"/>
      </w:rPr>
    </w:lvl>
    <w:lvl w:ilvl="4">
      <w:start w:val="1"/>
      <w:numFmt w:val="decimal"/>
      <w:pStyle w:val="Heading5"/>
      <w:lvlText w:val="%1.%2.%3.%4.%5."/>
      <w:lvlJc w:val="left"/>
      <w:pPr>
        <w:tabs>
          <w:tab w:val="num" w:pos="907"/>
        </w:tabs>
        <w:ind w:left="907" w:hanging="907"/>
      </w:pPr>
      <w:rPr>
        <w:rFonts w:hint="default"/>
      </w:rPr>
    </w:lvl>
    <w:lvl w:ilvl="5">
      <w:start w:val="1"/>
      <w:numFmt w:val="decimal"/>
      <w:pStyle w:val="Heading6"/>
      <w:lvlText w:val="%1.%2.%3.%4.%5.%6."/>
      <w:lvlJc w:val="left"/>
      <w:pPr>
        <w:tabs>
          <w:tab w:val="num" w:pos="1021"/>
        </w:tabs>
        <w:ind w:left="1021" w:hanging="1021"/>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53A1011C"/>
    <w:multiLevelType w:val="multilevel"/>
    <w:tmpl w:val="6FB0217A"/>
    <w:lvl w:ilvl="0">
      <w:start w:val="5"/>
      <w:numFmt w:val="bullet"/>
      <w:lvlText w:val="-"/>
      <w:lvlJc w:val="left"/>
      <w:pPr>
        <w:ind w:left="1429" w:hanging="360"/>
      </w:pPr>
      <w:rPr>
        <w:rFonts w:ascii="Arial" w:eastAsia="Arial" w:hAnsi="Arial" w:cs="Arial"/>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tabs>
          <w:tab w:val="num" w:pos="0"/>
        </w:tabs>
        <w:ind w:left="5029" w:hanging="360"/>
      </w:pPr>
      <w:rPr>
        <w:rFonts w:ascii="Arial" w:eastAsia="Arial" w:hAnsi="Arial" w:cs="Arial"/>
        <w:b w:val="0"/>
        <w:i w:val="0"/>
        <w:caps w:val="0"/>
        <w:outline w:val="0"/>
        <w:color w:val="000000"/>
        <w:w w:val="100"/>
        <w:kern w:val="0"/>
        <w:sz w:val="22"/>
        <w:u w:val="none"/>
        <w:rtl w:val="0"/>
        <w:lang w:val="en-GB"/>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5" w15:restartNumberingAfterBreak="0">
    <w:nsid w:val="5ACA3EEB"/>
    <w:multiLevelType w:val="multilevel"/>
    <w:tmpl w:val="E69EC938"/>
    <w:lvl w:ilvl="0">
      <w:start w:val="1"/>
      <w:numFmt w:val="decimal"/>
      <w:lvlText w:val="%1."/>
      <w:lvlJc w:val="left"/>
      <w:pPr>
        <w:ind w:left="709" w:hanging="709"/>
      </w:pPr>
      <w:rPr>
        <w:rFonts w:ascii="Arial" w:hAnsi="Arial" w:hint="default"/>
        <w:b/>
        <w:i w:val="0"/>
        <w:caps/>
        <w:strike w:val="0"/>
        <w:dstrike w:val="0"/>
        <w:vanish w:val="0"/>
        <w:color w:val="auto"/>
        <w:sz w:val="22"/>
        <w:vertAlign w:val="baseline"/>
      </w:rPr>
    </w:lvl>
    <w:lvl w:ilvl="1">
      <w:start w:val="1"/>
      <w:numFmt w:val="lowerRoman"/>
      <w:lvlText w:val="%2."/>
      <w:lvlJc w:val="right"/>
      <w:pPr>
        <w:ind w:left="709" w:hanging="709"/>
      </w:pPr>
      <w:rPr>
        <w:rFonts w:hint="default"/>
        <w:b w:val="0"/>
        <w:color w:val="auto"/>
        <w:sz w:val="22"/>
        <w:szCs w:val="22"/>
      </w:rPr>
    </w:lvl>
    <w:lvl w:ilvl="2">
      <w:start w:val="1"/>
      <w:numFmt w:val="lowerRoman"/>
      <w:lvlText w:val="(%3)"/>
      <w:lvlJc w:val="left"/>
      <w:pPr>
        <w:ind w:left="1276" w:hanging="567"/>
      </w:pPr>
      <w:rPr>
        <w:rFonts w:ascii="Arial" w:hAnsi="Arial" w:hint="default"/>
        <w:sz w:val="22"/>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26" w15:restartNumberingAfterBreak="0">
    <w:nsid w:val="60B136A5"/>
    <w:multiLevelType w:val="hybridMultilevel"/>
    <w:tmpl w:val="B41C28F0"/>
    <w:lvl w:ilvl="0" w:tplc="5692AC32">
      <w:start w:val="1"/>
      <w:numFmt w:val="lowerRoman"/>
      <w:lvlText w:val="(%1)"/>
      <w:lvlJc w:val="left"/>
      <w:pPr>
        <w:ind w:left="1429" w:hanging="720"/>
      </w:pPr>
      <w:rPr>
        <w:rFonts w:hint="default"/>
      </w:rPr>
    </w:lvl>
    <w:lvl w:ilvl="1" w:tplc="970A0680" w:tentative="1">
      <w:start w:val="1"/>
      <w:numFmt w:val="lowerLetter"/>
      <w:lvlText w:val="%2."/>
      <w:lvlJc w:val="left"/>
      <w:pPr>
        <w:ind w:left="1789" w:hanging="360"/>
      </w:pPr>
    </w:lvl>
    <w:lvl w:ilvl="2" w:tplc="9BD2709E" w:tentative="1">
      <w:start w:val="1"/>
      <w:numFmt w:val="lowerRoman"/>
      <w:lvlText w:val="%3."/>
      <w:lvlJc w:val="right"/>
      <w:pPr>
        <w:ind w:left="2509" w:hanging="180"/>
      </w:pPr>
    </w:lvl>
    <w:lvl w:ilvl="3" w:tplc="CAD4BD3E" w:tentative="1">
      <w:start w:val="1"/>
      <w:numFmt w:val="decimal"/>
      <w:lvlText w:val="%4."/>
      <w:lvlJc w:val="left"/>
      <w:pPr>
        <w:ind w:left="3229" w:hanging="360"/>
      </w:pPr>
    </w:lvl>
    <w:lvl w:ilvl="4" w:tplc="AC281C6C" w:tentative="1">
      <w:start w:val="1"/>
      <w:numFmt w:val="lowerLetter"/>
      <w:lvlText w:val="%5."/>
      <w:lvlJc w:val="left"/>
      <w:pPr>
        <w:ind w:left="3949" w:hanging="360"/>
      </w:pPr>
    </w:lvl>
    <w:lvl w:ilvl="5" w:tplc="CB82B334" w:tentative="1">
      <w:start w:val="1"/>
      <w:numFmt w:val="lowerRoman"/>
      <w:lvlText w:val="%6."/>
      <w:lvlJc w:val="right"/>
      <w:pPr>
        <w:ind w:left="4669" w:hanging="180"/>
      </w:pPr>
    </w:lvl>
    <w:lvl w:ilvl="6" w:tplc="8286E1B8" w:tentative="1">
      <w:start w:val="1"/>
      <w:numFmt w:val="decimal"/>
      <w:lvlText w:val="%7."/>
      <w:lvlJc w:val="left"/>
      <w:pPr>
        <w:ind w:left="5389" w:hanging="360"/>
      </w:pPr>
    </w:lvl>
    <w:lvl w:ilvl="7" w:tplc="D38C28A8" w:tentative="1">
      <w:start w:val="1"/>
      <w:numFmt w:val="lowerLetter"/>
      <w:lvlText w:val="%8."/>
      <w:lvlJc w:val="left"/>
      <w:pPr>
        <w:ind w:left="6109" w:hanging="360"/>
      </w:pPr>
    </w:lvl>
    <w:lvl w:ilvl="8" w:tplc="FD42819C" w:tentative="1">
      <w:start w:val="1"/>
      <w:numFmt w:val="lowerRoman"/>
      <w:lvlText w:val="%9."/>
      <w:lvlJc w:val="right"/>
      <w:pPr>
        <w:ind w:left="6829" w:hanging="180"/>
      </w:pPr>
    </w:lvl>
  </w:abstractNum>
  <w:abstractNum w:abstractNumId="27" w15:restartNumberingAfterBreak="0">
    <w:nsid w:val="6AC43F77"/>
    <w:multiLevelType w:val="hybridMultilevel"/>
    <w:tmpl w:val="E82A1272"/>
    <w:lvl w:ilvl="0" w:tplc="E2B60AE6">
      <w:start w:val="1"/>
      <w:numFmt w:val="bullet"/>
      <w:lvlText w:val="-"/>
      <w:lvlJc w:val="left"/>
      <w:pPr>
        <w:ind w:left="720" w:hanging="360"/>
      </w:pPr>
      <w:rPr>
        <w:rFonts w:ascii="Arial" w:eastAsiaTheme="minorHAnsi" w:hAnsi="Arial" w:cs="Arial" w:hint="default"/>
      </w:rPr>
    </w:lvl>
    <w:lvl w:ilvl="1" w:tplc="79289810" w:tentative="1">
      <w:start w:val="1"/>
      <w:numFmt w:val="bullet"/>
      <w:lvlText w:val="o"/>
      <w:lvlJc w:val="left"/>
      <w:pPr>
        <w:ind w:left="1440" w:hanging="360"/>
      </w:pPr>
      <w:rPr>
        <w:rFonts w:ascii="Courier New" w:hAnsi="Courier New" w:cs="Courier New" w:hint="default"/>
      </w:rPr>
    </w:lvl>
    <w:lvl w:ilvl="2" w:tplc="05222DCA" w:tentative="1">
      <w:start w:val="1"/>
      <w:numFmt w:val="bullet"/>
      <w:lvlText w:val=""/>
      <w:lvlJc w:val="left"/>
      <w:pPr>
        <w:ind w:left="2160" w:hanging="360"/>
      </w:pPr>
      <w:rPr>
        <w:rFonts w:ascii="Wingdings" w:hAnsi="Wingdings" w:hint="default"/>
      </w:rPr>
    </w:lvl>
    <w:lvl w:ilvl="3" w:tplc="E92E2524" w:tentative="1">
      <w:start w:val="1"/>
      <w:numFmt w:val="bullet"/>
      <w:lvlText w:val=""/>
      <w:lvlJc w:val="left"/>
      <w:pPr>
        <w:ind w:left="2880" w:hanging="360"/>
      </w:pPr>
      <w:rPr>
        <w:rFonts w:ascii="Symbol" w:hAnsi="Symbol" w:hint="default"/>
      </w:rPr>
    </w:lvl>
    <w:lvl w:ilvl="4" w:tplc="469C4902" w:tentative="1">
      <w:start w:val="1"/>
      <w:numFmt w:val="bullet"/>
      <w:lvlText w:val="o"/>
      <w:lvlJc w:val="left"/>
      <w:pPr>
        <w:ind w:left="3600" w:hanging="360"/>
      </w:pPr>
      <w:rPr>
        <w:rFonts w:ascii="Courier New" w:hAnsi="Courier New" w:cs="Courier New" w:hint="default"/>
      </w:rPr>
    </w:lvl>
    <w:lvl w:ilvl="5" w:tplc="368AAFCC" w:tentative="1">
      <w:start w:val="1"/>
      <w:numFmt w:val="bullet"/>
      <w:lvlText w:val=""/>
      <w:lvlJc w:val="left"/>
      <w:pPr>
        <w:ind w:left="4320" w:hanging="360"/>
      </w:pPr>
      <w:rPr>
        <w:rFonts w:ascii="Wingdings" w:hAnsi="Wingdings" w:hint="default"/>
      </w:rPr>
    </w:lvl>
    <w:lvl w:ilvl="6" w:tplc="9D540ED4" w:tentative="1">
      <w:start w:val="1"/>
      <w:numFmt w:val="bullet"/>
      <w:lvlText w:val=""/>
      <w:lvlJc w:val="left"/>
      <w:pPr>
        <w:ind w:left="5040" w:hanging="360"/>
      </w:pPr>
      <w:rPr>
        <w:rFonts w:ascii="Symbol" w:hAnsi="Symbol" w:hint="default"/>
      </w:rPr>
    </w:lvl>
    <w:lvl w:ilvl="7" w:tplc="5C1AC7C6" w:tentative="1">
      <w:start w:val="1"/>
      <w:numFmt w:val="bullet"/>
      <w:lvlText w:val="o"/>
      <w:lvlJc w:val="left"/>
      <w:pPr>
        <w:ind w:left="5760" w:hanging="360"/>
      </w:pPr>
      <w:rPr>
        <w:rFonts w:ascii="Courier New" w:hAnsi="Courier New" w:cs="Courier New" w:hint="default"/>
      </w:rPr>
    </w:lvl>
    <w:lvl w:ilvl="8" w:tplc="A514A364" w:tentative="1">
      <w:start w:val="1"/>
      <w:numFmt w:val="bullet"/>
      <w:lvlText w:val=""/>
      <w:lvlJc w:val="left"/>
      <w:pPr>
        <w:ind w:left="6480" w:hanging="360"/>
      </w:pPr>
      <w:rPr>
        <w:rFonts w:ascii="Wingdings" w:hAnsi="Wingdings" w:hint="default"/>
      </w:rPr>
    </w:lvl>
  </w:abstractNum>
  <w:abstractNum w:abstractNumId="28" w15:restartNumberingAfterBreak="0">
    <w:nsid w:val="6CD33AC7"/>
    <w:multiLevelType w:val="hybridMultilevel"/>
    <w:tmpl w:val="AC802C06"/>
    <w:lvl w:ilvl="0" w:tplc="945E76A0">
      <w:start w:val="1"/>
      <w:numFmt w:val="lowerRoman"/>
      <w:lvlText w:val="(%1)"/>
      <w:lvlJc w:val="left"/>
      <w:pPr>
        <w:ind w:left="1425" w:hanging="720"/>
      </w:pPr>
      <w:rPr>
        <w:rFonts w:ascii="Arial" w:hAnsi="Arial" w:cs="Arial" w:hint="default"/>
      </w:rPr>
    </w:lvl>
    <w:lvl w:ilvl="1" w:tplc="377E389C" w:tentative="1">
      <w:start w:val="1"/>
      <w:numFmt w:val="lowerLetter"/>
      <w:lvlText w:val="%2."/>
      <w:lvlJc w:val="left"/>
      <w:pPr>
        <w:ind w:left="1785" w:hanging="360"/>
      </w:pPr>
    </w:lvl>
    <w:lvl w:ilvl="2" w:tplc="36408DAE" w:tentative="1">
      <w:start w:val="1"/>
      <w:numFmt w:val="lowerRoman"/>
      <w:lvlText w:val="%3."/>
      <w:lvlJc w:val="right"/>
      <w:pPr>
        <w:ind w:left="2505" w:hanging="180"/>
      </w:pPr>
    </w:lvl>
    <w:lvl w:ilvl="3" w:tplc="E8AEE0D4" w:tentative="1">
      <w:start w:val="1"/>
      <w:numFmt w:val="decimal"/>
      <w:lvlText w:val="%4."/>
      <w:lvlJc w:val="left"/>
      <w:pPr>
        <w:ind w:left="3225" w:hanging="360"/>
      </w:pPr>
    </w:lvl>
    <w:lvl w:ilvl="4" w:tplc="CCD6CD4A" w:tentative="1">
      <w:start w:val="1"/>
      <w:numFmt w:val="lowerLetter"/>
      <w:lvlText w:val="%5."/>
      <w:lvlJc w:val="left"/>
      <w:pPr>
        <w:ind w:left="3945" w:hanging="360"/>
      </w:pPr>
    </w:lvl>
    <w:lvl w:ilvl="5" w:tplc="44D03C18" w:tentative="1">
      <w:start w:val="1"/>
      <w:numFmt w:val="lowerRoman"/>
      <w:lvlText w:val="%6."/>
      <w:lvlJc w:val="right"/>
      <w:pPr>
        <w:ind w:left="4665" w:hanging="180"/>
      </w:pPr>
    </w:lvl>
    <w:lvl w:ilvl="6" w:tplc="EC8A2E6E" w:tentative="1">
      <w:start w:val="1"/>
      <w:numFmt w:val="decimal"/>
      <w:lvlText w:val="%7."/>
      <w:lvlJc w:val="left"/>
      <w:pPr>
        <w:ind w:left="5385" w:hanging="360"/>
      </w:pPr>
    </w:lvl>
    <w:lvl w:ilvl="7" w:tplc="851042D6" w:tentative="1">
      <w:start w:val="1"/>
      <w:numFmt w:val="lowerLetter"/>
      <w:lvlText w:val="%8."/>
      <w:lvlJc w:val="left"/>
      <w:pPr>
        <w:ind w:left="6105" w:hanging="360"/>
      </w:pPr>
    </w:lvl>
    <w:lvl w:ilvl="8" w:tplc="57BC36DA" w:tentative="1">
      <w:start w:val="1"/>
      <w:numFmt w:val="lowerRoman"/>
      <w:lvlText w:val="%9."/>
      <w:lvlJc w:val="right"/>
      <w:pPr>
        <w:ind w:left="6825" w:hanging="180"/>
      </w:pPr>
    </w:lvl>
  </w:abstractNum>
  <w:abstractNum w:abstractNumId="29" w15:restartNumberingAfterBreak="0">
    <w:nsid w:val="6CFD04EA"/>
    <w:multiLevelType w:val="hybridMultilevel"/>
    <w:tmpl w:val="CB0E7D66"/>
    <w:lvl w:ilvl="0" w:tplc="DA72F24C">
      <w:start w:val="1"/>
      <w:numFmt w:val="lowerRoman"/>
      <w:lvlText w:val="%1."/>
      <w:lvlJc w:val="left"/>
      <w:pPr>
        <w:ind w:left="1068" w:hanging="360"/>
      </w:pPr>
      <w:rPr>
        <w:rFonts w:ascii="Arial" w:eastAsiaTheme="minorHAnsi" w:hAnsi="Arial" w:cstheme="minorBidi"/>
      </w:rPr>
    </w:lvl>
    <w:lvl w:ilvl="1" w:tplc="EF88D4B4">
      <w:start w:val="1"/>
      <w:numFmt w:val="lowerLetter"/>
      <w:lvlText w:val="%2."/>
      <w:lvlJc w:val="left"/>
      <w:pPr>
        <w:ind w:left="1788" w:hanging="360"/>
      </w:pPr>
    </w:lvl>
    <w:lvl w:ilvl="2" w:tplc="945E5B64">
      <w:start w:val="1"/>
      <w:numFmt w:val="bullet"/>
      <w:lvlText w:val=""/>
      <w:lvlJc w:val="left"/>
      <w:pPr>
        <w:ind w:left="2508" w:hanging="180"/>
      </w:pPr>
      <w:rPr>
        <w:rFonts w:ascii="Symbol" w:hAnsi="Symbol" w:hint="default"/>
      </w:rPr>
    </w:lvl>
    <w:lvl w:ilvl="3" w:tplc="9452A3CC">
      <w:start w:val="1"/>
      <w:numFmt w:val="decimal"/>
      <w:lvlText w:val="%4."/>
      <w:lvlJc w:val="left"/>
      <w:pPr>
        <w:ind w:left="3228" w:hanging="360"/>
      </w:pPr>
    </w:lvl>
    <w:lvl w:ilvl="4" w:tplc="43E04E66">
      <w:start w:val="1"/>
      <w:numFmt w:val="lowerLetter"/>
      <w:lvlText w:val="%5."/>
      <w:lvlJc w:val="left"/>
      <w:pPr>
        <w:ind w:left="3948" w:hanging="360"/>
      </w:pPr>
    </w:lvl>
    <w:lvl w:ilvl="5" w:tplc="0F9C3CFE">
      <w:start w:val="1"/>
      <w:numFmt w:val="lowerRoman"/>
      <w:lvlText w:val="%6."/>
      <w:lvlJc w:val="right"/>
      <w:pPr>
        <w:ind w:left="4668" w:hanging="180"/>
      </w:pPr>
    </w:lvl>
    <w:lvl w:ilvl="6" w:tplc="2A707FCA">
      <w:start w:val="1"/>
      <w:numFmt w:val="decimal"/>
      <w:lvlText w:val="%7."/>
      <w:lvlJc w:val="left"/>
      <w:pPr>
        <w:ind w:left="5388" w:hanging="360"/>
      </w:pPr>
    </w:lvl>
    <w:lvl w:ilvl="7" w:tplc="CED09598">
      <w:start w:val="1"/>
      <w:numFmt w:val="lowerLetter"/>
      <w:lvlText w:val="%8."/>
      <w:lvlJc w:val="left"/>
      <w:pPr>
        <w:ind w:left="6108" w:hanging="360"/>
      </w:pPr>
    </w:lvl>
    <w:lvl w:ilvl="8" w:tplc="574EACB8">
      <w:start w:val="1"/>
      <w:numFmt w:val="lowerRoman"/>
      <w:lvlText w:val="%9."/>
      <w:lvlJc w:val="right"/>
      <w:pPr>
        <w:ind w:left="6828" w:hanging="180"/>
      </w:pPr>
    </w:lvl>
  </w:abstractNum>
  <w:abstractNum w:abstractNumId="30" w15:restartNumberingAfterBreak="0">
    <w:nsid w:val="75F206B1"/>
    <w:multiLevelType w:val="multilevel"/>
    <w:tmpl w:val="DB98E0BC"/>
    <w:lvl w:ilvl="0">
      <w:start w:val="6"/>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78743BC5"/>
    <w:multiLevelType w:val="hybridMultilevel"/>
    <w:tmpl w:val="0EBE0460"/>
    <w:lvl w:ilvl="0" w:tplc="15E6664A">
      <w:start w:val="1"/>
      <w:numFmt w:val="lowerLetter"/>
      <w:lvlText w:val="%1."/>
      <w:lvlJc w:val="left"/>
      <w:pPr>
        <w:ind w:left="927" w:hanging="360"/>
      </w:pPr>
      <w:rPr>
        <w:rFonts w:hint="default"/>
      </w:rPr>
    </w:lvl>
    <w:lvl w:ilvl="1" w:tplc="B9BCF506" w:tentative="1">
      <w:start w:val="1"/>
      <w:numFmt w:val="lowerLetter"/>
      <w:lvlText w:val="%2."/>
      <w:lvlJc w:val="left"/>
      <w:pPr>
        <w:ind w:left="1647" w:hanging="360"/>
      </w:pPr>
    </w:lvl>
    <w:lvl w:ilvl="2" w:tplc="9ABEF48E" w:tentative="1">
      <w:start w:val="1"/>
      <w:numFmt w:val="lowerRoman"/>
      <w:lvlText w:val="%3."/>
      <w:lvlJc w:val="right"/>
      <w:pPr>
        <w:ind w:left="2367" w:hanging="180"/>
      </w:pPr>
    </w:lvl>
    <w:lvl w:ilvl="3" w:tplc="A636E6B6" w:tentative="1">
      <w:start w:val="1"/>
      <w:numFmt w:val="decimal"/>
      <w:lvlText w:val="%4."/>
      <w:lvlJc w:val="left"/>
      <w:pPr>
        <w:ind w:left="3087" w:hanging="360"/>
      </w:pPr>
    </w:lvl>
    <w:lvl w:ilvl="4" w:tplc="8FE0F616" w:tentative="1">
      <w:start w:val="1"/>
      <w:numFmt w:val="lowerLetter"/>
      <w:lvlText w:val="%5."/>
      <w:lvlJc w:val="left"/>
      <w:pPr>
        <w:ind w:left="3807" w:hanging="360"/>
      </w:pPr>
    </w:lvl>
    <w:lvl w:ilvl="5" w:tplc="5880ADEA" w:tentative="1">
      <w:start w:val="1"/>
      <w:numFmt w:val="lowerRoman"/>
      <w:lvlText w:val="%6."/>
      <w:lvlJc w:val="right"/>
      <w:pPr>
        <w:ind w:left="4527" w:hanging="180"/>
      </w:pPr>
    </w:lvl>
    <w:lvl w:ilvl="6" w:tplc="62CEF80E" w:tentative="1">
      <w:start w:val="1"/>
      <w:numFmt w:val="decimal"/>
      <w:lvlText w:val="%7."/>
      <w:lvlJc w:val="left"/>
      <w:pPr>
        <w:ind w:left="5247" w:hanging="360"/>
      </w:pPr>
    </w:lvl>
    <w:lvl w:ilvl="7" w:tplc="EF0A0C6C" w:tentative="1">
      <w:start w:val="1"/>
      <w:numFmt w:val="lowerLetter"/>
      <w:lvlText w:val="%8."/>
      <w:lvlJc w:val="left"/>
      <w:pPr>
        <w:ind w:left="5967" w:hanging="360"/>
      </w:pPr>
    </w:lvl>
    <w:lvl w:ilvl="8" w:tplc="F67C9F52" w:tentative="1">
      <w:start w:val="1"/>
      <w:numFmt w:val="lowerRoman"/>
      <w:lvlText w:val="%9."/>
      <w:lvlJc w:val="right"/>
      <w:pPr>
        <w:ind w:left="6687" w:hanging="180"/>
      </w:pPr>
    </w:lvl>
  </w:abstractNum>
  <w:num w:numId="1">
    <w:abstractNumId w:val="27"/>
  </w:num>
  <w:num w:numId="2">
    <w:abstractNumId w:val="14"/>
  </w:num>
  <w:num w:numId="3">
    <w:abstractNumId w:val="12"/>
  </w:num>
  <w:num w:numId="4">
    <w:abstractNumId w:val="5"/>
  </w:num>
  <w:num w:numId="5">
    <w:abstractNumId w:val="6"/>
  </w:num>
  <w:num w:numId="6">
    <w:abstractNumId w:val="18"/>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1"/>
  </w:num>
  <w:num w:numId="9">
    <w:abstractNumId w:val="0"/>
  </w:num>
  <w:num w:numId="10">
    <w:abstractNumId w:val="4"/>
  </w:num>
  <w:num w:numId="11">
    <w:abstractNumId w:val="28"/>
  </w:num>
  <w:num w:numId="12">
    <w:abstractNumId w:val="26"/>
  </w:num>
  <w:num w:numId="13">
    <w:abstractNumId w:val="9"/>
  </w:num>
  <w:num w:numId="14">
    <w:abstractNumId w:val="9"/>
  </w:num>
  <w:num w:numId="15">
    <w:abstractNumId w:val="9"/>
  </w:num>
  <w:num w:numId="16">
    <w:abstractNumId w:val="9"/>
  </w:num>
  <w:num w:numId="17">
    <w:abstractNumId w:val="9"/>
  </w:num>
  <w:num w:numId="18">
    <w:abstractNumId w:val="9"/>
  </w:num>
  <w:num w:numId="19">
    <w:abstractNumId w:val="23"/>
  </w:num>
  <w:num w:numId="20">
    <w:abstractNumId w:val="23"/>
  </w:num>
  <w:num w:numId="21">
    <w:abstractNumId w:val="23"/>
  </w:num>
  <w:num w:numId="22">
    <w:abstractNumId w:val="23"/>
  </w:num>
  <w:num w:numId="23">
    <w:abstractNumId w:val="23"/>
  </w:num>
  <w:num w:numId="24">
    <w:abstractNumId w:val="23"/>
  </w:num>
  <w:num w:numId="25">
    <w:abstractNumId w:val="22"/>
  </w:num>
  <w:num w:numId="26">
    <w:abstractNumId w:val="8"/>
  </w:num>
  <w:num w:numId="27">
    <w:abstractNumId w:val="16"/>
  </w:num>
  <w:num w:numId="28">
    <w:abstractNumId w:val="10"/>
  </w:num>
  <w:num w:numId="29">
    <w:abstractNumId w:val="3"/>
  </w:num>
  <w:num w:numId="30">
    <w:abstractNumId w:val="31"/>
  </w:num>
  <w:num w:numId="31">
    <w:abstractNumId w:val="1"/>
  </w:num>
  <w:num w:numId="32">
    <w:abstractNumId w:val="15"/>
  </w:num>
  <w:num w:numId="33">
    <w:abstractNumId w:val="13"/>
  </w:num>
  <w:num w:numId="34">
    <w:abstractNumId w:val="7"/>
  </w:num>
  <w:num w:numId="35">
    <w:abstractNumId w:val="17"/>
  </w:num>
  <w:num w:numId="36">
    <w:abstractNumId w:val="9"/>
    <w:lvlOverride w:ilvl="0">
      <w:startOverride w:val="10"/>
    </w:lvlOverride>
    <w:lvlOverride w:ilvl="1">
      <w:startOverride w:val="2"/>
    </w:lvlOverride>
  </w:num>
  <w:num w:numId="3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4"/>
  </w:num>
  <w:num w:numId="40">
    <w:abstractNumId w:val="11"/>
  </w:num>
  <w:num w:numId="41">
    <w:abstractNumId w:val="29"/>
  </w:num>
  <w:num w:numId="4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5"/>
  </w:num>
  <w:num w:numId="44">
    <w:abstractNumId w:val="20"/>
  </w:num>
  <w:num w:numId="4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livia Zahler">
    <w15:presenceInfo w15:providerId="None" w15:userId="Olivia Zahler"/>
  </w15:person>
  <w15:person w15:author="OZ">
    <w15:presenceInfo w15:providerId="None" w15:userId="OZ"/>
  </w15:person>
  <w15:person w15:author="IOC Legal">
    <w15:presenceInfo w15:providerId="None" w15:userId="IOC Legal"/>
  </w15:person>
  <w15:person w15:author="IOC Legal (yca)">
    <w15:presenceInfo w15:providerId="None" w15:userId="IOC Legal (y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09"/>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D98"/>
    <w:rsid w:val="00011A1E"/>
    <w:rsid w:val="00022880"/>
    <w:rsid w:val="00025EEA"/>
    <w:rsid w:val="00026ACD"/>
    <w:rsid w:val="00037C44"/>
    <w:rsid w:val="00046751"/>
    <w:rsid w:val="0005098B"/>
    <w:rsid w:val="00062817"/>
    <w:rsid w:val="000727E7"/>
    <w:rsid w:val="00075780"/>
    <w:rsid w:val="00084742"/>
    <w:rsid w:val="000A1C0F"/>
    <w:rsid w:val="000A5E95"/>
    <w:rsid w:val="000B67A5"/>
    <w:rsid w:val="000C0B43"/>
    <w:rsid w:val="000C470C"/>
    <w:rsid w:val="000C4F52"/>
    <w:rsid w:val="000C6347"/>
    <w:rsid w:val="000D17B7"/>
    <w:rsid w:val="000D59FE"/>
    <w:rsid w:val="000E3DFD"/>
    <w:rsid w:val="000E6199"/>
    <w:rsid w:val="00114C2D"/>
    <w:rsid w:val="0011656A"/>
    <w:rsid w:val="00120B8C"/>
    <w:rsid w:val="0012130F"/>
    <w:rsid w:val="001226EE"/>
    <w:rsid w:val="00123301"/>
    <w:rsid w:val="001268C2"/>
    <w:rsid w:val="00126DEA"/>
    <w:rsid w:val="0013764A"/>
    <w:rsid w:val="001458EC"/>
    <w:rsid w:val="00146D91"/>
    <w:rsid w:val="00147490"/>
    <w:rsid w:val="001519E1"/>
    <w:rsid w:val="00153CC4"/>
    <w:rsid w:val="00160692"/>
    <w:rsid w:val="00161515"/>
    <w:rsid w:val="0016233E"/>
    <w:rsid w:val="0017173A"/>
    <w:rsid w:val="001754F5"/>
    <w:rsid w:val="00181B7F"/>
    <w:rsid w:val="001948EA"/>
    <w:rsid w:val="00196EFE"/>
    <w:rsid w:val="001A36CD"/>
    <w:rsid w:val="001A3C3F"/>
    <w:rsid w:val="001A751E"/>
    <w:rsid w:val="001C5754"/>
    <w:rsid w:val="001C6578"/>
    <w:rsid w:val="001C70C5"/>
    <w:rsid w:val="001C7C06"/>
    <w:rsid w:val="001D20EE"/>
    <w:rsid w:val="001D5217"/>
    <w:rsid w:val="001D5A87"/>
    <w:rsid w:val="001D5DAD"/>
    <w:rsid w:val="001E1EF5"/>
    <w:rsid w:val="001E722B"/>
    <w:rsid w:val="001E7755"/>
    <w:rsid w:val="001F123F"/>
    <w:rsid w:val="001F3046"/>
    <w:rsid w:val="001F6FCF"/>
    <w:rsid w:val="002022DE"/>
    <w:rsid w:val="00212211"/>
    <w:rsid w:val="002434C7"/>
    <w:rsid w:val="00257618"/>
    <w:rsid w:val="00265307"/>
    <w:rsid w:val="00265ED9"/>
    <w:rsid w:val="00270139"/>
    <w:rsid w:val="00280477"/>
    <w:rsid w:val="0029178F"/>
    <w:rsid w:val="002928A3"/>
    <w:rsid w:val="00295DDD"/>
    <w:rsid w:val="002B2942"/>
    <w:rsid w:val="002B33AA"/>
    <w:rsid w:val="002B4D98"/>
    <w:rsid w:val="002B5E73"/>
    <w:rsid w:val="002B66D7"/>
    <w:rsid w:val="002C3C1E"/>
    <w:rsid w:val="002D4764"/>
    <w:rsid w:val="002E0FE8"/>
    <w:rsid w:val="002E7EE1"/>
    <w:rsid w:val="002F5226"/>
    <w:rsid w:val="002F6321"/>
    <w:rsid w:val="002F71B6"/>
    <w:rsid w:val="003013AB"/>
    <w:rsid w:val="00305C08"/>
    <w:rsid w:val="00315000"/>
    <w:rsid w:val="00321682"/>
    <w:rsid w:val="00331727"/>
    <w:rsid w:val="00334825"/>
    <w:rsid w:val="00337A42"/>
    <w:rsid w:val="00342145"/>
    <w:rsid w:val="003445E4"/>
    <w:rsid w:val="003454AF"/>
    <w:rsid w:val="003612CB"/>
    <w:rsid w:val="00374A6A"/>
    <w:rsid w:val="00375808"/>
    <w:rsid w:val="003A0901"/>
    <w:rsid w:val="003B20C9"/>
    <w:rsid w:val="003B3D44"/>
    <w:rsid w:val="003B4DBA"/>
    <w:rsid w:val="003B78B4"/>
    <w:rsid w:val="003C2808"/>
    <w:rsid w:val="003C28CA"/>
    <w:rsid w:val="003E4D89"/>
    <w:rsid w:val="003E4FBD"/>
    <w:rsid w:val="003F2C41"/>
    <w:rsid w:val="00410030"/>
    <w:rsid w:val="004237AB"/>
    <w:rsid w:val="00425757"/>
    <w:rsid w:val="0043238F"/>
    <w:rsid w:val="00437119"/>
    <w:rsid w:val="004407AA"/>
    <w:rsid w:val="004419F5"/>
    <w:rsid w:val="00443165"/>
    <w:rsid w:val="0044446C"/>
    <w:rsid w:val="00446392"/>
    <w:rsid w:val="00447E23"/>
    <w:rsid w:val="00450269"/>
    <w:rsid w:val="00452913"/>
    <w:rsid w:val="00457325"/>
    <w:rsid w:val="004578DB"/>
    <w:rsid w:val="00461D91"/>
    <w:rsid w:val="00471F93"/>
    <w:rsid w:val="00473603"/>
    <w:rsid w:val="00476CF9"/>
    <w:rsid w:val="00477031"/>
    <w:rsid w:val="00481521"/>
    <w:rsid w:val="00481D72"/>
    <w:rsid w:val="004823EC"/>
    <w:rsid w:val="00486AA0"/>
    <w:rsid w:val="00496446"/>
    <w:rsid w:val="004A1B47"/>
    <w:rsid w:val="004A4579"/>
    <w:rsid w:val="004B0FC9"/>
    <w:rsid w:val="004C05B8"/>
    <w:rsid w:val="004C07A4"/>
    <w:rsid w:val="004C785C"/>
    <w:rsid w:val="004D0EE0"/>
    <w:rsid w:val="004D1A91"/>
    <w:rsid w:val="004D1E34"/>
    <w:rsid w:val="004D201A"/>
    <w:rsid w:val="004D3D17"/>
    <w:rsid w:val="004D53AA"/>
    <w:rsid w:val="004D6525"/>
    <w:rsid w:val="004D7826"/>
    <w:rsid w:val="004E1618"/>
    <w:rsid w:val="004E254D"/>
    <w:rsid w:val="004E770B"/>
    <w:rsid w:val="004F0D2E"/>
    <w:rsid w:val="00501780"/>
    <w:rsid w:val="0050557C"/>
    <w:rsid w:val="00507E5B"/>
    <w:rsid w:val="0051060E"/>
    <w:rsid w:val="00514F1F"/>
    <w:rsid w:val="0051559B"/>
    <w:rsid w:val="00521BB0"/>
    <w:rsid w:val="005278AA"/>
    <w:rsid w:val="0053442C"/>
    <w:rsid w:val="00537D95"/>
    <w:rsid w:val="005410F6"/>
    <w:rsid w:val="00553713"/>
    <w:rsid w:val="005556E5"/>
    <w:rsid w:val="00562397"/>
    <w:rsid w:val="005666A6"/>
    <w:rsid w:val="00567F75"/>
    <w:rsid w:val="00575064"/>
    <w:rsid w:val="00577D96"/>
    <w:rsid w:val="00584B5D"/>
    <w:rsid w:val="00584D65"/>
    <w:rsid w:val="005866D9"/>
    <w:rsid w:val="005875CF"/>
    <w:rsid w:val="00592E7F"/>
    <w:rsid w:val="005940CF"/>
    <w:rsid w:val="00597654"/>
    <w:rsid w:val="005A6293"/>
    <w:rsid w:val="005B1080"/>
    <w:rsid w:val="005C4689"/>
    <w:rsid w:val="005D207A"/>
    <w:rsid w:val="005D3A36"/>
    <w:rsid w:val="005E5B42"/>
    <w:rsid w:val="006116B5"/>
    <w:rsid w:val="00616D0C"/>
    <w:rsid w:val="006202F7"/>
    <w:rsid w:val="00622178"/>
    <w:rsid w:val="006235DF"/>
    <w:rsid w:val="00634976"/>
    <w:rsid w:val="006357BB"/>
    <w:rsid w:val="00640B12"/>
    <w:rsid w:val="006518AA"/>
    <w:rsid w:val="00652546"/>
    <w:rsid w:val="006535D5"/>
    <w:rsid w:val="006546C0"/>
    <w:rsid w:val="00655A5F"/>
    <w:rsid w:val="00657196"/>
    <w:rsid w:val="006615F7"/>
    <w:rsid w:val="006706E2"/>
    <w:rsid w:val="006733D0"/>
    <w:rsid w:val="00677398"/>
    <w:rsid w:val="00677EAC"/>
    <w:rsid w:val="00682777"/>
    <w:rsid w:val="00682A35"/>
    <w:rsid w:val="006863A4"/>
    <w:rsid w:val="006956EA"/>
    <w:rsid w:val="006A1F57"/>
    <w:rsid w:val="006B49FC"/>
    <w:rsid w:val="006B50BF"/>
    <w:rsid w:val="006C08BD"/>
    <w:rsid w:val="006C0D68"/>
    <w:rsid w:val="006C0D98"/>
    <w:rsid w:val="006C2A88"/>
    <w:rsid w:val="006C5B2A"/>
    <w:rsid w:val="006C7B56"/>
    <w:rsid w:val="006D59AB"/>
    <w:rsid w:val="006F0CA2"/>
    <w:rsid w:val="006F1C16"/>
    <w:rsid w:val="006F3CF3"/>
    <w:rsid w:val="006F4719"/>
    <w:rsid w:val="006F77F5"/>
    <w:rsid w:val="00706C5A"/>
    <w:rsid w:val="0071095E"/>
    <w:rsid w:val="00713B47"/>
    <w:rsid w:val="0073528B"/>
    <w:rsid w:val="00735CAD"/>
    <w:rsid w:val="00741686"/>
    <w:rsid w:val="0074194D"/>
    <w:rsid w:val="00772D28"/>
    <w:rsid w:val="007806D4"/>
    <w:rsid w:val="00780E61"/>
    <w:rsid w:val="0078534B"/>
    <w:rsid w:val="00786673"/>
    <w:rsid w:val="00786FE1"/>
    <w:rsid w:val="00792A72"/>
    <w:rsid w:val="007954ED"/>
    <w:rsid w:val="00797DB4"/>
    <w:rsid w:val="007A6B14"/>
    <w:rsid w:val="007A6C70"/>
    <w:rsid w:val="007C4A19"/>
    <w:rsid w:val="007C69DE"/>
    <w:rsid w:val="007D5F81"/>
    <w:rsid w:val="007D7689"/>
    <w:rsid w:val="007E2090"/>
    <w:rsid w:val="007E6845"/>
    <w:rsid w:val="007E7C26"/>
    <w:rsid w:val="007F3D94"/>
    <w:rsid w:val="007F7142"/>
    <w:rsid w:val="00801C0A"/>
    <w:rsid w:val="0080477C"/>
    <w:rsid w:val="00806E10"/>
    <w:rsid w:val="00810D5D"/>
    <w:rsid w:val="00811DD0"/>
    <w:rsid w:val="00815575"/>
    <w:rsid w:val="0082013A"/>
    <w:rsid w:val="0082068B"/>
    <w:rsid w:val="008261C9"/>
    <w:rsid w:val="008262AE"/>
    <w:rsid w:val="00830D01"/>
    <w:rsid w:val="00835BAD"/>
    <w:rsid w:val="00837587"/>
    <w:rsid w:val="00842C28"/>
    <w:rsid w:val="0085033E"/>
    <w:rsid w:val="00855658"/>
    <w:rsid w:val="00860FBB"/>
    <w:rsid w:val="00862AE2"/>
    <w:rsid w:val="00880197"/>
    <w:rsid w:val="00883435"/>
    <w:rsid w:val="0088374C"/>
    <w:rsid w:val="008A3BE7"/>
    <w:rsid w:val="008B0C99"/>
    <w:rsid w:val="008B350B"/>
    <w:rsid w:val="008C0A16"/>
    <w:rsid w:val="008C4E49"/>
    <w:rsid w:val="008C7495"/>
    <w:rsid w:val="008E09A7"/>
    <w:rsid w:val="008E583D"/>
    <w:rsid w:val="00903952"/>
    <w:rsid w:val="00910B80"/>
    <w:rsid w:val="00911280"/>
    <w:rsid w:val="00921D07"/>
    <w:rsid w:val="00924F52"/>
    <w:rsid w:val="0093056A"/>
    <w:rsid w:val="00930A71"/>
    <w:rsid w:val="009524EB"/>
    <w:rsid w:val="00956518"/>
    <w:rsid w:val="0096079F"/>
    <w:rsid w:val="009616B6"/>
    <w:rsid w:val="0096215E"/>
    <w:rsid w:val="009702B6"/>
    <w:rsid w:val="00974062"/>
    <w:rsid w:val="00976C3D"/>
    <w:rsid w:val="0099740F"/>
    <w:rsid w:val="009A61F3"/>
    <w:rsid w:val="009B38F2"/>
    <w:rsid w:val="009C0A4B"/>
    <w:rsid w:val="009C3B87"/>
    <w:rsid w:val="009C3E53"/>
    <w:rsid w:val="009D240A"/>
    <w:rsid w:val="009D68E5"/>
    <w:rsid w:val="009E28E9"/>
    <w:rsid w:val="009E4A27"/>
    <w:rsid w:val="00A00457"/>
    <w:rsid w:val="00A00DAC"/>
    <w:rsid w:val="00A0109F"/>
    <w:rsid w:val="00A02553"/>
    <w:rsid w:val="00A11962"/>
    <w:rsid w:val="00A20E1A"/>
    <w:rsid w:val="00A217ED"/>
    <w:rsid w:val="00A32E7C"/>
    <w:rsid w:val="00A33BA3"/>
    <w:rsid w:val="00A36BED"/>
    <w:rsid w:val="00A427A8"/>
    <w:rsid w:val="00A52CCB"/>
    <w:rsid w:val="00A63328"/>
    <w:rsid w:val="00A64BD3"/>
    <w:rsid w:val="00A65A44"/>
    <w:rsid w:val="00A65EBF"/>
    <w:rsid w:val="00A721DC"/>
    <w:rsid w:val="00A848BA"/>
    <w:rsid w:val="00A85C84"/>
    <w:rsid w:val="00A875D7"/>
    <w:rsid w:val="00A90479"/>
    <w:rsid w:val="00A92F5A"/>
    <w:rsid w:val="00A94749"/>
    <w:rsid w:val="00AA0328"/>
    <w:rsid w:val="00AA1857"/>
    <w:rsid w:val="00AA1D94"/>
    <w:rsid w:val="00AA613E"/>
    <w:rsid w:val="00AB089C"/>
    <w:rsid w:val="00AC22C1"/>
    <w:rsid w:val="00AC3F46"/>
    <w:rsid w:val="00AE1D31"/>
    <w:rsid w:val="00AF4232"/>
    <w:rsid w:val="00AF79CE"/>
    <w:rsid w:val="00B10BC0"/>
    <w:rsid w:val="00B10CEA"/>
    <w:rsid w:val="00B13DCC"/>
    <w:rsid w:val="00B21EFE"/>
    <w:rsid w:val="00B279CE"/>
    <w:rsid w:val="00B27B9A"/>
    <w:rsid w:val="00B337EE"/>
    <w:rsid w:val="00B33ABA"/>
    <w:rsid w:val="00B34864"/>
    <w:rsid w:val="00B358EF"/>
    <w:rsid w:val="00B37346"/>
    <w:rsid w:val="00B41C4B"/>
    <w:rsid w:val="00B44315"/>
    <w:rsid w:val="00B44979"/>
    <w:rsid w:val="00B459A0"/>
    <w:rsid w:val="00B45A5A"/>
    <w:rsid w:val="00B464FF"/>
    <w:rsid w:val="00B47D06"/>
    <w:rsid w:val="00B62FA6"/>
    <w:rsid w:val="00B6335E"/>
    <w:rsid w:val="00B645A3"/>
    <w:rsid w:val="00B72FD8"/>
    <w:rsid w:val="00B751FB"/>
    <w:rsid w:val="00B759AA"/>
    <w:rsid w:val="00B839B7"/>
    <w:rsid w:val="00B845B5"/>
    <w:rsid w:val="00B9033A"/>
    <w:rsid w:val="00BA3271"/>
    <w:rsid w:val="00BB2DA5"/>
    <w:rsid w:val="00BB4455"/>
    <w:rsid w:val="00BB5F11"/>
    <w:rsid w:val="00BC4DA8"/>
    <w:rsid w:val="00BC62C4"/>
    <w:rsid w:val="00BD2DD1"/>
    <w:rsid w:val="00BE6F81"/>
    <w:rsid w:val="00BE71E2"/>
    <w:rsid w:val="00BE7262"/>
    <w:rsid w:val="00BF7118"/>
    <w:rsid w:val="00C0137E"/>
    <w:rsid w:val="00C120DF"/>
    <w:rsid w:val="00C207CE"/>
    <w:rsid w:val="00C23CEF"/>
    <w:rsid w:val="00C257D1"/>
    <w:rsid w:val="00C26588"/>
    <w:rsid w:val="00C26A2A"/>
    <w:rsid w:val="00C2724F"/>
    <w:rsid w:val="00C30C99"/>
    <w:rsid w:val="00C3164D"/>
    <w:rsid w:val="00C320AA"/>
    <w:rsid w:val="00C4338B"/>
    <w:rsid w:val="00C45731"/>
    <w:rsid w:val="00C51879"/>
    <w:rsid w:val="00C521BF"/>
    <w:rsid w:val="00C53EE9"/>
    <w:rsid w:val="00C647F0"/>
    <w:rsid w:val="00C709D5"/>
    <w:rsid w:val="00C81749"/>
    <w:rsid w:val="00C8588C"/>
    <w:rsid w:val="00C95921"/>
    <w:rsid w:val="00CA00F0"/>
    <w:rsid w:val="00CA575C"/>
    <w:rsid w:val="00CB248C"/>
    <w:rsid w:val="00CB6090"/>
    <w:rsid w:val="00CB7D8E"/>
    <w:rsid w:val="00CC0976"/>
    <w:rsid w:val="00CC1705"/>
    <w:rsid w:val="00CC3743"/>
    <w:rsid w:val="00CD293F"/>
    <w:rsid w:val="00CD7370"/>
    <w:rsid w:val="00CD787C"/>
    <w:rsid w:val="00CE1B5B"/>
    <w:rsid w:val="00CE5044"/>
    <w:rsid w:val="00CF07E1"/>
    <w:rsid w:val="00CF6D77"/>
    <w:rsid w:val="00D06270"/>
    <w:rsid w:val="00D10588"/>
    <w:rsid w:val="00D17933"/>
    <w:rsid w:val="00D247BB"/>
    <w:rsid w:val="00D31EC8"/>
    <w:rsid w:val="00D32D25"/>
    <w:rsid w:val="00D558C6"/>
    <w:rsid w:val="00D561C7"/>
    <w:rsid w:val="00D60C73"/>
    <w:rsid w:val="00D62D82"/>
    <w:rsid w:val="00D6347E"/>
    <w:rsid w:val="00D7084D"/>
    <w:rsid w:val="00D843E5"/>
    <w:rsid w:val="00D85D58"/>
    <w:rsid w:val="00D876F7"/>
    <w:rsid w:val="00D91EE0"/>
    <w:rsid w:val="00D96920"/>
    <w:rsid w:val="00D97D95"/>
    <w:rsid w:val="00DA220C"/>
    <w:rsid w:val="00DA46C6"/>
    <w:rsid w:val="00DB2F08"/>
    <w:rsid w:val="00DB4250"/>
    <w:rsid w:val="00DC1D82"/>
    <w:rsid w:val="00DC6DBB"/>
    <w:rsid w:val="00DC7789"/>
    <w:rsid w:val="00DD052D"/>
    <w:rsid w:val="00DF386F"/>
    <w:rsid w:val="00E01F0C"/>
    <w:rsid w:val="00E06A92"/>
    <w:rsid w:val="00E115FC"/>
    <w:rsid w:val="00E13DCC"/>
    <w:rsid w:val="00E15647"/>
    <w:rsid w:val="00E17452"/>
    <w:rsid w:val="00E202A1"/>
    <w:rsid w:val="00E22124"/>
    <w:rsid w:val="00E3095E"/>
    <w:rsid w:val="00E3479A"/>
    <w:rsid w:val="00E36681"/>
    <w:rsid w:val="00E37ABB"/>
    <w:rsid w:val="00E44684"/>
    <w:rsid w:val="00E54A92"/>
    <w:rsid w:val="00E614AC"/>
    <w:rsid w:val="00E63253"/>
    <w:rsid w:val="00E6622E"/>
    <w:rsid w:val="00E66DED"/>
    <w:rsid w:val="00E70389"/>
    <w:rsid w:val="00E8798E"/>
    <w:rsid w:val="00E87CF0"/>
    <w:rsid w:val="00EA092A"/>
    <w:rsid w:val="00EA484A"/>
    <w:rsid w:val="00EA7A4E"/>
    <w:rsid w:val="00EB06C0"/>
    <w:rsid w:val="00EB1B4B"/>
    <w:rsid w:val="00EB612F"/>
    <w:rsid w:val="00EB7252"/>
    <w:rsid w:val="00EC50A5"/>
    <w:rsid w:val="00EC6FA9"/>
    <w:rsid w:val="00EC7983"/>
    <w:rsid w:val="00EC7ECC"/>
    <w:rsid w:val="00ED33EE"/>
    <w:rsid w:val="00EE0C03"/>
    <w:rsid w:val="00EE3264"/>
    <w:rsid w:val="00EE5B14"/>
    <w:rsid w:val="00EF08C1"/>
    <w:rsid w:val="00EF08FB"/>
    <w:rsid w:val="00EF0ED9"/>
    <w:rsid w:val="00EF3F41"/>
    <w:rsid w:val="00F014A8"/>
    <w:rsid w:val="00F018FF"/>
    <w:rsid w:val="00F02B5A"/>
    <w:rsid w:val="00F05B2B"/>
    <w:rsid w:val="00F13E7E"/>
    <w:rsid w:val="00F17DDB"/>
    <w:rsid w:val="00F26938"/>
    <w:rsid w:val="00F31390"/>
    <w:rsid w:val="00F32F7A"/>
    <w:rsid w:val="00F40A68"/>
    <w:rsid w:val="00F42DFE"/>
    <w:rsid w:val="00F538CA"/>
    <w:rsid w:val="00F60DBE"/>
    <w:rsid w:val="00F6137A"/>
    <w:rsid w:val="00F6161A"/>
    <w:rsid w:val="00F63CCF"/>
    <w:rsid w:val="00F64F02"/>
    <w:rsid w:val="00F65907"/>
    <w:rsid w:val="00F67C44"/>
    <w:rsid w:val="00F772E4"/>
    <w:rsid w:val="00F82B72"/>
    <w:rsid w:val="00F833B4"/>
    <w:rsid w:val="00F848D3"/>
    <w:rsid w:val="00F97778"/>
    <w:rsid w:val="00FA2E17"/>
    <w:rsid w:val="00FB39DD"/>
    <w:rsid w:val="00FB5410"/>
    <w:rsid w:val="00FC218F"/>
    <w:rsid w:val="00FD05E2"/>
    <w:rsid w:val="00FD70D9"/>
    <w:rsid w:val="00FD7858"/>
    <w:rsid w:val="00FE1157"/>
    <w:rsid w:val="00FE2CB8"/>
    <w:rsid w:val="00FE46B4"/>
    <w:rsid w:val="00FF0C20"/>
    <w:rsid w:val="00FF15C9"/>
    <w:rsid w:val="03EEAF28"/>
    <w:rsid w:val="06BCAE9C"/>
    <w:rsid w:val="1ECBE252"/>
    <w:rsid w:val="1FBB06E3"/>
    <w:rsid w:val="3532BE6A"/>
    <w:rsid w:val="4737A47A"/>
    <w:rsid w:val="5164CE92"/>
    <w:rsid w:val="517ADED2"/>
    <w:rsid w:val="685BDF6B"/>
    <w:rsid w:val="71AF9D57"/>
    <w:rsid w:val="7AF260BF"/>
  </w:rsids>
  <m:mathPr>
    <m:mathFont m:val="Cambria Math"/>
    <m:brkBin m:val="before"/>
    <m:brkBinSub m:val="--"/>
    <m:smallFrac m:val="0"/>
    <m:dispDef/>
    <m:lMargin m:val="0"/>
    <m:rMargin m:val="0"/>
    <m:defJc m:val="centerGroup"/>
    <m:wrapIndent m:val="1440"/>
    <m:intLim m:val="subSup"/>
    <m:naryLim m:val="undOvr"/>
  </m:mathPr>
  <w:themeFontLang w:val="fr-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0FCA0"/>
  <w15:docId w15:val="{810C050A-E118-4BC4-AD58-A8E0DB04C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79CE"/>
    <w:pPr>
      <w:spacing w:after="0" w:line="240" w:lineRule="auto"/>
    </w:pPr>
    <w:rPr>
      <w:rFonts w:ascii="Arial" w:hAnsi="Arial"/>
    </w:rPr>
  </w:style>
  <w:style w:type="paragraph" w:styleId="Heading1">
    <w:name w:val="heading 1"/>
    <w:basedOn w:val="Normal"/>
    <w:next w:val="Normal"/>
    <w:link w:val="Heading1Char"/>
    <w:autoRedefine/>
    <w:qFormat/>
    <w:rsid w:val="00AF79CE"/>
    <w:pPr>
      <w:keepNext/>
      <w:numPr>
        <w:numId w:val="24"/>
      </w:numPr>
      <w:spacing w:after="400"/>
      <w:outlineLvl w:val="0"/>
    </w:pPr>
    <w:rPr>
      <w:rFonts w:eastAsia="Times New Roman" w:cs="Arial"/>
      <w:b/>
      <w:bCs/>
      <w:kern w:val="32"/>
      <w:sz w:val="36"/>
      <w:szCs w:val="28"/>
      <w:lang w:val="fr-FR" w:eastAsia="fr-FR"/>
    </w:rPr>
  </w:style>
  <w:style w:type="paragraph" w:styleId="Heading2">
    <w:name w:val="heading 2"/>
    <w:basedOn w:val="Normal"/>
    <w:next w:val="Normal"/>
    <w:link w:val="Heading2Char"/>
    <w:autoRedefine/>
    <w:qFormat/>
    <w:rsid w:val="00AF79CE"/>
    <w:pPr>
      <w:keepNext/>
      <w:numPr>
        <w:ilvl w:val="1"/>
        <w:numId w:val="24"/>
      </w:numPr>
      <w:spacing w:before="400" w:after="400"/>
      <w:outlineLvl w:val="1"/>
    </w:pPr>
    <w:rPr>
      <w:rFonts w:eastAsia="Times New Roman" w:cs="Arial"/>
      <w:b/>
      <w:bCs/>
      <w:iCs/>
      <w:sz w:val="28"/>
      <w:szCs w:val="28"/>
      <w:lang w:val="fr-FR" w:eastAsia="fr-FR"/>
    </w:rPr>
  </w:style>
  <w:style w:type="paragraph" w:styleId="Heading3">
    <w:name w:val="heading 3"/>
    <w:basedOn w:val="Normal"/>
    <w:next w:val="Normal"/>
    <w:link w:val="Heading3Char"/>
    <w:autoRedefine/>
    <w:qFormat/>
    <w:rsid w:val="00AF79CE"/>
    <w:pPr>
      <w:keepNext/>
      <w:numPr>
        <w:ilvl w:val="2"/>
        <w:numId w:val="24"/>
      </w:numPr>
      <w:spacing w:before="200" w:after="300"/>
      <w:outlineLvl w:val="2"/>
    </w:pPr>
    <w:rPr>
      <w:rFonts w:eastAsia="Times New Roman" w:cs="Arial"/>
      <w:b/>
      <w:bCs/>
      <w:sz w:val="24"/>
      <w:szCs w:val="26"/>
      <w:lang w:val="fr-FR" w:eastAsia="fr-FR"/>
    </w:rPr>
  </w:style>
  <w:style w:type="paragraph" w:styleId="Heading4">
    <w:name w:val="heading 4"/>
    <w:basedOn w:val="Normal"/>
    <w:next w:val="Normal"/>
    <w:link w:val="Heading4Char"/>
    <w:autoRedefine/>
    <w:qFormat/>
    <w:rsid w:val="00AF79CE"/>
    <w:pPr>
      <w:keepNext/>
      <w:numPr>
        <w:ilvl w:val="3"/>
        <w:numId w:val="24"/>
      </w:numPr>
      <w:spacing w:before="240" w:after="60"/>
      <w:outlineLvl w:val="3"/>
    </w:pPr>
    <w:rPr>
      <w:rFonts w:eastAsia="Times New Roman" w:cs="Times New Roman"/>
      <w:b/>
      <w:bCs/>
      <w:sz w:val="20"/>
      <w:szCs w:val="28"/>
      <w:lang w:val="fr-FR" w:eastAsia="fr-FR"/>
    </w:rPr>
  </w:style>
  <w:style w:type="paragraph" w:styleId="Heading5">
    <w:name w:val="heading 5"/>
    <w:basedOn w:val="Normal"/>
    <w:next w:val="Normal"/>
    <w:link w:val="Heading5Char"/>
    <w:autoRedefine/>
    <w:qFormat/>
    <w:rsid w:val="00AF79CE"/>
    <w:pPr>
      <w:numPr>
        <w:ilvl w:val="4"/>
        <w:numId w:val="24"/>
      </w:numPr>
      <w:spacing w:before="240" w:after="60"/>
      <w:jc w:val="both"/>
      <w:outlineLvl w:val="4"/>
    </w:pPr>
    <w:rPr>
      <w:rFonts w:eastAsia="Times New Roman" w:cs="Times New Roman"/>
      <w:b/>
      <w:bCs/>
      <w:iCs/>
      <w:sz w:val="20"/>
      <w:szCs w:val="26"/>
      <w:lang w:val="fr-FR" w:eastAsia="fr-FR"/>
    </w:rPr>
  </w:style>
  <w:style w:type="paragraph" w:styleId="Heading6">
    <w:name w:val="heading 6"/>
    <w:basedOn w:val="Normal"/>
    <w:next w:val="Normal"/>
    <w:link w:val="Heading6Char"/>
    <w:autoRedefine/>
    <w:qFormat/>
    <w:rsid w:val="00AF79CE"/>
    <w:pPr>
      <w:numPr>
        <w:ilvl w:val="5"/>
        <w:numId w:val="24"/>
      </w:numPr>
      <w:spacing w:before="240" w:after="60"/>
      <w:jc w:val="both"/>
      <w:outlineLvl w:val="5"/>
    </w:pPr>
    <w:rPr>
      <w:rFonts w:eastAsia="Times New Roman" w:cs="Times New Roman"/>
      <w:b/>
      <w:bCs/>
      <w:sz w:val="20"/>
      <w:lang w:val="fr-FR" w:eastAsia="fr-FR"/>
    </w:rPr>
  </w:style>
  <w:style w:type="paragraph" w:styleId="Heading7">
    <w:name w:val="heading 7"/>
    <w:basedOn w:val="Normal"/>
    <w:link w:val="Heading7Char"/>
    <w:qFormat/>
    <w:rsid w:val="00A90479"/>
    <w:pPr>
      <w:tabs>
        <w:tab w:val="num" w:pos="4320"/>
      </w:tabs>
      <w:spacing w:after="180"/>
      <w:ind w:left="4320" w:hanging="720"/>
      <w:jc w:val="both"/>
      <w:outlineLvl w:val="6"/>
    </w:pPr>
    <w:rPr>
      <w:rFonts w:ascii="Times New Roman" w:eastAsia="Times New Roman" w:hAnsi="Times New Roman" w:cs="Times New Roman"/>
      <w:sz w:val="20"/>
      <w:szCs w:val="20"/>
      <w:lang w:val="en-US"/>
    </w:rPr>
  </w:style>
  <w:style w:type="paragraph" w:styleId="Heading8">
    <w:name w:val="heading 8"/>
    <w:basedOn w:val="Normal"/>
    <w:next w:val="Normal"/>
    <w:link w:val="Heading8Char"/>
    <w:qFormat/>
    <w:rsid w:val="00A90479"/>
    <w:pPr>
      <w:spacing w:after="180"/>
      <w:jc w:val="both"/>
      <w:outlineLvl w:val="7"/>
    </w:pPr>
    <w:rPr>
      <w:rFonts w:ascii="Times New Roman" w:eastAsia="Times New Roman" w:hAnsi="Times New Roman" w:cs="Times New Roman"/>
      <w:color w:val="000000" w:themeColor="text1"/>
      <w:sz w:val="20"/>
      <w:szCs w:val="20"/>
      <w:lang w:val="en-US"/>
    </w:rPr>
  </w:style>
  <w:style w:type="paragraph" w:styleId="Heading9">
    <w:name w:val="heading 9"/>
    <w:basedOn w:val="Normal"/>
    <w:next w:val="Normal"/>
    <w:link w:val="Heading9Char"/>
    <w:qFormat/>
    <w:rsid w:val="00A90479"/>
    <w:pPr>
      <w:spacing w:after="180"/>
      <w:jc w:val="both"/>
      <w:outlineLvl w:val="8"/>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6681"/>
    <w:pPr>
      <w:tabs>
        <w:tab w:val="center" w:pos="4680"/>
        <w:tab w:val="right" w:pos="9360"/>
      </w:tabs>
    </w:pPr>
  </w:style>
  <w:style w:type="character" w:customStyle="1" w:styleId="HeaderChar">
    <w:name w:val="Header Char"/>
    <w:basedOn w:val="DefaultParagraphFont"/>
    <w:link w:val="Header"/>
    <w:uiPriority w:val="99"/>
    <w:rsid w:val="00E36681"/>
  </w:style>
  <w:style w:type="paragraph" w:styleId="Footer">
    <w:name w:val="footer"/>
    <w:basedOn w:val="Normal"/>
    <w:link w:val="FooterChar"/>
    <w:uiPriority w:val="99"/>
    <w:unhideWhenUsed/>
    <w:rsid w:val="00E36681"/>
    <w:pPr>
      <w:tabs>
        <w:tab w:val="center" w:pos="4680"/>
        <w:tab w:val="right" w:pos="9360"/>
      </w:tabs>
    </w:pPr>
  </w:style>
  <w:style w:type="character" w:customStyle="1" w:styleId="FooterChar">
    <w:name w:val="Footer Char"/>
    <w:basedOn w:val="DefaultParagraphFont"/>
    <w:link w:val="Footer"/>
    <w:uiPriority w:val="99"/>
    <w:rsid w:val="00E36681"/>
  </w:style>
  <w:style w:type="paragraph" w:styleId="BalloonText">
    <w:name w:val="Balloon Text"/>
    <w:basedOn w:val="Normal"/>
    <w:link w:val="BalloonTextChar"/>
    <w:uiPriority w:val="99"/>
    <w:semiHidden/>
    <w:unhideWhenUsed/>
    <w:rsid w:val="00E36681"/>
    <w:rPr>
      <w:rFonts w:ascii="Tahoma" w:hAnsi="Tahoma" w:cs="Tahoma"/>
      <w:sz w:val="16"/>
      <w:szCs w:val="16"/>
    </w:rPr>
  </w:style>
  <w:style w:type="character" w:customStyle="1" w:styleId="BalloonTextChar">
    <w:name w:val="Balloon Text Char"/>
    <w:basedOn w:val="DefaultParagraphFont"/>
    <w:link w:val="BalloonText"/>
    <w:uiPriority w:val="99"/>
    <w:semiHidden/>
    <w:rsid w:val="00E36681"/>
    <w:rPr>
      <w:rFonts w:ascii="Tahoma" w:hAnsi="Tahoma" w:cs="Tahoma"/>
      <w:sz w:val="16"/>
      <w:szCs w:val="16"/>
    </w:rPr>
  </w:style>
  <w:style w:type="paragraph" w:styleId="ListParagraph">
    <w:name w:val="List Paragraph"/>
    <w:basedOn w:val="Normal"/>
    <w:uiPriority w:val="34"/>
    <w:qFormat/>
    <w:rsid w:val="00F848D3"/>
    <w:pPr>
      <w:ind w:left="720"/>
      <w:contextualSpacing/>
    </w:pPr>
  </w:style>
  <w:style w:type="table" w:styleId="TableGrid">
    <w:name w:val="Table Grid"/>
    <w:basedOn w:val="TableNormal"/>
    <w:uiPriority w:val="39"/>
    <w:rsid w:val="005106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97654"/>
    <w:rPr>
      <w:color w:val="0000FF" w:themeColor="hyperlink"/>
      <w:u w:val="single"/>
    </w:rPr>
  </w:style>
  <w:style w:type="character" w:styleId="CommentReference">
    <w:name w:val="annotation reference"/>
    <w:basedOn w:val="DefaultParagraphFont"/>
    <w:uiPriority w:val="99"/>
    <w:unhideWhenUsed/>
    <w:rsid w:val="00597654"/>
    <w:rPr>
      <w:sz w:val="16"/>
      <w:szCs w:val="16"/>
    </w:rPr>
  </w:style>
  <w:style w:type="paragraph" w:styleId="CommentText">
    <w:name w:val="annotation text"/>
    <w:basedOn w:val="Normal"/>
    <w:link w:val="CommentTextChar"/>
    <w:uiPriority w:val="99"/>
    <w:unhideWhenUsed/>
    <w:rsid w:val="00597654"/>
    <w:rPr>
      <w:sz w:val="20"/>
      <w:szCs w:val="20"/>
    </w:rPr>
  </w:style>
  <w:style w:type="character" w:customStyle="1" w:styleId="CommentTextChar">
    <w:name w:val="Comment Text Char"/>
    <w:basedOn w:val="DefaultParagraphFont"/>
    <w:link w:val="CommentText"/>
    <w:uiPriority w:val="99"/>
    <w:rsid w:val="00597654"/>
    <w:rPr>
      <w:sz w:val="20"/>
      <w:szCs w:val="20"/>
    </w:rPr>
  </w:style>
  <w:style w:type="paragraph" w:styleId="CommentSubject">
    <w:name w:val="annotation subject"/>
    <w:basedOn w:val="CommentText"/>
    <w:next w:val="CommentText"/>
    <w:link w:val="CommentSubjectChar"/>
    <w:uiPriority w:val="99"/>
    <w:semiHidden/>
    <w:unhideWhenUsed/>
    <w:rsid w:val="00597654"/>
    <w:rPr>
      <w:b/>
      <w:bCs/>
    </w:rPr>
  </w:style>
  <w:style w:type="character" w:customStyle="1" w:styleId="CommentSubjectChar">
    <w:name w:val="Comment Subject Char"/>
    <w:basedOn w:val="CommentTextChar"/>
    <w:link w:val="CommentSubject"/>
    <w:uiPriority w:val="99"/>
    <w:semiHidden/>
    <w:rsid w:val="00597654"/>
    <w:rPr>
      <w:b/>
      <w:bCs/>
      <w:sz w:val="20"/>
      <w:szCs w:val="20"/>
    </w:rPr>
  </w:style>
  <w:style w:type="paragraph" w:styleId="Revision">
    <w:name w:val="Revision"/>
    <w:hidden/>
    <w:uiPriority w:val="99"/>
    <w:semiHidden/>
    <w:rsid w:val="003445E4"/>
    <w:pPr>
      <w:spacing w:after="0" w:line="240" w:lineRule="auto"/>
    </w:pPr>
  </w:style>
  <w:style w:type="character" w:customStyle="1" w:styleId="Heading1Char">
    <w:name w:val="Heading 1 Char"/>
    <w:basedOn w:val="DefaultParagraphFont"/>
    <w:link w:val="Heading1"/>
    <w:rsid w:val="00E63253"/>
    <w:rPr>
      <w:rFonts w:ascii="Arial" w:eastAsia="Times New Roman" w:hAnsi="Arial" w:cs="Arial"/>
      <w:b/>
      <w:bCs/>
      <w:kern w:val="32"/>
      <w:sz w:val="36"/>
      <w:szCs w:val="28"/>
      <w:lang w:val="fr-FR" w:eastAsia="fr-FR"/>
    </w:rPr>
  </w:style>
  <w:style w:type="character" w:customStyle="1" w:styleId="Heading2Char">
    <w:name w:val="Heading 2 Char"/>
    <w:basedOn w:val="DefaultParagraphFont"/>
    <w:link w:val="Heading2"/>
    <w:rsid w:val="00321682"/>
    <w:rPr>
      <w:rFonts w:ascii="Arial" w:eastAsia="Times New Roman" w:hAnsi="Arial" w:cs="Arial"/>
      <w:b/>
      <w:bCs/>
      <w:iCs/>
      <w:sz w:val="28"/>
      <w:szCs w:val="28"/>
      <w:lang w:val="fr-FR" w:eastAsia="fr-FR"/>
    </w:rPr>
  </w:style>
  <w:style w:type="paragraph" w:customStyle="1" w:styleId="TXTNIV1">
    <w:name w:val="TXT NIV 1"/>
    <w:basedOn w:val="Normal"/>
    <w:qFormat/>
    <w:rsid w:val="00F32F7A"/>
    <w:pPr>
      <w:numPr>
        <w:numId w:val="18"/>
      </w:numPr>
      <w:spacing w:after="240"/>
      <w:jc w:val="both"/>
    </w:pPr>
    <w:rPr>
      <w:b/>
      <w:caps/>
    </w:rPr>
  </w:style>
  <w:style w:type="paragraph" w:customStyle="1" w:styleId="TXTNIV2">
    <w:name w:val="TXT NIV 2"/>
    <w:basedOn w:val="Normal"/>
    <w:qFormat/>
    <w:rsid w:val="00F32F7A"/>
    <w:pPr>
      <w:numPr>
        <w:ilvl w:val="1"/>
        <w:numId w:val="18"/>
      </w:numPr>
      <w:spacing w:after="240"/>
      <w:jc w:val="both"/>
    </w:pPr>
  </w:style>
  <w:style w:type="paragraph" w:customStyle="1" w:styleId="TXTNIV3">
    <w:name w:val="TXT NIV 3"/>
    <w:basedOn w:val="Normal"/>
    <w:qFormat/>
    <w:rsid w:val="00F32F7A"/>
    <w:pPr>
      <w:numPr>
        <w:ilvl w:val="2"/>
        <w:numId w:val="18"/>
      </w:numPr>
      <w:spacing w:after="120"/>
      <w:jc w:val="both"/>
    </w:pPr>
    <w:rPr>
      <w:lang w:val="en-US"/>
    </w:rPr>
  </w:style>
  <w:style w:type="character" w:customStyle="1" w:styleId="Heading3Char">
    <w:name w:val="Heading 3 Char"/>
    <w:basedOn w:val="DefaultParagraphFont"/>
    <w:link w:val="Heading3"/>
    <w:rsid w:val="00AF79CE"/>
    <w:rPr>
      <w:rFonts w:ascii="Arial" w:eastAsia="Times New Roman" w:hAnsi="Arial" w:cs="Arial"/>
      <w:b/>
      <w:bCs/>
      <w:sz w:val="24"/>
      <w:szCs w:val="26"/>
      <w:lang w:val="fr-FR" w:eastAsia="fr-FR"/>
    </w:rPr>
  </w:style>
  <w:style w:type="character" w:customStyle="1" w:styleId="Heading4Char">
    <w:name w:val="Heading 4 Char"/>
    <w:basedOn w:val="DefaultParagraphFont"/>
    <w:link w:val="Heading4"/>
    <w:rsid w:val="00AF79CE"/>
    <w:rPr>
      <w:rFonts w:ascii="Arial" w:eastAsia="Times New Roman" w:hAnsi="Arial" w:cs="Times New Roman"/>
      <w:b/>
      <w:bCs/>
      <w:sz w:val="20"/>
      <w:szCs w:val="28"/>
      <w:lang w:val="fr-FR" w:eastAsia="fr-FR"/>
    </w:rPr>
  </w:style>
  <w:style w:type="character" w:customStyle="1" w:styleId="Heading5Char">
    <w:name w:val="Heading 5 Char"/>
    <w:basedOn w:val="DefaultParagraphFont"/>
    <w:link w:val="Heading5"/>
    <w:rsid w:val="00AF79CE"/>
    <w:rPr>
      <w:rFonts w:ascii="Arial" w:eastAsia="Times New Roman" w:hAnsi="Arial" w:cs="Times New Roman"/>
      <w:b/>
      <w:bCs/>
      <w:iCs/>
      <w:sz w:val="20"/>
      <w:szCs w:val="26"/>
      <w:lang w:val="fr-FR" w:eastAsia="fr-FR"/>
    </w:rPr>
  </w:style>
  <w:style w:type="character" w:customStyle="1" w:styleId="Heading6Char">
    <w:name w:val="Heading 6 Char"/>
    <w:basedOn w:val="DefaultParagraphFont"/>
    <w:link w:val="Heading6"/>
    <w:rsid w:val="00AF79CE"/>
    <w:rPr>
      <w:rFonts w:ascii="Arial" w:eastAsia="Times New Roman" w:hAnsi="Arial" w:cs="Times New Roman"/>
      <w:b/>
      <w:bCs/>
      <w:sz w:val="20"/>
      <w:lang w:val="fr-FR" w:eastAsia="fr-FR"/>
    </w:rPr>
  </w:style>
  <w:style w:type="character" w:styleId="PlaceholderText">
    <w:name w:val="Placeholder Text"/>
    <w:basedOn w:val="DefaultParagraphFont"/>
    <w:uiPriority w:val="99"/>
    <w:semiHidden/>
    <w:rsid w:val="006F0CA2"/>
    <w:rPr>
      <w:color w:val="808080"/>
    </w:rPr>
  </w:style>
  <w:style w:type="paragraph" w:styleId="TOC1">
    <w:name w:val="toc 1"/>
    <w:basedOn w:val="Normal"/>
    <w:next w:val="Normal"/>
    <w:autoRedefine/>
    <w:uiPriority w:val="39"/>
    <w:unhideWhenUsed/>
    <w:rsid w:val="00CC3743"/>
    <w:pPr>
      <w:tabs>
        <w:tab w:val="left" w:pos="426"/>
        <w:tab w:val="right" w:leader="dot" w:pos="9062"/>
      </w:tabs>
      <w:spacing w:after="100"/>
      <w:ind w:left="426" w:hanging="426"/>
    </w:pPr>
    <w:rPr>
      <w:noProof/>
    </w:rPr>
  </w:style>
  <w:style w:type="character" w:customStyle="1" w:styleId="Heading7Char">
    <w:name w:val="Heading 7 Char"/>
    <w:basedOn w:val="DefaultParagraphFont"/>
    <w:link w:val="Heading7"/>
    <w:rsid w:val="00A90479"/>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A90479"/>
    <w:rPr>
      <w:rFonts w:ascii="Times New Roman" w:eastAsia="Times New Roman" w:hAnsi="Times New Roman" w:cs="Times New Roman"/>
      <w:color w:val="000000" w:themeColor="text1"/>
      <w:sz w:val="20"/>
      <w:szCs w:val="20"/>
      <w:lang w:val="en-US"/>
    </w:rPr>
  </w:style>
  <w:style w:type="character" w:customStyle="1" w:styleId="Heading9Char">
    <w:name w:val="Heading 9 Char"/>
    <w:basedOn w:val="DefaultParagraphFont"/>
    <w:link w:val="Heading9"/>
    <w:rsid w:val="00A90479"/>
    <w:rPr>
      <w:rFonts w:ascii="Times New Roman" w:eastAsia="Times New Roman" w:hAnsi="Times New Roman" w:cs="Times New Roman"/>
      <w:sz w:val="20"/>
      <w:szCs w:val="20"/>
      <w:lang w:val="en-GB"/>
    </w:rPr>
  </w:style>
  <w:style w:type="paragraph" w:customStyle="1" w:styleId="footeradress">
    <w:name w:val="footer adress"/>
    <w:basedOn w:val="Normal"/>
    <w:next w:val="Normal"/>
    <w:rsid w:val="00A0109F"/>
    <w:rPr>
      <w:rFonts w:eastAsia="Times New Roman" w:cs="Times New Roman"/>
      <w:color w:val="000000"/>
      <w:sz w:val="16"/>
      <w:szCs w:val="20"/>
      <w:lang w:val="en-GB" w:eastAsia="fr-FR"/>
    </w:rPr>
  </w:style>
  <w:style w:type="paragraph" w:styleId="TOC2">
    <w:name w:val="toc 2"/>
    <w:basedOn w:val="Normal"/>
    <w:next w:val="Normal"/>
    <w:autoRedefine/>
    <w:uiPriority w:val="39"/>
    <w:unhideWhenUsed/>
    <w:rsid w:val="00FE1157"/>
    <w:pPr>
      <w:ind w:left="220"/>
    </w:pPr>
  </w:style>
  <w:style w:type="paragraph" w:styleId="TOC3">
    <w:name w:val="toc 3"/>
    <w:basedOn w:val="Normal"/>
    <w:next w:val="Normal"/>
    <w:autoRedefine/>
    <w:uiPriority w:val="39"/>
    <w:unhideWhenUsed/>
    <w:rsid w:val="00FE1157"/>
    <w:pPr>
      <w:ind w:left="440"/>
    </w:pPr>
  </w:style>
  <w:style w:type="paragraph" w:styleId="TOC4">
    <w:name w:val="toc 4"/>
    <w:basedOn w:val="Normal"/>
    <w:next w:val="Normal"/>
    <w:autoRedefine/>
    <w:uiPriority w:val="39"/>
    <w:unhideWhenUsed/>
    <w:rsid w:val="00FE1157"/>
    <w:pPr>
      <w:ind w:left="660"/>
    </w:pPr>
  </w:style>
  <w:style w:type="paragraph" w:styleId="TOC5">
    <w:name w:val="toc 5"/>
    <w:basedOn w:val="Normal"/>
    <w:next w:val="Normal"/>
    <w:autoRedefine/>
    <w:uiPriority w:val="39"/>
    <w:unhideWhenUsed/>
    <w:rsid w:val="00FE1157"/>
    <w:pPr>
      <w:ind w:left="880"/>
    </w:pPr>
  </w:style>
  <w:style w:type="paragraph" w:styleId="TOC6">
    <w:name w:val="toc 6"/>
    <w:basedOn w:val="Normal"/>
    <w:next w:val="Normal"/>
    <w:autoRedefine/>
    <w:uiPriority w:val="39"/>
    <w:unhideWhenUsed/>
    <w:rsid w:val="00FE1157"/>
    <w:pPr>
      <w:ind w:left="1100"/>
    </w:pPr>
  </w:style>
  <w:style w:type="paragraph" w:styleId="TOC7">
    <w:name w:val="toc 7"/>
    <w:basedOn w:val="Normal"/>
    <w:next w:val="Normal"/>
    <w:autoRedefine/>
    <w:uiPriority w:val="39"/>
    <w:unhideWhenUsed/>
    <w:rsid w:val="00FE1157"/>
    <w:pPr>
      <w:ind w:left="1320"/>
    </w:pPr>
  </w:style>
  <w:style w:type="paragraph" w:styleId="TOC8">
    <w:name w:val="toc 8"/>
    <w:basedOn w:val="Normal"/>
    <w:next w:val="Normal"/>
    <w:autoRedefine/>
    <w:uiPriority w:val="39"/>
    <w:unhideWhenUsed/>
    <w:rsid w:val="00FE1157"/>
    <w:pPr>
      <w:ind w:left="1540"/>
    </w:pPr>
  </w:style>
  <w:style w:type="paragraph" w:styleId="TOC9">
    <w:name w:val="toc 9"/>
    <w:basedOn w:val="Normal"/>
    <w:next w:val="Normal"/>
    <w:autoRedefine/>
    <w:uiPriority w:val="39"/>
    <w:unhideWhenUsed/>
    <w:rsid w:val="00FE1157"/>
    <w:pPr>
      <w:ind w:left="1760"/>
    </w:pPr>
  </w:style>
  <w:style w:type="paragraph" w:styleId="TOCHeading">
    <w:name w:val="TOC Heading"/>
    <w:basedOn w:val="Heading1"/>
    <w:next w:val="Normal"/>
    <w:uiPriority w:val="39"/>
    <w:unhideWhenUsed/>
    <w:qFormat/>
    <w:rsid w:val="00634976"/>
    <w:pPr>
      <w:keepLines/>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 w:type="character" w:styleId="FollowedHyperlink">
    <w:name w:val="FollowedHyperlink"/>
    <w:basedOn w:val="DefaultParagraphFont"/>
    <w:uiPriority w:val="99"/>
    <w:semiHidden/>
    <w:unhideWhenUsed/>
    <w:rsid w:val="0021221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726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3.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01FFDE4FD11CEA4E819918A2FEA2B70C" ma:contentTypeVersion="12" ma:contentTypeDescription="Ein neues Dokument erstellen." ma:contentTypeScope="" ma:versionID="edf0c5a6dffbb7d920125fd460b3b317">
  <xsd:schema xmlns:xsd="http://www.w3.org/2001/XMLSchema" xmlns:xs="http://www.w3.org/2001/XMLSchema" xmlns:p="http://schemas.microsoft.com/office/2006/metadata/properties" xmlns:ns2="d147bd33-d09e-4e95-bda4-c54fd9896ce9" xmlns:ns3="41aa325d-2121-459d-ab55-5dfd72fd4a37" targetNamespace="http://schemas.microsoft.com/office/2006/metadata/properties" ma:root="true" ma:fieldsID="fa0c4e3805acdbb4a615595d3882651d" ns2:_="" ns3:_="">
    <xsd:import namespace="d147bd33-d09e-4e95-bda4-c54fd9896ce9"/>
    <xsd:import namespace="41aa325d-2121-459d-ab55-5dfd72fd4a3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47bd33-d09e-4e95-bda4-c54fd9896c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1aa325d-2121-459d-ab55-5dfd72fd4a37"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2C7C10-76B5-4275-9910-D6A67D5E0832}">
  <ds:schemaRefs>
    <ds:schemaRef ds:uri="http://schemas.microsoft.com/sharepoint/v3/contenttype/forms"/>
  </ds:schemaRefs>
</ds:datastoreItem>
</file>

<file path=customXml/itemProps2.xml><?xml version="1.0" encoding="utf-8"?>
<ds:datastoreItem xmlns:ds="http://schemas.openxmlformats.org/officeDocument/2006/customXml" ds:itemID="{CA222DD0-5140-4738-B14D-21C9AB5701E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EFB0DD2-6C5A-4DBA-9F14-932CAB500AF9}"/>
</file>

<file path=customXml/itemProps4.xml><?xml version="1.0" encoding="utf-8"?>
<ds:datastoreItem xmlns:ds="http://schemas.openxmlformats.org/officeDocument/2006/customXml" ds:itemID="{37E63E04-EAEE-4ACB-A7AB-F03EE1593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6300</Words>
  <Characters>34656</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CIO</Company>
  <LinksUpToDate>false</LinksUpToDate>
  <CharactersWithSpaces>40875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Romain Herzog</dc:creator>
  <cp:lastModifiedBy>IOC Legal (yca)</cp:lastModifiedBy>
  <cp:revision>3</cp:revision>
  <dcterms:created xsi:type="dcterms:W3CDTF">2020-07-17T10:16:00Z</dcterms:created>
  <dcterms:modified xsi:type="dcterms:W3CDTF">2020-07-17T10:21:00Z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11776">
    <vt:lpwstr>27</vt:lpwstr>
  </property>
  <property fmtid="{D5CDD505-2E9C-101B-9397-08002B2CF9AE}" pid="3" name="AuthorIds_UIVersion_6144">
    <vt:lpwstr>14</vt:lpwstr>
  </property>
  <property fmtid="{D5CDD505-2E9C-101B-9397-08002B2CF9AE}" pid="4" name="ContentTypeId">
    <vt:lpwstr>0x01010001FFDE4FD11CEA4E819918A2FEA2B70C</vt:lpwstr>
  </property>
  <property fmtid="{D5CDD505-2E9C-101B-9397-08002B2CF9AE}" pid="5" name="MSIP_Label_728e38f7-19fe-4052-9f95-09a6074a026b_ActionId">
    <vt:lpwstr>ea1972b4-19ce-47e9-93f3-00004aa7c26a</vt:lpwstr>
  </property>
  <property fmtid="{D5CDD505-2E9C-101B-9397-08002B2CF9AE}" pid="6" name="MSIP_Label_728e38f7-19fe-4052-9f95-09a6074a026b_ContentBits">
    <vt:lpwstr>0</vt:lpwstr>
  </property>
  <property fmtid="{D5CDD505-2E9C-101B-9397-08002B2CF9AE}" pid="7" name="MSIP_Label_728e38f7-19fe-4052-9f95-09a6074a026b_Enabled">
    <vt:lpwstr>true</vt:lpwstr>
  </property>
  <property fmtid="{D5CDD505-2E9C-101B-9397-08002B2CF9AE}" pid="8" name="MSIP_Label_728e38f7-19fe-4052-9f95-09a6074a026b_Method">
    <vt:lpwstr>Standard</vt:lpwstr>
  </property>
  <property fmtid="{D5CDD505-2E9C-101B-9397-08002B2CF9AE}" pid="9" name="MSIP_Label_728e38f7-19fe-4052-9f95-09a6074a026b_Name">
    <vt:lpwstr>728e38f7-19fe-4052-9f95-09a6074a026b</vt:lpwstr>
  </property>
  <property fmtid="{D5CDD505-2E9C-101B-9397-08002B2CF9AE}" pid="10" name="MSIP_Label_728e38f7-19fe-4052-9f95-09a6074a026b_SetDate">
    <vt:lpwstr>2020-03-12T15:33:53Z</vt:lpwstr>
  </property>
  <property fmtid="{D5CDD505-2E9C-101B-9397-08002B2CF9AE}" pid="11" name="MSIP_Label_728e38f7-19fe-4052-9f95-09a6074a026b_SiteId">
    <vt:lpwstr>506d4541-f9c2-40c2-a103-1aa4736de230</vt:lpwstr>
  </property>
</Properties>
</file>