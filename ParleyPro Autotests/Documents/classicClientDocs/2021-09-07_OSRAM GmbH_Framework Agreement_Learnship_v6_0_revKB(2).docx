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64480" w14:textId="77777777" w:rsidR="005E18F2" w:rsidRPr="00F07806" w:rsidRDefault="00B4673F">
      <w:pPr>
        <w:spacing w:line="360" w:lineRule="auto"/>
        <w:jc w:val="center"/>
        <w:rPr>
          <w:rFonts w:ascii="Arial Narrow" w:eastAsia="Arial Narrow" w:hAnsi="Arial Narrow" w:cs="Arial Narrow"/>
          <w:sz w:val="52"/>
          <w:szCs w:val="52"/>
          <w:lang w:val="en-US"/>
        </w:rPr>
      </w:pPr>
      <w:r w:rsidRPr="00F07806">
        <w:rPr>
          <w:rFonts w:ascii="Arial Narrow" w:eastAsia="Arial Narrow" w:hAnsi="Arial Narrow" w:cs="Arial Narrow"/>
          <w:b/>
          <w:bCs/>
          <w:color w:val="000000"/>
          <w:sz w:val="52"/>
          <w:szCs w:val="52"/>
          <w:lang w:val="en-US"/>
        </w:rPr>
        <w:t>Frame Purchase Agreement</w:t>
      </w:r>
      <w:r w:rsidRPr="00F07806">
        <w:rPr>
          <w:rFonts w:ascii="Arial Narrow" w:eastAsia="Arial Narrow" w:hAnsi="Arial Narrow" w:cs="Arial Narrow"/>
          <w:b/>
          <w:bCs/>
          <w:color w:val="000000"/>
          <w:sz w:val="52"/>
          <w:szCs w:val="52"/>
          <w:lang w:val="en-US"/>
        </w:rPr>
        <w:br/>
        <w:t>for Training Services</w:t>
      </w:r>
    </w:p>
    <w:p w14:paraId="69C64481" w14:textId="77777777" w:rsidR="005E18F2" w:rsidRPr="00F07806" w:rsidRDefault="00B4673F">
      <w:pPr>
        <w:spacing w:line="288" w:lineRule="auto"/>
        <w:jc w:val="center"/>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hereinafter referred to as the “</w:t>
      </w:r>
      <w:r w:rsidRPr="00F07806">
        <w:rPr>
          <w:rFonts w:ascii="Arial Narrow" w:eastAsia="Arial Narrow" w:hAnsi="Arial Narrow" w:cs="Arial Narrow"/>
          <w:b/>
          <w:bCs/>
          <w:color w:val="000000"/>
          <w:szCs w:val="22"/>
          <w:lang w:val="en-US"/>
        </w:rPr>
        <w:t>Agreement</w:t>
      </w:r>
      <w:r w:rsidRPr="00F07806">
        <w:rPr>
          <w:rFonts w:ascii="Arial Narrow" w:eastAsia="Arial Narrow" w:hAnsi="Arial Narrow" w:cs="Arial Narrow"/>
          <w:color w:val="000000"/>
          <w:szCs w:val="22"/>
          <w:lang w:val="en-US"/>
        </w:rPr>
        <w:t>”</w:t>
      </w:r>
    </w:p>
    <w:p w14:paraId="69C64482" w14:textId="77777777" w:rsidR="005E18F2" w:rsidRPr="00F07806" w:rsidRDefault="00B4673F">
      <w:pPr>
        <w:spacing w:line="288" w:lineRule="auto"/>
        <w:jc w:val="center"/>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[Learnship contract ID: KV-00204]</w:t>
      </w:r>
    </w:p>
    <w:p w14:paraId="69C64483" w14:textId="77777777" w:rsidR="005E18F2" w:rsidRPr="00F07806" w:rsidRDefault="00B4673F">
      <w:pPr>
        <w:spacing w:line="288" w:lineRule="auto"/>
        <w:jc w:val="center"/>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484" w14:textId="77777777" w:rsidR="005E18F2" w:rsidRPr="00F07806" w:rsidRDefault="00B4673F">
      <w:pPr>
        <w:spacing w:line="288" w:lineRule="auto"/>
        <w:jc w:val="center"/>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between</w:t>
      </w:r>
    </w:p>
    <w:p w14:paraId="69C64485" w14:textId="77777777" w:rsidR="005E18F2" w:rsidRPr="00F07806" w:rsidRDefault="00B4673F">
      <w:pPr>
        <w:spacing w:line="288" w:lineRule="auto"/>
        <w:jc w:val="center"/>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486" w14:textId="6B8CEFB8" w:rsidR="005E18F2" w:rsidRPr="00F07806" w:rsidRDefault="00B4673F">
      <w:pPr>
        <w:pBdr>
          <w:top w:val="none" w:sz="0" w:space="1" w:color="auto"/>
          <w:left w:val="none" w:sz="0" w:space="4" w:color="auto"/>
          <w:bottom w:val="none" w:sz="0" w:space="1" w:color="auto"/>
          <w:right w:val="none" w:sz="0" w:space="4" w:color="auto"/>
        </w:pBdr>
        <w:spacing w:line="288" w:lineRule="auto"/>
        <w:rPr>
          <w:rFonts w:ascii="Arial Narrow" w:eastAsia="Arial Narrow" w:hAnsi="Arial Narrow" w:cs="Arial Narrow"/>
          <w:szCs w:val="22"/>
          <w:lang w:val="en-US"/>
        </w:rPr>
      </w:pPr>
      <w:r w:rsidRPr="00F07806">
        <w:rPr>
          <w:rFonts w:ascii="Arial Narrow" w:eastAsia="Arial Narrow" w:hAnsi="Arial Narrow" w:cs="Arial Narrow"/>
          <w:b/>
          <w:bCs/>
          <w:color w:val="000000"/>
          <w:szCs w:val="22"/>
          <w:lang w:val="en-US"/>
        </w:rPr>
        <w:t>L</w:t>
      </w:r>
      <w:r w:rsidRPr="00C51422">
        <w:rPr>
          <w:rFonts w:ascii="Arial Narrow" w:eastAsia="Arial Narrow" w:hAnsi="Arial Narrow" w:cs="Arial Narrow"/>
          <w:bCs/>
          <w:color w:val="000000"/>
          <w:szCs w:val="22"/>
          <w:lang w:val="en-US"/>
        </w:rPr>
        <w:t>e</w:t>
      </w:r>
      <w:r w:rsidRPr="00F07806">
        <w:rPr>
          <w:rFonts w:ascii="Arial Narrow" w:eastAsia="Arial Narrow" w:hAnsi="Arial Narrow" w:cs="Arial Narrow"/>
          <w:b/>
          <w:bCs/>
          <w:color w:val="000000"/>
          <w:szCs w:val="22"/>
          <w:lang w:val="en-US"/>
        </w:rPr>
        <w:t>arnship Networks GmbH</w:t>
      </w:r>
    </w:p>
    <w:p w14:paraId="0C7C9A49" w14:textId="457488FD" w:rsidR="00B03704" w:rsidRDefault="00B4673F">
      <w:pPr>
        <w:pBdr>
          <w:left w:val="none" w:sz="0" w:space="4" w:color="auto"/>
          <w:right w:val="none" w:sz="0" w:space="4" w:color="auto"/>
        </w:pBdr>
        <w:spacing w:line="288" w:lineRule="auto"/>
        <w:contextualSpacing/>
        <w:rPr>
          <w:rFonts w:ascii="Arial Narrow" w:eastAsia="Arial Narrow" w:hAnsi="Arial Narrow" w:cs="Arial Narrow"/>
          <w:color w:val="000000"/>
          <w:szCs w:val="22"/>
          <w:lang w:val="en-US"/>
        </w:rPr>
      </w:pPr>
      <w:proofErr w:type="spellStart"/>
      <w:r w:rsidRPr="00F07806">
        <w:rPr>
          <w:rFonts w:ascii="Arial Narrow" w:eastAsia="Arial Narrow" w:hAnsi="Arial Narrow" w:cs="Arial Narrow"/>
          <w:color w:val="000000"/>
          <w:szCs w:val="22"/>
          <w:lang w:val="en-US"/>
        </w:rPr>
        <w:t>Stolberger</w:t>
      </w:r>
      <w:proofErr w:type="spellEnd"/>
      <w:r w:rsidRPr="00F07806">
        <w:rPr>
          <w:rFonts w:ascii="Arial Narrow" w:eastAsia="Arial Narrow" w:hAnsi="Arial Narrow" w:cs="Arial Narrow"/>
          <w:color w:val="000000"/>
          <w:szCs w:val="22"/>
          <w:lang w:val="en-US"/>
        </w:rPr>
        <w:t xml:space="preserve"> Str. 374</w:t>
      </w:r>
    </w:p>
    <w:p w14:paraId="69C64487" w14:textId="27653F18" w:rsidR="005E18F2" w:rsidRPr="00F07806" w:rsidRDefault="00B4673F">
      <w:pPr>
        <w:pBdr>
          <w:left w:val="none" w:sz="0" w:space="4" w:color="auto"/>
          <w:right w:val="none" w:sz="0" w:space="4" w:color="auto"/>
        </w:pBdr>
        <w:spacing w:line="288" w:lineRule="auto"/>
        <w:contextualSpacing/>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50933 Cologne</w:t>
      </w:r>
    </w:p>
    <w:p w14:paraId="69C64488" w14:textId="77777777" w:rsidR="005E18F2" w:rsidRPr="00F07806" w:rsidRDefault="00B4673F">
      <w:pPr>
        <w:pBdr>
          <w:top w:val="single" w:sz="6" w:space="1" w:color="000000"/>
          <w:left w:val="single" w:sz="6" w:space="4" w:color="000000"/>
          <w:bottom w:val="single" w:sz="6" w:space="1" w:color="000000"/>
          <w:right w:val="single" w:sz="6" w:space="4" w:color="000000"/>
        </w:pBdr>
        <w:spacing w:line="288"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hereinafter referred to as </w:t>
      </w:r>
      <w:r w:rsidRPr="00C51422">
        <w:rPr>
          <w:rFonts w:ascii="Arial Narrow" w:eastAsia="Arial Narrow" w:hAnsi="Arial Narrow" w:cs="Arial Narrow"/>
          <w:color w:val="000000"/>
          <w:szCs w:val="22"/>
          <w:highlight w:val="yellow"/>
          <w:lang w:val="en-US"/>
        </w:rPr>
        <w:t>“</w:t>
      </w:r>
      <w:r w:rsidRPr="00C51422">
        <w:rPr>
          <w:rFonts w:ascii="Arial Narrow" w:eastAsia="Arial Narrow" w:hAnsi="Arial Narrow" w:cs="Arial Narrow"/>
          <w:b/>
          <w:bCs/>
          <w:color w:val="000000"/>
          <w:szCs w:val="22"/>
          <w:highlight w:val="yellow"/>
          <w:lang w:val="en-US"/>
        </w:rPr>
        <w:t>Supplier</w:t>
      </w:r>
      <w:r w:rsidRPr="00C51422">
        <w:rPr>
          <w:rFonts w:ascii="Arial Narrow" w:eastAsia="Arial Narrow" w:hAnsi="Arial Narrow" w:cs="Arial Narrow"/>
          <w:color w:val="000000"/>
          <w:szCs w:val="22"/>
          <w:highlight w:val="yellow"/>
          <w:lang w:val="en-US"/>
        </w:rPr>
        <w:t>” or "</w:t>
      </w:r>
      <w:r w:rsidRPr="00C51422">
        <w:rPr>
          <w:rFonts w:ascii="Arial Narrow" w:eastAsia="Arial Narrow" w:hAnsi="Arial Narrow" w:cs="Arial Narrow"/>
          <w:b/>
          <w:bCs/>
          <w:color w:val="000000"/>
          <w:szCs w:val="22"/>
          <w:highlight w:val="yellow"/>
          <w:lang w:val="en-US"/>
        </w:rPr>
        <w:t>Learnship</w:t>
      </w:r>
      <w:r w:rsidRPr="00C51422">
        <w:rPr>
          <w:rFonts w:ascii="Arial Narrow" w:eastAsia="Arial Narrow" w:hAnsi="Arial Narrow" w:cs="Arial Narrow"/>
          <w:color w:val="000000"/>
          <w:szCs w:val="22"/>
          <w:highlight w:val="yellow"/>
          <w:lang w:val="en-US"/>
        </w:rPr>
        <w:t>"</w:t>
      </w:r>
    </w:p>
    <w:p w14:paraId="69C64489" w14:textId="77777777" w:rsidR="005E18F2" w:rsidRPr="00F07806" w:rsidRDefault="00B4673F">
      <w:pPr>
        <w:spacing w:line="288" w:lineRule="auto"/>
        <w:jc w:val="center"/>
        <w:rPr>
          <w:rFonts w:ascii="Arial Narrow" w:eastAsia="Arial Narrow" w:hAnsi="Arial Narrow" w:cs="Arial Narrow"/>
          <w:szCs w:val="22"/>
        </w:rPr>
      </w:pPr>
      <w:r w:rsidRPr="00F07806">
        <w:rPr>
          <w:rFonts w:ascii="Arial Narrow" w:eastAsia="Arial Narrow" w:hAnsi="Arial Narrow" w:cs="Arial Narrow"/>
          <w:color w:val="000000"/>
          <w:szCs w:val="22"/>
        </w:rPr>
        <w:t>and</w:t>
      </w:r>
    </w:p>
    <w:p w14:paraId="69C6448A" w14:textId="77777777" w:rsidR="005E18F2" w:rsidRPr="00F07806" w:rsidRDefault="00B4673F">
      <w:pPr>
        <w:pBdr>
          <w:top w:val="none" w:sz="0" w:space="1" w:color="auto"/>
          <w:left w:val="none" w:sz="0" w:space="4" w:color="auto"/>
          <w:bottom w:val="none" w:sz="0" w:space="1" w:color="auto"/>
          <w:right w:val="none" w:sz="0" w:space="4" w:color="auto"/>
        </w:pBdr>
        <w:spacing w:line="288" w:lineRule="auto"/>
        <w:rPr>
          <w:rFonts w:ascii="Arial Narrow" w:eastAsia="Arial Narrow" w:hAnsi="Arial Narrow" w:cs="Arial Narrow"/>
          <w:szCs w:val="22"/>
        </w:rPr>
      </w:pPr>
      <w:r w:rsidRPr="00F07806">
        <w:rPr>
          <w:rFonts w:ascii="Arial Narrow" w:eastAsia="Arial Narrow" w:hAnsi="Arial Narrow" w:cs="Arial Narrow"/>
          <w:b/>
          <w:bCs/>
          <w:color w:val="000000"/>
          <w:szCs w:val="22"/>
        </w:rPr>
        <w:t>OSRAM GmbH</w:t>
      </w:r>
    </w:p>
    <w:p w14:paraId="69C6448B" w14:textId="77777777" w:rsidR="005E18F2" w:rsidRPr="00423273" w:rsidRDefault="00B4673F">
      <w:pPr>
        <w:pBdr>
          <w:left w:val="none" w:sz="0" w:space="4" w:color="auto"/>
          <w:right w:val="none" w:sz="0" w:space="4" w:color="auto"/>
        </w:pBdr>
        <w:spacing w:line="288" w:lineRule="auto"/>
        <w:contextualSpacing/>
        <w:rPr>
          <w:rFonts w:ascii="Arial Narrow" w:eastAsia="Arial Narrow" w:hAnsi="Arial Narrow" w:cs="Arial Narrow"/>
          <w:szCs w:val="22"/>
        </w:rPr>
      </w:pPr>
      <w:r w:rsidRPr="00423273">
        <w:rPr>
          <w:rFonts w:ascii="Arial Narrow" w:eastAsia="Arial Narrow" w:hAnsi="Arial Narrow" w:cs="Arial Narrow"/>
          <w:color w:val="000000"/>
          <w:szCs w:val="22"/>
        </w:rPr>
        <w:t>Marcel-Breuer-Straße 6</w:t>
      </w:r>
    </w:p>
    <w:p w14:paraId="69C6448C" w14:textId="77777777" w:rsidR="005E18F2" w:rsidRPr="00F07806" w:rsidRDefault="00B4673F">
      <w:pPr>
        <w:pBdr>
          <w:left w:val="none" w:sz="0" w:space="4" w:color="auto"/>
          <w:right w:val="none" w:sz="0" w:space="4" w:color="auto"/>
        </w:pBdr>
        <w:spacing w:line="288" w:lineRule="auto"/>
        <w:contextualSpacing/>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80807 München</w:t>
      </w:r>
    </w:p>
    <w:p w14:paraId="69C6448D" w14:textId="77777777" w:rsidR="005E18F2" w:rsidRPr="00F07806" w:rsidRDefault="00B4673F">
      <w:pPr>
        <w:pBdr>
          <w:top w:val="single" w:sz="6" w:space="1" w:color="000000"/>
          <w:left w:val="single" w:sz="6" w:space="4" w:color="000000"/>
          <w:bottom w:val="single" w:sz="6" w:space="1" w:color="000000"/>
          <w:right w:val="single" w:sz="6" w:space="4" w:color="000000"/>
        </w:pBdr>
        <w:spacing w:line="288"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hereinafter referred to as </w:t>
      </w:r>
      <w:r w:rsidRPr="00C51422">
        <w:rPr>
          <w:rFonts w:ascii="Arial Narrow" w:eastAsia="Arial Narrow" w:hAnsi="Arial Narrow" w:cs="Arial Narrow"/>
          <w:color w:val="000000"/>
          <w:szCs w:val="22"/>
          <w:highlight w:val="yellow"/>
          <w:lang w:val="en-US"/>
        </w:rPr>
        <w:t>“</w:t>
      </w:r>
      <w:r w:rsidRPr="00C51422">
        <w:rPr>
          <w:rFonts w:ascii="Arial Narrow" w:eastAsia="Arial Narrow" w:hAnsi="Arial Narrow" w:cs="Arial Narrow"/>
          <w:b/>
          <w:bCs/>
          <w:color w:val="000000"/>
          <w:szCs w:val="22"/>
          <w:highlight w:val="yellow"/>
          <w:lang w:val="en-US"/>
        </w:rPr>
        <w:t>Customer</w:t>
      </w:r>
      <w:r w:rsidRPr="00C51422">
        <w:rPr>
          <w:rFonts w:ascii="Arial Narrow" w:eastAsia="Arial Narrow" w:hAnsi="Arial Narrow" w:cs="Arial Narrow"/>
          <w:color w:val="000000"/>
          <w:szCs w:val="22"/>
          <w:highlight w:val="yellow"/>
          <w:lang w:val="en-US"/>
        </w:rPr>
        <w:t>” or "</w:t>
      </w:r>
      <w:r w:rsidRPr="00C51422">
        <w:rPr>
          <w:rFonts w:ascii="Arial Narrow" w:eastAsia="Arial Narrow" w:hAnsi="Arial Narrow" w:cs="Arial Narrow"/>
          <w:b/>
          <w:bCs/>
          <w:color w:val="000000"/>
          <w:szCs w:val="22"/>
          <w:highlight w:val="yellow"/>
          <w:lang w:val="en-US"/>
        </w:rPr>
        <w:t>Client</w:t>
      </w:r>
      <w:r w:rsidRPr="00C51422">
        <w:rPr>
          <w:rFonts w:ascii="Arial Narrow" w:eastAsia="Arial Narrow" w:hAnsi="Arial Narrow" w:cs="Arial Narrow"/>
          <w:color w:val="000000"/>
          <w:szCs w:val="22"/>
          <w:highlight w:val="yellow"/>
          <w:lang w:val="en-US"/>
        </w:rPr>
        <w:t>"</w:t>
      </w:r>
    </w:p>
    <w:p w14:paraId="69C6448E" w14:textId="77777777" w:rsidR="005E18F2" w:rsidRPr="00F07806" w:rsidRDefault="00B4673F">
      <w:pPr>
        <w:spacing w:line="240" w:lineRule="atLeast"/>
        <w:rPr>
          <w:rFonts w:ascii="Arial Narrow" w:eastAsia="Arial Narrow" w:hAnsi="Arial Narrow" w:cs="Arial Narrow"/>
          <w:sz w:val="24"/>
          <w:szCs w:val="24"/>
          <w:lang w:val="en-US"/>
        </w:rPr>
      </w:pPr>
      <w:r w:rsidRPr="00F07806">
        <w:rPr>
          <w:rFonts w:ascii="Arial Narrow" w:eastAsia="Arial Narrow" w:hAnsi="Arial Narrow" w:cs="Arial Narrow"/>
          <w:color w:val="000000"/>
          <w:szCs w:val="22"/>
          <w:lang w:val="en-US"/>
        </w:rPr>
        <w:t>Supplier and Customer are also hereinafter collectively referred to as “</w:t>
      </w:r>
      <w:r w:rsidRPr="00F07806">
        <w:rPr>
          <w:rFonts w:ascii="Arial Narrow" w:eastAsia="Arial Narrow" w:hAnsi="Arial Narrow" w:cs="Arial Narrow"/>
          <w:b/>
          <w:bCs/>
          <w:color w:val="000000"/>
          <w:szCs w:val="22"/>
          <w:lang w:val="en-US"/>
        </w:rPr>
        <w:t>Parties</w:t>
      </w:r>
      <w:r w:rsidRPr="00F07806">
        <w:rPr>
          <w:rFonts w:ascii="Arial Narrow" w:eastAsia="Arial Narrow" w:hAnsi="Arial Narrow" w:cs="Arial Narrow"/>
          <w:color w:val="000000"/>
          <w:szCs w:val="22"/>
          <w:lang w:val="en-US"/>
        </w:rPr>
        <w:t xml:space="preserve">” or individually referred to as </w:t>
      </w:r>
      <w:r w:rsidRPr="00F07806">
        <w:rPr>
          <w:rFonts w:ascii="Arial Narrow" w:eastAsia="Arial Narrow" w:hAnsi="Arial Narrow" w:cs="Arial Narrow"/>
          <w:b/>
          <w:bCs/>
          <w:color w:val="000000"/>
          <w:szCs w:val="22"/>
          <w:lang w:val="en-US"/>
        </w:rPr>
        <w:t>“Party</w:t>
      </w:r>
      <w:r w:rsidRPr="00F07806">
        <w:rPr>
          <w:rFonts w:ascii="Arial Narrow" w:eastAsia="Arial Narrow" w:hAnsi="Arial Narrow" w:cs="Arial Narrow"/>
          <w:color w:val="000000"/>
          <w:szCs w:val="22"/>
          <w:lang w:val="en-US"/>
        </w:rPr>
        <w:t xml:space="preserve">”. </w:t>
      </w:r>
    </w:p>
    <w:p w14:paraId="69C6448F" w14:textId="77777777" w:rsidR="005E18F2" w:rsidRPr="00F07806" w:rsidRDefault="00B4673F">
      <w:pPr>
        <w:spacing w:line="240" w:lineRule="atLeast"/>
        <w:rPr>
          <w:rFonts w:ascii="Arial Narrow" w:eastAsia="Arial Narrow" w:hAnsi="Arial Narrow" w:cs="Arial Narrow"/>
          <w:sz w:val="24"/>
          <w:szCs w:val="24"/>
          <w:lang w:val="en-US"/>
        </w:rPr>
      </w:pPr>
      <w:r w:rsidRPr="00F07806">
        <w:rPr>
          <w:rFonts w:ascii="Arial Narrow" w:eastAsia="Arial Narrow" w:hAnsi="Arial Narrow" w:cs="Arial Narrow"/>
          <w:color w:val="000000"/>
          <w:szCs w:val="22"/>
          <w:lang w:val="en-US"/>
        </w:rPr>
        <w:t xml:space="preserve"> </w:t>
      </w:r>
    </w:p>
    <w:p w14:paraId="69C64490" w14:textId="77777777" w:rsidR="005E18F2" w:rsidRPr="00F07806" w:rsidRDefault="00B4673F">
      <w:pPr>
        <w:pStyle w:val="berschrift1"/>
        <w:keepNext w:val="0"/>
        <w:numPr>
          <w:ilvl w:val="0"/>
          <w:numId w:val="6"/>
        </w:numPr>
        <w:rPr>
          <w:rFonts w:eastAsia="Arial Narrow" w:cs="Arial Narrow"/>
          <w:bCs/>
          <w:szCs w:val="22"/>
        </w:rPr>
      </w:pPr>
      <w:r w:rsidRPr="00F07806">
        <w:rPr>
          <w:rFonts w:eastAsia="Arial Narrow" w:cs="Arial Narrow"/>
          <w:bCs/>
          <w:snapToGrid/>
          <w:color w:val="000000"/>
          <w:kern w:val="36"/>
          <w:szCs w:val="22"/>
          <w:u w:val="none"/>
        </w:rPr>
        <w:t>Subject Matter of this Agreement</w:t>
      </w:r>
    </w:p>
    <w:p w14:paraId="69C64491" w14:textId="22B82B74" w:rsidR="005E18F2" w:rsidRPr="00F07806" w:rsidRDefault="00B4673F">
      <w:pPr>
        <w:tabs>
          <w:tab w:val="left" w:pos="0"/>
        </w:tabs>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Subject matter of this Agreement is to specify the general conditions, which shall govern all purchases of products </w:t>
      </w:r>
      <w:r w:rsidRPr="00F07806">
        <w:rPr>
          <w:rFonts w:ascii="Arial Narrow" w:eastAsia="Arial Narrow" w:hAnsi="Arial Narrow" w:cs="Arial Narrow"/>
          <w:i/>
          <w:iCs/>
          <w:color w:val="000000"/>
          <w:szCs w:val="22"/>
          <w:lang w:val="en-US"/>
        </w:rPr>
        <w:t>“services and work service” (“</w:t>
      </w:r>
      <w:r w:rsidRPr="00F07806">
        <w:rPr>
          <w:rFonts w:ascii="Arial Narrow" w:eastAsia="Arial Narrow" w:hAnsi="Arial Narrow" w:cs="Arial Narrow"/>
          <w:b/>
          <w:bCs/>
          <w:i/>
          <w:iCs/>
          <w:color w:val="000000"/>
          <w:szCs w:val="22"/>
          <w:lang w:val="en-US"/>
        </w:rPr>
        <w:t>Service(s)</w:t>
      </w:r>
      <w:r w:rsidRPr="00F07806">
        <w:rPr>
          <w:rFonts w:ascii="Arial Narrow" w:eastAsia="Arial Narrow" w:hAnsi="Arial Narrow" w:cs="Arial Narrow"/>
          <w:i/>
          <w:iCs/>
          <w:color w:val="000000"/>
          <w:szCs w:val="22"/>
          <w:lang w:val="en-US"/>
        </w:rPr>
        <w:t>”)</w:t>
      </w:r>
      <w:r w:rsidRPr="00F07806">
        <w:rPr>
          <w:rFonts w:ascii="Arial Narrow" w:eastAsia="Arial Narrow" w:hAnsi="Arial Narrow" w:cs="Arial Narrow"/>
          <w:color w:val="000000"/>
          <w:szCs w:val="22"/>
          <w:lang w:val="en-US"/>
        </w:rPr>
        <w:t xml:space="preserve">] by Customer from Supplier. </w:t>
      </w:r>
      <w:r w:rsidRPr="00F07806">
        <w:rPr>
          <w:rFonts w:ascii="Arial Narrow" w:eastAsia="Arial Narrow" w:hAnsi="Arial Narrow" w:cs="Arial Narrow"/>
          <w:i/>
          <w:iCs/>
          <w:color w:val="000000"/>
          <w:szCs w:val="22"/>
          <w:lang w:val="en-US"/>
        </w:rPr>
        <w:t xml:space="preserve">“The specific conditions for the Services and the commercial conditions are agreed in </w:t>
      </w:r>
      <w:r w:rsidRPr="00F07806">
        <w:rPr>
          <w:rFonts w:ascii="Arial Narrow" w:eastAsia="Arial Narrow" w:hAnsi="Arial Narrow" w:cs="Arial Narrow"/>
          <w:b/>
          <w:bCs/>
          <w:i/>
          <w:iCs/>
          <w:color w:val="000000"/>
          <w:szCs w:val="22"/>
          <w:u w:val="single"/>
          <w:lang w:val="en-US"/>
        </w:rPr>
        <w:t>Annex 3</w:t>
      </w:r>
      <w:r w:rsidRPr="00F07806">
        <w:rPr>
          <w:rFonts w:ascii="Arial Narrow" w:eastAsia="Arial Narrow" w:hAnsi="Arial Narrow" w:cs="Arial Narrow"/>
          <w:i/>
          <w:iCs/>
          <w:color w:val="000000"/>
          <w:szCs w:val="22"/>
          <w:lang w:val="en-US"/>
        </w:rPr>
        <w:t>.”</w:t>
      </w:r>
      <w:r w:rsidRPr="00F07806">
        <w:rPr>
          <w:rFonts w:ascii="Arial Narrow" w:eastAsia="Arial Narrow" w:hAnsi="Arial Narrow" w:cs="Arial Narrow"/>
          <w:color w:val="000000"/>
          <w:szCs w:val="22"/>
          <w:lang w:val="en-US"/>
        </w:rPr>
        <w:t xml:space="preserve"> </w:t>
      </w:r>
    </w:p>
    <w:p w14:paraId="69C64492" w14:textId="5DE7348A" w:rsidR="005E18F2" w:rsidRPr="00F07806" w:rsidRDefault="00B4673F">
      <w:pPr>
        <w:tabs>
          <w:tab w:val="left" w:pos="0"/>
        </w:tabs>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Each sale and purchase under this Agreement will exclusively be initiated by a purchase order issued by Customer to Supplier. Within three (3) working days following the receipt of a purchase order, Supplier shall issue a confirmation which accepts or rejects the purchase order, </w:t>
      </w:r>
      <w:proofErr w:type="gramStart"/>
      <w:r w:rsidRPr="00F07806">
        <w:rPr>
          <w:rFonts w:ascii="Arial Narrow" w:eastAsia="Arial Narrow" w:hAnsi="Arial Narrow" w:cs="Arial Narrow"/>
          <w:color w:val="000000"/>
          <w:szCs w:val="22"/>
          <w:lang w:val="en-US"/>
        </w:rPr>
        <w:t>provided that</w:t>
      </w:r>
      <w:proofErr w:type="gramEnd"/>
      <w:r w:rsidRPr="00F07806">
        <w:rPr>
          <w:rFonts w:ascii="Arial Narrow" w:eastAsia="Arial Narrow" w:hAnsi="Arial Narrow" w:cs="Arial Narrow"/>
          <w:color w:val="000000"/>
          <w:szCs w:val="22"/>
          <w:lang w:val="en-US"/>
        </w:rPr>
        <w:t xml:space="preserve"> Supplier shall make best efforts to accept purchase orders placed by Customer. Each placed purchase order shall on be understand by both Parties as an obligation to pay the mentioned amount. The minimum amount per purchase order is 5.000 EURO (five thousand </w:t>
      </w:r>
      <w:r w:rsidRPr="00F07806">
        <w:rPr>
          <w:rFonts w:ascii="Arial Narrow" w:eastAsia="Arial Narrow" w:hAnsi="Arial Narrow" w:cs="Arial Narrow"/>
          <w:color w:val="000000"/>
          <w:szCs w:val="22"/>
          <w:lang w:val="en-US"/>
        </w:rPr>
        <w:lastRenderedPageBreak/>
        <w:t xml:space="preserve">Euro). Customer agrees and acknowledges that payment obligations for ordered Services are not cancellable; already made payments are not refundable. Within each purchase order, the Customer is free of his choice in accordance with </w:t>
      </w:r>
      <w:r w:rsidRPr="00F07806">
        <w:rPr>
          <w:rFonts w:ascii="Arial Narrow" w:eastAsia="Arial Narrow" w:hAnsi="Arial Narrow" w:cs="Arial Narrow"/>
          <w:b/>
          <w:bCs/>
          <w:i/>
          <w:iCs/>
          <w:color w:val="000000"/>
          <w:szCs w:val="22"/>
          <w:u w:val="single"/>
          <w:lang w:val="en-US"/>
        </w:rPr>
        <w:t>Annex 3</w:t>
      </w:r>
      <w:r w:rsidRPr="00F07806">
        <w:rPr>
          <w:rFonts w:ascii="Arial Narrow" w:eastAsia="Arial Narrow" w:hAnsi="Arial Narrow" w:cs="Arial Narrow"/>
          <w:color w:val="000000"/>
          <w:szCs w:val="22"/>
          <w:lang w:val="en-US"/>
        </w:rPr>
        <w:t xml:space="preserve">, to select Services. Each purchase order and the Services selected or to be selected in connection with it can be used in accordance with the specifications and usage period set forth in </w:t>
      </w:r>
      <w:r w:rsidRPr="00F07806">
        <w:rPr>
          <w:rFonts w:ascii="Arial Narrow" w:eastAsia="Arial Narrow" w:hAnsi="Arial Narrow" w:cs="Arial Narrow"/>
          <w:b/>
          <w:bCs/>
          <w:color w:val="000000"/>
          <w:szCs w:val="22"/>
          <w:u w:val="single"/>
          <w:lang w:val="en-US"/>
        </w:rPr>
        <w:t>Annex 3</w:t>
      </w:r>
      <w:r w:rsidRPr="00F07806">
        <w:rPr>
          <w:rFonts w:ascii="Arial Narrow" w:eastAsia="Arial Narrow" w:hAnsi="Arial Narrow" w:cs="Arial Narrow"/>
          <w:color w:val="000000"/>
          <w:szCs w:val="22"/>
          <w:lang w:val="en-US"/>
        </w:rPr>
        <w:t>.</w:t>
      </w:r>
      <w:r w:rsidRPr="00F07806">
        <w:rPr>
          <w:rFonts w:ascii="Arial Narrow" w:eastAsia="Arial Narrow" w:hAnsi="Arial Narrow" w:cs="Arial Narrow"/>
          <w:i/>
          <w:iCs/>
          <w:color w:val="0070C0"/>
          <w:szCs w:val="22"/>
          <w:lang w:val="en-US"/>
        </w:rPr>
        <w:t xml:space="preserve"> </w:t>
      </w:r>
    </w:p>
    <w:p w14:paraId="69C64493" w14:textId="77777777" w:rsidR="005E18F2" w:rsidRPr="00F07806" w:rsidRDefault="00B4673F">
      <w:pPr>
        <w:tabs>
          <w:tab w:val="left" w:pos="0"/>
        </w:tabs>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The individual purchase agreement formed by Customer’s purchase order and Supplier’s corresponding confirmation (“</w:t>
      </w:r>
      <w:r w:rsidRPr="00F07806">
        <w:rPr>
          <w:rFonts w:ascii="Arial Narrow" w:eastAsia="Arial Narrow" w:hAnsi="Arial Narrow" w:cs="Arial Narrow"/>
          <w:b/>
          <w:bCs/>
          <w:color w:val="000000"/>
          <w:szCs w:val="22"/>
          <w:lang w:val="en-US"/>
        </w:rPr>
        <w:t>Individual Purchase Agreement</w:t>
      </w:r>
      <w:r w:rsidRPr="00F07806">
        <w:rPr>
          <w:rFonts w:ascii="Arial Narrow" w:eastAsia="Arial Narrow" w:hAnsi="Arial Narrow" w:cs="Arial Narrow"/>
          <w:color w:val="000000"/>
          <w:szCs w:val="22"/>
          <w:lang w:val="en-US"/>
        </w:rPr>
        <w:t>”) will be executed according to the terms and conditions of this Agreement, even if not explicitly mentioned in Customer’s purchase order or in Supplier’s confirmation. Should the terms and conditions of this Agreement (including its Annexes) and the terms of the Individual Purchase Agreement be inconsistent with each other, the stipulations of this Agreement shall prevail, unless the Individual Purchase Agreement deviates with explicit reference to the deviating section of this Agreement.</w:t>
      </w:r>
    </w:p>
    <w:p w14:paraId="69C64494" w14:textId="5B9954B1" w:rsidR="005E18F2" w:rsidRPr="00F07806" w:rsidRDefault="00B4673F">
      <w:pPr>
        <w:tabs>
          <w:tab w:val="left" w:pos="0"/>
        </w:tabs>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All purchases shall be governed by the “Customer Purchase and Order Conditions” attached as </w:t>
      </w:r>
      <w:r w:rsidRPr="00F07806">
        <w:rPr>
          <w:rFonts w:ascii="Arial Narrow" w:eastAsia="Arial Narrow" w:hAnsi="Arial Narrow" w:cs="Arial Narrow"/>
          <w:b/>
          <w:bCs/>
          <w:color w:val="000000"/>
          <w:szCs w:val="22"/>
          <w:u w:val="single"/>
          <w:lang w:val="en-US"/>
        </w:rPr>
        <w:t>Annex 1</w:t>
      </w:r>
      <w:r w:rsidRPr="00F07806">
        <w:rPr>
          <w:rFonts w:ascii="Arial Narrow" w:eastAsia="Arial Narrow" w:hAnsi="Arial Narrow" w:cs="Arial Narrow"/>
          <w:color w:val="000000"/>
          <w:szCs w:val="22"/>
          <w:lang w:val="en-US"/>
        </w:rPr>
        <w:t xml:space="preserve">, if not otherwise specified in Article 2. </w:t>
      </w:r>
      <w:commentRangeStart w:id="0"/>
      <w:commentRangeStart w:id="1"/>
      <w:commentRangeStart w:id="2"/>
      <w:ins w:id="3" w:author="Kerstin Bauer ||" w:date="2021-08-24T00:45:00Z">
        <w:r w:rsidRPr="00F07806">
          <w:rPr>
            <w:rFonts w:ascii="Arial Narrow" w:eastAsia="Arial Narrow" w:hAnsi="Arial Narrow" w:cs="Arial Narrow"/>
            <w:color w:val="000000"/>
            <w:szCs w:val="22"/>
            <w:lang w:val="en-US"/>
          </w:rPr>
          <w:t xml:space="preserve">In case of a conflict between the Customer Purchase and Order Conditions attached as </w:t>
        </w:r>
        <w:r w:rsidRPr="00F07806">
          <w:rPr>
            <w:rFonts w:ascii="Arial Narrow" w:eastAsia="Arial Narrow" w:hAnsi="Arial Narrow" w:cs="Arial Narrow"/>
            <w:b/>
            <w:bCs/>
            <w:color w:val="000000"/>
            <w:szCs w:val="22"/>
            <w:u w:val="single"/>
            <w:lang w:val="en-US"/>
          </w:rPr>
          <w:t>Annex 1</w:t>
        </w:r>
        <w:r w:rsidRPr="00F07806">
          <w:rPr>
            <w:rFonts w:ascii="Arial Narrow" w:eastAsia="Arial Narrow" w:hAnsi="Arial Narrow" w:cs="Arial Narrow"/>
            <w:color w:val="000000"/>
            <w:szCs w:val="22"/>
            <w:lang w:val="en-US"/>
          </w:rPr>
          <w:t xml:space="preserve"> and this Agreement, the </w:t>
        </w:r>
        <w:proofErr w:type="gramStart"/>
        <w:r w:rsidRPr="00F07806">
          <w:rPr>
            <w:rFonts w:ascii="Arial Narrow" w:eastAsia="Arial Narrow" w:hAnsi="Arial Narrow" w:cs="Arial Narrow"/>
            <w:color w:val="000000"/>
            <w:szCs w:val="22"/>
            <w:lang w:val="en-US"/>
          </w:rPr>
          <w:t>terms</w:t>
        </w:r>
        <w:proofErr w:type="gramEnd"/>
        <w:r w:rsidRPr="00F07806">
          <w:rPr>
            <w:rFonts w:ascii="Arial Narrow" w:eastAsia="Arial Narrow" w:hAnsi="Arial Narrow" w:cs="Arial Narrow"/>
            <w:color w:val="000000"/>
            <w:szCs w:val="22"/>
            <w:lang w:val="en-US"/>
          </w:rPr>
          <w:t xml:space="preserve"> and conditions of this Agreement, and in particular the terms </w:t>
        </w:r>
      </w:ins>
      <w:ins w:id="4" w:author="Bauer Kerstin [2]" w:date="2021-09-07T22:42:00Z">
        <w:r w:rsidR="000265C5">
          <w:rPr>
            <w:rFonts w:ascii="Arial Narrow" w:eastAsia="Arial Narrow" w:hAnsi="Arial Narrow" w:cs="Arial Narrow"/>
            <w:color w:val="000000"/>
            <w:szCs w:val="22"/>
            <w:lang w:val="en-US"/>
          </w:rPr>
          <w:t>of</w:t>
        </w:r>
      </w:ins>
      <w:ins w:id="5" w:author="Bauer Kerstin" w:date="2021-09-07T17:12:00Z">
        <w:r w:rsidR="007B26E6">
          <w:rPr>
            <w:rFonts w:ascii="Arial Narrow" w:eastAsia="Arial Narrow" w:hAnsi="Arial Narrow" w:cs="Arial Narrow"/>
            <w:color w:val="000000"/>
            <w:szCs w:val="22"/>
            <w:lang w:val="en-US"/>
          </w:rPr>
          <w:t xml:space="preserve"> </w:t>
        </w:r>
        <w:r w:rsidR="007B26E6" w:rsidRPr="007B26E6">
          <w:rPr>
            <w:rFonts w:ascii="Arial Narrow" w:eastAsia="Arial Narrow" w:hAnsi="Arial Narrow" w:cs="Arial Narrow"/>
            <w:b/>
            <w:bCs/>
            <w:color w:val="000000"/>
            <w:szCs w:val="22"/>
            <w:u w:val="single"/>
            <w:lang w:val="en-US"/>
          </w:rPr>
          <w:t>Annex</w:t>
        </w:r>
      </w:ins>
      <w:ins w:id="6" w:author="Bauer Kerstin" w:date="2021-09-07T17:13:00Z">
        <w:r w:rsidR="007B26E6" w:rsidRPr="007B26E6">
          <w:rPr>
            <w:rFonts w:ascii="Arial Narrow" w:eastAsia="Arial Narrow" w:hAnsi="Arial Narrow" w:cs="Arial Narrow"/>
            <w:b/>
            <w:bCs/>
            <w:color w:val="000000"/>
            <w:szCs w:val="22"/>
            <w:u w:val="single"/>
            <w:lang w:val="en-US"/>
          </w:rPr>
          <w:t> 3</w:t>
        </w:r>
        <w:r w:rsidR="007B26E6">
          <w:rPr>
            <w:rFonts w:ascii="Arial Narrow" w:eastAsia="Arial Narrow" w:hAnsi="Arial Narrow" w:cs="Arial Narrow"/>
            <w:color w:val="000000"/>
            <w:szCs w:val="22"/>
            <w:lang w:val="en-US"/>
          </w:rPr>
          <w:t xml:space="preserve"> regarding </w:t>
        </w:r>
      </w:ins>
      <w:ins w:id="7" w:author="Umann, Thomas" w:date="2021-08-31T10:38:00Z">
        <w:del w:id="8" w:author="Bauer Kerstin" w:date="2021-09-07T17:13:00Z">
          <w:r w:rsidR="00BB772D" w:rsidDel="007B26E6">
            <w:rPr>
              <w:rFonts w:ascii="Arial Narrow" w:eastAsia="Arial Narrow" w:hAnsi="Arial Narrow" w:cs="Arial Narrow"/>
              <w:color w:val="000000"/>
              <w:szCs w:val="22"/>
              <w:lang w:val="en-US"/>
            </w:rPr>
            <w:delText xml:space="preserve">for </w:delText>
          </w:r>
        </w:del>
        <w:del w:id="9" w:author="Bauer Kerstin" w:date="2021-09-07T17:11:00Z">
          <w:r w:rsidR="00BB772D" w:rsidRPr="001072CD" w:rsidDel="007B26E6">
            <w:rPr>
              <w:rFonts w:ascii="Arial Narrow" w:eastAsia="Arial Narrow" w:hAnsi="Arial Narrow" w:cs="Arial Narrow"/>
              <w:b/>
              <w:bCs/>
              <w:szCs w:val="22"/>
              <w:lang w:val="en-US"/>
            </w:rPr>
            <w:delText>(</w:delText>
          </w:r>
        </w:del>
        <w:r w:rsidR="00BB772D" w:rsidRPr="00F07806">
          <w:rPr>
            <w:rFonts w:ascii="Arial Narrow" w:eastAsia="Arial Narrow" w:hAnsi="Arial Narrow" w:cs="Arial Narrow"/>
            <w:b/>
            <w:bCs/>
            <w:color w:val="000000"/>
            <w:szCs w:val="22"/>
            <w:lang w:val="en-US"/>
          </w:rPr>
          <w:t>Transferability</w:t>
        </w:r>
      </w:ins>
      <w:ins w:id="10" w:author="Bauer Kerstin" w:date="2021-09-07T17:12:00Z">
        <w:r w:rsidR="007B26E6">
          <w:rPr>
            <w:rFonts w:ascii="Arial Narrow" w:eastAsia="Arial Narrow" w:hAnsi="Arial Narrow" w:cs="Arial Narrow"/>
            <w:szCs w:val="22"/>
            <w:lang w:val="en-US"/>
          </w:rPr>
          <w:t>,</w:t>
        </w:r>
      </w:ins>
      <w:ins w:id="11" w:author="Umann, Thomas" w:date="2021-08-31T10:38:00Z">
        <w:del w:id="12" w:author="Bauer Kerstin" w:date="2021-09-07T17:12:00Z">
          <w:r w:rsidR="00BB772D" w:rsidRPr="001072CD" w:rsidDel="007B26E6">
            <w:rPr>
              <w:rFonts w:ascii="Arial Narrow" w:eastAsia="Arial Narrow" w:hAnsi="Arial Narrow" w:cs="Arial Narrow"/>
              <w:szCs w:val="22"/>
              <w:lang w:val="en-US"/>
            </w:rPr>
            <w:delText xml:space="preserve"> /</w:delText>
          </w:r>
        </w:del>
        <w:r w:rsidR="00BB772D" w:rsidRPr="001072CD">
          <w:rPr>
            <w:rFonts w:ascii="Arial Narrow" w:eastAsia="Arial Narrow" w:hAnsi="Arial Narrow" w:cs="Arial Narrow"/>
            <w:szCs w:val="22"/>
            <w:lang w:val="en-US"/>
          </w:rPr>
          <w:t xml:space="preserve"> </w:t>
        </w:r>
        <w:r w:rsidR="00BB772D" w:rsidRPr="00F07806">
          <w:rPr>
            <w:rFonts w:ascii="Arial Narrow" w:eastAsia="Arial Narrow" w:hAnsi="Arial Narrow" w:cs="Arial Narrow"/>
            <w:b/>
            <w:bCs/>
            <w:color w:val="000000"/>
            <w:szCs w:val="22"/>
            <w:lang w:val="en-US"/>
          </w:rPr>
          <w:t>Cancellation</w:t>
        </w:r>
      </w:ins>
      <w:ins w:id="13" w:author="Bauer Kerstin" w:date="2021-09-07T17:12:00Z">
        <w:r w:rsidR="007B26E6">
          <w:rPr>
            <w:rFonts w:ascii="Arial Narrow" w:eastAsia="Arial Narrow" w:hAnsi="Arial Narrow" w:cs="Arial Narrow"/>
            <w:b/>
            <w:bCs/>
            <w:szCs w:val="22"/>
            <w:lang w:val="en-US"/>
          </w:rPr>
          <w:t>,</w:t>
        </w:r>
      </w:ins>
      <w:ins w:id="14" w:author="Umann, Thomas" w:date="2021-08-31T10:38:00Z">
        <w:del w:id="15" w:author="Bauer Kerstin" w:date="2021-09-07T17:12:00Z">
          <w:r w:rsidR="00BB772D" w:rsidRPr="001072CD" w:rsidDel="007B26E6">
            <w:rPr>
              <w:rFonts w:ascii="Arial Narrow" w:eastAsia="Arial Narrow" w:hAnsi="Arial Narrow" w:cs="Arial Narrow"/>
              <w:b/>
              <w:bCs/>
              <w:szCs w:val="22"/>
              <w:lang w:val="en-US"/>
            </w:rPr>
            <w:delText xml:space="preserve"> /</w:delText>
          </w:r>
        </w:del>
        <w:r w:rsidR="00BB772D" w:rsidRPr="001072CD">
          <w:rPr>
            <w:rFonts w:ascii="Arial Narrow" w:eastAsia="Arial Narrow" w:hAnsi="Arial Narrow" w:cs="Arial Narrow"/>
            <w:b/>
            <w:bCs/>
            <w:szCs w:val="22"/>
            <w:lang w:val="en-US"/>
          </w:rPr>
          <w:t xml:space="preserve"> </w:t>
        </w:r>
        <w:r w:rsidR="00BB772D" w:rsidRPr="00F07806">
          <w:rPr>
            <w:rFonts w:ascii="Arial Narrow" w:eastAsia="Arial Narrow" w:hAnsi="Arial Narrow" w:cs="Arial Narrow"/>
            <w:b/>
            <w:bCs/>
            <w:color w:val="000000"/>
            <w:szCs w:val="22"/>
            <w:lang w:val="en-US"/>
          </w:rPr>
          <w:t>Availability</w:t>
        </w:r>
      </w:ins>
      <w:ins w:id="16" w:author="Bauer Kerstin" w:date="2021-09-07T17:12:00Z">
        <w:r w:rsidR="007B26E6">
          <w:rPr>
            <w:rFonts w:ascii="Arial Narrow" w:eastAsia="Arial Narrow" w:hAnsi="Arial Narrow" w:cs="Arial Narrow"/>
            <w:szCs w:val="22"/>
            <w:lang w:val="en-US"/>
          </w:rPr>
          <w:t>,</w:t>
        </w:r>
      </w:ins>
      <w:ins w:id="17" w:author="Umann, Thomas" w:date="2021-08-31T10:38:00Z">
        <w:del w:id="18" w:author="Bauer Kerstin" w:date="2021-09-07T17:12:00Z">
          <w:r w:rsidR="00BB772D" w:rsidRPr="001072CD" w:rsidDel="007B26E6">
            <w:rPr>
              <w:rFonts w:ascii="Arial Narrow" w:eastAsia="Arial Narrow" w:hAnsi="Arial Narrow" w:cs="Arial Narrow"/>
              <w:szCs w:val="22"/>
              <w:lang w:val="en-US"/>
            </w:rPr>
            <w:delText xml:space="preserve"> /</w:delText>
          </w:r>
        </w:del>
        <w:r w:rsidR="00BB772D" w:rsidRPr="001072CD">
          <w:rPr>
            <w:rFonts w:ascii="Arial Narrow" w:eastAsia="Arial Narrow" w:hAnsi="Arial Narrow" w:cs="Arial Narrow"/>
            <w:szCs w:val="22"/>
            <w:lang w:val="en-US"/>
          </w:rPr>
          <w:t xml:space="preserve"> </w:t>
        </w:r>
        <w:r w:rsidR="00BB772D" w:rsidRPr="00F07806">
          <w:rPr>
            <w:rFonts w:ascii="Arial Narrow" w:eastAsia="Arial Narrow" w:hAnsi="Arial Narrow" w:cs="Arial Narrow"/>
            <w:b/>
            <w:bCs/>
            <w:color w:val="000000"/>
            <w:szCs w:val="22"/>
            <w:lang w:val="en-US"/>
          </w:rPr>
          <w:t>Trainer Selection</w:t>
        </w:r>
      </w:ins>
      <w:ins w:id="19" w:author="Bauer Kerstin" w:date="2021-09-07T17:26:00Z">
        <w:r w:rsidR="004E50FB">
          <w:rPr>
            <w:rFonts w:ascii="Arial Narrow" w:eastAsia="Arial Narrow" w:hAnsi="Arial Narrow" w:cs="Arial Narrow"/>
            <w:b/>
            <w:bCs/>
            <w:color w:val="000000"/>
            <w:szCs w:val="22"/>
            <w:lang w:val="en-US"/>
          </w:rPr>
          <w:t>,</w:t>
        </w:r>
      </w:ins>
      <w:ins w:id="20" w:author="Bauer Kerstin" w:date="2021-09-07T17:11:00Z">
        <w:r w:rsidR="007B26E6">
          <w:rPr>
            <w:rFonts w:ascii="Arial Narrow" w:eastAsia="Arial Narrow" w:hAnsi="Arial Narrow" w:cs="Arial Narrow"/>
            <w:b/>
            <w:bCs/>
            <w:szCs w:val="22"/>
            <w:lang w:val="en-US"/>
          </w:rPr>
          <w:t xml:space="preserve"> etc.</w:t>
        </w:r>
      </w:ins>
      <w:ins w:id="21" w:author="Umann, Thomas" w:date="2021-08-31T10:38:00Z">
        <w:del w:id="22" w:author="Bauer Kerstin" w:date="2021-09-07T17:11:00Z">
          <w:r w:rsidR="00BB772D" w:rsidRPr="001072CD" w:rsidDel="007B26E6">
            <w:rPr>
              <w:rFonts w:ascii="Arial Narrow" w:eastAsia="Arial Narrow" w:hAnsi="Arial Narrow" w:cs="Arial Narrow"/>
              <w:b/>
              <w:bCs/>
              <w:szCs w:val="22"/>
              <w:lang w:val="en-US"/>
            </w:rPr>
            <w:delText>)</w:delText>
          </w:r>
        </w:del>
      </w:ins>
      <w:ins w:id="23" w:author="Kerstin Bauer ||" w:date="2021-08-24T00:45:00Z">
        <w:del w:id="24" w:author="Umann, Thomas" w:date="2021-08-31T10:38:00Z">
          <w:r w:rsidRPr="00F07806" w:rsidDel="00BB772D">
            <w:rPr>
              <w:rFonts w:ascii="Arial Narrow" w:eastAsia="Arial Narrow" w:hAnsi="Arial Narrow" w:cs="Arial Narrow"/>
              <w:color w:val="000000"/>
              <w:szCs w:val="22"/>
              <w:lang w:val="en-US"/>
            </w:rPr>
            <w:delText>the terms</w:delText>
          </w:r>
        </w:del>
        <w:r w:rsidRPr="00F07806">
          <w:rPr>
            <w:rFonts w:ascii="Arial Narrow" w:eastAsia="Arial Narrow" w:hAnsi="Arial Narrow" w:cs="Arial Narrow"/>
            <w:color w:val="000000"/>
            <w:szCs w:val="22"/>
            <w:lang w:val="en-US"/>
          </w:rPr>
          <w:t xml:space="preserve"> and </w:t>
        </w:r>
      </w:ins>
      <w:ins w:id="25" w:author="Bauer Kerstin" w:date="2021-09-07T17:13:00Z">
        <w:r w:rsidR="007B26E6">
          <w:rPr>
            <w:rFonts w:ascii="Arial Narrow" w:eastAsia="Arial Narrow" w:hAnsi="Arial Narrow" w:cs="Arial Narrow"/>
            <w:color w:val="000000"/>
            <w:szCs w:val="22"/>
            <w:lang w:val="en-US"/>
          </w:rPr>
          <w:t xml:space="preserve">the </w:t>
        </w:r>
      </w:ins>
      <w:ins w:id="26" w:author="Kerstin Bauer ||" w:date="2021-08-24T00:45:00Z">
        <w:r w:rsidRPr="00F07806">
          <w:rPr>
            <w:rFonts w:ascii="Arial Narrow" w:eastAsia="Arial Narrow" w:hAnsi="Arial Narrow" w:cs="Arial Narrow"/>
            <w:color w:val="000000"/>
            <w:szCs w:val="22"/>
            <w:lang w:val="en-US"/>
          </w:rPr>
          <w:t xml:space="preserve">conditions of </w:t>
        </w:r>
        <w:r w:rsidRPr="00F07806">
          <w:rPr>
            <w:rFonts w:ascii="Arial Narrow" w:eastAsia="Arial Narrow" w:hAnsi="Arial Narrow" w:cs="Arial Narrow"/>
            <w:b/>
            <w:bCs/>
            <w:color w:val="000000"/>
            <w:szCs w:val="22"/>
            <w:u w:val="single"/>
            <w:lang w:val="en-US"/>
          </w:rPr>
          <w:t>Annex 3</w:t>
        </w:r>
        <w:r w:rsidRPr="00F07806">
          <w:rPr>
            <w:rFonts w:ascii="Arial Narrow" w:eastAsia="Arial Narrow" w:hAnsi="Arial Narrow" w:cs="Arial Narrow"/>
            <w:color w:val="000000"/>
            <w:szCs w:val="22"/>
            <w:lang w:val="en-US"/>
          </w:rPr>
          <w:t>, shall prevail</w:t>
        </w:r>
        <w:del w:id="27" w:author="Bauer Kerstin" w:date="2021-09-07T17:13:00Z">
          <w:r w:rsidRPr="00F07806" w:rsidDel="007B26E6">
            <w:rPr>
              <w:rFonts w:ascii="Arial Narrow" w:eastAsia="Arial Narrow" w:hAnsi="Arial Narrow" w:cs="Arial Narrow"/>
              <w:color w:val="000000"/>
              <w:szCs w:val="22"/>
              <w:u w:val="single"/>
              <w:lang w:val="en-US"/>
            </w:rPr>
            <w:delText xml:space="preserve"> </w:delText>
          </w:r>
        </w:del>
        <w:r w:rsidRPr="00F07806">
          <w:rPr>
            <w:rFonts w:ascii="Arial Narrow" w:eastAsia="Arial Narrow" w:hAnsi="Arial Narrow" w:cs="Arial Narrow"/>
            <w:color w:val="000000"/>
            <w:szCs w:val="22"/>
            <w:lang w:val="en-US"/>
          </w:rPr>
          <w:t xml:space="preserve">. </w:t>
        </w:r>
      </w:ins>
      <w:ins w:id="28" w:author="Umann, Thomas" w:date="2021-08-31T10:39:00Z">
        <w:r w:rsidR="00BB772D">
          <w:rPr>
            <w:rFonts w:ascii="Arial Narrow" w:eastAsia="Arial Narrow" w:hAnsi="Arial Narrow" w:cs="Arial Narrow"/>
            <w:color w:val="000000"/>
            <w:szCs w:val="22"/>
            <w:lang w:val="en-US"/>
          </w:rPr>
          <w:t>For any other conflicts, ANNEX 1</w:t>
        </w:r>
      </w:ins>
      <w:ins w:id="29" w:author="Bauer Kerstin" w:date="2021-09-07T17:06:00Z">
        <w:r w:rsidR="001072CD">
          <w:rPr>
            <w:rFonts w:ascii="Arial Narrow" w:eastAsia="Arial Narrow" w:hAnsi="Arial Narrow" w:cs="Arial Narrow"/>
            <w:color w:val="000000"/>
            <w:szCs w:val="22"/>
            <w:lang w:val="en-US"/>
          </w:rPr>
          <w:t xml:space="preserve"> </w:t>
        </w:r>
      </w:ins>
      <w:ins w:id="30" w:author="Umann, Thomas" w:date="2021-08-31T10:39:00Z">
        <w:r w:rsidR="00BB772D">
          <w:rPr>
            <w:rFonts w:ascii="Arial Narrow" w:eastAsia="Arial Narrow" w:hAnsi="Arial Narrow" w:cs="Arial Narrow"/>
            <w:color w:val="000000"/>
            <w:szCs w:val="22"/>
            <w:lang w:val="en-US"/>
          </w:rPr>
          <w:t xml:space="preserve">shall prevail. </w:t>
        </w:r>
      </w:ins>
      <w:r w:rsidRPr="00F07806">
        <w:rPr>
          <w:rFonts w:ascii="Arial Narrow" w:eastAsia="Arial Narrow" w:hAnsi="Arial Narrow" w:cs="Arial Narrow"/>
          <w:color w:val="000000"/>
          <w:szCs w:val="22"/>
          <w:lang w:val="en-US"/>
        </w:rPr>
        <w:t xml:space="preserve">Any other general terms and </w:t>
      </w:r>
      <w:del w:id="31" w:author="Umann, Thomas" w:date="2021-08-31T10:39:00Z">
        <w:r w:rsidRPr="00F07806" w:rsidDel="00BB772D">
          <w:rPr>
            <w:rFonts w:ascii="Arial Narrow" w:eastAsia="Arial Narrow" w:hAnsi="Arial Narrow" w:cs="Arial Narrow"/>
            <w:color w:val="000000"/>
            <w:szCs w:val="22"/>
            <w:lang w:val="en-US"/>
          </w:rPr>
          <w:delText>conditions</w:delText>
        </w:r>
      </w:del>
      <w:ins w:id="32" w:author="Kerstin Bauer ||" w:date="2021-08-24T00:45:00Z">
        <w:del w:id="33" w:author="Umann, Thomas" w:date="2021-08-31T10:39:00Z">
          <w:r w:rsidRPr="00F07806" w:rsidDel="00BB772D">
            <w:rPr>
              <w:rFonts w:ascii="Arial Narrow" w:eastAsia="Arial Narrow" w:hAnsi="Arial Narrow" w:cs="Arial Narrow"/>
              <w:color w:val="000000"/>
              <w:szCs w:val="22"/>
              <w:lang w:val="en-US"/>
            </w:rPr>
            <w:delText xml:space="preserve"> not explicitly mentioned in this Agreement (e.g. in </w:delText>
          </w:r>
          <w:r w:rsidRPr="00F07806" w:rsidDel="00BB772D">
            <w:rPr>
              <w:rFonts w:ascii="Arial Narrow" w:eastAsia="Arial Narrow" w:hAnsi="Arial Narrow" w:cs="Arial Narrow"/>
              <w:b/>
              <w:bCs/>
              <w:color w:val="000000"/>
              <w:szCs w:val="22"/>
              <w:u w:val="single"/>
              <w:lang w:val="en-US"/>
            </w:rPr>
            <w:delText>Annex 3</w:delText>
          </w:r>
          <w:r w:rsidRPr="00F07806" w:rsidDel="00BB772D">
            <w:rPr>
              <w:rFonts w:ascii="Arial Narrow" w:eastAsia="Arial Narrow" w:hAnsi="Arial Narrow" w:cs="Arial Narrow"/>
              <w:color w:val="000000"/>
              <w:szCs w:val="22"/>
              <w:lang w:val="en-US"/>
            </w:rPr>
            <w:delText>)</w:delText>
          </w:r>
        </w:del>
      </w:ins>
      <w:del w:id="34" w:author="Umann, Thomas" w:date="2021-08-31T10:39:00Z">
        <w:r w:rsidRPr="00F07806" w:rsidDel="00BB772D">
          <w:rPr>
            <w:rFonts w:ascii="Arial Narrow" w:eastAsia="Arial Narrow" w:hAnsi="Arial Narrow" w:cs="Arial Narrow"/>
            <w:color w:val="000000"/>
            <w:szCs w:val="22"/>
            <w:lang w:val="en-US"/>
          </w:rPr>
          <w:delText xml:space="preserve"> </w:delText>
        </w:r>
      </w:del>
      <w:r w:rsidRPr="00F07806">
        <w:rPr>
          <w:rFonts w:ascii="Arial Narrow" w:eastAsia="Arial Narrow" w:hAnsi="Arial Narrow" w:cs="Arial Narrow"/>
          <w:color w:val="000000"/>
          <w:szCs w:val="22"/>
          <w:lang w:val="en-US"/>
        </w:rPr>
        <w:t xml:space="preserve">as </w:t>
      </w:r>
      <w:commentRangeEnd w:id="0"/>
      <w:r w:rsidR="00C51422">
        <w:rPr>
          <w:rStyle w:val="Kommentarzeichen"/>
          <w:lang w:eastAsia="ja-JP"/>
        </w:rPr>
        <w:commentReference w:id="0"/>
      </w:r>
      <w:commentRangeEnd w:id="1"/>
      <w:r w:rsidR="00BB772D">
        <w:rPr>
          <w:rStyle w:val="Kommentarzeichen"/>
          <w:lang w:eastAsia="ja-JP"/>
        </w:rPr>
        <w:commentReference w:id="1"/>
      </w:r>
      <w:commentRangeEnd w:id="2"/>
      <w:r w:rsidR="007B26E6">
        <w:rPr>
          <w:rStyle w:val="Kommentarzeichen"/>
          <w:lang w:eastAsia="ja-JP"/>
        </w:rPr>
        <w:commentReference w:id="2"/>
      </w:r>
      <w:r w:rsidRPr="00F07806">
        <w:rPr>
          <w:rFonts w:ascii="Arial Narrow" w:eastAsia="Arial Narrow" w:hAnsi="Arial Narrow" w:cs="Arial Narrow"/>
          <w:color w:val="000000"/>
          <w:szCs w:val="22"/>
          <w:lang w:val="en-US"/>
        </w:rPr>
        <w:t>well as other pre-printed provisions on documents of either Party shall not apply to this Agreement or any Individual Purchase Agreements, even if there is no express objection to such general terms and conditions by the other Party.</w:t>
      </w:r>
    </w:p>
    <w:p w14:paraId="69C64495" w14:textId="23149805" w:rsidR="005E18F2" w:rsidRPr="00B03704" w:rsidRDefault="00B4673F">
      <w:pPr>
        <w:tabs>
          <w:tab w:val="left" w:pos="567"/>
        </w:tabs>
        <w:rPr>
          <w:rFonts w:ascii="Arial Narrow" w:eastAsia="Arial Narrow" w:hAnsi="Arial Narrow" w:cs="Arial Narrow"/>
          <w:color w:val="000000"/>
          <w:szCs w:val="22"/>
          <w:lang w:val="en-US"/>
        </w:rPr>
      </w:pPr>
      <w:r w:rsidRPr="00F07806">
        <w:rPr>
          <w:rFonts w:ascii="Arial Narrow" w:eastAsia="Arial Narrow" w:hAnsi="Arial Narrow" w:cs="Arial Narrow"/>
          <w:color w:val="000000"/>
          <w:szCs w:val="22"/>
          <w:lang w:val="en-US"/>
        </w:rPr>
        <w:t>“The Parties agree that Customer and its Affiliates (as defined below) shall be entitled to conclude Individual Purchase Agreements under this Agreement. The term “</w:t>
      </w:r>
      <w:r w:rsidRPr="00F07806">
        <w:rPr>
          <w:rFonts w:ascii="Arial Narrow" w:eastAsia="Arial Narrow" w:hAnsi="Arial Narrow" w:cs="Arial Narrow"/>
          <w:b/>
          <w:bCs/>
          <w:color w:val="000000"/>
          <w:szCs w:val="22"/>
          <w:lang w:val="en-US"/>
        </w:rPr>
        <w:t>Affiliates</w:t>
      </w:r>
      <w:r w:rsidRPr="00F07806">
        <w:rPr>
          <w:rFonts w:ascii="Arial Narrow" w:eastAsia="Arial Narrow" w:hAnsi="Arial Narrow" w:cs="Arial Narrow"/>
          <w:color w:val="000000"/>
          <w:szCs w:val="22"/>
          <w:lang w:val="en-US"/>
        </w:rPr>
        <w:t>” as used in this Agreement mean in case of Customer, all entities controlled by, controlling or under common control with Customer, and in case of Supplier all entities which are controlled by Supplier, in both cases whether directly or through one or more intermediaries for the term such control continues. The terms "control", "controlled", "controlling" mean ownership of securities representing fifty percent (50 %) or more of the voting capital stock or other interest having voting rights with respect to the election of the board of directors or similar governing authority, or any other power by contract or in any other form which entitles such named entity to the respective voting rights.”</w:t>
      </w:r>
      <w:r w:rsidR="00B03704">
        <w:rPr>
          <w:rFonts w:ascii="Arial Narrow" w:eastAsia="Arial Narrow" w:hAnsi="Arial Narrow" w:cs="Arial Narrow"/>
          <w:color w:val="000000"/>
          <w:szCs w:val="22"/>
          <w:lang w:val="en-US"/>
        </w:rPr>
        <w:t xml:space="preserve"> </w:t>
      </w:r>
    </w:p>
    <w:p w14:paraId="69C64496" w14:textId="77777777" w:rsidR="005E18F2" w:rsidRPr="00F07806" w:rsidRDefault="00B4673F">
      <w:pPr>
        <w:tabs>
          <w:tab w:val="left" w:pos="567"/>
        </w:tabs>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497" w14:textId="77777777" w:rsidR="005E18F2" w:rsidRPr="00F07806" w:rsidRDefault="00B4673F">
      <w:pPr>
        <w:pStyle w:val="berschrift1"/>
        <w:keepNext w:val="0"/>
        <w:numPr>
          <w:ilvl w:val="0"/>
          <w:numId w:val="6"/>
        </w:numPr>
        <w:rPr>
          <w:rFonts w:eastAsia="Arial Narrow" w:cs="Arial Narrow"/>
          <w:bCs/>
          <w:szCs w:val="22"/>
        </w:rPr>
      </w:pPr>
      <w:r w:rsidRPr="00F07806">
        <w:rPr>
          <w:rFonts w:eastAsia="Arial Narrow" w:cs="Arial Narrow"/>
          <w:bCs/>
          <w:snapToGrid/>
          <w:color w:val="000000"/>
          <w:kern w:val="36"/>
          <w:szCs w:val="22"/>
          <w:u w:val="none"/>
        </w:rPr>
        <w:t>Terms deviating from the Purchase and Order Conditions and Additional Terms</w:t>
      </w:r>
    </w:p>
    <w:p w14:paraId="69C64498" w14:textId="77777777" w:rsidR="005E18F2" w:rsidRPr="00F07806" w:rsidRDefault="00B4673F">
      <w:pPr>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In </w:t>
      </w:r>
      <w:proofErr w:type="gramStart"/>
      <w:r w:rsidRPr="00F07806">
        <w:rPr>
          <w:rFonts w:ascii="Arial Narrow" w:eastAsia="Arial Narrow" w:hAnsi="Arial Narrow" w:cs="Arial Narrow"/>
          <w:color w:val="000000"/>
          <w:szCs w:val="22"/>
          <w:lang w:val="en-US"/>
        </w:rPr>
        <w:t>addition</w:t>
      </w:r>
      <w:proofErr w:type="gramEnd"/>
      <w:r w:rsidRPr="00F07806">
        <w:rPr>
          <w:rFonts w:ascii="Arial Narrow" w:eastAsia="Arial Narrow" w:hAnsi="Arial Narrow" w:cs="Arial Narrow"/>
          <w:color w:val="000000"/>
          <w:szCs w:val="22"/>
          <w:lang w:val="en-US"/>
        </w:rPr>
        <w:t xml:space="preserve"> and/or in deviation of the terms and conditions of </w:t>
      </w:r>
      <w:r w:rsidRPr="00F07806">
        <w:rPr>
          <w:rFonts w:ascii="Arial Narrow" w:eastAsia="Arial Narrow" w:hAnsi="Arial Narrow" w:cs="Arial Narrow"/>
          <w:b/>
          <w:bCs/>
          <w:color w:val="000000"/>
          <w:szCs w:val="22"/>
          <w:u w:val="single"/>
          <w:lang w:val="en-US"/>
        </w:rPr>
        <w:t>Annex 1</w:t>
      </w:r>
      <w:r w:rsidRPr="00F07806">
        <w:rPr>
          <w:rFonts w:ascii="Arial Narrow" w:eastAsia="Arial Narrow" w:hAnsi="Arial Narrow" w:cs="Arial Narrow"/>
          <w:color w:val="000000"/>
          <w:szCs w:val="22"/>
          <w:lang w:val="en-US"/>
        </w:rPr>
        <w:t>, the following shall apply:</w:t>
      </w:r>
    </w:p>
    <w:p w14:paraId="69C64499" w14:textId="77777777" w:rsidR="005E18F2" w:rsidRPr="00F07806" w:rsidRDefault="00B4673F">
      <w:pPr>
        <w:pStyle w:val="berschrift2"/>
        <w:keepNext w:val="0"/>
        <w:numPr>
          <w:ilvl w:val="1"/>
          <w:numId w:val="4"/>
        </w:numPr>
        <w:ind w:left="720" w:hanging="720"/>
        <w:rPr>
          <w:rFonts w:ascii="Arial Narrow" w:eastAsia="Arial Narrow" w:hAnsi="Arial Narrow" w:cs="Arial Narrow"/>
          <w:bCs/>
          <w:szCs w:val="22"/>
        </w:rPr>
      </w:pPr>
      <w:r w:rsidRPr="00F07806">
        <w:rPr>
          <w:rFonts w:ascii="Arial Narrow" w:eastAsia="Arial Narrow" w:hAnsi="Arial Narrow" w:cs="Arial Narrow"/>
          <w:bCs/>
          <w:snapToGrid/>
          <w:color w:val="000000"/>
          <w:szCs w:val="22"/>
        </w:rPr>
        <w:t xml:space="preserve">Topic 1 to change/add </w:t>
      </w:r>
    </w:p>
    <w:p w14:paraId="69C6449A" w14:textId="693724C2" w:rsidR="005E18F2" w:rsidRPr="00F07806" w:rsidRDefault="00B4673F">
      <w:pPr>
        <w:pStyle w:val="Listenabsatz"/>
        <w:numPr>
          <w:ilvl w:val="0"/>
          <w:numId w:val="16"/>
        </w:numPr>
        <w:ind w:left="1418" w:hanging="709"/>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The payment term is the first working day of the month </w:t>
      </w:r>
      <w:r w:rsidRPr="00C51422">
        <w:rPr>
          <w:rFonts w:ascii="Arial Narrow" w:eastAsia="Arial Narrow" w:hAnsi="Arial Narrow" w:cs="Arial Narrow"/>
          <w:color w:val="000000"/>
          <w:szCs w:val="22"/>
          <w:lang w:val="en-US"/>
        </w:rPr>
        <w:t xml:space="preserve">following </w:t>
      </w:r>
      <w:r w:rsidR="00A223D8" w:rsidRPr="00C51422">
        <w:rPr>
          <w:rFonts w:ascii="Arial Narrow" w:eastAsia="Arial Narrow" w:hAnsi="Arial Narrow" w:cs="Arial Narrow"/>
          <w:color w:val="000000"/>
          <w:szCs w:val="22"/>
          <w:lang w:val="en-US"/>
        </w:rPr>
        <w:t>sixty (60) days</w:t>
      </w:r>
      <w:r w:rsidR="00A223D8">
        <w:rPr>
          <w:rFonts w:ascii="Arial Narrow" w:eastAsia="Arial Narrow" w:hAnsi="Arial Narrow" w:cs="Arial Narrow"/>
          <w:color w:val="000000"/>
          <w:szCs w:val="22"/>
          <w:lang w:val="en-US"/>
        </w:rPr>
        <w:t xml:space="preserve"> </w:t>
      </w:r>
      <w:r w:rsidRPr="00F07806">
        <w:rPr>
          <w:rFonts w:ascii="Arial Narrow" w:eastAsia="Arial Narrow" w:hAnsi="Arial Narrow" w:cs="Arial Narrow"/>
          <w:color w:val="000000"/>
          <w:szCs w:val="22"/>
          <w:lang w:val="en-US"/>
        </w:rPr>
        <w:t xml:space="preserve">after the expiry of a period of sixty (60) days, after </w:t>
      </w:r>
      <w:commentRangeStart w:id="35"/>
      <w:ins w:id="36" w:author="Bauer Kerstin" w:date="2021-09-07T17:28:00Z">
        <w:r w:rsidR="004E50FB">
          <w:rPr>
            <w:rFonts w:ascii="Arial Narrow" w:eastAsia="Arial Narrow" w:hAnsi="Arial Narrow" w:cs="Arial Narrow"/>
            <w:color w:val="000000"/>
            <w:szCs w:val="22"/>
            <w:lang w:val="en-US"/>
          </w:rPr>
          <w:t xml:space="preserve">ordering </w:t>
        </w:r>
      </w:ins>
      <w:commentRangeEnd w:id="35"/>
      <w:ins w:id="37" w:author="Bauer Kerstin" w:date="2021-09-07T17:29:00Z">
        <w:r w:rsidR="004E50FB">
          <w:rPr>
            <w:rStyle w:val="Kommentarzeichen"/>
            <w:lang w:eastAsia="ja-JP"/>
          </w:rPr>
          <w:commentReference w:id="35"/>
        </w:r>
      </w:ins>
      <w:r w:rsidRPr="00F07806">
        <w:rPr>
          <w:rFonts w:ascii="Arial Narrow" w:eastAsia="Arial Narrow" w:hAnsi="Arial Narrow" w:cs="Arial Narrow"/>
          <w:color w:val="000000"/>
          <w:szCs w:val="22"/>
          <w:lang w:val="en-US"/>
        </w:rPr>
        <w:t xml:space="preserve">the Services and receipt of the proper invoice indicating OSRAM’s order number. </w:t>
      </w:r>
    </w:p>
    <w:p w14:paraId="69C6449B" w14:textId="77777777" w:rsidR="005E18F2" w:rsidRPr="00F07806" w:rsidRDefault="00B4673F">
      <w:pPr>
        <w:pStyle w:val="berschrift2"/>
        <w:keepNext w:val="0"/>
        <w:numPr>
          <w:ilvl w:val="1"/>
          <w:numId w:val="4"/>
        </w:numPr>
        <w:ind w:left="720" w:hanging="720"/>
        <w:rPr>
          <w:rFonts w:ascii="Arial Narrow" w:eastAsia="Arial Narrow" w:hAnsi="Arial Narrow" w:cs="Arial Narrow"/>
          <w:bCs/>
          <w:szCs w:val="22"/>
        </w:rPr>
      </w:pPr>
      <w:r w:rsidRPr="00F07806">
        <w:rPr>
          <w:rFonts w:ascii="Arial Narrow" w:eastAsia="Arial Narrow" w:hAnsi="Arial Narrow" w:cs="Arial Narrow"/>
          <w:bCs/>
          <w:snapToGrid/>
          <w:color w:val="000000"/>
          <w:szCs w:val="22"/>
        </w:rPr>
        <w:t xml:space="preserve">Topic 2 to change/add </w:t>
      </w:r>
    </w:p>
    <w:p w14:paraId="69C6449C" w14:textId="77777777" w:rsidR="005E18F2" w:rsidRPr="00F07806" w:rsidRDefault="00B4673F">
      <w:pPr>
        <w:pStyle w:val="Listenabsatz"/>
        <w:numPr>
          <w:ilvl w:val="0"/>
          <w:numId w:val="18"/>
        </w:numPr>
        <w:ind w:left="1418" w:hanging="709"/>
        <w:rPr>
          <w:rFonts w:ascii="Arial Narrow" w:eastAsia="Arial Narrow" w:hAnsi="Arial Narrow" w:cs="Arial Narrow"/>
          <w:szCs w:val="22"/>
          <w:lang w:val="en-US"/>
        </w:rPr>
      </w:pPr>
      <w:commentRangeStart w:id="38"/>
      <w:commentRangeStart w:id="39"/>
      <w:del w:id="40" w:author="Kerstin Bauer ||" w:date="2021-08-24T00:45:00Z">
        <w:r w:rsidRPr="00F07806">
          <w:rPr>
            <w:rFonts w:ascii="Arial Narrow" w:eastAsia="Arial Narrow" w:hAnsi="Arial Narrow" w:cs="Arial Narrow"/>
            <w:color w:val="000000"/>
            <w:szCs w:val="22"/>
            <w:lang w:val="en-US"/>
          </w:rPr>
          <w:delText>[XYZ]</w:delText>
        </w:r>
      </w:del>
      <w:ins w:id="41" w:author="Kerstin Bauer ||" w:date="2021-08-24T00:45:00Z">
        <w:r w:rsidRPr="00F07806">
          <w:rPr>
            <w:rFonts w:ascii="Arial Narrow" w:eastAsia="Arial Narrow" w:hAnsi="Arial Narrow" w:cs="Arial Narrow"/>
            <w:color w:val="000000"/>
            <w:szCs w:val="22"/>
            <w:lang w:val="en-US"/>
          </w:rPr>
          <w:t>Customer acknowledges and agrees that no works or work services (</w:t>
        </w:r>
        <w:proofErr w:type="spellStart"/>
        <w:r w:rsidRPr="00F07806">
          <w:rPr>
            <w:rFonts w:ascii="Arial Narrow" w:eastAsia="Arial Narrow" w:hAnsi="Arial Narrow" w:cs="Arial Narrow"/>
            <w:color w:val="000000"/>
            <w:szCs w:val="22"/>
            <w:lang w:val="en-US"/>
          </w:rPr>
          <w:t>Werkleistungen</w:t>
        </w:r>
        <w:proofErr w:type="spellEnd"/>
        <w:r w:rsidRPr="00F07806">
          <w:rPr>
            <w:rFonts w:ascii="Arial Narrow" w:eastAsia="Arial Narrow" w:hAnsi="Arial Narrow" w:cs="Arial Narrow"/>
            <w:color w:val="000000"/>
            <w:szCs w:val="22"/>
            <w:lang w:val="en-US"/>
          </w:rPr>
          <w:t xml:space="preserve">) are provided and that there is no "acceptance" of works or of the Services by Customer. All Services </w:t>
        </w:r>
        <w:r w:rsidRPr="00F07806">
          <w:rPr>
            <w:rFonts w:ascii="Arial Narrow" w:eastAsia="Arial Narrow" w:hAnsi="Arial Narrow" w:cs="Arial Narrow"/>
            <w:color w:val="000000"/>
            <w:szCs w:val="22"/>
            <w:lang w:val="en-US"/>
          </w:rPr>
          <w:lastRenderedPageBreak/>
          <w:t xml:space="preserve">are provided "as is" without warranties of any kind. </w:t>
        </w:r>
        <w:proofErr w:type="gramStart"/>
        <w:r w:rsidRPr="00F07806">
          <w:rPr>
            <w:rFonts w:ascii="Arial Narrow" w:eastAsia="Arial Narrow" w:hAnsi="Arial Narrow" w:cs="Arial Narrow"/>
            <w:color w:val="000000"/>
            <w:szCs w:val="22"/>
            <w:lang w:val="en-US"/>
          </w:rPr>
          <w:t>In particular, Supplier</w:t>
        </w:r>
        <w:proofErr w:type="gramEnd"/>
        <w:r w:rsidRPr="00F07806">
          <w:rPr>
            <w:rFonts w:ascii="Arial Narrow" w:eastAsia="Arial Narrow" w:hAnsi="Arial Narrow" w:cs="Arial Narrow"/>
            <w:color w:val="000000"/>
            <w:szCs w:val="22"/>
            <w:lang w:val="en-US"/>
          </w:rPr>
          <w:t xml:space="preserve"> does not warrant that the operation of the Services or access to Supplier's learning platform(s) will be uninterrupted or error-free. Customer acknowledges and agrees that the Services may be subject to limitations, delays, and other problems inherent in the use of Internet applications and electronic communications. Supplier uses qualified trainers for the provision of the (trainer-led) Services, however, Supplier does not take any liability for the quality of the single training, which is not accessible for an objective evaluation, and does not guarantee any learning success. Customer agrees that the Services are neither contingent on the delivery of any future functionality or features nor dependent on any oral or written public comments made by Supplier regarding future functionality or features of the Services.</w:t>
        </w:r>
      </w:ins>
    </w:p>
    <w:p w14:paraId="69C6449E" w14:textId="5D998D77" w:rsidR="005E18F2" w:rsidRPr="00CE792C" w:rsidRDefault="00B4673F" w:rsidP="00CE792C">
      <w:pPr>
        <w:pStyle w:val="Listenabsatz"/>
        <w:numPr>
          <w:ilvl w:val="0"/>
          <w:numId w:val="18"/>
        </w:numPr>
        <w:ind w:left="1418" w:hanging="709"/>
        <w:rPr>
          <w:rFonts w:ascii="Arial Narrow" w:eastAsia="Arial Narrow" w:hAnsi="Arial Narrow" w:cs="Arial Narrow"/>
          <w:szCs w:val="22"/>
          <w:lang w:val="en-US"/>
        </w:rPr>
      </w:pPr>
      <w:ins w:id="42" w:author="Kerstin Bauer ||" w:date="2021-08-24T00:45:00Z">
        <w:r w:rsidRPr="00F07806">
          <w:rPr>
            <w:rFonts w:ascii="Arial Narrow" w:eastAsia="Arial Narrow" w:hAnsi="Arial Narrow" w:cs="Arial Narrow"/>
            <w:color w:val="000000"/>
            <w:szCs w:val="22"/>
            <w:lang w:val="en-US"/>
          </w:rPr>
          <w:t xml:space="preserve">Each Party shall keep any confidential or proprietary information received by the other Party (“Confidential Information”) confidential. After termination or expiration of this Agreement the receiving Party shall return the Confidential Information to the disclosing Party or shall destroy the Confidential Information, except for those documents and data sets necessary to maintain proper business records or created as part of a routine backup. Upon request, the receiving Party shall certify to the disclosing Party in writing that the Confidential Information has been destroyed. </w:t>
        </w:r>
        <w:r w:rsidRPr="00F07806">
          <w:rPr>
            <w:rFonts w:ascii="Arial Narrow" w:eastAsia="Arial Narrow" w:hAnsi="Arial Narrow" w:cs="Arial Narrow"/>
            <w:color w:val="000000"/>
            <w:szCs w:val="22"/>
            <w:lang w:val="en-US"/>
          </w:rPr>
          <w:br/>
          <w:t>The aforementioned confidentiality obligation shall not apply to information that (</w:t>
        </w:r>
        <w:proofErr w:type="spellStart"/>
        <w:r w:rsidRPr="00F07806">
          <w:rPr>
            <w:rFonts w:ascii="Arial Narrow" w:eastAsia="Arial Narrow" w:hAnsi="Arial Narrow" w:cs="Arial Narrow"/>
            <w:color w:val="000000"/>
            <w:szCs w:val="22"/>
            <w:lang w:val="en-US"/>
          </w:rPr>
          <w:t>i</w:t>
        </w:r>
        <w:proofErr w:type="spellEnd"/>
        <w:r w:rsidRPr="00F07806">
          <w:rPr>
            <w:rFonts w:ascii="Arial Narrow" w:eastAsia="Arial Narrow" w:hAnsi="Arial Narrow" w:cs="Arial Narrow"/>
            <w:color w:val="000000"/>
            <w:szCs w:val="22"/>
            <w:lang w:val="en-US"/>
          </w:rPr>
          <w:t xml:space="preserve">) is or becomes publicly available by other than a breach hereof (including, without limitation, any information filed with any governmental agency and available to the public); (ii) is demonstrably known to or in the possession of the receiving Party at the time of disclosure; (iii) thereafter becomes known to or comes into possession of the receiving Party from a third party that is reasonably believed not to be under any obligation of confidentiality and which is lawfully in the possession of such information; (iv) is developed by the receiving Party independently of any disclosures previously made by the disclosing Party; (v) is required to be disclosed by order of a court of competent jurisdiction, administrative agency or governmental body, provided that prior to such disclosure the disclosing Party is given reasonable advance notice of such order and an opportunity to object to such disclosure. The receiving Party shall immediately notify the disclosing Party of any unauthorized disclosure of the Confidential Information. </w:t>
        </w:r>
        <w:r w:rsidRPr="00F07806">
          <w:rPr>
            <w:rFonts w:ascii="Arial Narrow" w:eastAsia="Arial Narrow" w:hAnsi="Arial Narrow" w:cs="Arial Narrow"/>
            <w:color w:val="000000"/>
            <w:szCs w:val="22"/>
            <w:lang w:val="en-US"/>
          </w:rPr>
          <w:br/>
          <w:t xml:space="preserve">The </w:t>
        </w:r>
        <w:proofErr w:type="gramStart"/>
        <w:r w:rsidRPr="00F07806">
          <w:rPr>
            <w:rFonts w:ascii="Arial Narrow" w:eastAsia="Arial Narrow" w:hAnsi="Arial Narrow" w:cs="Arial Narrow"/>
            <w:color w:val="000000"/>
            <w:szCs w:val="22"/>
            <w:lang w:val="en-US"/>
          </w:rPr>
          <w:t xml:space="preserve">aforementioned </w:t>
        </w:r>
        <w:r w:rsidRPr="00F07806">
          <w:rPr>
            <w:rFonts w:ascii="Tahoma" w:eastAsia="Courier New" w:hAnsi="Tahoma" w:cs="Tahoma"/>
            <w:color w:val="000000"/>
            <w:szCs w:val="22"/>
          </w:rPr>
          <w:t>﻿</w:t>
        </w:r>
        <w:r w:rsidRPr="00F07806">
          <w:rPr>
            <w:rFonts w:ascii="Arial Narrow" w:eastAsia="Arial Narrow" w:hAnsi="Arial Narrow" w:cs="Arial Narrow"/>
            <w:color w:val="000000"/>
            <w:szCs w:val="22"/>
            <w:lang w:val="en-US"/>
          </w:rPr>
          <w:t>confidentiality</w:t>
        </w:r>
        <w:proofErr w:type="gramEnd"/>
        <w:r w:rsidRPr="00F07806">
          <w:rPr>
            <w:rFonts w:ascii="Arial Narrow" w:eastAsia="Arial Narrow" w:hAnsi="Arial Narrow" w:cs="Arial Narrow"/>
            <w:color w:val="000000"/>
            <w:szCs w:val="22"/>
            <w:lang w:val="en-US"/>
          </w:rPr>
          <w:t xml:space="preserve"> obligation shall survive the term of this Agreement and shall automatically expire three (3) years after termination or expiration of this Agreement.</w:t>
        </w:r>
      </w:ins>
    </w:p>
    <w:p w14:paraId="69C6449F" w14:textId="77777777" w:rsidR="005E18F2" w:rsidRPr="00F07806" w:rsidRDefault="00B4673F">
      <w:pPr>
        <w:pStyle w:val="Listenabsatz"/>
        <w:numPr>
          <w:ilvl w:val="0"/>
          <w:numId w:val="18"/>
        </w:numPr>
        <w:ind w:left="1418" w:hanging="709"/>
        <w:rPr>
          <w:rFonts w:ascii="Arial Narrow" w:eastAsia="Arial Narrow" w:hAnsi="Arial Narrow" w:cs="Arial Narrow"/>
          <w:szCs w:val="22"/>
          <w:lang w:val="en-US"/>
        </w:rPr>
      </w:pPr>
      <w:commentRangeStart w:id="43"/>
      <w:r w:rsidRPr="00F07806">
        <w:rPr>
          <w:rFonts w:ascii="Arial Narrow" w:eastAsia="Arial Narrow" w:hAnsi="Arial Narrow" w:cs="Arial Narrow"/>
          <w:color w:val="000000"/>
          <w:szCs w:val="22"/>
          <w:lang w:val="en-US"/>
        </w:rPr>
        <w:t xml:space="preserve">The Parties agree that Part II of </w:t>
      </w:r>
      <w:r w:rsidRPr="00F07806">
        <w:rPr>
          <w:rFonts w:ascii="Arial Narrow" w:eastAsia="Arial Narrow" w:hAnsi="Arial Narrow" w:cs="Arial Narrow"/>
          <w:b/>
          <w:bCs/>
          <w:color w:val="000000"/>
          <w:szCs w:val="22"/>
          <w:u w:val="single"/>
          <w:lang w:val="en-US"/>
        </w:rPr>
        <w:t>Annex 1</w:t>
      </w:r>
      <w:r w:rsidRPr="00F07806">
        <w:rPr>
          <w:rFonts w:ascii="Arial Narrow" w:eastAsia="Arial Narrow" w:hAnsi="Arial Narrow" w:cs="Arial Narrow"/>
          <w:color w:val="000000"/>
          <w:szCs w:val="22"/>
          <w:lang w:val="en-US"/>
        </w:rPr>
        <w:t xml:space="preserve"> (Particular Regulations for Contracts on the Delivery of Goods) shall not apply.</w:t>
      </w:r>
      <w:commentRangeEnd w:id="43"/>
      <w:r w:rsidR="006356BE">
        <w:rPr>
          <w:rStyle w:val="Kommentarzeichen"/>
          <w:lang w:eastAsia="ja-JP"/>
        </w:rPr>
        <w:commentReference w:id="43"/>
      </w:r>
    </w:p>
    <w:p w14:paraId="69C644A0" w14:textId="77777777" w:rsidR="005E18F2" w:rsidRPr="00F07806" w:rsidRDefault="00B4673F">
      <w:pPr>
        <w:pStyle w:val="Listenabsatz"/>
        <w:numPr>
          <w:ilvl w:val="0"/>
          <w:numId w:val="18"/>
        </w:numPr>
        <w:ind w:left="1418" w:hanging="709"/>
        <w:rPr>
          <w:rFonts w:ascii="Arial Narrow" w:eastAsia="Arial Narrow" w:hAnsi="Arial Narrow" w:cs="Arial Narrow"/>
          <w:szCs w:val="22"/>
          <w:lang w:val="en-US"/>
        </w:rPr>
      </w:pPr>
      <w:commentRangeStart w:id="44"/>
      <w:r w:rsidRPr="00F07806">
        <w:rPr>
          <w:rFonts w:ascii="Arial Narrow" w:eastAsia="Arial Narrow" w:hAnsi="Arial Narrow" w:cs="Arial Narrow"/>
          <w:color w:val="000000"/>
          <w:szCs w:val="22"/>
          <w:lang w:val="en-US"/>
        </w:rPr>
        <w:t xml:space="preserve">Clause 6 of Part III of </w:t>
      </w:r>
      <w:r w:rsidRPr="00F07806">
        <w:rPr>
          <w:rFonts w:ascii="Arial Narrow" w:eastAsia="Arial Narrow" w:hAnsi="Arial Narrow" w:cs="Arial Narrow"/>
          <w:b/>
          <w:bCs/>
          <w:color w:val="000000"/>
          <w:szCs w:val="22"/>
          <w:u w:val="single"/>
          <w:lang w:val="en-US"/>
        </w:rPr>
        <w:t>Annex 1</w:t>
      </w:r>
      <w:r w:rsidRPr="00F07806">
        <w:rPr>
          <w:rFonts w:ascii="Arial Narrow" w:eastAsia="Arial Narrow" w:hAnsi="Arial Narrow" w:cs="Arial Narrow"/>
          <w:color w:val="000000"/>
          <w:szCs w:val="22"/>
          <w:lang w:val="en-US"/>
        </w:rPr>
        <w:t xml:space="preserve"> shall be deleted in its entirety. Instead, the Parties agree on the following:</w:t>
      </w:r>
      <w:r w:rsidRPr="00F07806">
        <w:rPr>
          <w:rFonts w:ascii="Arial Narrow" w:eastAsia="Arial Narrow" w:hAnsi="Arial Narrow" w:cs="Arial Narrow"/>
          <w:color w:val="000000"/>
          <w:szCs w:val="22"/>
          <w:lang w:val="en-US"/>
        </w:rPr>
        <w:br/>
        <w:t xml:space="preserve">The Services may include technology and content protected by patent, copyright and/or trademark laws, which have been licensed by Supplier from third party suppliers in full or in part. All ownership and rights in the Services shall remain with Learnship and its suppliers. Supplier grants to the user / subscriber a non-exclusive, </w:t>
      </w:r>
      <w:proofErr w:type="gramStart"/>
      <w:r w:rsidRPr="00F07806">
        <w:rPr>
          <w:rFonts w:ascii="Arial Narrow" w:eastAsia="Arial Narrow" w:hAnsi="Arial Narrow" w:cs="Arial Narrow"/>
          <w:color w:val="000000"/>
          <w:szCs w:val="22"/>
          <w:lang w:val="en-US"/>
        </w:rPr>
        <w:t>non-transferable</w:t>
      </w:r>
      <w:proofErr w:type="gramEnd"/>
      <w:r w:rsidRPr="00F07806">
        <w:rPr>
          <w:rFonts w:ascii="Arial Narrow" w:eastAsia="Arial Narrow" w:hAnsi="Arial Narrow" w:cs="Arial Narrow"/>
          <w:color w:val="000000"/>
          <w:szCs w:val="22"/>
          <w:lang w:val="en-US"/>
        </w:rPr>
        <w:t xml:space="preserve"> and non-sublicensable right, limited in time to the term of the Individual Purchase Agreement, to use the Supplier's learning platform(s) and the provided training materials for the training sessions, for wrap-up of the training </w:t>
      </w:r>
      <w:r w:rsidRPr="00F07806">
        <w:rPr>
          <w:rFonts w:ascii="Arial Narrow" w:eastAsia="Arial Narrow" w:hAnsi="Arial Narrow" w:cs="Arial Narrow"/>
          <w:color w:val="000000"/>
          <w:szCs w:val="22"/>
          <w:lang w:val="en-US"/>
        </w:rPr>
        <w:lastRenderedPageBreak/>
        <w:t xml:space="preserve">sessions or for controlling the training progress. Use rights exceeding the aforementioned scope or other rights, </w:t>
      </w:r>
      <w:proofErr w:type="gramStart"/>
      <w:r w:rsidRPr="00F07806">
        <w:rPr>
          <w:rFonts w:ascii="Arial Narrow" w:eastAsia="Arial Narrow" w:hAnsi="Arial Narrow" w:cs="Arial Narrow"/>
          <w:color w:val="000000"/>
          <w:szCs w:val="22"/>
          <w:lang w:val="en-US"/>
        </w:rPr>
        <w:t>e.g.</w:t>
      </w:r>
      <w:proofErr w:type="gramEnd"/>
      <w:r w:rsidRPr="00F07806">
        <w:rPr>
          <w:rFonts w:ascii="Arial Narrow" w:eastAsia="Arial Narrow" w:hAnsi="Arial Narrow" w:cs="Arial Narrow"/>
          <w:color w:val="000000"/>
          <w:szCs w:val="22"/>
          <w:lang w:val="en-US"/>
        </w:rPr>
        <w:t xml:space="preserve"> with regard to training methods or training materials, are not granted. Any use or publication of training methods or training materials requires prior written consent of Supplier. Customer and its users shall not amend, lease, lend, </w:t>
      </w:r>
      <w:proofErr w:type="gramStart"/>
      <w:r w:rsidRPr="00F07806">
        <w:rPr>
          <w:rFonts w:ascii="Arial Narrow" w:eastAsia="Arial Narrow" w:hAnsi="Arial Narrow" w:cs="Arial Narrow"/>
          <w:color w:val="000000"/>
          <w:szCs w:val="22"/>
          <w:lang w:val="en-US"/>
        </w:rPr>
        <w:t>sell</w:t>
      </w:r>
      <w:proofErr w:type="gramEnd"/>
      <w:r w:rsidRPr="00F07806">
        <w:rPr>
          <w:rFonts w:ascii="Arial Narrow" w:eastAsia="Arial Narrow" w:hAnsi="Arial Narrow" w:cs="Arial Narrow"/>
          <w:color w:val="000000"/>
          <w:szCs w:val="22"/>
          <w:lang w:val="en-US"/>
        </w:rPr>
        <w:t xml:space="preserve"> or market the provided software, content or materials.   </w:t>
      </w:r>
      <w:commentRangeEnd w:id="44"/>
      <w:r w:rsidR="006356BE">
        <w:rPr>
          <w:rStyle w:val="Kommentarzeichen"/>
          <w:lang w:eastAsia="ja-JP"/>
        </w:rPr>
        <w:commentReference w:id="44"/>
      </w:r>
    </w:p>
    <w:p w14:paraId="69C644A2" w14:textId="54F535C0" w:rsidR="005E18F2" w:rsidRPr="004C5367" w:rsidRDefault="00B4673F" w:rsidP="004C5367">
      <w:pPr>
        <w:pStyle w:val="Listenabsatz"/>
        <w:numPr>
          <w:ilvl w:val="0"/>
          <w:numId w:val="18"/>
        </w:numPr>
        <w:ind w:left="1418" w:hanging="709"/>
        <w:rPr>
          <w:ins w:id="45" w:author="Kerstin Bauer ||" w:date="2021-08-24T00:45:00Z"/>
          <w:rFonts w:ascii="Arial Narrow" w:eastAsia="Arial Narrow" w:hAnsi="Arial Narrow" w:cs="Arial Narrow"/>
          <w:szCs w:val="22"/>
          <w:lang w:val="en-US"/>
        </w:rPr>
      </w:pPr>
      <w:commentRangeStart w:id="46"/>
      <w:ins w:id="47" w:author="Kerstin Bauer ||" w:date="2021-08-24T00:45:00Z">
        <w:r w:rsidRPr="00F07806">
          <w:rPr>
            <w:rFonts w:ascii="Arial Narrow" w:eastAsia="Arial Narrow" w:hAnsi="Arial Narrow" w:cs="Arial Narrow"/>
            <w:color w:val="000000"/>
            <w:szCs w:val="22"/>
            <w:lang w:val="en-US"/>
          </w:rPr>
          <w:t>Supplier shall only be liable for damages caused by Supplier or its agents by willful or gross negligent misconduct. The liability for normal negligence shall be limited to breach of a material obligation of this Agreement. In such case the liability shall be limited to the typically foreseeable damages. The foregoing limitation of liability shall not apply to any cases of mandatory statutory liability (</w:t>
        </w:r>
        <w:proofErr w:type="gramStart"/>
        <w:r w:rsidRPr="00F07806">
          <w:rPr>
            <w:rFonts w:ascii="Arial Narrow" w:eastAsia="Arial Narrow" w:hAnsi="Arial Narrow" w:cs="Arial Narrow"/>
            <w:color w:val="000000"/>
            <w:szCs w:val="22"/>
            <w:lang w:val="en-US"/>
          </w:rPr>
          <w:t>in particular according</w:t>
        </w:r>
        <w:proofErr w:type="gramEnd"/>
        <w:r w:rsidRPr="00F07806">
          <w:rPr>
            <w:rFonts w:ascii="Arial Narrow" w:eastAsia="Arial Narrow" w:hAnsi="Arial Narrow" w:cs="Arial Narrow"/>
            <w:color w:val="000000"/>
            <w:szCs w:val="22"/>
            <w:lang w:val="en-US"/>
          </w:rPr>
          <w:t xml:space="preserve"> to the Product Liability Act), neither for liability arising of negligent injury of life, body, or health.</w:t>
        </w:r>
      </w:ins>
      <w:commentRangeEnd w:id="38"/>
      <w:r w:rsidR="00A93F8E">
        <w:rPr>
          <w:rStyle w:val="Kommentarzeichen"/>
          <w:lang w:eastAsia="ja-JP"/>
        </w:rPr>
        <w:commentReference w:id="38"/>
      </w:r>
      <w:commentRangeEnd w:id="39"/>
      <w:r w:rsidR="00FD4FEC">
        <w:rPr>
          <w:rStyle w:val="Kommentarzeichen"/>
          <w:lang w:eastAsia="ja-JP"/>
        </w:rPr>
        <w:commentReference w:id="39"/>
      </w:r>
      <w:commentRangeEnd w:id="46"/>
      <w:r w:rsidR="006356BE">
        <w:rPr>
          <w:rStyle w:val="Kommentarzeichen"/>
          <w:lang w:eastAsia="ja-JP"/>
        </w:rPr>
        <w:commentReference w:id="46"/>
      </w:r>
    </w:p>
    <w:p w14:paraId="69C644A3" w14:textId="77777777" w:rsidR="005E18F2" w:rsidRPr="00F07806" w:rsidRDefault="00B4673F">
      <w:pPr>
        <w:pStyle w:val="berschrift1"/>
        <w:keepNext w:val="0"/>
        <w:numPr>
          <w:ilvl w:val="0"/>
          <w:numId w:val="26"/>
        </w:numPr>
        <w:rPr>
          <w:rFonts w:eastAsia="Arial Narrow" w:cs="Arial Narrow"/>
          <w:bCs/>
          <w:szCs w:val="22"/>
        </w:rPr>
      </w:pPr>
      <w:r w:rsidRPr="00F07806">
        <w:rPr>
          <w:rFonts w:eastAsia="Arial Narrow" w:cs="Arial Narrow"/>
          <w:bCs/>
          <w:snapToGrid/>
          <w:color w:val="000000"/>
          <w:kern w:val="36"/>
          <w:szCs w:val="22"/>
          <w:u w:val="none"/>
        </w:rPr>
        <w:t>Code of Conduct for Suppliers</w:t>
      </w:r>
    </w:p>
    <w:p w14:paraId="69C644A5" w14:textId="687A827A" w:rsidR="005E18F2" w:rsidRPr="00F07806" w:rsidRDefault="00B4673F">
      <w:pPr>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Supplier shall comply with all obligations of the “Code of Conduct for Suppliers” attached as </w:t>
      </w:r>
      <w:r w:rsidRPr="00F07806">
        <w:rPr>
          <w:rFonts w:ascii="Arial Narrow" w:eastAsia="Arial Narrow" w:hAnsi="Arial Narrow" w:cs="Arial Narrow"/>
          <w:b/>
          <w:bCs/>
          <w:color w:val="000000"/>
          <w:szCs w:val="22"/>
          <w:u w:val="single"/>
          <w:lang w:val="en-US"/>
        </w:rPr>
        <w:t>Annex 2</w:t>
      </w:r>
      <w:r w:rsidRPr="00F07806">
        <w:rPr>
          <w:rFonts w:ascii="Arial Narrow" w:eastAsia="Arial Narrow" w:hAnsi="Arial Narrow" w:cs="Arial Narrow"/>
          <w:color w:val="000000"/>
          <w:szCs w:val="22"/>
          <w:lang w:val="en-US"/>
        </w:rPr>
        <w:t xml:space="preserve">. All rights and duties stated therein shall also apply with respect to this Agreement and any Individual Purchase Agreement concluded hereunder. </w:t>
      </w:r>
    </w:p>
    <w:p w14:paraId="69C644A6" w14:textId="77777777" w:rsidR="005E18F2" w:rsidRPr="00F07806" w:rsidRDefault="00B4673F">
      <w:pPr>
        <w:pStyle w:val="berschrift1"/>
        <w:keepNext w:val="0"/>
        <w:numPr>
          <w:ilvl w:val="0"/>
          <w:numId w:val="26"/>
        </w:numPr>
        <w:rPr>
          <w:rFonts w:eastAsia="Arial Narrow" w:cs="Arial Narrow"/>
          <w:bCs/>
          <w:szCs w:val="22"/>
        </w:rPr>
      </w:pPr>
      <w:r w:rsidRPr="00F07806">
        <w:rPr>
          <w:rFonts w:eastAsia="Arial Narrow" w:cs="Arial Narrow"/>
          <w:bCs/>
          <w:snapToGrid/>
          <w:color w:val="000000"/>
          <w:kern w:val="36"/>
          <w:szCs w:val="22"/>
          <w:u w:val="none"/>
        </w:rPr>
        <w:t>Term and Termination</w:t>
      </w:r>
    </w:p>
    <w:p w14:paraId="69C644A7" w14:textId="2E8181BF" w:rsidR="005E18F2" w:rsidRPr="00F07806" w:rsidRDefault="00B4673F">
      <w:pPr>
        <w:pStyle w:val="berschrift2"/>
        <w:keepNext w:val="0"/>
        <w:numPr>
          <w:ilvl w:val="1"/>
          <w:numId w:val="26"/>
        </w:numPr>
        <w:ind w:left="709"/>
        <w:rPr>
          <w:rFonts w:ascii="Arial Narrow" w:eastAsia="Arial Narrow" w:hAnsi="Arial Narrow" w:cs="Arial Narrow"/>
          <w:bCs/>
          <w:szCs w:val="22"/>
        </w:rPr>
      </w:pPr>
      <w:commentRangeStart w:id="48"/>
      <w:r w:rsidRPr="00F07806">
        <w:rPr>
          <w:rFonts w:ascii="Arial Narrow" w:eastAsia="Arial Narrow" w:hAnsi="Arial Narrow" w:cs="Arial Narrow"/>
          <w:b w:val="0"/>
          <w:snapToGrid/>
          <w:color w:val="000000"/>
          <w:szCs w:val="22"/>
        </w:rPr>
        <w:t xml:space="preserve">This Agreement shall enter into force </w:t>
      </w:r>
      <w:del w:id="49" w:author="Bauer Kerstin" w:date="2021-09-07T17:36:00Z">
        <w:r w:rsidRPr="00F07806" w:rsidDel="00F90A2D">
          <w:rPr>
            <w:rFonts w:ascii="Arial Narrow" w:eastAsia="Arial Narrow" w:hAnsi="Arial Narrow" w:cs="Arial Narrow"/>
            <w:b w:val="0"/>
            <w:snapToGrid/>
            <w:color w:val="000000"/>
            <w:szCs w:val="22"/>
          </w:rPr>
          <w:delText>with date of signature</w:delText>
        </w:r>
      </w:del>
      <w:ins w:id="50" w:author="Bauer Kerstin" w:date="2021-09-07T17:36:00Z">
        <w:r w:rsidR="00F90A2D">
          <w:rPr>
            <w:rFonts w:ascii="Arial Narrow" w:eastAsia="Arial Narrow" w:hAnsi="Arial Narrow" w:cs="Arial Narrow"/>
            <w:b w:val="0"/>
            <w:snapToGrid/>
            <w:color w:val="000000"/>
            <w:szCs w:val="22"/>
          </w:rPr>
          <w:t>on 31.10.2021</w:t>
        </w:r>
      </w:ins>
      <w:r w:rsidRPr="00F07806">
        <w:rPr>
          <w:rFonts w:ascii="Arial Narrow" w:eastAsia="Arial Narrow" w:hAnsi="Arial Narrow" w:cs="Arial Narrow"/>
          <w:b w:val="0"/>
          <w:snapToGrid/>
          <w:color w:val="000000"/>
          <w:szCs w:val="22"/>
        </w:rPr>
        <w:t xml:space="preserve"> and shall </w:t>
      </w:r>
      <w:del w:id="51" w:author="Bauer Kerstin" w:date="2021-09-07T17:36:00Z">
        <w:r w:rsidRPr="00F07806" w:rsidDel="00F90A2D">
          <w:rPr>
            <w:rFonts w:ascii="Arial Narrow" w:eastAsia="Arial Narrow" w:hAnsi="Arial Narrow" w:cs="Arial Narrow"/>
            <w:b w:val="0"/>
            <w:snapToGrid/>
            <w:color w:val="000000"/>
            <w:szCs w:val="22"/>
          </w:rPr>
          <w:delText xml:space="preserve">initially </w:delText>
        </w:r>
      </w:del>
      <w:r w:rsidRPr="00F07806">
        <w:rPr>
          <w:rFonts w:ascii="Arial Narrow" w:eastAsia="Arial Narrow" w:hAnsi="Arial Narrow" w:cs="Arial Narrow"/>
          <w:b w:val="0"/>
          <w:snapToGrid/>
          <w:color w:val="000000"/>
          <w:szCs w:val="22"/>
        </w:rPr>
        <w:t>continue in effect until 3</w:t>
      </w:r>
      <w:ins w:id="52" w:author="Bauer Kerstin" w:date="2021-09-07T17:36:00Z">
        <w:r w:rsidR="00F90A2D">
          <w:rPr>
            <w:rFonts w:ascii="Arial Narrow" w:eastAsia="Arial Narrow" w:hAnsi="Arial Narrow" w:cs="Arial Narrow"/>
            <w:b w:val="0"/>
            <w:snapToGrid/>
            <w:color w:val="000000"/>
            <w:szCs w:val="22"/>
          </w:rPr>
          <w:t>0</w:t>
        </w:r>
      </w:ins>
      <w:del w:id="53" w:author="Bauer Kerstin" w:date="2021-09-07T17:36:00Z">
        <w:r w:rsidRPr="00F07806" w:rsidDel="00F90A2D">
          <w:rPr>
            <w:rFonts w:ascii="Arial Narrow" w:eastAsia="Arial Narrow" w:hAnsi="Arial Narrow" w:cs="Arial Narrow"/>
            <w:b w:val="0"/>
            <w:snapToGrid/>
            <w:color w:val="000000"/>
            <w:szCs w:val="22"/>
          </w:rPr>
          <w:delText>1</w:delText>
        </w:r>
      </w:del>
      <w:r w:rsidRPr="00F07806">
        <w:rPr>
          <w:rFonts w:ascii="Arial Narrow" w:eastAsia="Arial Narrow" w:hAnsi="Arial Narrow" w:cs="Arial Narrow"/>
          <w:b w:val="0"/>
          <w:snapToGrid/>
          <w:color w:val="000000"/>
          <w:szCs w:val="22"/>
        </w:rPr>
        <w:t>.</w:t>
      </w:r>
      <w:ins w:id="54" w:author="Bauer Kerstin" w:date="2021-09-07T17:36:00Z">
        <w:r w:rsidR="00F90A2D">
          <w:rPr>
            <w:rFonts w:ascii="Arial Narrow" w:eastAsia="Arial Narrow" w:hAnsi="Arial Narrow" w:cs="Arial Narrow"/>
            <w:b w:val="0"/>
            <w:snapToGrid/>
            <w:color w:val="000000"/>
            <w:szCs w:val="22"/>
          </w:rPr>
          <w:t>09</w:t>
        </w:r>
      </w:ins>
      <w:del w:id="55" w:author="Bauer Kerstin" w:date="2021-09-07T17:36:00Z">
        <w:r w:rsidRPr="00F07806" w:rsidDel="00F90A2D">
          <w:rPr>
            <w:rFonts w:ascii="Arial Narrow" w:eastAsia="Arial Narrow" w:hAnsi="Arial Narrow" w:cs="Arial Narrow"/>
            <w:b w:val="0"/>
            <w:snapToGrid/>
            <w:color w:val="000000"/>
            <w:szCs w:val="22"/>
          </w:rPr>
          <w:delText>12</w:delText>
        </w:r>
      </w:del>
      <w:r w:rsidRPr="00F07806">
        <w:rPr>
          <w:rFonts w:ascii="Arial Narrow" w:eastAsia="Arial Narrow" w:hAnsi="Arial Narrow" w:cs="Arial Narrow"/>
          <w:b w:val="0"/>
          <w:snapToGrid/>
          <w:color w:val="000000"/>
          <w:szCs w:val="22"/>
        </w:rPr>
        <w:t>.2023.</w:t>
      </w:r>
      <w:commentRangeEnd w:id="48"/>
      <w:r w:rsidR="00F90A2D">
        <w:rPr>
          <w:rStyle w:val="Kommentarzeichen"/>
          <w:b w:val="0"/>
          <w:snapToGrid/>
          <w:lang w:val="de-DE" w:eastAsia="ja-JP"/>
        </w:rPr>
        <w:commentReference w:id="48"/>
      </w:r>
    </w:p>
    <w:p w14:paraId="69C644A8" w14:textId="20D618D3" w:rsidR="005E18F2" w:rsidRPr="00F07806" w:rsidRDefault="00B4673F">
      <w:pPr>
        <w:tabs>
          <w:tab w:val="left" w:pos="709"/>
        </w:tabs>
        <w:ind w:left="709"/>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Thereafter</w:t>
      </w:r>
      <w:ins w:id="56" w:author="Bauer Kerstin" w:date="2021-09-07T17:40:00Z">
        <w:r w:rsidR="00F90A2D">
          <w:rPr>
            <w:rFonts w:ascii="Arial Narrow" w:eastAsia="Arial Narrow" w:hAnsi="Arial Narrow" w:cs="Arial Narrow"/>
            <w:color w:val="000000"/>
            <w:szCs w:val="22"/>
            <w:lang w:val="en-US"/>
          </w:rPr>
          <w:t>,</w:t>
        </w:r>
      </w:ins>
      <w:r w:rsidRPr="00F07806">
        <w:rPr>
          <w:rFonts w:ascii="Arial Narrow" w:eastAsia="Arial Narrow" w:hAnsi="Arial Narrow" w:cs="Arial Narrow"/>
          <w:color w:val="000000"/>
          <w:szCs w:val="22"/>
          <w:lang w:val="en-US"/>
        </w:rPr>
        <w:t xml:space="preserve"> </w:t>
      </w:r>
      <w:del w:id="57" w:author="Bauer Kerstin" w:date="2021-09-07T17:40:00Z">
        <w:r w:rsidRPr="00F07806" w:rsidDel="00F90A2D">
          <w:rPr>
            <w:rFonts w:ascii="Arial Narrow" w:eastAsia="Arial Narrow" w:hAnsi="Arial Narrow" w:cs="Arial Narrow"/>
            <w:color w:val="000000"/>
            <w:szCs w:val="22"/>
            <w:lang w:val="en-US"/>
          </w:rPr>
          <w:delText xml:space="preserve">the term of </w:delText>
        </w:r>
      </w:del>
      <w:r w:rsidRPr="00F07806">
        <w:rPr>
          <w:rFonts w:ascii="Arial Narrow" w:eastAsia="Arial Narrow" w:hAnsi="Arial Narrow" w:cs="Arial Narrow"/>
          <w:color w:val="000000"/>
          <w:szCs w:val="22"/>
          <w:lang w:val="en-US"/>
        </w:rPr>
        <w:t xml:space="preserve">this Agreement shall </w:t>
      </w:r>
      <w:del w:id="58" w:author="Bauer Kerstin" w:date="2021-09-07T17:36:00Z">
        <w:r w:rsidRPr="00F07806" w:rsidDel="00F90A2D">
          <w:rPr>
            <w:rFonts w:ascii="Arial Narrow" w:eastAsia="Arial Narrow" w:hAnsi="Arial Narrow" w:cs="Arial Narrow"/>
            <w:color w:val="000000"/>
            <w:szCs w:val="22"/>
            <w:lang w:val="en-US"/>
          </w:rPr>
          <w:delText xml:space="preserve">be </w:delText>
        </w:r>
      </w:del>
      <w:r w:rsidRPr="00F07806">
        <w:rPr>
          <w:rFonts w:ascii="Arial Narrow" w:eastAsia="Arial Narrow" w:hAnsi="Arial Narrow" w:cs="Arial Narrow"/>
          <w:color w:val="000000"/>
          <w:szCs w:val="22"/>
          <w:lang w:val="en-US"/>
        </w:rPr>
        <w:t xml:space="preserve">automatically </w:t>
      </w:r>
      <w:ins w:id="59" w:author="Bauer Kerstin" w:date="2021-09-07T17:37:00Z">
        <w:r w:rsidR="00F90A2D">
          <w:rPr>
            <w:rFonts w:ascii="Arial Narrow" w:eastAsia="Arial Narrow" w:hAnsi="Arial Narrow" w:cs="Arial Narrow"/>
            <w:color w:val="000000"/>
            <w:szCs w:val="22"/>
            <w:lang w:val="en-US"/>
          </w:rPr>
          <w:t xml:space="preserve">expire, unless the Parties explicitly agree in writing </w:t>
        </w:r>
      </w:ins>
      <w:ins w:id="60" w:author="Bauer Kerstin" w:date="2021-09-07T17:41:00Z">
        <w:r w:rsidR="004C1655">
          <w:rPr>
            <w:rFonts w:ascii="Arial Narrow" w:eastAsia="Arial Narrow" w:hAnsi="Arial Narrow" w:cs="Arial Narrow"/>
            <w:color w:val="000000"/>
            <w:szCs w:val="22"/>
            <w:lang w:val="en-US"/>
          </w:rPr>
          <w:t xml:space="preserve">on </w:t>
        </w:r>
      </w:ins>
      <w:ins w:id="61" w:author="Bauer Kerstin" w:date="2021-09-07T17:37:00Z">
        <w:r w:rsidR="00F90A2D">
          <w:rPr>
            <w:rFonts w:ascii="Arial Narrow" w:eastAsia="Arial Narrow" w:hAnsi="Arial Narrow" w:cs="Arial Narrow"/>
            <w:color w:val="000000"/>
            <w:szCs w:val="22"/>
            <w:lang w:val="en-US"/>
          </w:rPr>
          <w:t>the renewal of this Agreement</w:t>
        </w:r>
      </w:ins>
      <w:del w:id="62" w:author="Bauer Kerstin" w:date="2021-09-07T17:37:00Z">
        <w:r w:rsidRPr="00F07806" w:rsidDel="00F90A2D">
          <w:rPr>
            <w:rFonts w:ascii="Arial Narrow" w:eastAsia="Arial Narrow" w:hAnsi="Arial Narrow" w:cs="Arial Narrow"/>
            <w:color w:val="000000"/>
            <w:szCs w:val="22"/>
            <w:lang w:val="en-US"/>
          </w:rPr>
          <w:delText>extended for subsequent renewal periods of one (1) year at a time, unless terminated by either Party with six (6) months advance written notice</w:delText>
        </w:r>
      </w:del>
      <w:r w:rsidRPr="00F07806">
        <w:rPr>
          <w:rFonts w:ascii="Arial Narrow" w:eastAsia="Arial Narrow" w:hAnsi="Arial Narrow" w:cs="Arial Narrow"/>
          <w:color w:val="000000"/>
          <w:szCs w:val="22"/>
          <w:lang w:val="en-US"/>
        </w:rPr>
        <w:t>.</w:t>
      </w:r>
    </w:p>
    <w:p w14:paraId="69C644A9" w14:textId="77777777" w:rsidR="005E18F2" w:rsidRPr="00F07806" w:rsidRDefault="00B4673F">
      <w:pPr>
        <w:pStyle w:val="berschrift2"/>
        <w:keepNext w:val="0"/>
        <w:numPr>
          <w:ilvl w:val="1"/>
          <w:numId w:val="26"/>
        </w:numPr>
        <w:tabs>
          <w:tab w:val="num" w:pos="889"/>
        </w:tabs>
        <w:ind w:left="720" w:hanging="720"/>
        <w:rPr>
          <w:rFonts w:ascii="Arial Narrow" w:eastAsia="Arial Narrow" w:hAnsi="Arial Narrow" w:cs="Arial Narrow"/>
          <w:bCs/>
          <w:szCs w:val="22"/>
        </w:rPr>
      </w:pPr>
      <w:r w:rsidRPr="00F07806">
        <w:rPr>
          <w:rFonts w:ascii="Arial Narrow" w:eastAsia="Arial Narrow" w:hAnsi="Arial Narrow" w:cs="Arial Narrow"/>
          <w:b w:val="0"/>
          <w:snapToGrid/>
          <w:color w:val="000000"/>
          <w:szCs w:val="22"/>
        </w:rPr>
        <w:t>At any time during the term of this Agreement, if there is a default by one Party, the non-defaulting Party may, subject to a thirty (30) days prior default notice, terminate this Agreement, or at its option, suspend performance of its obligations hereunder, unless the defaulting Party cures the default within thirty (30) days after receipt of the default notice.</w:t>
      </w:r>
    </w:p>
    <w:p w14:paraId="2EC5B00F" w14:textId="236E9E3D" w:rsidR="004C5367" w:rsidRPr="004C5367" w:rsidRDefault="00B4673F" w:rsidP="004C5367">
      <w:pPr>
        <w:pStyle w:val="berschrift2"/>
        <w:keepNext w:val="0"/>
        <w:numPr>
          <w:ilvl w:val="1"/>
          <w:numId w:val="26"/>
        </w:numPr>
        <w:tabs>
          <w:tab w:val="num" w:pos="889"/>
        </w:tabs>
        <w:ind w:left="720" w:hanging="720"/>
        <w:rPr>
          <w:rFonts w:ascii="Arial Narrow" w:eastAsia="Arial Narrow" w:hAnsi="Arial Narrow" w:cs="Arial Narrow"/>
          <w:b w:val="0"/>
          <w:snapToGrid/>
          <w:color w:val="000000"/>
          <w:szCs w:val="22"/>
        </w:rPr>
      </w:pPr>
      <w:r w:rsidRPr="00F07806">
        <w:rPr>
          <w:rFonts w:ascii="Arial Narrow" w:eastAsia="Arial Narrow" w:hAnsi="Arial Narrow" w:cs="Arial Narrow"/>
          <w:b w:val="0"/>
          <w:snapToGrid/>
          <w:color w:val="000000"/>
          <w:szCs w:val="22"/>
        </w:rPr>
        <w:t xml:space="preserve">Termination or expiration of this Agreement shall not affect any Individual Purchase Agreement between Customer and Supplier concluded prior to such termination or expiration. Upon termination of this Agreement, the Parties shall cooperate in completing performance of all outstanding Individual Purchase Agreements. Each Party’s right to terminate any Individual Purchase Agreement for good reason shall remain unaffected. </w:t>
      </w:r>
    </w:p>
    <w:p w14:paraId="69C644AB" w14:textId="77777777" w:rsidR="005E18F2" w:rsidRPr="00F07806" w:rsidRDefault="00B4673F">
      <w:pPr>
        <w:pStyle w:val="berschrift1"/>
        <w:keepNext w:val="0"/>
        <w:numPr>
          <w:ilvl w:val="0"/>
          <w:numId w:val="26"/>
        </w:numPr>
        <w:spacing w:before="240"/>
        <w:rPr>
          <w:rFonts w:eastAsia="Arial Narrow" w:cs="Arial Narrow"/>
          <w:bCs/>
          <w:szCs w:val="22"/>
        </w:rPr>
      </w:pPr>
      <w:r w:rsidRPr="00F07806">
        <w:rPr>
          <w:rFonts w:eastAsia="Arial Narrow" w:cs="Arial Narrow"/>
          <w:bCs/>
          <w:snapToGrid/>
          <w:color w:val="000000"/>
          <w:kern w:val="36"/>
          <w:szCs w:val="22"/>
          <w:u w:val="none"/>
        </w:rPr>
        <w:t>Assignment</w:t>
      </w:r>
    </w:p>
    <w:p w14:paraId="69C644AC" w14:textId="10E334F5" w:rsidR="005E18F2" w:rsidRPr="00F07806" w:rsidRDefault="00B4673F">
      <w:pPr>
        <w:pStyle w:val="berschrift2"/>
        <w:keepNext w:val="0"/>
        <w:numPr>
          <w:ilvl w:val="1"/>
          <w:numId w:val="26"/>
        </w:numPr>
        <w:ind w:left="709"/>
        <w:rPr>
          <w:rFonts w:ascii="Arial Narrow" w:eastAsia="Arial Narrow" w:hAnsi="Arial Narrow" w:cs="Arial Narrow"/>
          <w:bCs/>
          <w:szCs w:val="22"/>
        </w:rPr>
      </w:pPr>
      <w:r w:rsidRPr="00F07806">
        <w:rPr>
          <w:rFonts w:ascii="Arial Narrow" w:eastAsia="Arial Narrow" w:hAnsi="Arial Narrow" w:cs="Arial Narrow"/>
          <w:b w:val="0"/>
          <w:snapToGrid/>
          <w:color w:val="000000"/>
          <w:szCs w:val="22"/>
        </w:rPr>
        <w:t>Except for the right of Supplier to assign its right to payment, any Party shall neither assign its rights nor delegate performance of its obligations under this Agreement to any third person, without the prior written consent of other Party, and any attempted assignment without this consent shall be void</w:t>
      </w:r>
      <w:r w:rsidR="00A72002">
        <w:rPr>
          <w:rFonts w:ascii="Arial Narrow" w:eastAsia="Arial Narrow" w:hAnsi="Arial Narrow" w:cs="Arial Narrow"/>
          <w:b w:val="0"/>
          <w:snapToGrid/>
          <w:color w:val="000000"/>
          <w:szCs w:val="22"/>
        </w:rPr>
        <w:t>.</w:t>
      </w:r>
      <w:ins w:id="63" w:author="Umann, Thomas" w:date="2021-08-31T10:31:00Z">
        <w:r w:rsidR="00A72002">
          <w:rPr>
            <w:rFonts w:ascii="Arial Narrow" w:eastAsia="Arial Narrow" w:hAnsi="Arial Narrow" w:cs="Arial Narrow"/>
            <w:b w:val="0"/>
            <w:snapToGrid/>
            <w:color w:val="000000"/>
            <w:szCs w:val="22"/>
          </w:rPr>
          <w:t xml:space="preserve"> 5.1 do</w:t>
        </w:r>
      </w:ins>
      <w:ins w:id="64" w:author="Bauer Kerstin [2]" w:date="2021-09-07T22:46:00Z">
        <w:r w:rsidR="000265C5">
          <w:rPr>
            <w:rFonts w:ascii="Arial Narrow" w:eastAsia="Arial Narrow" w:hAnsi="Arial Narrow" w:cs="Arial Narrow"/>
            <w:b w:val="0"/>
            <w:snapToGrid/>
            <w:color w:val="000000"/>
            <w:szCs w:val="22"/>
          </w:rPr>
          <w:t>es</w:t>
        </w:r>
      </w:ins>
      <w:ins w:id="65" w:author="Umann, Thomas" w:date="2021-08-31T10:31:00Z">
        <w:r w:rsidR="00A72002">
          <w:rPr>
            <w:rFonts w:ascii="Arial Narrow" w:eastAsia="Arial Narrow" w:hAnsi="Arial Narrow" w:cs="Arial Narrow"/>
            <w:b w:val="0"/>
            <w:snapToGrid/>
            <w:color w:val="000000"/>
            <w:szCs w:val="22"/>
          </w:rPr>
          <w:t xml:space="preserve"> not apply to the </w:t>
        </w:r>
      </w:ins>
      <w:ins w:id="66" w:author="Bauer Kerstin [2]" w:date="2021-09-07T22:46:00Z">
        <w:r w:rsidR="000265C5">
          <w:rPr>
            <w:rFonts w:ascii="Arial Narrow" w:eastAsia="Arial Narrow" w:hAnsi="Arial Narrow" w:cs="Arial Narrow"/>
            <w:b w:val="0"/>
            <w:snapToGrid/>
            <w:color w:val="000000"/>
            <w:szCs w:val="22"/>
          </w:rPr>
          <w:t>usage of freelance traine</w:t>
        </w:r>
      </w:ins>
      <w:ins w:id="67" w:author="Bauer Kerstin [2]" w:date="2021-09-07T22:47:00Z">
        <w:r w:rsidR="000265C5">
          <w:rPr>
            <w:rFonts w:ascii="Arial Narrow" w:eastAsia="Arial Narrow" w:hAnsi="Arial Narrow" w:cs="Arial Narrow"/>
            <w:b w:val="0"/>
            <w:snapToGrid/>
            <w:color w:val="000000"/>
            <w:szCs w:val="22"/>
          </w:rPr>
          <w:t>rs</w:t>
        </w:r>
      </w:ins>
      <w:ins w:id="68" w:author="Bauer Kerstin [2]" w:date="2021-09-07T22:46:00Z">
        <w:r w:rsidR="000265C5">
          <w:rPr>
            <w:rFonts w:ascii="Arial Narrow" w:eastAsia="Arial Narrow" w:hAnsi="Arial Narrow" w:cs="Arial Narrow"/>
            <w:b w:val="0"/>
            <w:snapToGrid/>
            <w:color w:val="000000"/>
            <w:szCs w:val="22"/>
          </w:rPr>
          <w:t xml:space="preserve"> </w:t>
        </w:r>
      </w:ins>
      <w:ins w:id="69" w:author="Bauer Kerstin [2]" w:date="2021-09-07T22:47:00Z">
        <w:r w:rsidR="000265C5">
          <w:rPr>
            <w:rFonts w:ascii="Arial Narrow" w:eastAsia="Arial Narrow" w:hAnsi="Arial Narrow" w:cs="Arial Narrow"/>
            <w:b w:val="0"/>
            <w:snapToGrid/>
            <w:color w:val="000000"/>
            <w:szCs w:val="22"/>
          </w:rPr>
          <w:t>and IT providers</w:t>
        </w:r>
      </w:ins>
      <w:ins w:id="70" w:author="Bauer Kerstin [2]" w:date="2021-09-07T22:48:00Z">
        <w:r w:rsidR="000265C5">
          <w:rPr>
            <w:rFonts w:ascii="Arial Narrow" w:eastAsia="Arial Narrow" w:hAnsi="Arial Narrow" w:cs="Arial Narrow"/>
            <w:b w:val="0"/>
            <w:snapToGrid/>
            <w:color w:val="000000"/>
            <w:szCs w:val="22"/>
          </w:rPr>
          <w:t>, which</w:t>
        </w:r>
      </w:ins>
      <w:ins w:id="71" w:author="Bauer Kerstin [2]" w:date="2021-09-07T22:47:00Z">
        <w:r w:rsidR="000265C5">
          <w:rPr>
            <w:rFonts w:ascii="Arial Narrow" w:eastAsia="Arial Narrow" w:hAnsi="Arial Narrow" w:cs="Arial Narrow"/>
            <w:b w:val="0"/>
            <w:snapToGrid/>
            <w:color w:val="000000"/>
            <w:szCs w:val="22"/>
          </w:rPr>
          <w:t xml:space="preserve"> </w:t>
        </w:r>
      </w:ins>
      <w:ins w:id="72" w:author="Umann, Thomas" w:date="2021-08-31T10:31:00Z">
        <w:del w:id="73" w:author="Bauer Kerstin [2]" w:date="2021-09-07T22:48:00Z">
          <w:r w:rsidR="00A72002" w:rsidDel="000265C5">
            <w:rPr>
              <w:rFonts w:ascii="Arial Narrow" w:eastAsia="Arial Narrow" w:hAnsi="Arial Narrow" w:cs="Arial Narrow"/>
              <w:b w:val="0"/>
              <w:snapToGrid/>
              <w:color w:val="000000"/>
              <w:szCs w:val="22"/>
            </w:rPr>
            <w:delText xml:space="preserve">following Services: </w:delText>
          </w:r>
          <w:commentRangeStart w:id="74"/>
          <w:commentRangeStart w:id="75"/>
          <w:r w:rsidR="00A72002" w:rsidRPr="00A72002" w:rsidDel="000265C5">
            <w:rPr>
              <w:rFonts w:ascii="Arial Narrow" w:eastAsia="Arial Narrow" w:hAnsi="Arial Narrow" w:cs="Arial Narrow"/>
              <w:b w:val="0"/>
              <w:snapToGrid/>
              <w:color w:val="000000"/>
              <w:szCs w:val="22"/>
              <w:highlight w:val="yellow"/>
            </w:rPr>
            <w:delText>INTERNET/MEETINGPLATFORMS</w:delText>
          </w:r>
          <w:r w:rsidR="00A72002" w:rsidDel="000265C5">
            <w:rPr>
              <w:rFonts w:ascii="Arial Narrow" w:eastAsia="Arial Narrow" w:hAnsi="Arial Narrow" w:cs="Arial Narrow"/>
              <w:b w:val="0"/>
              <w:snapToGrid/>
              <w:color w:val="000000"/>
              <w:szCs w:val="22"/>
            </w:rPr>
            <w:delText xml:space="preserve">, </w:delText>
          </w:r>
          <w:commentRangeEnd w:id="74"/>
          <w:r w:rsidR="00A72002" w:rsidDel="000265C5">
            <w:rPr>
              <w:rStyle w:val="Kommentarzeichen"/>
              <w:b w:val="0"/>
              <w:snapToGrid/>
              <w:lang w:val="de-DE" w:eastAsia="ja-JP"/>
            </w:rPr>
            <w:commentReference w:id="74"/>
          </w:r>
        </w:del>
      </w:ins>
      <w:commentRangeEnd w:id="75"/>
      <w:r w:rsidR="000265C5">
        <w:rPr>
          <w:rStyle w:val="Kommentarzeichen"/>
          <w:b w:val="0"/>
          <w:snapToGrid/>
          <w:lang w:val="de-DE" w:eastAsia="ja-JP"/>
        </w:rPr>
        <w:commentReference w:id="75"/>
      </w:r>
      <w:ins w:id="76" w:author="Umann, Thomas" w:date="2021-08-31T10:31:00Z">
        <w:del w:id="77" w:author="Bauer Kerstin [2]" w:date="2021-09-07T22:48:00Z">
          <w:r w:rsidR="00A72002" w:rsidDel="000265C5">
            <w:rPr>
              <w:rFonts w:ascii="Arial Narrow" w:eastAsia="Arial Narrow" w:hAnsi="Arial Narrow" w:cs="Arial Narrow"/>
              <w:b w:val="0"/>
              <w:snapToGrid/>
              <w:color w:val="000000"/>
              <w:szCs w:val="22"/>
            </w:rPr>
            <w:delText xml:space="preserve">therefore the </w:delText>
          </w:r>
        </w:del>
        <w:r w:rsidR="00A72002">
          <w:rPr>
            <w:rFonts w:ascii="Arial Narrow" w:eastAsia="Arial Narrow" w:hAnsi="Arial Narrow" w:cs="Arial Narrow"/>
            <w:b w:val="0"/>
            <w:snapToGrid/>
            <w:color w:val="000000"/>
            <w:szCs w:val="22"/>
          </w:rPr>
          <w:t>Supplier</w:t>
        </w:r>
        <w:r w:rsidR="00A72002" w:rsidRPr="00F07806">
          <w:rPr>
            <w:rFonts w:ascii="Arial Narrow" w:eastAsia="Arial Narrow" w:hAnsi="Arial Narrow" w:cs="Arial Narrow"/>
            <w:b w:val="0"/>
            <w:snapToGrid/>
            <w:color w:val="000000"/>
            <w:szCs w:val="22"/>
          </w:rPr>
          <w:t xml:space="preserve"> may use</w:t>
        </w:r>
      </w:ins>
      <w:ins w:id="78" w:author="Bauer Kerstin [2]" w:date="2021-09-07T22:48:00Z">
        <w:r w:rsidR="000265C5">
          <w:rPr>
            <w:rFonts w:ascii="Arial Narrow" w:eastAsia="Arial Narrow" w:hAnsi="Arial Narrow" w:cs="Arial Narrow"/>
            <w:b w:val="0"/>
            <w:snapToGrid/>
            <w:color w:val="000000"/>
            <w:szCs w:val="22"/>
          </w:rPr>
          <w:t xml:space="preserve"> as</w:t>
        </w:r>
      </w:ins>
      <w:ins w:id="79" w:author="Umann, Thomas" w:date="2021-08-31T10:31:00Z">
        <w:r w:rsidR="00A72002" w:rsidRPr="00F07806">
          <w:rPr>
            <w:rFonts w:ascii="Arial Narrow" w:eastAsia="Arial Narrow" w:hAnsi="Arial Narrow" w:cs="Arial Narrow"/>
            <w:b w:val="0"/>
            <w:snapToGrid/>
            <w:color w:val="000000"/>
            <w:szCs w:val="22"/>
          </w:rPr>
          <w:t xml:space="preserve"> subcontractors for the provision of the Services without the prior approval of Customer.</w:t>
        </w:r>
      </w:ins>
      <w:ins w:id="80" w:author="Bauer Kerstin" w:date="2021-09-07T22:58:00Z">
        <w:r w:rsidR="00BF3276">
          <w:rPr>
            <w:rFonts w:ascii="Arial Narrow" w:eastAsia="Arial Narrow" w:hAnsi="Arial Narrow" w:cs="Arial Narrow"/>
            <w:b w:val="0"/>
            <w:snapToGrid/>
            <w:color w:val="000000"/>
            <w:szCs w:val="22"/>
          </w:rPr>
          <w:t xml:space="preserve"> For clarification: The Service provision itself will no</w:t>
        </w:r>
      </w:ins>
      <w:ins w:id="81" w:author="Bauer Kerstin" w:date="2021-09-07T22:59:00Z">
        <w:r w:rsidR="00BF3276">
          <w:rPr>
            <w:rFonts w:ascii="Arial Narrow" w:eastAsia="Arial Narrow" w:hAnsi="Arial Narrow" w:cs="Arial Narrow"/>
            <w:b w:val="0"/>
            <w:snapToGrid/>
            <w:color w:val="000000"/>
            <w:szCs w:val="22"/>
          </w:rPr>
          <w:t xml:space="preserve">t be assigned or delegated by Supplier to another company. Supplier </w:t>
        </w:r>
      </w:ins>
      <w:ins w:id="82" w:author="Bauer Kerstin" w:date="2021-09-07T23:03:00Z">
        <w:r w:rsidR="00C0795C">
          <w:rPr>
            <w:rFonts w:ascii="Arial Narrow" w:eastAsia="Arial Narrow" w:hAnsi="Arial Narrow" w:cs="Arial Narrow"/>
            <w:b w:val="0"/>
            <w:snapToGrid/>
            <w:color w:val="000000"/>
            <w:szCs w:val="22"/>
          </w:rPr>
          <w:t xml:space="preserve">will only </w:t>
        </w:r>
      </w:ins>
      <w:ins w:id="83" w:author="Bauer Kerstin" w:date="2021-09-07T22:59:00Z">
        <w:r w:rsidR="00BF3276">
          <w:rPr>
            <w:rFonts w:ascii="Arial Narrow" w:eastAsia="Arial Narrow" w:hAnsi="Arial Narrow" w:cs="Arial Narrow"/>
            <w:b w:val="0"/>
            <w:snapToGrid/>
            <w:color w:val="000000"/>
            <w:szCs w:val="22"/>
          </w:rPr>
          <w:t xml:space="preserve">use </w:t>
        </w:r>
      </w:ins>
      <w:ins w:id="84" w:author="Bauer Kerstin" w:date="2021-09-07T23:03:00Z">
        <w:r w:rsidR="00C0795C">
          <w:rPr>
            <w:rFonts w:ascii="Arial Narrow" w:eastAsia="Arial Narrow" w:hAnsi="Arial Narrow" w:cs="Arial Narrow"/>
            <w:b w:val="0"/>
            <w:snapToGrid/>
            <w:color w:val="000000"/>
            <w:szCs w:val="22"/>
          </w:rPr>
          <w:t xml:space="preserve">the </w:t>
        </w:r>
        <w:proofErr w:type="gramStart"/>
        <w:r w:rsidR="00C0795C">
          <w:rPr>
            <w:rFonts w:ascii="Arial Narrow" w:eastAsia="Arial Narrow" w:hAnsi="Arial Narrow" w:cs="Arial Narrow"/>
            <w:b w:val="0"/>
            <w:snapToGrid/>
            <w:color w:val="000000"/>
            <w:szCs w:val="22"/>
          </w:rPr>
          <w:lastRenderedPageBreak/>
          <w:t xml:space="preserve">aforementioned </w:t>
        </w:r>
      </w:ins>
      <w:ins w:id="85" w:author="Bauer Kerstin" w:date="2021-09-07T22:59:00Z">
        <w:r w:rsidR="00BF3276">
          <w:rPr>
            <w:rFonts w:ascii="Arial Narrow" w:eastAsia="Arial Narrow" w:hAnsi="Arial Narrow" w:cs="Arial Narrow"/>
            <w:b w:val="0"/>
            <w:snapToGrid/>
            <w:color w:val="000000"/>
            <w:szCs w:val="22"/>
          </w:rPr>
          <w:t>subcontractors</w:t>
        </w:r>
        <w:proofErr w:type="gramEnd"/>
        <w:r w:rsidR="00BF3276">
          <w:rPr>
            <w:rFonts w:ascii="Arial Narrow" w:eastAsia="Arial Narrow" w:hAnsi="Arial Narrow" w:cs="Arial Narrow"/>
            <w:b w:val="0"/>
            <w:snapToGrid/>
            <w:color w:val="000000"/>
            <w:szCs w:val="22"/>
          </w:rPr>
          <w:t xml:space="preserve"> for certain parts of the Services and </w:t>
        </w:r>
      </w:ins>
      <w:ins w:id="86" w:author="Bauer Kerstin" w:date="2021-09-07T23:00:00Z">
        <w:r w:rsidR="00BF3276">
          <w:rPr>
            <w:rFonts w:ascii="Arial Narrow" w:eastAsia="Arial Narrow" w:hAnsi="Arial Narrow" w:cs="Arial Narrow"/>
            <w:b w:val="0"/>
            <w:snapToGrid/>
            <w:color w:val="000000"/>
            <w:szCs w:val="22"/>
          </w:rPr>
          <w:t xml:space="preserve">shall </w:t>
        </w:r>
      </w:ins>
      <w:ins w:id="87" w:author="Bauer Kerstin" w:date="2021-09-07T23:04:00Z">
        <w:r w:rsidR="00C0795C">
          <w:rPr>
            <w:rFonts w:ascii="Arial Narrow" w:eastAsia="Arial Narrow" w:hAnsi="Arial Narrow" w:cs="Arial Narrow"/>
            <w:b w:val="0"/>
            <w:snapToGrid/>
            <w:color w:val="000000"/>
            <w:szCs w:val="22"/>
          </w:rPr>
          <w:t>at any time</w:t>
        </w:r>
        <w:r w:rsidR="00C0795C">
          <w:rPr>
            <w:rFonts w:ascii="Arial Narrow" w:eastAsia="Arial Narrow" w:hAnsi="Arial Narrow" w:cs="Arial Narrow"/>
            <w:b w:val="0"/>
            <w:snapToGrid/>
            <w:color w:val="000000"/>
            <w:szCs w:val="22"/>
          </w:rPr>
          <w:t xml:space="preserve"> </w:t>
        </w:r>
      </w:ins>
      <w:ins w:id="88" w:author="Bauer Kerstin" w:date="2021-09-07T23:00:00Z">
        <w:r w:rsidR="00BF3276">
          <w:rPr>
            <w:rFonts w:ascii="Arial Narrow" w:eastAsia="Arial Narrow" w:hAnsi="Arial Narrow" w:cs="Arial Narrow"/>
            <w:b w:val="0"/>
            <w:snapToGrid/>
            <w:color w:val="000000"/>
            <w:szCs w:val="22"/>
          </w:rPr>
          <w:t xml:space="preserve">be </w:t>
        </w:r>
      </w:ins>
      <w:ins w:id="89" w:author="Bauer Kerstin" w:date="2021-09-07T22:59:00Z">
        <w:r w:rsidR="00BF3276">
          <w:rPr>
            <w:rFonts w:ascii="Arial Narrow" w:eastAsia="Arial Narrow" w:hAnsi="Arial Narrow" w:cs="Arial Narrow"/>
            <w:b w:val="0"/>
            <w:snapToGrid/>
            <w:color w:val="000000"/>
            <w:szCs w:val="22"/>
          </w:rPr>
          <w:t xml:space="preserve">fully </w:t>
        </w:r>
      </w:ins>
      <w:ins w:id="90" w:author="Bauer Kerstin" w:date="2021-09-07T23:00:00Z">
        <w:r w:rsidR="00BF3276">
          <w:rPr>
            <w:rFonts w:ascii="Arial Narrow" w:eastAsia="Arial Narrow" w:hAnsi="Arial Narrow" w:cs="Arial Narrow"/>
            <w:b w:val="0"/>
            <w:snapToGrid/>
            <w:color w:val="000000"/>
            <w:szCs w:val="22"/>
          </w:rPr>
          <w:t>responsible for the actions o</w:t>
        </w:r>
      </w:ins>
      <w:ins w:id="91" w:author="Bauer Kerstin" w:date="2021-09-07T23:04:00Z">
        <w:r w:rsidR="00C0795C">
          <w:rPr>
            <w:rFonts w:ascii="Arial Narrow" w:eastAsia="Arial Narrow" w:hAnsi="Arial Narrow" w:cs="Arial Narrow"/>
            <w:b w:val="0"/>
            <w:snapToGrid/>
            <w:color w:val="000000"/>
            <w:szCs w:val="22"/>
          </w:rPr>
          <w:t>f</w:t>
        </w:r>
      </w:ins>
      <w:ins w:id="92" w:author="Bauer Kerstin" w:date="2021-09-07T23:00:00Z">
        <w:r w:rsidR="00BF3276">
          <w:rPr>
            <w:rFonts w:ascii="Arial Narrow" w:eastAsia="Arial Narrow" w:hAnsi="Arial Narrow" w:cs="Arial Narrow"/>
            <w:b w:val="0"/>
            <w:snapToGrid/>
            <w:color w:val="000000"/>
            <w:szCs w:val="22"/>
          </w:rPr>
          <w:t xml:space="preserve"> its subcontractors</w:t>
        </w:r>
      </w:ins>
      <w:ins w:id="93" w:author="Bauer Kerstin" w:date="2021-09-07T23:04:00Z">
        <w:r w:rsidR="00C0795C">
          <w:rPr>
            <w:rFonts w:ascii="Arial Narrow" w:eastAsia="Arial Narrow" w:hAnsi="Arial Narrow" w:cs="Arial Narrow"/>
            <w:b w:val="0"/>
            <w:snapToGrid/>
            <w:color w:val="000000"/>
            <w:szCs w:val="22"/>
          </w:rPr>
          <w:t xml:space="preserve"> according to </w:t>
        </w:r>
      </w:ins>
      <w:ins w:id="94" w:author="Bauer Kerstin" w:date="2021-09-07T23:06:00Z">
        <w:r w:rsidR="00C0795C">
          <w:rPr>
            <w:rFonts w:ascii="Arial Narrow" w:eastAsia="Arial Narrow" w:hAnsi="Arial Narrow" w:cs="Arial Narrow"/>
            <w:b w:val="0"/>
            <w:snapToGrid/>
            <w:color w:val="000000"/>
            <w:szCs w:val="22"/>
          </w:rPr>
          <w:t xml:space="preserve">the </w:t>
        </w:r>
      </w:ins>
      <w:ins w:id="95" w:author="Bauer Kerstin" w:date="2021-09-07T23:04:00Z">
        <w:r w:rsidR="00C0795C">
          <w:rPr>
            <w:rFonts w:ascii="Arial Narrow" w:eastAsia="Arial Narrow" w:hAnsi="Arial Narrow" w:cs="Arial Narrow"/>
            <w:b w:val="0"/>
            <w:snapToGrid/>
            <w:color w:val="000000"/>
            <w:szCs w:val="22"/>
          </w:rPr>
          <w:t>terms of this Agreement</w:t>
        </w:r>
      </w:ins>
      <w:ins w:id="96" w:author="Bauer Kerstin" w:date="2021-09-07T23:00:00Z">
        <w:r w:rsidR="00BF3276">
          <w:rPr>
            <w:rFonts w:ascii="Arial Narrow" w:eastAsia="Arial Narrow" w:hAnsi="Arial Narrow" w:cs="Arial Narrow"/>
            <w:b w:val="0"/>
            <w:snapToGrid/>
            <w:color w:val="000000"/>
            <w:szCs w:val="22"/>
          </w:rPr>
          <w:t>.</w:t>
        </w:r>
      </w:ins>
    </w:p>
    <w:p w14:paraId="69C644AE" w14:textId="10911873" w:rsidR="005E18F2" w:rsidRPr="004C5367" w:rsidRDefault="00B4673F" w:rsidP="004C5367">
      <w:pPr>
        <w:pStyle w:val="berschrift2"/>
        <w:keepNext w:val="0"/>
        <w:numPr>
          <w:ilvl w:val="1"/>
          <w:numId w:val="26"/>
        </w:numPr>
        <w:ind w:left="709"/>
        <w:rPr>
          <w:rFonts w:ascii="Arial Narrow" w:eastAsia="Arial Narrow" w:hAnsi="Arial Narrow" w:cs="Arial Narrow"/>
          <w:bCs/>
          <w:szCs w:val="22"/>
        </w:rPr>
      </w:pPr>
      <w:r w:rsidRPr="00F07806">
        <w:rPr>
          <w:rFonts w:ascii="Arial Narrow" w:eastAsia="Arial Narrow" w:hAnsi="Arial Narrow" w:cs="Arial Narrow"/>
          <w:b w:val="0"/>
          <w:snapToGrid/>
          <w:color w:val="000000"/>
          <w:szCs w:val="22"/>
        </w:rPr>
        <w:t xml:space="preserve">However, Customer may, without the consent of Supplier, while remaining entitled and obligated under this Agreement, </w:t>
      </w:r>
      <w:proofErr w:type="gramStart"/>
      <w:r w:rsidRPr="00F07806">
        <w:rPr>
          <w:rFonts w:ascii="Arial Narrow" w:eastAsia="Arial Narrow" w:hAnsi="Arial Narrow" w:cs="Arial Narrow"/>
          <w:b w:val="0"/>
          <w:snapToGrid/>
          <w:color w:val="000000"/>
          <w:szCs w:val="22"/>
        </w:rPr>
        <w:t>assign</w:t>
      </w:r>
      <w:proofErr w:type="gramEnd"/>
      <w:r w:rsidRPr="00F07806">
        <w:rPr>
          <w:rFonts w:ascii="Arial Narrow" w:eastAsia="Arial Narrow" w:hAnsi="Arial Narrow" w:cs="Arial Narrow"/>
          <w:b w:val="0"/>
          <w:snapToGrid/>
          <w:color w:val="000000"/>
          <w:szCs w:val="22"/>
        </w:rPr>
        <w:t xml:space="preserve"> and transfer the same rights and obligations under this Agreement to a successor in business or an acquirer of all or a substantial part of the business (whether by way of a share deal, asset deal or otherwise) to which this Agreement pertains (novation). Customer shall inform Supplier in writing of such assignment. The Parties shall continue to bear </w:t>
      </w:r>
      <w:proofErr w:type="gramStart"/>
      <w:r w:rsidRPr="00F07806">
        <w:rPr>
          <w:rFonts w:ascii="Arial Narrow" w:eastAsia="Arial Narrow" w:hAnsi="Arial Narrow" w:cs="Arial Narrow"/>
          <w:b w:val="0"/>
          <w:snapToGrid/>
          <w:color w:val="000000"/>
          <w:szCs w:val="22"/>
        </w:rPr>
        <w:t>all of</w:t>
      </w:r>
      <w:proofErr w:type="gramEnd"/>
      <w:r w:rsidRPr="00F07806">
        <w:rPr>
          <w:rFonts w:ascii="Arial Narrow" w:eastAsia="Arial Narrow" w:hAnsi="Arial Narrow" w:cs="Arial Narrow"/>
          <w:b w:val="0"/>
          <w:snapToGrid/>
          <w:color w:val="000000"/>
          <w:szCs w:val="22"/>
        </w:rPr>
        <w:t xml:space="preserve"> their rights and obligations originating under this Agreement up and until the assignment.</w:t>
      </w:r>
    </w:p>
    <w:p w14:paraId="69C644AF" w14:textId="77777777" w:rsidR="005E18F2" w:rsidRPr="00F07806" w:rsidRDefault="00B4673F">
      <w:pPr>
        <w:pStyle w:val="berschrift2"/>
        <w:keepNext w:val="0"/>
        <w:numPr>
          <w:ilvl w:val="0"/>
          <w:numId w:val="26"/>
        </w:numPr>
        <w:rPr>
          <w:rFonts w:ascii="Arial Narrow" w:eastAsia="Arial Narrow" w:hAnsi="Arial Narrow" w:cs="Arial Narrow"/>
          <w:bCs/>
          <w:szCs w:val="22"/>
        </w:rPr>
      </w:pPr>
      <w:r w:rsidRPr="00F07806">
        <w:rPr>
          <w:rFonts w:ascii="Arial Narrow" w:eastAsia="Arial Narrow" w:hAnsi="Arial Narrow" w:cs="Arial Narrow"/>
          <w:bCs/>
          <w:snapToGrid/>
          <w:color w:val="000000"/>
          <w:szCs w:val="22"/>
        </w:rPr>
        <w:t>Form Requirements</w:t>
      </w:r>
    </w:p>
    <w:p w14:paraId="69C644B8" w14:textId="691CE952" w:rsidR="005E18F2" w:rsidRPr="00F07806" w:rsidRDefault="00B4673F" w:rsidP="00553BAC">
      <w:pPr>
        <w:pStyle w:val="berschrift2"/>
        <w:keepNext w:val="0"/>
        <w:ind w:left="0" w:firstLine="0"/>
        <w:rPr>
          <w:rFonts w:eastAsia="Arial"/>
        </w:rPr>
      </w:pPr>
      <w:r w:rsidRPr="00F07806">
        <w:rPr>
          <w:rFonts w:ascii="Arial Narrow" w:eastAsia="Arial Narrow" w:hAnsi="Arial Narrow" w:cs="Arial Narrow"/>
          <w:b w:val="0"/>
          <w:color w:val="000000"/>
          <w:szCs w:val="22"/>
        </w:rPr>
        <w:t>Amendments, additions or side agreements to this Agreement shall be made in writing or by e-signature (</w:t>
      </w:r>
      <w:proofErr w:type="gramStart"/>
      <w:r w:rsidRPr="00F07806">
        <w:rPr>
          <w:rFonts w:ascii="Arial Narrow" w:eastAsia="Arial Narrow" w:hAnsi="Arial Narrow" w:cs="Arial Narrow"/>
          <w:b w:val="0"/>
          <w:color w:val="000000"/>
          <w:szCs w:val="22"/>
        </w:rPr>
        <w:t>i.e.</w:t>
      </w:r>
      <w:proofErr w:type="gramEnd"/>
      <w:r w:rsidRPr="00F07806">
        <w:rPr>
          <w:rFonts w:ascii="Arial Narrow" w:eastAsia="Arial Narrow" w:hAnsi="Arial Narrow" w:cs="Arial Narrow"/>
          <w:b w:val="0"/>
          <w:color w:val="000000"/>
          <w:szCs w:val="22"/>
        </w:rPr>
        <w:t xml:space="preserve"> by DocuSign, </w:t>
      </w:r>
      <w:proofErr w:type="spellStart"/>
      <w:r w:rsidRPr="00F07806">
        <w:rPr>
          <w:rFonts w:ascii="Arial Narrow" w:eastAsia="Arial Narrow" w:hAnsi="Arial Narrow" w:cs="Arial Narrow"/>
          <w:b w:val="0"/>
          <w:color w:val="000000"/>
          <w:szCs w:val="22"/>
        </w:rPr>
        <w:t>AdobeSign</w:t>
      </w:r>
      <w:proofErr w:type="spellEnd"/>
      <w:r w:rsidRPr="00F07806">
        <w:rPr>
          <w:rFonts w:ascii="Arial Narrow" w:eastAsia="Arial Narrow" w:hAnsi="Arial Narrow" w:cs="Arial Narrow"/>
          <w:b w:val="0"/>
          <w:color w:val="000000"/>
          <w:szCs w:val="22"/>
        </w:rPr>
        <w:t xml:space="preserve"> or a similar software); text form (e.g. via e-mail) shall not be sufficient. The </w:t>
      </w:r>
      <w:proofErr w:type="gramStart"/>
      <w:r w:rsidRPr="00F07806">
        <w:rPr>
          <w:rFonts w:ascii="Arial Narrow" w:eastAsia="Arial Narrow" w:hAnsi="Arial Narrow" w:cs="Arial Narrow"/>
          <w:b w:val="0"/>
          <w:color w:val="000000"/>
          <w:szCs w:val="22"/>
        </w:rPr>
        <w:t>aforementioned form</w:t>
      </w:r>
      <w:proofErr w:type="gramEnd"/>
      <w:r w:rsidRPr="00F07806">
        <w:rPr>
          <w:rFonts w:ascii="Arial Narrow" w:eastAsia="Arial Narrow" w:hAnsi="Arial Narrow" w:cs="Arial Narrow"/>
          <w:b w:val="0"/>
          <w:color w:val="000000"/>
          <w:szCs w:val="22"/>
        </w:rPr>
        <w:t xml:space="preserve"> requirement shall also apply to the cancellation or modification of this form requirement. </w:t>
      </w:r>
    </w:p>
    <w:p w14:paraId="69C644B9" w14:textId="77777777" w:rsidR="005E18F2" w:rsidRPr="00F07806" w:rsidRDefault="00B4673F">
      <w:pPr>
        <w:rPr>
          <w:rFonts w:ascii="Arial Narrow" w:eastAsia="Arial" w:hAnsi="Arial Narrow" w:cs="Arial"/>
          <w:szCs w:val="22"/>
          <w:lang w:val="en-US"/>
        </w:rPr>
      </w:pPr>
      <w:r w:rsidRPr="00F07806">
        <w:rPr>
          <w:rFonts w:ascii="Arial Narrow" w:eastAsia="Arial" w:hAnsi="Arial Narrow" w:cs="Arial"/>
          <w:color w:val="000000"/>
          <w:szCs w:val="22"/>
          <w:lang w:val="en-US"/>
        </w:rPr>
        <w:t xml:space="preserve"> </w:t>
      </w:r>
    </w:p>
    <w:tbl>
      <w:tblPr>
        <w:tblW w:w="9072" w:type="dxa"/>
        <w:tblInd w:w="-5" w:type="dxa"/>
        <w:tblBorders>
          <w:top w:val="single" w:sz="6" w:space="0" w:color="000000"/>
          <w:left w:val="single" w:sz="6" w:space="0" w:color="000000"/>
          <w:bottom w:val="single" w:sz="6" w:space="0" w:color="000000"/>
          <w:right w:val="single" w:sz="6" w:space="0" w:color="000000"/>
          <w:insideH w:val="nil"/>
          <w:insideV w:val="nil"/>
        </w:tblBorders>
        <w:tblLayout w:type="fixed"/>
        <w:tblCellMar>
          <w:left w:w="0" w:type="dxa"/>
          <w:right w:w="0" w:type="dxa"/>
        </w:tblCellMar>
        <w:tblLook w:val="04A0" w:firstRow="1" w:lastRow="0" w:firstColumn="1" w:lastColumn="0" w:noHBand="0" w:noVBand="1"/>
      </w:tblPr>
      <w:tblGrid>
        <w:gridCol w:w="1418"/>
        <w:gridCol w:w="2977"/>
        <w:gridCol w:w="1275"/>
        <w:gridCol w:w="3402"/>
      </w:tblGrid>
      <w:tr w:rsidR="005E18F2" w:rsidRPr="00F07806" w14:paraId="69C644BB" w14:textId="77777777">
        <w:trPr>
          <w:cantSplit/>
        </w:trPr>
        <w:tc>
          <w:tcPr>
            <w:tcW w:w="9072" w:type="dxa"/>
            <w:gridSpan w:val="4"/>
            <w:tcBorders>
              <w:top w:val="single" w:sz="4" w:space="0" w:color="000000"/>
              <w:left w:val="single" w:sz="4" w:space="0" w:color="000000"/>
              <w:bottom w:val="single" w:sz="4" w:space="0" w:color="000000"/>
            </w:tcBorders>
            <w:shd w:val="clear" w:color="auto" w:fill="E5E5E5"/>
            <w:tcMar>
              <w:top w:w="8" w:type="dxa"/>
              <w:left w:w="108" w:type="dxa"/>
              <w:bottom w:w="8" w:type="dxa"/>
              <w:right w:w="108" w:type="dxa"/>
            </w:tcMar>
            <w:hideMark/>
          </w:tcPr>
          <w:p w14:paraId="69C644BA" w14:textId="152FCD20"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b/>
                <w:bCs/>
                <w:color w:val="000000"/>
                <w:szCs w:val="22"/>
              </w:rPr>
              <w:t>Learnship Networks GmbH</w:t>
            </w:r>
          </w:p>
        </w:tc>
      </w:tr>
      <w:tr w:rsidR="005E18F2" w:rsidRPr="00F07806" w14:paraId="69C644C0" w14:textId="77777777">
        <w:tc>
          <w:tcPr>
            <w:tcW w:w="1418"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BC"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Name:</w:t>
            </w:r>
          </w:p>
        </w:tc>
        <w:tc>
          <w:tcPr>
            <w:tcW w:w="2977"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BD"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r w:rsidRPr="00F07806">
              <w:rPr>
                <w:rFonts w:ascii="Arial Narrow" w:hAnsi="Arial Narrow"/>
                <w:color w:val="000000"/>
                <w:szCs w:val="22"/>
              </w:rPr>
              <w:t>Thomas Engelbertz</w:t>
            </w:r>
          </w:p>
        </w:tc>
        <w:tc>
          <w:tcPr>
            <w:tcW w:w="1275"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BE"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Name:</w:t>
            </w:r>
          </w:p>
        </w:tc>
        <w:tc>
          <w:tcPr>
            <w:tcW w:w="3402"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BF"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p>
        </w:tc>
      </w:tr>
      <w:tr w:rsidR="005E18F2" w:rsidRPr="00F07806" w14:paraId="69C644C7" w14:textId="77777777">
        <w:tc>
          <w:tcPr>
            <w:tcW w:w="1418"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C1"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Position:</w:t>
            </w:r>
          </w:p>
        </w:tc>
        <w:tc>
          <w:tcPr>
            <w:tcW w:w="2977"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C2"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p>
          <w:p w14:paraId="69C644C3" w14:textId="77777777" w:rsidR="005E18F2" w:rsidRPr="00F07806" w:rsidRDefault="00B4673F">
            <w:pPr>
              <w:spacing w:before="120" w:after="120" w:line="240" w:lineRule="auto"/>
              <w:rPr>
                <w:rFonts w:ascii="Arial Narrow" w:hAnsi="Arial Narrow"/>
                <w:color w:val="000000"/>
                <w:sz w:val="20"/>
              </w:rPr>
            </w:pPr>
            <w:r w:rsidRPr="00F07806">
              <w:rPr>
                <w:rFonts w:ascii="Arial Narrow" w:eastAsia="Arial Narrow" w:hAnsi="Arial Narrow" w:cs="Arial Narrow"/>
                <w:color w:val="000000"/>
                <w:sz w:val="20"/>
              </w:rPr>
              <w:t xml:space="preserve"> </w:t>
            </w:r>
            <w:r w:rsidRPr="00F07806">
              <w:rPr>
                <w:rFonts w:ascii="Arial Narrow" w:hAnsi="Arial Narrow"/>
                <w:color w:val="000000"/>
                <w:sz w:val="20"/>
              </w:rPr>
              <w:t>CEO</w:t>
            </w:r>
          </w:p>
        </w:tc>
        <w:tc>
          <w:tcPr>
            <w:tcW w:w="1275"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C4"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Position:</w:t>
            </w:r>
          </w:p>
        </w:tc>
        <w:tc>
          <w:tcPr>
            <w:tcW w:w="3402"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C5"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p>
          <w:p w14:paraId="69C644C6" w14:textId="77777777" w:rsidR="005E18F2" w:rsidRPr="00F07806" w:rsidRDefault="00B4673F">
            <w:pPr>
              <w:spacing w:before="120" w:after="120" w:line="240" w:lineRule="auto"/>
              <w:rPr>
                <w:rFonts w:ascii="Arial Narrow" w:hAnsi="Arial Narrow"/>
                <w:color w:val="000000"/>
                <w:sz w:val="20"/>
              </w:rPr>
            </w:pPr>
            <w:r w:rsidRPr="00F07806">
              <w:rPr>
                <w:rFonts w:ascii="Arial Narrow" w:eastAsia="Arial Narrow" w:hAnsi="Arial Narrow" w:cs="Arial Narrow"/>
                <w:color w:val="000000"/>
                <w:sz w:val="20"/>
              </w:rPr>
              <w:t xml:space="preserve"> </w:t>
            </w:r>
          </w:p>
        </w:tc>
      </w:tr>
      <w:tr w:rsidR="005E18F2" w:rsidRPr="00F07806" w14:paraId="69C644CD" w14:textId="77777777">
        <w:tc>
          <w:tcPr>
            <w:tcW w:w="1418"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C8" w14:textId="77777777" w:rsidR="005E18F2" w:rsidRPr="00F07806" w:rsidRDefault="00B4673F">
            <w:pPr>
              <w:spacing w:before="120" w:after="120" w:line="240" w:lineRule="auto"/>
              <w:rPr>
                <w:rFonts w:ascii="Arial Narrow" w:hAnsi="Arial Narrow"/>
                <w:color w:val="000000"/>
                <w:szCs w:val="22"/>
              </w:rPr>
            </w:pPr>
            <w:proofErr w:type="spellStart"/>
            <w:r w:rsidRPr="00F07806">
              <w:rPr>
                <w:rFonts w:ascii="Arial Narrow" w:eastAsia="Arial Narrow" w:hAnsi="Arial Narrow" w:cs="Arial Narrow"/>
                <w:color w:val="000000"/>
                <w:szCs w:val="22"/>
              </w:rPr>
              <w:t>Signature</w:t>
            </w:r>
            <w:proofErr w:type="spellEnd"/>
            <w:r w:rsidRPr="00F07806">
              <w:rPr>
                <w:rFonts w:ascii="Arial Narrow" w:eastAsia="Arial Narrow" w:hAnsi="Arial Narrow" w:cs="Arial Narrow"/>
                <w:color w:val="000000"/>
                <w:szCs w:val="22"/>
              </w:rPr>
              <w:t>:</w:t>
            </w:r>
          </w:p>
          <w:p w14:paraId="69C644C9"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p>
        </w:tc>
        <w:tc>
          <w:tcPr>
            <w:tcW w:w="2977"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CA"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p>
        </w:tc>
        <w:tc>
          <w:tcPr>
            <w:tcW w:w="1275"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CB" w14:textId="77777777" w:rsidR="005E18F2" w:rsidRPr="00F07806" w:rsidRDefault="00B4673F">
            <w:pPr>
              <w:spacing w:before="120" w:after="120" w:line="240" w:lineRule="auto"/>
              <w:rPr>
                <w:rFonts w:ascii="Arial Narrow" w:hAnsi="Arial Narrow"/>
                <w:color w:val="000000"/>
                <w:szCs w:val="22"/>
              </w:rPr>
            </w:pPr>
            <w:proofErr w:type="spellStart"/>
            <w:r w:rsidRPr="00F07806">
              <w:rPr>
                <w:rFonts w:ascii="Arial Narrow" w:eastAsia="Arial Narrow" w:hAnsi="Arial Narrow" w:cs="Arial Narrow"/>
                <w:color w:val="000000"/>
                <w:szCs w:val="22"/>
              </w:rPr>
              <w:t>Signature</w:t>
            </w:r>
            <w:proofErr w:type="spellEnd"/>
            <w:r w:rsidRPr="00F07806">
              <w:rPr>
                <w:rFonts w:ascii="Arial Narrow" w:eastAsia="Arial Narrow" w:hAnsi="Arial Narrow" w:cs="Arial Narrow"/>
                <w:color w:val="000000"/>
                <w:szCs w:val="22"/>
              </w:rPr>
              <w:t>:</w:t>
            </w:r>
          </w:p>
        </w:tc>
        <w:tc>
          <w:tcPr>
            <w:tcW w:w="3402"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CC"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p>
        </w:tc>
      </w:tr>
      <w:tr w:rsidR="005E18F2" w:rsidRPr="00F07806" w14:paraId="69C644D2" w14:textId="77777777">
        <w:tc>
          <w:tcPr>
            <w:tcW w:w="1418"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CE"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Date:</w:t>
            </w:r>
          </w:p>
        </w:tc>
        <w:tc>
          <w:tcPr>
            <w:tcW w:w="2977"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CF"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p>
        </w:tc>
        <w:tc>
          <w:tcPr>
            <w:tcW w:w="1275"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D0"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Date:</w:t>
            </w:r>
          </w:p>
        </w:tc>
        <w:tc>
          <w:tcPr>
            <w:tcW w:w="3402"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D1"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p>
        </w:tc>
      </w:tr>
    </w:tbl>
    <w:p w14:paraId="69C644D3" w14:textId="77777777" w:rsidR="005E18F2" w:rsidRPr="00F07806" w:rsidRDefault="00B4673F">
      <w:pPr>
        <w:pStyle w:val="amsBodyText"/>
        <w:rPr>
          <w:rFonts w:ascii="Arial Narrow" w:eastAsia="Arial" w:hAnsi="Arial Narrow" w:cs="Arial"/>
        </w:rPr>
      </w:pPr>
      <w:r w:rsidRPr="00F07806">
        <w:rPr>
          <w:rFonts w:ascii="Arial Narrow" w:eastAsia="Arial" w:hAnsi="Arial Narrow" w:cs="Arial"/>
        </w:rPr>
        <w:t xml:space="preserve"> </w:t>
      </w:r>
    </w:p>
    <w:tbl>
      <w:tblPr>
        <w:tblW w:w="9072" w:type="dxa"/>
        <w:tblInd w:w="-5" w:type="dxa"/>
        <w:tblBorders>
          <w:top w:val="single" w:sz="6" w:space="0" w:color="000000"/>
          <w:left w:val="single" w:sz="6" w:space="0" w:color="000000"/>
          <w:bottom w:val="single" w:sz="6" w:space="0" w:color="000000"/>
          <w:right w:val="single" w:sz="6" w:space="0" w:color="000000"/>
          <w:insideH w:val="nil"/>
          <w:insideV w:val="nil"/>
        </w:tblBorders>
        <w:tblLayout w:type="fixed"/>
        <w:tblCellMar>
          <w:left w:w="0" w:type="dxa"/>
          <w:right w:w="0" w:type="dxa"/>
        </w:tblCellMar>
        <w:tblLook w:val="04A0" w:firstRow="1" w:lastRow="0" w:firstColumn="1" w:lastColumn="0" w:noHBand="0" w:noVBand="1"/>
      </w:tblPr>
      <w:tblGrid>
        <w:gridCol w:w="1418"/>
        <w:gridCol w:w="2977"/>
        <w:gridCol w:w="1275"/>
        <w:gridCol w:w="3402"/>
      </w:tblGrid>
      <w:tr w:rsidR="005E18F2" w:rsidRPr="00F07806" w14:paraId="69C644D6" w14:textId="77777777">
        <w:trPr>
          <w:cantSplit/>
        </w:trPr>
        <w:tc>
          <w:tcPr>
            <w:tcW w:w="9072" w:type="dxa"/>
            <w:gridSpan w:val="4"/>
            <w:tcBorders>
              <w:top w:val="single" w:sz="4" w:space="0" w:color="000000"/>
              <w:left w:val="single" w:sz="4" w:space="0" w:color="000000"/>
              <w:bottom w:val="single" w:sz="4" w:space="0" w:color="000000"/>
            </w:tcBorders>
            <w:shd w:val="clear" w:color="auto" w:fill="E5E5E5"/>
            <w:tcMar>
              <w:top w:w="8" w:type="dxa"/>
              <w:left w:w="108" w:type="dxa"/>
              <w:bottom w:w="8" w:type="dxa"/>
              <w:right w:w="108" w:type="dxa"/>
            </w:tcMar>
            <w:hideMark/>
          </w:tcPr>
          <w:p w14:paraId="69C644D4"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b/>
                <w:bCs/>
                <w:color w:val="000000"/>
                <w:szCs w:val="22"/>
              </w:rPr>
              <w:t>OSRAM GmbH</w:t>
            </w:r>
          </w:p>
          <w:p w14:paraId="69C644D5" w14:textId="77777777" w:rsidR="005E18F2" w:rsidRPr="00F07806" w:rsidRDefault="00B4673F">
            <w:pPr>
              <w:rPr>
                <w:rFonts w:ascii="Arial Narrow" w:hAnsi="Arial Narrow"/>
                <w:color w:val="000000"/>
                <w:szCs w:val="22"/>
              </w:rPr>
            </w:pPr>
            <w:r w:rsidRPr="00F07806">
              <w:rPr>
                <w:rFonts w:ascii="Arial Narrow" w:eastAsia="Arial Narrow" w:hAnsi="Arial Narrow" w:cs="Arial Narrow"/>
                <w:color w:val="000000"/>
                <w:szCs w:val="22"/>
              </w:rPr>
              <w:t xml:space="preserve"> </w:t>
            </w:r>
          </w:p>
        </w:tc>
      </w:tr>
      <w:tr w:rsidR="005E18F2" w:rsidRPr="00F07806" w14:paraId="69C644DC" w14:textId="77777777">
        <w:tc>
          <w:tcPr>
            <w:tcW w:w="1418"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D7"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Name:</w:t>
            </w:r>
          </w:p>
          <w:p w14:paraId="69C644D8"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p>
        </w:tc>
        <w:tc>
          <w:tcPr>
            <w:tcW w:w="2977"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D9"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p>
        </w:tc>
        <w:tc>
          <w:tcPr>
            <w:tcW w:w="1275"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DA"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Name:</w:t>
            </w:r>
          </w:p>
        </w:tc>
        <w:tc>
          <w:tcPr>
            <w:tcW w:w="3402"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DB"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p>
        </w:tc>
      </w:tr>
      <w:tr w:rsidR="005E18F2" w:rsidRPr="00F07806" w14:paraId="69C644E3" w14:textId="77777777">
        <w:tc>
          <w:tcPr>
            <w:tcW w:w="1418"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DD"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Position:</w:t>
            </w:r>
          </w:p>
        </w:tc>
        <w:tc>
          <w:tcPr>
            <w:tcW w:w="2977"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DE"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p>
          <w:p w14:paraId="69C644DF" w14:textId="77777777" w:rsidR="005E18F2" w:rsidRPr="00F07806" w:rsidRDefault="00B4673F">
            <w:pPr>
              <w:spacing w:before="120" w:after="120" w:line="240" w:lineRule="auto"/>
              <w:rPr>
                <w:rFonts w:ascii="Arial Narrow" w:hAnsi="Arial Narrow"/>
                <w:color w:val="000000"/>
                <w:sz w:val="20"/>
              </w:rPr>
            </w:pPr>
            <w:r w:rsidRPr="00F07806">
              <w:rPr>
                <w:rFonts w:ascii="Arial Narrow" w:eastAsia="Arial Narrow" w:hAnsi="Arial Narrow" w:cs="Arial Narrow"/>
                <w:color w:val="000000"/>
                <w:sz w:val="20"/>
              </w:rPr>
              <w:t xml:space="preserve"> </w:t>
            </w:r>
          </w:p>
        </w:tc>
        <w:tc>
          <w:tcPr>
            <w:tcW w:w="1275"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E0"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Position:</w:t>
            </w:r>
          </w:p>
        </w:tc>
        <w:tc>
          <w:tcPr>
            <w:tcW w:w="3402"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E1"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p>
          <w:p w14:paraId="69C644E2" w14:textId="77777777" w:rsidR="005E18F2" w:rsidRPr="00F07806" w:rsidRDefault="00B4673F">
            <w:pPr>
              <w:spacing w:before="120" w:after="120" w:line="240" w:lineRule="auto"/>
              <w:rPr>
                <w:rFonts w:ascii="Arial Narrow" w:hAnsi="Arial Narrow"/>
                <w:color w:val="000000"/>
                <w:sz w:val="20"/>
              </w:rPr>
            </w:pPr>
            <w:r w:rsidRPr="00F07806">
              <w:rPr>
                <w:rFonts w:ascii="Arial Narrow" w:eastAsia="Arial Narrow" w:hAnsi="Arial Narrow" w:cs="Arial Narrow"/>
                <w:color w:val="000000"/>
                <w:sz w:val="20"/>
              </w:rPr>
              <w:t xml:space="preserve"> </w:t>
            </w:r>
          </w:p>
        </w:tc>
      </w:tr>
      <w:tr w:rsidR="005E18F2" w:rsidRPr="00F07806" w14:paraId="69C644E9" w14:textId="77777777">
        <w:tc>
          <w:tcPr>
            <w:tcW w:w="1418"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E4" w14:textId="77777777" w:rsidR="005E18F2" w:rsidRPr="00F07806" w:rsidRDefault="00B4673F">
            <w:pPr>
              <w:spacing w:before="120" w:after="120" w:line="240" w:lineRule="auto"/>
              <w:rPr>
                <w:rFonts w:ascii="Arial Narrow" w:hAnsi="Arial Narrow"/>
                <w:color w:val="000000"/>
                <w:szCs w:val="22"/>
              </w:rPr>
            </w:pPr>
            <w:proofErr w:type="spellStart"/>
            <w:r w:rsidRPr="00F07806">
              <w:rPr>
                <w:rFonts w:ascii="Arial Narrow" w:eastAsia="Arial Narrow" w:hAnsi="Arial Narrow" w:cs="Arial Narrow"/>
                <w:color w:val="000000"/>
                <w:szCs w:val="22"/>
              </w:rPr>
              <w:t>Signature</w:t>
            </w:r>
            <w:proofErr w:type="spellEnd"/>
            <w:r w:rsidRPr="00F07806">
              <w:rPr>
                <w:rFonts w:ascii="Arial Narrow" w:eastAsia="Arial Narrow" w:hAnsi="Arial Narrow" w:cs="Arial Narrow"/>
                <w:color w:val="000000"/>
                <w:szCs w:val="22"/>
              </w:rPr>
              <w:t>:</w:t>
            </w:r>
          </w:p>
          <w:p w14:paraId="69C644E5"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p>
        </w:tc>
        <w:tc>
          <w:tcPr>
            <w:tcW w:w="2977"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E6"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p>
        </w:tc>
        <w:tc>
          <w:tcPr>
            <w:tcW w:w="1275"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E7" w14:textId="77777777" w:rsidR="005E18F2" w:rsidRPr="00F07806" w:rsidRDefault="00B4673F">
            <w:pPr>
              <w:spacing w:before="120" w:after="120" w:line="240" w:lineRule="auto"/>
              <w:rPr>
                <w:rFonts w:ascii="Arial Narrow" w:hAnsi="Arial Narrow"/>
                <w:color w:val="000000"/>
                <w:szCs w:val="22"/>
              </w:rPr>
            </w:pPr>
            <w:proofErr w:type="spellStart"/>
            <w:r w:rsidRPr="00F07806">
              <w:rPr>
                <w:rFonts w:ascii="Arial Narrow" w:eastAsia="Arial Narrow" w:hAnsi="Arial Narrow" w:cs="Arial Narrow"/>
                <w:color w:val="000000"/>
                <w:szCs w:val="22"/>
              </w:rPr>
              <w:t>Signature</w:t>
            </w:r>
            <w:proofErr w:type="spellEnd"/>
            <w:r w:rsidRPr="00F07806">
              <w:rPr>
                <w:rFonts w:ascii="Arial Narrow" w:eastAsia="Arial Narrow" w:hAnsi="Arial Narrow" w:cs="Arial Narrow"/>
                <w:color w:val="000000"/>
                <w:szCs w:val="22"/>
              </w:rPr>
              <w:t>:</w:t>
            </w:r>
          </w:p>
        </w:tc>
        <w:tc>
          <w:tcPr>
            <w:tcW w:w="3402"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E8"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p>
        </w:tc>
      </w:tr>
      <w:tr w:rsidR="005E18F2" w:rsidRPr="00F07806" w14:paraId="69C644EE" w14:textId="77777777">
        <w:tc>
          <w:tcPr>
            <w:tcW w:w="1418"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EA"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Date:</w:t>
            </w:r>
          </w:p>
        </w:tc>
        <w:tc>
          <w:tcPr>
            <w:tcW w:w="2977"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EB"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p>
        </w:tc>
        <w:tc>
          <w:tcPr>
            <w:tcW w:w="1275"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EC"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Date:</w:t>
            </w:r>
          </w:p>
        </w:tc>
        <w:tc>
          <w:tcPr>
            <w:tcW w:w="3402"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ED"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p>
        </w:tc>
      </w:tr>
    </w:tbl>
    <w:p w14:paraId="69C644EF" w14:textId="77777777" w:rsidR="005E18F2" w:rsidRPr="00F07806" w:rsidRDefault="00B4673F">
      <w:pPr>
        <w:pStyle w:val="berschrift1"/>
        <w:jc w:val="center"/>
        <w:rPr>
          <w:rFonts w:eastAsia="Arial Narrow" w:cs="Arial Narrow"/>
          <w:bCs/>
          <w:szCs w:val="22"/>
        </w:rPr>
      </w:pPr>
      <w:r w:rsidRPr="00F07806">
        <w:rPr>
          <w:rFonts w:eastAsia="Arial Narrow" w:cs="Arial Narrow"/>
          <w:bCs/>
          <w:snapToGrid/>
          <w:color w:val="000000"/>
          <w:kern w:val="36"/>
          <w:szCs w:val="22"/>
          <w:u w:val="none"/>
        </w:rPr>
        <w:lastRenderedPageBreak/>
        <w:t xml:space="preserve"> </w:t>
      </w:r>
    </w:p>
    <w:p w14:paraId="20329CA1" w14:textId="77777777" w:rsidR="005718FD" w:rsidRDefault="005718FD">
      <w:pPr>
        <w:spacing w:after="0" w:line="240" w:lineRule="auto"/>
        <w:jc w:val="left"/>
        <w:rPr>
          <w:rFonts w:ascii="Arial Narrow" w:eastAsia="Arial Narrow" w:hAnsi="Arial Narrow" w:cs="Arial Narrow"/>
          <w:b/>
          <w:bCs/>
          <w:color w:val="000000"/>
          <w:kern w:val="36"/>
          <w:szCs w:val="22"/>
          <w:lang w:val="en-US" w:eastAsia="sv-SE"/>
        </w:rPr>
      </w:pPr>
      <w:r>
        <w:rPr>
          <w:rFonts w:eastAsia="Arial Narrow" w:cs="Arial Narrow"/>
          <w:bCs/>
          <w:color w:val="000000"/>
          <w:kern w:val="36"/>
          <w:szCs w:val="22"/>
        </w:rPr>
        <w:br w:type="page"/>
      </w:r>
    </w:p>
    <w:p w14:paraId="69C644F0" w14:textId="74ACB1EC" w:rsidR="005E18F2" w:rsidRPr="00F07806" w:rsidRDefault="00B4673F">
      <w:pPr>
        <w:pStyle w:val="berschrift1"/>
        <w:jc w:val="center"/>
        <w:rPr>
          <w:rFonts w:eastAsia="Arial Narrow" w:cs="Arial Narrow"/>
          <w:bCs/>
          <w:szCs w:val="22"/>
        </w:rPr>
      </w:pPr>
      <w:r w:rsidRPr="00F07806">
        <w:rPr>
          <w:rFonts w:eastAsia="Arial Narrow" w:cs="Arial Narrow"/>
          <w:bCs/>
          <w:snapToGrid/>
          <w:color w:val="000000"/>
          <w:kern w:val="36"/>
          <w:szCs w:val="22"/>
          <w:u w:val="none"/>
        </w:rPr>
        <w:lastRenderedPageBreak/>
        <w:t>Annex 1</w:t>
      </w:r>
    </w:p>
    <w:p w14:paraId="69C644F1" w14:textId="77777777" w:rsidR="005E18F2" w:rsidRPr="00B03704" w:rsidRDefault="00B4673F">
      <w:pPr>
        <w:jc w:val="center"/>
        <w:rPr>
          <w:rFonts w:ascii="Arial Narrow" w:eastAsia="Arial Narrow" w:hAnsi="Arial Narrow" w:cs="Arial Narrow"/>
          <w:szCs w:val="22"/>
          <w:lang w:val="en-US"/>
        </w:rPr>
      </w:pPr>
      <w:r w:rsidRPr="00B03704">
        <w:rPr>
          <w:rFonts w:ascii="Arial Narrow" w:eastAsia="Arial Narrow" w:hAnsi="Arial Narrow" w:cs="Arial Narrow"/>
          <w:b/>
          <w:bCs/>
          <w:color w:val="000000"/>
          <w:szCs w:val="22"/>
          <w:lang w:val="en-US"/>
        </w:rPr>
        <w:t>Purchase and Order Conditions</w:t>
      </w:r>
    </w:p>
    <w:p w14:paraId="55DD1217" w14:textId="77777777" w:rsidR="00781131" w:rsidRDefault="00781131">
      <w:pPr>
        <w:pStyle w:val="berschrift1"/>
        <w:jc w:val="center"/>
        <w:rPr>
          <w:rFonts w:eastAsia="Arial Narrow" w:cs="Arial Narrow"/>
          <w:bCs/>
          <w:snapToGrid/>
          <w:color w:val="000000"/>
          <w:kern w:val="36"/>
          <w:szCs w:val="22"/>
          <w:u w:val="none"/>
        </w:rPr>
      </w:pPr>
    </w:p>
    <w:p w14:paraId="69C644F2" w14:textId="451BC839" w:rsidR="005E18F2" w:rsidRPr="00F07806" w:rsidRDefault="00B4673F">
      <w:pPr>
        <w:pStyle w:val="berschrift1"/>
        <w:jc w:val="center"/>
        <w:rPr>
          <w:rFonts w:eastAsia="Arial Narrow" w:cs="Arial Narrow"/>
          <w:bCs/>
          <w:szCs w:val="22"/>
        </w:rPr>
      </w:pPr>
      <w:r w:rsidRPr="00F07806">
        <w:rPr>
          <w:rFonts w:eastAsia="Arial Narrow" w:cs="Arial Narrow"/>
          <w:bCs/>
          <w:snapToGrid/>
          <w:color w:val="000000"/>
          <w:kern w:val="36"/>
          <w:szCs w:val="22"/>
          <w:u w:val="none"/>
        </w:rPr>
        <w:t>Annex 2</w:t>
      </w:r>
    </w:p>
    <w:p w14:paraId="69C644F3" w14:textId="77777777" w:rsidR="005E18F2" w:rsidRPr="00B03704" w:rsidRDefault="00B4673F">
      <w:pPr>
        <w:jc w:val="center"/>
        <w:rPr>
          <w:rFonts w:ascii="Arial Narrow" w:eastAsia="Arial Narrow" w:hAnsi="Arial Narrow" w:cs="Arial Narrow"/>
          <w:szCs w:val="22"/>
          <w:lang w:val="en-US"/>
        </w:rPr>
      </w:pPr>
      <w:r w:rsidRPr="00B03704">
        <w:rPr>
          <w:rFonts w:ascii="Arial Narrow" w:eastAsia="Arial Narrow" w:hAnsi="Arial Narrow" w:cs="Arial Narrow"/>
          <w:b/>
          <w:bCs/>
          <w:color w:val="000000"/>
          <w:szCs w:val="22"/>
          <w:lang w:val="en-US"/>
        </w:rPr>
        <w:t>Code of Conduct for Suppliers</w:t>
      </w:r>
    </w:p>
    <w:p w14:paraId="69C644F4" w14:textId="77777777" w:rsidR="005E18F2" w:rsidRPr="00B03704" w:rsidRDefault="00B4673F">
      <w:pPr>
        <w:spacing w:after="0" w:line="240" w:lineRule="auto"/>
        <w:jc w:val="left"/>
        <w:rPr>
          <w:rFonts w:ascii="Arial Narrow" w:eastAsia="Arial Narrow" w:hAnsi="Arial Narrow" w:cs="Arial Narrow"/>
          <w:szCs w:val="22"/>
          <w:lang w:val="en-US"/>
        </w:rPr>
      </w:pPr>
      <w:r w:rsidRPr="00B03704">
        <w:rPr>
          <w:rFonts w:ascii="Arial Narrow" w:eastAsia="Arial Narrow" w:hAnsi="Arial Narrow" w:cs="Arial Narrow"/>
          <w:b/>
          <w:bCs/>
          <w:color w:val="000000"/>
          <w:szCs w:val="22"/>
          <w:lang w:val="en-US"/>
        </w:rPr>
        <w:t xml:space="preserve"> </w:t>
      </w:r>
    </w:p>
    <w:p w14:paraId="3CEE7FA0" w14:textId="77777777" w:rsidR="00A6647E" w:rsidRDefault="00781131">
      <w:pPr>
        <w:spacing w:after="0" w:line="240" w:lineRule="auto"/>
        <w:jc w:val="left"/>
        <w:rPr>
          <w:ins w:id="97" w:author="Bauer Kerstin" w:date="2021-09-07T23:41:00Z"/>
          <w:rFonts w:ascii="Arial Narrow" w:eastAsia="Arial Narrow" w:hAnsi="Arial Narrow" w:cs="Arial Narrow"/>
          <w:b/>
          <w:bCs/>
          <w:color w:val="000000"/>
          <w:kern w:val="36"/>
          <w:szCs w:val="22"/>
        </w:rPr>
        <w:sectPr w:rsidR="00A6647E" w:rsidSect="00D0123A">
          <w:headerReference w:type="even" r:id="rId16"/>
          <w:headerReference w:type="default" r:id="rId17"/>
          <w:footerReference w:type="even" r:id="rId18"/>
          <w:footerReference w:type="default" r:id="rId19"/>
          <w:headerReference w:type="first" r:id="rId20"/>
          <w:footerReference w:type="first" r:id="rId21"/>
          <w:pgSz w:w="11906" w:h="16838" w:code="9"/>
          <w:pgMar w:top="1418" w:right="1418" w:bottom="1814" w:left="1418" w:header="709" w:footer="709" w:gutter="0"/>
          <w:cols w:space="708"/>
          <w:titlePg/>
          <w:docGrid w:linePitch="360"/>
        </w:sectPr>
      </w:pPr>
      <w:ins w:id="98" w:author="Bauer Kerstin" w:date="2021-08-24T02:49:00Z">
        <w:r>
          <w:rPr>
            <w:rFonts w:ascii="Arial Narrow" w:eastAsia="Arial Narrow" w:hAnsi="Arial Narrow" w:cs="Arial Narrow"/>
            <w:b/>
            <w:bCs/>
            <w:color w:val="000000"/>
            <w:kern w:val="36"/>
            <w:szCs w:val="22"/>
          </w:rPr>
          <w:br w:type="page"/>
        </w:r>
      </w:ins>
    </w:p>
    <w:p w14:paraId="1C792B65" w14:textId="77777777" w:rsidR="00BC701C" w:rsidRDefault="00BC701C" w:rsidP="00BC701C">
      <w:pPr>
        <w:tabs>
          <w:tab w:val="left" w:pos="6190"/>
        </w:tabs>
        <w:spacing w:after="0" w:line="240" w:lineRule="auto"/>
        <w:jc w:val="center"/>
        <w:rPr>
          <w:ins w:id="99" w:author="Bauer Kerstin" w:date="2021-09-07T23:55:00Z"/>
          <w:rFonts w:ascii="Arial Narrow" w:eastAsia="Arial Narrow" w:hAnsi="Arial Narrow" w:cs="Arial Narrow"/>
          <w:b/>
          <w:bCs/>
          <w:color w:val="000000"/>
          <w:sz w:val="28"/>
          <w:szCs w:val="28"/>
          <w:u w:val="single"/>
          <w:lang w:val="en-US"/>
        </w:rPr>
      </w:pPr>
      <w:ins w:id="100" w:author="Bauer Kerstin" w:date="2021-09-07T23:55:00Z">
        <w:r>
          <w:rPr>
            <w:rFonts w:ascii="Arial Narrow" w:eastAsia="Arial Narrow" w:hAnsi="Arial Narrow" w:cs="Arial Narrow"/>
            <w:b/>
            <w:bCs/>
            <w:color w:val="000000"/>
            <w:sz w:val="28"/>
            <w:szCs w:val="28"/>
            <w:u w:val="single"/>
            <w:lang w:val="en-US"/>
          </w:rPr>
          <w:lastRenderedPageBreak/>
          <w:t>Annex3</w:t>
        </w:r>
      </w:ins>
    </w:p>
    <w:p w14:paraId="7A5FE998" w14:textId="537DEC78" w:rsidR="00BC701C" w:rsidRDefault="00BC701C" w:rsidP="00BC701C">
      <w:pPr>
        <w:tabs>
          <w:tab w:val="left" w:pos="6190"/>
        </w:tabs>
        <w:spacing w:after="0" w:line="240" w:lineRule="auto"/>
        <w:jc w:val="center"/>
        <w:rPr>
          <w:ins w:id="101" w:author="Bauer Kerstin" w:date="2021-09-07T23:56:00Z"/>
          <w:rFonts w:ascii="Arial Narrow" w:eastAsia="Arial Narrow" w:hAnsi="Arial Narrow" w:cs="Arial Narrow"/>
          <w:b/>
          <w:bCs/>
          <w:color w:val="000000"/>
          <w:sz w:val="28"/>
          <w:szCs w:val="28"/>
          <w:u w:val="single"/>
          <w:lang w:val="en-US"/>
        </w:rPr>
      </w:pPr>
    </w:p>
    <w:p w14:paraId="20E5A5BE" w14:textId="77777777" w:rsidR="00BC701C" w:rsidRDefault="00BC701C" w:rsidP="00BC701C">
      <w:pPr>
        <w:tabs>
          <w:tab w:val="left" w:pos="6190"/>
        </w:tabs>
        <w:spacing w:after="0" w:line="240" w:lineRule="auto"/>
        <w:jc w:val="center"/>
        <w:rPr>
          <w:ins w:id="102" w:author="Bauer Kerstin" w:date="2021-09-07T23:55:00Z"/>
          <w:rFonts w:ascii="Arial Narrow" w:eastAsia="Arial Narrow" w:hAnsi="Arial Narrow" w:cs="Arial Narrow"/>
          <w:b/>
          <w:bCs/>
          <w:color w:val="000000"/>
          <w:sz w:val="28"/>
          <w:szCs w:val="28"/>
          <w:u w:val="single"/>
          <w:lang w:val="en-US"/>
        </w:rPr>
      </w:pPr>
    </w:p>
    <w:p w14:paraId="003031D5" w14:textId="6F827218" w:rsidR="00BC701C" w:rsidRPr="00BC701C" w:rsidRDefault="00BC701C" w:rsidP="00BC701C">
      <w:pPr>
        <w:tabs>
          <w:tab w:val="left" w:pos="6190"/>
        </w:tabs>
        <w:spacing w:after="0" w:line="240" w:lineRule="auto"/>
        <w:jc w:val="center"/>
        <w:rPr>
          <w:ins w:id="103" w:author="Bauer Kerstin" w:date="2021-09-07T23:55:00Z"/>
          <w:rFonts w:ascii="Arial Narrow" w:eastAsia="Arial Narrow" w:hAnsi="Arial Narrow" w:cs="Arial Narrow"/>
          <w:sz w:val="28"/>
          <w:szCs w:val="28"/>
          <w:lang w:val="en-US"/>
        </w:rPr>
      </w:pPr>
      <w:ins w:id="104" w:author="Bauer Kerstin" w:date="2021-09-07T23:55:00Z">
        <w:r w:rsidRPr="00BC701C">
          <w:rPr>
            <w:rFonts w:ascii="Arial Narrow" w:eastAsia="Arial Narrow" w:hAnsi="Arial Narrow" w:cs="Arial Narrow"/>
            <w:b/>
            <w:bCs/>
            <w:color w:val="000000"/>
            <w:sz w:val="28"/>
            <w:szCs w:val="28"/>
            <w:lang w:val="en-US"/>
            <w:rPrChange w:id="105" w:author="Bauer Kerstin" w:date="2021-09-07T23:56:00Z">
              <w:rPr>
                <w:rFonts w:ascii="Arial Narrow" w:eastAsia="Arial Narrow" w:hAnsi="Arial Narrow" w:cs="Arial Narrow"/>
                <w:b/>
                <w:bCs/>
                <w:color w:val="000000"/>
                <w:sz w:val="28"/>
                <w:szCs w:val="28"/>
                <w:u w:val="single"/>
                <w:lang w:val="en-US"/>
              </w:rPr>
            </w:rPrChange>
          </w:rPr>
          <w:t>Price List</w:t>
        </w:r>
      </w:ins>
    </w:p>
    <w:p w14:paraId="28B34379" w14:textId="77777777" w:rsidR="00BC701C" w:rsidRDefault="00BC701C">
      <w:pPr>
        <w:spacing w:after="0" w:line="240" w:lineRule="auto"/>
        <w:jc w:val="left"/>
        <w:rPr>
          <w:ins w:id="106" w:author="Bauer Kerstin" w:date="2021-09-07T23:55:00Z"/>
          <w:noProof/>
        </w:rPr>
      </w:pPr>
    </w:p>
    <w:p w14:paraId="6B755EB4" w14:textId="7C717C1C" w:rsidR="00781131" w:rsidRDefault="00993827">
      <w:pPr>
        <w:spacing w:after="0" w:line="240" w:lineRule="auto"/>
        <w:jc w:val="left"/>
        <w:rPr>
          <w:ins w:id="107" w:author="Umann, Thomas" w:date="2021-08-24T14:19:00Z"/>
          <w:noProof/>
        </w:rPr>
      </w:pPr>
      <w:commentRangeStart w:id="108"/>
      <w:ins w:id="109" w:author="Umann, Thomas" w:date="2021-08-24T14:19:00Z">
        <w:del w:id="110" w:author="Bauer Kerstin" w:date="2021-09-07T23:41:00Z">
          <w:r w:rsidRPr="00FA13DF" w:rsidDel="00A6647E">
            <w:rPr>
              <w:noProof/>
            </w:rPr>
            <w:drawing>
              <wp:inline distT="0" distB="0" distL="0" distR="0" wp14:anchorId="5F60E8EA" wp14:editId="08B1BFE2">
                <wp:extent cx="5753100" cy="3333750"/>
                <wp:effectExtent l="0" t="0" r="0" b="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333750"/>
                        </a:xfrm>
                        <a:prstGeom prst="rect">
                          <a:avLst/>
                        </a:prstGeom>
                        <a:noFill/>
                        <a:ln>
                          <a:noFill/>
                        </a:ln>
                      </pic:spPr>
                    </pic:pic>
                  </a:graphicData>
                </a:graphic>
              </wp:inline>
            </w:drawing>
          </w:r>
        </w:del>
      </w:ins>
      <w:commentRangeEnd w:id="108"/>
      <w:r w:rsidR="004C5367">
        <w:rPr>
          <w:rStyle w:val="Kommentarzeichen"/>
          <w:lang w:eastAsia="ja-JP"/>
        </w:rPr>
        <w:commentReference w:id="108"/>
      </w:r>
    </w:p>
    <w:p w14:paraId="6F6DF668" w14:textId="6892DA22" w:rsidR="00A93F8E" w:rsidDel="00BC701C" w:rsidRDefault="00A93F8E">
      <w:pPr>
        <w:spacing w:after="0" w:line="240" w:lineRule="auto"/>
        <w:jc w:val="left"/>
        <w:rPr>
          <w:ins w:id="111" w:author="Umann, Thomas" w:date="2021-08-24T14:19:00Z"/>
          <w:del w:id="112" w:author="Bauer Kerstin" w:date="2021-09-07T23:56:00Z"/>
          <w:noProof/>
        </w:rPr>
      </w:pPr>
    </w:p>
    <w:p w14:paraId="092DBBA0" w14:textId="48610F70" w:rsidR="00E04425" w:rsidRDefault="00993827">
      <w:pPr>
        <w:spacing w:after="0" w:line="240" w:lineRule="auto"/>
        <w:jc w:val="left"/>
        <w:rPr>
          <w:ins w:id="113" w:author="Bauer Kerstin" w:date="2021-09-07T23:44:00Z"/>
          <w:noProof/>
        </w:rPr>
      </w:pPr>
      <w:ins w:id="114" w:author="Umann, Thomas" w:date="2021-08-24T14:19:00Z">
        <w:del w:id="115" w:author="Bauer Kerstin" w:date="2021-09-07T23:41:00Z">
          <w:r w:rsidRPr="00FA13DF" w:rsidDel="00A6647E">
            <w:rPr>
              <w:noProof/>
            </w:rPr>
            <w:drawing>
              <wp:inline distT="0" distB="0" distL="0" distR="0" wp14:anchorId="620F94C7" wp14:editId="7505ADD6">
                <wp:extent cx="5762625" cy="3333750"/>
                <wp:effectExtent l="0" t="0" r="0" b="0"/>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3333750"/>
                        </a:xfrm>
                        <a:prstGeom prst="rect">
                          <a:avLst/>
                        </a:prstGeom>
                        <a:noFill/>
                        <a:ln>
                          <a:noFill/>
                        </a:ln>
                      </pic:spPr>
                    </pic:pic>
                  </a:graphicData>
                </a:graphic>
              </wp:inline>
            </w:drawing>
          </w:r>
        </w:del>
      </w:ins>
    </w:p>
    <w:tbl>
      <w:tblPr>
        <w:tblW w:w="15920" w:type="dxa"/>
        <w:jc w:val="center"/>
        <w:tblCellMar>
          <w:left w:w="70" w:type="dxa"/>
          <w:right w:w="70" w:type="dxa"/>
        </w:tblCellMar>
        <w:tblLook w:val="04A0" w:firstRow="1" w:lastRow="0" w:firstColumn="1" w:lastColumn="0" w:noHBand="0" w:noVBand="1"/>
        <w:tblPrChange w:id="116" w:author="Bauer Kerstin" w:date="2021-09-07T23:51:00Z">
          <w:tblPr>
            <w:tblW w:w="15920" w:type="dxa"/>
            <w:tblCellMar>
              <w:left w:w="70" w:type="dxa"/>
              <w:right w:w="70" w:type="dxa"/>
            </w:tblCellMar>
            <w:tblLook w:val="04A0" w:firstRow="1" w:lastRow="0" w:firstColumn="1" w:lastColumn="0" w:noHBand="0" w:noVBand="1"/>
          </w:tblPr>
        </w:tblPrChange>
      </w:tblPr>
      <w:tblGrid>
        <w:gridCol w:w="600"/>
        <w:gridCol w:w="2460"/>
        <w:gridCol w:w="8580"/>
        <w:gridCol w:w="2380"/>
        <w:gridCol w:w="1900"/>
        <w:tblGridChange w:id="117">
          <w:tblGrid>
            <w:gridCol w:w="600"/>
            <w:gridCol w:w="2460"/>
            <w:gridCol w:w="8580"/>
            <w:gridCol w:w="2380"/>
            <w:gridCol w:w="1900"/>
          </w:tblGrid>
        </w:tblGridChange>
      </w:tblGrid>
      <w:tr w:rsidR="00E04425" w:rsidRPr="00264EB0" w14:paraId="6565101C" w14:textId="77777777" w:rsidTr="00E04425">
        <w:trPr>
          <w:trHeight w:val="1030"/>
          <w:jc w:val="center"/>
          <w:ins w:id="118" w:author="Bauer Kerstin" w:date="2021-09-07T23:50:00Z"/>
          <w:trPrChange w:id="119" w:author="Bauer Kerstin" w:date="2021-09-07T23:51:00Z">
            <w:trPr>
              <w:trHeight w:val="1030"/>
            </w:trPr>
          </w:trPrChange>
        </w:trPr>
        <w:tc>
          <w:tcPr>
            <w:tcW w:w="60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Change w:id="120" w:author="Bauer Kerstin" w:date="2021-09-07T23:51:00Z">
              <w:tcPr>
                <w:tcW w:w="60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tcPrChange>
          </w:tcPr>
          <w:p w14:paraId="01317B17" w14:textId="77777777" w:rsidR="00E04425" w:rsidRPr="00E04425" w:rsidRDefault="00E04425" w:rsidP="00E04425">
            <w:pPr>
              <w:spacing w:after="0" w:line="240" w:lineRule="auto"/>
              <w:jc w:val="center"/>
              <w:rPr>
                <w:ins w:id="121" w:author="Bauer Kerstin" w:date="2021-09-07T23:50:00Z"/>
                <w:rFonts w:cs="Arial"/>
                <w:b/>
                <w:bCs/>
                <w:color w:val="000000"/>
                <w:sz w:val="20"/>
                <w:lang w:eastAsia="de-DE"/>
              </w:rPr>
            </w:pPr>
            <w:ins w:id="122" w:author="Bauer Kerstin" w:date="2021-09-07T23:50:00Z">
              <w:r w:rsidRPr="00E04425">
                <w:rPr>
                  <w:rFonts w:cs="Arial"/>
                  <w:b/>
                  <w:bCs/>
                  <w:color w:val="000000"/>
                  <w:sz w:val="20"/>
                  <w:lang w:eastAsia="de-DE"/>
                </w:rPr>
                <w:t>#</w:t>
              </w:r>
            </w:ins>
          </w:p>
        </w:tc>
        <w:tc>
          <w:tcPr>
            <w:tcW w:w="2460" w:type="dxa"/>
            <w:tcBorders>
              <w:top w:val="single" w:sz="8" w:space="0" w:color="auto"/>
              <w:left w:val="nil"/>
              <w:bottom w:val="single" w:sz="8" w:space="0" w:color="auto"/>
              <w:right w:val="single" w:sz="4" w:space="0" w:color="auto"/>
            </w:tcBorders>
            <w:shd w:val="clear" w:color="000000" w:fill="D9D9D9"/>
            <w:noWrap/>
            <w:vAlign w:val="center"/>
            <w:hideMark/>
            <w:tcPrChange w:id="123" w:author="Bauer Kerstin" w:date="2021-09-07T23:51:00Z">
              <w:tcPr>
                <w:tcW w:w="2460" w:type="dxa"/>
                <w:tcBorders>
                  <w:top w:val="single" w:sz="8" w:space="0" w:color="auto"/>
                  <w:left w:val="nil"/>
                  <w:bottom w:val="single" w:sz="8" w:space="0" w:color="auto"/>
                  <w:right w:val="single" w:sz="4" w:space="0" w:color="auto"/>
                </w:tcBorders>
                <w:shd w:val="clear" w:color="000000" w:fill="D9D9D9"/>
                <w:noWrap/>
                <w:vAlign w:val="center"/>
                <w:hideMark/>
              </w:tcPr>
            </w:tcPrChange>
          </w:tcPr>
          <w:p w14:paraId="624BC53F" w14:textId="24B0CB00" w:rsidR="00E04425" w:rsidRPr="00E04425" w:rsidRDefault="00E04425" w:rsidP="00E04425">
            <w:pPr>
              <w:spacing w:after="0" w:line="240" w:lineRule="auto"/>
              <w:jc w:val="center"/>
              <w:rPr>
                <w:ins w:id="124" w:author="Bauer Kerstin" w:date="2021-09-07T23:50:00Z"/>
                <w:rFonts w:cs="Arial"/>
                <w:b/>
                <w:bCs/>
                <w:color w:val="000000"/>
                <w:sz w:val="20"/>
                <w:lang w:eastAsia="de-DE"/>
              </w:rPr>
            </w:pPr>
            <w:proofErr w:type="spellStart"/>
            <w:ins w:id="125" w:author="Bauer Kerstin" w:date="2021-09-07T23:50:00Z">
              <w:r w:rsidRPr="00E04425">
                <w:rPr>
                  <w:rFonts w:cs="Arial"/>
                  <w:b/>
                  <w:bCs/>
                  <w:color w:val="000000"/>
                  <w:sz w:val="20"/>
                  <w:lang w:eastAsia="de-DE"/>
                </w:rPr>
                <w:t>Product</w:t>
              </w:r>
              <w:proofErr w:type="spellEnd"/>
            </w:ins>
          </w:p>
        </w:tc>
        <w:tc>
          <w:tcPr>
            <w:tcW w:w="8580" w:type="dxa"/>
            <w:tcBorders>
              <w:top w:val="single" w:sz="8" w:space="0" w:color="auto"/>
              <w:left w:val="nil"/>
              <w:bottom w:val="single" w:sz="8" w:space="0" w:color="auto"/>
              <w:right w:val="single" w:sz="4" w:space="0" w:color="auto"/>
            </w:tcBorders>
            <w:shd w:val="clear" w:color="000000" w:fill="D9D9D9"/>
            <w:noWrap/>
            <w:vAlign w:val="center"/>
            <w:hideMark/>
            <w:tcPrChange w:id="126" w:author="Bauer Kerstin" w:date="2021-09-07T23:51:00Z">
              <w:tcPr>
                <w:tcW w:w="8580" w:type="dxa"/>
                <w:tcBorders>
                  <w:top w:val="single" w:sz="8" w:space="0" w:color="auto"/>
                  <w:left w:val="nil"/>
                  <w:bottom w:val="single" w:sz="8" w:space="0" w:color="auto"/>
                  <w:right w:val="single" w:sz="4" w:space="0" w:color="auto"/>
                </w:tcBorders>
                <w:shd w:val="clear" w:color="000000" w:fill="D9D9D9"/>
                <w:noWrap/>
                <w:vAlign w:val="center"/>
                <w:hideMark/>
              </w:tcPr>
            </w:tcPrChange>
          </w:tcPr>
          <w:p w14:paraId="0FDADBF4" w14:textId="77777777" w:rsidR="00E04425" w:rsidRPr="00E04425" w:rsidRDefault="00E04425" w:rsidP="00E04425">
            <w:pPr>
              <w:spacing w:after="0" w:line="240" w:lineRule="auto"/>
              <w:jc w:val="center"/>
              <w:rPr>
                <w:ins w:id="127" w:author="Bauer Kerstin" w:date="2021-09-07T23:50:00Z"/>
                <w:rFonts w:cs="Arial"/>
                <w:b/>
                <w:bCs/>
                <w:color w:val="000000"/>
                <w:sz w:val="20"/>
                <w:lang w:eastAsia="de-DE"/>
              </w:rPr>
            </w:pPr>
            <w:proofErr w:type="spellStart"/>
            <w:ins w:id="128" w:author="Bauer Kerstin" w:date="2021-09-07T23:50:00Z">
              <w:r w:rsidRPr="00E04425">
                <w:rPr>
                  <w:rFonts w:cs="Arial"/>
                  <w:b/>
                  <w:bCs/>
                  <w:color w:val="000000"/>
                  <w:sz w:val="20"/>
                  <w:lang w:eastAsia="de-DE"/>
                </w:rPr>
                <w:t>Product</w:t>
              </w:r>
              <w:proofErr w:type="spellEnd"/>
              <w:r w:rsidRPr="00E04425">
                <w:rPr>
                  <w:rFonts w:cs="Arial"/>
                  <w:b/>
                  <w:bCs/>
                  <w:color w:val="000000"/>
                  <w:sz w:val="20"/>
                  <w:lang w:eastAsia="de-DE"/>
                </w:rPr>
                <w:t xml:space="preserve"> </w:t>
              </w:r>
              <w:proofErr w:type="spellStart"/>
              <w:r w:rsidRPr="00E04425">
                <w:rPr>
                  <w:rFonts w:cs="Arial"/>
                  <w:b/>
                  <w:bCs/>
                  <w:color w:val="000000"/>
                  <w:sz w:val="20"/>
                  <w:lang w:eastAsia="de-DE"/>
                </w:rPr>
                <w:t>Descprition</w:t>
              </w:r>
              <w:proofErr w:type="spellEnd"/>
            </w:ins>
          </w:p>
        </w:tc>
        <w:tc>
          <w:tcPr>
            <w:tcW w:w="2380" w:type="dxa"/>
            <w:tcBorders>
              <w:top w:val="single" w:sz="8" w:space="0" w:color="auto"/>
              <w:left w:val="nil"/>
              <w:bottom w:val="single" w:sz="8" w:space="0" w:color="auto"/>
              <w:right w:val="single" w:sz="4" w:space="0" w:color="auto"/>
            </w:tcBorders>
            <w:shd w:val="clear" w:color="000000" w:fill="D9D9D9"/>
            <w:vAlign w:val="center"/>
            <w:hideMark/>
            <w:tcPrChange w:id="129" w:author="Bauer Kerstin" w:date="2021-09-07T23:51:00Z">
              <w:tcPr>
                <w:tcW w:w="2380" w:type="dxa"/>
                <w:tcBorders>
                  <w:top w:val="single" w:sz="8" w:space="0" w:color="auto"/>
                  <w:left w:val="nil"/>
                  <w:bottom w:val="single" w:sz="8" w:space="0" w:color="auto"/>
                  <w:right w:val="single" w:sz="4" w:space="0" w:color="auto"/>
                </w:tcBorders>
                <w:shd w:val="clear" w:color="000000" w:fill="D9D9D9"/>
                <w:vAlign w:val="center"/>
                <w:hideMark/>
              </w:tcPr>
            </w:tcPrChange>
          </w:tcPr>
          <w:p w14:paraId="30BCDBFA" w14:textId="2D68777F" w:rsidR="00BC701C" w:rsidRDefault="00E04425" w:rsidP="00BC701C">
            <w:pPr>
              <w:spacing w:after="0" w:line="240" w:lineRule="auto"/>
              <w:jc w:val="center"/>
              <w:rPr>
                <w:ins w:id="130" w:author="Bauer Kerstin" w:date="2021-09-08T00:01:00Z"/>
                <w:rFonts w:cs="Arial"/>
                <w:b/>
                <w:bCs/>
                <w:color w:val="000000"/>
                <w:sz w:val="20"/>
                <w:lang w:val="en-US" w:eastAsia="de-DE"/>
              </w:rPr>
            </w:pPr>
            <w:ins w:id="131" w:author="Bauer Kerstin" w:date="2021-09-07T23:50:00Z">
              <w:r w:rsidRPr="00BC701C">
                <w:rPr>
                  <w:rFonts w:cs="Arial"/>
                  <w:b/>
                  <w:bCs/>
                  <w:color w:val="000000"/>
                  <w:sz w:val="20"/>
                  <w:lang w:val="en-US" w:eastAsia="de-DE"/>
                  <w:rPrChange w:id="132" w:author="Bauer Kerstin" w:date="2021-09-07T23:59:00Z">
                    <w:rPr>
                      <w:rFonts w:cs="Arial"/>
                      <w:b/>
                      <w:bCs/>
                      <w:color w:val="000000"/>
                      <w:sz w:val="20"/>
                      <w:lang w:eastAsia="de-DE"/>
                    </w:rPr>
                  </w:rPrChange>
                </w:rPr>
                <w:t>Duration</w:t>
              </w:r>
            </w:ins>
            <w:ins w:id="133" w:author="Bauer Kerstin" w:date="2021-09-07T23:59:00Z">
              <w:r w:rsidR="00BC701C" w:rsidRPr="00BC701C">
                <w:rPr>
                  <w:rFonts w:cs="Arial"/>
                  <w:b/>
                  <w:bCs/>
                  <w:color w:val="000000"/>
                  <w:sz w:val="20"/>
                  <w:lang w:val="en-US" w:eastAsia="de-DE"/>
                  <w:rPrChange w:id="134" w:author="Bauer Kerstin" w:date="2021-09-07T23:59:00Z">
                    <w:rPr>
                      <w:rFonts w:cs="Arial"/>
                      <w:b/>
                      <w:bCs/>
                      <w:color w:val="000000"/>
                      <w:sz w:val="20"/>
                      <w:lang w:eastAsia="de-DE"/>
                    </w:rPr>
                  </w:rPrChange>
                </w:rPr>
                <w:t xml:space="preserve"> </w:t>
              </w:r>
            </w:ins>
          </w:p>
          <w:p w14:paraId="5A34EB51" w14:textId="34931BE4" w:rsidR="00E04425" w:rsidRPr="00BC701C" w:rsidRDefault="00BC701C" w:rsidP="00423273">
            <w:pPr>
              <w:spacing w:after="0" w:line="240" w:lineRule="auto"/>
              <w:jc w:val="center"/>
              <w:rPr>
                <w:ins w:id="135" w:author="Bauer Kerstin" w:date="2021-09-07T23:50:00Z"/>
                <w:rFonts w:cs="Arial"/>
                <w:b/>
                <w:bCs/>
                <w:color w:val="000000"/>
                <w:sz w:val="20"/>
                <w:lang w:val="en-US" w:eastAsia="de-DE"/>
                <w:rPrChange w:id="136" w:author="Bauer Kerstin" w:date="2021-09-08T00:01:00Z">
                  <w:rPr>
                    <w:ins w:id="137" w:author="Bauer Kerstin" w:date="2021-09-07T23:50:00Z"/>
                    <w:rFonts w:cs="Arial"/>
                    <w:b/>
                    <w:bCs/>
                    <w:color w:val="000000"/>
                    <w:sz w:val="20"/>
                    <w:lang w:eastAsia="de-DE"/>
                  </w:rPr>
                </w:rPrChange>
              </w:rPr>
            </w:pPr>
            <w:ins w:id="138" w:author="Bauer Kerstin" w:date="2021-09-08T00:01:00Z">
              <w:r>
                <w:rPr>
                  <w:rFonts w:cs="Arial"/>
                  <w:b/>
                  <w:bCs/>
                  <w:color w:val="000000"/>
                  <w:sz w:val="20"/>
                  <w:lang w:val="en-US" w:eastAsia="de-DE"/>
                </w:rPr>
                <w:t xml:space="preserve">= </w:t>
              </w:r>
            </w:ins>
            <w:ins w:id="139" w:author="Bauer Kerstin" w:date="2021-09-07T23:59:00Z">
              <w:r w:rsidRPr="00BC701C">
                <w:rPr>
                  <w:rFonts w:cs="Arial"/>
                  <w:b/>
                  <w:bCs/>
                  <w:color w:val="000000"/>
                  <w:sz w:val="20"/>
                  <w:lang w:val="en-US" w:eastAsia="de-DE"/>
                  <w:rPrChange w:id="140" w:author="Bauer Kerstin" w:date="2021-09-08T00:01:00Z">
                    <w:rPr>
                      <w:rFonts w:cs="Arial"/>
                      <w:b/>
                      <w:bCs/>
                      <w:color w:val="000000"/>
                      <w:sz w:val="20"/>
                      <w:lang w:eastAsia="de-DE"/>
                    </w:rPr>
                  </w:rPrChange>
                </w:rPr>
                <w:t>Period of</w:t>
              </w:r>
              <w:r w:rsidRPr="00BC701C">
                <w:rPr>
                  <w:rFonts w:cs="Arial"/>
                  <w:b/>
                  <w:bCs/>
                  <w:color w:val="000000"/>
                  <w:sz w:val="20"/>
                  <w:lang w:val="en-US" w:eastAsia="de-DE"/>
                  <w:rPrChange w:id="141" w:author="Bauer Kerstin" w:date="2021-09-08T00:01:00Z">
                    <w:rPr>
                      <w:lang w:val="en-US" w:eastAsia="de-DE"/>
                    </w:rPr>
                  </w:rPrChange>
                </w:rPr>
                <w:t xml:space="preserve"> Use</w:t>
              </w:r>
            </w:ins>
            <w:ins w:id="142" w:author="Bauer Kerstin" w:date="2021-09-08T00:00:00Z">
              <w:r w:rsidRPr="00BC701C">
                <w:rPr>
                  <w:rFonts w:cs="Arial"/>
                  <w:b/>
                  <w:bCs/>
                  <w:color w:val="000000"/>
                  <w:sz w:val="20"/>
                  <w:lang w:val="en-US" w:eastAsia="de-DE"/>
                  <w:rPrChange w:id="143" w:author="Bauer Kerstin" w:date="2021-09-08T00:01:00Z">
                    <w:rPr>
                      <w:lang w:val="en-US" w:eastAsia="de-DE"/>
                    </w:rPr>
                  </w:rPrChange>
                </w:rPr>
                <w:t xml:space="preserve"> </w:t>
              </w:r>
              <w:proofErr w:type="gramStart"/>
              <w:r w:rsidRPr="00BC701C">
                <w:rPr>
                  <w:rFonts w:cs="Arial"/>
                  <w:b/>
                  <w:bCs/>
                  <w:color w:val="000000"/>
                  <w:sz w:val="20"/>
                  <w:lang w:val="en-US" w:eastAsia="de-DE"/>
                  <w:rPrChange w:id="144" w:author="Bauer Kerstin" w:date="2021-09-08T00:01:00Z">
                    <w:rPr>
                      <w:lang w:val="en-US" w:eastAsia="de-DE"/>
                    </w:rPr>
                  </w:rPrChange>
                </w:rPr>
                <w:t xml:space="preserve">/ </w:t>
              </w:r>
              <w:r w:rsidRPr="00BC701C">
                <w:rPr>
                  <w:rFonts w:cs="Arial"/>
                  <w:b/>
                  <w:bCs/>
                  <w:color w:val="000000"/>
                  <w:sz w:val="20"/>
                  <w:lang w:val="en-US" w:eastAsia="de-DE"/>
                  <w:rPrChange w:id="145" w:author="Bauer Kerstin" w:date="2021-09-08T00:01:00Z">
                    <w:rPr>
                      <w:lang w:val="en-US" w:eastAsia="de-DE"/>
                    </w:rPr>
                  </w:rPrChange>
                </w:rPr>
                <w:t xml:space="preserve"> Number</w:t>
              </w:r>
              <w:proofErr w:type="gramEnd"/>
              <w:r w:rsidRPr="00BC701C">
                <w:rPr>
                  <w:rFonts w:cs="Arial"/>
                  <w:b/>
                  <w:bCs/>
                  <w:color w:val="000000"/>
                  <w:sz w:val="20"/>
                  <w:lang w:val="en-US" w:eastAsia="de-DE"/>
                  <w:rPrChange w:id="146" w:author="Bauer Kerstin" w:date="2021-09-08T00:01:00Z">
                    <w:rPr>
                      <w:lang w:val="en-US" w:eastAsia="de-DE"/>
                    </w:rPr>
                  </w:rPrChange>
                </w:rPr>
                <w:t xml:space="preserve"> of Sessions</w:t>
              </w:r>
              <w:r w:rsidRPr="00BC701C">
                <w:rPr>
                  <w:rFonts w:cs="Arial"/>
                  <w:b/>
                  <w:bCs/>
                  <w:color w:val="000000"/>
                  <w:sz w:val="20"/>
                  <w:lang w:val="en-US" w:eastAsia="de-DE"/>
                  <w:rPrChange w:id="147" w:author="Bauer Kerstin" w:date="2021-09-08T00:01:00Z">
                    <w:rPr>
                      <w:lang w:val="en-US" w:eastAsia="de-DE"/>
                    </w:rPr>
                  </w:rPrChange>
                </w:rPr>
                <w:t xml:space="preserve"> </w:t>
              </w:r>
            </w:ins>
          </w:p>
        </w:tc>
        <w:tc>
          <w:tcPr>
            <w:tcW w:w="1900" w:type="dxa"/>
            <w:tcBorders>
              <w:top w:val="single" w:sz="8" w:space="0" w:color="auto"/>
              <w:left w:val="nil"/>
              <w:bottom w:val="single" w:sz="8" w:space="0" w:color="auto"/>
              <w:right w:val="single" w:sz="4" w:space="0" w:color="auto"/>
            </w:tcBorders>
            <w:shd w:val="clear" w:color="000000" w:fill="D9D9D9"/>
            <w:vAlign w:val="center"/>
            <w:hideMark/>
            <w:tcPrChange w:id="148" w:author="Bauer Kerstin" w:date="2021-09-07T23:51:00Z">
              <w:tcPr>
                <w:tcW w:w="1900" w:type="dxa"/>
                <w:tcBorders>
                  <w:top w:val="single" w:sz="8" w:space="0" w:color="auto"/>
                  <w:left w:val="nil"/>
                  <w:bottom w:val="single" w:sz="8" w:space="0" w:color="auto"/>
                  <w:right w:val="single" w:sz="4" w:space="0" w:color="auto"/>
                </w:tcBorders>
                <w:shd w:val="clear" w:color="000000" w:fill="D9D9D9"/>
                <w:vAlign w:val="center"/>
                <w:hideMark/>
              </w:tcPr>
            </w:tcPrChange>
          </w:tcPr>
          <w:p w14:paraId="50669DBC" w14:textId="7F069664" w:rsidR="00E04425" w:rsidRPr="00264EB0" w:rsidRDefault="00E04425" w:rsidP="00E04425">
            <w:pPr>
              <w:spacing w:after="0" w:line="240" w:lineRule="auto"/>
              <w:jc w:val="center"/>
              <w:rPr>
                <w:ins w:id="149" w:author="Bauer Kerstin" w:date="2021-09-08T00:01:00Z"/>
                <w:rFonts w:cs="Arial"/>
                <w:b/>
                <w:bCs/>
                <w:color w:val="000000"/>
                <w:sz w:val="20"/>
                <w:lang w:val="en-US" w:eastAsia="de-DE"/>
                <w:rPrChange w:id="150" w:author="Bauer, Kerstin" w:date="2021-09-08T00:13:00Z">
                  <w:rPr>
                    <w:ins w:id="151" w:author="Bauer Kerstin" w:date="2021-09-08T00:01:00Z"/>
                    <w:rFonts w:cs="Arial"/>
                    <w:b/>
                    <w:bCs/>
                    <w:color w:val="000000"/>
                    <w:sz w:val="20"/>
                    <w:lang w:eastAsia="de-DE"/>
                  </w:rPr>
                </w:rPrChange>
              </w:rPr>
            </w:pPr>
            <w:ins w:id="152" w:author="Bauer Kerstin" w:date="2021-09-07T23:50:00Z">
              <w:r w:rsidRPr="00264EB0">
                <w:rPr>
                  <w:rFonts w:cs="Arial"/>
                  <w:b/>
                  <w:bCs/>
                  <w:color w:val="000000"/>
                  <w:sz w:val="20"/>
                  <w:lang w:val="en-US" w:eastAsia="de-DE"/>
                  <w:rPrChange w:id="153" w:author="Bauer, Kerstin" w:date="2021-09-08T00:13:00Z">
                    <w:rPr>
                      <w:rFonts w:cs="Arial"/>
                      <w:b/>
                      <w:bCs/>
                      <w:color w:val="000000"/>
                      <w:sz w:val="20"/>
                      <w:lang w:eastAsia="de-DE"/>
                    </w:rPr>
                  </w:rPrChange>
                </w:rPr>
                <w:t>Price</w:t>
              </w:r>
              <w:r w:rsidRPr="00264EB0">
                <w:rPr>
                  <w:rFonts w:cs="Arial"/>
                  <w:b/>
                  <w:bCs/>
                  <w:color w:val="000000"/>
                  <w:sz w:val="20"/>
                  <w:lang w:val="en-US" w:eastAsia="de-DE"/>
                  <w:rPrChange w:id="154" w:author="Bauer, Kerstin" w:date="2021-09-08T00:13:00Z">
                    <w:rPr>
                      <w:rFonts w:cs="Arial"/>
                      <w:b/>
                      <w:bCs/>
                      <w:color w:val="000000"/>
                      <w:sz w:val="20"/>
                      <w:lang w:eastAsia="de-DE"/>
                    </w:rPr>
                  </w:rPrChange>
                </w:rPr>
                <w:br/>
                <w:t>per User</w:t>
              </w:r>
            </w:ins>
            <w:ins w:id="155" w:author="Bauer Kerstin" w:date="2021-09-08T00:01:00Z">
              <w:r w:rsidR="00BC701C" w:rsidRPr="00264EB0">
                <w:rPr>
                  <w:rFonts w:cs="Arial"/>
                  <w:b/>
                  <w:bCs/>
                  <w:color w:val="000000"/>
                  <w:sz w:val="20"/>
                  <w:lang w:val="en-US" w:eastAsia="de-DE"/>
                  <w:rPrChange w:id="156" w:author="Bauer, Kerstin" w:date="2021-09-08T00:13:00Z">
                    <w:rPr>
                      <w:rFonts w:cs="Arial"/>
                      <w:b/>
                      <w:bCs/>
                      <w:color w:val="000000"/>
                      <w:sz w:val="20"/>
                      <w:lang w:eastAsia="de-DE"/>
                    </w:rPr>
                  </w:rPrChange>
                </w:rPr>
                <w:t xml:space="preserve"> </w:t>
              </w:r>
            </w:ins>
            <w:ins w:id="157" w:author="Bauer, Kerstin" w:date="2021-09-08T00:13:00Z">
              <w:r w:rsidR="00264EB0" w:rsidRPr="00264EB0">
                <w:rPr>
                  <w:rFonts w:cs="Arial"/>
                  <w:b/>
                  <w:bCs/>
                  <w:color w:val="000000"/>
                  <w:sz w:val="20"/>
                  <w:lang w:val="en-US" w:eastAsia="de-DE"/>
                  <w:rPrChange w:id="158" w:author="Bauer, Kerstin" w:date="2021-09-08T00:13:00Z">
                    <w:rPr>
                      <w:rFonts w:cs="Arial"/>
                      <w:b/>
                      <w:bCs/>
                      <w:color w:val="000000"/>
                      <w:sz w:val="20"/>
                      <w:lang w:eastAsia="de-DE"/>
                    </w:rPr>
                  </w:rPrChange>
                </w:rPr>
                <w:t>/ C</w:t>
              </w:r>
              <w:r w:rsidR="00264EB0">
                <w:rPr>
                  <w:rFonts w:cs="Arial"/>
                  <w:b/>
                  <w:bCs/>
                  <w:color w:val="000000"/>
                  <w:sz w:val="20"/>
                  <w:lang w:val="en-US" w:eastAsia="de-DE"/>
                </w:rPr>
                <w:t>ourse</w:t>
              </w:r>
            </w:ins>
          </w:p>
          <w:p w14:paraId="3B346DCC" w14:textId="433EAECA" w:rsidR="00BC701C" w:rsidRPr="00264EB0" w:rsidRDefault="00BC701C" w:rsidP="00E04425">
            <w:pPr>
              <w:spacing w:after="0" w:line="240" w:lineRule="auto"/>
              <w:jc w:val="center"/>
              <w:rPr>
                <w:ins w:id="159" w:author="Bauer Kerstin" w:date="2021-09-07T23:50:00Z"/>
                <w:rFonts w:cs="Arial"/>
                <w:b/>
                <w:bCs/>
                <w:color w:val="000000"/>
                <w:sz w:val="20"/>
                <w:lang w:val="en-US" w:eastAsia="de-DE"/>
                <w:rPrChange w:id="160" w:author="Bauer, Kerstin" w:date="2021-09-08T00:13:00Z">
                  <w:rPr>
                    <w:ins w:id="161" w:author="Bauer Kerstin" w:date="2021-09-07T23:50:00Z"/>
                    <w:rFonts w:cs="Arial"/>
                    <w:b/>
                    <w:bCs/>
                    <w:color w:val="000000"/>
                    <w:sz w:val="20"/>
                    <w:lang w:eastAsia="de-DE"/>
                  </w:rPr>
                </w:rPrChange>
              </w:rPr>
            </w:pPr>
            <w:ins w:id="162" w:author="Bauer Kerstin" w:date="2021-09-08T00:01:00Z">
              <w:r w:rsidRPr="00264EB0">
                <w:rPr>
                  <w:rFonts w:cs="Arial"/>
                  <w:b/>
                  <w:bCs/>
                  <w:color w:val="000000"/>
                  <w:sz w:val="20"/>
                  <w:lang w:val="en-US" w:eastAsia="de-DE"/>
                  <w:rPrChange w:id="163" w:author="Bauer, Kerstin" w:date="2021-09-08T00:13:00Z">
                    <w:rPr>
                      <w:rFonts w:cs="Arial"/>
                      <w:b/>
                      <w:bCs/>
                      <w:color w:val="000000"/>
                      <w:sz w:val="20"/>
                      <w:lang w:eastAsia="de-DE"/>
                    </w:rPr>
                  </w:rPrChange>
                </w:rPr>
                <w:t>(</w:t>
              </w:r>
            </w:ins>
            <w:proofErr w:type="gramStart"/>
            <w:ins w:id="164" w:author="Bauer, Kerstin" w:date="2021-09-08T00:13:00Z">
              <w:r w:rsidR="00423273">
                <w:rPr>
                  <w:rFonts w:cs="Arial"/>
                  <w:b/>
                  <w:bCs/>
                  <w:color w:val="000000"/>
                  <w:sz w:val="20"/>
                  <w:lang w:val="en-US" w:eastAsia="de-DE"/>
                </w:rPr>
                <w:t>net</w:t>
              </w:r>
            </w:ins>
            <w:proofErr w:type="gramEnd"/>
            <w:ins w:id="165" w:author="Bauer Kerstin" w:date="2021-09-08T00:01:00Z">
              <w:del w:id="166" w:author="Bauer, Kerstin" w:date="2021-09-08T00:13:00Z">
                <w:r w:rsidRPr="00264EB0" w:rsidDel="00423273">
                  <w:rPr>
                    <w:rFonts w:cs="Arial"/>
                    <w:b/>
                    <w:bCs/>
                    <w:color w:val="000000"/>
                    <w:sz w:val="20"/>
                    <w:lang w:val="en-US" w:eastAsia="de-DE"/>
                    <w:rPrChange w:id="167" w:author="Bauer, Kerstin" w:date="2021-09-08T00:13:00Z">
                      <w:rPr>
                        <w:rFonts w:cs="Arial"/>
                        <w:b/>
                        <w:bCs/>
                        <w:color w:val="000000"/>
                        <w:sz w:val="20"/>
                        <w:lang w:eastAsia="de-DE"/>
                      </w:rPr>
                    </w:rPrChange>
                  </w:rPr>
                  <w:delText>EUR</w:delText>
                </w:r>
              </w:del>
              <w:r w:rsidRPr="00264EB0">
                <w:rPr>
                  <w:rFonts w:cs="Arial"/>
                  <w:b/>
                  <w:bCs/>
                  <w:color w:val="000000"/>
                  <w:sz w:val="20"/>
                  <w:lang w:val="en-US" w:eastAsia="de-DE"/>
                  <w:rPrChange w:id="168" w:author="Bauer, Kerstin" w:date="2021-09-08T00:13:00Z">
                    <w:rPr>
                      <w:rFonts w:cs="Arial"/>
                      <w:b/>
                      <w:bCs/>
                      <w:color w:val="000000"/>
                      <w:sz w:val="20"/>
                      <w:lang w:eastAsia="de-DE"/>
                    </w:rPr>
                  </w:rPrChange>
                </w:rPr>
                <w:t>)</w:t>
              </w:r>
            </w:ins>
          </w:p>
        </w:tc>
      </w:tr>
      <w:tr w:rsidR="00E04425" w:rsidRPr="00E04425" w14:paraId="06A16B66" w14:textId="77777777" w:rsidTr="00E04425">
        <w:trPr>
          <w:trHeight w:val="3510"/>
          <w:jc w:val="center"/>
          <w:ins w:id="169" w:author="Bauer Kerstin" w:date="2021-09-07T23:50:00Z"/>
          <w:trPrChange w:id="170" w:author="Bauer Kerstin" w:date="2021-09-07T23:51:00Z">
            <w:trPr>
              <w:trHeight w:val="3510"/>
            </w:trPr>
          </w:trPrChange>
        </w:trPr>
        <w:tc>
          <w:tcPr>
            <w:tcW w:w="600" w:type="dxa"/>
            <w:tcBorders>
              <w:top w:val="nil"/>
              <w:left w:val="single" w:sz="8" w:space="0" w:color="auto"/>
              <w:bottom w:val="single" w:sz="4" w:space="0" w:color="auto"/>
              <w:right w:val="single" w:sz="4" w:space="0" w:color="auto"/>
            </w:tcBorders>
            <w:shd w:val="clear" w:color="auto" w:fill="auto"/>
            <w:noWrap/>
            <w:vAlign w:val="center"/>
            <w:hideMark/>
            <w:tcPrChange w:id="171" w:author="Bauer Kerstin" w:date="2021-09-07T23:51:00Z">
              <w:tcPr>
                <w:tcW w:w="60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7127FCAD" w14:textId="77777777" w:rsidR="00E04425" w:rsidRPr="00E04425" w:rsidRDefault="00E04425" w:rsidP="00E04425">
            <w:pPr>
              <w:spacing w:after="0" w:line="240" w:lineRule="auto"/>
              <w:jc w:val="center"/>
              <w:rPr>
                <w:ins w:id="172" w:author="Bauer Kerstin" w:date="2021-09-07T23:50:00Z"/>
                <w:rFonts w:cs="Arial"/>
                <w:b/>
                <w:bCs/>
                <w:color w:val="000000"/>
                <w:sz w:val="20"/>
                <w:lang w:eastAsia="de-DE"/>
              </w:rPr>
            </w:pPr>
            <w:ins w:id="173" w:author="Bauer Kerstin" w:date="2021-09-07T23:50:00Z">
              <w:r w:rsidRPr="00E04425">
                <w:rPr>
                  <w:rFonts w:cs="Arial"/>
                  <w:b/>
                  <w:bCs/>
                  <w:color w:val="000000"/>
                  <w:sz w:val="20"/>
                  <w:lang w:eastAsia="de-DE"/>
                </w:rPr>
                <w:t>1</w:t>
              </w:r>
            </w:ins>
          </w:p>
        </w:tc>
        <w:tc>
          <w:tcPr>
            <w:tcW w:w="2460" w:type="dxa"/>
            <w:tcBorders>
              <w:top w:val="nil"/>
              <w:left w:val="nil"/>
              <w:bottom w:val="single" w:sz="4" w:space="0" w:color="auto"/>
              <w:right w:val="single" w:sz="4" w:space="0" w:color="auto"/>
            </w:tcBorders>
            <w:shd w:val="clear" w:color="auto" w:fill="auto"/>
            <w:vAlign w:val="center"/>
            <w:hideMark/>
            <w:tcPrChange w:id="174" w:author="Bauer Kerstin" w:date="2021-09-07T23:51:00Z">
              <w:tcPr>
                <w:tcW w:w="2460" w:type="dxa"/>
                <w:tcBorders>
                  <w:top w:val="nil"/>
                  <w:left w:val="nil"/>
                  <w:bottom w:val="single" w:sz="4" w:space="0" w:color="auto"/>
                  <w:right w:val="single" w:sz="4" w:space="0" w:color="auto"/>
                </w:tcBorders>
                <w:shd w:val="clear" w:color="auto" w:fill="auto"/>
                <w:vAlign w:val="center"/>
                <w:hideMark/>
              </w:tcPr>
            </w:tcPrChange>
          </w:tcPr>
          <w:p w14:paraId="319777D9" w14:textId="77777777" w:rsidR="00E04425" w:rsidRDefault="00E04425" w:rsidP="00E04425">
            <w:pPr>
              <w:spacing w:after="0" w:line="240" w:lineRule="auto"/>
              <w:jc w:val="center"/>
              <w:rPr>
                <w:ins w:id="175" w:author="Bauer Kerstin" w:date="2021-09-07T23:58:00Z"/>
                <w:rFonts w:cs="Arial"/>
                <w:b/>
                <w:bCs/>
                <w:i/>
                <w:iCs/>
                <w:color w:val="000000"/>
                <w:sz w:val="20"/>
                <w:lang w:eastAsia="de-DE"/>
              </w:rPr>
            </w:pPr>
            <w:ins w:id="176" w:author="Bauer Kerstin" w:date="2021-09-07T23:50:00Z">
              <w:r w:rsidRPr="00E04425">
                <w:rPr>
                  <w:rFonts w:cs="Arial"/>
                  <w:b/>
                  <w:bCs/>
                  <w:i/>
                  <w:iCs/>
                  <w:color w:val="000000"/>
                  <w:sz w:val="20"/>
                  <w:lang w:eastAsia="de-DE"/>
                </w:rPr>
                <w:t>learnship Solo</w:t>
              </w:r>
              <w:r w:rsidRPr="00E04425">
                <w:rPr>
                  <w:rFonts w:cs="Arial"/>
                  <w:b/>
                  <w:bCs/>
                  <w:i/>
                  <w:iCs/>
                  <w:color w:val="000000"/>
                  <w:sz w:val="20"/>
                  <w:lang w:eastAsia="de-DE"/>
                </w:rPr>
                <w:br/>
                <w:t>ENGLISH</w:t>
              </w:r>
            </w:ins>
          </w:p>
          <w:p w14:paraId="435FE184" w14:textId="77777777" w:rsidR="00BC701C" w:rsidRDefault="00BC701C" w:rsidP="00E04425">
            <w:pPr>
              <w:spacing w:after="0" w:line="240" w:lineRule="auto"/>
              <w:jc w:val="center"/>
              <w:rPr>
                <w:ins w:id="177" w:author="Bauer Kerstin" w:date="2021-09-07T23:58:00Z"/>
                <w:rFonts w:cs="Arial"/>
                <w:b/>
                <w:bCs/>
                <w:i/>
                <w:iCs/>
                <w:color w:val="000000"/>
                <w:sz w:val="20"/>
                <w:lang w:eastAsia="de-DE"/>
              </w:rPr>
            </w:pPr>
          </w:p>
          <w:p w14:paraId="26157861" w14:textId="3090F8CD" w:rsidR="00BC701C" w:rsidRPr="00BC701C" w:rsidRDefault="00BC701C" w:rsidP="00E04425">
            <w:pPr>
              <w:spacing w:after="0" w:line="240" w:lineRule="auto"/>
              <w:jc w:val="center"/>
              <w:rPr>
                <w:ins w:id="178" w:author="Bauer Kerstin" w:date="2021-09-07T23:50:00Z"/>
                <w:rFonts w:cs="Arial"/>
                <w:b/>
                <w:bCs/>
                <w:i/>
                <w:iCs/>
                <w:color w:val="000000"/>
                <w:sz w:val="20"/>
                <w:lang w:val="en-US" w:eastAsia="de-DE"/>
                <w:rPrChange w:id="179" w:author="Bauer Kerstin" w:date="2021-09-07T23:58:00Z">
                  <w:rPr>
                    <w:ins w:id="180" w:author="Bauer Kerstin" w:date="2021-09-07T23:50:00Z"/>
                    <w:rFonts w:cs="Arial"/>
                    <w:b/>
                    <w:bCs/>
                    <w:i/>
                    <w:iCs/>
                    <w:color w:val="000000"/>
                    <w:sz w:val="20"/>
                    <w:lang w:eastAsia="de-DE"/>
                  </w:rPr>
                </w:rPrChange>
              </w:rPr>
            </w:pPr>
            <w:ins w:id="181" w:author="Bauer Kerstin" w:date="2021-09-07T23:58:00Z">
              <w:r w:rsidRPr="00BC701C">
                <w:rPr>
                  <w:rFonts w:cs="Arial"/>
                  <w:b/>
                  <w:bCs/>
                  <w:i/>
                  <w:iCs/>
                  <w:color w:val="000000"/>
                  <w:sz w:val="20"/>
                  <w:lang w:val="en-US" w:eastAsia="de-DE"/>
                  <w:rPrChange w:id="182" w:author="Bauer Kerstin" w:date="2021-09-07T23:58:00Z">
                    <w:rPr>
                      <w:rFonts w:cs="Arial"/>
                      <w:b/>
                      <w:bCs/>
                      <w:i/>
                      <w:iCs/>
                      <w:color w:val="000000"/>
                      <w:sz w:val="20"/>
                      <w:lang w:eastAsia="de-DE"/>
                    </w:rPr>
                  </w:rPrChange>
                </w:rPr>
                <w:t xml:space="preserve">incl. </w:t>
              </w:r>
              <w:proofErr w:type="spellStart"/>
              <w:r w:rsidRPr="00BC701C">
                <w:rPr>
                  <w:rFonts w:cs="Arial"/>
                  <w:b/>
                  <w:bCs/>
                  <w:i/>
                  <w:iCs/>
                  <w:color w:val="000000"/>
                  <w:sz w:val="20"/>
                  <w:lang w:val="en-US" w:eastAsia="de-DE"/>
                  <w:rPrChange w:id="183" w:author="Bauer Kerstin" w:date="2021-09-07T23:58:00Z">
                    <w:rPr>
                      <w:rFonts w:cs="Arial"/>
                      <w:b/>
                      <w:bCs/>
                      <w:i/>
                      <w:iCs/>
                      <w:color w:val="000000"/>
                      <w:sz w:val="20"/>
                      <w:lang w:eastAsia="de-DE"/>
                    </w:rPr>
                  </w:rPrChange>
                </w:rPr>
                <w:t>TwT</w:t>
              </w:r>
              <w:proofErr w:type="spellEnd"/>
              <w:r w:rsidRPr="00BC701C">
                <w:rPr>
                  <w:rFonts w:cs="Arial"/>
                  <w:b/>
                  <w:bCs/>
                  <w:i/>
                  <w:iCs/>
                  <w:color w:val="000000"/>
                  <w:sz w:val="20"/>
                  <w:lang w:val="en-US" w:eastAsia="de-DE"/>
                  <w:rPrChange w:id="184" w:author="Bauer Kerstin" w:date="2021-09-07T23:58:00Z">
                    <w:rPr>
                      <w:rFonts w:cs="Arial"/>
                      <w:b/>
                      <w:bCs/>
                      <w:i/>
                      <w:iCs/>
                      <w:color w:val="000000"/>
                      <w:sz w:val="20"/>
                      <w:lang w:eastAsia="de-DE"/>
                    </w:rPr>
                  </w:rPrChange>
                </w:rPr>
                <w:t xml:space="preserve"> 1x per w</w:t>
              </w:r>
              <w:r>
                <w:rPr>
                  <w:rFonts w:cs="Arial"/>
                  <w:b/>
                  <w:bCs/>
                  <w:i/>
                  <w:iCs/>
                  <w:color w:val="000000"/>
                  <w:sz w:val="20"/>
                  <w:lang w:val="en-US" w:eastAsia="de-DE"/>
                </w:rPr>
                <w:t>eek</w:t>
              </w:r>
            </w:ins>
          </w:p>
        </w:tc>
        <w:tc>
          <w:tcPr>
            <w:tcW w:w="8580" w:type="dxa"/>
            <w:tcBorders>
              <w:top w:val="nil"/>
              <w:left w:val="nil"/>
              <w:bottom w:val="single" w:sz="4" w:space="0" w:color="auto"/>
              <w:right w:val="single" w:sz="4" w:space="0" w:color="auto"/>
            </w:tcBorders>
            <w:shd w:val="clear" w:color="auto" w:fill="auto"/>
            <w:vAlign w:val="center"/>
            <w:hideMark/>
            <w:tcPrChange w:id="185" w:author="Bauer Kerstin" w:date="2021-09-07T23:51:00Z">
              <w:tcPr>
                <w:tcW w:w="8580" w:type="dxa"/>
                <w:tcBorders>
                  <w:top w:val="nil"/>
                  <w:left w:val="nil"/>
                  <w:bottom w:val="single" w:sz="4" w:space="0" w:color="auto"/>
                  <w:right w:val="single" w:sz="4" w:space="0" w:color="auto"/>
                </w:tcBorders>
                <w:shd w:val="clear" w:color="auto" w:fill="auto"/>
                <w:vAlign w:val="center"/>
                <w:hideMark/>
              </w:tcPr>
            </w:tcPrChange>
          </w:tcPr>
          <w:p w14:paraId="20B7DAB6" w14:textId="77777777" w:rsidR="00E04425" w:rsidRPr="00E04425" w:rsidRDefault="00E04425" w:rsidP="00E04425">
            <w:pPr>
              <w:spacing w:after="0" w:line="240" w:lineRule="auto"/>
              <w:jc w:val="left"/>
              <w:rPr>
                <w:ins w:id="186" w:author="Bauer Kerstin" w:date="2021-09-07T23:50:00Z"/>
                <w:rFonts w:cs="Arial"/>
                <w:color w:val="000000"/>
                <w:sz w:val="20"/>
                <w:lang w:val="en-US" w:eastAsia="de-DE"/>
                <w:rPrChange w:id="187" w:author="Bauer Kerstin" w:date="2021-09-07T23:50:00Z">
                  <w:rPr>
                    <w:ins w:id="188" w:author="Bauer Kerstin" w:date="2021-09-07T23:50:00Z"/>
                    <w:rFonts w:cs="Arial"/>
                    <w:color w:val="000000"/>
                    <w:sz w:val="20"/>
                    <w:lang w:eastAsia="de-DE"/>
                  </w:rPr>
                </w:rPrChange>
              </w:rPr>
            </w:pPr>
            <w:ins w:id="189" w:author="Bauer Kerstin" w:date="2021-09-07T23:50:00Z">
              <w:r w:rsidRPr="00E04425">
                <w:rPr>
                  <w:rFonts w:cs="Arial"/>
                  <w:color w:val="000000"/>
                  <w:sz w:val="20"/>
                  <w:lang w:val="en-US" w:eastAsia="de-DE"/>
                  <w:rPrChange w:id="190" w:author="Bauer Kerstin" w:date="2021-09-07T23:50:00Z">
                    <w:rPr>
                      <w:rFonts w:cs="Arial"/>
                      <w:color w:val="000000"/>
                      <w:sz w:val="20"/>
                      <w:lang w:eastAsia="de-DE"/>
                    </w:rPr>
                  </w:rPrChange>
                </w:rPr>
                <w:t>Access to Solo, digital self-paced learning, our award-winning curriculum that includes 11 levels (CEFR A1 to C1), allowing learners to progress from beginner to expert.</w:t>
              </w:r>
              <w:r w:rsidRPr="00E04425">
                <w:rPr>
                  <w:rFonts w:cs="Arial"/>
                  <w:color w:val="000000"/>
                  <w:sz w:val="20"/>
                  <w:lang w:val="en-US" w:eastAsia="de-DE"/>
                  <w:rPrChange w:id="191" w:author="Bauer Kerstin" w:date="2021-09-07T23:50:00Z">
                    <w:rPr>
                      <w:rFonts w:cs="Arial"/>
                      <w:color w:val="000000"/>
                      <w:sz w:val="20"/>
                      <w:lang w:eastAsia="de-DE"/>
                    </w:rPr>
                  </w:rPrChange>
                </w:rPr>
                <w:br/>
                <w:t>• Unlimited access to a range of practical business tools: email templates, culture notes, industry feed, market leader series, business situations, TOEIC &amp; TOEFL preparation, vocabulary center, stress and intonation, sounds of English, grammar center, writing center, accents &amp; dialects</w:t>
              </w:r>
              <w:r w:rsidRPr="00E04425">
                <w:rPr>
                  <w:rFonts w:cs="Arial"/>
                  <w:color w:val="000000"/>
                  <w:sz w:val="20"/>
                  <w:lang w:val="en-US" w:eastAsia="de-DE"/>
                  <w:rPrChange w:id="192" w:author="Bauer Kerstin" w:date="2021-09-07T23:50:00Z">
                    <w:rPr>
                      <w:rFonts w:cs="Arial"/>
                      <w:color w:val="000000"/>
                      <w:sz w:val="20"/>
                      <w:lang w:eastAsia="de-DE"/>
                    </w:rPr>
                  </w:rPrChange>
                </w:rPr>
                <w:br/>
                <w:t>• License to our mobile app available on Apple Store and Google Play. Learnship Reach is our micro-learning, mission-based app for skills development, such as negotiation, team</w:t>
              </w:r>
              <w:r w:rsidRPr="00E04425">
                <w:rPr>
                  <w:rFonts w:cs="Arial"/>
                  <w:color w:val="000000"/>
                  <w:sz w:val="20"/>
                  <w:lang w:val="en-US" w:eastAsia="de-DE"/>
                  <w:rPrChange w:id="193" w:author="Bauer Kerstin" w:date="2021-09-07T23:50:00Z">
                    <w:rPr>
                      <w:rFonts w:cs="Arial"/>
                      <w:color w:val="000000"/>
                      <w:sz w:val="20"/>
                      <w:lang w:eastAsia="de-DE"/>
                    </w:rPr>
                  </w:rPrChange>
                </w:rPr>
                <w:br/>
                <w:t>management, and business meetings</w:t>
              </w:r>
              <w:r w:rsidRPr="00E04425">
                <w:rPr>
                  <w:rFonts w:cs="Arial"/>
                  <w:color w:val="000000"/>
                  <w:sz w:val="20"/>
                  <w:lang w:val="en-US" w:eastAsia="de-DE"/>
                  <w:rPrChange w:id="194" w:author="Bauer Kerstin" w:date="2021-09-07T23:50:00Z">
                    <w:rPr>
                      <w:rFonts w:cs="Arial"/>
                      <w:color w:val="000000"/>
                      <w:sz w:val="20"/>
                      <w:lang w:eastAsia="de-DE"/>
                    </w:rPr>
                  </w:rPrChange>
                </w:rPr>
                <w:br/>
                <w:t>+ Talk with the Teacher (</w:t>
              </w:r>
              <w:proofErr w:type="spellStart"/>
              <w:r w:rsidRPr="00E04425">
                <w:rPr>
                  <w:rFonts w:cs="Arial"/>
                  <w:color w:val="000000"/>
                  <w:sz w:val="20"/>
                  <w:lang w:val="en-US" w:eastAsia="de-DE"/>
                  <w:rPrChange w:id="195" w:author="Bauer Kerstin" w:date="2021-09-07T23:50:00Z">
                    <w:rPr>
                      <w:rFonts w:cs="Arial"/>
                      <w:color w:val="000000"/>
                      <w:sz w:val="20"/>
                      <w:lang w:eastAsia="de-DE"/>
                    </w:rPr>
                  </w:rPrChange>
                </w:rPr>
                <w:t>TwT</w:t>
              </w:r>
              <w:proofErr w:type="spellEnd"/>
              <w:r w:rsidRPr="00E04425">
                <w:rPr>
                  <w:rFonts w:cs="Arial"/>
                  <w:color w:val="000000"/>
                  <w:sz w:val="20"/>
                  <w:lang w:val="en-US" w:eastAsia="de-DE"/>
                  <w:rPrChange w:id="196" w:author="Bauer Kerstin" w:date="2021-09-07T23:50:00Z">
                    <w:rPr>
                      <w:rFonts w:cs="Arial"/>
                      <w:color w:val="000000"/>
                      <w:sz w:val="20"/>
                      <w:lang w:eastAsia="de-DE"/>
                    </w:rPr>
                  </w:rPrChange>
                </w:rPr>
                <w:t xml:space="preserve">/ Online group lessons) allows learners to apply their new skills in conversation. Users can join a 60 </w:t>
              </w:r>
              <w:proofErr w:type="gramStart"/>
              <w:r w:rsidRPr="00E04425">
                <w:rPr>
                  <w:rFonts w:cs="Arial"/>
                  <w:color w:val="000000"/>
                  <w:sz w:val="20"/>
                  <w:lang w:val="en-US" w:eastAsia="de-DE"/>
                  <w:rPrChange w:id="197" w:author="Bauer Kerstin" w:date="2021-09-07T23:50:00Z">
                    <w:rPr>
                      <w:rFonts w:cs="Arial"/>
                      <w:color w:val="000000"/>
                      <w:sz w:val="20"/>
                      <w:lang w:eastAsia="de-DE"/>
                    </w:rPr>
                  </w:rPrChange>
                </w:rPr>
                <w:t>minutes</w:t>
              </w:r>
              <w:proofErr w:type="gramEnd"/>
              <w:r w:rsidRPr="00E04425">
                <w:rPr>
                  <w:rFonts w:cs="Arial"/>
                  <w:color w:val="000000"/>
                  <w:sz w:val="20"/>
                  <w:lang w:val="en-US" w:eastAsia="de-DE"/>
                  <w:rPrChange w:id="198" w:author="Bauer Kerstin" w:date="2021-09-07T23:50:00Z">
                    <w:rPr>
                      <w:rFonts w:cs="Arial"/>
                      <w:color w:val="000000"/>
                      <w:sz w:val="20"/>
                      <w:lang w:eastAsia="de-DE"/>
                    </w:rPr>
                  </w:rPrChange>
                </w:rPr>
                <w:t xml:space="preserve"> virtual group to practice with speaking specialists.</w:t>
              </w:r>
              <w:r w:rsidRPr="00E04425">
                <w:rPr>
                  <w:rFonts w:cs="Arial"/>
                  <w:color w:val="000000"/>
                  <w:sz w:val="20"/>
                  <w:lang w:val="en-US" w:eastAsia="de-DE"/>
                  <w:rPrChange w:id="199" w:author="Bauer Kerstin" w:date="2021-09-07T23:50:00Z">
                    <w:rPr>
                      <w:rFonts w:cs="Arial"/>
                      <w:color w:val="000000"/>
                      <w:sz w:val="20"/>
                      <w:lang w:eastAsia="de-DE"/>
                    </w:rPr>
                  </w:rPrChange>
                </w:rPr>
                <w:br/>
                <w:t xml:space="preserve">+ Writing Practice allows learners to submit assignments to a trainer for review. Every project is graded, </w:t>
              </w:r>
              <w:proofErr w:type="gramStart"/>
              <w:r w:rsidRPr="00E04425">
                <w:rPr>
                  <w:rFonts w:cs="Arial"/>
                  <w:color w:val="000000"/>
                  <w:sz w:val="20"/>
                  <w:lang w:val="en-US" w:eastAsia="de-DE"/>
                  <w:rPrChange w:id="200" w:author="Bauer Kerstin" w:date="2021-09-07T23:50:00Z">
                    <w:rPr>
                      <w:rFonts w:cs="Arial"/>
                      <w:color w:val="000000"/>
                      <w:sz w:val="20"/>
                      <w:lang w:eastAsia="de-DE"/>
                    </w:rPr>
                  </w:rPrChange>
                </w:rPr>
                <w:t>corrected</w:t>
              </w:r>
              <w:proofErr w:type="gramEnd"/>
              <w:r w:rsidRPr="00E04425">
                <w:rPr>
                  <w:rFonts w:cs="Arial"/>
                  <w:color w:val="000000"/>
                  <w:sz w:val="20"/>
                  <w:lang w:val="en-US" w:eastAsia="de-DE"/>
                  <w:rPrChange w:id="201" w:author="Bauer Kerstin" w:date="2021-09-07T23:50:00Z">
                    <w:rPr>
                      <w:rFonts w:cs="Arial"/>
                      <w:color w:val="000000"/>
                      <w:sz w:val="20"/>
                      <w:lang w:eastAsia="de-DE"/>
                    </w:rPr>
                  </w:rPrChange>
                </w:rPr>
                <w:t xml:space="preserve"> and marked </w:t>
              </w:r>
              <w:proofErr w:type="spellStart"/>
              <w:r w:rsidRPr="00E04425">
                <w:rPr>
                  <w:rFonts w:cs="Arial"/>
                  <w:color w:val="000000"/>
                  <w:sz w:val="20"/>
                  <w:lang w:val="en-US" w:eastAsia="de-DE"/>
                  <w:rPrChange w:id="202" w:author="Bauer Kerstin" w:date="2021-09-07T23:50:00Z">
                    <w:rPr>
                      <w:rFonts w:cs="Arial"/>
                      <w:color w:val="000000"/>
                      <w:sz w:val="20"/>
                      <w:lang w:eastAsia="de-DE"/>
                    </w:rPr>
                  </w:rPrChange>
                </w:rPr>
                <w:t>upwith</w:t>
              </w:r>
              <w:proofErr w:type="spellEnd"/>
              <w:r w:rsidRPr="00E04425">
                <w:rPr>
                  <w:rFonts w:cs="Arial"/>
                  <w:color w:val="000000"/>
                  <w:sz w:val="20"/>
                  <w:lang w:val="en-US" w:eastAsia="de-DE"/>
                  <w:rPrChange w:id="203" w:author="Bauer Kerstin" w:date="2021-09-07T23:50:00Z">
                    <w:rPr>
                      <w:rFonts w:cs="Arial"/>
                      <w:color w:val="000000"/>
                      <w:sz w:val="20"/>
                      <w:lang w:eastAsia="de-DE"/>
                    </w:rPr>
                  </w:rPrChange>
                </w:rPr>
                <w:t xml:space="preserve"> style suggestions and feedback.</w:t>
              </w:r>
            </w:ins>
          </w:p>
        </w:tc>
        <w:tc>
          <w:tcPr>
            <w:tcW w:w="2380" w:type="dxa"/>
            <w:tcBorders>
              <w:top w:val="nil"/>
              <w:left w:val="nil"/>
              <w:bottom w:val="single" w:sz="4" w:space="0" w:color="auto"/>
              <w:right w:val="single" w:sz="4" w:space="0" w:color="auto"/>
            </w:tcBorders>
            <w:shd w:val="clear" w:color="auto" w:fill="auto"/>
            <w:noWrap/>
            <w:vAlign w:val="center"/>
            <w:hideMark/>
            <w:tcPrChange w:id="204" w:author="Bauer Kerstin" w:date="2021-09-07T23:51:00Z">
              <w:tcPr>
                <w:tcW w:w="2380" w:type="dxa"/>
                <w:tcBorders>
                  <w:top w:val="nil"/>
                  <w:left w:val="nil"/>
                  <w:bottom w:val="single" w:sz="4" w:space="0" w:color="auto"/>
                  <w:right w:val="single" w:sz="4" w:space="0" w:color="auto"/>
                </w:tcBorders>
                <w:shd w:val="clear" w:color="auto" w:fill="auto"/>
                <w:noWrap/>
                <w:vAlign w:val="center"/>
                <w:hideMark/>
              </w:tcPr>
            </w:tcPrChange>
          </w:tcPr>
          <w:p w14:paraId="484E37CE" w14:textId="2D5268E4" w:rsidR="00E04425" w:rsidRPr="00E04425" w:rsidRDefault="00E04425" w:rsidP="00E04425">
            <w:pPr>
              <w:spacing w:after="0" w:line="240" w:lineRule="auto"/>
              <w:jc w:val="center"/>
              <w:rPr>
                <w:ins w:id="205" w:author="Bauer Kerstin" w:date="2021-09-07T23:50:00Z"/>
                <w:rFonts w:cs="Arial"/>
                <w:b/>
                <w:bCs/>
                <w:color w:val="000000"/>
                <w:sz w:val="20"/>
                <w:lang w:eastAsia="de-DE"/>
              </w:rPr>
            </w:pPr>
            <w:ins w:id="206" w:author="Bauer Kerstin" w:date="2021-09-07T23:50:00Z">
              <w:r w:rsidRPr="00E04425">
                <w:rPr>
                  <w:rFonts w:cs="Arial"/>
                  <w:b/>
                  <w:bCs/>
                  <w:color w:val="000000"/>
                  <w:sz w:val="20"/>
                  <w:lang w:eastAsia="de-DE"/>
                </w:rPr>
                <w:t xml:space="preserve">12 </w:t>
              </w:r>
              <w:proofErr w:type="spellStart"/>
              <w:r w:rsidRPr="00E04425">
                <w:rPr>
                  <w:rFonts w:cs="Arial"/>
                  <w:b/>
                  <w:bCs/>
                  <w:color w:val="000000"/>
                  <w:sz w:val="20"/>
                  <w:lang w:eastAsia="de-DE"/>
                </w:rPr>
                <w:t>month</w:t>
              </w:r>
            </w:ins>
            <w:ins w:id="207" w:author="Bauer Kerstin" w:date="2021-09-07T23:53:00Z">
              <w:r w:rsidR="00AA0A20">
                <w:rPr>
                  <w:rFonts w:cs="Arial"/>
                  <w:b/>
                  <w:bCs/>
                  <w:color w:val="000000"/>
                  <w:sz w:val="20"/>
                  <w:lang w:eastAsia="de-DE"/>
                </w:rPr>
                <w:t>s</w:t>
              </w:r>
            </w:ins>
            <w:proofErr w:type="spellEnd"/>
          </w:p>
        </w:tc>
        <w:tc>
          <w:tcPr>
            <w:tcW w:w="1900" w:type="dxa"/>
            <w:tcBorders>
              <w:top w:val="nil"/>
              <w:left w:val="nil"/>
              <w:bottom w:val="single" w:sz="4" w:space="0" w:color="auto"/>
              <w:right w:val="single" w:sz="4" w:space="0" w:color="auto"/>
            </w:tcBorders>
            <w:shd w:val="clear" w:color="auto" w:fill="auto"/>
            <w:noWrap/>
            <w:vAlign w:val="center"/>
            <w:hideMark/>
            <w:tcPrChange w:id="208" w:author="Bauer Kerstin" w:date="2021-09-07T23:51:00Z">
              <w:tcPr>
                <w:tcW w:w="1900" w:type="dxa"/>
                <w:tcBorders>
                  <w:top w:val="nil"/>
                  <w:left w:val="nil"/>
                  <w:bottom w:val="single" w:sz="4" w:space="0" w:color="auto"/>
                  <w:right w:val="single" w:sz="4" w:space="0" w:color="auto"/>
                </w:tcBorders>
                <w:shd w:val="clear" w:color="auto" w:fill="auto"/>
                <w:noWrap/>
                <w:vAlign w:val="center"/>
                <w:hideMark/>
              </w:tcPr>
            </w:tcPrChange>
          </w:tcPr>
          <w:p w14:paraId="7BBFC2CF" w14:textId="77777777" w:rsidR="00E04425" w:rsidRPr="00E04425" w:rsidRDefault="00E04425" w:rsidP="00E04425">
            <w:pPr>
              <w:spacing w:after="0" w:line="240" w:lineRule="auto"/>
              <w:jc w:val="center"/>
              <w:rPr>
                <w:ins w:id="209" w:author="Bauer Kerstin" w:date="2021-09-07T23:50:00Z"/>
                <w:rFonts w:cs="Arial"/>
                <w:b/>
                <w:bCs/>
                <w:color w:val="000000"/>
                <w:sz w:val="20"/>
                <w:lang w:eastAsia="de-DE"/>
              </w:rPr>
            </w:pPr>
            <w:ins w:id="210" w:author="Bauer Kerstin" w:date="2021-09-07T23:50:00Z">
              <w:r w:rsidRPr="00E04425">
                <w:rPr>
                  <w:rFonts w:cs="Arial"/>
                  <w:b/>
                  <w:bCs/>
                  <w:color w:val="000000"/>
                  <w:sz w:val="20"/>
                  <w:lang w:eastAsia="de-DE"/>
                </w:rPr>
                <w:t>180 €</w:t>
              </w:r>
            </w:ins>
          </w:p>
        </w:tc>
      </w:tr>
      <w:tr w:rsidR="00E04425" w:rsidRPr="00E04425" w14:paraId="75936077" w14:textId="77777777" w:rsidTr="00E04425">
        <w:trPr>
          <w:trHeight w:val="780"/>
          <w:jc w:val="center"/>
          <w:ins w:id="211" w:author="Bauer Kerstin" w:date="2021-09-07T23:50:00Z"/>
          <w:trPrChange w:id="212" w:author="Bauer Kerstin" w:date="2021-09-07T23:51:00Z">
            <w:trPr>
              <w:trHeight w:val="780"/>
            </w:trPr>
          </w:trPrChange>
        </w:trPr>
        <w:tc>
          <w:tcPr>
            <w:tcW w:w="600" w:type="dxa"/>
            <w:tcBorders>
              <w:top w:val="nil"/>
              <w:left w:val="single" w:sz="8" w:space="0" w:color="auto"/>
              <w:bottom w:val="single" w:sz="4" w:space="0" w:color="auto"/>
              <w:right w:val="single" w:sz="4" w:space="0" w:color="auto"/>
            </w:tcBorders>
            <w:shd w:val="clear" w:color="000000" w:fill="F2F2F2"/>
            <w:noWrap/>
            <w:vAlign w:val="center"/>
            <w:hideMark/>
            <w:tcPrChange w:id="213" w:author="Bauer Kerstin" w:date="2021-09-07T23:51:00Z">
              <w:tcPr>
                <w:tcW w:w="600" w:type="dxa"/>
                <w:tcBorders>
                  <w:top w:val="nil"/>
                  <w:left w:val="single" w:sz="8" w:space="0" w:color="auto"/>
                  <w:bottom w:val="single" w:sz="4" w:space="0" w:color="auto"/>
                  <w:right w:val="single" w:sz="4" w:space="0" w:color="auto"/>
                </w:tcBorders>
                <w:shd w:val="clear" w:color="000000" w:fill="F2F2F2"/>
                <w:noWrap/>
                <w:vAlign w:val="center"/>
                <w:hideMark/>
              </w:tcPr>
            </w:tcPrChange>
          </w:tcPr>
          <w:p w14:paraId="79A1E69E" w14:textId="77777777" w:rsidR="00E04425" w:rsidRPr="00E04425" w:rsidRDefault="00E04425" w:rsidP="00E04425">
            <w:pPr>
              <w:spacing w:after="0" w:line="240" w:lineRule="auto"/>
              <w:jc w:val="center"/>
              <w:rPr>
                <w:ins w:id="214" w:author="Bauer Kerstin" w:date="2021-09-07T23:50:00Z"/>
                <w:rFonts w:cs="Arial"/>
                <w:b/>
                <w:bCs/>
                <w:color w:val="000000"/>
                <w:sz w:val="20"/>
                <w:lang w:eastAsia="de-DE"/>
              </w:rPr>
            </w:pPr>
            <w:ins w:id="215" w:author="Bauer Kerstin" w:date="2021-09-07T23:50:00Z">
              <w:r w:rsidRPr="00E04425">
                <w:rPr>
                  <w:rFonts w:cs="Arial"/>
                  <w:b/>
                  <w:bCs/>
                  <w:color w:val="000000"/>
                  <w:sz w:val="20"/>
                  <w:lang w:eastAsia="de-DE"/>
                </w:rPr>
                <w:t>1a</w:t>
              </w:r>
            </w:ins>
          </w:p>
        </w:tc>
        <w:tc>
          <w:tcPr>
            <w:tcW w:w="2460" w:type="dxa"/>
            <w:tcBorders>
              <w:top w:val="nil"/>
              <w:left w:val="nil"/>
              <w:bottom w:val="single" w:sz="4" w:space="0" w:color="auto"/>
              <w:right w:val="single" w:sz="4" w:space="0" w:color="auto"/>
            </w:tcBorders>
            <w:shd w:val="clear" w:color="000000" w:fill="F2F2F2"/>
            <w:vAlign w:val="center"/>
            <w:hideMark/>
            <w:tcPrChange w:id="216" w:author="Bauer Kerstin" w:date="2021-09-07T23:51:00Z">
              <w:tcPr>
                <w:tcW w:w="2460" w:type="dxa"/>
                <w:tcBorders>
                  <w:top w:val="nil"/>
                  <w:left w:val="nil"/>
                  <w:bottom w:val="single" w:sz="4" w:space="0" w:color="auto"/>
                  <w:right w:val="single" w:sz="4" w:space="0" w:color="auto"/>
                </w:tcBorders>
                <w:shd w:val="clear" w:color="000000" w:fill="F2F2F2"/>
                <w:vAlign w:val="center"/>
                <w:hideMark/>
              </w:tcPr>
            </w:tcPrChange>
          </w:tcPr>
          <w:p w14:paraId="1F02B916" w14:textId="77777777" w:rsidR="00E04425" w:rsidRDefault="00E04425" w:rsidP="00E04425">
            <w:pPr>
              <w:spacing w:after="0" w:line="240" w:lineRule="auto"/>
              <w:jc w:val="center"/>
              <w:rPr>
                <w:ins w:id="217" w:author="Bauer Kerstin" w:date="2021-09-07T23:58:00Z"/>
                <w:rFonts w:cs="Arial"/>
                <w:b/>
                <w:bCs/>
                <w:i/>
                <w:iCs/>
                <w:color w:val="000000"/>
                <w:sz w:val="20"/>
                <w:lang w:eastAsia="de-DE"/>
              </w:rPr>
            </w:pPr>
            <w:ins w:id="218" w:author="Bauer Kerstin" w:date="2021-09-07T23:50:00Z">
              <w:r w:rsidRPr="00E04425">
                <w:rPr>
                  <w:rFonts w:cs="Arial"/>
                  <w:b/>
                  <w:bCs/>
                  <w:i/>
                  <w:iCs/>
                  <w:color w:val="000000"/>
                  <w:sz w:val="20"/>
                  <w:lang w:eastAsia="de-DE"/>
                </w:rPr>
                <w:t>learnship Solo</w:t>
              </w:r>
              <w:r w:rsidRPr="00E04425">
                <w:rPr>
                  <w:rFonts w:cs="Arial"/>
                  <w:b/>
                  <w:bCs/>
                  <w:i/>
                  <w:iCs/>
                  <w:color w:val="000000"/>
                  <w:sz w:val="20"/>
                  <w:lang w:eastAsia="de-DE"/>
                </w:rPr>
                <w:br/>
                <w:t>ENGLISH</w:t>
              </w:r>
            </w:ins>
          </w:p>
          <w:p w14:paraId="35664FE7" w14:textId="77777777" w:rsidR="00BC701C" w:rsidRDefault="00BC701C" w:rsidP="00E04425">
            <w:pPr>
              <w:spacing w:after="0" w:line="240" w:lineRule="auto"/>
              <w:jc w:val="center"/>
              <w:rPr>
                <w:ins w:id="219" w:author="Bauer Kerstin" w:date="2021-09-07T23:58:00Z"/>
                <w:rFonts w:cs="Arial"/>
                <w:b/>
                <w:bCs/>
                <w:i/>
                <w:iCs/>
                <w:color w:val="000000"/>
                <w:sz w:val="20"/>
                <w:lang w:eastAsia="de-DE"/>
              </w:rPr>
            </w:pPr>
          </w:p>
          <w:p w14:paraId="4AE9493C" w14:textId="77777777" w:rsidR="00BC701C" w:rsidRDefault="00BC701C" w:rsidP="00E04425">
            <w:pPr>
              <w:spacing w:after="0" w:line="240" w:lineRule="auto"/>
              <w:jc w:val="center"/>
              <w:rPr>
                <w:ins w:id="220" w:author="Bauer Kerstin" w:date="2021-09-07T23:59:00Z"/>
                <w:rFonts w:cs="Arial"/>
                <w:b/>
                <w:bCs/>
                <w:i/>
                <w:iCs/>
                <w:color w:val="000000"/>
                <w:sz w:val="20"/>
                <w:lang w:eastAsia="de-DE"/>
              </w:rPr>
            </w:pPr>
            <w:ins w:id="221" w:author="Bauer Kerstin" w:date="2021-09-07T23:58:00Z">
              <w:r>
                <w:rPr>
                  <w:rFonts w:cs="Arial"/>
                  <w:b/>
                  <w:bCs/>
                  <w:i/>
                  <w:iCs/>
                  <w:color w:val="000000"/>
                  <w:sz w:val="20"/>
                  <w:lang w:eastAsia="de-DE"/>
                </w:rPr>
                <w:t xml:space="preserve">incl. </w:t>
              </w:r>
            </w:ins>
            <w:proofErr w:type="spellStart"/>
            <w:ins w:id="222" w:author="Bauer Kerstin" w:date="2021-09-07T23:59:00Z">
              <w:r>
                <w:rPr>
                  <w:rFonts w:cs="Arial"/>
                  <w:b/>
                  <w:bCs/>
                  <w:i/>
                  <w:iCs/>
                  <w:color w:val="000000"/>
                  <w:sz w:val="20"/>
                  <w:lang w:eastAsia="de-DE"/>
                </w:rPr>
                <w:t>TwT</w:t>
              </w:r>
              <w:proofErr w:type="spellEnd"/>
              <w:r>
                <w:rPr>
                  <w:rFonts w:cs="Arial"/>
                  <w:b/>
                  <w:bCs/>
                  <w:i/>
                  <w:iCs/>
                  <w:color w:val="000000"/>
                  <w:sz w:val="20"/>
                  <w:lang w:eastAsia="de-DE"/>
                </w:rPr>
                <w:t xml:space="preserve"> </w:t>
              </w:r>
              <w:proofErr w:type="spellStart"/>
              <w:r>
                <w:rPr>
                  <w:rFonts w:cs="Arial"/>
                  <w:b/>
                  <w:bCs/>
                  <w:i/>
                  <w:iCs/>
                  <w:color w:val="000000"/>
                  <w:sz w:val="20"/>
                  <w:lang w:eastAsia="de-DE"/>
                </w:rPr>
                <w:t>unlimited</w:t>
              </w:r>
              <w:proofErr w:type="spellEnd"/>
              <w:r>
                <w:rPr>
                  <w:rFonts w:cs="Arial"/>
                  <w:b/>
                  <w:bCs/>
                  <w:i/>
                  <w:iCs/>
                  <w:color w:val="000000"/>
                  <w:sz w:val="20"/>
                  <w:lang w:eastAsia="de-DE"/>
                </w:rPr>
                <w:t xml:space="preserve"> </w:t>
              </w:r>
            </w:ins>
          </w:p>
          <w:p w14:paraId="53192EF0" w14:textId="72AB5F8E" w:rsidR="00BC701C" w:rsidRPr="00E04425" w:rsidRDefault="00BC701C" w:rsidP="00BC701C">
            <w:pPr>
              <w:spacing w:after="0" w:line="240" w:lineRule="auto"/>
              <w:rPr>
                <w:ins w:id="223" w:author="Bauer Kerstin" w:date="2021-09-07T23:50:00Z"/>
                <w:rFonts w:cs="Arial"/>
                <w:b/>
                <w:bCs/>
                <w:i/>
                <w:iCs/>
                <w:color w:val="000000"/>
                <w:sz w:val="20"/>
                <w:lang w:eastAsia="de-DE"/>
              </w:rPr>
              <w:pPrChange w:id="224" w:author="Bauer Kerstin" w:date="2021-09-07T23:59:00Z">
                <w:pPr>
                  <w:spacing w:after="0" w:line="240" w:lineRule="auto"/>
                  <w:jc w:val="center"/>
                </w:pPr>
              </w:pPrChange>
            </w:pPr>
          </w:p>
        </w:tc>
        <w:tc>
          <w:tcPr>
            <w:tcW w:w="8580" w:type="dxa"/>
            <w:tcBorders>
              <w:top w:val="nil"/>
              <w:left w:val="nil"/>
              <w:bottom w:val="single" w:sz="4" w:space="0" w:color="auto"/>
              <w:right w:val="single" w:sz="4" w:space="0" w:color="auto"/>
            </w:tcBorders>
            <w:shd w:val="clear" w:color="000000" w:fill="F2F2F2"/>
            <w:vAlign w:val="center"/>
            <w:hideMark/>
            <w:tcPrChange w:id="225" w:author="Bauer Kerstin" w:date="2021-09-07T23:51:00Z">
              <w:tcPr>
                <w:tcW w:w="8580" w:type="dxa"/>
                <w:tcBorders>
                  <w:top w:val="nil"/>
                  <w:left w:val="nil"/>
                  <w:bottom w:val="single" w:sz="4" w:space="0" w:color="auto"/>
                  <w:right w:val="single" w:sz="4" w:space="0" w:color="auto"/>
                </w:tcBorders>
                <w:shd w:val="clear" w:color="000000" w:fill="F2F2F2"/>
                <w:vAlign w:val="center"/>
                <w:hideMark/>
              </w:tcPr>
            </w:tcPrChange>
          </w:tcPr>
          <w:p w14:paraId="082A8AA0" w14:textId="77777777" w:rsidR="00E04425" w:rsidRPr="00E04425" w:rsidRDefault="00E04425" w:rsidP="00E04425">
            <w:pPr>
              <w:spacing w:after="0" w:line="240" w:lineRule="auto"/>
              <w:jc w:val="left"/>
              <w:rPr>
                <w:ins w:id="226" w:author="Bauer Kerstin" w:date="2021-09-07T23:50:00Z"/>
                <w:rFonts w:cs="Arial"/>
                <w:color w:val="000000"/>
                <w:sz w:val="20"/>
                <w:lang w:eastAsia="de-DE"/>
              </w:rPr>
            </w:pPr>
            <w:ins w:id="227" w:author="Bauer Kerstin" w:date="2021-09-07T23:50:00Z">
              <w:r w:rsidRPr="00E04425">
                <w:rPr>
                  <w:rFonts w:cs="Arial"/>
                  <w:color w:val="000000"/>
                  <w:sz w:val="20"/>
                  <w:lang w:eastAsia="de-DE"/>
                </w:rPr>
                <w:t>See #1</w:t>
              </w:r>
            </w:ins>
          </w:p>
        </w:tc>
        <w:tc>
          <w:tcPr>
            <w:tcW w:w="2380" w:type="dxa"/>
            <w:tcBorders>
              <w:top w:val="nil"/>
              <w:left w:val="nil"/>
              <w:bottom w:val="single" w:sz="4" w:space="0" w:color="auto"/>
              <w:right w:val="single" w:sz="4" w:space="0" w:color="auto"/>
            </w:tcBorders>
            <w:shd w:val="clear" w:color="000000" w:fill="F2F2F2"/>
            <w:noWrap/>
            <w:vAlign w:val="center"/>
            <w:hideMark/>
            <w:tcPrChange w:id="228" w:author="Bauer Kerstin" w:date="2021-09-07T23:51:00Z">
              <w:tcPr>
                <w:tcW w:w="2380" w:type="dxa"/>
                <w:tcBorders>
                  <w:top w:val="nil"/>
                  <w:left w:val="nil"/>
                  <w:bottom w:val="single" w:sz="4" w:space="0" w:color="auto"/>
                  <w:right w:val="single" w:sz="4" w:space="0" w:color="auto"/>
                </w:tcBorders>
                <w:shd w:val="clear" w:color="000000" w:fill="F2F2F2"/>
                <w:noWrap/>
                <w:vAlign w:val="center"/>
                <w:hideMark/>
              </w:tcPr>
            </w:tcPrChange>
          </w:tcPr>
          <w:p w14:paraId="6314E301" w14:textId="4D8EB7FD" w:rsidR="00E04425" w:rsidRPr="00E04425" w:rsidRDefault="00E04425" w:rsidP="00E04425">
            <w:pPr>
              <w:spacing w:after="0" w:line="240" w:lineRule="auto"/>
              <w:jc w:val="center"/>
              <w:rPr>
                <w:ins w:id="229" w:author="Bauer Kerstin" w:date="2021-09-07T23:50:00Z"/>
                <w:rFonts w:cs="Arial"/>
                <w:b/>
                <w:bCs/>
                <w:color w:val="000000"/>
                <w:sz w:val="20"/>
                <w:lang w:eastAsia="de-DE"/>
              </w:rPr>
            </w:pPr>
            <w:ins w:id="230" w:author="Bauer Kerstin" w:date="2021-09-07T23:50:00Z">
              <w:r w:rsidRPr="00E04425">
                <w:rPr>
                  <w:rFonts w:cs="Arial"/>
                  <w:b/>
                  <w:bCs/>
                  <w:color w:val="000000"/>
                  <w:sz w:val="20"/>
                  <w:lang w:eastAsia="de-DE"/>
                </w:rPr>
                <w:t xml:space="preserve">12 </w:t>
              </w:r>
              <w:proofErr w:type="spellStart"/>
              <w:r w:rsidRPr="00E04425">
                <w:rPr>
                  <w:rFonts w:cs="Arial"/>
                  <w:b/>
                  <w:bCs/>
                  <w:color w:val="000000"/>
                  <w:sz w:val="20"/>
                  <w:lang w:eastAsia="de-DE"/>
                </w:rPr>
                <w:t>month</w:t>
              </w:r>
            </w:ins>
            <w:ins w:id="231" w:author="Bauer Kerstin" w:date="2021-09-07T23:53:00Z">
              <w:r w:rsidR="00AA0A20">
                <w:rPr>
                  <w:rFonts w:cs="Arial"/>
                  <w:b/>
                  <w:bCs/>
                  <w:color w:val="000000"/>
                  <w:sz w:val="20"/>
                  <w:lang w:eastAsia="de-DE"/>
                </w:rPr>
                <w:t>s</w:t>
              </w:r>
            </w:ins>
            <w:proofErr w:type="spellEnd"/>
          </w:p>
        </w:tc>
        <w:tc>
          <w:tcPr>
            <w:tcW w:w="1900" w:type="dxa"/>
            <w:tcBorders>
              <w:top w:val="nil"/>
              <w:left w:val="nil"/>
              <w:bottom w:val="single" w:sz="4" w:space="0" w:color="auto"/>
              <w:right w:val="single" w:sz="4" w:space="0" w:color="auto"/>
            </w:tcBorders>
            <w:shd w:val="clear" w:color="000000" w:fill="F2F2F2"/>
            <w:noWrap/>
            <w:vAlign w:val="center"/>
            <w:hideMark/>
            <w:tcPrChange w:id="232" w:author="Bauer Kerstin" w:date="2021-09-07T23:51:00Z">
              <w:tcPr>
                <w:tcW w:w="1900" w:type="dxa"/>
                <w:tcBorders>
                  <w:top w:val="nil"/>
                  <w:left w:val="nil"/>
                  <w:bottom w:val="single" w:sz="4" w:space="0" w:color="auto"/>
                  <w:right w:val="single" w:sz="4" w:space="0" w:color="auto"/>
                </w:tcBorders>
                <w:shd w:val="clear" w:color="000000" w:fill="F2F2F2"/>
                <w:noWrap/>
                <w:vAlign w:val="center"/>
                <w:hideMark/>
              </w:tcPr>
            </w:tcPrChange>
          </w:tcPr>
          <w:p w14:paraId="3355971F" w14:textId="77777777" w:rsidR="00E04425" w:rsidRPr="00E04425" w:rsidRDefault="00E04425" w:rsidP="00E04425">
            <w:pPr>
              <w:spacing w:after="0" w:line="240" w:lineRule="auto"/>
              <w:jc w:val="center"/>
              <w:rPr>
                <w:ins w:id="233" w:author="Bauer Kerstin" w:date="2021-09-07T23:50:00Z"/>
                <w:rFonts w:cs="Arial"/>
                <w:b/>
                <w:bCs/>
                <w:color w:val="000000"/>
                <w:sz w:val="20"/>
                <w:lang w:eastAsia="de-DE"/>
              </w:rPr>
            </w:pPr>
            <w:ins w:id="234" w:author="Bauer Kerstin" w:date="2021-09-07T23:50:00Z">
              <w:r w:rsidRPr="00E04425">
                <w:rPr>
                  <w:rFonts w:cs="Arial"/>
                  <w:b/>
                  <w:bCs/>
                  <w:color w:val="000000"/>
                  <w:sz w:val="20"/>
                  <w:lang w:eastAsia="de-DE"/>
                </w:rPr>
                <w:t>230 €</w:t>
              </w:r>
            </w:ins>
          </w:p>
        </w:tc>
      </w:tr>
      <w:tr w:rsidR="00E04425" w:rsidRPr="00E04425" w14:paraId="4C729948" w14:textId="77777777" w:rsidTr="00E04425">
        <w:trPr>
          <w:trHeight w:val="1020"/>
          <w:jc w:val="center"/>
          <w:ins w:id="235" w:author="Bauer Kerstin" w:date="2021-09-07T23:50:00Z"/>
          <w:trPrChange w:id="236" w:author="Bauer Kerstin" w:date="2021-09-07T23:51:00Z">
            <w:trPr>
              <w:trHeight w:val="1020"/>
            </w:trPr>
          </w:trPrChange>
        </w:trPr>
        <w:tc>
          <w:tcPr>
            <w:tcW w:w="600" w:type="dxa"/>
            <w:tcBorders>
              <w:top w:val="nil"/>
              <w:left w:val="single" w:sz="8" w:space="0" w:color="auto"/>
              <w:bottom w:val="single" w:sz="4" w:space="0" w:color="auto"/>
              <w:right w:val="single" w:sz="4" w:space="0" w:color="auto"/>
            </w:tcBorders>
            <w:shd w:val="clear" w:color="auto" w:fill="auto"/>
            <w:noWrap/>
            <w:vAlign w:val="center"/>
            <w:hideMark/>
            <w:tcPrChange w:id="237" w:author="Bauer Kerstin" w:date="2021-09-07T23:51:00Z">
              <w:tcPr>
                <w:tcW w:w="60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31E8BE20" w14:textId="77777777" w:rsidR="00E04425" w:rsidRPr="00E04425" w:rsidRDefault="00E04425" w:rsidP="00E04425">
            <w:pPr>
              <w:spacing w:after="0" w:line="240" w:lineRule="auto"/>
              <w:jc w:val="center"/>
              <w:rPr>
                <w:ins w:id="238" w:author="Bauer Kerstin" w:date="2021-09-07T23:50:00Z"/>
                <w:rFonts w:cs="Arial"/>
                <w:b/>
                <w:bCs/>
                <w:color w:val="000000"/>
                <w:sz w:val="20"/>
                <w:lang w:eastAsia="de-DE"/>
              </w:rPr>
            </w:pPr>
            <w:ins w:id="239" w:author="Bauer Kerstin" w:date="2021-09-07T23:50:00Z">
              <w:r w:rsidRPr="00E04425">
                <w:rPr>
                  <w:rFonts w:cs="Arial"/>
                  <w:b/>
                  <w:bCs/>
                  <w:color w:val="000000"/>
                  <w:sz w:val="20"/>
                  <w:lang w:eastAsia="de-DE"/>
                </w:rPr>
                <w:lastRenderedPageBreak/>
                <w:t>2</w:t>
              </w:r>
            </w:ins>
          </w:p>
        </w:tc>
        <w:tc>
          <w:tcPr>
            <w:tcW w:w="2460" w:type="dxa"/>
            <w:tcBorders>
              <w:top w:val="nil"/>
              <w:left w:val="nil"/>
              <w:bottom w:val="single" w:sz="4" w:space="0" w:color="auto"/>
              <w:right w:val="single" w:sz="4" w:space="0" w:color="auto"/>
            </w:tcBorders>
            <w:shd w:val="clear" w:color="auto" w:fill="auto"/>
            <w:vAlign w:val="center"/>
            <w:hideMark/>
            <w:tcPrChange w:id="240" w:author="Bauer Kerstin" w:date="2021-09-07T23:51:00Z">
              <w:tcPr>
                <w:tcW w:w="2460" w:type="dxa"/>
                <w:tcBorders>
                  <w:top w:val="nil"/>
                  <w:left w:val="nil"/>
                  <w:bottom w:val="single" w:sz="4" w:space="0" w:color="auto"/>
                  <w:right w:val="single" w:sz="4" w:space="0" w:color="auto"/>
                </w:tcBorders>
                <w:shd w:val="clear" w:color="auto" w:fill="auto"/>
                <w:vAlign w:val="center"/>
                <w:hideMark/>
              </w:tcPr>
            </w:tcPrChange>
          </w:tcPr>
          <w:p w14:paraId="33A2BFAE" w14:textId="77777777" w:rsidR="00E04425" w:rsidRDefault="00E04425" w:rsidP="00E04425">
            <w:pPr>
              <w:spacing w:after="0" w:line="240" w:lineRule="auto"/>
              <w:jc w:val="center"/>
              <w:rPr>
                <w:ins w:id="241" w:author="Bauer Kerstin" w:date="2021-09-08T00:02:00Z"/>
                <w:rFonts w:cs="Arial"/>
                <w:b/>
                <w:bCs/>
                <w:i/>
                <w:iCs/>
                <w:color w:val="000000"/>
                <w:sz w:val="20"/>
                <w:lang w:eastAsia="de-DE"/>
              </w:rPr>
            </w:pPr>
            <w:ins w:id="242" w:author="Bauer Kerstin" w:date="2021-09-07T23:50:00Z">
              <w:r w:rsidRPr="00E04425">
                <w:rPr>
                  <w:rFonts w:cs="Arial"/>
                  <w:b/>
                  <w:bCs/>
                  <w:i/>
                  <w:iCs/>
                  <w:color w:val="000000"/>
                  <w:sz w:val="20"/>
                  <w:lang w:eastAsia="de-DE"/>
                </w:rPr>
                <w:t>learnship Solo</w:t>
              </w:r>
              <w:r w:rsidRPr="00E04425">
                <w:rPr>
                  <w:rFonts w:cs="Arial"/>
                  <w:b/>
                  <w:bCs/>
                  <w:i/>
                  <w:iCs/>
                  <w:color w:val="000000"/>
                  <w:sz w:val="20"/>
                  <w:lang w:eastAsia="de-DE"/>
                </w:rPr>
                <w:br/>
                <w:t>GERMAN</w:t>
              </w:r>
            </w:ins>
          </w:p>
          <w:p w14:paraId="70E9E2E0" w14:textId="77777777" w:rsidR="00BC701C" w:rsidRDefault="00BC701C" w:rsidP="00E04425">
            <w:pPr>
              <w:spacing w:after="0" w:line="240" w:lineRule="auto"/>
              <w:jc w:val="center"/>
              <w:rPr>
                <w:ins w:id="243" w:author="Bauer Kerstin" w:date="2021-09-08T00:02:00Z"/>
                <w:rFonts w:cs="Arial"/>
                <w:b/>
                <w:bCs/>
                <w:i/>
                <w:iCs/>
                <w:color w:val="000000"/>
                <w:sz w:val="20"/>
                <w:lang w:eastAsia="de-DE"/>
              </w:rPr>
            </w:pPr>
          </w:p>
          <w:p w14:paraId="122F8ADB" w14:textId="77777777" w:rsidR="00BC701C" w:rsidRDefault="00BC701C" w:rsidP="00E04425">
            <w:pPr>
              <w:spacing w:after="0" w:line="240" w:lineRule="auto"/>
              <w:jc w:val="center"/>
              <w:rPr>
                <w:ins w:id="244" w:author="Bauer Kerstin" w:date="2021-09-08T00:02:00Z"/>
                <w:rFonts w:cs="Arial"/>
                <w:b/>
                <w:bCs/>
                <w:i/>
                <w:iCs/>
                <w:color w:val="000000"/>
                <w:sz w:val="20"/>
                <w:lang w:val="en-US" w:eastAsia="de-DE"/>
              </w:rPr>
            </w:pPr>
            <w:ins w:id="245" w:author="Bauer Kerstin" w:date="2021-09-08T00:02:00Z">
              <w:r w:rsidRPr="005B0302">
                <w:rPr>
                  <w:rFonts w:cs="Arial"/>
                  <w:b/>
                  <w:bCs/>
                  <w:i/>
                  <w:iCs/>
                  <w:color w:val="000000"/>
                  <w:sz w:val="20"/>
                  <w:lang w:val="en-US" w:eastAsia="de-DE"/>
                </w:rPr>
                <w:t xml:space="preserve">incl. </w:t>
              </w:r>
              <w:proofErr w:type="spellStart"/>
              <w:r w:rsidRPr="005B0302">
                <w:rPr>
                  <w:rFonts w:cs="Arial"/>
                  <w:b/>
                  <w:bCs/>
                  <w:i/>
                  <w:iCs/>
                  <w:color w:val="000000"/>
                  <w:sz w:val="20"/>
                  <w:lang w:val="en-US" w:eastAsia="de-DE"/>
                </w:rPr>
                <w:t>TwT</w:t>
              </w:r>
              <w:proofErr w:type="spellEnd"/>
              <w:r w:rsidRPr="005B0302">
                <w:rPr>
                  <w:rFonts w:cs="Arial"/>
                  <w:b/>
                  <w:bCs/>
                  <w:i/>
                  <w:iCs/>
                  <w:color w:val="000000"/>
                  <w:sz w:val="20"/>
                  <w:lang w:val="en-US" w:eastAsia="de-DE"/>
                </w:rPr>
                <w:t xml:space="preserve"> 1x per w</w:t>
              </w:r>
              <w:r>
                <w:rPr>
                  <w:rFonts w:cs="Arial"/>
                  <w:b/>
                  <w:bCs/>
                  <w:i/>
                  <w:iCs/>
                  <w:color w:val="000000"/>
                  <w:sz w:val="20"/>
                  <w:lang w:val="en-US" w:eastAsia="de-DE"/>
                </w:rPr>
                <w:t>eek</w:t>
              </w:r>
            </w:ins>
          </w:p>
          <w:p w14:paraId="48D2A612" w14:textId="562CDD38" w:rsidR="00BC701C" w:rsidRPr="00BC701C" w:rsidRDefault="00BC701C" w:rsidP="00E04425">
            <w:pPr>
              <w:spacing w:after="0" w:line="240" w:lineRule="auto"/>
              <w:jc w:val="center"/>
              <w:rPr>
                <w:ins w:id="246" w:author="Bauer Kerstin" w:date="2021-09-07T23:50:00Z"/>
                <w:rFonts w:cs="Arial"/>
                <w:b/>
                <w:bCs/>
                <w:i/>
                <w:iCs/>
                <w:color w:val="000000"/>
                <w:sz w:val="20"/>
                <w:lang w:val="en-US" w:eastAsia="de-DE"/>
                <w:rPrChange w:id="247" w:author="Bauer Kerstin" w:date="2021-09-08T00:02:00Z">
                  <w:rPr>
                    <w:ins w:id="248" w:author="Bauer Kerstin" w:date="2021-09-07T23:50:00Z"/>
                    <w:rFonts w:cs="Arial"/>
                    <w:b/>
                    <w:bCs/>
                    <w:i/>
                    <w:iCs/>
                    <w:color w:val="000000"/>
                    <w:sz w:val="20"/>
                    <w:lang w:eastAsia="de-DE"/>
                  </w:rPr>
                </w:rPrChange>
              </w:rPr>
            </w:pPr>
          </w:p>
        </w:tc>
        <w:tc>
          <w:tcPr>
            <w:tcW w:w="8580" w:type="dxa"/>
            <w:tcBorders>
              <w:top w:val="nil"/>
              <w:left w:val="nil"/>
              <w:bottom w:val="single" w:sz="4" w:space="0" w:color="auto"/>
              <w:right w:val="single" w:sz="4" w:space="0" w:color="auto"/>
            </w:tcBorders>
            <w:shd w:val="clear" w:color="auto" w:fill="auto"/>
            <w:vAlign w:val="center"/>
            <w:hideMark/>
            <w:tcPrChange w:id="249" w:author="Bauer Kerstin" w:date="2021-09-07T23:51:00Z">
              <w:tcPr>
                <w:tcW w:w="8580" w:type="dxa"/>
                <w:tcBorders>
                  <w:top w:val="nil"/>
                  <w:left w:val="nil"/>
                  <w:bottom w:val="single" w:sz="4" w:space="0" w:color="auto"/>
                  <w:right w:val="single" w:sz="4" w:space="0" w:color="auto"/>
                </w:tcBorders>
                <w:shd w:val="clear" w:color="auto" w:fill="auto"/>
                <w:vAlign w:val="center"/>
                <w:hideMark/>
              </w:tcPr>
            </w:tcPrChange>
          </w:tcPr>
          <w:p w14:paraId="5439CF36" w14:textId="7F0DDE7D" w:rsidR="00E04425" w:rsidRPr="00264EB0" w:rsidRDefault="00E04425" w:rsidP="00E04425">
            <w:pPr>
              <w:spacing w:after="0" w:line="240" w:lineRule="auto"/>
              <w:jc w:val="left"/>
              <w:rPr>
                <w:ins w:id="250" w:author="Bauer Kerstin" w:date="2021-09-07T23:50:00Z"/>
                <w:rFonts w:cs="Arial"/>
                <w:color w:val="000000"/>
                <w:sz w:val="20"/>
                <w:lang w:val="en-US" w:eastAsia="de-DE"/>
                <w:rPrChange w:id="251" w:author="Bauer Kerstin" w:date="2021-09-08T00:03:00Z">
                  <w:rPr>
                    <w:ins w:id="252" w:author="Bauer Kerstin" w:date="2021-09-07T23:50:00Z"/>
                    <w:rFonts w:cs="Arial"/>
                    <w:color w:val="000000"/>
                    <w:sz w:val="20"/>
                    <w:lang w:eastAsia="de-DE"/>
                  </w:rPr>
                </w:rPrChange>
              </w:rPr>
            </w:pPr>
            <w:ins w:id="253" w:author="Bauer Kerstin" w:date="2021-09-07T23:50:00Z">
              <w:r w:rsidRPr="00E04425">
                <w:rPr>
                  <w:rFonts w:cs="Arial"/>
                  <w:color w:val="000000"/>
                  <w:sz w:val="20"/>
                  <w:lang w:val="en-US" w:eastAsia="de-DE"/>
                  <w:rPrChange w:id="254" w:author="Bauer Kerstin" w:date="2021-09-07T23:50:00Z">
                    <w:rPr>
                      <w:rFonts w:cs="Arial"/>
                      <w:color w:val="000000"/>
                      <w:sz w:val="20"/>
                      <w:lang w:eastAsia="de-DE"/>
                    </w:rPr>
                  </w:rPrChange>
                </w:rPr>
                <w:t>• Access to Solo, digital self-paced learning, our award-winning curriculum that covers CEFR A1 to C1, allowing learners to</w:t>
              </w:r>
            </w:ins>
            <w:ins w:id="255" w:author="Bauer Kerstin" w:date="2021-09-08T00:03:00Z">
              <w:r w:rsidR="00264EB0">
                <w:rPr>
                  <w:rFonts w:cs="Arial"/>
                  <w:color w:val="000000"/>
                  <w:sz w:val="20"/>
                  <w:lang w:val="en-US" w:eastAsia="de-DE"/>
                </w:rPr>
                <w:t xml:space="preserve"> </w:t>
              </w:r>
            </w:ins>
            <w:ins w:id="256" w:author="Bauer Kerstin" w:date="2021-09-07T23:50:00Z">
              <w:r w:rsidRPr="00E04425">
                <w:rPr>
                  <w:rFonts w:cs="Arial"/>
                  <w:color w:val="000000"/>
                  <w:sz w:val="20"/>
                  <w:lang w:val="en-US" w:eastAsia="de-DE"/>
                  <w:rPrChange w:id="257" w:author="Bauer Kerstin" w:date="2021-09-07T23:50:00Z">
                    <w:rPr>
                      <w:rFonts w:cs="Arial"/>
                      <w:color w:val="000000"/>
                      <w:sz w:val="20"/>
                      <w:lang w:eastAsia="de-DE"/>
                    </w:rPr>
                  </w:rPrChange>
                </w:rPr>
                <w:t>progress from beginner to expert.</w:t>
              </w:r>
              <w:r w:rsidRPr="00E04425">
                <w:rPr>
                  <w:rFonts w:cs="Arial"/>
                  <w:color w:val="000000"/>
                  <w:sz w:val="20"/>
                  <w:lang w:val="en-US" w:eastAsia="de-DE"/>
                  <w:rPrChange w:id="258" w:author="Bauer Kerstin" w:date="2021-09-07T23:50:00Z">
                    <w:rPr>
                      <w:rFonts w:cs="Arial"/>
                      <w:color w:val="000000"/>
                      <w:sz w:val="20"/>
                      <w:lang w:eastAsia="de-DE"/>
                    </w:rPr>
                  </w:rPrChange>
                </w:rPr>
                <w:br/>
              </w:r>
              <w:r w:rsidRPr="00264EB0">
                <w:rPr>
                  <w:rFonts w:cs="Arial"/>
                  <w:color w:val="000000"/>
                  <w:sz w:val="20"/>
                  <w:lang w:val="en-US" w:eastAsia="de-DE"/>
                  <w:rPrChange w:id="259" w:author="Bauer Kerstin" w:date="2021-09-08T00:03:00Z">
                    <w:rPr>
                      <w:rFonts w:cs="Arial"/>
                      <w:color w:val="000000"/>
                      <w:sz w:val="20"/>
                      <w:lang w:eastAsia="de-DE"/>
                    </w:rPr>
                  </w:rPrChange>
                </w:rPr>
                <w:t>• Available from October 2021</w:t>
              </w:r>
            </w:ins>
          </w:p>
        </w:tc>
        <w:tc>
          <w:tcPr>
            <w:tcW w:w="2380" w:type="dxa"/>
            <w:tcBorders>
              <w:top w:val="nil"/>
              <w:left w:val="nil"/>
              <w:bottom w:val="single" w:sz="4" w:space="0" w:color="auto"/>
              <w:right w:val="single" w:sz="4" w:space="0" w:color="auto"/>
            </w:tcBorders>
            <w:shd w:val="clear" w:color="auto" w:fill="auto"/>
            <w:noWrap/>
            <w:vAlign w:val="center"/>
            <w:hideMark/>
            <w:tcPrChange w:id="260" w:author="Bauer Kerstin" w:date="2021-09-07T23:51:00Z">
              <w:tcPr>
                <w:tcW w:w="2380" w:type="dxa"/>
                <w:tcBorders>
                  <w:top w:val="nil"/>
                  <w:left w:val="nil"/>
                  <w:bottom w:val="single" w:sz="4" w:space="0" w:color="auto"/>
                  <w:right w:val="single" w:sz="4" w:space="0" w:color="auto"/>
                </w:tcBorders>
                <w:shd w:val="clear" w:color="auto" w:fill="auto"/>
                <w:noWrap/>
                <w:vAlign w:val="center"/>
                <w:hideMark/>
              </w:tcPr>
            </w:tcPrChange>
          </w:tcPr>
          <w:p w14:paraId="48CF402E" w14:textId="7735317C" w:rsidR="00E04425" w:rsidRPr="00E04425" w:rsidRDefault="00E04425" w:rsidP="00E04425">
            <w:pPr>
              <w:spacing w:after="0" w:line="240" w:lineRule="auto"/>
              <w:jc w:val="center"/>
              <w:rPr>
                <w:ins w:id="261" w:author="Bauer Kerstin" w:date="2021-09-07T23:50:00Z"/>
                <w:rFonts w:cs="Arial"/>
                <w:b/>
                <w:bCs/>
                <w:color w:val="000000"/>
                <w:sz w:val="20"/>
                <w:lang w:eastAsia="de-DE"/>
              </w:rPr>
            </w:pPr>
            <w:ins w:id="262" w:author="Bauer Kerstin" w:date="2021-09-07T23:50:00Z">
              <w:r w:rsidRPr="00E04425">
                <w:rPr>
                  <w:rFonts w:cs="Arial"/>
                  <w:b/>
                  <w:bCs/>
                  <w:color w:val="000000"/>
                  <w:sz w:val="20"/>
                  <w:lang w:eastAsia="de-DE"/>
                </w:rPr>
                <w:t xml:space="preserve">12 </w:t>
              </w:r>
              <w:proofErr w:type="spellStart"/>
              <w:r w:rsidRPr="00E04425">
                <w:rPr>
                  <w:rFonts w:cs="Arial"/>
                  <w:b/>
                  <w:bCs/>
                  <w:color w:val="000000"/>
                  <w:sz w:val="20"/>
                  <w:lang w:eastAsia="de-DE"/>
                </w:rPr>
                <w:t>month</w:t>
              </w:r>
            </w:ins>
            <w:ins w:id="263" w:author="Bauer Kerstin" w:date="2021-09-07T23:53:00Z">
              <w:r w:rsidR="00AA0A20">
                <w:rPr>
                  <w:rFonts w:cs="Arial"/>
                  <w:b/>
                  <w:bCs/>
                  <w:color w:val="000000"/>
                  <w:sz w:val="20"/>
                  <w:lang w:eastAsia="de-DE"/>
                </w:rPr>
                <w:t>s</w:t>
              </w:r>
            </w:ins>
            <w:proofErr w:type="spellEnd"/>
          </w:p>
        </w:tc>
        <w:tc>
          <w:tcPr>
            <w:tcW w:w="1900" w:type="dxa"/>
            <w:tcBorders>
              <w:top w:val="nil"/>
              <w:left w:val="nil"/>
              <w:bottom w:val="single" w:sz="4" w:space="0" w:color="auto"/>
              <w:right w:val="single" w:sz="4" w:space="0" w:color="auto"/>
            </w:tcBorders>
            <w:shd w:val="clear" w:color="auto" w:fill="auto"/>
            <w:noWrap/>
            <w:vAlign w:val="center"/>
            <w:hideMark/>
            <w:tcPrChange w:id="264" w:author="Bauer Kerstin" w:date="2021-09-07T23:51:00Z">
              <w:tcPr>
                <w:tcW w:w="1900" w:type="dxa"/>
                <w:tcBorders>
                  <w:top w:val="nil"/>
                  <w:left w:val="nil"/>
                  <w:bottom w:val="single" w:sz="4" w:space="0" w:color="auto"/>
                  <w:right w:val="single" w:sz="4" w:space="0" w:color="auto"/>
                </w:tcBorders>
                <w:shd w:val="clear" w:color="auto" w:fill="auto"/>
                <w:noWrap/>
                <w:vAlign w:val="center"/>
                <w:hideMark/>
              </w:tcPr>
            </w:tcPrChange>
          </w:tcPr>
          <w:p w14:paraId="51DDFE53" w14:textId="77777777" w:rsidR="00E04425" w:rsidRPr="00E04425" w:rsidRDefault="00E04425" w:rsidP="00E04425">
            <w:pPr>
              <w:spacing w:after="0" w:line="240" w:lineRule="auto"/>
              <w:jc w:val="center"/>
              <w:rPr>
                <w:ins w:id="265" w:author="Bauer Kerstin" w:date="2021-09-07T23:50:00Z"/>
                <w:rFonts w:cs="Arial"/>
                <w:b/>
                <w:bCs/>
                <w:color w:val="000000"/>
                <w:sz w:val="20"/>
                <w:lang w:eastAsia="de-DE"/>
              </w:rPr>
            </w:pPr>
            <w:ins w:id="266" w:author="Bauer Kerstin" w:date="2021-09-07T23:50:00Z">
              <w:r w:rsidRPr="00E04425">
                <w:rPr>
                  <w:rFonts w:cs="Arial"/>
                  <w:b/>
                  <w:bCs/>
                  <w:color w:val="000000"/>
                  <w:sz w:val="20"/>
                  <w:lang w:eastAsia="de-DE"/>
                </w:rPr>
                <w:t>200 €</w:t>
              </w:r>
            </w:ins>
          </w:p>
        </w:tc>
      </w:tr>
      <w:tr w:rsidR="00E04425" w:rsidRPr="00E04425" w14:paraId="0D048B35" w14:textId="77777777" w:rsidTr="00E04425">
        <w:trPr>
          <w:trHeight w:val="2550"/>
          <w:jc w:val="center"/>
          <w:ins w:id="267" w:author="Bauer Kerstin" w:date="2021-09-07T23:50:00Z"/>
          <w:trPrChange w:id="268" w:author="Bauer Kerstin" w:date="2021-09-07T23:51:00Z">
            <w:trPr>
              <w:trHeight w:val="2550"/>
            </w:trPr>
          </w:trPrChange>
        </w:trPr>
        <w:tc>
          <w:tcPr>
            <w:tcW w:w="600" w:type="dxa"/>
            <w:tcBorders>
              <w:top w:val="nil"/>
              <w:left w:val="single" w:sz="8" w:space="0" w:color="auto"/>
              <w:bottom w:val="single" w:sz="4" w:space="0" w:color="auto"/>
              <w:right w:val="single" w:sz="4" w:space="0" w:color="auto"/>
            </w:tcBorders>
            <w:shd w:val="clear" w:color="000000" w:fill="F2F2F2"/>
            <w:noWrap/>
            <w:vAlign w:val="center"/>
            <w:hideMark/>
            <w:tcPrChange w:id="269" w:author="Bauer Kerstin" w:date="2021-09-07T23:51:00Z">
              <w:tcPr>
                <w:tcW w:w="600" w:type="dxa"/>
                <w:tcBorders>
                  <w:top w:val="nil"/>
                  <w:left w:val="single" w:sz="8" w:space="0" w:color="auto"/>
                  <w:bottom w:val="single" w:sz="4" w:space="0" w:color="auto"/>
                  <w:right w:val="single" w:sz="4" w:space="0" w:color="auto"/>
                </w:tcBorders>
                <w:shd w:val="clear" w:color="000000" w:fill="F2F2F2"/>
                <w:noWrap/>
                <w:vAlign w:val="center"/>
                <w:hideMark/>
              </w:tcPr>
            </w:tcPrChange>
          </w:tcPr>
          <w:p w14:paraId="636F44E8" w14:textId="77777777" w:rsidR="00E04425" w:rsidRPr="00E04425" w:rsidRDefault="00E04425" w:rsidP="00E04425">
            <w:pPr>
              <w:spacing w:after="0" w:line="240" w:lineRule="auto"/>
              <w:jc w:val="center"/>
              <w:rPr>
                <w:ins w:id="270" w:author="Bauer Kerstin" w:date="2021-09-07T23:50:00Z"/>
                <w:rFonts w:cs="Arial"/>
                <w:b/>
                <w:bCs/>
                <w:color w:val="000000"/>
                <w:sz w:val="20"/>
                <w:lang w:eastAsia="de-DE"/>
              </w:rPr>
            </w:pPr>
            <w:ins w:id="271" w:author="Bauer Kerstin" w:date="2021-09-07T23:50:00Z">
              <w:r w:rsidRPr="00E04425">
                <w:rPr>
                  <w:rFonts w:cs="Arial"/>
                  <w:b/>
                  <w:bCs/>
                  <w:color w:val="000000"/>
                  <w:sz w:val="20"/>
                  <w:lang w:eastAsia="de-DE"/>
                </w:rPr>
                <w:t>3</w:t>
              </w:r>
            </w:ins>
          </w:p>
        </w:tc>
        <w:tc>
          <w:tcPr>
            <w:tcW w:w="2460" w:type="dxa"/>
            <w:tcBorders>
              <w:top w:val="nil"/>
              <w:left w:val="nil"/>
              <w:bottom w:val="single" w:sz="4" w:space="0" w:color="auto"/>
              <w:right w:val="single" w:sz="4" w:space="0" w:color="auto"/>
            </w:tcBorders>
            <w:shd w:val="clear" w:color="000000" w:fill="F2F2F2"/>
            <w:vAlign w:val="center"/>
            <w:hideMark/>
            <w:tcPrChange w:id="272" w:author="Bauer Kerstin" w:date="2021-09-07T23:51:00Z">
              <w:tcPr>
                <w:tcW w:w="2460" w:type="dxa"/>
                <w:tcBorders>
                  <w:top w:val="nil"/>
                  <w:left w:val="nil"/>
                  <w:bottom w:val="single" w:sz="4" w:space="0" w:color="auto"/>
                  <w:right w:val="single" w:sz="4" w:space="0" w:color="auto"/>
                </w:tcBorders>
                <w:shd w:val="clear" w:color="000000" w:fill="F2F2F2"/>
                <w:vAlign w:val="center"/>
                <w:hideMark/>
              </w:tcPr>
            </w:tcPrChange>
          </w:tcPr>
          <w:p w14:paraId="3EB36BBF" w14:textId="77777777" w:rsidR="00E04425" w:rsidRPr="00E04425" w:rsidRDefault="00E04425" w:rsidP="00E04425">
            <w:pPr>
              <w:spacing w:after="0" w:line="240" w:lineRule="auto"/>
              <w:jc w:val="center"/>
              <w:rPr>
                <w:ins w:id="273" w:author="Bauer Kerstin" w:date="2021-09-07T23:50:00Z"/>
                <w:rFonts w:cs="Arial"/>
                <w:b/>
                <w:bCs/>
                <w:i/>
                <w:iCs/>
                <w:color w:val="000000"/>
                <w:sz w:val="20"/>
                <w:lang w:val="en-US" w:eastAsia="de-DE"/>
                <w:rPrChange w:id="274" w:author="Bauer Kerstin" w:date="2021-09-07T23:50:00Z">
                  <w:rPr>
                    <w:ins w:id="275" w:author="Bauer Kerstin" w:date="2021-09-07T23:50:00Z"/>
                    <w:rFonts w:cs="Arial"/>
                    <w:b/>
                    <w:bCs/>
                    <w:i/>
                    <w:iCs/>
                    <w:color w:val="000000"/>
                    <w:sz w:val="20"/>
                    <w:lang w:eastAsia="de-DE"/>
                  </w:rPr>
                </w:rPrChange>
              </w:rPr>
            </w:pPr>
            <w:ins w:id="276" w:author="Bauer Kerstin" w:date="2021-09-07T23:50:00Z">
              <w:r w:rsidRPr="00E04425">
                <w:rPr>
                  <w:rFonts w:cs="Arial"/>
                  <w:b/>
                  <w:bCs/>
                  <w:i/>
                  <w:iCs/>
                  <w:color w:val="000000"/>
                  <w:sz w:val="20"/>
                  <w:lang w:val="en-US" w:eastAsia="de-DE"/>
                  <w:rPrChange w:id="277" w:author="Bauer Kerstin" w:date="2021-09-07T23:50:00Z">
                    <w:rPr>
                      <w:rFonts w:cs="Arial"/>
                      <w:b/>
                      <w:bCs/>
                      <w:i/>
                      <w:iCs/>
                      <w:color w:val="000000"/>
                      <w:sz w:val="20"/>
                      <w:lang w:eastAsia="de-DE"/>
                    </w:rPr>
                  </w:rPrChange>
                </w:rPr>
                <w:t>sprint</w:t>
              </w:r>
              <w:r w:rsidRPr="00E04425">
                <w:rPr>
                  <w:rFonts w:cs="Arial"/>
                  <w:b/>
                  <w:bCs/>
                  <w:i/>
                  <w:iCs/>
                  <w:color w:val="000000"/>
                  <w:sz w:val="20"/>
                  <w:lang w:val="en-US" w:eastAsia="de-DE"/>
                  <w:rPrChange w:id="278" w:author="Bauer Kerstin" w:date="2021-09-07T23:50:00Z">
                    <w:rPr>
                      <w:rFonts w:cs="Arial"/>
                      <w:b/>
                      <w:bCs/>
                      <w:i/>
                      <w:iCs/>
                      <w:color w:val="000000"/>
                      <w:sz w:val="20"/>
                      <w:lang w:eastAsia="de-DE"/>
                    </w:rPr>
                  </w:rPrChange>
                </w:rPr>
                <w:br/>
                <w:t xml:space="preserve">BUSINESS ENGLISH </w:t>
              </w:r>
              <w:r w:rsidRPr="00E04425">
                <w:rPr>
                  <w:rFonts w:cs="Arial"/>
                  <w:b/>
                  <w:bCs/>
                  <w:i/>
                  <w:iCs/>
                  <w:color w:val="000000"/>
                  <w:sz w:val="20"/>
                  <w:lang w:val="en-US" w:eastAsia="de-DE"/>
                  <w:rPrChange w:id="279" w:author="Bauer Kerstin" w:date="2021-09-07T23:50:00Z">
                    <w:rPr>
                      <w:rFonts w:cs="Arial"/>
                      <w:b/>
                      <w:bCs/>
                      <w:i/>
                      <w:iCs/>
                      <w:color w:val="000000"/>
                      <w:sz w:val="20"/>
                      <w:lang w:eastAsia="de-DE"/>
                    </w:rPr>
                  </w:rPrChange>
                </w:rPr>
                <w:br/>
                <w:t>+</w:t>
              </w:r>
              <w:r w:rsidRPr="00E04425">
                <w:rPr>
                  <w:rFonts w:cs="Arial"/>
                  <w:b/>
                  <w:bCs/>
                  <w:i/>
                  <w:iCs/>
                  <w:color w:val="000000"/>
                  <w:sz w:val="20"/>
                  <w:lang w:val="en-US" w:eastAsia="de-DE"/>
                  <w:rPrChange w:id="280" w:author="Bauer Kerstin" w:date="2021-09-07T23:50:00Z">
                    <w:rPr>
                      <w:rFonts w:cs="Arial"/>
                      <w:b/>
                      <w:bCs/>
                      <w:i/>
                      <w:iCs/>
                      <w:color w:val="000000"/>
                      <w:sz w:val="20"/>
                      <w:lang w:eastAsia="de-DE"/>
                    </w:rPr>
                  </w:rPrChange>
                </w:rPr>
                <w:br/>
                <w:t>BUSINESS GERMAN</w:t>
              </w:r>
            </w:ins>
          </w:p>
        </w:tc>
        <w:tc>
          <w:tcPr>
            <w:tcW w:w="8580" w:type="dxa"/>
            <w:tcBorders>
              <w:top w:val="nil"/>
              <w:left w:val="nil"/>
              <w:bottom w:val="single" w:sz="4" w:space="0" w:color="auto"/>
              <w:right w:val="single" w:sz="4" w:space="0" w:color="auto"/>
            </w:tcBorders>
            <w:shd w:val="clear" w:color="000000" w:fill="F2F2F2"/>
            <w:vAlign w:val="center"/>
            <w:hideMark/>
            <w:tcPrChange w:id="281" w:author="Bauer Kerstin" w:date="2021-09-07T23:51:00Z">
              <w:tcPr>
                <w:tcW w:w="8580" w:type="dxa"/>
                <w:tcBorders>
                  <w:top w:val="nil"/>
                  <w:left w:val="nil"/>
                  <w:bottom w:val="single" w:sz="4" w:space="0" w:color="auto"/>
                  <w:right w:val="single" w:sz="4" w:space="0" w:color="auto"/>
                </w:tcBorders>
                <w:shd w:val="clear" w:color="000000" w:fill="F2F2F2"/>
                <w:vAlign w:val="center"/>
                <w:hideMark/>
              </w:tcPr>
            </w:tcPrChange>
          </w:tcPr>
          <w:p w14:paraId="043954B5" w14:textId="77777777" w:rsidR="00E04425" w:rsidRPr="00E04425" w:rsidRDefault="00E04425" w:rsidP="00E04425">
            <w:pPr>
              <w:spacing w:after="0" w:line="240" w:lineRule="auto"/>
              <w:jc w:val="left"/>
              <w:rPr>
                <w:ins w:id="282" w:author="Bauer Kerstin" w:date="2021-09-07T23:50:00Z"/>
                <w:rFonts w:cs="Arial"/>
                <w:color w:val="000000"/>
                <w:sz w:val="20"/>
                <w:lang w:val="en-US" w:eastAsia="de-DE"/>
                <w:rPrChange w:id="283" w:author="Bauer Kerstin" w:date="2021-09-07T23:50:00Z">
                  <w:rPr>
                    <w:ins w:id="284" w:author="Bauer Kerstin" w:date="2021-09-07T23:50:00Z"/>
                    <w:rFonts w:cs="Arial"/>
                    <w:color w:val="000000"/>
                    <w:sz w:val="20"/>
                    <w:lang w:eastAsia="de-DE"/>
                  </w:rPr>
                </w:rPrChange>
              </w:rPr>
            </w:pPr>
            <w:ins w:id="285" w:author="Bauer Kerstin" w:date="2021-09-07T23:50:00Z">
              <w:r w:rsidRPr="00E04425">
                <w:rPr>
                  <w:rFonts w:cs="Arial"/>
                  <w:color w:val="000000"/>
                  <w:sz w:val="20"/>
                  <w:lang w:val="en-US" w:eastAsia="de-DE"/>
                  <w:rPrChange w:id="286" w:author="Bauer Kerstin" w:date="2021-09-07T23:50:00Z">
                    <w:rPr>
                      <w:rFonts w:cs="Arial"/>
                      <w:color w:val="000000"/>
                      <w:sz w:val="20"/>
                      <w:lang w:eastAsia="de-DE"/>
                    </w:rPr>
                  </w:rPrChange>
                </w:rPr>
                <w:t>• Learnship Sprint is our next-generation solution for rapid employee learning. Learners can rapidly advance through Common European Framework (CEF) levels, with no compromise on the quality of training.</w:t>
              </w:r>
              <w:r w:rsidRPr="00E04425">
                <w:rPr>
                  <w:rFonts w:cs="Arial"/>
                  <w:color w:val="000000"/>
                  <w:sz w:val="20"/>
                  <w:lang w:val="en-US" w:eastAsia="de-DE"/>
                  <w:rPrChange w:id="287" w:author="Bauer Kerstin" w:date="2021-09-07T23:50:00Z">
                    <w:rPr>
                      <w:rFonts w:cs="Arial"/>
                      <w:color w:val="000000"/>
                      <w:sz w:val="20"/>
                      <w:lang w:eastAsia="de-DE"/>
                    </w:rPr>
                  </w:rPrChange>
                </w:rPr>
                <w:br/>
                <w:t>• Our flipped classroom model blends self-paced e-learning with virtual face- to-face training and mobile assignments. This integrated approach means we can accelerate the learning process and reduce</w:t>
              </w:r>
              <w:r w:rsidRPr="00E04425">
                <w:rPr>
                  <w:rFonts w:cs="Arial"/>
                  <w:color w:val="000000"/>
                  <w:sz w:val="20"/>
                  <w:lang w:val="en-US" w:eastAsia="de-DE"/>
                  <w:rPrChange w:id="288" w:author="Bauer Kerstin" w:date="2021-09-07T23:50:00Z">
                    <w:rPr>
                      <w:rFonts w:cs="Arial"/>
                      <w:color w:val="000000"/>
                      <w:sz w:val="20"/>
                      <w:lang w:eastAsia="de-DE"/>
                    </w:rPr>
                  </w:rPrChange>
                </w:rPr>
                <w:br/>
                <w:t>costs without impacting the learning experience.</w:t>
              </w:r>
              <w:r w:rsidRPr="00E04425">
                <w:rPr>
                  <w:rFonts w:cs="Arial"/>
                  <w:color w:val="000000"/>
                  <w:sz w:val="20"/>
                  <w:lang w:val="en-US" w:eastAsia="de-DE"/>
                  <w:rPrChange w:id="289" w:author="Bauer Kerstin" w:date="2021-09-07T23:50:00Z">
                    <w:rPr>
                      <w:rFonts w:cs="Arial"/>
                      <w:color w:val="000000"/>
                      <w:sz w:val="20"/>
                      <w:lang w:eastAsia="de-DE"/>
                    </w:rPr>
                  </w:rPrChange>
                </w:rPr>
                <w:br/>
                <w:t xml:space="preserve">• Develop your English skills via an 11 sessions (1/4 CEFR) or 22 </w:t>
              </w:r>
              <w:proofErr w:type="gramStart"/>
              <w:r w:rsidRPr="00E04425">
                <w:rPr>
                  <w:rFonts w:cs="Arial"/>
                  <w:color w:val="000000"/>
                  <w:sz w:val="20"/>
                  <w:lang w:val="en-US" w:eastAsia="de-DE"/>
                  <w:rPrChange w:id="290" w:author="Bauer Kerstin" w:date="2021-09-07T23:50:00Z">
                    <w:rPr>
                      <w:rFonts w:cs="Arial"/>
                      <w:color w:val="000000"/>
                      <w:sz w:val="20"/>
                      <w:lang w:eastAsia="de-DE"/>
                    </w:rPr>
                  </w:rPrChange>
                </w:rPr>
                <w:t>sessions(</w:t>
              </w:r>
              <w:proofErr w:type="gramEnd"/>
              <w:r w:rsidRPr="00E04425">
                <w:rPr>
                  <w:rFonts w:cs="Arial"/>
                  <w:color w:val="000000"/>
                  <w:sz w:val="20"/>
                  <w:lang w:val="en-US" w:eastAsia="de-DE"/>
                  <w:rPrChange w:id="291" w:author="Bauer Kerstin" w:date="2021-09-07T23:50:00Z">
                    <w:rPr>
                      <w:rFonts w:cs="Arial"/>
                      <w:color w:val="000000"/>
                      <w:sz w:val="20"/>
                      <w:lang w:eastAsia="de-DE"/>
                    </w:rPr>
                  </w:rPrChange>
                </w:rPr>
                <w:t>1/2 CEFR) program</w:t>
              </w:r>
              <w:r w:rsidRPr="00E04425">
                <w:rPr>
                  <w:rFonts w:cs="Arial"/>
                  <w:color w:val="000000"/>
                  <w:sz w:val="20"/>
                  <w:lang w:val="en-US" w:eastAsia="de-DE"/>
                  <w:rPrChange w:id="292" w:author="Bauer Kerstin" w:date="2021-09-07T23:50:00Z">
                    <w:rPr>
                      <w:rFonts w:cs="Arial"/>
                      <w:color w:val="000000"/>
                      <w:sz w:val="20"/>
                      <w:lang w:eastAsia="de-DE"/>
                    </w:rPr>
                  </w:rPrChange>
                </w:rPr>
                <w:br/>
                <w:t>• German available from October 2021</w:t>
              </w:r>
            </w:ins>
          </w:p>
        </w:tc>
        <w:tc>
          <w:tcPr>
            <w:tcW w:w="2380" w:type="dxa"/>
            <w:tcBorders>
              <w:top w:val="nil"/>
              <w:left w:val="nil"/>
              <w:bottom w:val="single" w:sz="4" w:space="0" w:color="auto"/>
              <w:right w:val="single" w:sz="4" w:space="0" w:color="auto"/>
            </w:tcBorders>
            <w:shd w:val="clear" w:color="000000" w:fill="F2F2F2"/>
            <w:noWrap/>
            <w:vAlign w:val="center"/>
            <w:hideMark/>
            <w:tcPrChange w:id="293" w:author="Bauer Kerstin" w:date="2021-09-07T23:51:00Z">
              <w:tcPr>
                <w:tcW w:w="2380" w:type="dxa"/>
                <w:tcBorders>
                  <w:top w:val="nil"/>
                  <w:left w:val="nil"/>
                  <w:bottom w:val="single" w:sz="4" w:space="0" w:color="auto"/>
                  <w:right w:val="single" w:sz="4" w:space="0" w:color="auto"/>
                </w:tcBorders>
                <w:shd w:val="clear" w:color="000000" w:fill="F2F2F2"/>
                <w:noWrap/>
                <w:vAlign w:val="center"/>
                <w:hideMark/>
              </w:tcPr>
            </w:tcPrChange>
          </w:tcPr>
          <w:p w14:paraId="267360D3" w14:textId="77777777" w:rsidR="00E04425" w:rsidRPr="00E04425" w:rsidRDefault="00E04425" w:rsidP="00E04425">
            <w:pPr>
              <w:spacing w:after="0" w:line="240" w:lineRule="auto"/>
              <w:jc w:val="center"/>
              <w:rPr>
                <w:ins w:id="294" w:author="Bauer Kerstin" w:date="2021-09-07T23:50:00Z"/>
                <w:rFonts w:cs="Arial"/>
                <w:b/>
                <w:bCs/>
                <w:color w:val="000000"/>
                <w:sz w:val="20"/>
                <w:lang w:eastAsia="de-DE"/>
              </w:rPr>
            </w:pPr>
            <w:ins w:id="295" w:author="Bauer Kerstin" w:date="2021-09-07T23:50:00Z">
              <w:r w:rsidRPr="00E04425">
                <w:rPr>
                  <w:rFonts w:cs="Arial"/>
                  <w:b/>
                  <w:bCs/>
                  <w:color w:val="000000"/>
                  <w:sz w:val="20"/>
                  <w:lang w:eastAsia="de-DE"/>
                </w:rPr>
                <w:t>11 Sessions</w:t>
              </w:r>
            </w:ins>
          </w:p>
        </w:tc>
        <w:tc>
          <w:tcPr>
            <w:tcW w:w="1900" w:type="dxa"/>
            <w:tcBorders>
              <w:top w:val="nil"/>
              <w:left w:val="nil"/>
              <w:bottom w:val="single" w:sz="4" w:space="0" w:color="auto"/>
              <w:right w:val="single" w:sz="4" w:space="0" w:color="auto"/>
            </w:tcBorders>
            <w:shd w:val="clear" w:color="000000" w:fill="F2F2F2"/>
            <w:noWrap/>
            <w:vAlign w:val="center"/>
            <w:hideMark/>
            <w:tcPrChange w:id="296" w:author="Bauer Kerstin" w:date="2021-09-07T23:51:00Z">
              <w:tcPr>
                <w:tcW w:w="1900" w:type="dxa"/>
                <w:tcBorders>
                  <w:top w:val="nil"/>
                  <w:left w:val="nil"/>
                  <w:bottom w:val="single" w:sz="4" w:space="0" w:color="auto"/>
                  <w:right w:val="single" w:sz="4" w:space="0" w:color="auto"/>
                </w:tcBorders>
                <w:shd w:val="clear" w:color="000000" w:fill="F2F2F2"/>
                <w:noWrap/>
                <w:vAlign w:val="center"/>
                <w:hideMark/>
              </w:tcPr>
            </w:tcPrChange>
          </w:tcPr>
          <w:p w14:paraId="3356338E" w14:textId="77777777" w:rsidR="00E04425" w:rsidRPr="00E04425" w:rsidRDefault="00E04425" w:rsidP="00E04425">
            <w:pPr>
              <w:spacing w:after="0" w:line="240" w:lineRule="auto"/>
              <w:jc w:val="center"/>
              <w:rPr>
                <w:ins w:id="297" w:author="Bauer Kerstin" w:date="2021-09-07T23:50:00Z"/>
                <w:rFonts w:cs="Arial"/>
                <w:b/>
                <w:bCs/>
                <w:color w:val="000000"/>
                <w:sz w:val="20"/>
                <w:lang w:eastAsia="de-DE"/>
              </w:rPr>
            </w:pPr>
            <w:ins w:id="298" w:author="Bauer Kerstin" w:date="2021-09-07T23:50:00Z">
              <w:r w:rsidRPr="00E04425">
                <w:rPr>
                  <w:rFonts w:cs="Arial"/>
                  <w:b/>
                  <w:bCs/>
                  <w:color w:val="000000"/>
                  <w:sz w:val="20"/>
                  <w:lang w:eastAsia="de-DE"/>
                </w:rPr>
                <w:t>727 €</w:t>
              </w:r>
            </w:ins>
          </w:p>
        </w:tc>
      </w:tr>
      <w:tr w:rsidR="00E04425" w:rsidRPr="00E04425" w14:paraId="53954B16" w14:textId="77777777" w:rsidTr="00E04425">
        <w:trPr>
          <w:trHeight w:val="1040"/>
          <w:jc w:val="center"/>
          <w:ins w:id="299" w:author="Bauer Kerstin" w:date="2021-09-07T23:50:00Z"/>
          <w:trPrChange w:id="300" w:author="Bauer Kerstin" w:date="2021-09-07T23:51:00Z">
            <w:trPr>
              <w:trHeight w:val="1040"/>
            </w:trPr>
          </w:trPrChange>
        </w:trPr>
        <w:tc>
          <w:tcPr>
            <w:tcW w:w="600" w:type="dxa"/>
            <w:tcBorders>
              <w:top w:val="nil"/>
              <w:left w:val="single" w:sz="8" w:space="0" w:color="auto"/>
              <w:bottom w:val="single" w:sz="4" w:space="0" w:color="auto"/>
              <w:right w:val="single" w:sz="4" w:space="0" w:color="auto"/>
            </w:tcBorders>
            <w:shd w:val="clear" w:color="auto" w:fill="auto"/>
            <w:noWrap/>
            <w:vAlign w:val="center"/>
            <w:hideMark/>
            <w:tcPrChange w:id="301" w:author="Bauer Kerstin" w:date="2021-09-07T23:51:00Z">
              <w:tcPr>
                <w:tcW w:w="60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025D21B6" w14:textId="77777777" w:rsidR="00E04425" w:rsidRPr="00E04425" w:rsidRDefault="00E04425" w:rsidP="00E04425">
            <w:pPr>
              <w:spacing w:after="0" w:line="240" w:lineRule="auto"/>
              <w:jc w:val="center"/>
              <w:rPr>
                <w:ins w:id="302" w:author="Bauer Kerstin" w:date="2021-09-07T23:50:00Z"/>
                <w:rFonts w:cs="Arial"/>
                <w:b/>
                <w:bCs/>
                <w:color w:val="000000"/>
                <w:sz w:val="20"/>
                <w:lang w:eastAsia="de-DE"/>
              </w:rPr>
            </w:pPr>
            <w:ins w:id="303" w:author="Bauer Kerstin" w:date="2021-09-07T23:50:00Z">
              <w:r w:rsidRPr="00E04425">
                <w:rPr>
                  <w:rFonts w:cs="Arial"/>
                  <w:b/>
                  <w:bCs/>
                  <w:color w:val="000000"/>
                  <w:sz w:val="20"/>
                  <w:lang w:eastAsia="de-DE"/>
                </w:rPr>
                <w:t>3a</w:t>
              </w:r>
            </w:ins>
          </w:p>
        </w:tc>
        <w:tc>
          <w:tcPr>
            <w:tcW w:w="2460" w:type="dxa"/>
            <w:tcBorders>
              <w:top w:val="nil"/>
              <w:left w:val="nil"/>
              <w:bottom w:val="single" w:sz="4" w:space="0" w:color="auto"/>
              <w:right w:val="single" w:sz="4" w:space="0" w:color="auto"/>
            </w:tcBorders>
            <w:shd w:val="clear" w:color="auto" w:fill="auto"/>
            <w:vAlign w:val="center"/>
            <w:hideMark/>
            <w:tcPrChange w:id="304" w:author="Bauer Kerstin" w:date="2021-09-07T23:51:00Z">
              <w:tcPr>
                <w:tcW w:w="2460" w:type="dxa"/>
                <w:tcBorders>
                  <w:top w:val="nil"/>
                  <w:left w:val="nil"/>
                  <w:bottom w:val="single" w:sz="4" w:space="0" w:color="auto"/>
                  <w:right w:val="single" w:sz="4" w:space="0" w:color="auto"/>
                </w:tcBorders>
                <w:shd w:val="clear" w:color="auto" w:fill="auto"/>
                <w:vAlign w:val="center"/>
                <w:hideMark/>
              </w:tcPr>
            </w:tcPrChange>
          </w:tcPr>
          <w:p w14:paraId="49E2F219" w14:textId="77777777" w:rsidR="00E04425" w:rsidRPr="00E04425" w:rsidRDefault="00E04425" w:rsidP="00E04425">
            <w:pPr>
              <w:spacing w:after="0" w:line="240" w:lineRule="auto"/>
              <w:jc w:val="center"/>
              <w:rPr>
                <w:ins w:id="305" w:author="Bauer Kerstin" w:date="2021-09-07T23:50:00Z"/>
                <w:rFonts w:cs="Arial"/>
                <w:b/>
                <w:bCs/>
                <w:i/>
                <w:iCs/>
                <w:color w:val="000000"/>
                <w:sz w:val="20"/>
                <w:lang w:val="en-US" w:eastAsia="de-DE"/>
                <w:rPrChange w:id="306" w:author="Bauer Kerstin" w:date="2021-09-07T23:50:00Z">
                  <w:rPr>
                    <w:ins w:id="307" w:author="Bauer Kerstin" w:date="2021-09-07T23:50:00Z"/>
                    <w:rFonts w:cs="Arial"/>
                    <w:b/>
                    <w:bCs/>
                    <w:i/>
                    <w:iCs/>
                    <w:color w:val="000000"/>
                    <w:sz w:val="20"/>
                    <w:lang w:eastAsia="de-DE"/>
                  </w:rPr>
                </w:rPrChange>
              </w:rPr>
            </w:pPr>
            <w:ins w:id="308" w:author="Bauer Kerstin" w:date="2021-09-07T23:50:00Z">
              <w:r w:rsidRPr="00E04425">
                <w:rPr>
                  <w:rFonts w:cs="Arial"/>
                  <w:b/>
                  <w:bCs/>
                  <w:i/>
                  <w:iCs/>
                  <w:color w:val="000000"/>
                  <w:sz w:val="20"/>
                  <w:lang w:val="en-US" w:eastAsia="de-DE"/>
                  <w:rPrChange w:id="309" w:author="Bauer Kerstin" w:date="2021-09-07T23:50:00Z">
                    <w:rPr>
                      <w:rFonts w:cs="Arial"/>
                      <w:b/>
                      <w:bCs/>
                      <w:i/>
                      <w:iCs/>
                      <w:color w:val="000000"/>
                      <w:sz w:val="20"/>
                      <w:lang w:eastAsia="de-DE"/>
                    </w:rPr>
                  </w:rPrChange>
                </w:rPr>
                <w:t>sprint</w:t>
              </w:r>
              <w:r w:rsidRPr="00E04425">
                <w:rPr>
                  <w:rFonts w:cs="Arial"/>
                  <w:b/>
                  <w:bCs/>
                  <w:i/>
                  <w:iCs/>
                  <w:color w:val="000000"/>
                  <w:sz w:val="20"/>
                  <w:lang w:val="en-US" w:eastAsia="de-DE"/>
                  <w:rPrChange w:id="310" w:author="Bauer Kerstin" w:date="2021-09-07T23:50:00Z">
                    <w:rPr>
                      <w:rFonts w:cs="Arial"/>
                      <w:b/>
                      <w:bCs/>
                      <w:i/>
                      <w:iCs/>
                      <w:color w:val="000000"/>
                      <w:sz w:val="20"/>
                      <w:lang w:eastAsia="de-DE"/>
                    </w:rPr>
                  </w:rPrChange>
                </w:rPr>
                <w:br/>
                <w:t xml:space="preserve">BUSINESS ENGLISH </w:t>
              </w:r>
              <w:r w:rsidRPr="00E04425">
                <w:rPr>
                  <w:rFonts w:cs="Arial"/>
                  <w:b/>
                  <w:bCs/>
                  <w:i/>
                  <w:iCs/>
                  <w:color w:val="000000"/>
                  <w:sz w:val="20"/>
                  <w:lang w:val="en-US" w:eastAsia="de-DE"/>
                  <w:rPrChange w:id="311" w:author="Bauer Kerstin" w:date="2021-09-07T23:50:00Z">
                    <w:rPr>
                      <w:rFonts w:cs="Arial"/>
                      <w:b/>
                      <w:bCs/>
                      <w:i/>
                      <w:iCs/>
                      <w:color w:val="000000"/>
                      <w:sz w:val="20"/>
                      <w:lang w:eastAsia="de-DE"/>
                    </w:rPr>
                  </w:rPrChange>
                </w:rPr>
                <w:br/>
                <w:t>+</w:t>
              </w:r>
              <w:r w:rsidRPr="00E04425">
                <w:rPr>
                  <w:rFonts w:cs="Arial"/>
                  <w:b/>
                  <w:bCs/>
                  <w:i/>
                  <w:iCs/>
                  <w:color w:val="000000"/>
                  <w:sz w:val="20"/>
                  <w:lang w:val="en-US" w:eastAsia="de-DE"/>
                  <w:rPrChange w:id="312" w:author="Bauer Kerstin" w:date="2021-09-07T23:50:00Z">
                    <w:rPr>
                      <w:rFonts w:cs="Arial"/>
                      <w:b/>
                      <w:bCs/>
                      <w:i/>
                      <w:iCs/>
                      <w:color w:val="000000"/>
                      <w:sz w:val="20"/>
                      <w:lang w:eastAsia="de-DE"/>
                    </w:rPr>
                  </w:rPrChange>
                </w:rPr>
                <w:br/>
                <w:t>BUSINESS GERMAN</w:t>
              </w:r>
            </w:ins>
          </w:p>
        </w:tc>
        <w:tc>
          <w:tcPr>
            <w:tcW w:w="8580" w:type="dxa"/>
            <w:tcBorders>
              <w:top w:val="nil"/>
              <w:left w:val="nil"/>
              <w:bottom w:val="single" w:sz="4" w:space="0" w:color="auto"/>
              <w:right w:val="single" w:sz="4" w:space="0" w:color="auto"/>
            </w:tcBorders>
            <w:shd w:val="clear" w:color="auto" w:fill="auto"/>
            <w:vAlign w:val="center"/>
            <w:hideMark/>
            <w:tcPrChange w:id="313" w:author="Bauer Kerstin" w:date="2021-09-07T23:51:00Z">
              <w:tcPr>
                <w:tcW w:w="8580" w:type="dxa"/>
                <w:tcBorders>
                  <w:top w:val="nil"/>
                  <w:left w:val="nil"/>
                  <w:bottom w:val="single" w:sz="4" w:space="0" w:color="auto"/>
                  <w:right w:val="single" w:sz="4" w:space="0" w:color="auto"/>
                </w:tcBorders>
                <w:shd w:val="clear" w:color="auto" w:fill="auto"/>
                <w:vAlign w:val="center"/>
                <w:hideMark/>
              </w:tcPr>
            </w:tcPrChange>
          </w:tcPr>
          <w:p w14:paraId="226E7EA8" w14:textId="77777777" w:rsidR="00E04425" w:rsidRPr="00E04425" w:rsidRDefault="00E04425" w:rsidP="00E04425">
            <w:pPr>
              <w:spacing w:after="0" w:line="240" w:lineRule="auto"/>
              <w:jc w:val="left"/>
              <w:rPr>
                <w:ins w:id="314" w:author="Bauer Kerstin" w:date="2021-09-07T23:50:00Z"/>
                <w:rFonts w:cs="Arial"/>
                <w:color w:val="000000"/>
                <w:sz w:val="20"/>
                <w:lang w:eastAsia="de-DE"/>
              </w:rPr>
            </w:pPr>
            <w:ins w:id="315" w:author="Bauer Kerstin" w:date="2021-09-07T23:50:00Z">
              <w:r w:rsidRPr="00E04425">
                <w:rPr>
                  <w:rFonts w:cs="Arial"/>
                  <w:color w:val="000000"/>
                  <w:sz w:val="20"/>
                  <w:lang w:eastAsia="de-DE"/>
                </w:rPr>
                <w:t>See #3</w:t>
              </w:r>
            </w:ins>
          </w:p>
        </w:tc>
        <w:tc>
          <w:tcPr>
            <w:tcW w:w="2380" w:type="dxa"/>
            <w:tcBorders>
              <w:top w:val="nil"/>
              <w:left w:val="nil"/>
              <w:bottom w:val="single" w:sz="4" w:space="0" w:color="auto"/>
              <w:right w:val="single" w:sz="4" w:space="0" w:color="auto"/>
            </w:tcBorders>
            <w:shd w:val="clear" w:color="auto" w:fill="auto"/>
            <w:noWrap/>
            <w:vAlign w:val="center"/>
            <w:hideMark/>
            <w:tcPrChange w:id="316" w:author="Bauer Kerstin" w:date="2021-09-07T23:51:00Z">
              <w:tcPr>
                <w:tcW w:w="2380" w:type="dxa"/>
                <w:tcBorders>
                  <w:top w:val="nil"/>
                  <w:left w:val="nil"/>
                  <w:bottom w:val="single" w:sz="4" w:space="0" w:color="auto"/>
                  <w:right w:val="single" w:sz="4" w:space="0" w:color="auto"/>
                </w:tcBorders>
                <w:shd w:val="clear" w:color="auto" w:fill="auto"/>
                <w:noWrap/>
                <w:vAlign w:val="center"/>
                <w:hideMark/>
              </w:tcPr>
            </w:tcPrChange>
          </w:tcPr>
          <w:p w14:paraId="03FDA7C9" w14:textId="77777777" w:rsidR="00E04425" w:rsidRPr="00E04425" w:rsidRDefault="00E04425" w:rsidP="00E04425">
            <w:pPr>
              <w:spacing w:after="0" w:line="240" w:lineRule="auto"/>
              <w:jc w:val="center"/>
              <w:rPr>
                <w:ins w:id="317" w:author="Bauer Kerstin" w:date="2021-09-07T23:50:00Z"/>
                <w:rFonts w:cs="Arial"/>
                <w:b/>
                <w:bCs/>
                <w:color w:val="000000"/>
                <w:sz w:val="20"/>
                <w:lang w:eastAsia="de-DE"/>
              </w:rPr>
            </w:pPr>
            <w:ins w:id="318" w:author="Bauer Kerstin" w:date="2021-09-07T23:50:00Z">
              <w:r w:rsidRPr="00E04425">
                <w:rPr>
                  <w:rFonts w:cs="Arial"/>
                  <w:b/>
                  <w:bCs/>
                  <w:color w:val="000000"/>
                  <w:sz w:val="20"/>
                  <w:lang w:eastAsia="de-DE"/>
                </w:rPr>
                <w:t>22 Sessions</w:t>
              </w:r>
            </w:ins>
          </w:p>
        </w:tc>
        <w:tc>
          <w:tcPr>
            <w:tcW w:w="1900" w:type="dxa"/>
            <w:tcBorders>
              <w:top w:val="nil"/>
              <w:left w:val="nil"/>
              <w:bottom w:val="single" w:sz="4" w:space="0" w:color="auto"/>
              <w:right w:val="single" w:sz="4" w:space="0" w:color="auto"/>
            </w:tcBorders>
            <w:shd w:val="clear" w:color="auto" w:fill="auto"/>
            <w:noWrap/>
            <w:vAlign w:val="center"/>
            <w:hideMark/>
            <w:tcPrChange w:id="319" w:author="Bauer Kerstin" w:date="2021-09-07T23:51:00Z">
              <w:tcPr>
                <w:tcW w:w="1900" w:type="dxa"/>
                <w:tcBorders>
                  <w:top w:val="nil"/>
                  <w:left w:val="nil"/>
                  <w:bottom w:val="single" w:sz="4" w:space="0" w:color="auto"/>
                  <w:right w:val="single" w:sz="4" w:space="0" w:color="auto"/>
                </w:tcBorders>
                <w:shd w:val="clear" w:color="auto" w:fill="auto"/>
                <w:noWrap/>
                <w:vAlign w:val="center"/>
                <w:hideMark/>
              </w:tcPr>
            </w:tcPrChange>
          </w:tcPr>
          <w:p w14:paraId="351A78B3" w14:textId="77777777" w:rsidR="00E04425" w:rsidRPr="00E04425" w:rsidRDefault="00E04425" w:rsidP="00E04425">
            <w:pPr>
              <w:spacing w:after="0" w:line="240" w:lineRule="auto"/>
              <w:jc w:val="center"/>
              <w:rPr>
                <w:ins w:id="320" w:author="Bauer Kerstin" w:date="2021-09-07T23:50:00Z"/>
                <w:rFonts w:cs="Arial"/>
                <w:b/>
                <w:bCs/>
                <w:color w:val="000000"/>
                <w:sz w:val="20"/>
                <w:lang w:eastAsia="de-DE"/>
              </w:rPr>
            </w:pPr>
            <w:ins w:id="321" w:author="Bauer Kerstin" w:date="2021-09-07T23:50:00Z">
              <w:r w:rsidRPr="00E04425">
                <w:rPr>
                  <w:rFonts w:cs="Arial"/>
                  <w:b/>
                  <w:bCs/>
                  <w:color w:val="000000"/>
                  <w:sz w:val="20"/>
                  <w:lang w:eastAsia="de-DE"/>
                </w:rPr>
                <w:t>1.398 €</w:t>
              </w:r>
            </w:ins>
          </w:p>
        </w:tc>
      </w:tr>
      <w:tr w:rsidR="00E04425" w:rsidRPr="00E04425" w14:paraId="346B6ED2" w14:textId="77777777" w:rsidTr="00E04425">
        <w:trPr>
          <w:trHeight w:val="2300"/>
          <w:jc w:val="center"/>
          <w:ins w:id="322" w:author="Bauer Kerstin" w:date="2021-09-07T23:50:00Z"/>
          <w:trPrChange w:id="323" w:author="Bauer Kerstin" w:date="2021-09-07T23:51:00Z">
            <w:trPr>
              <w:trHeight w:val="2300"/>
            </w:trPr>
          </w:trPrChange>
        </w:trPr>
        <w:tc>
          <w:tcPr>
            <w:tcW w:w="600" w:type="dxa"/>
            <w:tcBorders>
              <w:top w:val="nil"/>
              <w:left w:val="single" w:sz="8" w:space="0" w:color="auto"/>
              <w:bottom w:val="single" w:sz="4" w:space="0" w:color="auto"/>
              <w:right w:val="single" w:sz="4" w:space="0" w:color="auto"/>
            </w:tcBorders>
            <w:shd w:val="clear" w:color="000000" w:fill="F2F2F2"/>
            <w:noWrap/>
            <w:vAlign w:val="center"/>
            <w:hideMark/>
            <w:tcPrChange w:id="324" w:author="Bauer Kerstin" w:date="2021-09-07T23:51:00Z">
              <w:tcPr>
                <w:tcW w:w="600" w:type="dxa"/>
                <w:tcBorders>
                  <w:top w:val="nil"/>
                  <w:left w:val="single" w:sz="8" w:space="0" w:color="auto"/>
                  <w:bottom w:val="single" w:sz="4" w:space="0" w:color="auto"/>
                  <w:right w:val="single" w:sz="4" w:space="0" w:color="auto"/>
                </w:tcBorders>
                <w:shd w:val="clear" w:color="000000" w:fill="F2F2F2"/>
                <w:noWrap/>
                <w:vAlign w:val="center"/>
                <w:hideMark/>
              </w:tcPr>
            </w:tcPrChange>
          </w:tcPr>
          <w:p w14:paraId="216E5F97" w14:textId="77777777" w:rsidR="00E04425" w:rsidRPr="00E04425" w:rsidRDefault="00E04425" w:rsidP="00E04425">
            <w:pPr>
              <w:spacing w:after="0" w:line="240" w:lineRule="auto"/>
              <w:jc w:val="center"/>
              <w:rPr>
                <w:ins w:id="325" w:author="Bauer Kerstin" w:date="2021-09-07T23:50:00Z"/>
                <w:rFonts w:cs="Arial"/>
                <w:b/>
                <w:bCs/>
                <w:color w:val="000000"/>
                <w:sz w:val="20"/>
                <w:lang w:eastAsia="de-DE"/>
              </w:rPr>
            </w:pPr>
            <w:ins w:id="326" w:author="Bauer Kerstin" w:date="2021-09-07T23:50:00Z">
              <w:r w:rsidRPr="00E04425">
                <w:rPr>
                  <w:rFonts w:cs="Arial"/>
                  <w:b/>
                  <w:bCs/>
                  <w:color w:val="000000"/>
                  <w:sz w:val="20"/>
                  <w:lang w:eastAsia="de-DE"/>
                </w:rPr>
                <w:t>4</w:t>
              </w:r>
            </w:ins>
          </w:p>
        </w:tc>
        <w:tc>
          <w:tcPr>
            <w:tcW w:w="2460" w:type="dxa"/>
            <w:tcBorders>
              <w:top w:val="nil"/>
              <w:left w:val="nil"/>
              <w:bottom w:val="single" w:sz="4" w:space="0" w:color="auto"/>
              <w:right w:val="single" w:sz="4" w:space="0" w:color="auto"/>
            </w:tcBorders>
            <w:shd w:val="clear" w:color="000000" w:fill="F2F2F2"/>
            <w:vAlign w:val="center"/>
            <w:hideMark/>
            <w:tcPrChange w:id="327" w:author="Bauer Kerstin" w:date="2021-09-07T23:51:00Z">
              <w:tcPr>
                <w:tcW w:w="2460" w:type="dxa"/>
                <w:tcBorders>
                  <w:top w:val="nil"/>
                  <w:left w:val="nil"/>
                  <w:bottom w:val="single" w:sz="4" w:space="0" w:color="auto"/>
                  <w:right w:val="single" w:sz="4" w:space="0" w:color="auto"/>
                </w:tcBorders>
                <w:shd w:val="clear" w:color="000000" w:fill="F2F2F2"/>
                <w:vAlign w:val="center"/>
                <w:hideMark/>
              </w:tcPr>
            </w:tcPrChange>
          </w:tcPr>
          <w:p w14:paraId="4DEE61EB" w14:textId="77777777" w:rsidR="00E04425" w:rsidRDefault="00E04425" w:rsidP="00E04425">
            <w:pPr>
              <w:spacing w:after="0" w:line="240" w:lineRule="auto"/>
              <w:jc w:val="center"/>
              <w:rPr>
                <w:ins w:id="328" w:author="Bauer Kerstin" w:date="2021-09-08T00:05:00Z"/>
                <w:rFonts w:cs="Arial"/>
                <w:b/>
                <w:bCs/>
                <w:i/>
                <w:iCs/>
                <w:color w:val="000000"/>
                <w:sz w:val="20"/>
                <w:lang w:eastAsia="de-DE"/>
              </w:rPr>
            </w:pPr>
            <w:proofErr w:type="spellStart"/>
            <w:ins w:id="329" w:author="Bauer Kerstin" w:date="2021-09-07T23:50:00Z">
              <w:r w:rsidRPr="00E04425">
                <w:rPr>
                  <w:rFonts w:cs="Arial"/>
                  <w:b/>
                  <w:bCs/>
                  <w:i/>
                  <w:iCs/>
                  <w:color w:val="000000"/>
                  <w:sz w:val="20"/>
                  <w:lang w:eastAsia="de-DE"/>
                </w:rPr>
                <w:t>sprint</w:t>
              </w:r>
              <w:proofErr w:type="spellEnd"/>
              <w:r w:rsidRPr="00E04425">
                <w:rPr>
                  <w:rFonts w:cs="Arial"/>
                  <w:b/>
                  <w:bCs/>
                  <w:i/>
                  <w:iCs/>
                  <w:color w:val="000000"/>
                  <w:sz w:val="20"/>
                  <w:lang w:eastAsia="de-DE"/>
                </w:rPr>
                <w:br/>
                <w:t>BUSINESS SKILLS</w:t>
              </w:r>
              <w:r w:rsidRPr="00E04425">
                <w:rPr>
                  <w:rFonts w:cs="Arial"/>
                  <w:b/>
                  <w:bCs/>
                  <w:i/>
                  <w:iCs/>
                  <w:color w:val="000000"/>
                  <w:sz w:val="20"/>
                  <w:lang w:eastAsia="de-DE"/>
                </w:rPr>
                <w:br/>
                <w:t>ENGLISH</w:t>
              </w:r>
            </w:ins>
          </w:p>
          <w:p w14:paraId="2E05BAB1" w14:textId="77777777" w:rsidR="00264EB0" w:rsidRDefault="00264EB0" w:rsidP="00E04425">
            <w:pPr>
              <w:spacing w:after="0" w:line="240" w:lineRule="auto"/>
              <w:jc w:val="center"/>
              <w:rPr>
                <w:ins w:id="330" w:author="Bauer Kerstin" w:date="2021-09-08T00:05:00Z"/>
                <w:rFonts w:cs="Arial"/>
                <w:b/>
                <w:bCs/>
                <w:i/>
                <w:iCs/>
                <w:color w:val="000000"/>
                <w:sz w:val="20"/>
                <w:lang w:eastAsia="de-DE"/>
              </w:rPr>
            </w:pPr>
          </w:p>
          <w:p w14:paraId="2255DA1B" w14:textId="3CD9521F" w:rsidR="00264EB0" w:rsidRPr="00E04425" w:rsidRDefault="00264EB0" w:rsidP="00E04425">
            <w:pPr>
              <w:spacing w:after="0" w:line="240" w:lineRule="auto"/>
              <w:jc w:val="center"/>
              <w:rPr>
                <w:ins w:id="331" w:author="Bauer Kerstin" w:date="2021-09-07T23:50:00Z"/>
                <w:rFonts w:cs="Arial"/>
                <w:b/>
                <w:bCs/>
                <w:i/>
                <w:iCs/>
                <w:color w:val="000000"/>
                <w:sz w:val="20"/>
                <w:lang w:eastAsia="de-DE"/>
              </w:rPr>
            </w:pPr>
            <w:ins w:id="332" w:author="Bauer Kerstin" w:date="2021-09-08T00:05:00Z">
              <w:r>
                <w:rPr>
                  <w:rFonts w:cs="Arial"/>
                  <w:b/>
                  <w:bCs/>
                  <w:i/>
                  <w:iCs/>
                  <w:color w:val="000000"/>
                  <w:sz w:val="20"/>
                  <w:lang w:eastAsia="de-DE"/>
                </w:rPr>
                <w:t xml:space="preserve">incl. 1 </w:t>
              </w:r>
              <w:proofErr w:type="spellStart"/>
              <w:r>
                <w:rPr>
                  <w:rFonts w:cs="Arial"/>
                  <w:b/>
                  <w:bCs/>
                  <w:i/>
                  <w:iCs/>
                  <w:color w:val="000000"/>
                  <w:sz w:val="20"/>
                  <w:lang w:eastAsia="de-DE"/>
                </w:rPr>
                <w:t>Skill</w:t>
              </w:r>
            </w:ins>
            <w:proofErr w:type="spellEnd"/>
          </w:p>
        </w:tc>
        <w:tc>
          <w:tcPr>
            <w:tcW w:w="8580" w:type="dxa"/>
            <w:tcBorders>
              <w:top w:val="nil"/>
              <w:left w:val="nil"/>
              <w:bottom w:val="single" w:sz="4" w:space="0" w:color="auto"/>
              <w:right w:val="single" w:sz="4" w:space="0" w:color="auto"/>
            </w:tcBorders>
            <w:shd w:val="clear" w:color="000000" w:fill="F2F2F2"/>
            <w:vAlign w:val="center"/>
            <w:hideMark/>
            <w:tcPrChange w:id="333" w:author="Bauer Kerstin" w:date="2021-09-07T23:51:00Z">
              <w:tcPr>
                <w:tcW w:w="8580" w:type="dxa"/>
                <w:tcBorders>
                  <w:top w:val="nil"/>
                  <w:left w:val="nil"/>
                  <w:bottom w:val="single" w:sz="4" w:space="0" w:color="auto"/>
                  <w:right w:val="single" w:sz="4" w:space="0" w:color="auto"/>
                </w:tcBorders>
                <w:shd w:val="clear" w:color="000000" w:fill="F2F2F2"/>
                <w:vAlign w:val="center"/>
                <w:hideMark/>
              </w:tcPr>
            </w:tcPrChange>
          </w:tcPr>
          <w:p w14:paraId="529D04C4" w14:textId="77777777" w:rsidR="00E04425" w:rsidRPr="00E04425" w:rsidRDefault="00E04425" w:rsidP="00E04425">
            <w:pPr>
              <w:spacing w:after="0" w:line="240" w:lineRule="auto"/>
              <w:jc w:val="left"/>
              <w:rPr>
                <w:ins w:id="334" w:author="Bauer Kerstin" w:date="2021-09-07T23:50:00Z"/>
                <w:rFonts w:cs="Arial"/>
                <w:color w:val="000000"/>
                <w:sz w:val="20"/>
                <w:lang w:val="en-US" w:eastAsia="de-DE"/>
                <w:rPrChange w:id="335" w:author="Bauer Kerstin" w:date="2021-09-07T23:50:00Z">
                  <w:rPr>
                    <w:ins w:id="336" w:author="Bauer Kerstin" w:date="2021-09-07T23:50:00Z"/>
                    <w:rFonts w:cs="Arial"/>
                    <w:color w:val="000000"/>
                    <w:sz w:val="20"/>
                    <w:lang w:eastAsia="de-DE"/>
                  </w:rPr>
                </w:rPrChange>
              </w:rPr>
            </w:pPr>
            <w:ins w:id="337" w:author="Bauer Kerstin" w:date="2021-09-07T23:50:00Z">
              <w:r w:rsidRPr="00E04425">
                <w:rPr>
                  <w:rFonts w:cs="Arial"/>
                  <w:color w:val="000000"/>
                  <w:sz w:val="20"/>
                  <w:lang w:val="en-US" w:eastAsia="de-DE"/>
                  <w:rPrChange w:id="338" w:author="Bauer Kerstin" w:date="2021-09-07T23:50:00Z">
                    <w:rPr>
                      <w:rFonts w:cs="Arial"/>
                      <w:color w:val="000000"/>
                      <w:sz w:val="20"/>
                      <w:lang w:eastAsia="de-DE"/>
                    </w:rPr>
                  </w:rPrChange>
                </w:rPr>
                <w:t>• Learnship Sprint is our next-generation solution for rapid employee learning. Learners can pick up new skills in just five weeks with no compromise on the quality of training.</w:t>
              </w:r>
              <w:r w:rsidRPr="00E04425">
                <w:rPr>
                  <w:rFonts w:cs="Arial"/>
                  <w:color w:val="000000"/>
                  <w:sz w:val="20"/>
                  <w:lang w:val="en-US" w:eastAsia="de-DE"/>
                  <w:rPrChange w:id="339" w:author="Bauer Kerstin" w:date="2021-09-07T23:50:00Z">
                    <w:rPr>
                      <w:rFonts w:cs="Arial"/>
                      <w:color w:val="000000"/>
                      <w:sz w:val="20"/>
                      <w:lang w:eastAsia="de-DE"/>
                    </w:rPr>
                  </w:rPrChange>
                </w:rPr>
                <w:br/>
                <w:t>• Our flipped classroom model blends self-paced e-learning with virtual face- to-face training and mobile assignments. This integrated approach means we can accelerate the learning process and reduce costs without impacting the learning experience.</w:t>
              </w:r>
              <w:r w:rsidRPr="00E04425">
                <w:rPr>
                  <w:rFonts w:cs="Arial"/>
                  <w:color w:val="000000"/>
                  <w:sz w:val="20"/>
                  <w:lang w:val="en-US" w:eastAsia="de-DE"/>
                  <w:rPrChange w:id="340" w:author="Bauer Kerstin" w:date="2021-09-07T23:50:00Z">
                    <w:rPr>
                      <w:rFonts w:cs="Arial"/>
                      <w:color w:val="000000"/>
                      <w:sz w:val="20"/>
                      <w:lang w:eastAsia="de-DE"/>
                    </w:rPr>
                  </w:rPrChange>
                </w:rPr>
                <w:br/>
                <w:t xml:space="preserve">• Develop your English skills in Business Presentations, Business </w:t>
              </w:r>
              <w:proofErr w:type="spellStart"/>
              <w:proofErr w:type="gramStart"/>
              <w:r w:rsidRPr="00E04425">
                <w:rPr>
                  <w:rFonts w:cs="Arial"/>
                  <w:color w:val="000000"/>
                  <w:sz w:val="20"/>
                  <w:lang w:val="en-US" w:eastAsia="de-DE"/>
                  <w:rPrChange w:id="341" w:author="Bauer Kerstin" w:date="2021-09-07T23:50:00Z">
                    <w:rPr>
                      <w:rFonts w:cs="Arial"/>
                      <w:color w:val="000000"/>
                      <w:sz w:val="20"/>
                      <w:lang w:eastAsia="de-DE"/>
                    </w:rPr>
                  </w:rPrChange>
                </w:rPr>
                <w:t>Writing,Business</w:t>
              </w:r>
              <w:proofErr w:type="spellEnd"/>
              <w:proofErr w:type="gramEnd"/>
              <w:r w:rsidRPr="00E04425">
                <w:rPr>
                  <w:rFonts w:cs="Arial"/>
                  <w:color w:val="000000"/>
                  <w:sz w:val="20"/>
                  <w:lang w:val="en-US" w:eastAsia="de-DE"/>
                  <w:rPrChange w:id="342" w:author="Bauer Kerstin" w:date="2021-09-07T23:50:00Z">
                    <w:rPr>
                      <w:rFonts w:cs="Arial"/>
                      <w:color w:val="000000"/>
                      <w:sz w:val="20"/>
                      <w:lang w:eastAsia="de-DE"/>
                    </w:rPr>
                  </w:rPrChange>
                </w:rPr>
                <w:t xml:space="preserve"> Negotiations, Participating in Meetings, Working in Remote Teams, or Remote Networking with less than 2 hours study a week for 5 weeks.</w:t>
              </w:r>
            </w:ins>
          </w:p>
        </w:tc>
        <w:tc>
          <w:tcPr>
            <w:tcW w:w="2380" w:type="dxa"/>
            <w:tcBorders>
              <w:top w:val="nil"/>
              <w:left w:val="nil"/>
              <w:bottom w:val="single" w:sz="4" w:space="0" w:color="auto"/>
              <w:right w:val="single" w:sz="4" w:space="0" w:color="auto"/>
            </w:tcBorders>
            <w:shd w:val="clear" w:color="000000" w:fill="F2F2F2"/>
            <w:noWrap/>
            <w:vAlign w:val="center"/>
            <w:hideMark/>
            <w:tcPrChange w:id="343" w:author="Bauer Kerstin" w:date="2021-09-07T23:51:00Z">
              <w:tcPr>
                <w:tcW w:w="2380" w:type="dxa"/>
                <w:tcBorders>
                  <w:top w:val="nil"/>
                  <w:left w:val="nil"/>
                  <w:bottom w:val="single" w:sz="4" w:space="0" w:color="auto"/>
                  <w:right w:val="single" w:sz="4" w:space="0" w:color="auto"/>
                </w:tcBorders>
                <w:shd w:val="clear" w:color="000000" w:fill="F2F2F2"/>
                <w:noWrap/>
                <w:vAlign w:val="center"/>
                <w:hideMark/>
              </w:tcPr>
            </w:tcPrChange>
          </w:tcPr>
          <w:p w14:paraId="21794BCE" w14:textId="7389F412" w:rsidR="00264EB0" w:rsidRDefault="00264EB0" w:rsidP="00E04425">
            <w:pPr>
              <w:spacing w:after="0" w:line="240" w:lineRule="auto"/>
              <w:jc w:val="center"/>
              <w:rPr>
                <w:ins w:id="344" w:author="Bauer, Kerstin" w:date="2021-09-08T00:08:00Z"/>
                <w:rFonts w:cs="Arial"/>
                <w:b/>
                <w:bCs/>
                <w:color w:val="000000"/>
                <w:sz w:val="20"/>
                <w:lang w:eastAsia="de-DE"/>
              </w:rPr>
            </w:pPr>
            <w:ins w:id="345" w:author="Bauer, Kerstin" w:date="2021-09-08T00:08:00Z">
              <w:r>
                <w:rPr>
                  <w:rFonts w:cs="Arial"/>
                  <w:b/>
                  <w:bCs/>
                  <w:color w:val="000000"/>
                  <w:sz w:val="20"/>
                  <w:lang w:eastAsia="de-DE"/>
                </w:rPr>
                <w:t xml:space="preserve">4 </w:t>
              </w:r>
              <w:proofErr w:type="spellStart"/>
              <w:r>
                <w:rPr>
                  <w:rFonts w:cs="Arial"/>
                  <w:b/>
                  <w:bCs/>
                  <w:color w:val="000000"/>
                  <w:sz w:val="20"/>
                  <w:lang w:eastAsia="de-DE"/>
                </w:rPr>
                <w:t>months</w:t>
              </w:r>
              <w:proofErr w:type="spellEnd"/>
              <w:r>
                <w:rPr>
                  <w:rFonts w:cs="Arial"/>
                  <w:b/>
                  <w:bCs/>
                  <w:color w:val="000000"/>
                  <w:sz w:val="20"/>
                  <w:lang w:eastAsia="de-DE"/>
                </w:rPr>
                <w:t>,</w:t>
              </w:r>
            </w:ins>
          </w:p>
          <w:p w14:paraId="0E653B8C" w14:textId="77777777" w:rsidR="00264EB0" w:rsidRDefault="00264EB0" w:rsidP="00E04425">
            <w:pPr>
              <w:spacing w:after="0" w:line="240" w:lineRule="auto"/>
              <w:jc w:val="center"/>
              <w:rPr>
                <w:ins w:id="346" w:author="Bauer, Kerstin" w:date="2021-09-08T00:08:00Z"/>
                <w:rFonts w:cs="Arial"/>
                <w:b/>
                <w:bCs/>
                <w:color w:val="000000"/>
                <w:sz w:val="20"/>
                <w:lang w:eastAsia="de-DE"/>
              </w:rPr>
            </w:pPr>
          </w:p>
          <w:p w14:paraId="7E58EC3F" w14:textId="5AAC5D04" w:rsidR="00E04425" w:rsidRDefault="00E04425" w:rsidP="00E04425">
            <w:pPr>
              <w:spacing w:after="0" w:line="240" w:lineRule="auto"/>
              <w:jc w:val="center"/>
              <w:rPr>
                <w:ins w:id="347" w:author="Bauer Kerstin" w:date="2021-09-08T00:06:00Z"/>
                <w:rFonts w:cs="Arial"/>
                <w:b/>
                <w:bCs/>
                <w:color w:val="000000"/>
                <w:sz w:val="20"/>
                <w:lang w:eastAsia="de-DE"/>
              </w:rPr>
            </w:pPr>
            <w:commentRangeStart w:id="348"/>
            <w:ins w:id="349" w:author="Bauer Kerstin" w:date="2021-09-07T23:50:00Z">
              <w:r w:rsidRPr="00E04425">
                <w:rPr>
                  <w:rFonts w:cs="Arial"/>
                  <w:b/>
                  <w:bCs/>
                  <w:color w:val="000000"/>
                  <w:sz w:val="20"/>
                  <w:lang w:eastAsia="de-DE"/>
                </w:rPr>
                <w:t>5 Sessions</w:t>
              </w:r>
            </w:ins>
          </w:p>
          <w:p w14:paraId="6CCCAD90" w14:textId="407344D6" w:rsidR="00264EB0" w:rsidRPr="00E04425" w:rsidRDefault="00264EB0" w:rsidP="00E04425">
            <w:pPr>
              <w:spacing w:after="0" w:line="240" w:lineRule="auto"/>
              <w:jc w:val="center"/>
              <w:rPr>
                <w:ins w:id="350" w:author="Bauer Kerstin" w:date="2021-09-07T23:50:00Z"/>
                <w:rFonts w:cs="Arial"/>
                <w:b/>
                <w:bCs/>
                <w:color w:val="000000"/>
                <w:sz w:val="20"/>
                <w:lang w:eastAsia="de-DE"/>
              </w:rPr>
            </w:pPr>
            <w:ins w:id="351" w:author="Bauer Kerstin" w:date="2021-09-08T00:06:00Z">
              <w:r w:rsidRPr="005B0302">
                <w:rPr>
                  <w:rFonts w:cs="Arial"/>
                  <w:b/>
                  <w:bCs/>
                  <w:color w:val="000000"/>
                  <w:sz w:val="20"/>
                  <w:lang w:val="en-US" w:eastAsia="de-DE"/>
                </w:rPr>
                <w:t xml:space="preserve">(1 Session = </w:t>
              </w:r>
              <w:r>
                <w:rPr>
                  <w:rFonts w:cs="Arial"/>
                  <w:b/>
                  <w:bCs/>
                  <w:color w:val="000000"/>
                  <w:sz w:val="20"/>
                  <w:lang w:val="en-US" w:eastAsia="de-DE"/>
                </w:rPr>
                <w:t>3</w:t>
              </w:r>
              <w:r w:rsidRPr="005B0302">
                <w:rPr>
                  <w:rFonts w:cs="Arial"/>
                  <w:b/>
                  <w:bCs/>
                  <w:color w:val="000000"/>
                  <w:sz w:val="20"/>
                  <w:lang w:val="en-US" w:eastAsia="de-DE"/>
                </w:rPr>
                <w:t>0 min</w:t>
              </w:r>
              <w:r>
                <w:rPr>
                  <w:rFonts w:cs="Arial"/>
                  <w:b/>
                  <w:bCs/>
                  <w:color w:val="000000"/>
                  <w:sz w:val="20"/>
                  <w:lang w:val="en-US" w:eastAsia="de-DE"/>
                </w:rPr>
                <w:t>.</w:t>
              </w:r>
              <w:r w:rsidRPr="005B0302">
                <w:rPr>
                  <w:rFonts w:cs="Arial"/>
                  <w:b/>
                  <w:bCs/>
                  <w:color w:val="000000"/>
                  <w:sz w:val="20"/>
                  <w:lang w:val="en-US" w:eastAsia="de-DE"/>
                </w:rPr>
                <w:t>)</w:t>
              </w:r>
            </w:ins>
            <w:commentRangeEnd w:id="348"/>
            <w:r>
              <w:rPr>
                <w:rStyle w:val="Kommentarzeichen"/>
                <w:lang w:eastAsia="ja-JP"/>
              </w:rPr>
              <w:commentReference w:id="348"/>
            </w:r>
          </w:p>
        </w:tc>
        <w:tc>
          <w:tcPr>
            <w:tcW w:w="1900" w:type="dxa"/>
            <w:tcBorders>
              <w:top w:val="nil"/>
              <w:left w:val="nil"/>
              <w:bottom w:val="single" w:sz="4" w:space="0" w:color="auto"/>
              <w:right w:val="single" w:sz="4" w:space="0" w:color="auto"/>
            </w:tcBorders>
            <w:shd w:val="clear" w:color="000000" w:fill="F2F2F2"/>
            <w:noWrap/>
            <w:vAlign w:val="center"/>
            <w:hideMark/>
            <w:tcPrChange w:id="352" w:author="Bauer Kerstin" w:date="2021-09-07T23:51:00Z">
              <w:tcPr>
                <w:tcW w:w="1900" w:type="dxa"/>
                <w:tcBorders>
                  <w:top w:val="nil"/>
                  <w:left w:val="nil"/>
                  <w:bottom w:val="single" w:sz="4" w:space="0" w:color="auto"/>
                  <w:right w:val="single" w:sz="4" w:space="0" w:color="auto"/>
                </w:tcBorders>
                <w:shd w:val="clear" w:color="000000" w:fill="F2F2F2"/>
                <w:noWrap/>
                <w:vAlign w:val="center"/>
                <w:hideMark/>
              </w:tcPr>
            </w:tcPrChange>
          </w:tcPr>
          <w:p w14:paraId="032B6FC4" w14:textId="77777777" w:rsidR="00E04425" w:rsidRPr="00E04425" w:rsidRDefault="00E04425" w:rsidP="00E04425">
            <w:pPr>
              <w:spacing w:after="0" w:line="240" w:lineRule="auto"/>
              <w:jc w:val="center"/>
              <w:rPr>
                <w:ins w:id="353" w:author="Bauer Kerstin" w:date="2021-09-07T23:50:00Z"/>
                <w:rFonts w:cs="Arial"/>
                <w:b/>
                <w:bCs/>
                <w:color w:val="000000"/>
                <w:sz w:val="20"/>
                <w:lang w:eastAsia="de-DE"/>
              </w:rPr>
            </w:pPr>
            <w:ins w:id="354" w:author="Bauer Kerstin" w:date="2021-09-07T23:50:00Z">
              <w:r w:rsidRPr="00E04425">
                <w:rPr>
                  <w:rFonts w:cs="Arial"/>
                  <w:b/>
                  <w:bCs/>
                  <w:color w:val="000000"/>
                  <w:sz w:val="20"/>
                  <w:lang w:eastAsia="de-DE"/>
                </w:rPr>
                <w:t>375 €</w:t>
              </w:r>
            </w:ins>
          </w:p>
        </w:tc>
      </w:tr>
      <w:tr w:rsidR="00E04425" w:rsidRPr="00E04425" w14:paraId="23192F5E" w14:textId="77777777" w:rsidTr="00E04425">
        <w:trPr>
          <w:trHeight w:val="780"/>
          <w:jc w:val="center"/>
          <w:ins w:id="355" w:author="Bauer Kerstin" w:date="2021-09-07T23:50:00Z"/>
          <w:trPrChange w:id="356" w:author="Bauer Kerstin" w:date="2021-09-07T23:51:00Z">
            <w:trPr>
              <w:trHeight w:val="780"/>
            </w:trPr>
          </w:trPrChange>
        </w:trPr>
        <w:tc>
          <w:tcPr>
            <w:tcW w:w="600" w:type="dxa"/>
            <w:tcBorders>
              <w:top w:val="nil"/>
              <w:left w:val="single" w:sz="8" w:space="0" w:color="auto"/>
              <w:bottom w:val="single" w:sz="4" w:space="0" w:color="auto"/>
              <w:right w:val="single" w:sz="4" w:space="0" w:color="auto"/>
            </w:tcBorders>
            <w:shd w:val="clear" w:color="auto" w:fill="auto"/>
            <w:noWrap/>
            <w:vAlign w:val="center"/>
            <w:hideMark/>
            <w:tcPrChange w:id="357" w:author="Bauer Kerstin" w:date="2021-09-07T23:51:00Z">
              <w:tcPr>
                <w:tcW w:w="60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1887461C" w14:textId="77777777" w:rsidR="00E04425" w:rsidRPr="00E04425" w:rsidRDefault="00E04425" w:rsidP="00E04425">
            <w:pPr>
              <w:spacing w:after="0" w:line="240" w:lineRule="auto"/>
              <w:jc w:val="center"/>
              <w:rPr>
                <w:ins w:id="358" w:author="Bauer Kerstin" w:date="2021-09-07T23:50:00Z"/>
                <w:rFonts w:cs="Arial"/>
                <w:b/>
                <w:bCs/>
                <w:color w:val="000000"/>
                <w:sz w:val="20"/>
                <w:lang w:eastAsia="de-DE"/>
              </w:rPr>
            </w:pPr>
            <w:ins w:id="359" w:author="Bauer Kerstin" w:date="2021-09-07T23:50:00Z">
              <w:r w:rsidRPr="00E04425">
                <w:rPr>
                  <w:rFonts w:cs="Arial"/>
                  <w:b/>
                  <w:bCs/>
                  <w:color w:val="000000"/>
                  <w:sz w:val="20"/>
                  <w:lang w:eastAsia="de-DE"/>
                </w:rPr>
                <w:t>4a</w:t>
              </w:r>
            </w:ins>
          </w:p>
        </w:tc>
        <w:tc>
          <w:tcPr>
            <w:tcW w:w="2460" w:type="dxa"/>
            <w:tcBorders>
              <w:top w:val="nil"/>
              <w:left w:val="nil"/>
              <w:bottom w:val="single" w:sz="4" w:space="0" w:color="auto"/>
              <w:right w:val="single" w:sz="4" w:space="0" w:color="auto"/>
            </w:tcBorders>
            <w:shd w:val="clear" w:color="auto" w:fill="auto"/>
            <w:vAlign w:val="center"/>
            <w:hideMark/>
            <w:tcPrChange w:id="360" w:author="Bauer Kerstin" w:date="2021-09-07T23:51:00Z">
              <w:tcPr>
                <w:tcW w:w="2460" w:type="dxa"/>
                <w:tcBorders>
                  <w:top w:val="nil"/>
                  <w:left w:val="nil"/>
                  <w:bottom w:val="single" w:sz="4" w:space="0" w:color="auto"/>
                  <w:right w:val="single" w:sz="4" w:space="0" w:color="auto"/>
                </w:tcBorders>
                <w:shd w:val="clear" w:color="auto" w:fill="auto"/>
                <w:vAlign w:val="center"/>
                <w:hideMark/>
              </w:tcPr>
            </w:tcPrChange>
          </w:tcPr>
          <w:p w14:paraId="2D555E29" w14:textId="77777777" w:rsidR="00E04425" w:rsidRDefault="00E04425" w:rsidP="00E04425">
            <w:pPr>
              <w:spacing w:after="0" w:line="240" w:lineRule="auto"/>
              <w:jc w:val="center"/>
              <w:rPr>
                <w:ins w:id="361" w:author="Bauer Kerstin" w:date="2021-09-08T00:05:00Z"/>
                <w:rFonts w:cs="Arial"/>
                <w:b/>
                <w:bCs/>
                <w:i/>
                <w:iCs/>
                <w:color w:val="000000"/>
                <w:sz w:val="20"/>
                <w:lang w:eastAsia="de-DE"/>
              </w:rPr>
            </w:pPr>
            <w:proofErr w:type="spellStart"/>
            <w:ins w:id="362" w:author="Bauer Kerstin" w:date="2021-09-07T23:50:00Z">
              <w:r w:rsidRPr="00E04425">
                <w:rPr>
                  <w:rFonts w:cs="Arial"/>
                  <w:b/>
                  <w:bCs/>
                  <w:i/>
                  <w:iCs/>
                  <w:color w:val="000000"/>
                  <w:sz w:val="20"/>
                  <w:lang w:eastAsia="de-DE"/>
                </w:rPr>
                <w:t>sprint</w:t>
              </w:r>
              <w:proofErr w:type="spellEnd"/>
              <w:r w:rsidRPr="00E04425">
                <w:rPr>
                  <w:rFonts w:cs="Arial"/>
                  <w:b/>
                  <w:bCs/>
                  <w:i/>
                  <w:iCs/>
                  <w:color w:val="000000"/>
                  <w:sz w:val="20"/>
                  <w:lang w:eastAsia="de-DE"/>
                </w:rPr>
                <w:br/>
                <w:t>BUSINESS SKILLS</w:t>
              </w:r>
              <w:r w:rsidRPr="00E04425">
                <w:rPr>
                  <w:rFonts w:cs="Arial"/>
                  <w:b/>
                  <w:bCs/>
                  <w:i/>
                  <w:iCs/>
                  <w:color w:val="000000"/>
                  <w:sz w:val="20"/>
                  <w:lang w:eastAsia="de-DE"/>
                </w:rPr>
                <w:br/>
                <w:t>ENGLISH</w:t>
              </w:r>
            </w:ins>
          </w:p>
          <w:p w14:paraId="018F44BA" w14:textId="77777777" w:rsidR="00264EB0" w:rsidRDefault="00264EB0" w:rsidP="00E04425">
            <w:pPr>
              <w:spacing w:after="0" w:line="240" w:lineRule="auto"/>
              <w:jc w:val="center"/>
              <w:rPr>
                <w:ins w:id="363" w:author="Bauer Kerstin" w:date="2021-09-08T00:05:00Z"/>
                <w:rFonts w:cs="Arial"/>
                <w:b/>
                <w:bCs/>
                <w:i/>
                <w:iCs/>
                <w:color w:val="000000"/>
                <w:sz w:val="20"/>
                <w:lang w:eastAsia="de-DE"/>
              </w:rPr>
            </w:pPr>
          </w:p>
          <w:p w14:paraId="00C9FF4C" w14:textId="1C6EDDDF" w:rsidR="00264EB0" w:rsidRDefault="00264EB0" w:rsidP="00E04425">
            <w:pPr>
              <w:spacing w:after="0" w:line="240" w:lineRule="auto"/>
              <w:jc w:val="center"/>
              <w:rPr>
                <w:ins w:id="364" w:author="Bauer Kerstin" w:date="2021-09-08T00:05:00Z"/>
                <w:rFonts w:cs="Arial"/>
                <w:b/>
                <w:bCs/>
                <w:i/>
                <w:iCs/>
                <w:color w:val="000000"/>
                <w:sz w:val="20"/>
                <w:lang w:eastAsia="de-DE"/>
              </w:rPr>
            </w:pPr>
            <w:ins w:id="365" w:author="Bauer Kerstin" w:date="2021-09-08T00:05:00Z">
              <w:r>
                <w:rPr>
                  <w:rFonts w:cs="Arial"/>
                  <w:b/>
                  <w:bCs/>
                  <w:i/>
                  <w:iCs/>
                  <w:color w:val="000000"/>
                  <w:sz w:val="20"/>
                  <w:lang w:eastAsia="de-DE"/>
                </w:rPr>
                <w:t xml:space="preserve">incl. </w:t>
              </w:r>
              <w:r>
                <w:rPr>
                  <w:rFonts w:cs="Arial"/>
                  <w:b/>
                  <w:bCs/>
                  <w:i/>
                  <w:iCs/>
                  <w:color w:val="000000"/>
                  <w:sz w:val="20"/>
                  <w:lang w:eastAsia="de-DE"/>
                </w:rPr>
                <w:t>2</w:t>
              </w:r>
              <w:r>
                <w:rPr>
                  <w:rFonts w:cs="Arial"/>
                  <w:b/>
                  <w:bCs/>
                  <w:i/>
                  <w:iCs/>
                  <w:color w:val="000000"/>
                  <w:sz w:val="20"/>
                  <w:lang w:eastAsia="de-DE"/>
                </w:rPr>
                <w:t xml:space="preserve"> Skill</w:t>
              </w:r>
              <w:r>
                <w:rPr>
                  <w:rFonts w:cs="Arial"/>
                  <w:b/>
                  <w:bCs/>
                  <w:i/>
                  <w:iCs/>
                  <w:color w:val="000000"/>
                  <w:sz w:val="20"/>
                  <w:lang w:eastAsia="de-DE"/>
                </w:rPr>
                <w:t>s</w:t>
              </w:r>
            </w:ins>
          </w:p>
          <w:p w14:paraId="18996628" w14:textId="36CD65DF" w:rsidR="00264EB0" w:rsidRPr="00E04425" w:rsidRDefault="00264EB0" w:rsidP="00E04425">
            <w:pPr>
              <w:spacing w:after="0" w:line="240" w:lineRule="auto"/>
              <w:jc w:val="center"/>
              <w:rPr>
                <w:ins w:id="366" w:author="Bauer Kerstin" w:date="2021-09-07T23:50:00Z"/>
                <w:rFonts w:cs="Arial"/>
                <w:b/>
                <w:bCs/>
                <w:i/>
                <w:iCs/>
                <w:color w:val="000000"/>
                <w:sz w:val="20"/>
                <w:lang w:eastAsia="de-DE"/>
              </w:rPr>
            </w:pPr>
          </w:p>
        </w:tc>
        <w:tc>
          <w:tcPr>
            <w:tcW w:w="8580" w:type="dxa"/>
            <w:tcBorders>
              <w:top w:val="nil"/>
              <w:left w:val="nil"/>
              <w:bottom w:val="single" w:sz="4" w:space="0" w:color="auto"/>
              <w:right w:val="single" w:sz="4" w:space="0" w:color="auto"/>
            </w:tcBorders>
            <w:shd w:val="clear" w:color="auto" w:fill="auto"/>
            <w:vAlign w:val="center"/>
            <w:hideMark/>
            <w:tcPrChange w:id="367" w:author="Bauer Kerstin" w:date="2021-09-07T23:51:00Z">
              <w:tcPr>
                <w:tcW w:w="8580" w:type="dxa"/>
                <w:tcBorders>
                  <w:top w:val="nil"/>
                  <w:left w:val="nil"/>
                  <w:bottom w:val="single" w:sz="4" w:space="0" w:color="auto"/>
                  <w:right w:val="single" w:sz="4" w:space="0" w:color="auto"/>
                </w:tcBorders>
                <w:shd w:val="clear" w:color="auto" w:fill="auto"/>
                <w:vAlign w:val="center"/>
                <w:hideMark/>
              </w:tcPr>
            </w:tcPrChange>
          </w:tcPr>
          <w:p w14:paraId="4FF0D908" w14:textId="77777777" w:rsidR="00E04425" w:rsidRPr="00E04425" w:rsidRDefault="00E04425" w:rsidP="00E04425">
            <w:pPr>
              <w:spacing w:after="0" w:line="240" w:lineRule="auto"/>
              <w:jc w:val="left"/>
              <w:rPr>
                <w:ins w:id="368" w:author="Bauer Kerstin" w:date="2021-09-07T23:50:00Z"/>
                <w:rFonts w:cs="Arial"/>
                <w:color w:val="000000"/>
                <w:sz w:val="20"/>
                <w:lang w:eastAsia="de-DE"/>
              </w:rPr>
            </w:pPr>
            <w:ins w:id="369" w:author="Bauer Kerstin" w:date="2021-09-07T23:50:00Z">
              <w:r w:rsidRPr="00E04425">
                <w:rPr>
                  <w:rFonts w:cs="Arial"/>
                  <w:color w:val="000000"/>
                  <w:sz w:val="20"/>
                  <w:lang w:eastAsia="de-DE"/>
                </w:rPr>
                <w:t>See 4</w:t>
              </w:r>
            </w:ins>
          </w:p>
        </w:tc>
        <w:tc>
          <w:tcPr>
            <w:tcW w:w="2380" w:type="dxa"/>
            <w:tcBorders>
              <w:top w:val="nil"/>
              <w:left w:val="nil"/>
              <w:bottom w:val="single" w:sz="4" w:space="0" w:color="auto"/>
              <w:right w:val="single" w:sz="4" w:space="0" w:color="auto"/>
            </w:tcBorders>
            <w:shd w:val="clear" w:color="auto" w:fill="auto"/>
            <w:noWrap/>
            <w:vAlign w:val="center"/>
            <w:hideMark/>
            <w:tcPrChange w:id="370" w:author="Bauer Kerstin" w:date="2021-09-07T23:51:00Z">
              <w:tcPr>
                <w:tcW w:w="2380" w:type="dxa"/>
                <w:tcBorders>
                  <w:top w:val="nil"/>
                  <w:left w:val="nil"/>
                  <w:bottom w:val="single" w:sz="4" w:space="0" w:color="auto"/>
                  <w:right w:val="single" w:sz="4" w:space="0" w:color="auto"/>
                </w:tcBorders>
                <w:shd w:val="clear" w:color="auto" w:fill="auto"/>
                <w:noWrap/>
                <w:vAlign w:val="center"/>
                <w:hideMark/>
              </w:tcPr>
            </w:tcPrChange>
          </w:tcPr>
          <w:p w14:paraId="47A52EDF" w14:textId="2F3D3234" w:rsidR="00264EB0" w:rsidRDefault="00264EB0" w:rsidP="00264EB0">
            <w:pPr>
              <w:spacing w:after="0" w:line="240" w:lineRule="auto"/>
              <w:jc w:val="center"/>
              <w:rPr>
                <w:ins w:id="371" w:author="Bauer, Kerstin" w:date="2021-09-08T00:08:00Z"/>
                <w:rFonts w:cs="Arial"/>
                <w:b/>
                <w:bCs/>
                <w:color w:val="000000"/>
                <w:sz w:val="20"/>
                <w:lang w:eastAsia="de-DE"/>
              </w:rPr>
            </w:pPr>
            <w:ins w:id="372" w:author="Bauer, Kerstin" w:date="2021-09-08T00:08:00Z">
              <w:r>
                <w:rPr>
                  <w:rFonts w:cs="Arial"/>
                  <w:b/>
                  <w:bCs/>
                  <w:color w:val="000000"/>
                  <w:sz w:val="20"/>
                  <w:lang w:eastAsia="de-DE"/>
                </w:rPr>
                <w:t>6</w:t>
              </w:r>
              <w:r>
                <w:rPr>
                  <w:rFonts w:cs="Arial"/>
                  <w:b/>
                  <w:bCs/>
                  <w:color w:val="000000"/>
                  <w:sz w:val="20"/>
                  <w:lang w:eastAsia="de-DE"/>
                </w:rPr>
                <w:t xml:space="preserve"> </w:t>
              </w:r>
              <w:proofErr w:type="spellStart"/>
              <w:r>
                <w:rPr>
                  <w:rFonts w:cs="Arial"/>
                  <w:b/>
                  <w:bCs/>
                  <w:color w:val="000000"/>
                  <w:sz w:val="20"/>
                  <w:lang w:eastAsia="de-DE"/>
                </w:rPr>
                <w:t>months</w:t>
              </w:r>
              <w:proofErr w:type="spellEnd"/>
              <w:r>
                <w:rPr>
                  <w:rFonts w:cs="Arial"/>
                  <w:b/>
                  <w:bCs/>
                  <w:color w:val="000000"/>
                  <w:sz w:val="20"/>
                  <w:lang w:eastAsia="de-DE"/>
                </w:rPr>
                <w:t>,</w:t>
              </w:r>
            </w:ins>
          </w:p>
          <w:p w14:paraId="2703EBDF" w14:textId="77777777" w:rsidR="00264EB0" w:rsidRDefault="00264EB0" w:rsidP="00264EB0">
            <w:pPr>
              <w:spacing w:after="0" w:line="240" w:lineRule="auto"/>
              <w:jc w:val="center"/>
              <w:rPr>
                <w:ins w:id="373" w:author="Bauer, Kerstin" w:date="2021-09-08T00:08:00Z"/>
                <w:rFonts w:cs="Arial"/>
                <w:b/>
                <w:bCs/>
                <w:color w:val="000000"/>
                <w:sz w:val="20"/>
                <w:lang w:eastAsia="de-DE"/>
              </w:rPr>
            </w:pPr>
          </w:p>
          <w:p w14:paraId="3FDBC32B" w14:textId="77777777" w:rsidR="00E04425" w:rsidRDefault="00E04425" w:rsidP="00E04425">
            <w:pPr>
              <w:spacing w:after="0" w:line="240" w:lineRule="auto"/>
              <w:jc w:val="center"/>
              <w:rPr>
                <w:ins w:id="374" w:author="Bauer Kerstin" w:date="2021-09-08T00:06:00Z"/>
                <w:rFonts w:cs="Arial"/>
                <w:b/>
                <w:bCs/>
                <w:color w:val="000000"/>
                <w:sz w:val="20"/>
                <w:lang w:eastAsia="de-DE"/>
              </w:rPr>
            </w:pPr>
            <w:ins w:id="375" w:author="Bauer Kerstin" w:date="2021-09-07T23:50:00Z">
              <w:r w:rsidRPr="00E04425">
                <w:rPr>
                  <w:rFonts w:cs="Arial"/>
                  <w:b/>
                  <w:bCs/>
                  <w:color w:val="000000"/>
                  <w:sz w:val="20"/>
                  <w:lang w:eastAsia="de-DE"/>
                </w:rPr>
                <w:t>10 Session</w:t>
              </w:r>
            </w:ins>
          </w:p>
          <w:p w14:paraId="65C2F334" w14:textId="6CDB3198" w:rsidR="00264EB0" w:rsidRPr="00E04425" w:rsidRDefault="00264EB0" w:rsidP="00E04425">
            <w:pPr>
              <w:spacing w:after="0" w:line="240" w:lineRule="auto"/>
              <w:jc w:val="center"/>
              <w:rPr>
                <w:ins w:id="376" w:author="Bauer Kerstin" w:date="2021-09-07T23:50:00Z"/>
                <w:rFonts w:cs="Arial"/>
                <w:b/>
                <w:bCs/>
                <w:color w:val="000000"/>
                <w:sz w:val="20"/>
                <w:lang w:eastAsia="de-DE"/>
              </w:rPr>
            </w:pPr>
            <w:ins w:id="377" w:author="Bauer Kerstin" w:date="2021-09-08T00:06:00Z">
              <w:r w:rsidRPr="005B0302">
                <w:rPr>
                  <w:rFonts w:cs="Arial"/>
                  <w:b/>
                  <w:bCs/>
                  <w:color w:val="000000"/>
                  <w:sz w:val="20"/>
                  <w:lang w:val="en-US" w:eastAsia="de-DE"/>
                </w:rPr>
                <w:t xml:space="preserve">(1 Session = </w:t>
              </w:r>
              <w:r>
                <w:rPr>
                  <w:rFonts w:cs="Arial"/>
                  <w:b/>
                  <w:bCs/>
                  <w:color w:val="000000"/>
                  <w:sz w:val="20"/>
                  <w:lang w:val="en-US" w:eastAsia="de-DE"/>
                </w:rPr>
                <w:t>3</w:t>
              </w:r>
              <w:r w:rsidRPr="005B0302">
                <w:rPr>
                  <w:rFonts w:cs="Arial"/>
                  <w:b/>
                  <w:bCs/>
                  <w:color w:val="000000"/>
                  <w:sz w:val="20"/>
                  <w:lang w:val="en-US" w:eastAsia="de-DE"/>
                </w:rPr>
                <w:t>0 min</w:t>
              </w:r>
              <w:r>
                <w:rPr>
                  <w:rFonts w:cs="Arial"/>
                  <w:b/>
                  <w:bCs/>
                  <w:color w:val="000000"/>
                  <w:sz w:val="20"/>
                  <w:lang w:val="en-US" w:eastAsia="de-DE"/>
                </w:rPr>
                <w:t>.</w:t>
              </w:r>
              <w:r w:rsidRPr="005B0302">
                <w:rPr>
                  <w:rFonts w:cs="Arial"/>
                  <w:b/>
                  <w:bCs/>
                  <w:color w:val="000000"/>
                  <w:sz w:val="20"/>
                  <w:lang w:val="en-US" w:eastAsia="de-DE"/>
                </w:rPr>
                <w:t>)</w:t>
              </w:r>
            </w:ins>
          </w:p>
        </w:tc>
        <w:tc>
          <w:tcPr>
            <w:tcW w:w="1900" w:type="dxa"/>
            <w:tcBorders>
              <w:top w:val="nil"/>
              <w:left w:val="nil"/>
              <w:bottom w:val="single" w:sz="4" w:space="0" w:color="auto"/>
              <w:right w:val="single" w:sz="4" w:space="0" w:color="auto"/>
            </w:tcBorders>
            <w:shd w:val="clear" w:color="auto" w:fill="auto"/>
            <w:noWrap/>
            <w:vAlign w:val="center"/>
            <w:hideMark/>
            <w:tcPrChange w:id="378" w:author="Bauer Kerstin" w:date="2021-09-07T23:51:00Z">
              <w:tcPr>
                <w:tcW w:w="1900" w:type="dxa"/>
                <w:tcBorders>
                  <w:top w:val="nil"/>
                  <w:left w:val="nil"/>
                  <w:bottom w:val="single" w:sz="4" w:space="0" w:color="auto"/>
                  <w:right w:val="single" w:sz="4" w:space="0" w:color="auto"/>
                </w:tcBorders>
                <w:shd w:val="clear" w:color="auto" w:fill="auto"/>
                <w:noWrap/>
                <w:vAlign w:val="center"/>
                <w:hideMark/>
              </w:tcPr>
            </w:tcPrChange>
          </w:tcPr>
          <w:p w14:paraId="02F8EFEE" w14:textId="77777777" w:rsidR="00E04425" w:rsidRPr="00E04425" w:rsidRDefault="00E04425" w:rsidP="00E04425">
            <w:pPr>
              <w:spacing w:after="0" w:line="240" w:lineRule="auto"/>
              <w:jc w:val="center"/>
              <w:rPr>
                <w:ins w:id="379" w:author="Bauer Kerstin" w:date="2021-09-07T23:50:00Z"/>
                <w:rFonts w:cs="Arial"/>
                <w:b/>
                <w:bCs/>
                <w:color w:val="000000"/>
                <w:sz w:val="20"/>
                <w:lang w:eastAsia="de-DE"/>
              </w:rPr>
            </w:pPr>
            <w:ins w:id="380" w:author="Bauer Kerstin" w:date="2021-09-07T23:50:00Z">
              <w:r w:rsidRPr="00E04425">
                <w:rPr>
                  <w:rFonts w:cs="Arial"/>
                  <w:b/>
                  <w:bCs/>
                  <w:color w:val="000000"/>
                  <w:sz w:val="20"/>
                  <w:lang w:eastAsia="de-DE"/>
                </w:rPr>
                <w:t>697 €</w:t>
              </w:r>
            </w:ins>
          </w:p>
        </w:tc>
      </w:tr>
      <w:tr w:rsidR="00E04425" w:rsidRPr="00E04425" w14:paraId="17EA52B9" w14:textId="77777777" w:rsidTr="00E04425">
        <w:trPr>
          <w:trHeight w:val="780"/>
          <w:jc w:val="center"/>
          <w:ins w:id="381" w:author="Bauer Kerstin" w:date="2021-09-07T23:50:00Z"/>
          <w:trPrChange w:id="382" w:author="Bauer Kerstin" w:date="2021-09-07T23:51:00Z">
            <w:trPr>
              <w:trHeight w:val="780"/>
            </w:trPr>
          </w:trPrChange>
        </w:trPr>
        <w:tc>
          <w:tcPr>
            <w:tcW w:w="600" w:type="dxa"/>
            <w:tcBorders>
              <w:top w:val="nil"/>
              <w:left w:val="single" w:sz="8" w:space="0" w:color="auto"/>
              <w:bottom w:val="single" w:sz="4" w:space="0" w:color="auto"/>
              <w:right w:val="single" w:sz="4" w:space="0" w:color="auto"/>
            </w:tcBorders>
            <w:shd w:val="clear" w:color="auto" w:fill="auto"/>
            <w:noWrap/>
            <w:vAlign w:val="center"/>
            <w:hideMark/>
            <w:tcPrChange w:id="383" w:author="Bauer Kerstin" w:date="2021-09-07T23:51:00Z">
              <w:tcPr>
                <w:tcW w:w="60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183ADB95" w14:textId="77777777" w:rsidR="00E04425" w:rsidRPr="00E04425" w:rsidRDefault="00E04425" w:rsidP="00E04425">
            <w:pPr>
              <w:spacing w:after="0" w:line="240" w:lineRule="auto"/>
              <w:jc w:val="center"/>
              <w:rPr>
                <w:ins w:id="384" w:author="Bauer Kerstin" w:date="2021-09-07T23:50:00Z"/>
                <w:rFonts w:cs="Arial"/>
                <w:b/>
                <w:bCs/>
                <w:color w:val="000000"/>
                <w:sz w:val="20"/>
                <w:lang w:eastAsia="de-DE"/>
              </w:rPr>
            </w:pPr>
            <w:ins w:id="385" w:author="Bauer Kerstin" w:date="2021-09-07T23:50:00Z">
              <w:r w:rsidRPr="00E04425">
                <w:rPr>
                  <w:rFonts w:cs="Arial"/>
                  <w:b/>
                  <w:bCs/>
                  <w:color w:val="000000"/>
                  <w:sz w:val="20"/>
                  <w:lang w:eastAsia="de-DE"/>
                </w:rPr>
                <w:lastRenderedPageBreak/>
                <w:t>4b</w:t>
              </w:r>
            </w:ins>
          </w:p>
        </w:tc>
        <w:tc>
          <w:tcPr>
            <w:tcW w:w="2460" w:type="dxa"/>
            <w:tcBorders>
              <w:top w:val="nil"/>
              <w:left w:val="nil"/>
              <w:bottom w:val="single" w:sz="4" w:space="0" w:color="auto"/>
              <w:right w:val="single" w:sz="4" w:space="0" w:color="auto"/>
            </w:tcBorders>
            <w:shd w:val="clear" w:color="auto" w:fill="auto"/>
            <w:vAlign w:val="center"/>
            <w:hideMark/>
            <w:tcPrChange w:id="386" w:author="Bauer Kerstin" w:date="2021-09-07T23:51:00Z">
              <w:tcPr>
                <w:tcW w:w="2460" w:type="dxa"/>
                <w:tcBorders>
                  <w:top w:val="nil"/>
                  <w:left w:val="nil"/>
                  <w:bottom w:val="single" w:sz="4" w:space="0" w:color="auto"/>
                  <w:right w:val="single" w:sz="4" w:space="0" w:color="auto"/>
                </w:tcBorders>
                <w:shd w:val="clear" w:color="auto" w:fill="auto"/>
                <w:vAlign w:val="center"/>
                <w:hideMark/>
              </w:tcPr>
            </w:tcPrChange>
          </w:tcPr>
          <w:p w14:paraId="6776DF4E" w14:textId="77777777" w:rsidR="00E04425" w:rsidRDefault="00E04425" w:rsidP="00E04425">
            <w:pPr>
              <w:spacing w:after="0" w:line="240" w:lineRule="auto"/>
              <w:jc w:val="center"/>
              <w:rPr>
                <w:ins w:id="387" w:author="Bauer Kerstin" w:date="2021-09-08T00:05:00Z"/>
                <w:rFonts w:cs="Arial"/>
                <w:b/>
                <w:bCs/>
                <w:i/>
                <w:iCs/>
                <w:color w:val="000000"/>
                <w:sz w:val="20"/>
                <w:lang w:eastAsia="de-DE"/>
              </w:rPr>
            </w:pPr>
            <w:proofErr w:type="spellStart"/>
            <w:ins w:id="388" w:author="Bauer Kerstin" w:date="2021-09-07T23:50:00Z">
              <w:r w:rsidRPr="00E04425">
                <w:rPr>
                  <w:rFonts w:cs="Arial"/>
                  <w:b/>
                  <w:bCs/>
                  <w:i/>
                  <w:iCs/>
                  <w:color w:val="000000"/>
                  <w:sz w:val="20"/>
                  <w:lang w:eastAsia="de-DE"/>
                </w:rPr>
                <w:t>sprint</w:t>
              </w:r>
              <w:proofErr w:type="spellEnd"/>
              <w:r w:rsidRPr="00E04425">
                <w:rPr>
                  <w:rFonts w:cs="Arial"/>
                  <w:b/>
                  <w:bCs/>
                  <w:i/>
                  <w:iCs/>
                  <w:color w:val="000000"/>
                  <w:sz w:val="20"/>
                  <w:lang w:eastAsia="de-DE"/>
                </w:rPr>
                <w:br/>
                <w:t>BUSINESS SKILLS</w:t>
              </w:r>
              <w:r w:rsidRPr="00E04425">
                <w:rPr>
                  <w:rFonts w:cs="Arial"/>
                  <w:b/>
                  <w:bCs/>
                  <w:i/>
                  <w:iCs/>
                  <w:color w:val="000000"/>
                  <w:sz w:val="20"/>
                  <w:lang w:eastAsia="de-DE"/>
                </w:rPr>
                <w:br/>
                <w:t>ENGLISH</w:t>
              </w:r>
            </w:ins>
          </w:p>
          <w:p w14:paraId="7C37720D" w14:textId="77777777" w:rsidR="00264EB0" w:rsidRDefault="00264EB0" w:rsidP="00E04425">
            <w:pPr>
              <w:spacing w:after="0" w:line="240" w:lineRule="auto"/>
              <w:jc w:val="center"/>
              <w:rPr>
                <w:ins w:id="389" w:author="Bauer Kerstin" w:date="2021-09-08T00:05:00Z"/>
                <w:rFonts w:cs="Arial"/>
                <w:b/>
                <w:bCs/>
                <w:i/>
                <w:iCs/>
                <w:color w:val="000000"/>
                <w:sz w:val="20"/>
                <w:lang w:eastAsia="de-DE"/>
              </w:rPr>
            </w:pPr>
          </w:p>
          <w:p w14:paraId="5AF0F713" w14:textId="05B834EB" w:rsidR="00264EB0" w:rsidRDefault="00264EB0" w:rsidP="00E04425">
            <w:pPr>
              <w:spacing w:after="0" w:line="240" w:lineRule="auto"/>
              <w:jc w:val="center"/>
              <w:rPr>
                <w:ins w:id="390" w:author="Bauer Kerstin" w:date="2021-09-08T00:05:00Z"/>
                <w:rFonts w:cs="Arial"/>
                <w:b/>
                <w:bCs/>
                <w:i/>
                <w:iCs/>
                <w:color w:val="000000"/>
                <w:sz w:val="20"/>
                <w:lang w:eastAsia="de-DE"/>
              </w:rPr>
            </w:pPr>
            <w:ins w:id="391" w:author="Bauer Kerstin" w:date="2021-09-08T00:05:00Z">
              <w:r>
                <w:rPr>
                  <w:rFonts w:cs="Arial"/>
                  <w:b/>
                  <w:bCs/>
                  <w:i/>
                  <w:iCs/>
                  <w:color w:val="000000"/>
                  <w:sz w:val="20"/>
                  <w:lang w:eastAsia="de-DE"/>
                </w:rPr>
                <w:t xml:space="preserve">incl. </w:t>
              </w:r>
              <w:r>
                <w:rPr>
                  <w:rFonts w:cs="Arial"/>
                  <w:b/>
                  <w:bCs/>
                  <w:i/>
                  <w:iCs/>
                  <w:color w:val="000000"/>
                  <w:sz w:val="20"/>
                  <w:lang w:eastAsia="de-DE"/>
                </w:rPr>
                <w:t>4</w:t>
              </w:r>
              <w:r>
                <w:rPr>
                  <w:rFonts w:cs="Arial"/>
                  <w:b/>
                  <w:bCs/>
                  <w:i/>
                  <w:iCs/>
                  <w:color w:val="000000"/>
                  <w:sz w:val="20"/>
                  <w:lang w:eastAsia="de-DE"/>
                </w:rPr>
                <w:t xml:space="preserve"> Skill</w:t>
              </w:r>
              <w:r>
                <w:rPr>
                  <w:rFonts w:cs="Arial"/>
                  <w:b/>
                  <w:bCs/>
                  <w:i/>
                  <w:iCs/>
                  <w:color w:val="000000"/>
                  <w:sz w:val="20"/>
                  <w:lang w:eastAsia="de-DE"/>
                </w:rPr>
                <w:t>s</w:t>
              </w:r>
            </w:ins>
          </w:p>
          <w:p w14:paraId="2506909D" w14:textId="2E284BCE" w:rsidR="00264EB0" w:rsidRPr="00E04425" w:rsidRDefault="00264EB0" w:rsidP="00E04425">
            <w:pPr>
              <w:spacing w:after="0" w:line="240" w:lineRule="auto"/>
              <w:jc w:val="center"/>
              <w:rPr>
                <w:ins w:id="392" w:author="Bauer Kerstin" w:date="2021-09-07T23:50:00Z"/>
                <w:rFonts w:cs="Arial"/>
                <w:b/>
                <w:bCs/>
                <w:i/>
                <w:iCs/>
                <w:color w:val="000000"/>
                <w:sz w:val="20"/>
                <w:lang w:eastAsia="de-DE"/>
              </w:rPr>
            </w:pPr>
          </w:p>
        </w:tc>
        <w:tc>
          <w:tcPr>
            <w:tcW w:w="8580" w:type="dxa"/>
            <w:tcBorders>
              <w:top w:val="nil"/>
              <w:left w:val="nil"/>
              <w:bottom w:val="single" w:sz="4" w:space="0" w:color="auto"/>
              <w:right w:val="single" w:sz="4" w:space="0" w:color="auto"/>
            </w:tcBorders>
            <w:shd w:val="clear" w:color="auto" w:fill="auto"/>
            <w:vAlign w:val="center"/>
            <w:hideMark/>
            <w:tcPrChange w:id="393" w:author="Bauer Kerstin" w:date="2021-09-07T23:51:00Z">
              <w:tcPr>
                <w:tcW w:w="8580" w:type="dxa"/>
                <w:tcBorders>
                  <w:top w:val="nil"/>
                  <w:left w:val="nil"/>
                  <w:bottom w:val="single" w:sz="4" w:space="0" w:color="auto"/>
                  <w:right w:val="single" w:sz="4" w:space="0" w:color="auto"/>
                </w:tcBorders>
                <w:shd w:val="clear" w:color="auto" w:fill="auto"/>
                <w:vAlign w:val="center"/>
                <w:hideMark/>
              </w:tcPr>
            </w:tcPrChange>
          </w:tcPr>
          <w:p w14:paraId="07E69455" w14:textId="77777777" w:rsidR="00E04425" w:rsidRPr="00E04425" w:rsidRDefault="00E04425" w:rsidP="00E04425">
            <w:pPr>
              <w:spacing w:after="0" w:line="240" w:lineRule="auto"/>
              <w:jc w:val="left"/>
              <w:rPr>
                <w:ins w:id="394" w:author="Bauer Kerstin" w:date="2021-09-07T23:50:00Z"/>
                <w:rFonts w:cs="Arial"/>
                <w:color w:val="000000"/>
                <w:sz w:val="20"/>
                <w:lang w:eastAsia="de-DE"/>
              </w:rPr>
            </w:pPr>
            <w:ins w:id="395" w:author="Bauer Kerstin" w:date="2021-09-07T23:50:00Z">
              <w:r w:rsidRPr="00E04425">
                <w:rPr>
                  <w:rFonts w:cs="Arial"/>
                  <w:color w:val="000000"/>
                  <w:sz w:val="20"/>
                  <w:lang w:eastAsia="de-DE"/>
                </w:rPr>
                <w:t>See 4</w:t>
              </w:r>
            </w:ins>
          </w:p>
        </w:tc>
        <w:tc>
          <w:tcPr>
            <w:tcW w:w="2380" w:type="dxa"/>
            <w:tcBorders>
              <w:top w:val="nil"/>
              <w:left w:val="nil"/>
              <w:bottom w:val="single" w:sz="4" w:space="0" w:color="auto"/>
              <w:right w:val="single" w:sz="4" w:space="0" w:color="auto"/>
            </w:tcBorders>
            <w:shd w:val="clear" w:color="auto" w:fill="auto"/>
            <w:noWrap/>
            <w:vAlign w:val="center"/>
            <w:hideMark/>
            <w:tcPrChange w:id="396" w:author="Bauer Kerstin" w:date="2021-09-07T23:51:00Z">
              <w:tcPr>
                <w:tcW w:w="2380" w:type="dxa"/>
                <w:tcBorders>
                  <w:top w:val="nil"/>
                  <w:left w:val="nil"/>
                  <w:bottom w:val="single" w:sz="4" w:space="0" w:color="auto"/>
                  <w:right w:val="single" w:sz="4" w:space="0" w:color="auto"/>
                </w:tcBorders>
                <w:shd w:val="clear" w:color="auto" w:fill="auto"/>
                <w:noWrap/>
                <w:vAlign w:val="center"/>
                <w:hideMark/>
              </w:tcPr>
            </w:tcPrChange>
          </w:tcPr>
          <w:p w14:paraId="59BBC5BD" w14:textId="14505E17" w:rsidR="00264EB0" w:rsidRDefault="00264EB0" w:rsidP="00264EB0">
            <w:pPr>
              <w:spacing w:after="0" w:line="240" w:lineRule="auto"/>
              <w:jc w:val="center"/>
              <w:rPr>
                <w:ins w:id="397" w:author="Bauer, Kerstin" w:date="2021-09-08T00:08:00Z"/>
                <w:rFonts w:cs="Arial"/>
                <w:b/>
                <w:bCs/>
                <w:color w:val="000000"/>
                <w:sz w:val="20"/>
                <w:lang w:eastAsia="de-DE"/>
              </w:rPr>
            </w:pPr>
            <w:ins w:id="398" w:author="Bauer, Kerstin" w:date="2021-09-08T00:08:00Z">
              <w:r>
                <w:rPr>
                  <w:rFonts w:cs="Arial"/>
                  <w:b/>
                  <w:bCs/>
                  <w:color w:val="000000"/>
                  <w:sz w:val="20"/>
                  <w:lang w:eastAsia="de-DE"/>
                </w:rPr>
                <w:t>12</w:t>
              </w:r>
              <w:r>
                <w:rPr>
                  <w:rFonts w:cs="Arial"/>
                  <w:b/>
                  <w:bCs/>
                  <w:color w:val="000000"/>
                  <w:sz w:val="20"/>
                  <w:lang w:eastAsia="de-DE"/>
                </w:rPr>
                <w:t xml:space="preserve"> </w:t>
              </w:r>
              <w:proofErr w:type="spellStart"/>
              <w:r>
                <w:rPr>
                  <w:rFonts w:cs="Arial"/>
                  <w:b/>
                  <w:bCs/>
                  <w:color w:val="000000"/>
                  <w:sz w:val="20"/>
                  <w:lang w:eastAsia="de-DE"/>
                </w:rPr>
                <w:t>months</w:t>
              </w:r>
              <w:proofErr w:type="spellEnd"/>
              <w:r>
                <w:rPr>
                  <w:rFonts w:cs="Arial"/>
                  <w:b/>
                  <w:bCs/>
                  <w:color w:val="000000"/>
                  <w:sz w:val="20"/>
                  <w:lang w:eastAsia="de-DE"/>
                </w:rPr>
                <w:t>,</w:t>
              </w:r>
            </w:ins>
          </w:p>
          <w:p w14:paraId="139DBD21" w14:textId="77777777" w:rsidR="00264EB0" w:rsidRDefault="00264EB0" w:rsidP="00264EB0">
            <w:pPr>
              <w:spacing w:after="0" w:line="240" w:lineRule="auto"/>
              <w:jc w:val="center"/>
              <w:rPr>
                <w:ins w:id="399" w:author="Bauer, Kerstin" w:date="2021-09-08T00:08:00Z"/>
                <w:rFonts w:cs="Arial"/>
                <w:b/>
                <w:bCs/>
                <w:color w:val="000000"/>
                <w:sz w:val="20"/>
                <w:lang w:eastAsia="de-DE"/>
              </w:rPr>
            </w:pPr>
          </w:p>
          <w:p w14:paraId="1DED4770" w14:textId="77777777" w:rsidR="00E04425" w:rsidRDefault="00E04425" w:rsidP="00E04425">
            <w:pPr>
              <w:spacing w:after="0" w:line="240" w:lineRule="auto"/>
              <w:jc w:val="center"/>
              <w:rPr>
                <w:ins w:id="400" w:author="Bauer Kerstin" w:date="2021-09-08T00:06:00Z"/>
                <w:rFonts w:cs="Arial"/>
                <w:b/>
                <w:bCs/>
                <w:color w:val="000000"/>
                <w:sz w:val="20"/>
                <w:lang w:eastAsia="de-DE"/>
              </w:rPr>
            </w:pPr>
            <w:ins w:id="401" w:author="Bauer Kerstin" w:date="2021-09-07T23:50:00Z">
              <w:r w:rsidRPr="00E04425">
                <w:rPr>
                  <w:rFonts w:cs="Arial"/>
                  <w:b/>
                  <w:bCs/>
                  <w:color w:val="000000"/>
                  <w:sz w:val="20"/>
                  <w:lang w:eastAsia="de-DE"/>
                </w:rPr>
                <w:t>20 Sessions</w:t>
              </w:r>
            </w:ins>
          </w:p>
          <w:p w14:paraId="33D52452" w14:textId="32DA60DD" w:rsidR="00264EB0" w:rsidRPr="00E04425" w:rsidRDefault="00264EB0" w:rsidP="00E04425">
            <w:pPr>
              <w:spacing w:after="0" w:line="240" w:lineRule="auto"/>
              <w:jc w:val="center"/>
              <w:rPr>
                <w:ins w:id="402" w:author="Bauer Kerstin" w:date="2021-09-07T23:50:00Z"/>
                <w:rFonts w:cs="Arial"/>
                <w:b/>
                <w:bCs/>
                <w:color w:val="000000"/>
                <w:sz w:val="20"/>
                <w:lang w:eastAsia="de-DE"/>
              </w:rPr>
            </w:pPr>
            <w:ins w:id="403" w:author="Bauer Kerstin" w:date="2021-09-08T00:06:00Z">
              <w:r w:rsidRPr="005B0302">
                <w:rPr>
                  <w:rFonts w:cs="Arial"/>
                  <w:b/>
                  <w:bCs/>
                  <w:color w:val="000000"/>
                  <w:sz w:val="20"/>
                  <w:lang w:val="en-US" w:eastAsia="de-DE"/>
                </w:rPr>
                <w:t xml:space="preserve">(1 Session = </w:t>
              </w:r>
              <w:r>
                <w:rPr>
                  <w:rFonts w:cs="Arial"/>
                  <w:b/>
                  <w:bCs/>
                  <w:color w:val="000000"/>
                  <w:sz w:val="20"/>
                  <w:lang w:val="en-US" w:eastAsia="de-DE"/>
                </w:rPr>
                <w:t>3</w:t>
              </w:r>
              <w:r w:rsidRPr="005B0302">
                <w:rPr>
                  <w:rFonts w:cs="Arial"/>
                  <w:b/>
                  <w:bCs/>
                  <w:color w:val="000000"/>
                  <w:sz w:val="20"/>
                  <w:lang w:val="en-US" w:eastAsia="de-DE"/>
                </w:rPr>
                <w:t>0 min</w:t>
              </w:r>
              <w:r>
                <w:rPr>
                  <w:rFonts w:cs="Arial"/>
                  <w:b/>
                  <w:bCs/>
                  <w:color w:val="000000"/>
                  <w:sz w:val="20"/>
                  <w:lang w:val="en-US" w:eastAsia="de-DE"/>
                </w:rPr>
                <w:t>.</w:t>
              </w:r>
              <w:r w:rsidRPr="005B0302">
                <w:rPr>
                  <w:rFonts w:cs="Arial"/>
                  <w:b/>
                  <w:bCs/>
                  <w:color w:val="000000"/>
                  <w:sz w:val="20"/>
                  <w:lang w:val="en-US" w:eastAsia="de-DE"/>
                </w:rPr>
                <w:t>)</w:t>
              </w:r>
            </w:ins>
          </w:p>
        </w:tc>
        <w:tc>
          <w:tcPr>
            <w:tcW w:w="1900" w:type="dxa"/>
            <w:tcBorders>
              <w:top w:val="nil"/>
              <w:left w:val="nil"/>
              <w:bottom w:val="single" w:sz="4" w:space="0" w:color="auto"/>
              <w:right w:val="single" w:sz="4" w:space="0" w:color="auto"/>
            </w:tcBorders>
            <w:shd w:val="clear" w:color="auto" w:fill="auto"/>
            <w:noWrap/>
            <w:vAlign w:val="center"/>
            <w:hideMark/>
            <w:tcPrChange w:id="404" w:author="Bauer Kerstin" w:date="2021-09-07T23:51:00Z">
              <w:tcPr>
                <w:tcW w:w="1900" w:type="dxa"/>
                <w:tcBorders>
                  <w:top w:val="nil"/>
                  <w:left w:val="nil"/>
                  <w:bottom w:val="single" w:sz="4" w:space="0" w:color="auto"/>
                  <w:right w:val="single" w:sz="4" w:space="0" w:color="auto"/>
                </w:tcBorders>
                <w:shd w:val="clear" w:color="auto" w:fill="auto"/>
                <w:noWrap/>
                <w:vAlign w:val="center"/>
                <w:hideMark/>
              </w:tcPr>
            </w:tcPrChange>
          </w:tcPr>
          <w:p w14:paraId="12DF3469" w14:textId="77777777" w:rsidR="00E04425" w:rsidRPr="00E04425" w:rsidRDefault="00E04425" w:rsidP="00E04425">
            <w:pPr>
              <w:spacing w:after="0" w:line="240" w:lineRule="auto"/>
              <w:jc w:val="center"/>
              <w:rPr>
                <w:ins w:id="405" w:author="Bauer Kerstin" w:date="2021-09-07T23:50:00Z"/>
                <w:rFonts w:cs="Arial"/>
                <w:b/>
                <w:bCs/>
                <w:color w:val="000000"/>
                <w:sz w:val="20"/>
                <w:lang w:eastAsia="de-DE"/>
              </w:rPr>
            </w:pPr>
            <w:ins w:id="406" w:author="Bauer Kerstin" w:date="2021-09-07T23:50:00Z">
              <w:r w:rsidRPr="00E04425">
                <w:rPr>
                  <w:rFonts w:cs="Arial"/>
                  <w:b/>
                  <w:bCs/>
                  <w:color w:val="000000"/>
                  <w:sz w:val="20"/>
                  <w:lang w:eastAsia="de-DE"/>
                </w:rPr>
                <w:t>1.290 €</w:t>
              </w:r>
            </w:ins>
          </w:p>
        </w:tc>
      </w:tr>
      <w:tr w:rsidR="00E04425" w:rsidRPr="00E04425" w14:paraId="464860EB" w14:textId="77777777" w:rsidTr="00E04425">
        <w:trPr>
          <w:trHeight w:val="1420"/>
          <w:jc w:val="center"/>
          <w:ins w:id="407" w:author="Bauer Kerstin" w:date="2021-09-07T23:50:00Z"/>
          <w:trPrChange w:id="408" w:author="Bauer Kerstin" w:date="2021-09-07T23:51:00Z">
            <w:trPr>
              <w:trHeight w:val="1420"/>
            </w:trPr>
          </w:trPrChange>
        </w:trPr>
        <w:tc>
          <w:tcPr>
            <w:tcW w:w="600" w:type="dxa"/>
            <w:tcBorders>
              <w:top w:val="nil"/>
              <w:left w:val="single" w:sz="8" w:space="0" w:color="auto"/>
              <w:bottom w:val="single" w:sz="4" w:space="0" w:color="auto"/>
              <w:right w:val="single" w:sz="4" w:space="0" w:color="auto"/>
            </w:tcBorders>
            <w:shd w:val="clear" w:color="000000" w:fill="F2F2F2"/>
            <w:noWrap/>
            <w:vAlign w:val="center"/>
            <w:hideMark/>
            <w:tcPrChange w:id="409" w:author="Bauer Kerstin" w:date="2021-09-07T23:51:00Z">
              <w:tcPr>
                <w:tcW w:w="600" w:type="dxa"/>
                <w:tcBorders>
                  <w:top w:val="nil"/>
                  <w:left w:val="single" w:sz="8" w:space="0" w:color="auto"/>
                  <w:bottom w:val="single" w:sz="4" w:space="0" w:color="auto"/>
                  <w:right w:val="single" w:sz="4" w:space="0" w:color="auto"/>
                </w:tcBorders>
                <w:shd w:val="clear" w:color="000000" w:fill="F2F2F2"/>
                <w:noWrap/>
                <w:vAlign w:val="center"/>
                <w:hideMark/>
              </w:tcPr>
            </w:tcPrChange>
          </w:tcPr>
          <w:p w14:paraId="13744DFD" w14:textId="77777777" w:rsidR="00E04425" w:rsidRPr="00E04425" w:rsidRDefault="00E04425" w:rsidP="00E04425">
            <w:pPr>
              <w:spacing w:after="0" w:line="240" w:lineRule="auto"/>
              <w:jc w:val="center"/>
              <w:rPr>
                <w:ins w:id="410" w:author="Bauer Kerstin" w:date="2021-09-07T23:50:00Z"/>
                <w:rFonts w:cs="Arial"/>
                <w:b/>
                <w:bCs/>
                <w:color w:val="000000"/>
                <w:sz w:val="20"/>
                <w:lang w:eastAsia="de-DE"/>
              </w:rPr>
            </w:pPr>
            <w:ins w:id="411" w:author="Bauer Kerstin" w:date="2021-09-07T23:50:00Z">
              <w:r w:rsidRPr="00E04425">
                <w:rPr>
                  <w:rFonts w:cs="Arial"/>
                  <w:b/>
                  <w:bCs/>
                  <w:color w:val="000000"/>
                  <w:sz w:val="20"/>
                  <w:lang w:eastAsia="de-DE"/>
                </w:rPr>
                <w:t>5</w:t>
              </w:r>
            </w:ins>
          </w:p>
        </w:tc>
        <w:tc>
          <w:tcPr>
            <w:tcW w:w="2460" w:type="dxa"/>
            <w:tcBorders>
              <w:top w:val="nil"/>
              <w:left w:val="nil"/>
              <w:bottom w:val="single" w:sz="4" w:space="0" w:color="auto"/>
              <w:right w:val="single" w:sz="4" w:space="0" w:color="auto"/>
            </w:tcBorders>
            <w:shd w:val="clear" w:color="000000" w:fill="F2F2F2"/>
            <w:vAlign w:val="center"/>
            <w:hideMark/>
            <w:tcPrChange w:id="412" w:author="Bauer Kerstin" w:date="2021-09-07T23:51:00Z">
              <w:tcPr>
                <w:tcW w:w="2460" w:type="dxa"/>
                <w:tcBorders>
                  <w:top w:val="nil"/>
                  <w:left w:val="nil"/>
                  <w:bottom w:val="single" w:sz="4" w:space="0" w:color="auto"/>
                  <w:right w:val="single" w:sz="4" w:space="0" w:color="auto"/>
                </w:tcBorders>
                <w:shd w:val="clear" w:color="000000" w:fill="F2F2F2"/>
                <w:vAlign w:val="center"/>
                <w:hideMark/>
              </w:tcPr>
            </w:tcPrChange>
          </w:tcPr>
          <w:p w14:paraId="6FE0A106" w14:textId="77777777" w:rsidR="00E04425" w:rsidRPr="00E04425" w:rsidRDefault="00E04425" w:rsidP="00E04425">
            <w:pPr>
              <w:spacing w:after="0" w:line="240" w:lineRule="auto"/>
              <w:jc w:val="center"/>
              <w:rPr>
                <w:ins w:id="413" w:author="Bauer Kerstin" w:date="2021-09-07T23:50:00Z"/>
                <w:rFonts w:cs="Arial"/>
                <w:b/>
                <w:bCs/>
                <w:i/>
                <w:iCs/>
                <w:color w:val="000000"/>
                <w:sz w:val="20"/>
                <w:lang w:val="en-US" w:eastAsia="de-DE"/>
                <w:rPrChange w:id="414" w:author="Bauer Kerstin" w:date="2021-09-07T23:50:00Z">
                  <w:rPr>
                    <w:ins w:id="415" w:author="Bauer Kerstin" w:date="2021-09-07T23:50:00Z"/>
                    <w:rFonts w:cs="Arial"/>
                    <w:b/>
                    <w:bCs/>
                    <w:i/>
                    <w:iCs/>
                    <w:color w:val="000000"/>
                    <w:sz w:val="20"/>
                    <w:lang w:eastAsia="de-DE"/>
                  </w:rPr>
                </w:rPrChange>
              </w:rPr>
            </w:pPr>
            <w:ins w:id="416" w:author="Bauer Kerstin" w:date="2021-09-07T23:50:00Z">
              <w:r w:rsidRPr="00E04425">
                <w:rPr>
                  <w:rFonts w:cs="Arial"/>
                  <w:b/>
                  <w:bCs/>
                  <w:i/>
                  <w:iCs/>
                  <w:color w:val="000000"/>
                  <w:sz w:val="20"/>
                  <w:lang w:val="en-US" w:eastAsia="de-DE"/>
                  <w:rPrChange w:id="417" w:author="Bauer Kerstin" w:date="2021-09-07T23:50:00Z">
                    <w:rPr>
                      <w:rFonts w:cs="Arial"/>
                      <w:b/>
                      <w:bCs/>
                      <w:i/>
                      <w:iCs/>
                      <w:color w:val="000000"/>
                      <w:sz w:val="20"/>
                      <w:lang w:eastAsia="de-DE"/>
                    </w:rPr>
                  </w:rPrChange>
                </w:rPr>
                <w:t>learnship ELEVATE</w:t>
              </w:r>
              <w:r w:rsidRPr="00E04425">
                <w:rPr>
                  <w:rFonts w:cs="Arial"/>
                  <w:b/>
                  <w:bCs/>
                  <w:i/>
                  <w:iCs/>
                  <w:color w:val="000000"/>
                  <w:sz w:val="20"/>
                  <w:lang w:val="en-US" w:eastAsia="de-DE"/>
                  <w:rPrChange w:id="418" w:author="Bauer Kerstin" w:date="2021-09-07T23:50:00Z">
                    <w:rPr>
                      <w:rFonts w:cs="Arial"/>
                      <w:b/>
                      <w:bCs/>
                      <w:i/>
                      <w:iCs/>
                      <w:color w:val="000000"/>
                      <w:sz w:val="20"/>
                      <w:lang w:eastAsia="de-DE"/>
                    </w:rPr>
                  </w:rPrChange>
                </w:rPr>
                <w:br/>
                <w:t xml:space="preserve">1:1 </w:t>
              </w:r>
              <w:proofErr w:type="gramStart"/>
              <w:r w:rsidRPr="00E04425">
                <w:rPr>
                  <w:rFonts w:cs="Arial"/>
                  <w:b/>
                  <w:bCs/>
                  <w:i/>
                  <w:iCs/>
                  <w:color w:val="000000"/>
                  <w:sz w:val="20"/>
                  <w:lang w:val="en-US" w:eastAsia="de-DE"/>
                  <w:rPrChange w:id="419" w:author="Bauer Kerstin" w:date="2021-09-07T23:50:00Z">
                    <w:rPr>
                      <w:rFonts w:cs="Arial"/>
                      <w:b/>
                      <w:bCs/>
                      <w:i/>
                      <w:iCs/>
                      <w:color w:val="000000"/>
                      <w:sz w:val="20"/>
                      <w:lang w:eastAsia="de-DE"/>
                    </w:rPr>
                  </w:rPrChange>
                </w:rPr>
                <w:t>classes</w:t>
              </w:r>
              <w:proofErr w:type="gramEnd"/>
              <w:r w:rsidRPr="00E04425">
                <w:rPr>
                  <w:rFonts w:cs="Arial"/>
                  <w:b/>
                  <w:bCs/>
                  <w:i/>
                  <w:iCs/>
                  <w:color w:val="000000"/>
                  <w:sz w:val="20"/>
                  <w:lang w:val="en-US" w:eastAsia="de-DE"/>
                  <w:rPrChange w:id="420" w:author="Bauer Kerstin" w:date="2021-09-07T23:50:00Z">
                    <w:rPr>
                      <w:rFonts w:cs="Arial"/>
                      <w:b/>
                      <w:bCs/>
                      <w:i/>
                      <w:iCs/>
                      <w:color w:val="000000"/>
                      <w:sz w:val="20"/>
                      <w:lang w:eastAsia="de-DE"/>
                    </w:rPr>
                  </w:rPrChange>
                </w:rPr>
                <w:br/>
                <w:t>ENG / FRA / GER / ESP / IT / POR</w:t>
              </w:r>
            </w:ins>
          </w:p>
        </w:tc>
        <w:tc>
          <w:tcPr>
            <w:tcW w:w="8580" w:type="dxa"/>
            <w:tcBorders>
              <w:top w:val="nil"/>
              <w:left w:val="nil"/>
              <w:bottom w:val="single" w:sz="4" w:space="0" w:color="auto"/>
              <w:right w:val="single" w:sz="4" w:space="0" w:color="auto"/>
            </w:tcBorders>
            <w:shd w:val="clear" w:color="000000" w:fill="F2F2F2"/>
            <w:vAlign w:val="center"/>
            <w:hideMark/>
            <w:tcPrChange w:id="421" w:author="Bauer Kerstin" w:date="2021-09-07T23:51:00Z">
              <w:tcPr>
                <w:tcW w:w="8580" w:type="dxa"/>
                <w:tcBorders>
                  <w:top w:val="nil"/>
                  <w:left w:val="nil"/>
                  <w:bottom w:val="single" w:sz="4" w:space="0" w:color="auto"/>
                  <w:right w:val="single" w:sz="4" w:space="0" w:color="auto"/>
                </w:tcBorders>
                <w:shd w:val="clear" w:color="000000" w:fill="F2F2F2"/>
                <w:vAlign w:val="center"/>
                <w:hideMark/>
              </w:tcPr>
            </w:tcPrChange>
          </w:tcPr>
          <w:p w14:paraId="178E5346" w14:textId="77777777" w:rsidR="00E04425" w:rsidRPr="00E04425" w:rsidRDefault="00E04425" w:rsidP="00E04425">
            <w:pPr>
              <w:spacing w:after="0" w:line="240" w:lineRule="auto"/>
              <w:jc w:val="left"/>
              <w:rPr>
                <w:ins w:id="422" w:author="Bauer Kerstin" w:date="2021-09-07T23:50:00Z"/>
                <w:rFonts w:cs="Arial"/>
                <w:color w:val="000000"/>
                <w:sz w:val="20"/>
                <w:lang w:val="en-US" w:eastAsia="de-DE"/>
                <w:rPrChange w:id="423" w:author="Bauer Kerstin" w:date="2021-09-07T23:50:00Z">
                  <w:rPr>
                    <w:ins w:id="424" w:author="Bauer Kerstin" w:date="2021-09-07T23:50:00Z"/>
                    <w:rFonts w:cs="Arial"/>
                    <w:color w:val="000000"/>
                    <w:sz w:val="20"/>
                    <w:lang w:eastAsia="de-DE"/>
                  </w:rPr>
                </w:rPrChange>
              </w:rPr>
            </w:pPr>
            <w:ins w:id="425" w:author="Bauer Kerstin" w:date="2021-09-07T23:50:00Z">
              <w:r w:rsidRPr="00E04425">
                <w:rPr>
                  <w:rFonts w:cs="Arial"/>
                  <w:color w:val="000000"/>
                  <w:sz w:val="20"/>
                  <w:lang w:val="en-US" w:eastAsia="de-DE"/>
                  <w:rPrChange w:id="426" w:author="Bauer Kerstin" w:date="2021-09-07T23:50:00Z">
                    <w:rPr>
                      <w:rFonts w:cs="Arial"/>
                      <w:color w:val="000000"/>
                      <w:sz w:val="20"/>
                      <w:lang w:eastAsia="de-DE"/>
                    </w:rPr>
                  </w:rPrChange>
                </w:rPr>
                <w:t xml:space="preserve">• Learnship Elevate is our flagship trainer-led solution for online business language learning delivered through our proprietary, purpose-built Virtual Classroom. </w:t>
              </w:r>
              <w:r w:rsidRPr="00E04425">
                <w:rPr>
                  <w:rFonts w:cs="Arial"/>
                  <w:color w:val="000000"/>
                  <w:sz w:val="20"/>
                  <w:lang w:val="en-US" w:eastAsia="de-DE"/>
                  <w:rPrChange w:id="427" w:author="Bauer Kerstin" w:date="2021-09-07T23:50:00Z">
                    <w:rPr>
                      <w:rFonts w:cs="Arial"/>
                      <w:color w:val="000000"/>
                      <w:sz w:val="20"/>
                      <w:lang w:eastAsia="de-DE"/>
                    </w:rPr>
                  </w:rPrChange>
                </w:rPr>
                <w:br/>
                <w:t>• Our trainer-led business language course helps learners improve their written and verbal skills against a standardized framework</w:t>
              </w:r>
            </w:ins>
          </w:p>
        </w:tc>
        <w:tc>
          <w:tcPr>
            <w:tcW w:w="2380" w:type="dxa"/>
            <w:tcBorders>
              <w:top w:val="nil"/>
              <w:left w:val="nil"/>
              <w:bottom w:val="single" w:sz="4" w:space="0" w:color="auto"/>
              <w:right w:val="single" w:sz="4" w:space="0" w:color="auto"/>
            </w:tcBorders>
            <w:shd w:val="clear" w:color="000000" w:fill="F2F2F2"/>
            <w:noWrap/>
            <w:vAlign w:val="center"/>
            <w:hideMark/>
            <w:tcPrChange w:id="428" w:author="Bauer Kerstin" w:date="2021-09-07T23:51:00Z">
              <w:tcPr>
                <w:tcW w:w="2380" w:type="dxa"/>
                <w:tcBorders>
                  <w:top w:val="nil"/>
                  <w:left w:val="nil"/>
                  <w:bottom w:val="single" w:sz="4" w:space="0" w:color="auto"/>
                  <w:right w:val="single" w:sz="4" w:space="0" w:color="auto"/>
                </w:tcBorders>
                <w:shd w:val="clear" w:color="000000" w:fill="F2F2F2"/>
                <w:noWrap/>
                <w:vAlign w:val="center"/>
                <w:hideMark/>
              </w:tcPr>
            </w:tcPrChange>
          </w:tcPr>
          <w:p w14:paraId="7FB8B3A9" w14:textId="308475B1" w:rsidR="00264EB0" w:rsidRPr="00264EB0" w:rsidRDefault="00264EB0" w:rsidP="00264EB0">
            <w:pPr>
              <w:spacing w:after="0" w:line="240" w:lineRule="auto"/>
              <w:jc w:val="center"/>
              <w:rPr>
                <w:ins w:id="429" w:author="Bauer, Kerstin" w:date="2021-09-08T00:11:00Z"/>
                <w:rFonts w:cs="Arial"/>
                <w:b/>
                <w:bCs/>
                <w:color w:val="000000"/>
                <w:sz w:val="20"/>
                <w:lang w:val="fr-FR" w:eastAsia="de-DE"/>
                <w:rPrChange w:id="430" w:author="Bauer, Kerstin" w:date="2021-09-08T00:12:00Z">
                  <w:rPr>
                    <w:ins w:id="431" w:author="Bauer, Kerstin" w:date="2021-09-08T00:11:00Z"/>
                    <w:rFonts w:cs="Arial"/>
                    <w:b/>
                    <w:bCs/>
                    <w:color w:val="000000"/>
                    <w:sz w:val="20"/>
                    <w:lang w:eastAsia="de-DE"/>
                  </w:rPr>
                </w:rPrChange>
              </w:rPr>
            </w:pPr>
            <w:proofErr w:type="spellStart"/>
            <w:ins w:id="432" w:author="Bauer, Kerstin" w:date="2021-09-08T00:11:00Z">
              <w:r w:rsidRPr="00264EB0">
                <w:rPr>
                  <w:rFonts w:cs="Arial"/>
                  <w:b/>
                  <w:bCs/>
                  <w:color w:val="000000"/>
                  <w:sz w:val="20"/>
                  <w:lang w:val="fr-FR" w:eastAsia="de-DE"/>
                  <w:rPrChange w:id="433" w:author="Bauer, Kerstin" w:date="2021-09-08T00:12:00Z">
                    <w:rPr>
                      <w:rFonts w:cs="Arial"/>
                      <w:b/>
                      <w:bCs/>
                      <w:color w:val="000000"/>
                      <w:sz w:val="20"/>
                      <w:lang w:eastAsia="de-DE"/>
                    </w:rPr>
                  </w:rPrChange>
                </w:rPr>
                <w:t>Private</w:t>
              </w:r>
              <w:proofErr w:type="spellEnd"/>
              <w:r w:rsidRPr="00264EB0">
                <w:rPr>
                  <w:rFonts w:cs="Arial"/>
                  <w:b/>
                  <w:bCs/>
                  <w:color w:val="000000"/>
                  <w:sz w:val="20"/>
                  <w:lang w:val="fr-FR" w:eastAsia="de-DE"/>
                  <w:rPrChange w:id="434" w:author="Bauer, Kerstin" w:date="2021-09-08T00:12:00Z">
                    <w:rPr>
                      <w:rFonts w:cs="Arial"/>
                      <w:b/>
                      <w:bCs/>
                      <w:color w:val="000000"/>
                      <w:sz w:val="20"/>
                      <w:lang w:eastAsia="de-DE"/>
                    </w:rPr>
                  </w:rPrChange>
                </w:rPr>
                <w:t xml:space="preserve"> Course </w:t>
              </w:r>
            </w:ins>
            <w:ins w:id="435" w:author="Bauer, Kerstin" w:date="2021-09-08T00:12:00Z">
              <w:r w:rsidRPr="00264EB0">
                <w:rPr>
                  <w:rFonts w:cs="Arial"/>
                  <w:b/>
                  <w:bCs/>
                  <w:color w:val="000000"/>
                  <w:sz w:val="20"/>
                  <w:lang w:val="fr-FR" w:eastAsia="de-DE"/>
                  <w:rPrChange w:id="436" w:author="Bauer, Kerstin" w:date="2021-09-08T00:12:00Z">
                    <w:rPr>
                      <w:rFonts w:cs="Arial"/>
                      <w:b/>
                      <w:bCs/>
                      <w:color w:val="000000"/>
                      <w:sz w:val="20"/>
                      <w:lang w:eastAsia="de-DE"/>
                    </w:rPr>
                  </w:rPrChange>
                </w:rPr>
                <w:t>(</w:t>
              </w:r>
              <w:r>
                <w:rPr>
                  <w:rFonts w:cs="Arial"/>
                  <w:b/>
                  <w:bCs/>
                  <w:color w:val="000000"/>
                  <w:sz w:val="20"/>
                  <w:lang w:val="fr-FR" w:eastAsia="de-DE"/>
                </w:rPr>
                <w:t>online)</w:t>
              </w:r>
            </w:ins>
          </w:p>
          <w:p w14:paraId="6BD14E02" w14:textId="77777777" w:rsidR="00264EB0" w:rsidRPr="00264EB0" w:rsidRDefault="00264EB0" w:rsidP="00264EB0">
            <w:pPr>
              <w:spacing w:after="0" w:line="240" w:lineRule="auto"/>
              <w:jc w:val="center"/>
              <w:rPr>
                <w:ins w:id="437" w:author="Bauer, Kerstin" w:date="2021-09-08T00:11:00Z"/>
                <w:rFonts w:cs="Arial"/>
                <w:b/>
                <w:bCs/>
                <w:color w:val="000000"/>
                <w:sz w:val="20"/>
                <w:lang w:val="fr-FR" w:eastAsia="de-DE"/>
                <w:rPrChange w:id="438" w:author="Bauer, Kerstin" w:date="2021-09-08T00:12:00Z">
                  <w:rPr>
                    <w:ins w:id="439" w:author="Bauer, Kerstin" w:date="2021-09-08T00:11:00Z"/>
                    <w:rFonts w:cs="Arial"/>
                    <w:b/>
                    <w:bCs/>
                    <w:color w:val="000000"/>
                    <w:sz w:val="20"/>
                    <w:lang w:eastAsia="de-DE"/>
                  </w:rPr>
                </w:rPrChange>
              </w:rPr>
            </w:pPr>
          </w:p>
          <w:p w14:paraId="3A9132DD" w14:textId="77777777" w:rsidR="00E04425" w:rsidRPr="00264EB0" w:rsidRDefault="00E04425" w:rsidP="00E04425">
            <w:pPr>
              <w:spacing w:after="0" w:line="240" w:lineRule="auto"/>
              <w:jc w:val="center"/>
              <w:rPr>
                <w:ins w:id="440" w:author="Bauer, Kerstin" w:date="2021-09-08T00:09:00Z"/>
                <w:rFonts w:cs="Arial"/>
                <w:b/>
                <w:bCs/>
                <w:color w:val="000000"/>
                <w:sz w:val="20"/>
                <w:lang w:val="fr-FR" w:eastAsia="de-DE"/>
                <w:rPrChange w:id="441" w:author="Bauer, Kerstin" w:date="2021-09-08T00:12:00Z">
                  <w:rPr>
                    <w:ins w:id="442" w:author="Bauer, Kerstin" w:date="2021-09-08T00:09:00Z"/>
                    <w:rFonts w:cs="Arial"/>
                    <w:b/>
                    <w:bCs/>
                    <w:color w:val="000000"/>
                    <w:sz w:val="20"/>
                    <w:lang w:eastAsia="de-DE"/>
                  </w:rPr>
                </w:rPrChange>
              </w:rPr>
            </w:pPr>
            <w:ins w:id="443" w:author="Bauer Kerstin" w:date="2021-09-07T23:50:00Z">
              <w:r w:rsidRPr="00264EB0">
                <w:rPr>
                  <w:rFonts w:cs="Arial"/>
                  <w:b/>
                  <w:bCs/>
                  <w:color w:val="000000"/>
                  <w:sz w:val="20"/>
                  <w:lang w:val="fr-FR" w:eastAsia="de-DE"/>
                  <w:rPrChange w:id="444" w:author="Bauer, Kerstin" w:date="2021-09-08T00:12:00Z">
                    <w:rPr>
                      <w:rFonts w:cs="Arial"/>
                      <w:b/>
                      <w:bCs/>
                      <w:color w:val="000000"/>
                      <w:sz w:val="20"/>
                      <w:lang w:eastAsia="de-DE"/>
                    </w:rPr>
                  </w:rPrChange>
                </w:rPr>
                <w:t>18 Sessions</w:t>
              </w:r>
            </w:ins>
          </w:p>
          <w:p w14:paraId="4A1D7414" w14:textId="62628766" w:rsidR="00264EB0" w:rsidRPr="00264EB0" w:rsidRDefault="00264EB0" w:rsidP="00423273">
            <w:pPr>
              <w:spacing w:after="0" w:line="240" w:lineRule="auto"/>
              <w:jc w:val="center"/>
              <w:rPr>
                <w:ins w:id="445" w:author="Bauer Kerstin" w:date="2021-09-07T23:50:00Z"/>
                <w:rFonts w:cs="Arial"/>
                <w:b/>
                <w:bCs/>
                <w:color w:val="000000"/>
                <w:sz w:val="20"/>
                <w:lang w:val="fr-FR" w:eastAsia="de-DE"/>
                <w:rPrChange w:id="446" w:author="Bauer, Kerstin" w:date="2021-09-08T00:12:00Z">
                  <w:rPr>
                    <w:ins w:id="447" w:author="Bauer Kerstin" w:date="2021-09-07T23:50:00Z"/>
                    <w:rFonts w:cs="Arial"/>
                    <w:b/>
                    <w:bCs/>
                    <w:color w:val="000000"/>
                    <w:sz w:val="20"/>
                    <w:lang w:eastAsia="de-DE"/>
                  </w:rPr>
                </w:rPrChange>
              </w:rPr>
            </w:pPr>
            <w:ins w:id="448" w:author="Bauer, Kerstin" w:date="2021-09-08T00:09:00Z">
              <w:r w:rsidRPr="00264EB0">
                <w:rPr>
                  <w:rFonts w:cs="Arial"/>
                  <w:b/>
                  <w:bCs/>
                  <w:color w:val="000000"/>
                  <w:sz w:val="20"/>
                  <w:lang w:val="fr-FR" w:eastAsia="de-DE"/>
                  <w:rPrChange w:id="449" w:author="Bauer, Kerstin" w:date="2021-09-08T00:12:00Z">
                    <w:rPr>
                      <w:rFonts w:cs="Arial"/>
                      <w:b/>
                      <w:bCs/>
                      <w:color w:val="000000"/>
                      <w:sz w:val="20"/>
                      <w:lang w:val="en-US" w:eastAsia="de-DE"/>
                    </w:rPr>
                  </w:rPrChange>
                </w:rPr>
                <w:t xml:space="preserve">(1 Session = </w:t>
              </w:r>
              <w:r w:rsidRPr="00264EB0">
                <w:rPr>
                  <w:rFonts w:cs="Arial"/>
                  <w:b/>
                  <w:bCs/>
                  <w:color w:val="000000"/>
                  <w:sz w:val="20"/>
                  <w:lang w:val="fr-FR" w:eastAsia="de-DE"/>
                  <w:rPrChange w:id="450" w:author="Bauer, Kerstin" w:date="2021-09-08T00:12:00Z">
                    <w:rPr>
                      <w:rFonts w:cs="Arial"/>
                      <w:b/>
                      <w:bCs/>
                      <w:color w:val="000000"/>
                      <w:sz w:val="20"/>
                      <w:lang w:val="en-US" w:eastAsia="de-DE"/>
                    </w:rPr>
                  </w:rPrChange>
                </w:rPr>
                <w:t>6</w:t>
              </w:r>
              <w:r w:rsidRPr="00264EB0">
                <w:rPr>
                  <w:rFonts w:cs="Arial"/>
                  <w:b/>
                  <w:bCs/>
                  <w:color w:val="000000"/>
                  <w:sz w:val="20"/>
                  <w:lang w:val="fr-FR" w:eastAsia="de-DE"/>
                  <w:rPrChange w:id="451" w:author="Bauer, Kerstin" w:date="2021-09-08T00:12:00Z">
                    <w:rPr>
                      <w:rFonts w:cs="Arial"/>
                      <w:b/>
                      <w:bCs/>
                      <w:color w:val="000000"/>
                      <w:sz w:val="20"/>
                      <w:lang w:val="en-US" w:eastAsia="de-DE"/>
                    </w:rPr>
                  </w:rPrChange>
                </w:rPr>
                <w:t>0 min.)</w:t>
              </w:r>
            </w:ins>
          </w:p>
        </w:tc>
        <w:tc>
          <w:tcPr>
            <w:tcW w:w="1900" w:type="dxa"/>
            <w:tcBorders>
              <w:top w:val="nil"/>
              <w:left w:val="nil"/>
              <w:bottom w:val="single" w:sz="4" w:space="0" w:color="auto"/>
              <w:right w:val="single" w:sz="4" w:space="0" w:color="auto"/>
            </w:tcBorders>
            <w:shd w:val="clear" w:color="000000" w:fill="F2F2F2"/>
            <w:noWrap/>
            <w:vAlign w:val="center"/>
            <w:hideMark/>
            <w:tcPrChange w:id="452" w:author="Bauer Kerstin" w:date="2021-09-07T23:51:00Z">
              <w:tcPr>
                <w:tcW w:w="1900" w:type="dxa"/>
                <w:tcBorders>
                  <w:top w:val="nil"/>
                  <w:left w:val="nil"/>
                  <w:bottom w:val="single" w:sz="4" w:space="0" w:color="auto"/>
                  <w:right w:val="single" w:sz="4" w:space="0" w:color="auto"/>
                </w:tcBorders>
                <w:shd w:val="clear" w:color="000000" w:fill="F2F2F2"/>
                <w:noWrap/>
                <w:vAlign w:val="center"/>
                <w:hideMark/>
              </w:tcPr>
            </w:tcPrChange>
          </w:tcPr>
          <w:p w14:paraId="66FB0053" w14:textId="77777777" w:rsidR="00E04425" w:rsidRPr="00E04425" w:rsidRDefault="00E04425" w:rsidP="00E04425">
            <w:pPr>
              <w:spacing w:after="0" w:line="240" w:lineRule="auto"/>
              <w:jc w:val="center"/>
              <w:rPr>
                <w:ins w:id="453" w:author="Bauer Kerstin" w:date="2021-09-07T23:50:00Z"/>
                <w:rFonts w:cs="Arial"/>
                <w:b/>
                <w:bCs/>
                <w:color w:val="000000"/>
                <w:sz w:val="20"/>
                <w:lang w:eastAsia="de-DE"/>
              </w:rPr>
            </w:pPr>
            <w:ins w:id="454" w:author="Bauer Kerstin" w:date="2021-09-07T23:50:00Z">
              <w:r w:rsidRPr="00E04425">
                <w:rPr>
                  <w:rFonts w:cs="Arial"/>
                  <w:b/>
                  <w:bCs/>
                  <w:color w:val="000000"/>
                  <w:sz w:val="20"/>
                  <w:lang w:eastAsia="de-DE"/>
                </w:rPr>
                <w:t>1.100 €</w:t>
              </w:r>
            </w:ins>
          </w:p>
        </w:tc>
      </w:tr>
      <w:tr w:rsidR="00E04425" w:rsidRPr="00E04425" w14:paraId="3CC45151" w14:textId="77777777" w:rsidTr="00E04425">
        <w:trPr>
          <w:trHeight w:val="1040"/>
          <w:jc w:val="center"/>
          <w:ins w:id="455" w:author="Bauer Kerstin" w:date="2021-09-07T23:50:00Z"/>
          <w:trPrChange w:id="456" w:author="Bauer Kerstin" w:date="2021-09-07T23:51:00Z">
            <w:trPr>
              <w:trHeight w:val="1040"/>
            </w:trPr>
          </w:trPrChange>
        </w:trPr>
        <w:tc>
          <w:tcPr>
            <w:tcW w:w="600" w:type="dxa"/>
            <w:tcBorders>
              <w:top w:val="nil"/>
              <w:left w:val="single" w:sz="8" w:space="0" w:color="auto"/>
              <w:bottom w:val="single" w:sz="4" w:space="0" w:color="auto"/>
              <w:right w:val="single" w:sz="4" w:space="0" w:color="auto"/>
            </w:tcBorders>
            <w:shd w:val="clear" w:color="auto" w:fill="auto"/>
            <w:noWrap/>
            <w:vAlign w:val="center"/>
            <w:hideMark/>
            <w:tcPrChange w:id="457" w:author="Bauer Kerstin" w:date="2021-09-07T23:51:00Z">
              <w:tcPr>
                <w:tcW w:w="60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61BAFF5F" w14:textId="77777777" w:rsidR="00E04425" w:rsidRPr="00E04425" w:rsidRDefault="00E04425" w:rsidP="00E04425">
            <w:pPr>
              <w:spacing w:after="0" w:line="240" w:lineRule="auto"/>
              <w:jc w:val="center"/>
              <w:rPr>
                <w:ins w:id="458" w:author="Bauer Kerstin" w:date="2021-09-07T23:50:00Z"/>
                <w:rFonts w:cs="Arial"/>
                <w:b/>
                <w:bCs/>
                <w:color w:val="000000"/>
                <w:sz w:val="20"/>
                <w:lang w:eastAsia="de-DE"/>
              </w:rPr>
            </w:pPr>
            <w:ins w:id="459" w:author="Bauer Kerstin" w:date="2021-09-07T23:50:00Z">
              <w:r w:rsidRPr="00E04425">
                <w:rPr>
                  <w:rFonts w:cs="Arial"/>
                  <w:b/>
                  <w:bCs/>
                  <w:color w:val="000000"/>
                  <w:sz w:val="20"/>
                  <w:lang w:eastAsia="de-DE"/>
                </w:rPr>
                <w:t>5a</w:t>
              </w:r>
            </w:ins>
          </w:p>
        </w:tc>
        <w:tc>
          <w:tcPr>
            <w:tcW w:w="2460" w:type="dxa"/>
            <w:tcBorders>
              <w:top w:val="nil"/>
              <w:left w:val="nil"/>
              <w:bottom w:val="single" w:sz="4" w:space="0" w:color="auto"/>
              <w:right w:val="single" w:sz="4" w:space="0" w:color="auto"/>
            </w:tcBorders>
            <w:shd w:val="clear" w:color="auto" w:fill="auto"/>
            <w:vAlign w:val="center"/>
            <w:hideMark/>
            <w:tcPrChange w:id="460" w:author="Bauer Kerstin" w:date="2021-09-07T23:51:00Z">
              <w:tcPr>
                <w:tcW w:w="2460" w:type="dxa"/>
                <w:tcBorders>
                  <w:top w:val="nil"/>
                  <w:left w:val="nil"/>
                  <w:bottom w:val="single" w:sz="4" w:space="0" w:color="auto"/>
                  <w:right w:val="single" w:sz="4" w:space="0" w:color="auto"/>
                </w:tcBorders>
                <w:shd w:val="clear" w:color="auto" w:fill="auto"/>
                <w:vAlign w:val="center"/>
                <w:hideMark/>
              </w:tcPr>
            </w:tcPrChange>
          </w:tcPr>
          <w:p w14:paraId="5DE3BDD8" w14:textId="77777777" w:rsidR="00E04425" w:rsidRPr="00E04425" w:rsidRDefault="00E04425" w:rsidP="00E04425">
            <w:pPr>
              <w:spacing w:after="0" w:line="240" w:lineRule="auto"/>
              <w:jc w:val="center"/>
              <w:rPr>
                <w:ins w:id="461" w:author="Bauer Kerstin" w:date="2021-09-07T23:50:00Z"/>
                <w:rFonts w:cs="Arial"/>
                <w:b/>
                <w:bCs/>
                <w:i/>
                <w:iCs/>
                <w:color w:val="000000"/>
                <w:sz w:val="20"/>
                <w:lang w:val="en-US" w:eastAsia="de-DE"/>
                <w:rPrChange w:id="462" w:author="Bauer Kerstin" w:date="2021-09-07T23:50:00Z">
                  <w:rPr>
                    <w:ins w:id="463" w:author="Bauer Kerstin" w:date="2021-09-07T23:50:00Z"/>
                    <w:rFonts w:cs="Arial"/>
                    <w:b/>
                    <w:bCs/>
                    <w:i/>
                    <w:iCs/>
                    <w:color w:val="000000"/>
                    <w:sz w:val="20"/>
                    <w:lang w:eastAsia="de-DE"/>
                  </w:rPr>
                </w:rPrChange>
              </w:rPr>
            </w:pPr>
            <w:ins w:id="464" w:author="Bauer Kerstin" w:date="2021-09-07T23:50:00Z">
              <w:r w:rsidRPr="00E04425">
                <w:rPr>
                  <w:rFonts w:cs="Arial"/>
                  <w:b/>
                  <w:bCs/>
                  <w:i/>
                  <w:iCs/>
                  <w:color w:val="000000"/>
                  <w:sz w:val="20"/>
                  <w:lang w:val="en-US" w:eastAsia="de-DE"/>
                  <w:rPrChange w:id="465" w:author="Bauer Kerstin" w:date="2021-09-07T23:50:00Z">
                    <w:rPr>
                      <w:rFonts w:cs="Arial"/>
                      <w:b/>
                      <w:bCs/>
                      <w:i/>
                      <w:iCs/>
                      <w:color w:val="000000"/>
                      <w:sz w:val="20"/>
                      <w:lang w:eastAsia="de-DE"/>
                    </w:rPr>
                  </w:rPrChange>
                </w:rPr>
                <w:t>learnship ELEVATE</w:t>
              </w:r>
              <w:r w:rsidRPr="00E04425">
                <w:rPr>
                  <w:rFonts w:cs="Arial"/>
                  <w:b/>
                  <w:bCs/>
                  <w:i/>
                  <w:iCs/>
                  <w:color w:val="000000"/>
                  <w:sz w:val="20"/>
                  <w:lang w:val="en-US" w:eastAsia="de-DE"/>
                  <w:rPrChange w:id="466" w:author="Bauer Kerstin" w:date="2021-09-07T23:50:00Z">
                    <w:rPr>
                      <w:rFonts w:cs="Arial"/>
                      <w:b/>
                      <w:bCs/>
                      <w:i/>
                      <w:iCs/>
                      <w:color w:val="000000"/>
                      <w:sz w:val="20"/>
                      <w:lang w:eastAsia="de-DE"/>
                    </w:rPr>
                  </w:rPrChange>
                </w:rPr>
                <w:br/>
                <w:t xml:space="preserve">1:1 </w:t>
              </w:r>
              <w:proofErr w:type="gramStart"/>
              <w:r w:rsidRPr="00E04425">
                <w:rPr>
                  <w:rFonts w:cs="Arial"/>
                  <w:b/>
                  <w:bCs/>
                  <w:i/>
                  <w:iCs/>
                  <w:color w:val="000000"/>
                  <w:sz w:val="20"/>
                  <w:lang w:val="en-US" w:eastAsia="de-DE"/>
                  <w:rPrChange w:id="467" w:author="Bauer Kerstin" w:date="2021-09-07T23:50:00Z">
                    <w:rPr>
                      <w:rFonts w:cs="Arial"/>
                      <w:b/>
                      <w:bCs/>
                      <w:i/>
                      <w:iCs/>
                      <w:color w:val="000000"/>
                      <w:sz w:val="20"/>
                      <w:lang w:eastAsia="de-DE"/>
                    </w:rPr>
                  </w:rPrChange>
                </w:rPr>
                <w:t>classes</w:t>
              </w:r>
              <w:proofErr w:type="gramEnd"/>
              <w:r w:rsidRPr="00E04425">
                <w:rPr>
                  <w:rFonts w:cs="Arial"/>
                  <w:b/>
                  <w:bCs/>
                  <w:i/>
                  <w:iCs/>
                  <w:color w:val="000000"/>
                  <w:sz w:val="20"/>
                  <w:lang w:val="en-US" w:eastAsia="de-DE"/>
                  <w:rPrChange w:id="468" w:author="Bauer Kerstin" w:date="2021-09-07T23:50:00Z">
                    <w:rPr>
                      <w:rFonts w:cs="Arial"/>
                      <w:b/>
                      <w:bCs/>
                      <w:i/>
                      <w:iCs/>
                      <w:color w:val="000000"/>
                      <w:sz w:val="20"/>
                      <w:lang w:eastAsia="de-DE"/>
                    </w:rPr>
                  </w:rPrChange>
                </w:rPr>
                <w:br/>
                <w:t>ENG / FRA / GER / ESP / IT / POR</w:t>
              </w:r>
            </w:ins>
          </w:p>
        </w:tc>
        <w:tc>
          <w:tcPr>
            <w:tcW w:w="8580" w:type="dxa"/>
            <w:tcBorders>
              <w:top w:val="nil"/>
              <w:left w:val="nil"/>
              <w:bottom w:val="single" w:sz="4" w:space="0" w:color="auto"/>
              <w:right w:val="single" w:sz="4" w:space="0" w:color="auto"/>
            </w:tcBorders>
            <w:shd w:val="clear" w:color="auto" w:fill="auto"/>
            <w:vAlign w:val="center"/>
            <w:hideMark/>
            <w:tcPrChange w:id="469" w:author="Bauer Kerstin" w:date="2021-09-07T23:51:00Z">
              <w:tcPr>
                <w:tcW w:w="8580" w:type="dxa"/>
                <w:tcBorders>
                  <w:top w:val="nil"/>
                  <w:left w:val="nil"/>
                  <w:bottom w:val="single" w:sz="4" w:space="0" w:color="auto"/>
                  <w:right w:val="single" w:sz="4" w:space="0" w:color="auto"/>
                </w:tcBorders>
                <w:shd w:val="clear" w:color="auto" w:fill="auto"/>
                <w:vAlign w:val="center"/>
                <w:hideMark/>
              </w:tcPr>
            </w:tcPrChange>
          </w:tcPr>
          <w:p w14:paraId="04F6FB9D" w14:textId="77777777" w:rsidR="00E04425" w:rsidRPr="00E04425" w:rsidRDefault="00E04425" w:rsidP="00E04425">
            <w:pPr>
              <w:spacing w:after="0" w:line="240" w:lineRule="auto"/>
              <w:jc w:val="left"/>
              <w:rPr>
                <w:ins w:id="470" w:author="Bauer Kerstin" w:date="2021-09-07T23:50:00Z"/>
                <w:rFonts w:cs="Arial"/>
                <w:color w:val="000000"/>
                <w:sz w:val="20"/>
                <w:lang w:eastAsia="de-DE"/>
              </w:rPr>
            </w:pPr>
            <w:ins w:id="471" w:author="Bauer Kerstin" w:date="2021-09-07T23:50:00Z">
              <w:r w:rsidRPr="00E04425">
                <w:rPr>
                  <w:rFonts w:cs="Arial"/>
                  <w:color w:val="000000"/>
                  <w:sz w:val="20"/>
                  <w:lang w:eastAsia="de-DE"/>
                </w:rPr>
                <w:t>See 5</w:t>
              </w:r>
            </w:ins>
          </w:p>
        </w:tc>
        <w:tc>
          <w:tcPr>
            <w:tcW w:w="2380" w:type="dxa"/>
            <w:tcBorders>
              <w:top w:val="nil"/>
              <w:left w:val="nil"/>
              <w:bottom w:val="single" w:sz="4" w:space="0" w:color="auto"/>
              <w:right w:val="single" w:sz="4" w:space="0" w:color="auto"/>
            </w:tcBorders>
            <w:shd w:val="clear" w:color="auto" w:fill="auto"/>
            <w:noWrap/>
            <w:vAlign w:val="center"/>
            <w:hideMark/>
            <w:tcPrChange w:id="472" w:author="Bauer Kerstin" w:date="2021-09-07T23:51:00Z">
              <w:tcPr>
                <w:tcW w:w="2380" w:type="dxa"/>
                <w:tcBorders>
                  <w:top w:val="nil"/>
                  <w:left w:val="nil"/>
                  <w:bottom w:val="single" w:sz="4" w:space="0" w:color="auto"/>
                  <w:right w:val="single" w:sz="4" w:space="0" w:color="auto"/>
                </w:tcBorders>
                <w:shd w:val="clear" w:color="auto" w:fill="auto"/>
                <w:noWrap/>
                <w:vAlign w:val="center"/>
                <w:hideMark/>
              </w:tcPr>
            </w:tcPrChange>
          </w:tcPr>
          <w:p w14:paraId="7DC558E1" w14:textId="77777777" w:rsidR="00264EB0" w:rsidRPr="005B0302" w:rsidRDefault="00264EB0" w:rsidP="00264EB0">
            <w:pPr>
              <w:spacing w:after="0" w:line="240" w:lineRule="auto"/>
              <w:jc w:val="center"/>
              <w:rPr>
                <w:ins w:id="473" w:author="Bauer, Kerstin" w:date="2021-09-08T00:12:00Z"/>
                <w:rFonts w:cs="Arial"/>
                <w:b/>
                <w:bCs/>
                <w:color w:val="000000"/>
                <w:sz w:val="20"/>
                <w:lang w:val="fr-FR" w:eastAsia="de-DE"/>
              </w:rPr>
            </w:pPr>
            <w:proofErr w:type="spellStart"/>
            <w:ins w:id="474" w:author="Bauer, Kerstin" w:date="2021-09-08T00:12:00Z">
              <w:r w:rsidRPr="005B0302">
                <w:rPr>
                  <w:rFonts w:cs="Arial"/>
                  <w:b/>
                  <w:bCs/>
                  <w:color w:val="000000"/>
                  <w:sz w:val="20"/>
                  <w:lang w:val="fr-FR" w:eastAsia="de-DE"/>
                </w:rPr>
                <w:t>Private</w:t>
              </w:r>
              <w:proofErr w:type="spellEnd"/>
              <w:r w:rsidRPr="005B0302">
                <w:rPr>
                  <w:rFonts w:cs="Arial"/>
                  <w:b/>
                  <w:bCs/>
                  <w:color w:val="000000"/>
                  <w:sz w:val="20"/>
                  <w:lang w:val="fr-FR" w:eastAsia="de-DE"/>
                </w:rPr>
                <w:t xml:space="preserve"> Course (</w:t>
              </w:r>
              <w:r>
                <w:rPr>
                  <w:rFonts w:cs="Arial"/>
                  <w:b/>
                  <w:bCs/>
                  <w:color w:val="000000"/>
                  <w:sz w:val="20"/>
                  <w:lang w:val="fr-FR" w:eastAsia="de-DE"/>
                </w:rPr>
                <w:t>online)</w:t>
              </w:r>
            </w:ins>
          </w:p>
          <w:p w14:paraId="744B16DB" w14:textId="77777777" w:rsidR="00264EB0" w:rsidRDefault="00264EB0" w:rsidP="00264EB0">
            <w:pPr>
              <w:spacing w:after="0" w:line="240" w:lineRule="auto"/>
              <w:jc w:val="center"/>
              <w:rPr>
                <w:ins w:id="475" w:author="Bauer, Kerstin" w:date="2021-09-08T00:11:00Z"/>
                <w:rFonts w:cs="Arial"/>
                <w:b/>
                <w:bCs/>
                <w:color w:val="000000"/>
                <w:sz w:val="20"/>
                <w:lang w:eastAsia="de-DE"/>
              </w:rPr>
            </w:pPr>
          </w:p>
          <w:p w14:paraId="16702E6C" w14:textId="77777777" w:rsidR="00E04425" w:rsidRDefault="00E04425" w:rsidP="00E04425">
            <w:pPr>
              <w:spacing w:after="0" w:line="240" w:lineRule="auto"/>
              <w:jc w:val="center"/>
              <w:rPr>
                <w:ins w:id="476" w:author="Bauer, Kerstin" w:date="2021-09-08T00:09:00Z"/>
                <w:rFonts w:cs="Arial"/>
                <w:b/>
                <w:bCs/>
                <w:color w:val="000000"/>
                <w:sz w:val="20"/>
                <w:lang w:eastAsia="de-DE"/>
              </w:rPr>
            </w:pPr>
            <w:ins w:id="477" w:author="Bauer Kerstin" w:date="2021-09-07T23:50:00Z">
              <w:r w:rsidRPr="00E04425">
                <w:rPr>
                  <w:rFonts w:cs="Arial"/>
                  <w:b/>
                  <w:bCs/>
                  <w:color w:val="000000"/>
                  <w:sz w:val="20"/>
                  <w:lang w:eastAsia="de-DE"/>
                </w:rPr>
                <w:t>20 Sessions</w:t>
              </w:r>
            </w:ins>
          </w:p>
          <w:p w14:paraId="121F57FB" w14:textId="68B1A1D9" w:rsidR="00264EB0" w:rsidRPr="00E04425" w:rsidRDefault="00264EB0" w:rsidP="00E04425">
            <w:pPr>
              <w:spacing w:after="0" w:line="240" w:lineRule="auto"/>
              <w:jc w:val="center"/>
              <w:rPr>
                <w:ins w:id="478" w:author="Bauer Kerstin" w:date="2021-09-07T23:50:00Z"/>
                <w:rFonts w:cs="Arial"/>
                <w:b/>
                <w:bCs/>
                <w:color w:val="000000"/>
                <w:sz w:val="20"/>
                <w:lang w:eastAsia="de-DE"/>
              </w:rPr>
            </w:pPr>
            <w:ins w:id="479" w:author="Bauer, Kerstin" w:date="2021-09-08T00:09:00Z">
              <w:r w:rsidRPr="005B0302">
                <w:rPr>
                  <w:rFonts w:cs="Arial"/>
                  <w:b/>
                  <w:bCs/>
                  <w:color w:val="000000"/>
                  <w:sz w:val="20"/>
                  <w:lang w:val="en-US" w:eastAsia="de-DE"/>
                </w:rPr>
                <w:t xml:space="preserve">(1 Session = </w:t>
              </w:r>
              <w:r>
                <w:rPr>
                  <w:rFonts w:cs="Arial"/>
                  <w:b/>
                  <w:bCs/>
                  <w:color w:val="000000"/>
                  <w:sz w:val="20"/>
                  <w:lang w:val="en-US" w:eastAsia="de-DE"/>
                </w:rPr>
                <w:t>6</w:t>
              </w:r>
              <w:r w:rsidRPr="005B0302">
                <w:rPr>
                  <w:rFonts w:cs="Arial"/>
                  <w:b/>
                  <w:bCs/>
                  <w:color w:val="000000"/>
                  <w:sz w:val="20"/>
                  <w:lang w:val="en-US" w:eastAsia="de-DE"/>
                </w:rPr>
                <w:t>0 min</w:t>
              </w:r>
              <w:r>
                <w:rPr>
                  <w:rFonts w:cs="Arial"/>
                  <w:b/>
                  <w:bCs/>
                  <w:color w:val="000000"/>
                  <w:sz w:val="20"/>
                  <w:lang w:val="en-US" w:eastAsia="de-DE"/>
                </w:rPr>
                <w:t>.</w:t>
              </w:r>
              <w:r w:rsidRPr="005B0302">
                <w:rPr>
                  <w:rFonts w:cs="Arial"/>
                  <w:b/>
                  <w:bCs/>
                  <w:color w:val="000000"/>
                  <w:sz w:val="20"/>
                  <w:lang w:val="en-US" w:eastAsia="de-DE"/>
                </w:rPr>
                <w:t>)</w:t>
              </w:r>
            </w:ins>
          </w:p>
        </w:tc>
        <w:tc>
          <w:tcPr>
            <w:tcW w:w="1900" w:type="dxa"/>
            <w:tcBorders>
              <w:top w:val="nil"/>
              <w:left w:val="nil"/>
              <w:bottom w:val="single" w:sz="4" w:space="0" w:color="auto"/>
              <w:right w:val="single" w:sz="4" w:space="0" w:color="auto"/>
            </w:tcBorders>
            <w:shd w:val="clear" w:color="auto" w:fill="auto"/>
            <w:noWrap/>
            <w:vAlign w:val="center"/>
            <w:hideMark/>
            <w:tcPrChange w:id="480" w:author="Bauer Kerstin" w:date="2021-09-07T23:51:00Z">
              <w:tcPr>
                <w:tcW w:w="1900" w:type="dxa"/>
                <w:tcBorders>
                  <w:top w:val="nil"/>
                  <w:left w:val="nil"/>
                  <w:bottom w:val="single" w:sz="4" w:space="0" w:color="auto"/>
                  <w:right w:val="single" w:sz="4" w:space="0" w:color="auto"/>
                </w:tcBorders>
                <w:shd w:val="clear" w:color="auto" w:fill="auto"/>
                <w:noWrap/>
                <w:vAlign w:val="center"/>
                <w:hideMark/>
              </w:tcPr>
            </w:tcPrChange>
          </w:tcPr>
          <w:p w14:paraId="577EF686" w14:textId="77777777" w:rsidR="00E04425" w:rsidRPr="00E04425" w:rsidRDefault="00E04425" w:rsidP="00E04425">
            <w:pPr>
              <w:spacing w:after="0" w:line="240" w:lineRule="auto"/>
              <w:jc w:val="center"/>
              <w:rPr>
                <w:ins w:id="481" w:author="Bauer Kerstin" w:date="2021-09-07T23:50:00Z"/>
                <w:rFonts w:cs="Arial"/>
                <w:b/>
                <w:bCs/>
                <w:color w:val="000000"/>
                <w:sz w:val="20"/>
                <w:lang w:eastAsia="de-DE"/>
              </w:rPr>
            </w:pPr>
            <w:ins w:id="482" w:author="Bauer Kerstin" w:date="2021-09-07T23:50:00Z">
              <w:r w:rsidRPr="00E04425">
                <w:rPr>
                  <w:rFonts w:cs="Arial"/>
                  <w:b/>
                  <w:bCs/>
                  <w:color w:val="000000"/>
                  <w:sz w:val="20"/>
                  <w:lang w:eastAsia="de-DE"/>
                </w:rPr>
                <w:t>1.200 €</w:t>
              </w:r>
            </w:ins>
          </w:p>
        </w:tc>
      </w:tr>
      <w:tr w:rsidR="00E04425" w:rsidRPr="00E04425" w14:paraId="1B73B220" w14:textId="77777777" w:rsidTr="00E04425">
        <w:trPr>
          <w:trHeight w:val="1040"/>
          <w:jc w:val="center"/>
          <w:ins w:id="483" w:author="Bauer Kerstin" w:date="2021-09-07T23:50:00Z"/>
          <w:trPrChange w:id="484" w:author="Bauer Kerstin" w:date="2021-09-07T23:51:00Z">
            <w:trPr>
              <w:trHeight w:val="1040"/>
            </w:trPr>
          </w:trPrChange>
        </w:trPr>
        <w:tc>
          <w:tcPr>
            <w:tcW w:w="600" w:type="dxa"/>
            <w:tcBorders>
              <w:top w:val="nil"/>
              <w:left w:val="single" w:sz="8" w:space="0" w:color="auto"/>
              <w:bottom w:val="single" w:sz="4" w:space="0" w:color="auto"/>
              <w:right w:val="single" w:sz="4" w:space="0" w:color="auto"/>
            </w:tcBorders>
            <w:shd w:val="clear" w:color="auto" w:fill="auto"/>
            <w:noWrap/>
            <w:vAlign w:val="center"/>
            <w:hideMark/>
            <w:tcPrChange w:id="485" w:author="Bauer Kerstin" w:date="2021-09-07T23:51:00Z">
              <w:tcPr>
                <w:tcW w:w="60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527053B6" w14:textId="77777777" w:rsidR="00E04425" w:rsidRPr="00E04425" w:rsidRDefault="00E04425" w:rsidP="00E04425">
            <w:pPr>
              <w:spacing w:after="0" w:line="240" w:lineRule="auto"/>
              <w:jc w:val="center"/>
              <w:rPr>
                <w:ins w:id="486" w:author="Bauer Kerstin" w:date="2021-09-07T23:50:00Z"/>
                <w:rFonts w:cs="Arial"/>
                <w:b/>
                <w:bCs/>
                <w:color w:val="000000"/>
                <w:sz w:val="20"/>
                <w:lang w:eastAsia="de-DE"/>
              </w:rPr>
            </w:pPr>
            <w:ins w:id="487" w:author="Bauer Kerstin" w:date="2021-09-07T23:50:00Z">
              <w:r w:rsidRPr="00E04425">
                <w:rPr>
                  <w:rFonts w:cs="Arial"/>
                  <w:b/>
                  <w:bCs/>
                  <w:color w:val="000000"/>
                  <w:sz w:val="20"/>
                  <w:lang w:eastAsia="de-DE"/>
                </w:rPr>
                <w:t>5b</w:t>
              </w:r>
            </w:ins>
          </w:p>
        </w:tc>
        <w:tc>
          <w:tcPr>
            <w:tcW w:w="2460" w:type="dxa"/>
            <w:tcBorders>
              <w:top w:val="nil"/>
              <w:left w:val="nil"/>
              <w:bottom w:val="single" w:sz="4" w:space="0" w:color="auto"/>
              <w:right w:val="single" w:sz="4" w:space="0" w:color="auto"/>
            </w:tcBorders>
            <w:shd w:val="clear" w:color="auto" w:fill="auto"/>
            <w:vAlign w:val="center"/>
            <w:hideMark/>
            <w:tcPrChange w:id="488" w:author="Bauer Kerstin" w:date="2021-09-07T23:51:00Z">
              <w:tcPr>
                <w:tcW w:w="2460" w:type="dxa"/>
                <w:tcBorders>
                  <w:top w:val="nil"/>
                  <w:left w:val="nil"/>
                  <w:bottom w:val="single" w:sz="4" w:space="0" w:color="auto"/>
                  <w:right w:val="single" w:sz="4" w:space="0" w:color="auto"/>
                </w:tcBorders>
                <w:shd w:val="clear" w:color="auto" w:fill="auto"/>
                <w:vAlign w:val="center"/>
                <w:hideMark/>
              </w:tcPr>
            </w:tcPrChange>
          </w:tcPr>
          <w:p w14:paraId="3A484B4D" w14:textId="77777777" w:rsidR="00E04425" w:rsidRPr="00E04425" w:rsidRDefault="00E04425" w:rsidP="00E04425">
            <w:pPr>
              <w:spacing w:after="0" w:line="240" w:lineRule="auto"/>
              <w:jc w:val="center"/>
              <w:rPr>
                <w:ins w:id="489" w:author="Bauer Kerstin" w:date="2021-09-07T23:50:00Z"/>
                <w:rFonts w:cs="Arial"/>
                <w:b/>
                <w:bCs/>
                <w:i/>
                <w:iCs/>
                <w:color w:val="000000"/>
                <w:sz w:val="20"/>
                <w:lang w:val="en-US" w:eastAsia="de-DE"/>
                <w:rPrChange w:id="490" w:author="Bauer Kerstin" w:date="2021-09-07T23:50:00Z">
                  <w:rPr>
                    <w:ins w:id="491" w:author="Bauer Kerstin" w:date="2021-09-07T23:50:00Z"/>
                    <w:rFonts w:cs="Arial"/>
                    <w:b/>
                    <w:bCs/>
                    <w:i/>
                    <w:iCs/>
                    <w:color w:val="000000"/>
                    <w:sz w:val="20"/>
                    <w:lang w:eastAsia="de-DE"/>
                  </w:rPr>
                </w:rPrChange>
              </w:rPr>
            </w:pPr>
            <w:ins w:id="492" w:author="Bauer Kerstin" w:date="2021-09-07T23:50:00Z">
              <w:r w:rsidRPr="00E04425">
                <w:rPr>
                  <w:rFonts w:cs="Arial"/>
                  <w:b/>
                  <w:bCs/>
                  <w:i/>
                  <w:iCs/>
                  <w:color w:val="000000"/>
                  <w:sz w:val="20"/>
                  <w:lang w:val="en-US" w:eastAsia="de-DE"/>
                  <w:rPrChange w:id="493" w:author="Bauer Kerstin" w:date="2021-09-07T23:50:00Z">
                    <w:rPr>
                      <w:rFonts w:cs="Arial"/>
                      <w:b/>
                      <w:bCs/>
                      <w:i/>
                      <w:iCs/>
                      <w:color w:val="000000"/>
                      <w:sz w:val="20"/>
                      <w:lang w:eastAsia="de-DE"/>
                    </w:rPr>
                  </w:rPrChange>
                </w:rPr>
                <w:t>learnship ELEVATE</w:t>
              </w:r>
              <w:r w:rsidRPr="00E04425">
                <w:rPr>
                  <w:rFonts w:cs="Arial"/>
                  <w:b/>
                  <w:bCs/>
                  <w:i/>
                  <w:iCs/>
                  <w:color w:val="000000"/>
                  <w:sz w:val="20"/>
                  <w:lang w:val="en-US" w:eastAsia="de-DE"/>
                  <w:rPrChange w:id="494" w:author="Bauer Kerstin" w:date="2021-09-07T23:50:00Z">
                    <w:rPr>
                      <w:rFonts w:cs="Arial"/>
                      <w:b/>
                      <w:bCs/>
                      <w:i/>
                      <w:iCs/>
                      <w:color w:val="000000"/>
                      <w:sz w:val="20"/>
                      <w:lang w:eastAsia="de-DE"/>
                    </w:rPr>
                  </w:rPrChange>
                </w:rPr>
                <w:br/>
                <w:t xml:space="preserve">1:1 </w:t>
              </w:r>
              <w:proofErr w:type="gramStart"/>
              <w:r w:rsidRPr="00E04425">
                <w:rPr>
                  <w:rFonts w:cs="Arial"/>
                  <w:b/>
                  <w:bCs/>
                  <w:i/>
                  <w:iCs/>
                  <w:color w:val="000000"/>
                  <w:sz w:val="20"/>
                  <w:lang w:val="en-US" w:eastAsia="de-DE"/>
                  <w:rPrChange w:id="495" w:author="Bauer Kerstin" w:date="2021-09-07T23:50:00Z">
                    <w:rPr>
                      <w:rFonts w:cs="Arial"/>
                      <w:b/>
                      <w:bCs/>
                      <w:i/>
                      <w:iCs/>
                      <w:color w:val="000000"/>
                      <w:sz w:val="20"/>
                      <w:lang w:eastAsia="de-DE"/>
                    </w:rPr>
                  </w:rPrChange>
                </w:rPr>
                <w:t>classes</w:t>
              </w:r>
              <w:proofErr w:type="gramEnd"/>
              <w:r w:rsidRPr="00E04425">
                <w:rPr>
                  <w:rFonts w:cs="Arial"/>
                  <w:b/>
                  <w:bCs/>
                  <w:i/>
                  <w:iCs/>
                  <w:color w:val="000000"/>
                  <w:sz w:val="20"/>
                  <w:lang w:val="en-US" w:eastAsia="de-DE"/>
                  <w:rPrChange w:id="496" w:author="Bauer Kerstin" w:date="2021-09-07T23:50:00Z">
                    <w:rPr>
                      <w:rFonts w:cs="Arial"/>
                      <w:b/>
                      <w:bCs/>
                      <w:i/>
                      <w:iCs/>
                      <w:color w:val="000000"/>
                      <w:sz w:val="20"/>
                      <w:lang w:eastAsia="de-DE"/>
                    </w:rPr>
                  </w:rPrChange>
                </w:rPr>
                <w:br/>
                <w:t>ENG / FRA / GER / ESP / IT / POR</w:t>
              </w:r>
            </w:ins>
          </w:p>
        </w:tc>
        <w:tc>
          <w:tcPr>
            <w:tcW w:w="8580" w:type="dxa"/>
            <w:tcBorders>
              <w:top w:val="nil"/>
              <w:left w:val="nil"/>
              <w:bottom w:val="single" w:sz="4" w:space="0" w:color="auto"/>
              <w:right w:val="single" w:sz="4" w:space="0" w:color="auto"/>
            </w:tcBorders>
            <w:shd w:val="clear" w:color="auto" w:fill="auto"/>
            <w:vAlign w:val="center"/>
            <w:hideMark/>
            <w:tcPrChange w:id="497" w:author="Bauer Kerstin" w:date="2021-09-07T23:51:00Z">
              <w:tcPr>
                <w:tcW w:w="8580" w:type="dxa"/>
                <w:tcBorders>
                  <w:top w:val="nil"/>
                  <w:left w:val="nil"/>
                  <w:bottom w:val="single" w:sz="4" w:space="0" w:color="auto"/>
                  <w:right w:val="single" w:sz="4" w:space="0" w:color="auto"/>
                </w:tcBorders>
                <w:shd w:val="clear" w:color="auto" w:fill="auto"/>
                <w:vAlign w:val="center"/>
                <w:hideMark/>
              </w:tcPr>
            </w:tcPrChange>
          </w:tcPr>
          <w:p w14:paraId="027DAF2E" w14:textId="77777777" w:rsidR="00E04425" w:rsidRPr="00E04425" w:rsidRDefault="00E04425" w:rsidP="00E04425">
            <w:pPr>
              <w:spacing w:after="0" w:line="240" w:lineRule="auto"/>
              <w:jc w:val="left"/>
              <w:rPr>
                <w:ins w:id="498" w:author="Bauer Kerstin" w:date="2021-09-07T23:50:00Z"/>
                <w:rFonts w:cs="Arial"/>
                <w:color w:val="000000"/>
                <w:sz w:val="20"/>
                <w:lang w:eastAsia="de-DE"/>
              </w:rPr>
            </w:pPr>
            <w:ins w:id="499" w:author="Bauer Kerstin" w:date="2021-09-07T23:50:00Z">
              <w:r w:rsidRPr="00E04425">
                <w:rPr>
                  <w:rFonts w:cs="Arial"/>
                  <w:color w:val="000000"/>
                  <w:sz w:val="20"/>
                  <w:lang w:eastAsia="de-DE"/>
                </w:rPr>
                <w:t>See #5</w:t>
              </w:r>
            </w:ins>
          </w:p>
        </w:tc>
        <w:tc>
          <w:tcPr>
            <w:tcW w:w="2380" w:type="dxa"/>
            <w:tcBorders>
              <w:top w:val="nil"/>
              <w:left w:val="nil"/>
              <w:bottom w:val="single" w:sz="4" w:space="0" w:color="auto"/>
              <w:right w:val="single" w:sz="4" w:space="0" w:color="auto"/>
            </w:tcBorders>
            <w:shd w:val="clear" w:color="auto" w:fill="auto"/>
            <w:noWrap/>
            <w:vAlign w:val="center"/>
            <w:hideMark/>
            <w:tcPrChange w:id="500" w:author="Bauer Kerstin" w:date="2021-09-07T23:51:00Z">
              <w:tcPr>
                <w:tcW w:w="2380" w:type="dxa"/>
                <w:tcBorders>
                  <w:top w:val="nil"/>
                  <w:left w:val="nil"/>
                  <w:bottom w:val="single" w:sz="4" w:space="0" w:color="auto"/>
                  <w:right w:val="single" w:sz="4" w:space="0" w:color="auto"/>
                </w:tcBorders>
                <w:shd w:val="clear" w:color="auto" w:fill="auto"/>
                <w:noWrap/>
                <w:vAlign w:val="center"/>
                <w:hideMark/>
              </w:tcPr>
            </w:tcPrChange>
          </w:tcPr>
          <w:p w14:paraId="317639D1" w14:textId="77777777" w:rsidR="00264EB0" w:rsidRPr="005B0302" w:rsidRDefault="00264EB0" w:rsidP="00264EB0">
            <w:pPr>
              <w:spacing w:after="0" w:line="240" w:lineRule="auto"/>
              <w:jc w:val="center"/>
              <w:rPr>
                <w:ins w:id="501" w:author="Bauer, Kerstin" w:date="2021-09-08T00:12:00Z"/>
                <w:rFonts w:cs="Arial"/>
                <w:b/>
                <w:bCs/>
                <w:color w:val="000000"/>
                <w:sz w:val="20"/>
                <w:lang w:val="fr-FR" w:eastAsia="de-DE"/>
              </w:rPr>
            </w:pPr>
            <w:proofErr w:type="spellStart"/>
            <w:ins w:id="502" w:author="Bauer, Kerstin" w:date="2021-09-08T00:12:00Z">
              <w:r w:rsidRPr="005B0302">
                <w:rPr>
                  <w:rFonts w:cs="Arial"/>
                  <w:b/>
                  <w:bCs/>
                  <w:color w:val="000000"/>
                  <w:sz w:val="20"/>
                  <w:lang w:val="fr-FR" w:eastAsia="de-DE"/>
                </w:rPr>
                <w:t>Private</w:t>
              </w:r>
              <w:proofErr w:type="spellEnd"/>
              <w:r w:rsidRPr="005B0302">
                <w:rPr>
                  <w:rFonts w:cs="Arial"/>
                  <w:b/>
                  <w:bCs/>
                  <w:color w:val="000000"/>
                  <w:sz w:val="20"/>
                  <w:lang w:val="fr-FR" w:eastAsia="de-DE"/>
                </w:rPr>
                <w:t xml:space="preserve"> Course (</w:t>
              </w:r>
              <w:r>
                <w:rPr>
                  <w:rFonts w:cs="Arial"/>
                  <w:b/>
                  <w:bCs/>
                  <w:color w:val="000000"/>
                  <w:sz w:val="20"/>
                  <w:lang w:val="fr-FR" w:eastAsia="de-DE"/>
                </w:rPr>
                <w:t>online)</w:t>
              </w:r>
            </w:ins>
          </w:p>
          <w:p w14:paraId="7C1C0590" w14:textId="77777777" w:rsidR="00264EB0" w:rsidRPr="00264EB0" w:rsidRDefault="00264EB0" w:rsidP="00264EB0">
            <w:pPr>
              <w:spacing w:after="0" w:line="240" w:lineRule="auto"/>
              <w:jc w:val="center"/>
              <w:rPr>
                <w:ins w:id="503" w:author="Bauer, Kerstin" w:date="2021-09-08T00:11:00Z"/>
                <w:rFonts w:cs="Arial"/>
                <w:b/>
                <w:bCs/>
                <w:color w:val="000000"/>
                <w:sz w:val="20"/>
                <w:lang w:val="fr-FR" w:eastAsia="de-DE"/>
                <w:rPrChange w:id="504" w:author="Bauer, Kerstin" w:date="2021-09-08T00:12:00Z">
                  <w:rPr>
                    <w:ins w:id="505" w:author="Bauer, Kerstin" w:date="2021-09-08T00:11:00Z"/>
                    <w:rFonts w:cs="Arial"/>
                    <w:b/>
                    <w:bCs/>
                    <w:color w:val="000000"/>
                    <w:sz w:val="20"/>
                    <w:lang w:eastAsia="de-DE"/>
                  </w:rPr>
                </w:rPrChange>
              </w:rPr>
            </w:pPr>
          </w:p>
          <w:p w14:paraId="325C486F" w14:textId="77777777" w:rsidR="00E04425" w:rsidRPr="00264EB0" w:rsidRDefault="00E04425" w:rsidP="00E04425">
            <w:pPr>
              <w:spacing w:after="0" w:line="240" w:lineRule="auto"/>
              <w:jc w:val="center"/>
              <w:rPr>
                <w:ins w:id="506" w:author="Bauer, Kerstin" w:date="2021-09-08T00:09:00Z"/>
                <w:rFonts w:cs="Arial"/>
                <w:b/>
                <w:bCs/>
                <w:color w:val="000000"/>
                <w:sz w:val="20"/>
                <w:lang w:val="fr-FR" w:eastAsia="de-DE"/>
                <w:rPrChange w:id="507" w:author="Bauer, Kerstin" w:date="2021-09-08T00:12:00Z">
                  <w:rPr>
                    <w:ins w:id="508" w:author="Bauer, Kerstin" w:date="2021-09-08T00:09:00Z"/>
                    <w:rFonts w:cs="Arial"/>
                    <w:b/>
                    <w:bCs/>
                    <w:color w:val="000000"/>
                    <w:sz w:val="20"/>
                    <w:lang w:eastAsia="de-DE"/>
                  </w:rPr>
                </w:rPrChange>
              </w:rPr>
            </w:pPr>
            <w:ins w:id="509" w:author="Bauer Kerstin" w:date="2021-09-07T23:50:00Z">
              <w:r w:rsidRPr="00264EB0">
                <w:rPr>
                  <w:rFonts w:cs="Arial"/>
                  <w:b/>
                  <w:bCs/>
                  <w:color w:val="000000"/>
                  <w:sz w:val="20"/>
                  <w:lang w:val="fr-FR" w:eastAsia="de-DE"/>
                  <w:rPrChange w:id="510" w:author="Bauer, Kerstin" w:date="2021-09-08T00:12:00Z">
                    <w:rPr>
                      <w:rFonts w:cs="Arial"/>
                      <w:b/>
                      <w:bCs/>
                      <w:color w:val="000000"/>
                      <w:sz w:val="20"/>
                      <w:lang w:eastAsia="de-DE"/>
                    </w:rPr>
                  </w:rPrChange>
                </w:rPr>
                <w:t>36 Sessions</w:t>
              </w:r>
            </w:ins>
          </w:p>
          <w:p w14:paraId="2AB621E6" w14:textId="19539FE5" w:rsidR="00264EB0" w:rsidRPr="00264EB0" w:rsidRDefault="00264EB0" w:rsidP="00E04425">
            <w:pPr>
              <w:spacing w:after="0" w:line="240" w:lineRule="auto"/>
              <w:jc w:val="center"/>
              <w:rPr>
                <w:ins w:id="511" w:author="Bauer Kerstin" w:date="2021-09-07T23:50:00Z"/>
                <w:rFonts w:cs="Arial"/>
                <w:b/>
                <w:bCs/>
                <w:color w:val="000000"/>
                <w:sz w:val="20"/>
                <w:lang w:val="fr-FR" w:eastAsia="de-DE"/>
                <w:rPrChange w:id="512" w:author="Bauer, Kerstin" w:date="2021-09-08T00:12:00Z">
                  <w:rPr>
                    <w:ins w:id="513" w:author="Bauer Kerstin" w:date="2021-09-07T23:50:00Z"/>
                    <w:rFonts w:cs="Arial"/>
                    <w:b/>
                    <w:bCs/>
                    <w:color w:val="000000"/>
                    <w:sz w:val="20"/>
                    <w:lang w:eastAsia="de-DE"/>
                  </w:rPr>
                </w:rPrChange>
              </w:rPr>
            </w:pPr>
            <w:ins w:id="514" w:author="Bauer, Kerstin" w:date="2021-09-08T00:09:00Z">
              <w:r w:rsidRPr="00264EB0">
                <w:rPr>
                  <w:rFonts w:cs="Arial"/>
                  <w:b/>
                  <w:bCs/>
                  <w:color w:val="000000"/>
                  <w:sz w:val="20"/>
                  <w:lang w:val="fr-FR" w:eastAsia="de-DE"/>
                  <w:rPrChange w:id="515" w:author="Bauer, Kerstin" w:date="2021-09-08T00:12:00Z">
                    <w:rPr>
                      <w:rFonts w:cs="Arial"/>
                      <w:b/>
                      <w:bCs/>
                      <w:color w:val="000000"/>
                      <w:sz w:val="20"/>
                      <w:lang w:val="en-US" w:eastAsia="de-DE"/>
                    </w:rPr>
                  </w:rPrChange>
                </w:rPr>
                <w:t>(1 Session = 60 min.)</w:t>
              </w:r>
            </w:ins>
          </w:p>
        </w:tc>
        <w:tc>
          <w:tcPr>
            <w:tcW w:w="1900" w:type="dxa"/>
            <w:tcBorders>
              <w:top w:val="nil"/>
              <w:left w:val="nil"/>
              <w:bottom w:val="single" w:sz="4" w:space="0" w:color="auto"/>
              <w:right w:val="single" w:sz="4" w:space="0" w:color="auto"/>
            </w:tcBorders>
            <w:shd w:val="clear" w:color="auto" w:fill="auto"/>
            <w:noWrap/>
            <w:vAlign w:val="center"/>
            <w:hideMark/>
            <w:tcPrChange w:id="516" w:author="Bauer Kerstin" w:date="2021-09-07T23:51:00Z">
              <w:tcPr>
                <w:tcW w:w="1900" w:type="dxa"/>
                <w:tcBorders>
                  <w:top w:val="nil"/>
                  <w:left w:val="nil"/>
                  <w:bottom w:val="single" w:sz="4" w:space="0" w:color="auto"/>
                  <w:right w:val="single" w:sz="4" w:space="0" w:color="auto"/>
                </w:tcBorders>
                <w:shd w:val="clear" w:color="auto" w:fill="auto"/>
                <w:noWrap/>
                <w:vAlign w:val="center"/>
                <w:hideMark/>
              </w:tcPr>
            </w:tcPrChange>
          </w:tcPr>
          <w:p w14:paraId="283F3226" w14:textId="77777777" w:rsidR="00E04425" w:rsidRPr="00E04425" w:rsidRDefault="00E04425" w:rsidP="00E04425">
            <w:pPr>
              <w:spacing w:after="0" w:line="240" w:lineRule="auto"/>
              <w:jc w:val="center"/>
              <w:rPr>
                <w:ins w:id="517" w:author="Bauer Kerstin" w:date="2021-09-07T23:50:00Z"/>
                <w:rFonts w:cs="Arial"/>
                <w:b/>
                <w:bCs/>
                <w:color w:val="000000"/>
                <w:sz w:val="20"/>
                <w:lang w:eastAsia="de-DE"/>
              </w:rPr>
            </w:pPr>
            <w:ins w:id="518" w:author="Bauer Kerstin" w:date="2021-09-07T23:50:00Z">
              <w:r w:rsidRPr="00E04425">
                <w:rPr>
                  <w:rFonts w:cs="Arial"/>
                  <w:b/>
                  <w:bCs/>
                  <w:color w:val="000000"/>
                  <w:sz w:val="20"/>
                  <w:lang w:eastAsia="de-DE"/>
                </w:rPr>
                <w:t>2.100 €</w:t>
              </w:r>
            </w:ins>
          </w:p>
        </w:tc>
      </w:tr>
      <w:tr w:rsidR="00E04425" w:rsidRPr="00E04425" w14:paraId="1F9F8E1A" w14:textId="77777777" w:rsidTr="00E04425">
        <w:trPr>
          <w:trHeight w:val="1240"/>
          <w:jc w:val="center"/>
          <w:ins w:id="519" w:author="Bauer Kerstin" w:date="2021-09-07T23:50:00Z"/>
          <w:trPrChange w:id="520" w:author="Bauer Kerstin" w:date="2021-09-07T23:51:00Z">
            <w:trPr>
              <w:trHeight w:val="1240"/>
            </w:trPr>
          </w:trPrChange>
        </w:trPr>
        <w:tc>
          <w:tcPr>
            <w:tcW w:w="600" w:type="dxa"/>
            <w:tcBorders>
              <w:top w:val="nil"/>
              <w:left w:val="single" w:sz="8" w:space="0" w:color="auto"/>
              <w:bottom w:val="single" w:sz="4" w:space="0" w:color="auto"/>
              <w:right w:val="single" w:sz="4" w:space="0" w:color="auto"/>
            </w:tcBorders>
            <w:shd w:val="clear" w:color="000000" w:fill="F2F2F2"/>
            <w:noWrap/>
            <w:vAlign w:val="center"/>
            <w:hideMark/>
            <w:tcPrChange w:id="521" w:author="Bauer Kerstin" w:date="2021-09-07T23:51:00Z">
              <w:tcPr>
                <w:tcW w:w="600" w:type="dxa"/>
                <w:tcBorders>
                  <w:top w:val="nil"/>
                  <w:left w:val="single" w:sz="8" w:space="0" w:color="auto"/>
                  <w:bottom w:val="single" w:sz="4" w:space="0" w:color="auto"/>
                  <w:right w:val="single" w:sz="4" w:space="0" w:color="auto"/>
                </w:tcBorders>
                <w:shd w:val="clear" w:color="000000" w:fill="F2F2F2"/>
                <w:noWrap/>
                <w:vAlign w:val="center"/>
                <w:hideMark/>
              </w:tcPr>
            </w:tcPrChange>
          </w:tcPr>
          <w:p w14:paraId="408532B1" w14:textId="77777777" w:rsidR="00E04425" w:rsidRPr="00E04425" w:rsidRDefault="00E04425" w:rsidP="00E04425">
            <w:pPr>
              <w:spacing w:after="0" w:line="240" w:lineRule="auto"/>
              <w:jc w:val="center"/>
              <w:rPr>
                <w:ins w:id="522" w:author="Bauer Kerstin" w:date="2021-09-07T23:50:00Z"/>
                <w:rFonts w:cs="Arial"/>
                <w:b/>
                <w:bCs/>
                <w:color w:val="000000"/>
                <w:sz w:val="20"/>
                <w:lang w:eastAsia="de-DE"/>
              </w:rPr>
            </w:pPr>
            <w:ins w:id="523" w:author="Bauer Kerstin" w:date="2021-09-07T23:50:00Z">
              <w:r w:rsidRPr="00E04425">
                <w:rPr>
                  <w:rFonts w:cs="Arial"/>
                  <w:b/>
                  <w:bCs/>
                  <w:color w:val="000000"/>
                  <w:sz w:val="20"/>
                  <w:lang w:eastAsia="de-DE"/>
                </w:rPr>
                <w:t>6</w:t>
              </w:r>
            </w:ins>
          </w:p>
        </w:tc>
        <w:tc>
          <w:tcPr>
            <w:tcW w:w="2460" w:type="dxa"/>
            <w:tcBorders>
              <w:top w:val="nil"/>
              <w:left w:val="nil"/>
              <w:bottom w:val="single" w:sz="4" w:space="0" w:color="auto"/>
              <w:right w:val="single" w:sz="4" w:space="0" w:color="auto"/>
            </w:tcBorders>
            <w:shd w:val="clear" w:color="000000" w:fill="F2F2F2"/>
            <w:vAlign w:val="center"/>
            <w:hideMark/>
            <w:tcPrChange w:id="524" w:author="Bauer Kerstin" w:date="2021-09-07T23:51:00Z">
              <w:tcPr>
                <w:tcW w:w="2460" w:type="dxa"/>
                <w:tcBorders>
                  <w:top w:val="nil"/>
                  <w:left w:val="nil"/>
                  <w:bottom w:val="single" w:sz="4" w:space="0" w:color="auto"/>
                  <w:right w:val="single" w:sz="4" w:space="0" w:color="auto"/>
                </w:tcBorders>
                <w:shd w:val="clear" w:color="000000" w:fill="F2F2F2"/>
                <w:vAlign w:val="center"/>
                <w:hideMark/>
              </w:tcPr>
            </w:tcPrChange>
          </w:tcPr>
          <w:p w14:paraId="50F68B90" w14:textId="77777777" w:rsidR="00E04425" w:rsidRPr="00E04425" w:rsidRDefault="00E04425" w:rsidP="00E04425">
            <w:pPr>
              <w:spacing w:after="0" w:line="240" w:lineRule="auto"/>
              <w:jc w:val="center"/>
              <w:rPr>
                <w:ins w:id="525" w:author="Bauer Kerstin" w:date="2021-09-07T23:50:00Z"/>
                <w:rFonts w:cs="Arial"/>
                <w:b/>
                <w:bCs/>
                <w:i/>
                <w:iCs/>
                <w:color w:val="000000"/>
                <w:sz w:val="20"/>
                <w:lang w:val="en-US" w:eastAsia="de-DE"/>
                <w:rPrChange w:id="526" w:author="Bauer Kerstin" w:date="2021-09-07T23:50:00Z">
                  <w:rPr>
                    <w:ins w:id="527" w:author="Bauer Kerstin" w:date="2021-09-07T23:50:00Z"/>
                    <w:rFonts w:cs="Arial"/>
                    <w:b/>
                    <w:bCs/>
                    <w:i/>
                    <w:iCs/>
                    <w:color w:val="000000"/>
                    <w:sz w:val="20"/>
                    <w:lang w:eastAsia="de-DE"/>
                  </w:rPr>
                </w:rPrChange>
              </w:rPr>
            </w:pPr>
            <w:ins w:id="528" w:author="Bauer Kerstin" w:date="2021-09-07T23:50:00Z">
              <w:r w:rsidRPr="00E04425">
                <w:rPr>
                  <w:rFonts w:cs="Arial"/>
                  <w:b/>
                  <w:bCs/>
                  <w:i/>
                  <w:iCs/>
                  <w:color w:val="000000"/>
                  <w:sz w:val="20"/>
                  <w:lang w:val="en-US" w:eastAsia="de-DE"/>
                  <w:rPrChange w:id="529" w:author="Bauer Kerstin" w:date="2021-09-07T23:50:00Z">
                    <w:rPr>
                      <w:rFonts w:cs="Arial"/>
                      <w:b/>
                      <w:bCs/>
                      <w:i/>
                      <w:iCs/>
                      <w:color w:val="000000"/>
                      <w:sz w:val="20"/>
                      <w:lang w:eastAsia="de-DE"/>
                    </w:rPr>
                  </w:rPrChange>
                </w:rPr>
                <w:t>learnship ELEVATE</w:t>
              </w:r>
              <w:r w:rsidRPr="00E04425">
                <w:rPr>
                  <w:rFonts w:cs="Arial"/>
                  <w:b/>
                  <w:bCs/>
                  <w:i/>
                  <w:iCs/>
                  <w:color w:val="000000"/>
                  <w:sz w:val="20"/>
                  <w:lang w:val="en-US" w:eastAsia="de-DE"/>
                  <w:rPrChange w:id="530" w:author="Bauer Kerstin" w:date="2021-09-07T23:50:00Z">
                    <w:rPr>
                      <w:rFonts w:cs="Arial"/>
                      <w:b/>
                      <w:bCs/>
                      <w:i/>
                      <w:iCs/>
                      <w:color w:val="000000"/>
                      <w:sz w:val="20"/>
                      <w:lang w:eastAsia="de-DE"/>
                    </w:rPr>
                  </w:rPrChange>
                </w:rPr>
                <w:br/>
                <w:t xml:space="preserve">1:1 </w:t>
              </w:r>
              <w:proofErr w:type="gramStart"/>
              <w:r w:rsidRPr="00E04425">
                <w:rPr>
                  <w:rFonts w:cs="Arial"/>
                  <w:b/>
                  <w:bCs/>
                  <w:i/>
                  <w:iCs/>
                  <w:color w:val="000000"/>
                  <w:sz w:val="20"/>
                  <w:lang w:val="en-US" w:eastAsia="de-DE"/>
                  <w:rPrChange w:id="531" w:author="Bauer Kerstin" w:date="2021-09-07T23:50:00Z">
                    <w:rPr>
                      <w:rFonts w:cs="Arial"/>
                      <w:b/>
                      <w:bCs/>
                      <w:i/>
                      <w:iCs/>
                      <w:color w:val="000000"/>
                      <w:sz w:val="20"/>
                      <w:lang w:eastAsia="de-DE"/>
                    </w:rPr>
                  </w:rPrChange>
                </w:rPr>
                <w:t>classes</w:t>
              </w:r>
              <w:proofErr w:type="gramEnd"/>
              <w:r w:rsidRPr="00E04425">
                <w:rPr>
                  <w:rFonts w:cs="Arial"/>
                  <w:b/>
                  <w:bCs/>
                  <w:i/>
                  <w:iCs/>
                  <w:color w:val="000000"/>
                  <w:sz w:val="20"/>
                  <w:lang w:val="en-US" w:eastAsia="de-DE"/>
                  <w:rPrChange w:id="532" w:author="Bauer Kerstin" w:date="2021-09-07T23:50:00Z">
                    <w:rPr>
                      <w:rFonts w:cs="Arial"/>
                      <w:b/>
                      <w:bCs/>
                      <w:i/>
                      <w:iCs/>
                      <w:color w:val="000000"/>
                      <w:sz w:val="20"/>
                      <w:lang w:eastAsia="de-DE"/>
                    </w:rPr>
                  </w:rPrChange>
                </w:rPr>
                <w:br/>
                <w:t>CHINA / JAP / KOR</w:t>
              </w:r>
              <w:r w:rsidRPr="00E04425">
                <w:rPr>
                  <w:rFonts w:cs="Arial"/>
                  <w:b/>
                  <w:bCs/>
                  <w:i/>
                  <w:iCs/>
                  <w:color w:val="000000"/>
                  <w:sz w:val="20"/>
                  <w:lang w:val="en-US" w:eastAsia="de-DE"/>
                  <w:rPrChange w:id="533" w:author="Bauer Kerstin" w:date="2021-09-07T23:50:00Z">
                    <w:rPr>
                      <w:rFonts w:cs="Arial"/>
                      <w:b/>
                      <w:bCs/>
                      <w:i/>
                      <w:iCs/>
                      <w:color w:val="000000"/>
                      <w:sz w:val="20"/>
                      <w:lang w:eastAsia="de-DE"/>
                    </w:rPr>
                  </w:rPrChange>
                </w:rPr>
                <w:br/>
                <w:t>NOR / ARAB / NED</w:t>
              </w:r>
            </w:ins>
          </w:p>
        </w:tc>
        <w:tc>
          <w:tcPr>
            <w:tcW w:w="8580" w:type="dxa"/>
            <w:tcBorders>
              <w:top w:val="nil"/>
              <w:left w:val="nil"/>
              <w:bottom w:val="single" w:sz="4" w:space="0" w:color="auto"/>
              <w:right w:val="single" w:sz="4" w:space="0" w:color="auto"/>
            </w:tcBorders>
            <w:shd w:val="clear" w:color="000000" w:fill="F2F2F2"/>
            <w:vAlign w:val="center"/>
            <w:hideMark/>
            <w:tcPrChange w:id="534" w:author="Bauer Kerstin" w:date="2021-09-07T23:51:00Z">
              <w:tcPr>
                <w:tcW w:w="8580" w:type="dxa"/>
                <w:tcBorders>
                  <w:top w:val="nil"/>
                  <w:left w:val="nil"/>
                  <w:bottom w:val="single" w:sz="4" w:space="0" w:color="auto"/>
                  <w:right w:val="single" w:sz="4" w:space="0" w:color="auto"/>
                </w:tcBorders>
                <w:shd w:val="clear" w:color="000000" w:fill="F2F2F2"/>
                <w:vAlign w:val="center"/>
                <w:hideMark/>
              </w:tcPr>
            </w:tcPrChange>
          </w:tcPr>
          <w:p w14:paraId="1D54F64C" w14:textId="77777777" w:rsidR="00E04425" w:rsidRPr="00E04425" w:rsidRDefault="00E04425" w:rsidP="00E04425">
            <w:pPr>
              <w:spacing w:after="0" w:line="240" w:lineRule="auto"/>
              <w:jc w:val="left"/>
              <w:rPr>
                <w:ins w:id="535" w:author="Bauer Kerstin" w:date="2021-09-07T23:50:00Z"/>
                <w:rFonts w:cs="Arial"/>
                <w:color w:val="000000"/>
                <w:sz w:val="20"/>
                <w:lang w:val="en-US" w:eastAsia="de-DE"/>
                <w:rPrChange w:id="536" w:author="Bauer Kerstin" w:date="2021-09-07T23:50:00Z">
                  <w:rPr>
                    <w:ins w:id="537" w:author="Bauer Kerstin" w:date="2021-09-07T23:50:00Z"/>
                    <w:rFonts w:cs="Arial"/>
                    <w:color w:val="000000"/>
                    <w:sz w:val="20"/>
                    <w:lang w:eastAsia="de-DE"/>
                  </w:rPr>
                </w:rPrChange>
              </w:rPr>
            </w:pPr>
            <w:ins w:id="538" w:author="Bauer Kerstin" w:date="2021-09-07T23:50:00Z">
              <w:r w:rsidRPr="00E04425">
                <w:rPr>
                  <w:rFonts w:cs="Arial"/>
                  <w:color w:val="000000"/>
                  <w:sz w:val="20"/>
                  <w:lang w:val="en-US" w:eastAsia="de-DE"/>
                  <w:rPrChange w:id="539" w:author="Bauer Kerstin" w:date="2021-09-07T23:50:00Z">
                    <w:rPr>
                      <w:rFonts w:cs="Arial"/>
                      <w:color w:val="000000"/>
                      <w:sz w:val="20"/>
                      <w:lang w:eastAsia="de-DE"/>
                    </w:rPr>
                  </w:rPrChange>
                </w:rPr>
                <w:t>• Learnship Elevate is our flagship trainer-led solution for online business language learning delivered through our proprietary, purpose-built Virtual Classroom.</w:t>
              </w:r>
              <w:r w:rsidRPr="00E04425">
                <w:rPr>
                  <w:rFonts w:cs="Arial"/>
                  <w:color w:val="000000"/>
                  <w:sz w:val="20"/>
                  <w:lang w:val="en-US" w:eastAsia="de-DE"/>
                  <w:rPrChange w:id="540" w:author="Bauer Kerstin" w:date="2021-09-07T23:50:00Z">
                    <w:rPr>
                      <w:rFonts w:cs="Arial"/>
                      <w:color w:val="000000"/>
                      <w:sz w:val="20"/>
                      <w:lang w:eastAsia="de-DE"/>
                    </w:rPr>
                  </w:rPrChange>
                </w:rPr>
                <w:br/>
                <w:t>• Our trainer-led business language course helps learners improve their written and verbal skills against a standardized framework</w:t>
              </w:r>
            </w:ins>
          </w:p>
        </w:tc>
        <w:tc>
          <w:tcPr>
            <w:tcW w:w="2380" w:type="dxa"/>
            <w:tcBorders>
              <w:top w:val="nil"/>
              <w:left w:val="nil"/>
              <w:bottom w:val="single" w:sz="4" w:space="0" w:color="auto"/>
              <w:right w:val="single" w:sz="4" w:space="0" w:color="auto"/>
            </w:tcBorders>
            <w:shd w:val="clear" w:color="000000" w:fill="F2F2F2"/>
            <w:noWrap/>
            <w:vAlign w:val="center"/>
            <w:hideMark/>
            <w:tcPrChange w:id="541" w:author="Bauer Kerstin" w:date="2021-09-07T23:51:00Z">
              <w:tcPr>
                <w:tcW w:w="2380" w:type="dxa"/>
                <w:tcBorders>
                  <w:top w:val="nil"/>
                  <w:left w:val="nil"/>
                  <w:bottom w:val="single" w:sz="4" w:space="0" w:color="auto"/>
                  <w:right w:val="single" w:sz="4" w:space="0" w:color="auto"/>
                </w:tcBorders>
                <w:shd w:val="clear" w:color="000000" w:fill="F2F2F2"/>
                <w:noWrap/>
                <w:vAlign w:val="center"/>
                <w:hideMark/>
              </w:tcPr>
            </w:tcPrChange>
          </w:tcPr>
          <w:p w14:paraId="1DAE71F6" w14:textId="77777777" w:rsidR="00264EB0" w:rsidRPr="005B0302" w:rsidRDefault="00264EB0" w:rsidP="00264EB0">
            <w:pPr>
              <w:spacing w:after="0" w:line="240" w:lineRule="auto"/>
              <w:jc w:val="center"/>
              <w:rPr>
                <w:ins w:id="542" w:author="Bauer, Kerstin" w:date="2021-09-08T00:12:00Z"/>
                <w:rFonts w:cs="Arial"/>
                <w:b/>
                <w:bCs/>
                <w:color w:val="000000"/>
                <w:sz w:val="20"/>
                <w:lang w:val="fr-FR" w:eastAsia="de-DE"/>
              </w:rPr>
            </w:pPr>
            <w:proofErr w:type="spellStart"/>
            <w:ins w:id="543" w:author="Bauer, Kerstin" w:date="2021-09-08T00:12:00Z">
              <w:r w:rsidRPr="005B0302">
                <w:rPr>
                  <w:rFonts w:cs="Arial"/>
                  <w:b/>
                  <w:bCs/>
                  <w:color w:val="000000"/>
                  <w:sz w:val="20"/>
                  <w:lang w:val="fr-FR" w:eastAsia="de-DE"/>
                </w:rPr>
                <w:t>Private</w:t>
              </w:r>
              <w:proofErr w:type="spellEnd"/>
              <w:r w:rsidRPr="005B0302">
                <w:rPr>
                  <w:rFonts w:cs="Arial"/>
                  <w:b/>
                  <w:bCs/>
                  <w:color w:val="000000"/>
                  <w:sz w:val="20"/>
                  <w:lang w:val="fr-FR" w:eastAsia="de-DE"/>
                </w:rPr>
                <w:t xml:space="preserve"> Course (</w:t>
              </w:r>
              <w:r>
                <w:rPr>
                  <w:rFonts w:cs="Arial"/>
                  <w:b/>
                  <w:bCs/>
                  <w:color w:val="000000"/>
                  <w:sz w:val="20"/>
                  <w:lang w:val="fr-FR" w:eastAsia="de-DE"/>
                </w:rPr>
                <w:t>online)</w:t>
              </w:r>
            </w:ins>
          </w:p>
          <w:p w14:paraId="23BDECD6" w14:textId="77777777" w:rsidR="00264EB0" w:rsidRDefault="00264EB0" w:rsidP="00264EB0">
            <w:pPr>
              <w:spacing w:after="0" w:line="240" w:lineRule="auto"/>
              <w:jc w:val="center"/>
              <w:rPr>
                <w:ins w:id="544" w:author="Bauer, Kerstin" w:date="2021-09-08T00:11:00Z"/>
                <w:rFonts w:cs="Arial"/>
                <w:b/>
                <w:bCs/>
                <w:color w:val="000000"/>
                <w:sz w:val="20"/>
                <w:lang w:eastAsia="de-DE"/>
              </w:rPr>
            </w:pPr>
          </w:p>
          <w:p w14:paraId="3A151C3B" w14:textId="77777777" w:rsidR="00E04425" w:rsidRDefault="00E04425" w:rsidP="00E04425">
            <w:pPr>
              <w:spacing w:after="0" w:line="240" w:lineRule="auto"/>
              <w:jc w:val="center"/>
              <w:rPr>
                <w:ins w:id="545" w:author="Bauer, Kerstin" w:date="2021-09-08T00:09:00Z"/>
                <w:rFonts w:cs="Arial"/>
                <w:b/>
                <w:bCs/>
                <w:color w:val="000000"/>
                <w:sz w:val="20"/>
                <w:lang w:eastAsia="de-DE"/>
              </w:rPr>
            </w:pPr>
            <w:ins w:id="546" w:author="Bauer Kerstin" w:date="2021-09-07T23:50:00Z">
              <w:r w:rsidRPr="00E04425">
                <w:rPr>
                  <w:rFonts w:cs="Arial"/>
                  <w:b/>
                  <w:bCs/>
                  <w:color w:val="000000"/>
                  <w:sz w:val="20"/>
                  <w:lang w:eastAsia="de-DE"/>
                </w:rPr>
                <w:t>20 Sessions</w:t>
              </w:r>
            </w:ins>
          </w:p>
          <w:p w14:paraId="5F79730F" w14:textId="56E8E30B" w:rsidR="00264EB0" w:rsidRPr="00E04425" w:rsidRDefault="00264EB0" w:rsidP="00E04425">
            <w:pPr>
              <w:spacing w:after="0" w:line="240" w:lineRule="auto"/>
              <w:jc w:val="center"/>
              <w:rPr>
                <w:ins w:id="547" w:author="Bauer Kerstin" w:date="2021-09-07T23:50:00Z"/>
                <w:rFonts w:cs="Arial"/>
                <w:b/>
                <w:bCs/>
                <w:color w:val="000000"/>
                <w:sz w:val="20"/>
                <w:lang w:eastAsia="de-DE"/>
              </w:rPr>
            </w:pPr>
            <w:ins w:id="548" w:author="Bauer, Kerstin" w:date="2021-09-08T00:09:00Z">
              <w:r w:rsidRPr="005B0302">
                <w:rPr>
                  <w:rFonts w:cs="Arial"/>
                  <w:b/>
                  <w:bCs/>
                  <w:color w:val="000000"/>
                  <w:sz w:val="20"/>
                  <w:lang w:val="en-US" w:eastAsia="de-DE"/>
                </w:rPr>
                <w:t xml:space="preserve">(1 Session = </w:t>
              </w:r>
              <w:r>
                <w:rPr>
                  <w:rFonts w:cs="Arial"/>
                  <w:b/>
                  <w:bCs/>
                  <w:color w:val="000000"/>
                  <w:sz w:val="20"/>
                  <w:lang w:val="en-US" w:eastAsia="de-DE"/>
                </w:rPr>
                <w:t>6</w:t>
              </w:r>
              <w:r w:rsidRPr="005B0302">
                <w:rPr>
                  <w:rFonts w:cs="Arial"/>
                  <w:b/>
                  <w:bCs/>
                  <w:color w:val="000000"/>
                  <w:sz w:val="20"/>
                  <w:lang w:val="en-US" w:eastAsia="de-DE"/>
                </w:rPr>
                <w:t>0 min</w:t>
              </w:r>
              <w:r>
                <w:rPr>
                  <w:rFonts w:cs="Arial"/>
                  <w:b/>
                  <w:bCs/>
                  <w:color w:val="000000"/>
                  <w:sz w:val="20"/>
                  <w:lang w:val="en-US" w:eastAsia="de-DE"/>
                </w:rPr>
                <w:t>.</w:t>
              </w:r>
              <w:r w:rsidRPr="005B0302">
                <w:rPr>
                  <w:rFonts w:cs="Arial"/>
                  <w:b/>
                  <w:bCs/>
                  <w:color w:val="000000"/>
                  <w:sz w:val="20"/>
                  <w:lang w:val="en-US" w:eastAsia="de-DE"/>
                </w:rPr>
                <w:t>)</w:t>
              </w:r>
            </w:ins>
          </w:p>
        </w:tc>
        <w:tc>
          <w:tcPr>
            <w:tcW w:w="1900" w:type="dxa"/>
            <w:tcBorders>
              <w:top w:val="nil"/>
              <w:left w:val="nil"/>
              <w:bottom w:val="single" w:sz="4" w:space="0" w:color="auto"/>
              <w:right w:val="single" w:sz="4" w:space="0" w:color="auto"/>
            </w:tcBorders>
            <w:shd w:val="clear" w:color="000000" w:fill="F2F2F2"/>
            <w:noWrap/>
            <w:vAlign w:val="center"/>
            <w:hideMark/>
            <w:tcPrChange w:id="549" w:author="Bauer Kerstin" w:date="2021-09-07T23:51:00Z">
              <w:tcPr>
                <w:tcW w:w="1900" w:type="dxa"/>
                <w:tcBorders>
                  <w:top w:val="nil"/>
                  <w:left w:val="nil"/>
                  <w:bottom w:val="single" w:sz="4" w:space="0" w:color="auto"/>
                  <w:right w:val="single" w:sz="4" w:space="0" w:color="auto"/>
                </w:tcBorders>
                <w:shd w:val="clear" w:color="000000" w:fill="F2F2F2"/>
                <w:noWrap/>
                <w:vAlign w:val="center"/>
                <w:hideMark/>
              </w:tcPr>
            </w:tcPrChange>
          </w:tcPr>
          <w:p w14:paraId="51400228" w14:textId="77777777" w:rsidR="00E04425" w:rsidRPr="00E04425" w:rsidRDefault="00E04425" w:rsidP="00E04425">
            <w:pPr>
              <w:spacing w:after="0" w:line="240" w:lineRule="auto"/>
              <w:jc w:val="center"/>
              <w:rPr>
                <w:ins w:id="550" w:author="Bauer Kerstin" w:date="2021-09-07T23:50:00Z"/>
                <w:rFonts w:cs="Arial"/>
                <w:b/>
                <w:bCs/>
                <w:color w:val="000000"/>
                <w:sz w:val="20"/>
                <w:lang w:eastAsia="de-DE"/>
              </w:rPr>
            </w:pPr>
            <w:ins w:id="551" w:author="Bauer Kerstin" w:date="2021-09-07T23:50:00Z">
              <w:r w:rsidRPr="00E04425">
                <w:rPr>
                  <w:rFonts w:cs="Arial"/>
                  <w:b/>
                  <w:bCs/>
                  <w:color w:val="000000"/>
                  <w:sz w:val="20"/>
                  <w:lang w:eastAsia="de-DE"/>
                </w:rPr>
                <w:t>1.150 €</w:t>
              </w:r>
            </w:ins>
          </w:p>
        </w:tc>
      </w:tr>
      <w:tr w:rsidR="00E04425" w:rsidRPr="00E04425" w14:paraId="2F5B047B" w14:textId="77777777" w:rsidTr="00E04425">
        <w:trPr>
          <w:trHeight w:val="1040"/>
          <w:jc w:val="center"/>
          <w:ins w:id="552" w:author="Bauer Kerstin" w:date="2021-09-07T23:50:00Z"/>
          <w:trPrChange w:id="553" w:author="Bauer Kerstin" w:date="2021-09-07T23:51:00Z">
            <w:trPr>
              <w:trHeight w:val="1040"/>
            </w:trPr>
          </w:trPrChange>
        </w:trPr>
        <w:tc>
          <w:tcPr>
            <w:tcW w:w="600" w:type="dxa"/>
            <w:tcBorders>
              <w:top w:val="nil"/>
              <w:left w:val="single" w:sz="8" w:space="0" w:color="auto"/>
              <w:bottom w:val="single" w:sz="4" w:space="0" w:color="auto"/>
              <w:right w:val="single" w:sz="4" w:space="0" w:color="auto"/>
            </w:tcBorders>
            <w:shd w:val="clear" w:color="auto" w:fill="auto"/>
            <w:noWrap/>
            <w:vAlign w:val="center"/>
            <w:hideMark/>
            <w:tcPrChange w:id="554" w:author="Bauer Kerstin" w:date="2021-09-07T23:51:00Z">
              <w:tcPr>
                <w:tcW w:w="60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471B3F8E" w14:textId="77777777" w:rsidR="00E04425" w:rsidRPr="00E04425" w:rsidRDefault="00E04425" w:rsidP="00E04425">
            <w:pPr>
              <w:spacing w:after="0" w:line="240" w:lineRule="auto"/>
              <w:jc w:val="center"/>
              <w:rPr>
                <w:ins w:id="555" w:author="Bauer Kerstin" w:date="2021-09-07T23:50:00Z"/>
                <w:rFonts w:cs="Arial"/>
                <w:b/>
                <w:bCs/>
                <w:color w:val="000000"/>
                <w:sz w:val="20"/>
                <w:lang w:eastAsia="de-DE"/>
              </w:rPr>
            </w:pPr>
            <w:ins w:id="556" w:author="Bauer Kerstin" w:date="2021-09-07T23:50:00Z">
              <w:r w:rsidRPr="00E04425">
                <w:rPr>
                  <w:rFonts w:cs="Arial"/>
                  <w:b/>
                  <w:bCs/>
                  <w:color w:val="000000"/>
                  <w:sz w:val="20"/>
                  <w:lang w:eastAsia="de-DE"/>
                </w:rPr>
                <w:t>6a</w:t>
              </w:r>
            </w:ins>
          </w:p>
        </w:tc>
        <w:tc>
          <w:tcPr>
            <w:tcW w:w="2460" w:type="dxa"/>
            <w:tcBorders>
              <w:top w:val="nil"/>
              <w:left w:val="nil"/>
              <w:bottom w:val="single" w:sz="4" w:space="0" w:color="auto"/>
              <w:right w:val="single" w:sz="4" w:space="0" w:color="auto"/>
            </w:tcBorders>
            <w:shd w:val="clear" w:color="auto" w:fill="auto"/>
            <w:vAlign w:val="center"/>
            <w:hideMark/>
            <w:tcPrChange w:id="557" w:author="Bauer Kerstin" w:date="2021-09-07T23:51:00Z">
              <w:tcPr>
                <w:tcW w:w="2460" w:type="dxa"/>
                <w:tcBorders>
                  <w:top w:val="nil"/>
                  <w:left w:val="nil"/>
                  <w:bottom w:val="single" w:sz="4" w:space="0" w:color="auto"/>
                  <w:right w:val="single" w:sz="4" w:space="0" w:color="auto"/>
                </w:tcBorders>
                <w:shd w:val="clear" w:color="auto" w:fill="auto"/>
                <w:vAlign w:val="center"/>
                <w:hideMark/>
              </w:tcPr>
            </w:tcPrChange>
          </w:tcPr>
          <w:p w14:paraId="7B6208B1" w14:textId="77777777" w:rsidR="00E04425" w:rsidRPr="00E04425" w:rsidRDefault="00E04425" w:rsidP="00E04425">
            <w:pPr>
              <w:spacing w:after="0" w:line="240" w:lineRule="auto"/>
              <w:jc w:val="center"/>
              <w:rPr>
                <w:ins w:id="558" w:author="Bauer Kerstin" w:date="2021-09-07T23:50:00Z"/>
                <w:rFonts w:cs="Arial"/>
                <w:b/>
                <w:bCs/>
                <w:i/>
                <w:iCs/>
                <w:color w:val="000000"/>
                <w:sz w:val="20"/>
                <w:lang w:val="en-US" w:eastAsia="de-DE"/>
                <w:rPrChange w:id="559" w:author="Bauer Kerstin" w:date="2021-09-07T23:50:00Z">
                  <w:rPr>
                    <w:ins w:id="560" w:author="Bauer Kerstin" w:date="2021-09-07T23:50:00Z"/>
                    <w:rFonts w:cs="Arial"/>
                    <w:b/>
                    <w:bCs/>
                    <w:i/>
                    <w:iCs/>
                    <w:color w:val="000000"/>
                    <w:sz w:val="20"/>
                    <w:lang w:eastAsia="de-DE"/>
                  </w:rPr>
                </w:rPrChange>
              </w:rPr>
            </w:pPr>
            <w:ins w:id="561" w:author="Bauer Kerstin" w:date="2021-09-07T23:50:00Z">
              <w:r w:rsidRPr="00E04425">
                <w:rPr>
                  <w:rFonts w:cs="Arial"/>
                  <w:b/>
                  <w:bCs/>
                  <w:i/>
                  <w:iCs/>
                  <w:color w:val="000000"/>
                  <w:sz w:val="20"/>
                  <w:lang w:val="en-US" w:eastAsia="de-DE"/>
                  <w:rPrChange w:id="562" w:author="Bauer Kerstin" w:date="2021-09-07T23:50:00Z">
                    <w:rPr>
                      <w:rFonts w:cs="Arial"/>
                      <w:b/>
                      <w:bCs/>
                      <w:i/>
                      <w:iCs/>
                      <w:color w:val="000000"/>
                      <w:sz w:val="20"/>
                      <w:lang w:eastAsia="de-DE"/>
                    </w:rPr>
                  </w:rPrChange>
                </w:rPr>
                <w:t>learnship ELEVATE</w:t>
              </w:r>
              <w:r w:rsidRPr="00E04425">
                <w:rPr>
                  <w:rFonts w:cs="Arial"/>
                  <w:b/>
                  <w:bCs/>
                  <w:i/>
                  <w:iCs/>
                  <w:color w:val="000000"/>
                  <w:sz w:val="20"/>
                  <w:lang w:val="en-US" w:eastAsia="de-DE"/>
                  <w:rPrChange w:id="563" w:author="Bauer Kerstin" w:date="2021-09-07T23:50:00Z">
                    <w:rPr>
                      <w:rFonts w:cs="Arial"/>
                      <w:b/>
                      <w:bCs/>
                      <w:i/>
                      <w:iCs/>
                      <w:color w:val="000000"/>
                      <w:sz w:val="20"/>
                      <w:lang w:eastAsia="de-DE"/>
                    </w:rPr>
                  </w:rPrChange>
                </w:rPr>
                <w:br/>
                <w:t xml:space="preserve">1:1 </w:t>
              </w:r>
              <w:proofErr w:type="gramStart"/>
              <w:r w:rsidRPr="00E04425">
                <w:rPr>
                  <w:rFonts w:cs="Arial"/>
                  <w:b/>
                  <w:bCs/>
                  <w:i/>
                  <w:iCs/>
                  <w:color w:val="000000"/>
                  <w:sz w:val="20"/>
                  <w:lang w:val="en-US" w:eastAsia="de-DE"/>
                  <w:rPrChange w:id="564" w:author="Bauer Kerstin" w:date="2021-09-07T23:50:00Z">
                    <w:rPr>
                      <w:rFonts w:cs="Arial"/>
                      <w:b/>
                      <w:bCs/>
                      <w:i/>
                      <w:iCs/>
                      <w:color w:val="000000"/>
                      <w:sz w:val="20"/>
                      <w:lang w:eastAsia="de-DE"/>
                    </w:rPr>
                  </w:rPrChange>
                </w:rPr>
                <w:t>classes</w:t>
              </w:r>
              <w:proofErr w:type="gramEnd"/>
              <w:r w:rsidRPr="00E04425">
                <w:rPr>
                  <w:rFonts w:cs="Arial"/>
                  <w:b/>
                  <w:bCs/>
                  <w:i/>
                  <w:iCs/>
                  <w:color w:val="000000"/>
                  <w:sz w:val="20"/>
                  <w:lang w:val="en-US" w:eastAsia="de-DE"/>
                  <w:rPrChange w:id="565" w:author="Bauer Kerstin" w:date="2021-09-07T23:50:00Z">
                    <w:rPr>
                      <w:rFonts w:cs="Arial"/>
                      <w:b/>
                      <w:bCs/>
                      <w:i/>
                      <w:iCs/>
                      <w:color w:val="000000"/>
                      <w:sz w:val="20"/>
                      <w:lang w:eastAsia="de-DE"/>
                    </w:rPr>
                  </w:rPrChange>
                </w:rPr>
                <w:br/>
                <w:t>CHINA / JAP / KOR</w:t>
              </w:r>
              <w:r w:rsidRPr="00E04425">
                <w:rPr>
                  <w:rFonts w:cs="Arial"/>
                  <w:b/>
                  <w:bCs/>
                  <w:i/>
                  <w:iCs/>
                  <w:color w:val="000000"/>
                  <w:sz w:val="20"/>
                  <w:lang w:val="en-US" w:eastAsia="de-DE"/>
                  <w:rPrChange w:id="566" w:author="Bauer Kerstin" w:date="2021-09-07T23:50:00Z">
                    <w:rPr>
                      <w:rFonts w:cs="Arial"/>
                      <w:b/>
                      <w:bCs/>
                      <w:i/>
                      <w:iCs/>
                      <w:color w:val="000000"/>
                      <w:sz w:val="20"/>
                      <w:lang w:eastAsia="de-DE"/>
                    </w:rPr>
                  </w:rPrChange>
                </w:rPr>
                <w:br/>
                <w:t>NOR / ARAB / NED</w:t>
              </w:r>
            </w:ins>
          </w:p>
        </w:tc>
        <w:tc>
          <w:tcPr>
            <w:tcW w:w="8580" w:type="dxa"/>
            <w:tcBorders>
              <w:top w:val="nil"/>
              <w:left w:val="nil"/>
              <w:bottom w:val="single" w:sz="4" w:space="0" w:color="auto"/>
              <w:right w:val="single" w:sz="4" w:space="0" w:color="auto"/>
            </w:tcBorders>
            <w:shd w:val="clear" w:color="auto" w:fill="auto"/>
            <w:vAlign w:val="center"/>
            <w:hideMark/>
            <w:tcPrChange w:id="567" w:author="Bauer Kerstin" w:date="2021-09-07T23:51:00Z">
              <w:tcPr>
                <w:tcW w:w="8580" w:type="dxa"/>
                <w:tcBorders>
                  <w:top w:val="nil"/>
                  <w:left w:val="nil"/>
                  <w:bottom w:val="single" w:sz="4" w:space="0" w:color="auto"/>
                  <w:right w:val="single" w:sz="4" w:space="0" w:color="auto"/>
                </w:tcBorders>
                <w:shd w:val="clear" w:color="auto" w:fill="auto"/>
                <w:vAlign w:val="center"/>
                <w:hideMark/>
              </w:tcPr>
            </w:tcPrChange>
          </w:tcPr>
          <w:p w14:paraId="7AF473E5" w14:textId="77777777" w:rsidR="00E04425" w:rsidRPr="00E04425" w:rsidRDefault="00E04425" w:rsidP="00E04425">
            <w:pPr>
              <w:spacing w:after="0" w:line="240" w:lineRule="auto"/>
              <w:jc w:val="left"/>
              <w:rPr>
                <w:ins w:id="568" w:author="Bauer Kerstin" w:date="2021-09-07T23:50:00Z"/>
                <w:rFonts w:cs="Arial"/>
                <w:color w:val="000000"/>
                <w:sz w:val="20"/>
                <w:lang w:eastAsia="de-DE"/>
              </w:rPr>
            </w:pPr>
            <w:ins w:id="569" w:author="Bauer Kerstin" w:date="2021-09-07T23:50:00Z">
              <w:r w:rsidRPr="00E04425">
                <w:rPr>
                  <w:rFonts w:cs="Arial"/>
                  <w:color w:val="000000"/>
                  <w:sz w:val="20"/>
                  <w:lang w:eastAsia="de-DE"/>
                </w:rPr>
                <w:t>See #6</w:t>
              </w:r>
            </w:ins>
          </w:p>
        </w:tc>
        <w:tc>
          <w:tcPr>
            <w:tcW w:w="2380" w:type="dxa"/>
            <w:tcBorders>
              <w:top w:val="nil"/>
              <w:left w:val="nil"/>
              <w:bottom w:val="single" w:sz="4" w:space="0" w:color="auto"/>
              <w:right w:val="single" w:sz="4" w:space="0" w:color="auto"/>
            </w:tcBorders>
            <w:shd w:val="clear" w:color="auto" w:fill="auto"/>
            <w:noWrap/>
            <w:vAlign w:val="center"/>
            <w:hideMark/>
            <w:tcPrChange w:id="570" w:author="Bauer Kerstin" w:date="2021-09-07T23:51:00Z">
              <w:tcPr>
                <w:tcW w:w="2380" w:type="dxa"/>
                <w:tcBorders>
                  <w:top w:val="nil"/>
                  <w:left w:val="nil"/>
                  <w:bottom w:val="single" w:sz="4" w:space="0" w:color="auto"/>
                  <w:right w:val="single" w:sz="4" w:space="0" w:color="auto"/>
                </w:tcBorders>
                <w:shd w:val="clear" w:color="auto" w:fill="auto"/>
                <w:noWrap/>
                <w:vAlign w:val="center"/>
                <w:hideMark/>
              </w:tcPr>
            </w:tcPrChange>
          </w:tcPr>
          <w:p w14:paraId="5915F5C1" w14:textId="77777777" w:rsidR="00264EB0" w:rsidRPr="005B0302" w:rsidRDefault="00264EB0" w:rsidP="00264EB0">
            <w:pPr>
              <w:spacing w:after="0" w:line="240" w:lineRule="auto"/>
              <w:jc w:val="center"/>
              <w:rPr>
                <w:ins w:id="571" w:author="Bauer, Kerstin" w:date="2021-09-08T00:12:00Z"/>
                <w:rFonts w:cs="Arial"/>
                <w:b/>
                <w:bCs/>
                <w:color w:val="000000"/>
                <w:sz w:val="20"/>
                <w:lang w:val="fr-FR" w:eastAsia="de-DE"/>
              </w:rPr>
            </w:pPr>
            <w:proofErr w:type="spellStart"/>
            <w:ins w:id="572" w:author="Bauer, Kerstin" w:date="2021-09-08T00:12:00Z">
              <w:r w:rsidRPr="005B0302">
                <w:rPr>
                  <w:rFonts w:cs="Arial"/>
                  <w:b/>
                  <w:bCs/>
                  <w:color w:val="000000"/>
                  <w:sz w:val="20"/>
                  <w:lang w:val="fr-FR" w:eastAsia="de-DE"/>
                </w:rPr>
                <w:t>Private</w:t>
              </w:r>
              <w:proofErr w:type="spellEnd"/>
              <w:r w:rsidRPr="005B0302">
                <w:rPr>
                  <w:rFonts w:cs="Arial"/>
                  <w:b/>
                  <w:bCs/>
                  <w:color w:val="000000"/>
                  <w:sz w:val="20"/>
                  <w:lang w:val="fr-FR" w:eastAsia="de-DE"/>
                </w:rPr>
                <w:t xml:space="preserve"> Course (</w:t>
              </w:r>
              <w:r>
                <w:rPr>
                  <w:rFonts w:cs="Arial"/>
                  <w:b/>
                  <w:bCs/>
                  <w:color w:val="000000"/>
                  <w:sz w:val="20"/>
                  <w:lang w:val="fr-FR" w:eastAsia="de-DE"/>
                </w:rPr>
                <w:t>online)</w:t>
              </w:r>
            </w:ins>
          </w:p>
          <w:p w14:paraId="565E556C" w14:textId="77777777" w:rsidR="00264EB0" w:rsidRPr="00264EB0" w:rsidRDefault="00264EB0" w:rsidP="00264EB0">
            <w:pPr>
              <w:spacing w:after="0" w:line="240" w:lineRule="auto"/>
              <w:jc w:val="center"/>
              <w:rPr>
                <w:ins w:id="573" w:author="Bauer, Kerstin" w:date="2021-09-08T00:11:00Z"/>
                <w:rFonts w:cs="Arial"/>
                <w:b/>
                <w:bCs/>
                <w:color w:val="000000"/>
                <w:sz w:val="20"/>
                <w:lang w:val="fr-FR" w:eastAsia="de-DE"/>
                <w:rPrChange w:id="574" w:author="Bauer, Kerstin" w:date="2021-09-08T00:11:00Z">
                  <w:rPr>
                    <w:ins w:id="575" w:author="Bauer, Kerstin" w:date="2021-09-08T00:11:00Z"/>
                    <w:rFonts w:cs="Arial"/>
                    <w:b/>
                    <w:bCs/>
                    <w:color w:val="000000"/>
                    <w:sz w:val="20"/>
                    <w:lang w:eastAsia="de-DE"/>
                  </w:rPr>
                </w:rPrChange>
              </w:rPr>
            </w:pPr>
          </w:p>
          <w:p w14:paraId="1E6ED06B" w14:textId="77777777" w:rsidR="00E04425" w:rsidRPr="00264EB0" w:rsidRDefault="00E04425" w:rsidP="00E04425">
            <w:pPr>
              <w:spacing w:after="0" w:line="240" w:lineRule="auto"/>
              <w:jc w:val="center"/>
              <w:rPr>
                <w:ins w:id="576" w:author="Bauer, Kerstin" w:date="2021-09-08T00:09:00Z"/>
                <w:rFonts w:cs="Arial"/>
                <w:b/>
                <w:bCs/>
                <w:color w:val="000000"/>
                <w:sz w:val="20"/>
                <w:lang w:val="fr-FR" w:eastAsia="de-DE"/>
                <w:rPrChange w:id="577" w:author="Bauer, Kerstin" w:date="2021-09-08T00:11:00Z">
                  <w:rPr>
                    <w:ins w:id="578" w:author="Bauer, Kerstin" w:date="2021-09-08T00:09:00Z"/>
                    <w:rFonts w:cs="Arial"/>
                    <w:b/>
                    <w:bCs/>
                    <w:color w:val="000000"/>
                    <w:sz w:val="20"/>
                    <w:lang w:eastAsia="de-DE"/>
                  </w:rPr>
                </w:rPrChange>
              </w:rPr>
            </w:pPr>
            <w:ins w:id="579" w:author="Bauer Kerstin" w:date="2021-09-07T23:50:00Z">
              <w:r w:rsidRPr="00264EB0">
                <w:rPr>
                  <w:rFonts w:cs="Arial"/>
                  <w:b/>
                  <w:bCs/>
                  <w:color w:val="000000"/>
                  <w:sz w:val="20"/>
                  <w:lang w:val="fr-FR" w:eastAsia="de-DE"/>
                  <w:rPrChange w:id="580" w:author="Bauer, Kerstin" w:date="2021-09-08T00:11:00Z">
                    <w:rPr>
                      <w:rFonts w:cs="Arial"/>
                      <w:b/>
                      <w:bCs/>
                      <w:color w:val="000000"/>
                      <w:sz w:val="20"/>
                      <w:lang w:eastAsia="de-DE"/>
                    </w:rPr>
                  </w:rPrChange>
                </w:rPr>
                <w:t>45 Sessions</w:t>
              </w:r>
            </w:ins>
          </w:p>
          <w:p w14:paraId="0F0F134D" w14:textId="1C3E5D95" w:rsidR="00264EB0" w:rsidRPr="00264EB0" w:rsidRDefault="00264EB0" w:rsidP="00E04425">
            <w:pPr>
              <w:spacing w:after="0" w:line="240" w:lineRule="auto"/>
              <w:jc w:val="center"/>
              <w:rPr>
                <w:ins w:id="581" w:author="Bauer Kerstin" w:date="2021-09-07T23:50:00Z"/>
                <w:rFonts w:cs="Arial"/>
                <w:b/>
                <w:bCs/>
                <w:color w:val="000000"/>
                <w:sz w:val="20"/>
                <w:lang w:val="fr-FR" w:eastAsia="de-DE"/>
                <w:rPrChange w:id="582" w:author="Bauer, Kerstin" w:date="2021-09-08T00:11:00Z">
                  <w:rPr>
                    <w:ins w:id="583" w:author="Bauer Kerstin" w:date="2021-09-07T23:50:00Z"/>
                    <w:rFonts w:cs="Arial"/>
                    <w:b/>
                    <w:bCs/>
                    <w:color w:val="000000"/>
                    <w:sz w:val="20"/>
                    <w:lang w:eastAsia="de-DE"/>
                  </w:rPr>
                </w:rPrChange>
              </w:rPr>
            </w:pPr>
            <w:ins w:id="584" w:author="Bauer, Kerstin" w:date="2021-09-08T00:09:00Z">
              <w:r w:rsidRPr="00264EB0">
                <w:rPr>
                  <w:rFonts w:cs="Arial"/>
                  <w:b/>
                  <w:bCs/>
                  <w:color w:val="000000"/>
                  <w:sz w:val="20"/>
                  <w:lang w:val="fr-FR" w:eastAsia="de-DE"/>
                  <w:rPrChange w:id="585" w:author="Bauer, Kerstin" w:date="2021-09-08T00:11:00Z">
                    <w:rPr>
                      <w:rFonts w:cs="Arial"/>
                      <w:b/>
                      <w:bCs/>
                      <w:color w:val="000000"/>
                      <w:sz w:val="20"/>
                      <w:lang w:val="en-US" w:eastAsia="de-DE"/>
                    </w:rPr>
                  </w:rPrChange>
                </w:rPr>
                <w:t>(1 Session = 60 min.)</w:t>
              </w:r>
            </w:ins>
          </w:p>
        </w:tc>
        <w:tc>
          <w:tcPr>
            <w:tcW w:w="1900" w:type="dxa"/>
            <w:tcBorders>
              <w:top w:val="nil"/>
              <w:left w:val="nil"/>
              <w:bottom w:val="single" w:sz="4" w:space="0" w:color="auto"/>
              <w:right w:val="single" w:sz="4" w:space="0" w:color="auto"/>
            </w:tcBorders>
            <w:shd w:val="clear" w:color="auto" w:fill="auto"/>
            <w:noWrap/>
            <w:vAlign w:val="center"/>
            <w:hideMark/>
            <w:tcPrChange w:id="586" w:author="Bauer Kerstin" w:date="2021-09-07T23:51:00Z">
              <w:tcPr>
                <w:tcW w:w="1900" w:type="dxa"/>
                <w:tcBorders>
                  <w:top w:val="nil"/>
                  <w:left w:val="nil"/>
                  <w:bottom w:val="single" w:sz="4" w:space="0" w:color="auto"/>
                  <w:right w:val="single" w:sz="4" w:space="0" w:color="auto"/>
                </w:tcBorders>
                <w:shd w:val="clear" w:color="auto" w:fill="auto"/>
                <w:noWrap/>
                <w:vAlign w:val="center"/>
                <w:hideMark/>
              </w:tcPr>
            </w:tcPrChange>
          </w:tcPr>
          <w:p w14:paraId="5064353B" w14:textId="77777777" w:rsidR="00E04425" w:rsidRPr="00E04425" w:rsidRDefault="00E04425" w:rsidP="00E04425">
            <w:pPr>
              <w:spacing w:after="0" w:line="240" w:lineRule="auto"/>
              <w:jc w:val="center"/>
              <w:rPr>
                <w:ins w:id="587" w:author="Bauer Kerstin" w:date="2021-09-07T23:50:00Z"/>
                <w:rFonts w:cs="Arial"/>
                <w:b/>
                <w:bCs/>
                <w:color w:val="000000"/>
                <w:sz w:val="20"/>
                <w:lang w:eastAsia="de-DE"/>
              </w:rPr>
            </w:pPr>
            <w:ins w:id="588" w:author="Bauer Kerstin" w:date="2021-09-07T23:50:00Z">
              <w:r w:rsidRPr="00E04425">
                <w:rPr>
                  <w:rFonts w:cs="Arial"/>
                  <w:b/>
                  <w:bCs/>
                  <w:color w:val="000000"/>
                  <w:sz w:val="20"/>
                  <w:lang w:eastAsia="de-DE"/>
                </w:rPr>
                <w:t>2.500 €</w:t>
              </w:r>
            </w:ins>
          </w:p>
        </w:tc>
      </w:tr>
      <w:tr w:rsidR="00E04425" w:rsidRPr="00E04425" w14:paraId="19E46082" w14:textId="77777777" w:rsidTr="00E04425">
        <w:trPr>
          <w:trHeight w:val="1760"/>
          <w:jc w:val="center"/>
          <w:ins w:id="589" w:author="Bauer Kerstin" w:date="2021-09-07T23:50:00Z"/>
          <w:trPrChange w:id="590" w:author="Bauer Kerstin" w:date="2021-09-07T23:51:00Z">
            <w:trPr>
              <w:trHeight w:val="1760"/>
            </w:trPr>
          </w:trPrChange>
        </w:trPr>
        <w:tc>
          <w:tcPr>
            <w:tcW w:w="600" w:type="dxa"/>
            <w:tcBorders>
              <w:top w:val="nil"/>
              <w:left w:val="single" w:sz="8" w:space="0" w:color="auto"/>
              <w:bottom w:val="single" w:sz="4" w:space="0" w:color="auto"/>
              <w:right w:val="single" w:sz="4" w:space="0" w:color="auto"/>
            </w:tcBorders>
            <w:shd w:val="clear" w:color="000000" w:fill="F2F2F2"/>
            <w:noWrap/>
            <w:vAlign w:val="center"/>
            <w:hideMark/>
            <w:tcPrChange w:id="591" w:author="Bauer Kerstin" w:date="2021-09-07T23:51:00Z">
              <w:tcPr>
                <w:tcW w:w="600" w:type="dxa"/>
                <w:tcBorders>
                  <w:top w:val="nil"/>
                  <w:left w:val="single" w:sz="8" w:space="0" w:color="auto"/>
                  <w:bottom w:val="single" w:sz="4" w:space="0" w:color="auto"/>
                  <w:right w:val="single" w:sz="4" w:space="0" w:color="auto"/>
                </w:tcBorders>
                <w:shd w:val="clear" w:color="000000" w:fill="F2F2F2"/>
                <w:noWrap/>
                <w:vAlign w:val="center"/>
                <w:hideMark/>
              </w:tcPr>
            </w:tcPrChange>
          </w:tcPr>
          <w:p w14:paraId="51C7B9AD" w14:textId="77777777" w:rsidR="00E04425" w:rsidRPr="00E04425" w:rsidRDefault="00E04425" w:rsidP="00E04425">
            <w:pPr>
              <w:spacing w:after="0" w:line="240" w:lineRule="auto"/>
              <w:jc w:val="center"/>
              <w:rPr>
                <w:ins w:id="592" w:author="Bauer Kerstin" w:date="2021-09-07T23:50:00Z"/>
                <w:rFonts w:cs="Arial"/>
                <w:b/>
                <w:bCs/>
                <w:color w:val="000000"/>
                <w:sz w:val="20"/>
                <w:lang w:eastAsia="de-DE"/>
              </w:rPr>
            </w:pPr>
            <w:ins w:id="593" w:author="Bauer Kerstin" w:date="2021-09-07T23:50:00Z">
              <w:r w:rsidRPr="00E04425">
                <w:rPr>
                  <w:rFonts w:cs="Arial"/>
                  <w:b/>
                  <w:bCs/>
                  <w:color w:val="000000"/>
                  <w:sz w:val="20"/>
                  <w:lang w:eastAsia="de-DE"/>
                </w:rPr>
                <w:lastRenderedPageBreak/>
                <w:t>7</w:t>
              </w:r>
            </w:ins>
          </w:p>
        </w:tc>
        <w:tc>
          <w:tcPr>
            <w:tcW w:w="2460" w:type="dxa"/>
            <w:tcBorders>
              <w:top w:val="nil"/>
              <w:left w:val="nil"/>
              <w:bottom w:val="single" w:sz="4" w:space="0" w:color="auto"/>
              <w:right w:val="single" w:sz="4" w:space="0" w:color="auto"/>
            </w:tcBorders>
            <w:shd w:val="clear" w:color="000000" w:fill="F2F2F2"/>
            <w:vAlign w:val="center"/>
            <w:hideMark/>
            <w:tcPrChange w:id="594" w:author="Bauer Kerstin" w:date="2021-09-07T23:51:00Z">
              <w:tcPr>
                <w:tcW w:w="2460" w:type="dxa"/>
                <w:tcBorders>
                  <w:top w:val="nil"/>
                  <w:left w:val="nil"/>
                  <w:bottom w:val="single" w:sz="4" w:space="0" w:color="auto"/>
                  <w:right w:val="single" w:sz="4" w:space="0" w:color="auto"/>
                </w:tcBorders>
                <w:shd w:val="clear" w:color="000000" w:fill="F2F2F2"/>
                <w:vAlign w:val="center"/>
                <w:hideMark/>
              </w:tcPr>
            </w:tcPrChange>
          </w:tcPr>
          <w:p w14:paraId="08DC7FC3" w14:textId="49066CEE" w:rsidR="00E04425" w:rsidRDefault="00E04425" w:rsidP="00E04425">
            <w:pPr>
              <w:spacing w:after="0" w:line="240" w:lineRule="auto"/>
              <w:jc w:val="center"/>
              <w:rPr>
                <w:ins w:id="595" w:author="Bauer Kerstin" w:date="2021-09-07T23:53:00Z"/>
                <w:rFonts w:cs="Arial"/>
                <w:b/>
                <w:bCs/>
                <w:i/>
                <w:iCs/>
                <w:color w:val="000000"/>
                <w:sz w:val="20"/>
                <w:lang w:val="en-US" w:eastAsia="de-DE"/>
              </w:rPr>
            </w:pPr>
            <w:ins w:id="596" w:author="Bauer Kerstin" w:date="2021-09-07T23:50:00Z">
              <w:r w:rsidRPr="00E04425">
                <w:rPr>
                  <w:rFonts w:cs="Arial"/>
                  <w:b/>
                  <w:bCs/>
                  <w:i/>
                  <w:iCs/>
                  <w:color w:val="000000"/>
                  <w:sz w:val="20"/>
                  <w:lang w:val="en-US" w:eastAsia="de-DE"/>
                  <w:rPrChange w:id="597" w:author="Bauer Kerstin" w:date="2021-09-07T23:52:00Z">
                    <w:rPr>
                      <w:rFonts w:cs="Arial"/>
                      <w:b/>
                      <w:bCs/>
                      <w:i/>
                      <w:iCs/>
                      <w:color w:val="000000"/>
                      <w:sz w:val="20"/>
                      <w:lang w:eastAsia="de-DE"/>
                    </w:rPr>
                  </w:rPrChange>
                </w:rPr>
                <w:t>learnship</w:t>
              </w:r>
              <w:r w:rsidRPr="00E04425">
                <w:rPr>
                  <w:rFonts w:cs="Arial"/>
                  <w:b/>
                  <w:bCs/>
                  <w:i/>
                  <w:iCs/>
                  <w:color w:val="000000"/>
                  <w:sz w:val="20"/>
                  <w:lang w:val="en-US" w:eastAsia="de-DE"/>
                  <w:rPrChange w:id="598" w:author="Bauer Kerstin" w:date="2021-09-07T23:52:00Z">
                    <w:rPr>
                      <w:rFonts w:cs="Arial"/>
                      <w:b/>
                      <w:bCs/>
                      <w:i/>
                      <w:iCs/>
                      <w:color w:val="000000"/>
                      <w:sz w:val="20"/>
                      <w:lang w:eastAsia="de-DE"/>
                    </w:rPr>
                  </w:rPrChange>
                </w:rPr>
                <w:br/>
                <w:t>COACH</w:t>
              </w:r>
              <w:r w:rsidRPr="00E04425">
                <w:rPr>
                  <w:rFonts w:cs="Arial"/>
                  <w:b/>
                  <w:bCs/>
                  <w:i/>
                  <w:iCs/>
                  <w:color w:val="000000"/>
                  <w:sz w:val="20"/>
                  <w:lang w:val="en-US" w:eastAsia="de-DE"/>
                  <w:rPrChange w:id="599" w:author="Bauer Kerstin" w:date="2021-09-07T23:52:00Z">
                    <w:rPr>
                      <w:rFonts w:cs="Arial"/>
                      <w:b/>
                      <w:bCs/>
                      <w:i/>
                      <w:iCs/>
                      <w:color w:val="000000"/>
                      <w:sz w:val="20"/>
                      <w:lang w:eastAsia="de-DE"/>
                    </w:rPr>
                  </w:rPrChange>
                </w:rPr>
                <w:br/>
                <w:t>ENG / GER</w:t>
              </w:r>
            </w:ins>
          </w:p>
          <w:p w14:paraId="168DB404" w14:textId="77777777" w:rsidR="00E04425" w:rsidRDefault="00E04425" w:rsidP="00E04425">
            <w:pPr>
              <w:spacing w:after="0" w:line="240" w:lineRule="auto"/>
              <w:jc w:val="center"/>
              <w:rPr>
                <w:ins w:id="600" w:author="Bauer Kerstin" w:date="2021-09-07T23:52:00Z"/>
                <w:rFonts w:cs="Arial"/>
                <w:b/>
                <w:bCs/>
                <w:i/>
                <w:iCs/>
                <w:color w:val="000000"/>
                <w:sz w:val="20"/>
                <w:lang w:val="en-US" w:eastAsia="de-DE"/>
              </w:rPr>
            </w:pPr>
          </w:p>
          <w:p w14:paraId="762AF743" w14:textId="2208DCAC" w:rsidR="00E04425" w:rsidRPr="00E04425" w:rsidRDefault="00E04425" w:rsidP="00E04425">
            <w:pPr>
              <w:spacing w:after="0" w:line="240" w:lineRule="auto"/>
              <w:jc w:val="center"/>
              <w:rPr>
                <w:ins w:id="601" w:author="Bauer Kerstin" w:date="2021-09-07T23:50:00Z"/>
                <w:rFonts w:cs="Arial"/>
                <w:b/>
                <w:bCs/>
                <w:i/>
                <w:iCs/>
                <w:color w:val="000000"/>
                <w:sz w:val="20"/>
                <w:lang w:val="en-US" w:eastAsia="de-DE"/>
                <w:rPrChange w:id="602" w:author="Bauer Kerstin" w:date="2021-09-07T23:52:00Z">
                  <w:rPr>
                    <w:ins w:id="603" w:author="Bauer Kerstin" w:date="2021-09-07T23:50:00Z"/>
                    <w:rFonts w:cs="Arial"/>
                    <w:b/>
                    <w:bCs/>
                    <w:i/>
                    <w:iCs/>
                    <w:color w:val="000000"/>
                    <w:sz w:val="20"/>
                    <w:lang w:eastAsia="de-DE"/>
                  </w:rPr>
                </w:rPrChange>
              </w:rPr>
            </w:pPr>
            <w:ins w:id="604" w:author="Bauer Kerstin" w:date="2021-09-07T23:52:00Z">
              <w:r>
                <w:rPr>
                  <w:rFonts w:cs="Arial"/>
                  <w:b/>
                  <w:bCs/>
                  <w:i/>
                  <w:iCs/>
                  <w:color w:val="000000"/>
                  <w:sz w:val="20"/>
                  <w:lang w:val="en-US" w:eastAsia="de-DE"/>
                </w:rPr>
                <w:t>(Language Coac</w:t>
              </w:r>
            </w:ins>
            <w:ins w:id="605" w:author="Bauer Kerstin" w:date="2021-09-07T23:53:00Z">
              <w:r>
                <w:rPr>
                  <w:rFonts w:cs="Arial"/>
                  <w:b/>
                  <w:bCs/>
                  <w:i/>
                  <w:iCs/>
                  <w:color w:val="000000"/>
                  <w:sz w:val="20"/>
                  <w:lang w:val="en-US" w:eastAsia="de-DE"/>
                </w:rPr>
                <w:t>h)</w:t>
              </w:r>
            </w:ins>
          </w:p>
        </w:tc>
        <w:tc>
          <w:tcPr>
            <w:tcW w:w="8580" w:type="dxa"/>
            <w:tcBorders>
              <w:top w:val="nil"/>
              <w:left w:val="nil"/>
              <w:bottom w:val="single" w:sz="4" w:space="0" w:color="auto"/>
              <w:right w:val="single" w:sz="4" w:space="0" w:color="auto"/>
            </w:tcBorders>
            <w:shd w:val="clear" w:color="000000" w:fill="F2F2F2"/>
            <w:vAlign w:val="center"/>
            <w:hideMark/>
            <w:tcPrChange w:id="606" w:author="Bauer Kerstin" w:date="2021-09-07T23:51:00Z">
              <w:tcPr>
                <w:tcW w:w="8580" w:type="dxa"/>
                <w:tcBorders>
                  <w:top w:val="nil"/>
                  <w:left w:val="nil"/>
                  <w:bottom w:val="single" w:sz="4" w:space="0" w:color="auto"/>
                  <w:right w:val="single" w:sz="4" w:space="0" w:color="auto"/>
                </w:tcBorders>
                <w:shd w:val="clear" w:color="000000" w:fill="F2F2F2"/>
                <w:vAlign w:val="center"/>
                <w:hideMark/>
              </w:tcPr>
            </w:tcPrChange>
          </w:tcPr>
          <w:p w14:paraId="695CC83D" w14:textId="77777777" w:rsidR="00E04425" w:rsidRPr="00E04425" w:rsidRDefault="00E04425" w:rsidP="00E04425">
            <w:pPr>
              <w:spacing w:after="0" w:line="240" w:lineRule="auto"/>
              <w:jc w:val="left"/>
              <w:rPr>
                <w:ins w:id="607" w:author="Bauer Kerstin" w:date="2021-09-07T23:50:00Z"/>
                <w:rFonts w:cs="Arial"/>
                <w:color w:val="000000"/>
                <w:sz w:val="20"/>
                <w:lang w:eastAsia="de-DE"/>
              </w:rPr>
            </w:pPr>
            <w:ins w:id="608" w:author="Bauer Kerstin" w:date="2021-09-07T23:50:00Z">
              <w:r w:rsidRPr="00E04425">
                <w:rPr>
                  <w:rFonts w:cs="Arial"/>
                  <w:color w:val="000000"/>
                  <w:sz w:val="20"/>
                  <w:lang w:val="en-US" w:eastAsia="de-DE"/>
                  <w:rPrChange w:id="609" w:author="Bauer Kerstin" w:date="2021-09-07T23:50:00Z">
                    <w:rPr>
                      <w:rFonts w:cs="Arial"/>
                      <w:color w:val="000000"/>
                      <w:sz w:val="20"/>
                      <w:lang w:eastAsia="de-DE"/>
                    </w:rPr>
                  </w:rPrChange>
                </w:rPr>
                <w:t xml:space="preserve">• Learnship Coach accelerates the learning process through personalized one-on-one executive coaching in business language skills. It’s perfect for people looking to fine tune their skills or prepare for a specific </w:t>
              </w:r>
              <w:proofErr w:type="spellStart"/>
              <w:r w:rsidRPr="00E04425">
                <w:rPr>
                  <w:rFonts w:cs="Arial"/>
                  <w:color w:val="000000"/>
                  <w:sz w:val="20"/>
                  <w:lang w:val="en-US" w:eastAsia="de-DE"/>
                  <w:rPrChange w:id="610" w:author="Bauer Kerstin" w:date="2021-09-07T23:50:00Z">
                    <w:rPr>
                      <w:rFonts w:cs="Arial"/>
                      <w:color w:val="000000"/>
                      <w:sz w:val="20"/>
                      <w:lang w:eastAsia="de-DE"/>
                    </w:rPr>
                  </w:rPrChange>
                </w:rPr>
                <w:t>highstakes</w:t>
              </w:r>
              <w:proofErr w:type="spellEnd"/>
              <w:r w:rsidRPr="00E04425">
                <w:rPr>
                  <w:rFonts w:cs="Arial"/>
                  <w:color w:val="000000"/>
                  <w:sz w:val="20"/>
                  <w:lang w:val="en-US" w:eastAsia="de-DE"/>
                  <w:rPrChange w:id="611" w:author="Bauer Kerstin" w:date="2021-09-07T23:50:00Z">
                    <w:rPr>
                      <w:rFonts w:cs="Arial"/>
                      <w:color w:val="000000"/>
                      <w:sz w:val="20"/>
                      <w:lang w:eastAsia="de-DE"/>
                    </w:rPr>
                  </w:rPrChange>
                </w:rPr>
                <w:br/>
                <w:t>engagement.</w:t>
              </w:r>
              <w:r w:rsidRPr="00E04425">
                <w:rPr>
                  <w:rFonts w:cs="Arial"/>
                  <w:color w:val="000000"/>
                  <w:sz w:val="20"/>
                  <w:lang w:val="en-US" w:eastAsia="de-DE"/>
                  <w:rPrChange w:id="612" w:author="Bauer Kerstin" w:date="2021-09-07T23:50:00Z">
                    <w:rPr>
                      <w:rFonts w:cs="Arial"/>
                      <w:color w:val="000000"/>
                      <w:sz w:val="20"/>
                      <w:lang w:eastAsia="de-DE"/>
                    </w:rPr>
                  </w:rPrChange>
                </w:rPr>
                <w:br/>
                <w:t xml:space="preserve">• Our hyper-specific executive language coaching helps you master the most important business scenarios. </w:t>
              </w:r>
              <w:proofErr w:type="spellStart"/>
              <w:r w:rsidRPr="00E04425">
                <w:rPr>
                  <w:rFonts w:cs="Arial"/>
                  <w:color w:val="000000"/>
                  <w:sz w:val="20"/>
                  <w:lang w:eastAsia="de-DE"/>
                </w:rPr>
                <w:t>Develop</w:t>
              </w:r>
              <w:proofErr w:type="spellEnd"/>
              <w:r w:rsidRPr="00E04425">
                <w:rPr>
                  <w:rFonts w:cs="Arial"/>
                  <w:color w:val="000000"/>
                  <w:sz w:val="20"/>
                  <w:lang w:eastAsia="de-DE"/>
                </w:rPr>
                <w:t xml:space="preserve"> </w:t>
              </w:r>
              <w:proofErr w:type="spellStart"/>
              <w:r w:rsidRPr="00E04425">
                <w:rPr>
                  <w:rFonts w:cs="Arial"/>
                  <w:color w:val="000000"/>
                  <w:sz w:val="20"/>
                  <w:lang w:eastAsia="de-DE"/>
                </w:rPr>
                <w:t>your</w:t>
              </w:r>
              <w:proofErr w:type="spellEnd"/>
              <w:r w:rsidRPr="00E04425">
                <w:rPr>
                  <w:rFonts w:cs="Arial"/>
                  <w:color w:val="000000"/>
                  <w:sz w:val="20"/>
                  <w:lang w:eastAsia="de-DE"/>
                </w:rPr>
                <w:t xml:space="preserve"> verbal, </w:t>
              </w:r>
              <w:proofErr w:type="spellStart"/>
              <w:r w:rsidRPr="00E04425">
                <w:rPr>
                  <w:rFonts w:cs="Arial"/>
                  <w:color w:val="000000"/>
                  <w:sz w:val="20"/>
                  <w:lang w:eastAsia="de-DE"/>
                </w:rPr>
                <w:t>written</w:t>
              </w:r>
              <w:proofErr w:type="spellEnd"/>
              <w:r w:rsidRPr="00E04425">
                <w:rPr>
                  <w:rFonts w:cs="Arial"/>
                  <w:color w:val="000000"/>
                  <w:sz w:val="20"/>
                  <w:lang w:eastAsia="de-DE"/>
                </w:rPr>
                <w:t xml:space="preserve">, </w:t>
              </w:r>
              <w:proofErr w:type="spellStart"/>
              <w:r w:rsidRPr="00E04425">
                <w:rPr>
                  <w:rFonts w:cs="Arial"/>
                  <w:color w:val="000000"/>
                  <w:sz w:val="20"/>
                  <w:lang w:eastAsia="de-DE"/>
                </w:rPr>
                <w:t>meeting</w:t>
              </w:r>
              <w:proofErr w:type="spellEnd"/>
              <w:r w:rsidRPr="00E04425">
                <w:rPr>
                  <w:rFonts w:cs="Arial"/>
                  <w:color w:val="000000"/>
                  <w:sz w:val="20"/>
                  <w:lang w:eastAsia="de-DE"/>
                </w:rPr>
                <w:t xml:space="preserve"> and personal </w:t>
              </w:r>
              <w:proofErr w:type="spellStart"/>
              <w:r w:rsidRPr="00E04425">
                <w:rPr>
                  <w:rFonts w:cs="Arial"/>
                  <w:color w:val="000000"/>
                  <w:sz w:val="20"/>
                  <w:lang w:eastAsia="de-DE"/>
                </w:rPr>
                <w:t>communication</w:t>
              </w:r>
              <w:proofErr w:type="spellEnd"/>
              <w:r w:rsidRPr="00E04425">
                <w:rPr>
                  <w:rFonts w:cs="Arial"/>
                  <w:color w:val="000000"/>
                  <w:sz w:val="20"/>
                  <w:lang w:eastAsia="de-DE"/>
                </w:rPr>
                <w:t xml:space="preserve"> </w:t>
              </w:r>
              <w:proofErr w:type="spellStart"/>
              <w:r w:rsidRPr="00E04425">
                <w:rPr>
                  <w:rFonts w:cs="Arial"/>
                  <w:color w:val="000000"/>
                  <w:sz w:val="20"/>
                  <w:lang w:eastAsia="de-DE"/>
                </w:rPr>
                <w:t>skills</w:t>
              </w:r>
              <w:proofErr w:type="spellEnd"/>
              <w:r w:rsidRPr="00E04425">
                <w:rPr>
                  <w:rFonts w:cs="Arial"/>
                  <w:color w:val="000000"/>
                  <w:sz w:val="20"/>
                  <w:lang w:eastAsia="de-DE"/>
                </w:rPr>
                <w:t>.</w:t>
              </w:r>
            </w:ins>
          </w:p>
        </w:tc>
        <w:tc>
          <w:tcPr>
            <w:tcW w:w="2380" w:type="dxa"/>
            <w:tcBorders>
              <w:top w:val="nil"/>
              <w:left w:val="nil"/>
              <w:bottom w:val="single" w:sz="4" w:space="0" w:color="auto"/>
              <w:right w:val="single" w:sz="4" w:space="0" w:color="auto"/>
            </w:tcBorders>
            <w:shd w:val="clear" w:color="000000" w:fill="F2F2F2"/>
            <w:noWrap/>
            <w:vAlign w:val="center"/>
            <w:hideMark/>
            <w:tcPrChange w:id="613" w:author="Bauer Kerstin" w:date="2021-09-07T23:51:00Z">
              <w:tcPr>
                <w:tcW w:w="2380" w:type="dxa"/>
                <w:tcBorders>
                  <w:top w:val="nil"/>
                  <w:left w:val="nil"/>
                  <w:bottom w:val="single" w:sz="4" w:space="0" w:color="auto"/>
                  <w:right w:val="single" w:sz="4" w:space="0" w:color="auto"/>
                </w:tcBorders>
                <w:shd w:val="clear" w:color="000000" w:fill="F2F2F2"/>
                <w:noWrap/>
                <w:vAlign w:val="center"/>
                <w:hideMark/>
              </w:tcPr>
            </w:tcPrChange>
          </w:tcPr>
          <w:p w14:paraId="62FD0CD1" w14:textId="77777777" w:rsidR="00264EB0" w:rsidRPr="005B0302" w:rsidRDefault="00264EB0" w:rsidP="00264EB0">
            <w:pPr>
              <w:spacing w:after="0" w:line="240" w:lineRule="auto"/>
              <w:jc w:val="center"/>
              <w:rPr>
                <w:ins w:id="614" w:author="Bauer, Kerstin" w:date="2021-09-08T00:12:00Z"/>
                <w:rFonts w:cs="Arial"/>
                <w:b/>
                <w:bCs/>
                <w:color w:val="000000"/>
                <w:sz w:val="20"/>
                <w:lang w:val="fr-FR" w:eastAsia="de-DE"/>
              </w:rPr>
            </w:pPr>
            <w:proofErr w:type="spellStart"/>
            <w:ins w:id="615" w:author="Bauer, Kerstin" w:date="2021-09-08T00:12:00Z">
              <w:r w:rsidRPr="005B0302">
                <w:rPr>
                  <w:rFonts w:cs="Arial"/>
                  <w:b/>
                  <w:bCs/>
                  <w:color w:val="000000"/>
                  <w:sz w:val="20"/>
                  <w:lang w:val="fr-FR" w:eastAsia="de-DE"/>
                </w:rPr>
                <w:t>Private</w:t>
              </w:r>
              <w:proofErr w:type="spellEnd"/>
              <w:r w:rsidRPr="005B0302">
                <w:rPr>
                  <w:rFonts w:cs="Arial"/>
                  <w:b/>
                  <w:bCs/>
                  <w:color w:val="000000"/>
                  <w:sz w:val="20"/>
                  <w:lang w:val="fr-FR" w:eastAsia="de-DE"/>
                </w:rPr>
                <w:t xml:space="preserve"> Course (</w:t>
              </w:r>
              <w:r>
                <w:rPr>
                  <w:rFonts w:cs="Arial"/>
                  <w:b/>
                  <w:bCs/>
                  <w:color w:val="000000"/>
                  <w:sz w:val="20"/>
                  <w:lang w:val="fr-FR" w:eastAsia="de-DE"/>
                </w:rPr>
                <w:t>online)</w:t>
              </w:r>
            </w:ins>
          </w:p>
          <w:p w14:paraId="12835BAB" w14:textId="77777777" w:rsidR="00264EB0" w:rsidRDefault="00264EB0" w:rsidP="00E04425">
            <w:pPr>
              <w:spacing w:after="0" w:line="240" w:lineRule="auto"/>
              <w:jc w:val="center"/>
              <w:rPr>
                <w:ins w:id="616" w:author="Bauer, Kerstin" w:date="2021-09-08T00:11:00Z"/>
                <w:rFonts w:cs="Arial"/>
                <w:b/>
                <w:bCs/>
                <w:color w:val="000000"/>
                <w:sz w:val="20"/>
                <w:lang w:eastAsia="de-DE"/>
              </w:rPr>
            </w:pPr>
          </w:p>
          <w:p w14:paraId="47C6569B" w14:textId="72F3EACB" w:rsidR="00E04425" w:rsidRDefault="00E04425" w:rsidP="00E04425">
            <w:pPr>
              <w:spacing w:after="0" w:line="240" w:lineRule="auto"/>
              <w:jc w:val="center"/>
              <w:rPr>
                <w:ins w:id="617" w:author="Bauer, Kerstin" w:date="2021-09-08T00:09:00Z"/>
                <w:rFonts w:cs="Arial"/>
                <w:b/>
                <w:bCs/>
                <w:color w:val="000000"/>
                <w:sz w:val="20"/>
                <w:lang w:eastAsia="de-DE"/>
              </w:rPr>
            </w:pPr>
            <w:ins w:id="618" w:author="Bauer Kerstin" w:date="2021-09-07T23:50:00Z">
              <w:r w:rsidRPr="00E04425">
                <w:rPr>
                  <w:rFonts w:cs="Arial"/>
                  <w:b/>
                  <w:bCs/>
                  <w:color w:val="000000"/>
                  <w:sz w:val="20"/>
                  <w:lang w:eastAsia="de-DE"/>
                </w:rPr>
                <w:t>10 Sessions</w:t>
              </w:r>
            </w:ins>
          </w:p>
          <w:p w14:paraId="277AB297" w14:textId="1EF54FFA" w:rsidR="00264EB0" w:rsidRPr="00E04425" w:rsidRDefault="00264EB0" w:rsidP="00E04425">
            <w:pPr>
              <w:spacing w:after="0" w:line="240" w:lineRule="auto"/>
              <w:jc w:val="center"/>
              <w:rPr>
                <w:ins w:id="619" w:author="Bauer Kerstin" w:date="2021-09-07T23:50:00Z"/>
                <w:rFonts w:cs="Arial"/>
                <w:b/>
                <w:bCs/>
                <w:color w:val="000000"/>
                <w:sz w:val="20"/>
                <w:lang w:eastAsia="de-DE"/>
              </w:rPr>
            </w:pPr>
            <w:ins w:id="620" w:author="Bauer, Kerstin" w:date="2021-09-08T00:09:00Z">
              <w:r w:rsidRPr="005B0302">
                <w:rPr>
                  <w:rFonts w:cs="Arial"/>
                  <w:b/>
                  <w:bCs/>
                  <w:color w:val="000000"/>
                  <w:sz w:val="20"/>
                  <w:lang w:val="en-US" w:eastAsia="de-DE"/>
                </w:rPr>
                <w:t xml:space="preserve">(1 Session = </w:t>
              </w:r>
              <w:r>
                <w:rPr>
                  <w:rFonts w:cs="Arial"/>
                  <w:b/>
                  <w:bCs/>
                  <w:color w:val="000000"/>
                  <w:sz w:val="20"/>
                  <w:lang w:val="en-US" w:eastAsia="de-DE"/>
                </w:rPr>
                <w:t>6</w:t>
              </w:r>
              <w:r w:rsidRPr="005B0302">
                <w:rPr>
                  <w:rFonts w:cs="Arial"/>
                  <w:b/>
                  <w:bCs/>
                  <w:color w:val="000000"/>
                  <w:sz w:val="20"/>
                  <w:lang w:val="en-US" w:eastAsia="de-DE"/>
                </w:rPr>
                <w:t>0 min</w:t>
              </w:r>
              <w:r>
                <w:rPr>
                  <w:rFonts w:cs="Arial"/>
                  <w:b/>
                  <w:bCs/>
                  <w:color w:val="000000"/>
                  <w:sz w:val="20"/>
                  <w:lang w:val="en-US" w:eastAsia="de-DE"/>
                </w:rPr>
                <w:t>.</w:t>
              </w:r>
              <w:r w:rsidRPr="005B0302">
                <w:rPr>
                  <w:rFonts w:cs="Arial"/>
                  <w:b/>
                  <w:bCs/>
                  <w:color w:val="000000"/>
                  <w:sz w:val="20"/>
                  <w:lang w:val="en-US" w:eastAsia="de-DE"/>
                </w:rPr>
                <w:t>)</w:t>
              </w:r>
            </w:ins>
          </w:p>
        </w:tc>
        <w:tc>
          <w:tcPr>
            <w:tcW w:w="1900" w:type="dxa"/>
            <w:tcBorders>
              <w:top w:val="nil"/>
              <w:left w:val="nil"/>
              <w:bottom w:val="single" w:sz="4" w:space="0" w:color="auto"/>
              <w:right w:val="single" w:sz="4" w:space="0" w:color="auto"/>
            </w:tcBorders>
            <w:shd w:val="clear" w:color="000000" w:fill="F2F2F2"/>
            <w:noWrap/>
            <w:vAlign w:val="center"/>
            <w:hideMark/>
            <w:tcPrChange w:id="621" w:author="Bauer Kerstin" w:date="2021-09-07T23:51:00Z">
              <w:tcPr>
                <w:tcW w:w="1900" w:type="dxa"/>
                <w:tcBorders>
                  <w:top w:val="nil"/>
                  <w:left w:val="nil"/>
                  <w:bottom w:val="single" w:sz="4" w:space="0" w:color="auto"/>
                  <w:right w:val="single" w:sz="4" w:space="0" w:color="auto"/>
                </w:tcBorders>
                <w:shd w:val="clear" w:color="000000" w:fill="F2F2F2"/>
                <w:noWrap/>
                <w:vAlign w:val="center"/>
                <w:hideMark/>
              </w:tcPr>
            </w:tcPrChange>
          </w:tcPr>
          <w:p w14:paraId="292209F2" w14:textId="77777777" w:rsidR="00E04425" w:rsidRPr="00E04425" w:rsidRDefault="00E04425" w:rsidP="00E04425">
            <w:pPr>
              <w:spacing w:after="0" w:line="240" w:lineRule="auto"/>
              <w:jc w:val="center"/>
              <w:rPr>
                <w:ins w:id="622" w:author="Bauer Kerstin" w:date="2021-09-07T23:50:00Z"/>
                <w:rFonts w:cs="Arial"/>
                <w:b/>
                <w:bCs/>
                <w:color w:val="000000"/>
                <w:sz w:val="20"/>
                <w:lang w:eastAsia="de-DE"/>
              </w:rPr>
            </w:pPr>
            <w:ins w:id="623" w:author="Bauer Kerstin" w:date="2021-09-07T23:50:00Z">
              <w:r w:rsidRPr="00E04425">
                <w:rPr>
                  <w:rFonts w:cs="Arial"/>
                  <w:b/>
                  <w:bCs/>
                  <w:color w:val="000000"/>
                  <w:sz w:val="20"/>
                  <w:lang w:eastAsia="de-DE"/>
                </w:rPr>
                <w:t>860 €</w:t>
              </w:r>
            </w:ins>
          </w:p>
        </w:tc>
      </w:tr>
      <w:tr w:rsidR="00E04425" w:rsidRPr="00E04425" w14:paraId="7133F875" w14:textId="77777777" w:rsidTr="00E04425">
        <w:trPr>
          <w:trHeight w:val="780"/>
          <w:jc w:val="center"/>
          <w:ins w:id="624" w:author="Bauer Kerstin" w:date="2021-09-07T23:50:00Z"/>
          <w:trPrChange w:id="625" w:author="Bauer Kerstin" w:date="2021-09-07T23:51:00Z">
            <w:trPr>
              <w:trHeight w:val="780"/>
            </w:trPr>
          </w:trPrChange>
        </w:trPr>
        <w:tc>
          <w:tcPr>
            <w:tcW w:w="600" w:type="dxa"/>
            <w:tcBorders>
              <w:top w:val="nil"/>
              <w:left w:val="single" w:sz="8" w:space="0" w:color="auto"/>
              <w:bottom w:val="single" w:sz="4" w:space="0" w:color="auto"/>
              <w:right w:val="single" w:sz="4" w:space="0" w:color="auto"/>
            </w:tcBorders>
            <w:shd w:val="clear" w:color="auto" w:fill="auto"/>
            <w:noWrap/>
            <w:vAlign w:val="center"/>
            <w:hideMark/>
            <w:tcPrChange w:id="626" w:author="Bauer Kerstin" w:date="2021-09-07T23:51:00Z">
              <w:tcPr>
                <w:tcW w:w="60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69571BAA" w14:textId="77777777" w:rsidR="00E04425" w:rsidRPr="00E04425" w:rsidRDefault="00E04425" w:rsidP="00E04425">
            <w:pPr>
              <w:spacing w:after="0" w:line="240" w:lineRule="auto"/>
              <w:jc w:val="center"/>
              <w:rPr>
                <w:ins w:id="627" w:author="Bauer Kerstin" w:date="2021-09-07T23:50:00Z"/>
                <w:rFonts w:cs="Arial"/>
                <w:b/>
                <w:bCs/>
                <w:color w:val="000000"/>
                <w:sz w:val="20"/>
                <w:lang w:eastAsia="de-DE"/>
              </w:rPr>
            </w:pPr>
            <w:ins w:id="628" w:author="Bauer Kerstin" w:date="2021-09-07T23:50:00Z">
              <w:r w:rsidRPr="00E04425">
                <w:rPr>
                  <w:rFonts w:cs="Arial"/>
                  <w:b/>
                  <w:bCs/>
                  <w:color w:val="000000"/>
                  <w:sz w:val="20"/>
                  <w:lang w:eastAsia="de-DE"/>
                </w:rPr>
                <w:t>7a</w:t>
              </w:r>
            </w:ins>
          </w:p>
        </w:tc>
        <w:tc>
          <w:tcPr>
            <w:tcW w:w="2460" w:type="dxa"/>
            <w:tcBorders>
              <w:top w:val="nil"/>
              <w:left w:val="nil"/>
              <w:bottom w:val="single" w:sz="4" w:space="0" w:color="auto"/>
              <w:right w:val="single" w:sz="4" w:space="0" w:color="auto"/>
            </w:tcBorders>
            <w:shd w:val="clear" w:color="auto" w:fill="auto"/>
            <w:vAlign w:val="center"/>
            <w:hideMark/>
            <w:tcPrChange w:id="629" w:author="Bauer Kerstin" w:date="2021-09-07T23:51:00Z">
              <w:tcPr>
                <w:tcW w:w="2460" w:type="dxa"/>
                <w:tcBorders>
                  <w:top w:val="nil"/>
                  <w:left w:val="nil"/>
                  <w:bottom w:val="single" w:sz="4" w:space="0" w:color="auto"/>
                  <w:right w:val="single" w:sz="4" w:space="0" w:color="auto"/>
                </w:tcBorders>
                <w:shd w:val="clear" w:color="auto" w:fill="auto"/>
                <w:vAlign w:val="center"/>
                <w:hideMark/>
              </w:tcPr>
            </w:tcPrChange>
          </w:tcPr>
          <w:p w14:paraId="03C1C3DB" w14:textId="77777777" w:rsidR="00E04425" w:rsidRDefault="00E04425" w:rsidP="00E04425">
            <w:pPr>
              <w:spacing w:after="0" w:line="240" w:lineRule="auto"/>
              <w:jc w:val="center"/>
              <w:rPr>
                <w:ins w:id="630" w:author="Bauer Kerstin" w:date="2021-09-07T23:53:00Z"/>
                <w:rFonts w:cs="Arial"/>
                <w:b/>
                <w:bCs/>
                <w:i/>
                <w:iCs/>
                <w:color w:val="000000"/>
                <w:sz w:val="20"/>
                <w:lang w:eastAsia="de-DE"/>
              </w:rPr>
            </w:pPr>
            <w:ins w:id="631" w:author="Bauer Kerstin" w:date="2021-09-07T23:50:00Z">
              <w:r w:rsidRPr="00E04425">
                <w:rPr>
                  <w:rFonts w:cs="Arial"/>
                  <w:b/>
                  <w:bCs/>
                  <w:i/>
                  <w:iCs/>
                  <w:color w:val="000000"/>
                  <w:sz w:val="20"/>
                  <w:lang w:eastAsia="de-DE"/>
                </w:rPr>
                <w:t>learnship</w:t>
              </w:r>
              <w:r w:rsidRPr="00E04425">
                <w:rPr>
                  <w:rFonts w:cs="Arial"/>
                  <w:b/>
                  <w:bCs/>
                  <w:i/>
                  <w:iCs/>
                  <w:color w:val="000000"/>
                  <w:sz w:val="20"/>
                  <w:lang w:eastAsia="de-DE"/>
                </w:rPr>
                <w:br/>
                <w:t>COACH</w:t>
              </w:r>
              <w:r w:rsidRPr="00E04425">
                <w:rPr>
                  <w:rFonts w:cs="Arial"/>
                  <w:b/>
                  <w:bCs/>
                  <w:i/>
                  <w:iCs/>
                  <w:color w:val="000000"/>
                  <w:sz w:val="20"/>
                  <w:lang w:eastAsia="de-DE"/>
                </w:rPr>
                <w:br/>
                <w:t>ENG / GER</w:t>
              </w:r>
            </w:ins>
          </w:p>
          <w:p w14:paraId="37A2ABA2" w14:textId="77777777" w:rsidR="00E04425" w:rsidRDefault="00E04425" w:rsidP="00E04425">
            <w:pPr>
              <w:spacing w:after="0" w:line="240" w:lineRule="auto"/>
              <w:jc w:val="center"/>
              <w:rPr>
                <w:ins w:id="632" w:author="Bauer Kerstin" w:date="2021-09-07T23:53:00Z"/>
                <w:rFonts w:cs="Arial"/>
                <w:b/>
                <w:bCs/>
                <w:i/>
                <w:iCs/>
                <w:color w:val="000000"/>
                <w:sz w:val="20"/>
                <w:lang w:eastAsia="de-DE"/>
              </w:rPr>
            </w:pPr>
          </w:p>
          <w:p w14:paraId="49B37602" w14:textId="77E3EB38" w:rsidR="00E04425" w:rsidRDefault="00E04425" w:rsidP="00E04425">
            <w:pPr>
              <w:spacing w:after="0" w:line="240" w:lineRule="auto"/>
              <w:jc w:val="center"/>
              <w:rPr>
                <w:ins w:id="633" w:author="Bauer, Kerstin" w:date="2021-09-08T00:10:00Z"/>
                <w:rFonts w:cs="Arial"/>
                <w:b/>
                <w:bCs/>
                <w:i/>
                <w:iCs/>
                <w:color w:val="000000"/>
                <w:sz w:val="20"/>
                <w:lang w:val="en-US" w:eastAsia="de-DE"/>
              </w:rPr>
            </w:pPr>
            <w:ins w:id="634" w:author="Bauer Kerstin" w:date="2021-09-07T23:53:00Z">
              <w:r>
                <w:rPr>
                  <w:rFonts w:cs="Arial"/>
                  <w:b/>
                  <w:bCs/>
                  <w:i/>
                  <w:iCs/>
                  <w:color w:val="000000"/>
                  <w:sz w:val="20"/>
                  <w:lang w:val="en-US" w:eastAsia="de-DE"/>
                </w:rPr>
                <w:t>(</w:t>
              </w:r>
            </w:ins>
            <w:ins w:id="635" w:author="Bauer, Kerstin" w:date="2021-09-08T00:10:00Z">
              <w:r w:rsidR="00264EB0">
                <w:rPr>
                  <w:rFonts w:cs="Arial"/>
                  <w:b/>
                  <w:bCs/>
                  <w:i/>
                  <w:iCs/>
                  <w:color w:val="000000"/>
                  <w:sz w:val="20"/>
                  <w:lang w:val="en-US" w:eastAsia="de-DE"/>
                </w:rPr>
                <w:t xml:space="preserve">= </w:t>
              </w:r>
            </w:ins>
            <w:ins w:id="636" w:author="Bauer Kerstin" w:date="2021-09-07T23:53:00Z">
              <w:r>
                <w:rPr>
                  <w:rFonts w:cs="Arial"/>
                  <w:b/>
                  <w:bCs/>
                  <w:i/>
                  <w:iCs/>
                  <w:color w:val="000000"/>
                  <w:sz w:val="20"/>
                  <w:lang w:val="en-US" w:eastAsia="de-DE"/>
                </w:rPr>
                <w:t>Language Coach)</w:t>
              </w:r>
            </w:ins>
          </w:p>
          <w:p w14:paraId="32AB4CE7" w14:textId="77777777" w:rsidR="00264EB0" w:rsidRDefault="00264EB0" w:rsidP="00E04425">
            <w:pPr>
              <w:spacing w:after="0" w:line="240" w:lineRule="auto"/>
              <w:jc w:val="center"/>
              <w:rPr>
                <w:ins w:id="637" w:author="Bauer Kerstin" w:date="2021-09-07T23:53:00Z"/>
                <w:rFonts w:cs="Arial"/>
                <w:b/>
                <w:bCs/>
                <w:i/>
                <w:iCs/>
                <w:color w:val="000000"/>
                <w:sz w:val="20"/>
                <w:lang w:val="en-US" w:eastAsia="de-DE"/>
              </w:rPr>
            </w:pPr>
          </w:p>
          <w:p w14:paraId="4DCD2AB0" w14:textId="575DEF55" w:rsidR="00E04425" w:rsidRPr="00E04425" w:rsidRDefault="00E04425" w:rsidP="00E04425">
            <w:pPr>
              <w:spacing w:after="0" w:line="240" w:lineRule="auto"/>
              <w:jc w:val="center"/>
              <w:rPr>
                <w:ins w:id="638" w:author="Bauer Kerstin" w:date="2021-09-07T23:50:00Z"/>
                <w:rFonts w:cs="Arial"/>
                <w:b/>
                <w:bCs/>
                <w:i/>
                <w:iCs/>
                <w:color w:val="000000"/>
                <w:sz w:val="20"/>
                <w:lang w:eastAsia="de-DE"/>
              </w:rPr>
            </w:pPr>
          </w:p>
        </w:tc>
        <w:tc>
          <w:tcPr>
            <w:tcW w:w="8580" w:type="dxa"/>
            <w:tcBorders>
              <w:top w:val="nil"/>
              <w:left w:val="nil"/>
              <w:bottom w:val="single" w:sz="4" w:space="0" w:color="auto"/>
              <w:right w:val="single" w:sz="4" w:space="0" w:color="auto"/>
            </w:tcBorders>
            <w:shd w:val="clear" w:color="auto" w:fill="auto"/>
            <w:vAlign w:val="center"/>
            <w:hideMark/>
            <w:tcPrChange w:id="639" w:author="Bauer Kerstin" w:date="2021-09-07T23:51:00Z">
              <w:tcPr>
                <w:tcW w:w="8580" w:type="dxa"/>
                <w:tcBorders>
                  <w:top w:val="nil"/>
                  <w:left w:val="nil"/>
                  <w:bottom w:val="single" w:sz="4" w:space="0" w:color="auto"/>
                  <w:right w:val="single" w:sz="4" w:space="0" w:color="auto"/>
                </w:tcBorders>
                <w:shd w:val="clear" w:color="auto" w:fill="auto"/>
                <w:vAlign w:val="center"/>
                <w:hideMark/>
              </w:tcPr>
            </w:tcPrChange>
          </w:tcPr>
          <w:p w14:paraId="52EB8B49" w14:textId="77777777" w:rsidR="00E04425" w:rsidRPr="00E04425" w:rsidRDefault="00E04425" w:rsidP="00E04425">
            <w:pPr>
              <w:spacing w:after="0" w:line="240" w:lineRule="auto"/>
              <w:jc w:val="left"/>
              <w:rPr>
                <w:ins w:id="640" w:author="Bauer Kerstin" w:date="2021-09-07T23:50:00Z"/>
                <w:rFonts w:cs="Arial"/>
                <w:color w:val="000000"/>
                <w:sz w:val="20"/>
                <w:lang w:eastAsia="de-DE"/>
              </w:rPr>
            </w:pPr>
            <w:ins w:id="641" w:author="Bauer Kerstin" w:date="2021-09-07T23:50:00Z">
              <w:r w:rsidRPr="00E04425">
                <w:rPr>
                  <w:rFonts w:cs="Arial"/>
                  <w:color w:val="000000"/>
                  <w:sz w:val="20"/>
                  <w:lang w:eastAsia="de-DE"/>
                </w:rPr>
                <w:t>See #7</w:t>
              </w:r>
            </w:ins>
          </w:p>
        </w:tc>
        <w:tc>
          <w:tcPr>
            <w:tcW w:w="2380" w:type="dxa"/>
            <w:tcBorders>
              <w:top w:val="nil"/>
              <w:left w:val="nil"/>
              <w:bottom w:val="single" w:sz="4" w:space="0" w:color="auto"/>
              <w:right w:val="single" w:sz="4" w:space="0" w:color="auto"/>
            </w:tcBorders>
            <w:shd w:val="clear" w:color="auto" w:fill="auto"/>
            <w:noWrap/>
            <w:vAlign w:val="center"/>
            <w:hideMark/>
            <w:tcPrChange w:id="642" w:author="Bauer Kerstin" w:date="2021-09-07T23:51:00Z">
              <w:tcPr>
                <w:tcW w:w="2380" w:type="dxa"/>
                <w:tcBorders>
                  <w:top w:val="nil"/>
                  <w:left w:val="nil"/>
                  <w:bottom w:val="single" w:sz="4" w:space="0" w:color="auto"/>
                  <w:right w:val="single" w:sz="4" w:space="0" w:color="auto"/>
                </w:tcBorders>
                <w:shd w:val="clear" w:color="auto" w:fill="auto"/>
                <w:noWrap/>
                <w:vAlign w:val="center"/>
                <w:hideMark/>
              </w:tcPr>
            </w:tcPrChange>
          </w:tcPr>
          <w:p w14:paraId="7493B483" w14:textId="77777777" w:rsidR="00264EB0" w:rsidRPr="005B0302" w:rsidRDefault="00264EB0" w:rsidP="00264EB0">
            <w:pPr>
              <w:spacing w:after="0" w:line="240" w:lineRule="auto"/>
              <w:jc w:val="center"/>
              <w:rPr>
                <w:ins w:id="643" w:author="Bauer, Kerstin" w:date="2021-09-08T00:12:00Z"/>
                <w:rFonts w:cs="Arial"/>
                <w:b/>
                <w:bCs/>
                <w:color w:val="000000"/>
                <w:sz w:val="20"/>
                <w:lang w:val="fr-FR" w:eastAsia="de-DE"/>
              </w:rPr>
            </w:pPr>
            <w:proofErr w:type="spellStart"/>
            <w:ins w:id="644" w:author="Bauer, Kerstin" w:date="2021-09-08T00:12:00Z">
              <w:r w:rsidRPr="005B0302">
                <w:rPr>
                  <w:rFonts w:cs="Arial"/>
                  <w:b/>
                  <w:bCs/>
                  <w:color w:val="000000"/>
                  <w:sz w:val="20"/>
                  <w:lang w:val="fr-FR" w:eastAsia="de-DE"/>
                </w:rPr>
                <w:t>Private</w:t>
              </w:r>
              <w:proofErr w:type="spellEnd"/>
              <w:r w:rsidRPr="005B0302">
                <w:rPr>
                  <w:rFonts w:cs="Arial"/>
                  <w:b/>
                  <w:bCs/>
                  <w:color w:val="000000"/>
                  <w:sz w:val="20"/>
                  <w:lang w:val="fr-FR" w:eastAsia="de-DE"/>
                </w:rPr>
                <w:t xml:space="preserve"> Course (</w:t>
              </w:r>
              <w:r>
                <w:rPr>
                  <w:rFonts w:cs="Arial"/>
                  <w:b/>
                  <w:bCs/>
                  <w:color w:val="000000"/>
                  <w:sz w:val="20"/>
                  <w:lang w:val="fr-FR" w:eastAsia="de-DE"/>
                </w:rPr>
                <w:t>online)</w:t>
              </w:r>
            </w:ins>
          </w:p>
          <w:p w14:paraId="791A452A" w14:textId="77777777" w:rsidR="00264EB0" w:rsidRPr="00264EB0" w:rsidRDefault="00264EB0" w:rsidP="00264EB0">
            <w:pPr>
              <w:spacing w:after="0" w:line="240" w:lineRule="auto"/>
              <w:jc w:val="center"/>
              <w:rPr>
                <w:ins w:id="645" w:author="Bauer, Kerstin" w:date="2021-09-08T00:11:00Z"/>
                <w:rFonts w:cs="Arial"/>
                <w:b/>
                <w:bCs/>
                <w:color w:val="000000"/>
                <w:sz w:val="20"/>
                <w:lang w:val="fr-FR" w:eastAsia="de-DE"/>
                <w:rPrChange w:id="646" w:author="Bauer, Kerstin" w:date="2021-09-08T00:12:00Z">
                  <w:rPr>
                    <w:ins w:id="647" w:author="Bauer, Kerstin" w:date="2021-09-08T00:11:00Z"/>
                    <w:rFonts w:cs="Arial"/>
                    <w:b/>
                    <w:bCs/>
                    <w:color w:val="000000"/>
                    <w:sz w:val="20"/>
                    <w:lang w:eastAsia="de-DE"/>
                  </w:rPr>
                </w:rPrChange>
              </w:rPr>
            </w:pPr>
          </w:p>
          <w:p w14:paraId="4C781BE1" w14:textId="77777777" w:rsidR="00E04425" w:rsidRPr="00264EB0" w:rsidRDefault="00E04425" w:rsidP="00E04425">
            <w:pPr>
              <w:spacing w:after="0" w:line="240" w:lineRule="auto"/>
              <w:jc w:val="center"/>
              <w:rPr>
                <w:ins w:id="648" w:author="Bauer, Kerstin" w:date="2021-09-08T00:09:00Z"/>
                <w:rFonts w:cs="Arial"/>
                <w:b/>
                <w:bCs/>
                <w:color w:val="000000"/>
                <w:sz w:val="20"/>
                <w:lang w:val="fr-FR" w:eastAsia="de-DE"/>
                <w:rPrChange w:id="649" w:author="Bauer, Kerstin" w:date="2021-09-08T00:12:00Z">
                  <w:rPr>
                    <w:ins w:id="650" w:author="Bauer, Kerstin" w:date="2021-09-08T00:09:00Z"/>
                    <w:rFonts w:cs="Arial"/>
                    <w:b/>
                    <w:bCs/>
                    <w:color w:val="000000"/>
                    <w:sz w:val="20"/>
                    <w:lang w:eastAsia="de-DE"/>
                  </w:rPr>
                </w:rPrChange>
              </w:rPr>
            </w:pPr>
            <w:ins w:id="651" w:author="Bauer Kerstin" w:date="2021-09-07T23:50:00Z">
              <w:r w:rsidRPr="00264EB0">
                <w:rPr>
                  <w:rFonts w:cs="Arial"/>
                  <w:b/>
                  <w:bCs/>
                  <w:color w:val="000000"/>
                  <w:sz w:val="20"/>
                  <w:lang w:val="fr-FR" w:eastAsia="de-DE"/>
                  <w:rPrChange w:id="652" w:author="Bauer, Kerstin" w:date="2021-09-08T00:12:00Z">
                    <w:rPr>
                      <w:rFonts w:cs="Arial"/>
                      <w:b/>
                      <w:bCs/>
                      <w:color w:val="000000"/>
                      <w:sz w:val="20"/>
                      <w:lang w:eastAsia="de-DE"/>
                    </w:rPr>
                  </w:rPrChange>
                </w:rPr>
                <w:t>20 Sessions</w:t>
              </w:r>
            </w:ins>
          </w:p>
          <w:p w14:paraId="314B5832" w14:textId="36D27077" w:rsidR="00264EB0" w:rsidRPr="00264EB0" w:rsidRDefault="00264EB0" w:rsidP="00E04425">
            <w:pPr>
              <w:spacing w:after="0" w:line="240" w:lineRule="auto"/>
              <w:jc w:val="center"/>
              <w:rPr>
                <w:ins w:id="653" w:author="Bauer Kerstin" w:date="2021-09-07T23:50:00Z"/>
                <w:rFonts w:cs="Arial"/>
                <w:b/>
                <w:bCs/>
                <w:color w:val="000000"/>
                <w:sz w:val="20"/>
                <w:lang w:val="fr-FR" w:eastAsia="de-DE"/>
                <w:rPrChange w:id="654" w:author="Bauer, Kerstin" w:date="2021-09-08T00:12:00Z">
                  <w:rPr>
                    <w:ins w:id="655" w:author="Bauer Kerstin" w:date="2021-09-07T23:50:00Z"/>
                    <w:rFonts w:cs="Arial"/>
                    <w:b/>
                    <w:bCs/>
                    <w:color w:val="000000"/>
                    <w:sz w:val="20"/>
                    <w:lang w:eastAsia="de-DE"/>
                  </w:rPr>
                </w:rPrChange>
              </w:rPr>
            </w:pPr>
            <w:ins w:id="656" w:author="Bauer, Kerstin" w:date="2021-09-08T00:09:00Z">
              <w:r w:rsidRPr="00264EB0">
                <w:rPr>
                  <w:rFonts w:cs="Arial"/>
                  <w:b/>
                  <w:bCs/>
                  <w:color w:val="000000"/>
                  <w:sz w:val="20"/>
                  <w:lang w:val="fr-FR" w:eastAsia="de-DE"/>
                  <w:rPrChange w:id="657" w:author="Bauer, Kerstin" w:date="2021-09-08T00:12:00Z">
                    <w:rPr>
                      <w:rFonts w:cs="Arial"/>
                      <w:b/>
                      <w:bCs/>
                      <w:color w:val="000000"/>
                      <w:sz w:val="20"/>
                      <w:lang w:val="en-US" w:eastAsia="de-DE"/>
                    </w:rPr>
                  </w:rPrChange>
                </w:rPr>
                <w:t>(1 Session = 60 min.)</w:t>
              </w:r>
            </w:ins>
          </w:p>
        </w:tc>
        <w:tc>
          <w:tcPr>
            <w:tcW w:w="1900" w:type="dxa"/>
            <w:tcBorders>
              <w:top w:val="nil"/>
              <w:left w:val="nil"/>
              <w:bottom w:val="single" w:sz="4" w:space="0" w:color="auto"/>
              <w:right w:val="single" w:sz="4" w:space="0" w:color="auto"/>
            </w:tcBorders>
            <w:shd w:val="clear" w:color="auto" w:fill="auto"/>
            <w:noWrap/>
            <w:vAlign w:val="center"/>
            <w:hideMark/>
            <w:tcPrChange w:id="658" w:author="Bauer Kerstin" w:date="2021-09-07T23:51:00Z">
              <w:tcPr>
                <w:tcW w:w="1900" w:type="dxa"/>
                <w:tcBorders>
                  <w:top w:val="nil"/>
                  <w:left w:val="nil"/>
                  <w:bottom w:val="single" w:sz="4" w:space="0" w:color="auto"/>
                  <w:right w:val="single" w:sz="4" w:space="0" w:color="auto"/>
                </w:tcBorders>
                <w:shd w:val="clear" w:color="auto" w:fill="auto"/>
                <w:noWrap/>
                <w:vAlign w:val="center"/>
                <w:hideMark/>
              </w:tcPr>
            </w:tcPrChange>
          </w:tcPr>
          <w:p w14:paraId="3283467D" w14:textId="77777777" w:rsidR="00E04425" w:rsidRPr="00E04425" w:rsidRDefault="00E04425" w:rsidP="00E04425">
            <w:pPr>
              <w:spacing w:after="0" w:line="240" w:lineRule="auto"/>
              <w:jc w:val="center"/>
              <w:rPr>
                <w:ins w:id="659" w:author="Bauer Kerstin" w:date="2021-09-07T23:50:00Z"/>
                <w:rFonts w:cs="Arial"/>
                <w:b/>
                <w:bCs/>
                <w:color w:val="000000"/>
                <w:sz w:val="20"/>
                <w:lang w:eastAsia="de-DE"/>
              </w:rPr>
            </w:pPr>
            <w:ins w:id="660" w:author="Bauer Kerstin" w:date="2021-09-07T23:50:00Z">
              <w:r w:rsidRPr="00E04425">
                <w:rPr>
                  <w:rFonts w:cs="Arial"/>
                  <w:b/>
                  <w:bCs/>
                  <w:color w:val="000000"/>
                  <w:sz w:val="20"/>
                  <w:lang w:eastAsia="de-DE"/>
                </w:rPr>
                <w:t>1.560 €</w:t>
              </w:r>
            </w:ins>
          </w:p>
        </w:tc>
      </w:tr>
      <w:tr w:rsidR="00E04425" w:rsidRPr="00E04425" w14:paraId="01AD4DB3" w14:textId="77777777" w:rsidTr="00E04425">
        <w:trPr>
          <w:trHeight w:val="1510"/>
          <w:jc w:val="center"/>
          <w:ins w:id="661" w:author="Bauer Kerstin" w:date="2021-09-07T23:50:00Z"/>
          <w:trPrChange w:id="662" w:author="Bauer Kerstin" w:date="2021-09-07T23:51:00Z">
            <w:trPr>
              <w:trHeight w:val="1510"/>
            </w:trPr>
          </w:trPrChange>
        </w:trPr>
        <w:tc>
          <w:tcPr>
            <w:tcW w:w="600" w:type="dxa"/>
            <w:tcBorders>
              <w:top w:val="nil"/>
              <w:left w:val="single" w:sz="8" w:space="0" w:color="auto"/>
              <w:bottom w:val="single" w:sz="8" w:space="0" w:color="auto"/>
              <w:right w:val="single" w:sz="4" w:space="0" w:color="auto"/>
            </w:tcBorders>
            <w:shd w:val="clear" w:color="000000" w:fill="F2F2F2"/>
            <w:noWrap/>
            <w:vAlign w:val="center"/>
            <w:hideMark/>
            <w:tcPrChange w:id="663" w:author="Bauer Kerstin" w:date="2021-09-07T23:51:00Z">
              <w:tcPr>
                <w:tcW w:w="600" w:type="dxa"/>
                <w:tcBorders>
                  <w:top w:val="nil"/>
                  <w:left w:val="single" w:sz="8" w:space="0" w:color="auto"/>
                  <w:bottom w:val="single" w:sz="8" w:space="0" w:color="auto"/>
                  <w:right w:val="single" w:sz="4" w:space="0" w:color="auto"/>
                </w:tcBorders>
                <w:shd w:val="clear" w:color="000000" w:fill="F2F2F2"/>
                <w:noWrap/>
                <w:vAlign w:val="center"/>
                <w:hideMark/>
              </w:tcPr>
            </w:tcPrChange>
          </w:tcPr>
          <w:p w14:paraId="71CF928B" w14:textId="77777777" w:rsidR="00E04425" w:rsidRPr="00E04425" w:rsidRDefault="00E04425" w:rsidP="00E04425">
            <w:pPr>
              <w:spacing w:after="0" w:line="240" w:lineRule="auto"/>
              <w:jc w:val="center"/>
              <w:rPr>
                <w:ins w:id="664" w:author="Bauer Kerstin" w:date="2021-09-07T23:50:00Z"/>
                <w:rFonts w:cs="Arial"/>
                <w:b/>
                <w:bCs/>
                <w:color w:val="000000"/>
                <w:sz w:val="20"/>
                <w:lang w:eastAsia="de-DE"/>
              </w:rPr>
            </w:pPr>
            <w:ins w:id="665" w:author="Bauer Kerstin" w:date="2021-09-07T23:50:00Z">
              <w:r w:rsidRPr="00E04425">
                <w:rPr>
                  <w:rFonts w:cs="Arial"/>
                  <w:b/>
                  <w:bCs/>
                  <w:color w:val="000000"/>
                  <w:sz w:val="20"/>
                  <w:lang w:eastAsia="de-DE"/>
                </w:rPr>
                <w:t>8</w:t>
              </w:r>
            </w:ins>
          </w:p>
        </w:tc>
        <w:tc>
          <w:tcPr>
            <w:tcW w:w="2460" w:type="dxa"/>
            <w:tcBorders>
              <w:top w:val="nil"/>
              <w:left w:val="nil"/>
              <w:bottom w:val="single" w:sz="8" w:space="0" w:color="auto"/>
              <w:right w:val="single" w:sz="4" w:space="0" w:color="auto"/>
            </w:tcBorders>
            <w:shd w:val="clear" w:color="000000" w:fill="F2F2F2"/>
            <w:vAlign w:val="center"/>
            <w:hideMark/>
            <w:tcPrChange w:id="666" w:author="Bauer Kerstin" w:date="2021-09-07T23:51:00Z">
              <w:tcPr>
                <w:tcW w:w="2460" w:type="dxa"/>
                <w:tcBorders>
                  <w:top w:val="nil"/>
                  <w:left w:val="nil"/>
                  <w:bottom w:val="single" w:sz="8" w:space="0" w:color="auto"/>
                  <w:right w:val="single" w:sz="4" w:space="0" w:color="auto"/>
                </w:tcBorders>
                <w:shd w:val="clear" w:color="000000" w:fill="F2F2F2"/>
                <w:vAlign w:val="center"/>
                <w:hideMark/>
              </w:tcPr>
            </w:tcPrChange>
          </w:tcPr>
          <w:p w14:paraId="4335CA05" w14:textId="77777777" w:rsidR="00E04425" w:rsidRPr="00E04425" w:rsidRDefault="00E04425" w:rsidP="00E04425">
            <w:pPr>
              <w:spacing w:after="0" w:line="240" w:lineRule="auto"/>
              <w:jc w:val="center"/>
              <w:rPr>
                <w:ins w:id="667" w:author="Bauer Kerstin" w:date="2021-09-07T23:50:00Z"/>
                <w:rFonts w:cs="Arial"/>
                <w:b/>
                <w:bCs/>
                <w:i/>
                <w:iCs/>
                <w:color w:val="000000"/>
                <w:sz w:val="20"/>
                <w:lang w:val="en-US" w:eastAsia="de-DE"/>
                <w:rPrChange w:id="668" w:author="Bauer Kerstin" w:date="2021-09-07T23:50:00Z">
                  <w:rPr>
                    <w:ins w:id="669" w:author="Bauer Kerstin" w:date="2021-09-07T23:50:00Z"/>
                    <w:rFonts w:cs="Arial"/>
                    <w:b/>
                    <w:bCs/>
                    <w:i/>
                    <w:iCs/>
                    <w:color w:val="000000"/>
                    <w:sz w:val="20"/>
                    <w:lang w:eastAsia="de-DE"/>
                  </w:rPr>
                </w:rPrChange>
              </w:rPr>
            </w:pPr>
            <w:ins w:id="670" w:author="Bauer Kerstin" w:date="2021-09-07T23:50:00Z">
              <w:r w:rsidRPr="00E04425">
                <w:rPr>
                  <w:rFonts w:cs="Arial"/>
                  <w:b/>
                  <w:bCs/>
                  <w:i/>
                  <w:iCs/>
                  <w:color w:val="000000"/>
                  <w:sz w:val="20"/>
                  <w:lang w:val="en-US" w:eastAsia="de-DE"/>
                  <w:rPrChange w:id="671" w:author="Bauer Kerstin" w:date="2021-09-07T23:50:00Z">
                    <w:rPr>
                      <w:rFonts w:cs="Arial"/>
                      <w:b/>
                      <w:bCs/>
                      <w:i/>
                      <w:iCs/>
                      <w:color w:val="000000"/>
                      <w:sz w:val="20"/>
                      <w:lang w:eastAsia="de-DE"/>
                    </w:rPr>
                  </w:rPrChange>
                </w:rPr>
                <w:t>learnship</w:t>
              </w:r>
              <w:r w:rsidRPr="00E04425">
                <w:rPr>
                  <w:rFonts w:cs="Arial"/>
                  <w:b/>
                  <w:bCs/>
                  <w:i/>
                  <w:iCs/>
                  <w:color w:val="000000"/>
                  <w:sz w:val="20"/>
                  <w:lang w:val="en-US" w:eastAsia="de-DE"/>
                  <w:rPrChange w:id="672" w:author="Bauer Kerstin" w:date="2021-09-07T23:50:00Z">
                    <w:rPr>
                      <w:rFonts w:cs="Arial"/>
                      <w:b/>
                      <w:bCs/>
                      <w:i/>
                      <w:iCs/>
                      <w:color w:val="000000"/>
                      <w:sz w:val="20"/>
                      <w:lang w:eastAsia="de-DE"/>
                    </w:rPr>
                  </w:rPrChange>
                </w:rPr>
                <w:br/>
                <w:t>baseline</w:t>
              </w:r>
              <w:r w:rsidRPr="00E04425">
                <w:rPr>
                  <w:rFonts w:cs="Arial"/>
                  <w:b/>
                  <w:bCs/>
                  <w:i/>
                  <w:iCs/>
                  <w:color w:val="000000"/>
                  <w:sz w:val="20"/>
                  <w:lang w:val="en-US" w:eastAsia="de-DE"/>
                  <w:rPrChange w:id="673" w:author="Bauer Kerstin" w:date="2021-09-07T23:50:00Z">
                    <w:rPr>
                      <w:rFonts w:cs="Arial"/>
                      <w:b/>
                      <w:bCs/>
                      <w:i/>
                      <w:iCs/>
                      <w:color w:val="000000"/>
                      <w:sz w:val="20"/>
                      <w:lang w:eastAsia="de-DE"/>
                    </w:rPr>
                  </w:rPrChange>
                </w:rPr>
                <w:br/>
                <w:t>(step + auto)</w:t>
              </w:r>
              <w:r w:rsidRPr="00E04425">
                <w:rPr>
                  <w:rFonts w:cs="Arial"/>
                  <w:b/>
                  <w:bCs/>
                  <w:i/>
                  <w:iCs/>
                  <w:color w:val="000000"/>
                  <w:sz w:val="20"/>
                  <w:lang w:val="en-US" w:eastAsia="de-DE"/>
                  <w:rPrChange w:id="674" w:author="Bauer Kerstin" w:date="2021-09-07T23:50:00Z">
                    <w:rPr>
                      <w:rFonts w:cs="Arial"/>
                      <w:b/>
                      <w:bCs/>
                      <w:i/>
                      <w:iCs/>
                      <w:color w:val="000000"/>
                      <w:sz w:val="20"/>
                      <w:lang w:eastAsia="de-DE"/>
                    </w:rPr>
                  </w:rPrChange>
                </w:rPr>
                <w:br/>
                <w:t>English</w:t>
              </w:r>
            </w:ins>
          </w:p>
        </w:tc>
        <w:tc>
          <w:tcPr>
            <w:tcW w:w="8580" w:type="dxa"/>
            <w:tcBorders>
              <w:top w:val="nil"/>
              <w:left w:val="nil"/>
              <w:bottom w:val="single" w:sz="8" w:space="0" w:color="auto"/>
              <w:right w:val="single" w:sz="4" w:space="0" w:color="auto"/>
            </w:tcBorders>
            <w:shd w:val="clear" w:color="000000" w:fill="F2F2F2"/>
            <w:vAlign w:val="center"/>
            <w:hideMark/>
            <w:tcPrChange w:id="675" w:author="Bauer Kerstin" w:date="2021-09-07T23:51:00Z">
              <w:tcPr>
                <w:tcW w:w="8580" w:type="dxa"/>
                <w:tcBorders>
                  <w:top w:val="nil"/>
                  <w:left w:val="nil"/>
                  <w:bottom w:val="single" w:sz="8" w:space="0" w:color="auto"/>
                  <w:right w:val="single" w:sz="4" w:space="0" w:color="auto"/>
                </w:tcBorders>
                <w:shd w:val="clear" w:color="000000" w:fill="F2F2F2"/>
                <w:vAlign w:val="center"/>
                <w:hideMark/>
              </w:tcPr>
            </w:tcPrChange>
          </w:tcPr>
          <w:p w14:paraId="0193EE79" w14:textId="77777777" w:rsidR="00E04425" w:rsidRPr="00E04425" w:rsidRDefault="00E04425" w:rsidP="00E04425">
            <w:pPr>
              <w:spacing w:after="0" w:line="240" w:lineRule="auto"/>
              <w:jc w:val="left"/>
              <w:rPr>
                <w:ins w:id="676" w:author="Bauer Kerstin" w:date="2021-09-07T23:50:00Z"/>
                <w:rFonts w:cs="Arial"/>
                <w:color w:val="000000"/>
                <w:sz w:val="20"/>
                <w:lang w:val="en-US" w:eastAsia="de-DE"/>
                <w:rPrChange w:id="677" w:author="Bauer Kerstin" w:date="2021-09-07T23:50:00Z">
                  <w:rPr>
                    <w:ins w:id="678" w:author="Bauer Kerstin" w:date="2021-09-07T23:50:00Z"/>
                    <w:rFonts w:cs="Arial"/>
                    <w:color w:val="000000"/>
                    <w:sz w:val="20"/>
                    <w:lang w:eastAsia="de-DE"/>
                  </w:rPr>
                </w:rPrChange>
              </w:rPr>
            </w:pPr>
            <w:ins w:id="679" w:author="Bauer Kerstin" w:date="2021-09-07T23:50:00Z">
              <w:r w:rsidRPr="00E04425">
                <w:rPr>
                  <w:rFonts w:cs="Arial"/>
                  <w:color w:val="000000"/>
                  <w:sz w:val="20"/>
                  <w:lang w:val="en-US" w:eastAsia="de-DE"/>
                  <w:rPrChange w:id="680" w:author="Bauer Kerstin" w:date="2021-09-07T23:50:00Z">
                    <w:rPr>
                      <w:rFonts w:cs="Arial"/>
                      <w:color w:val="000000"/>
                      <w:sz w:val="20"/>
                      <w:lang w:eastAsia="de-DE"/>
                    </w:rPr>
                  </w:rPrChange>
                </w:rPr>
                <w:t>• 52-minute online test designed to evaluate an individual’s ability to understand and use English in global business contexts.</w:t>
              </w:r>
              <w:r w:rsidRPr="00E04425">
                <w:rPr>
                  <w:rFonts w:cs="Arial"/>
                  <w:color w:val="000000"/>
                  <w:sz w:val="20"/>
                  <w:lang w:val="en-US" w:eastAsia="de-DE"/>
                  <w:rPrChange w:id="681" w:author="Bauer Kerstin" w:date="2021-09-07T23:50:00Z">
                    <w:rPr>
                      <w:rFonts w:cs="Arial"/>
                      <w:color w:val="000000"/>
                      <w:sz w:val="20"/>
                      <w:lang w:eastAsia="de-DE"/>
                    </w:rPr>
                  </w:rPrChange>
                </w:rPr>
                <w:br/>
                <w:t>• Baseline Step+ Auto evaluates Speaking (7 min, scored by AI), Grammar (15 min), Listening (15 min) and Reading (15 min)</w:t>
              </w:r>
            </w:ins>
          </w:p>
        </w:tc>
        <w:tc>
          <w:tcPr>
            <w:tcW w:w="2380" w:type="dxa"/>
            <w:tcBorders>
              <w:top w:val="nil"/>
              <w:left w:val="nil"/>
              <w:bottom w:val="single" w:sz="8" w:space="0" w:color="auto"/>
              <w:right w:val="single" w:sz="4" w:space="0" w:color="auto"/>
            </w:tcBorders>
            <w:shd w:val="clear" w:color="000000" w:fill="F2F2F2"/>
            <w:noWrap/>
            <w:vAlign w:val="center"/>
            <w:hideMark/>
            <w:tcPrChange w:id="682" w:author="Bauer Kerstin" w:date="2021-09-07T23:51:00Z">
              <w:tcPr>
                <w:tcW w:w="2380" w:type="dxa"/>
                <w:tcBorders>
                  <w:top w:val="nil"/>
                  <w:left w:val="nil"/>
                  <w:bottom w:val="single" w:sz="8" w:space="0" w:color="auto"/>
                  <w:right w:val="single" w:sz="4" w:space="0" w:color="auto"/>
                </w:tcBorders>
                <w:shd w:val="clear" w:color="000000" w:fill="F2F2F2"/>
                <w:noWrap/>
                <w:vAlign w:val="center"/>
                <w:hideMark/>
              </w:tcPr>
            </w:tcPrChange>
          </w:tcPr>
          <w:p w14:paraId="23304477" w14:textId="57AF45E4" w:rsidR="00264EB0" w:rsidRPr="00E04425" w:rsidRDefault="00E04425" w:rsidP="00423273">
            <w:pPr>
              <w:spacing w:after="0" w:line="240" w:lineRule="auto"/>
              <w:jc w:val="center"/>
              <w:rPr>
                <w:ins w:id="683" w:author="Bauer Kerstin" w:date="2021-09-07T23:50:00Z"/>
                <w:rFonts w:cs="Arial"/>
                <w:b/>
                <w:bCs/>
                <w:color w:val="000000"/>
                <w:sz w:val="20"/>
                <w:lang w:eastAsia="de-DE"/>
              </w:rPr>
            </w:pPr>
            <w:ins w:id="684" w:author="Bauer Kerstin" w:date="2021-09-07T23:50:00Z">
              <w:r w:rsidRPr="00E04425">
                <w:rPr>
                  <w:rFonts w:cs="Arial"/>
                  <w:b/>
                  <w:bCs/>
                  <w:color w:val="000000"/>
                  <w:sz w:val="20"/>
                  <w:lang w:eastAsia="de-DE"/>
                </w:rPr>
                <w:t xml:space="preserve">30 </w:t>
              </w:r>
            </w:ins>
            <w:proofErr w:type="spellStart"/>
            <w:ins w:id="685" w:author="Bauer, Kerstin" w:date="2021-09-08T00:10:00Z">
              <w:r w:rsidR="00264EB0">
                <w:rPr>
                  <w:rFonts w:cs="Arial"/>
                  <w:b/>
                  <w:bCs/>
                  <w:color w:val="000000"/>
                  <w:sz w:val="20"/>
                  <w:lang w:eastAsia="de-DE"/>
                </w:rPr>
                <w:t>d</w:t>
              </w:r>
            </w:ins>
            <w:ins w:id="686" w:author="Bauer Kerstin" w:date="2021-09-07T23:50:00Z">
              <w:del w:id="687" w:author="Bauer, Kerstin" w:date="2021-09-08T00:10:00Z">
                <w:r w:rsidRPr="00E04425" w:rsidDel="00264EB0">
                  <w:rPr>
                    <w:rFonts w:cs="Arial"/>
                    <w:b/>
                    <w:bCs/>
                    <w:color w:val="000000"/>
                    <w:sz w:val="20"/>
                    <w:lang w:eastAsia="de-DE"/>
                  </w:rPr>
                  <w:delText>D</w:delText>
                </w:r>
              </w:del>
              <w:r w:rsidRPr="00E04425">
                <w:rPr>
                  <w:rFonts w:cs="Arial"/>
                  <w:b/>
                  <w:bCs/>
                  <w:color w:val="000000"/>
                  <w:sz w:val="20"/>
                  <w:lang w:eastAsia="de-DE"/>
                </w:rPr>
                <w:t>ays</w:t>
              </w:r>
              <w:proofErr w:type="spellEnd"/>
            </w:ins>
          </w:p>
        </w:tc>
        <w:tc>
          <w:tcPr>
            <w:tcW w:w="1900" w:type="dxa"/>
            <w:tcBorders>
              <w:top w:val="nil"/>
              <w:left w:val="nil"/>
              <w:bottom w:val="single" w:sz="8" w:space="0" w:color="auto"/>
              <w:right w:val="single" w:sz="4" w:space="0" w:color="auto"/>
            </w:tcBorders>
            <w:shd w:val="clear" w:color="000000" w:fill="F2F2F2"/>
            <w:noWrap/>
            <w:vAlign w:val="center"/>
            <w:hideMark/>
            <w:tcPrChange w:id="688" w:author="Bauer Kerstin" w:date="2021-09-07T23:51:00Z">
              <w:tcPr>
                <w:tcW w:w="1900" w:type="dxa"/>
                <w:tcBorders>
                  <w:top w:val="nil"/>
                  <w:left w:val="nil"/>
                  <w:bottom w:val="single" w:sz="8" w:space="0" w:color="auto"/>
                  <w:right w:val="single" w:sz="4" w:space="0" w:color="auto"/>
                </w:tcBorders>
                <w:shd w:val="clear" w:color="000000" w:fill="F2F2F2"/>
                <w:noWrap/>
                <w:vAlign w:val="center"/>
                <w:hideMark/>
              </w:tcPr>
            </w:tcPrChange>
          </w:tcPr>
          <w:p w14:paraId="0DBF5F07" w14:textId="77777777" w:rsidR="00E04425" w:rsidRPr="00E04425" w:rsidRDefault="00E04425" w:rsidP="00E04425">
            <w:pPr>
              <w:spacing w:after="0" w:line="240" w:lineRule="auto"/>
              <w:jc w:val="center"/>
              <w:rPr>
                <w:ins w:id="689" w:author="Bauer Kerstin" w:date="2021-09-07T23:50:00Z"/>
                <w:rFonts w:cs="Arial"/>
                <w:b/>
                <w:bCs/>
                <w:color w:val="000000"/>
                <w:sz w:val="20"/>
                <w:lang w:eastAsia="de-DE"/>
              </w:rPr>
            </w:pPr>
            <w:ins w:id="690" w:author="Bauer Kerstin" w:date="2021-09-07T23:50:00Z">
              <w:r w:rsidRPr="00E04425">
                <w:rPr>
                  <w:rFonts w:cs="Arial"/>
                  <w:b/>
                  <w:bCs/>
                  <w:color w:val="000000"/>
                  <w:sz w:val="20"/>
                  <w:lang w:eastAsia="de-DE"/>
                </w:rPr>
                <w:t>15 €</w:t>
              </w:r>
            </w:ins>
          </w:p>
        </w:tc>
      </w:tr>
    </w:tbl>
    <w:p w14:paraId="15598251" w14:textId="77777777" w:rsidR="00E04425" w:rsidDel="00BC701C" w:rsidRDefault="00E04425">
      <w:pPr>
        <w:spacing w:after="0" w:line="240" w:lineRule="auto"/>
        <w:jc w:val="left"/>
        <w:rPr>
          <w:ins w:id="691" w:author="Umann, Thomas" w:date="2021-08-24T14:19:00Z"/>
          <w:del w:id="692" w:author="Bauer Kerstin" w:date="2021-09-07T23:57:00Z"/>
          <w:noProof/>
        </w:rPr>
      </w:pPr>
    </w:p>
    <w:p w14:paraId="03119D5A" w14:textId="55CE4589" w:rsidR="00A93F8E" w:rsidDel="00BC701C" w:rsidRDefault="00A93F8E">
      <w:pPr>
        <w:spacing w:after="0" w:line="240" w:lineRule="auto"/>
        <w:jc w:val="left"/>
        <w:rPr>
          <w:ins w:id="693" w:author="Umann, Thomas" w:date="2021-08-24T14:19:00Z"/>
          <w:del w:id="694" w:author="Bauer Kerstin" w:date="2021-09-07T23:57:00Z"/>
          <w:noProof/>
        </w:rPr>
      </w:pPr>
    </w:p>
    <w:p w14:paraId="654E6951" w14:textId="0C2B4363" w:rsidR="00A93F8E" w:rsidRDefault="00A93F8E">
      <w:pPr>
        <w:spacing w:after="0" w:line="240" w:lineRule="auto"/>
        <w:jc w:val="left"/>
        <w:rPr>
          <w:ins w:id="695" w:author="Umann, Thomas" w:date="2021-08-24T14:19:00Z"/>
          <w:noProof/>
        </w:rPr>
      </w:pPr>
    </w:p>
    <w:p w14:paraId="17E3F632" w14:textId="6AF01230" w:rsidR="00A6647E" w:rsidRDefault="0030045D" w:rsidP="00BC701C">
      <w:pPr>
        <w:tabs>
          <w:tab w:val="left" w:pos="6190"/>
        </w:tabs>
        <w:spacing w:after="0" w:line="240" w:lineRule="auto"/>
        <w:ind w:right="565"/>
        <w:rPr>
          <w:ins w:id="696" w:author="Bauer Kerstin" w:date="2021-09-07T23:41:00Z"/>
          <w:rFonts w:ascii="Arial Narrow" w:eastAsia="Arial Narrow" w:hAnsi="Arial Narrow" w:cs="Arial Narrow"/>
          <w:szCs w:val="22"/>
          <w:lang w:val="en-US"/>
        </w:rPr>
        <w:sectPr w:rsidR="00A6647E" w:rsidSect="00A6647E">
          <w:pgSz w:w="16838" w:h="11906" w:orient="landscape" w:code="9"/>
          <w:pgMar w:top="1418" w:right="1418" w:bottom="1418" w:left="1814" w:header="709" w:footer="709" w:gutter="0"/>
          <w:cols w:space="708"/>
          <w:titlePg/>
          <w:docGrid w:linePitch="360"/>
          <w:sectPrChange w:id="697" w:author="Bauer Kerstin" w:date="2021-09-07T23:41:00Z">
            <w:sectPr w:rsidR="00A6647E" w:rsidSect="00A6647E">
              <w:pgSz w:w="11906" w:h="16838" w:orient="portrait"/>
              <w:pgMar w:top="1418" w:right="1418" w:bottom="1814" w:left="1418" w:header="709" w:footer="709" w:gutter="0"/>
            </w:sectPr>
          </w:sectPrChange>
        </w:sectPr>
        <w:pPrChange w:id="698" w:author="Bauer Kerstin" w:date="2021-09-07T23:57:00Z">
          <w:pPr>
            <w:spacing w:after="0" w:line="240" w:lineRule="auto"/>
            <w:jc w:val="left"/>
          </w:pPr>
        </w:pPrChange>
      </w:pPr>
      <w:moveToRangeStart w:id="699" w:author="Bauer Kerstin" w:date="2021-09-07T23:17:00Z" w:name="move81949059"/>
      <w:moveTo w:id="700" w:author="Bauer Kerstin" w:date="2021-09-07T23:17:00Z">
        <w:r>
          <w:rPr>
            <w:rFonts w:ascii="Arial Narrow" w:eastAsia="Arial Narrow" w:hAnsi="Arial Narrow" w:cs="Arial Narrow"/>
            <w:szCs w:val="22"/>
            <w:lang w:val="en-US"/>
          </w:rPr>
          <w:t xml:space="preserve">All prices </w:t>
        </w:r>
        <w:r w:rsidRPr="00E341B1">
          <w:rPr>
            <w:rFonts w:ascii="Arial Narrow" w:eastAsia="Arial Narrow" w:hAnsi="Arial Narrow" w:cs="Arial Narrow"/>
            <w:szCs w:val="22"/>
            <w:lang w:val="en-US"/>
          </w:rPr>
          <w:t>herein</w:t>
        </w:r>
        <w:r>
          <w:rPr>
            <w:rFonts w:ascii="Arial Narrow" w:eastAsia="Arial Narrow" w:hAnsi="Arial Narrow" w:cs="Arial Narrow"/>
            <w:szCs w:val="22"/>
            <w:lang w:val="en-US"/>
          </w:rPr>
          <w:t xml:space="preserve"> are </w:t>
        </w:r>
        <w:r w:rsidRPr="00E341B1">
          <w:rPr>
            <w:rFonts w:ascii="Arial Narrow" w:eastAsia="Arial Narrow" w:hAnsi="Arial Narrow" w:cs="Arial Narrow"/>
            <w:szCs w:val="22"/>
            <w:lang w:val="en-US"/>
          </w:rPr>
          <w:t>deemed to be net prices (</w:t>
        </w:r>
        <w:proofErr w:type="gramStart"/>
        <w:r w:rsidRPr="00E341B1">
          <w:rPr>
            <w:rFonts w:ascii="Arial Narrow" w:eastAsia="Arial Narrow" w:hAnsi="Arial Narrow" w:cs="Arial Narrow"/>
            <w:szCs w:val="22"/>
            <w:lang w:val="en-US"/>
          </w:rPr>
          <w:t>i.e.</w:t>
        </w:r>
        <w:proofErr w:type="gramEnd"/>
        <w:r w:rsidRPr="00E341B1">
          <w:rPr>
            <w:rFonts w:ascii="Arial Narrow" w:eastAsia="Arial Narrow" w:hAnsi="Arial Narrow" w:cs="Arial Narrow"/>
            <w:szCs w:val="22"/>
            <w:lang w:val="en-US"/>
          </w:rPr>
          <w:t xml:space="preserve"> exclusive of any taxes).</w:t>
        </w:r>
      </w:moveTo>
      <w:moveToRangeEnd w:id="699"/>
    </w:p>
    <w:p w14:paraId="4DB09CB6" w14:textId="639E0359" w:rsidR="00A6647E" w:rsidRPr="00BC701C" w:rsidDel="00A6647E" w:rsidRDefault="00A6647E" w:rsidP="00BC701C">
      <w:pPr>
        <w:spacing w:after="0" w:line="240" w:lineRule="auto"/>
        <w:ind w:right="565"/>
        <w:jc w:val="center"/>
        <w:rPr>
          <w:ins w:id="701" w:author="Umann, Thomas" w:date="2021-08-24T14:19:00Z"/>
          <w:del w:id="702" w:author="Bauer Kerstin" w:date="2021-09-07T23:39:00Z"/>
          <w:rFonts w:ascii="Arial Narrow" w:eastAsia="Arial Narrow" w:hAnsi="Arial Narrow" w:cs="Arial Narrow"/>
          <w:szCs w:val="22"/>
          <w:lang w:val="en-US"/>
        </w:rPr>
        <w:pPrChange w:id="703" w:author="Bauer Kerstin" w:date="2021-09-07T23:57:00Z">
          <w:pPr>
            <w:tabs>
              <w:tab w:val="left" w:pos="6190"/>
            </w:tabs>
            <w:spacing w:after="0" w:line="240" w:lineRule="auto"/>
            <w:ind w:right="565"/>
          </w:pPr>
        </w:pPrChange>
      </w:pPr>
    </w:p>
    <w:p w14:paraId="4B828C7F" w14:textId="7D0821D2" w:rsidR="00A93F8E" w:rsidRPr="00BC701C" w:rsidDel="00A6647E" w:rsidRDefault="00A93F8E" w:rsidP="00BC701C">
      <w:pPr>
        <w:spacing w:after="0" w:line="240" w:lineRule="auto"/>
        <w:jc w:val="center"/>
        <w:rPr>
          <w:ins w:id="704" w:author="Umann, Thomas" w:date="2021-08-24T14:19:00Z"/>
          <w:del w:id="705" w:author="Bauer Kerstin" w:date="2021-09-07T23:39:00Z"/>
          <w:noProof/>
          <w:lang w:val="en-US"/>
          <w:rPrChange w:id="706" w:author="Bauer Kerstin" w:date="2021-09-07T23:56:00Z">
            <w:rPr>
              <w:ins w:id="707" w:author="Umann, Thomas" w:date="2021-08-24T14:19:00Z"/>
              <w:del w:id="708" w:author="Bauer Kerstin" w:date="2021-09-07T23:39:00Z"/>
              <w:noProof/>
            </w:rPr>
          </w:rPrChange>
        </w:rPr>
        <w:pPrChange w:id="709" w:author="Bauer Kerstin" w:date="2021-09-07T23:57:00Z">
          <w:pPr>
            <w:spacing w:after="0" w:line="240" w:lineRule="auto"/>
            <w:jc w:val="left"/>
          </w:pPr>
        </w:pPrChange>
      </w:pPr>
    </w:p>
    <w:p w14:paraId="4EBE605D" w14:textId="3C066D06" w:rsidR="00A93F8E" w:rsidRPr="00BC701C" w:rsidDel="00A6647E" w:rsidRDefault="00A93F8E" w:rsidP="00BC701C">
      <w:pPr>
        <w:spacing w:after="0" w:line="240" w:lineRule="auto"/>
        <w:jc w:val="center"/>
        <w:rPr>
          <w:ins w:id="710" w:author="Umann, Thomas" w:date="2021-08-24T14:19:00Z"/>
          <w:del w:id="711" w:author="Bauer Kerstin" w:date="2021-09-07T23:39:00Z"/>
          <w:noProof/>
          <w:lang w:val="en-US"/>
          <w:rPrChange w:id="712" w:author="Bauer Kerstin" w:date="2021-09-07T23:56:00Z">
            <w:rPr>
              <w:ins w:id="713" w:author="Umann, Thomas" w:date="2021-08-24T14:19:00Z"/>
              <w:del w:id="714" w:author="Bauer Kerstin" w:date="2021-09-07T23:39:00Z"/>
              <w:noProof/>
            </w:rPr>
          </w:rPrChange>
        </w:rPr>
        <w:pPrChange w:id="715" w:author="Bauer Kerstin" w:date="2021-09-07T23:57:00Z">
          <w:pPr>
            <w:spacing w:after="0" w:line="240" w:lineRule="auto"/>
            <w:jc w:val="left"/>
          </w:pPr>
        </w:pPrChange>
      </w:pPr>
    </w:p>
    <w:p w14:paraId="70063A2A" w14:textId="5D916335" w:rsidR="00A93F8E" w:rsidRPr="00BC701C" w:rsidDel="00A6647E" w:rsidRDefault="00A93F8E" w:rsidP="00BC701C">
      <w:pPr>
        <w:spacing w:after="0" w:line="240" w:lineRule="auto"/>
        <w:jc w:val="center"/>
        <w:rPr>
          <w:ins w:id="716" w:author="Umann, Thomas" w:date="2021-08-24T14:19:00Z"/>
          <w:del w:id="717" w:author="Bauer Kerstin" w:date="2021-09-07T23:39:00Z"/>
          <w:noProof/>
          <w:lang w:val="en-US"/>
          <w:rPrChange w:id="718" w:author="Bauer Kerstin" w:date="2021-09-07T23:56:00Z">
            <w:rPr>
              <w:ins w:id="719" w:author="Umann, Thomas" w:date="2021-08-24T14:19:00Z"/>
              <w:del w:id="720" w:author="Bauer Kerstin" w:date="2021-09-07T23:39:00Z"/>
              <w:noProof/>
            </w:rPr>
          </w:rPrChange>
        </w:rPr>
        <w:pPrChange w:id="721" w:author="Bauer Kerstin" w:date="2021-09-07T23:57:00Z">
          <w:pPr>
            <w:spacing w:after="0" w:line="240" w:lineRule="auto"/>
            <w:jc w:val="left"/>
          </w:pPr>
        </w:pPrChange>
      </w:pPr>
    </w:p>
    <w:p w14:paraId="1D523F28" w14:textId="2D97D4E7" w:rsidR="00A93F8E" w:rsidRPr="00BC701C" w:rsidDel="00A6647E" w:rsidRDefault="00A93F8E" w:rsidP="00BC701C">
      <w:pPr>
        <w:spacing w:after="0" w:line="240" w:lineRule="auto"/>
        <w:jc w:val="center"/>
        <w:rPr>
          <w:ins w:id="722" w:author="Umann, Thomas" w:date="2021-08-24T14:19:00Z"/>
          <w:del w:id="723" w:author="Bauer Kerstin" w:date="2021-09-07T23:39:00Z"/>
          <w:noProof/>
          <w:lang w:val="en-US"/>
          <w:rPrChange w:id="724" w:author="Bauer Kerstin" w:date="2021-09-07T23:56:00Z">
            <w:rPr>
              <w:ins w:id="725" w:author="Umann, Thomas" w:date="2021-08-24T14:19:00Z"/>
              <w:del w:id="726" w:author="Bauer Kerstin" w:date="2021-09-07T23:39:00Z"/>
              <w:noProof/>
            </w:rPr>
          </w:rPrChange>
        </w:rPr>
        <w:pPrChange w:id="727" w:author="Bauer Kerstin" w:date="2021-09-07T23:57:00Z">
          <w:pPr>
            <w:spacing w:after="0" w:line="240" w:lineRule="auto"/>
            <w:jc w:val="left"/>
          </w:pPr>
        </w:pPrChange>
      </w:pPr>
    </w:p>
    <w:p w14:paraId="7A0BF4D9" w14:textId="34CF63EE" w:rsidR="00A93F8E" w:rsidRPr="00BC701C" w:rsidDel="00A6647E" w:rsidRDefault="00A93F8E" w:rsidP="00BC701C">
      <w:pPr>
        <w:spacing w:after="0" w:line="240" w:lineRule="auto"/>
        <w:jc w:val="center"/>
        <w:rPr>
          <w:ins w:id="728" w:author="Umann, Thomas" w:date="2021-08-24T14:19:00Z"/>
          <w:del w:id="729" w:author="Bauer Kerstin" w:date="2021-09-07T23:39:00Z"/>
          <w:noProof/>
          <w:lang w:val="en-US"/>
          <w:rPrChange w:id="730" w:author="Bauer Kerstin" w:date="2021-09-07T23:56:00Z">
            <w:rPr>
              <w:ins w:id="731" w:author="Umann, Thomas" w:date="2021-08-24T14:19:00Z"/>
              <w:del w:id="732" w:author="Bauer Kerstin" w:date="2021-09-07T23:39:00Z"/>
              <w:noProof/>
            </w:rPr>
          </w:rPrChange>
        </w:rPr>
        <w:pPrChange w:id="733" w:author="Bauer Kerstin" w:date="2021-09-07T23:57:00Z">
          <w:pPr>
            <w:spacing w:after="0" w:line="240" w:lineRule="auto"/>
            <w:jc w:val="left"/>
          </w:pPr>
        </w:pPrChange>
      </w:pPr>
    </w:p>
    <w:p w14:paraId="6CD6A74B" w14:textId="13397C47" w:rsidR="00A93F8E" w:rsidRPr="00BC701C" w:rsidDel="00A6647E" w:rsidRDefault="00A93F8E" w:rsidP="00BC701C">
      <w:pPr>
        <w:spacing w:after="0" w:line="240" w:lineRule="auto"/>
        <w:jc w:val="center"/>
        <w:rPr>
          <w:ins w:id="734" w:author="Umann, Thomas" w:date="2021-08-24T14:19:00Z"/>
          <w:del w:id="735" w:author="Bauer Kerstin" w:date="2021-09-07T23:39:00Z"/>
          <w:noProof/>
          <w:lang w:val="en-US"/>
          <w:rPrChange w:id="736" w:author="Bauer Kerstin" w:date="2021-09-07T23:56:00Z">
            <w:rPr>
              <w:ins w:id="737" w:author="Umann, Thomas" w:date="2021-08-24T14:19:00Z"/>
              <w:del w:id="738" w:author="Bauer Kerstin" w:date="2021-09-07T23:39:00Z"/>
              <w:noProof/>
            </w:rPr>
          </w:rPrChange>
        </w:rPr>
        <w:pPrChange w:id="739" w:author="Bauer Kerstin" w:date="2021-09-07T23:57:00Z">
          <w:pPr>
            <w:spacing w:after="0" w:line="240" w:lineRule="auto"/>
            <w:jc w:val="left"/>
          </w:pPr>
        </w:pPrChange>
      </w:pPr>
    </w:p>
    <w:p w14:paraId="0FF71652" w14:textId="1F6168F7" w:rsidR="00A93F8E" w:rsidRPr="00BC701C" w:rsidDel="00A6647E" w:rsidRDefault="00A93F8E" w:rsidP="00BC701C">
      <w:pPr>
        <w:spacing w:after="0" w:line="240" w:lineRule="auto"/>
        <w:jc w:val="center"/>
        <w:rPr>
          <w:ins w:id="740" w:author="Umann, Thomas" w:date="2021-08-24T14:19:00Z"/>
          <w:del w:id="741" w:author="Bauer Kerstin" w:date="2021-09-07T23:39:00Z"/>
          <w:noProof/>
          <w:lang w:val="en-US"/>
          <w:rPrChange w:id="742" w:author="Bauer Kerstin" w:date="2021-09-07T23:56:00Z">
            <w:rPr>
              <w:ins w:id="743" w:author="Umann, Thomas" w:date="2021-08-24T14:19:00Z"/>
              <w:del w:id="744" w:author="Bauer Kerstin" w:date="2021-09-07T23:39:00Z"/>
              <w:noProof/>
            </w:rPr>
          </w:rPrChange>
        </w:rPr>
        <w:pPrChange w:id="745" w:author="Bauer Kerstin" w:date="2021-09-07T23:57:00Z">
          <w:pPr>
            <w:spacing w:after="0" w:line="240" w:lineRule="auto"/>
            <w:jc w:val="left"/>
          </w:pPr>
        </w:pPrChange>
      </w:pPr>
    </w:p>
    <w:p w14:paraId="0A024556" w14:textId="770495E8" w:rsidR="00A93F8E" w:rsidRPr="00BC701C" w:rsidDel="00A6647E" w:rsidRDefault="00A93F8E" w:rsidP="00BC701C">
      <w:pPr>
        <w:spacing w:after="0" w:line="240" w:lineRule="auto"/>
        <w:jc w:val="center"/>
        <w:rPr>
          <w:ins w:id="746" w:author="Umann, Thomas" w:date="2021-08-24T14:19:00Z"/>
          <w:del w:id="747" w:author="Bauer Kerstin" w:date="2021-09-07T23:39:00Z"/>
          <w:noProof/>
          <w:lang w:val="en-US"/>
          <w:rPrChange w:id="748" w:author="Bauer Kerstin" w:date="2021-09-07T23:56:00Z">
            <w:rPr>
              <w:ins w:id="749" w:author="Umann, Thomas" w:date="2021-08-24T14:19:00Z"/>
              <w:del w:id="750" w:author="Bauer Kerstin" w:date="2021-09-07T23:39:00Z"/>
              <w:noProof/>
            </w:rPr>
          </w:rPrChange>
        </w:rPr>
        <w:pPrChange w:id="751" w:author="Bauer Kerstin" w:date="2021-09-07T23:57:00Z">
          <w:pPr>
            <w:spacing w:after="0" w:line="240" w:lineRule="auto"/>
            <w:jc w:val="left"/>
          </w:pPr>
        </w:pPrChange>
      </w:pPr>
    </w:p>
    <w:p w14:paraId="41602750" w14:textId="05F7DEBE" w:rsidR="00A93F8E" w:rsidRPr="00BC701C" w:rsidDel="00A6647E" w:rsidRDefault="00A93F8E" w:rsidP="00BC701C">
      <w:pPr>
        <w:spacing w:after="0" w:line="240" w:lineRule="auto"/>
        <w:jc w:val="center"/>
        <w:rPr>
          <w:ins w:id="752" w:author="Bauer Kerstin" w:date="2021-08-24T02:49:00Z"/>
          <w:del w:id="753" w:author="Bauer Kerstin" w:date="2021-09-07T23:39:00Z"/>
          <w:rFonts w:ascii="Arial Narrow" w:eastAsia="Arial Narrow" w:hAnsi="Arial Narrow" w:cs="Arial Narrow"/>
          <w:b/>
          <w:bCs/>
          <w:color w:val="000000"/>
          <w:kern w:val="36"/>
          <w:szCs w:val="22"/>
          <w:lang w:val="en-US"/>
          <w:rPrChange w:id="754" w:author="Bauer Kerstin" w:date="2021-09-07T23:56:00Z">
            <w:rPr>
              <w:ins w:id="755" w:author="Bauer Kerstin" w:date="2021-08-24T02:49:00Z"/>
              <w:del w:id="756" w:author="Bauer Kerstin" w:date="2021-09-07T23:39:00Z"/>
              <w:rFonts w:ascii="Arial Narrow" w:eastAsia="Arial Narrow" w:hAnsi="Arial Narrow" w:cs="Arial Narrow"/>
              <w:b/>
              <w:bCs/>
              <w:color w:val="000000"/>
              <w:kern w:val="36"/>
              <w:szCs w:val="22"/>
            </w:rPr>
          </w:rPrChange>
        </w:rPr>
        <w:pPrChange w:id="757" w:author="Bauer Kerstin" w:date="2021-09-07T23:57:00Z">
          <w:pPr>
            <w:spacing w:after="0" w:line="240" w:lineRule="auto"/>
            <w:jc w:val="left"/>
          </w:pPr>
        </w:pPrChange>
      </w:pPr>
    </w:p>
    <w:p w14:paraId="69C644F5" w14:textId="68A9ECF1" w:rsidR="005E18F2" w:rsidRPr="00BC701C" w:rsidDel="00A6647E" w:rsidRDefault="00B4673F" w:rsidP="00BC701C">
      <w:pPr>
        <w:pStyle w:val="berschrift1"/>
        <w:jc w:val="center"/>
        <w:rPr>
          <w:del w:id="758" w:author="Bauer Kerstin" w:date="2021-09-07T23:39:00Z"/>
          <w:rFonts w:eastAsia="Arial Narrow" w:cs="Arial Narrow"/>
          <w:bCs/>
          <w:szCs w:val="22"/>
          <w:u w:val="none"/>
          <w:rPrChange w:id="759" w:author="Bauer Kerstin" w:date="2021-09-07T23:56:00Z">
            <w:rPr>
              <w:del w:id="760" w:author="Bauer Kerstin" w:date="2021-09-07T23:39:00Z"/>
              <w:rFonts w:eastAsia="Arial Narrow" w:cs="Arial Narrow"/>
              <w:bCs/>
              <w:szCs w:val="22"/>
            </w:rPr>
          </w:rPrChange>
        </w:rPr>
      </w:pPr>
      <w:del w:id="761" w:author="Bauer Kerstin" w:date="2021-09-07T23:39:00Z">
        <w:r w:rsidRPr="00BC701C" w:rsidDel="00A6647E">
          <w:rPr>
            <w:rFonts w:eastAsia="Arial Narrow" w:cs="Arial Narrow"/>
            <w:bCs/>
            <w:snapToGrid/>
            <w:color w:val="000000"/>
            <w:kern w:val="36"/>
            <w:szCs w:val="22"/>
            <w:u w:val="none"/>
          </w:rPr>
          <w:delText>Annex 3</w:delText>
        </w:r>
      </w:del>
    </w:p>
    <w:p w14:paraId="69C644F6" w14:textId="794C25EC" w:rsidR="005E18F2" w:rsidRPr="00BC701C" w:rsidDel="00A6647E" w:rsidRDefault="00B4673F" w:rsidP="00BC701C">
      <w:pPr>
        <w:tabs>
          <w:tab w:val="left" w:pos="6190"/>
        </w:tabs>
        <w:jc w:val="center"/>
        <w:rPr>
          <w:del w:id="762" w:author="Bauer Kerstin" w:date="2021-09-07T23:39:00Z"/>
          <w:rFonts w:ascii="Arial Narrow" w:eastAsia="Arial Narrow" w:hAnsi="Arial Narrow" w:cs="Arial Narrow"/>
          <w:szCs w:val="22"/>
          <w:lang w:val="en-US"/>
          <w:rPrChange w:id="763" w:author="Bauer Kerstin" w:date="2021-09-07T23:56:00Z">
            <w:rPr>
              <w:del w:id="764" w:author="Bauer Kerstin" w:date="2021-09-07T23:39:00Z"/>
              <w:rFonts w:ascii="Arial Narrow" w:eastAsia="Arial Narrow" w:hAnsi="Arial Narrow" w:cs="Arial Narrow"/>
              <w:szCs w:val="22"/>
            </w:rPr>
          </w:rPrChange>
        </w:rPr>
      </w:pPr>
      <w:del w:id="765" w:author="Bauer Kerstin" w:date="2021-09-07T23:39:00Z">
        <w:r w:rsidRPr="00BC701C" w:rsidDel="00A6647E">
          <w:rPr>
            <w:rFonts w:ascii="Arial Narrow" w:eastAsia="Arial Narrow" w:hAnsi="Arial Narrow" w:cs="Arial Narrow"/>
            <w:b/>
            <w:bCs/>
            <w:color w:val="000000"/>
            <w:szCs w:val="22"/>
            <w:lang w:val="en-US"/>
            <w:rPrChange w:id="766" w:author="Bauer Kerstin" w:date="2021-09-07T23:56:00Z">
              <w:rPr>
                <w:rFonts w:ascii="Arial Narrow" w:eastAsia="Arial Narrow" w:hAnsi="Arial Narrow" w:cs="Arial Narrow"/>
                <w:b/>
                <w:bCs/>
                <w:color w:val="000000"/>
                <w:szCs w:val="22"/>
              </w:rPr>
            </w:rPrChange>
          </w:rPr>
          <w:delText>Price and Service Overview</w:delText>
        </w:r>
      </w:del>
    </w:p>
    <w:p w14:paraId="69C644F7" w14:textId="3803E670" w:rsidR="005E18F2" w:rsidRPr="00BC701C" w:rsidDel="00A6647E" w:rsidRDefault="00B4673F" w:rsidP="00423273">
      <w:pPr>
        <w:tabs>
          <w:tab w:val="left" w:pos="6190"/>
        </w:tabs>
        <w:spacing w:after="0" w:line="240" w:lineRule="auto"/>
        <w:jc w:val="center"/>
        <w:rPr>
          <w:ins w:id="767" w:author="Kerstin Bauer ||" w:date="2021-08-24T00:45:00Z"/>
          <w:del w:id="768" w:author="Bauer Kerstin" w:date="2021-09-07T23:39:00Z"/>
          <w:rFonts w:ascii="Arial Narrow" w:eastAsia="Arial Narrow" w:hAnsi="Arial Narrow" w:cs="Arial Narrow"/>
          <w:sz w:val="32"/>
          <w:szCs w:val="32"/>
          <w:lang w:val="en-US"/>
          <w:rPrChange w:id="769" w:author="Bauer Kerstin" w:date="2021-09-07T23:56:00Z">
            <w:rPr>
              <w:ins w:id="770" w:author="Kerstin Bauer ||" w:date="2021-08-24T00:45:00Z"/>
              <w:del w:id="771" w:author="Bauer Kerstin" w:date="2021-09-07T23:39:00Z"/>
              <w:rFonts w:ascii="Arial Narrow" w:eastAsia="Arial Narrow" w:hAnsi="Arial Narrow" w:cs="Arial Narrow"/>
              <w:sz w:val="32"/>
              <w:szCs w:val="32"/>
              <w:lang w:val="en-US"/>
            </w:rPr>
          </w:rPrChange>
        </w:rPr>
      </w:pPr>
      <w:ins w:id="772" w:author="Kerstin Bauer ||" w:date="2021-08-24T00:45:00Z">
        <w:del w:id="773" w:author="Bauer Kerstin" w:date="2021-09-07T23:39:00Z">
          <w:r w:rsidRPr="00BC701C" w:rsidDel="00A6647E">
            <w:rPr>
              <w:rFonts w:ascii="Arial Narrow" w:eastAsia="Arial Narrow" w:hAnsi="Arial Narrow" w:cs="Arial Narrow"/>
              <w:b/>
              <w:bCs/>
              <w:color w:val="000000"/>
              <w:sz w:val="32"/>
              <w:szCs w:val="32"/>
              <w:lang w:val="en-US"/>
            </w:rPr>
            <w:delText>Annex 3 - Price and Service Overview</w:delText>
          </w:r>
        </w:del>
      </w:ins>
    </w:p>
    <w:p w14:paraId="69C644F8" w14:textId="3FF34D2A" w:rsidR="005E18F2" w:rsidRPr="00BC701C" w:rsidDel="00A6647E" w:rsidRDefault="005E18F2" w:rsidP="00BC701C">
      <w:pPr>
        <w:tabs>
          <w:tab w:val="left" w:pos="6190"/>
        </w:tabs>
        <w:spacing w:after="0" w:line="240" w:lineRule="auto"/>
        <w:jc w:val="center"/>
        <w:rPr>
          <w:del w:id="774" w:author="Bauer Kerstin" w:date="2021-09-07T23:39:00Z"/>
          <w:rFonts w:ascii="Arial Narrow" w:eastAsia="Arial Narrow" w:hAnsi="Arial Narrow" w:cs="Arial Narrow"/>
          <w:sz w:val="32"/>
          <w:szCs w:val="32"/>
          <w:lang w:val="en-US"/>
          <w:rPrChange w:id="775" w:author="Bauer Kerstin" w:date="2021-09-07T23:56:00Z">
            <w:rPr>
              <w:del w:id="776" w:author="Bauer Kerstin" w:date="2021-09-07T23:39:00Z"/>
              <w:rFonts w:ascii="Arial Narrow" w:eastAsia="Arial Narrow" w:hAnsi="Arial Narrow" w:cs="Arial Narrow"/>
              <w:sz w:val="32"/>
              <w:szCs w:val="32"/>
              <w:lang w:val="en-US"/>
            </w:rPr>
          </w:rPrChange>
        </w:rPr>
        <w:pPrChange w:id="777" w:author="Bauer Kerstin" w:date="2021-09-07T23:57:00Z">
          <w:pPr>
            <w:tabs>
              <w:tab w:val="left" w:pos="6190"/>
            </w:tabs>
            <w:spacing w:after="0" w:line="240" w:lineRule="auto"/>
            <w:jc w:val="center"/>
          </w:pPr>
        </w:pPrChange>
      </w:pPr>
    </w:p>
    <w:p w14:paraId="69C644F9" w14:textId="73E42A4F" w:rsidR="005E18F2" w:rsidRPr="00BC701C" w:rsidDel="00A6647E" w:rsidRDefault="005E18F2" w:rsidP="00BC701C">
      <w:pPr>
        <w:tabs>
          <w:tab w:val="left" w:pos="6190"/>
        </w:tabs>
        <w:spacing w:after="0" w:line="240" w:lineRule="auto"/>
        <w:jc w:val="center"/>
        <w:rPr>
          <w:del w:id="778" w:author="Bauer Kerstin" w:date="2021-09-07T23:39:00Z"/>
          <w:rFonts w:ascii="Arial Narrow" w:eastAsia="Arial Narrow" w:hAnsi="Arial Narrow" w:cs="Arial Narrow"/>
          <w:sz w:val="28"/>
          <w:szCs w:val="28"/>
          <w:lang w:val="en-US"/>
          <w:rPrChange w:id="779" w:author="Bauer Kerstin" w:date="2021-09-07T23:56:00Z">
            <w:rPr>
              <w:del w:id="780" w:author="Bauer Kerstin" w:date="2021-09-07T23:39:00Z"/>
              <w:rFonts w:ascii="Arial Narrow" w:eastAsia="Arial Narrow" w:hAnsi="Arial Narrow" w:cs="Arial Narrow"/>
              <w:sz w:val="28"/>
              <w:szCs w:val="28"/>
              <w:lang w:val="en-US"/>
            </w:rPr>
          </w:rPrChange>
        </w:rPr>
        <w:pPrChange w:id="781" w:author="Bauer Kerstin" w:date="2021-09-07T23:57:00Z">
          <w:pPr>
            <w:tabs>
              <w:tab w:val="left" w:pos="6190"/>
            </w:tabs>
            <w:spacing w:after="0" w:line="240" w:lineRule="auto"/>
            <w:jc w:val="center"/>
          </w:pPr>
        </w:pPrChange>
      </w:pPr>
    </w:p>
    <w:p w14:paraId="69C644FA" w14:textId="3CA43FA9" w:rsidR="005E18F2" w:rsidRPr="00BC701C" w:rsidRDefault="00B4673F" w:rsidP="00BC701C">
      <w:pPr>
        <w:tabs>
          <w:tab w:val="left" w:pos="6190"/>
        </w:tabs>
        <w:spacing w:after="0" w:line="240" w:lineRule="auto"/>
        <w:jc w:val="center"/>
        <w:rPr>
          <w:ins w:id="782" w:author="Kerstin Bauer ||" w:date="2021-08-24T00:45:00Z"/>
          <w:rFonts w:ascii="Arial Narrow" w:eastAsia="Arial Narrow" w:hAnsi="Arial Narrow" w:cs="Arial Narrow"/>
          <w:sz w:val="28"/>
          <w:szCs w:val="28"/>
          <w:lang w:val="en-US"/>
        </w:rPr>
        <w:pPrChange w:id="783" w:author="Bauer Kerstin" w:date="2021-09-07T23:57:00Z">
          <w:pPr>
            <w:tabs>
              <w:tab w:val="left" w:pos="6190"/>
            </w:tabs>
            <w:spacing w:after="0" w:line="240" w:lineRule="auto"/>
            <w:jc w:val="center"/>
          </w:pPr>
        </w:pPrChange>
      </w:pPr>
      <w:commentRangeStart w:id="784"/>
      <w:ins w:id="785" w:author="Kerstin Bauer ||" w:date="2021-08-24T00:45:00Z">
        <w:r w:rsidRPr="00BC701C">
          <w:rPr>
            <w:rFonts w:ascii="Arial Narrow" w:eastAsia="Arial Narrow" w:hAnsi="Arial Narrow" w:cs="Arial Narrow"/>
            <w:b/>
            <w:bCs/>
            <w:color w:val="000000"/>
            <w:sz w:val="28"/>
            <w:szCs w:val="28"/>
            <w:lang w:val="en-US"/>
            <w:rPrChange w:id="786" w:author="Bauer Kerstin" w:date="2021-09-07T23:56:00Z">
              <w:rPr>
                <w:rFonts w:ascii="Arial Narrow" w:eastAsia="Arial Narrow" w:hAnsi="Arial Narrow" w:cs="Arial Narrow"/>
                <w:b/>
                <w:bCs/>
                <w:color w:val="000000"/>
                <w:sz w:val="28"/>
                <w:szCs w:val="28"/>
                <w:u w:val="single"/>
                <w:lang w:val="en-US"/>
              </w:rPr>
            </w:rPrChange>
          </w:rPr>
          <w:t>Service Details</w:t>
        </w:r>
      </w:ins>
    </w:p>
    <w:p w14:paraId="69C644FB" w14:textId="02A4C4C6" w:rsidR="005E18F2" w:rsidRPr="00F07806" w:rsidRDefault="00B4673F">
      <w:pPr>
        <w:tabs>
          <w:tab w:val="left" w:pos="6190"/>
        </w:tabs>
        <w:spacing w:after="0" w:line="240" w:lineRule="auto"/>
        <w:jc w:val="center"/>
        <w:rPr>
          <w:rFonts w:ascii="Arial Narrow" w:eastAsia="Arial Narrow" w:hAnsi="Arial Narrow" w:cs="Arial Narrow"/>
          <w:sz w:val="28"/>
          <w:szCs w:val="28"/>
          <w:lang w:val="en-US"/>
        </w:rPr>
      </w:pPr>
      <w:r w:rsidRPr="00F07806">
        <w:rPr>
          <w:rFonts w:ascii="Arial Narrow" w:eastAsia="Arial Narrow" w:hAnsi="Arial Narrow" w:cs="Arial Narrow"/>
          <w:b/>
          <w:bCs/>
          <w:color w:val="000000"/>
          <w:sz w:val="28"/>
          <w:szCs w:val="28"/>
          <w:lang w:val="en-US"/>
        </w:rPr>
        <w:t xml:space="preserve"> </w:t>
      </w:r>
    </w:p>
    <w:p w14:paraId="69C644FC" w14:textId="39EE9476" w:rsidR="005E18F2" w:rsidRPr="00F07806" w:rsidRDefault="00B4673F">
      <w:pPr>
        <w:tabs>
          <w:tab w:val="left" w:pos="6190"/>
        </w:tabs>
        <w:spacing w:after="0" w:line="240" w:lineRule="auto"/>
        <w:rPr>
          <w:rFonts w:ascii="Arial Narrow" w:eastAsia="Arial Narrow" w:hAnsi="Arial Narrow" w:cs="Arial Narrow"/>
          <w:sz w:val="28"/>
          <w:szCs w:val="28"/>
          <w:lang w:val="en-US"/>
        </w:rPr>
      </w:pPr>
      <w:r w:rsidRPr="00F07806">
        <w:rPr>
          <w:rFonts w:ascii="Arial Narrow" w:eastAsia="Arial Narrow" w:hAnsi="Arial Narrow" w:cs="Arial Narrow"/>
          <w:b/>
          <w:bCs/>
          <w:color w:val="000000"/>
          <w:sz w:val="28"/>
          <w:szCs w:val="28"/>
          <w:lang w:val="en-US"/>
        </w:rPr>
        <w:t xml:space="preserve"> </w:t>
      </w:r>
    </w:p>
    <w:tbl>
      <w:tblPr>
        <w:tblW w:w="9209" w:type="dxa"/>
        <w:jc w:val="center"/>
        <w:tblLayout w:type="fixed"/>
        <w:tblCellMar>
          <w:left w:w="0" w:type="dxa"/>
          <w:right w:w="0" w:type="dxa"/>
        </w:tblCellMar>
        <w:tblLook w:val="04A0" w:firstRow="1" w:lastRow="0" w:firstColumn="1" w:lastColumn="0" w:noHBand="0" w:noVBand="1"/>
      </w:tblPr>
      <w:tblGrid>
        <w:gridCol w:w="1827"/>
        <w:gridCol w:w="855"/>
        <w:gridCol w:w="849"/>
        <w:gridCol w:w="1135"/>
        <w:gridCol w:w="1135"/>
        <w:gridCol w:w="1135"/>
        <w:gridCol w:w="1135"/>
        <w:gridCol w:w="1138"/>
      </w:tblGrid>
      <w:tr w:rsidR="005E18F2" w:rsidRPr="00F07806" w14:paraId="69C644FE" w14:textId="4AB8B305">
        <w:trPr>
          <w:trHeight w:val="462"/>
          <w:jc w:val="center"/>
          <w:ins w:id="787" w:author="Kerstin Bauer ||" w:date="2021-08-24T00:45:00Z"/>
        </w:trPr>
        <w:tc>
          <w:tcPr>
            <w:tcW w:w="9209" w:type="dxa"/>
            <w:gridSpan w:val="8"/>
            <w:tcBorders>
              <w:top w:val="single" w:sz="6" w:space="0" w:color="000000"/>
              <w:left w:val="single" w:sz="6" w:space="0" w:color="000000"/>
              <w:bottom w:val="single" w:sz="6" w:space="0" w:color="000000"/>
              <w:right w:val="single" w:sz="6" w:space="0" w:color="000000"/>
            </w:tcBorders>
            <w:shd w:val="clear" w:color="auto" w:fill="D9D9D9"/>
            <w:tcMar>
              <w:top w:w="8" w:type="dxa"/>
              <w:left w:w="70" w:type="dxa"/>
              <w:bottom w:w="8" w:type="dxa"/>
              <w:right w:w="70" w:type="dxa"/>
            </w:tcMar>
            <w:vAlign w:val="center"/>
            <w:hideMark/>
          </w:tcPr>
          <w:p w14:paraId="69C644FD" w14:textId="08FF71AD" w:rsidR="005E18F2" w:rsidRPr="00F07806" w:rsidRDefault="00B4673F">
            <w:pPr>
              <w:spacing w:after="0" w:line="240" w:lineRule="auto"/>
              <w:jc w:val="center"/>
              <w:rPr>
                <w:ins w:id="788" w:author="Kerstin Bauer ||" w:date="2021-08-24T00:45:00Z"/>
                <w:rFonts w:ascii="Arial Narrow" w:hAnsi="Arial Narrow"/>
                <w:color w:val="000000"/>
                <w:szCs w:val="22"/>
              </w:rPr>
            </w:pPr>
            <w:ins w:id="789" w:author="Kerstin Bauer ||" w:date="2021-08-24T00:45:00Z">
              <w:r w:rsidRPr="00F07806">
                <w:rPr>
                  <w:rFonts w:ascii="Arial Narrow" w:eastAsia="Arial Narrow" w:hAnsi="Arial Narrow" w:cs="Arial Narrow"/>
                  <w:b/>
                  <w:bCs/>
                  <w:color w:val="FF0000"/>
                  <w:szCs w:val="22"/>
                </w:rPr>
                <w:t>DIGITAL/BLENDED</w:t>
              </w:r>
            </w:ins>
          </w:p>
        </w:tc>
      </w:tr>
      <w:tr w:rsidR="005E18F2" w:rsidRPr="00F07806" w14:paraId="69C64500" w14:textId="4D4245A2">
        <w:trPr>
          <w:trHeight w:val="462"/>
          <w:jc w:val="center"/>
          <w:ins w:id="790" w:author="Kerstin Bauer ||" w:date="2021-08-24T00:45:00Z"/>
        </w:trPr>
        <w:tc>
          <w:tcPr>
            <w:tcW w:w="9209" w:type="dxa"/>
            <w:gridSpan w:val="8"/>
            <w:tcBorders>
              <w:top w:val="single" w:sz="6" w:space="0" w:color="000000"/>
              <w:left w:val="single" w:sz="6" w:space="0" w:color="000000"/>
              <w:bottom w:val="single" w:sz="6" w:space="0" w:color="000000"/>
              <w:right w:val="single" w:sz="6" w:space="0" w:color="000000"/>
            </w:tcBorders>
            <w:shd w:val="clear" w:color="auto" w:fill="F2F2F2"/>
            <w:tcMar>
              <w:top w:w="8" w:type="dxa"/>
              <w:left w:w="70" w:type="dxa"/>
              <w:bottom w:w="8" w:type="dxa"/>
              <w:right w:w="70" w:type="dxa"/>
            </w:tcMar>
            <w:vAlign w:val="center"/>
            <w:hideMark/>
          </w:tcPr>
          <w:p w14:paraId="69C644FF" w14:textId="059F59BC" w:rsidR="005E18F2" w:rsidRPr="00F07806" w:rsidRDefault="00B4673F">
            <w:pPr>
              <w:shd w:val="clear" w:color="auto" w:fill="D9D9D9"/>
              <w:spacing w:after="0" w:line="240" w:lineRule="auto"/>
              <w:jc w:val="center"/>
              <w:rPr>
                <w:ins w:id="791" w:author="Kerstin Bauer ||" w:date="2021-08-24T00:45:00Z"/>
                <w:rFonts w:ascii="Arial Narrow" w:hAnsi="Arial Narrow"/>
                <w:color w:val="000000"/>
                <w:szCs w:val="22"/>
              </w:rPr>
            </w:pPr>
            <w:ins w:id="792" w:author="Kerstin Bauer ||" w:date="2021-08-24T00:45:00Z">
              <w:r w:rsidRPr="00F07806">
                <w:rPr>
                  <w:rFonts w:ascii="Arial Narrow" w:eastAsia="Arial Narrow" w:hAnsi="Arial Narrow" w:cs="Arial Narrow"/>
                  <w:b/>
                  <w:bCs/>
                  <w:color w:val="000000"/>
                  <w:szCs w:val="22"/>
                </w:rPr>
                <w:t>Service Description</w:t>
              </w:r>
            </w:ins>
          </w:p>
        </w:tc>
      </w:tr>
      <w:tr w:rsidR="005E18F2" w:rsidRPr="00F07806" w14:paraId="69C6450A" w14:textId="57D1DF07">
        <w:trPr>
          <w:trHeight w:val="795"/>
          <w:jc w:val="center"/>
          <w:ins w:id="793" w:author="Kerstin Bauer ||" w:date="2021-08-24T00:45:00Z"/>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20" w:type="dxa"/>
              <w:left w:w="70" w:type="dxa"/>
              <w:bottom w:w="8" w:type="dxa"/>
              <w:right w:w="70" w:type="dxa"/>
            </w:tcMar>
            <w:vAlign w:val="center"/>
            <w:hideMark/>
          </w:tcPr>
          <w:p w14:paraId="69C64501" w14:textId="09633BBD" w:rsidR="005E18F2" w:rsidRPr="00F07806" w:rsidRDefault="00B4673F">
            <w:pPr>
              <w:spacing w:after="0" w:line="240" w:lineRule="auto"/>
              <w:rPr>
                <w:ins w:id="794" w:author="Kerstin Bauer ||" w:date="2021-08-24T00:45:00Z"/>
                <w:rFonts w:ascii="Arial Narrow" w:hAnsi="Arial Narrow"/>
                <w:color w:val="000000"/>
                <w:szCs w:val="22"/>
              </w:rPr>
            </w:pPr>
            <w:ins w:id="795" w:author="Kerstin Bauer ||" w:date="2021-08-24T00:45:00Z">
              <w:r w:rsidRPr="00F07806">
                <w:rPr>
                  <w:rFonts w:ascii="Arial Narrow" w:eastAsia="Arial Narrow" w:hAnsi="Arial Narrow" w:cs="Arial Narrow"/>
                  <w:b/>
                  <w:bCs/>
                  <w:color w:val="000000"/>
                  <w:szCs w:val="22"/>
                </w:rPr>
                <w:t xml:space="preserve"> </w:t>
              </w:r>
            </w:ins>
          </w:p>
        </w:tc>
        <w:tc>
          <w:tcPr>
            <w:tcW w:w="859" w:type="dxa"/>
            <w:tcBorders>
              <w:bottom w:val="single" w:sz="6" w:space="0" w:color="000000"/>
              <w:right w:val="single" w:sz="6" w:space="0" w:color="000000"/>
            </w:tcBorders>
            <w:shd w:val="clear" w:color="auto" w:fill="F2F2F2"/>
            <w:tcMar>
              <w:top w:w="20" w:type="dxa"/>
              <w:left w:w="90" w:type="dxa"/>
              <w:bottom w:w="8" w:type="dxa"/>
              <w:right w:w="70" w:type="dxa"/>
            </w:tcMar>
            <w:vAlign w:val="center"/>
            <w:hideMark/>
          </w:tcPr>
          <w:p w14:paraId="69C64502" w14:textId="35BA6F5D" w:rsidR="005E18F2" w:rsidRPr="00F07806" w:rsidRDefault="00B4673F">
            <w:pPr>
              <w:spacing w:after="0" w:line="240" w:lineRule="auto"/>
              <w:jc w:val="center"/>
              <w:rPr>
                <w:ins w:id="796" w:author="Kerstin Bauer ||" w:date="2021-08-24T00:45:00Z"/>
                <w:rFonts w:ascii="Arial Narrow" w:hAnsi="Arial Narrow"/>
                <w:color w:val="000000"/>
                <w:szCs w:val="22"/>
              </w:rPr>
            </w:pPr>
            <w:ins w:id="797" w:author="Kerstin Bauer ||" w:date="2021-08-24T00:45:00Z">
              <w:r w:rsidRPr="00F07806">
                <w:rPr>
                  <w:rFonts w:ascii="Arial Narrow" w:eastAsia="Arial Narrow" w:hAnsi="Arial Narrow" w:cs="Arial Narrow"/>
                  <w:b/>
                  <w:bCs/>
                  <w:color w:val="000000"/>
                  <w:szCs w:val="22"/>
                </w:rPr>
                <w:t>ONE</w:t>
              </w:r>
            </w:ins>
          </w:p>
        </w:tc>
        <w:tc>
          <w:tcPr>
            <w:tcW w:w="852" w:type="dxa"/>
            <w:tcBorders>
              <w:bottom w:val="single" w:sz="6" w:space="0" w:color="000000"/>
              <w:right w:val="single" w:sz="6" w:space="0" w:color="000000"/>
            </w:tcBorders>
            <w:shd w:val="clear" w:color="auto" w:fill="F2F2F2"/>
            <w:tcMar>
              <w:top w:w="20" w:type="dxa"/>
              <w:left w:w="90" w:type="dxa"/>
              <w:bottom w:w="8" w:type="dxa"/>
              <w:right w:w="70" w:type="dxa"/>
            </w:tcMar>
            <w:vAlign w:val="center"/>
            <w:hideMark/>
          </w:tcPr>
          <w:p w14:paraId="69C64503" w14:textId="2B2ED3DD" w:rsidR="005E18F2" w:rsidRPr="00F07806" w:rsidRDefault="00B4673F">
            <w:pPr>
              <w:spacing w:after="0" w:line="240" w:lineRule="auto"/>
              <w:jc w:val="center"/>
              <w:rPr>
                <w:ins w:id="798" w:author="Kerstin Bauer ||" w:date="2021-08-24T00:45:00Z"/>
                <w:rFonts w:ascii="Arial Narrow" w:hAnsi="Arial Narrow"/>
                <w:color w:val="000000"/>
                <w:szCs w:val="22"/>
              </w:rPr>
            </w:pPr>
            <w:ins w:id="799" w:author="Kerstin Bauer ||" w:date="2021-08-24T00:45:00Z">
              <w:r w:rsidRPr="00F07806">
                <w:rPr>
                  <w:rFonts w:ascii="Arial Narrow" w:eastAsia="Arial Narrow" w:hAnsi="Arial Narrow" w:cs="Arial Narrow"/>
                  <w:b/>
                  <w:bCs/>
                  <w:color w:val="000000"/>
                  <w:szCs w:val="22"/>
                </w:rPr>
                <w:t xml:space="preserve">Dash-board + News Feed </w:t>
              </w:r>
            </w:ins>
          </w:p>
        </w:tc>
        <w:tc>
          <w:tcPr>
            <w:tcW w:w="1139" w:type="dxa"/>
            <w:tcBorders>
              <w:top w:val="single" w:sz="6" w:space="0" w:color="000000"/>
              <w:bottom w:val="single" w:sz="6" w:space="0" w:color="000000"/>
              <w:right w:val="single" w:sz="6" w:space="0" w:color="000000"/>
            </w:tcBorders>
            <w:shd w:val="clear" w:color="auto" w:fill="F2F2F2"/>
            <w:tcMar>
              <w:top w:w="8" w:type="dxa"/>
              <w:left w:w="90" w:type="dxa"/>
              <w:bottom w:w="8" w:type="dxa"/>
              <w:right w:w="70" w:type="dxa"/>
            </w:tcMar>
            <w:vAlign w:val="center"/>
            <w:hideMark/>
          </w:tcPr>
          <w:p w14:paraId="69C64504" w14:textId="3111837A" w:rsidR="005E18F2" w:rsidRPr="00F07806" w:rsidRDefault="00B4673F">
            <w:pPr>
              <w:spacing w:after="0" w:line="240" w:lineRule="auto"/>
              <w:jc w:val="center"/>
              <w:rPr>
                <w:ins w:id="800" w:author="Kerstin Bauer ||" w:date="2021-08-24T00:45:00Z"/>
                <w:rFonts w:ascii="Arial Narrow" w:hAnsi="Arial Narrow"/>
                <w:color w:val="000000"/>
                <w:szCs w:val="22"/>
                <w:lang w:val="en-US"/>
              </w:rPr>
            </w:pPr>
            <w:ins w:id="801" w:author="Kerstin Bauer ||" w:date="2021-08-24T00:45:00Z">
              <w:r w:rsidRPr="00F07806">
                <w:rPr>
                  <w:rFonts w:ascii="Arial Narrow" w:eastAsia="Arial Narrow" w:hAnsi="Arial Narrow" w:cs="Arial Narrow"/>
                  <w:b/>
                  <w:bCs/>
                  <w:color w:val="000000"/>
                  <w:szCs w:val="22"/>
                  <w:lang w:val="en-US"/>
                </w:rPr>
                <w:t>Talk with the Teacher Classes (</w:t>
              </w:r>
              <w:proofErr w:type="spellStart"/>
              <w:r w:rsidRPr="00F07806">
                <w:rPr>
                  <w:rFonts w:ascii="Arial Narrow" w:eastAsia="Arial Narrow" w:hAnsi="Arial Narrow" w:cs="Arial Narrow"/>
                  <w:b/>
                  <w:bCs/>
                  <w:color w:val="000000"/>
                  <w:szCs w:val="22"/>
                  <w:lang w:val="en-US"/>
                </w:rPr>
                <w:t>TwT</w:t>
              </w:r>
              <w:proofErr w:type="spellEnd"/>
              <w:r w:rsidRPr="00F07806">
                <w:rPr>
                  <w:rFonts w:ascii="Arial Narrow" w:eastAsia="Arial Narrow" w:hAnsi="Arial Narrow" w:cs="Arial Narrow"/>
                  <w:b/>
                  <w:bCs/>
                  <w:color w:val="000000"/>
                  <w:szCs w:val="22"/>
                  <w:lang w:val="en-US"/>
                </w:rPr>
                <w:t xml:space="preserve">) - </w:t>
              </w:r>
              <w:r w:rsidRPr="00F07806">
                <w:rPr>
                  <w:rFonts w:ascii="Arial Narrow" w:eastAsia="Arial Narrow" w:hAnsi="Arial Narrow" w:cs="Arial Narrow"/>
                  <w:b/>
                  <w:bCs/>
                  <w:color w:val="000000"/>
                  <w:szCs w:val="22"/>
                  <w:lang w:val="en-US"/>
                </w:rPr>
                <w:br/>
                <w:t>1x per week</w:t>
              </w:r>
            </w:ins>
          </w:p>
          <w:p w14:paraId="69C64505" w14:textId="41562013" w:rsidR="005E18F2" w:rsidRPr="00F07806" w:rsidRDefault="00B4673F">
            <w:pPr>
              <w:spacing w:after="0" w:line="240" w:lineRule="auto"/>
              <w:jc w:val="center"/>
              <w:rPr>
                <w:ins w:id="802" w:author="Kerstin Bauer ||" w:date="2021-08-24T00:45:00Z"/>
                <w:rFonts w:ascii="Arial Narrow" w:hAnsi="Arial Narrow"/>
                <w:color w:val="000000"/>
                <w:szCs w:val="22"/>
                <w:lang w:val="en-US"/>
              </w:rPr>
            </w:pPr>
            <w:ins w:id="803" w:author="Kerstin Bauer ||" w:date="2021-08-24T00:45:00Z">
              <w:r w:rsidRPr="00F07806">
                <w:rPr>
                  <w:rFonts w:ascii="Arial Narrow" w:eastAsia="Arial Narrow" w:hAnsi="Arial Narrow" w:cs="Arial Narrow"/>
                  <w:b/>
                  <w:bCs/>
                  <w:color w:val="000000"/>
                  <w:szCs w:val="22"/>
                  <w:lang w:val="en-US"/>
                </w:rPr>
                <w:t xml:space="preserve"> </w:t>
              </w:r>
            </w:ins>
          </w:p>
        </w:tc>
        <w:tc>
          <w:tcPr>
            <w:tcW w:w="1139" w:type="dxa"/>
            <w:tcBorders>
              <w:top w:val="single" w:sz="6" w:space="0" w:color="000000"/>
              <w:bottom w:val="single" w:sz="6" w:space="0" w:color="000000"/>
              <w:right w:val="single" w:sz="6" w:space="0" w:color="000000"/>
            </w:tcBorders>
            <w:shd w:val="clear" w:color="auto" w:fill="F2F2F2"/>
            <w:tcMar>
              <w:top w:w="8" w:type="dxa"/>
              <w:left w:w="90" w:type="dxa"/>
              <w:bottom w:w="8" w:type="dxa"/>
              <w:right w:w="70" w:type="dxa"/>
            </w:tcMar>
            <w:vAlign w:val="center"/>
            <w:hideMark/>
          </w:tcPr>
          <w:p w14:paraId="69C64506" w14:textId="043DAF15" w:rsidR="005E18F2" w:rsidRPr="00F07806" w:rsidRDefault="00B4673F">
            <w:pPr>
              <w:spacing w:after="0" w:line="240" w:lineRule="auto"/>
              <w:jc w:val="center"/>
              <w:rPr>
                <w:ins w:id="804" w:author="Kerstin Bauer ||" w:date="2021-08-24T00:45:00Z"/>
                <w:rFonts w:ascii="Arial Narrow" w:hAnsi="Arial Narrow"/>
                <w:color w:val="000000"/>
                <w:szCs w:val="22"/>
                <w:lang w:val="en-US"/>
              </w:rPr>
            </w:pPr>
            <w:ins w:id="805" w:author="Kerstin Bauer ||" w:date="2021-08-24T00:45:00Z">
              <w:r w:rsidRPr="00F07806">
                <w:rPr>
                  <w:rFonts w:ascii="Arial Narrow" w:eastAsia="Arial Narrow" w:hAnsi="Arial Narrow" w:cs="Arial Narrow"/>
                  <w:b/>
                  <w:bCs/>
                  <w:color w:val="000000"/>
                  <w:szCs w:val="22"/>
                  <w:lang w:val="en-US"/>
                </w:rPr>
                <w:t>Talk with the Teacher Classes (</w:t>
              </w:r>
              <w:proofErr w:type="spellStart"/>
              <w:r w:rsidRPr="00F07806">
                <w:rPr>
                  <w:rFonts w:ascii="Arial Narrow" w:eastAsia="Arial Narrow" w:hAnsi="Arial Narrow" w:cs="Arial Narrow"/>
                  <w:b/>
                  <w:bCs/>
                  <w:color w:val="000000"/>
                  <w:szCs w:val="22"/>
                  <w:lang w:val="en-US"/>
                </w:rPr>
                <w:t>TwT</w:t>
              </w:r>
              <w:proofErr w:type="spellEnd"/>
              <w:r w:rsidRPr="00F07806">
                <w:rPr>
                  <w:rFonts w:ascii="Arial Narrow" w:eastAsia="Arial Narrow" w:hAnsi="Arial Narrow" w:cs="Arial Narrow"/>
                  <w:b/>
                  <w:bCs/>
                  <w:color w:val="000000"/>
                  <w:szCs w:val="22"/>
                  <w:lang w:val="en-US"/>
                </w:rPr>
                <w:t xml:space="preserve">) - </w:t>
              </w:r>
              <w:r w:rsidRPr="00F07806">
                <w:rPr>
                  <w:rFonts w:ascii="Arial Narrow" w:eastAsia="Arial Narrow" w:hAnsi="Arial Narrow" w:cs="Arial Narrow"/>
                  <w:b/>
                  <w:bCs/>
                  <w:color w:val="000000"/>
                  <w:szCs w:val="22"/>
                  <w:lang w:val="en-US"/>
                </w:rPr>
                <w:br/>
                <w:t>un-limited</w:t>
              </w:r>
            </w:ins>
          </w:p>
        </w:tc>
        <w:tc>
          <w:tcPr>
            <w:tcW w:w="1139" w:type="dxa"/>
            <w:tcBorders>
              <w:top w:val="single" w:sz="6" w:space="0" w:color="000000"/>
              <w:bottom w:val="single" w:sz="6" w:space="0" w:color="000000"/>
              <w:right w:val="single" w:sz="6" w:space="0" w:color="000000"/>
            </w:tcBorders>
            <w:shd w:val="clear" w:color="auto" w:fill="F2F2F2"/>
            <w:tcMar>
              <w:top w:w="8" w:type="dxa"/>
              <w:left w:w="90" w:type="dxa"/>
              <w:bottom w:w="8" w:type="dxa"/>
              <w:right w:w="70" w:type="dxa"/>
            </w:tcMar>
            <w:vAlign w:val="center"/>
            <w:hideMark/>
          </w:tcPr>
          <w:p w14:paraId="69C64507" w14:textId="391A5FF3" w:rsidR="005E18F2" w:rsidRPr="00F07806" w:rsidRDefault="00B4673F">
            <w:pPr>
              <w:spacing w:after="0" w:line="240" w:lineRule="auto"/>
              <w:jc w:val="center"/>
              <w:rPr>
                <w:ins w:id="806" w:author="Kerstin Bauer ||" w:date="2021-08-24T00:45:00Z"/>
                <w:rFonts w:ascii="Arial Narrow" w:hAnsi="Arial Narrow"/>
                <w:color w:val="000000"/>
                <w:szCs w:val="22"/>
              </w:rPr>
            </w:pPr>
            <w:ins w:id="807" w:author="Kerstin Bauer ||" w:date="2021-08-24T00:45:00Z">
              <w:r w:rsidRPr="00F07806">
                <w:rPr>
                  <w:rFonts w:ascii="Arial Narrow" w:eastAsia="Arial Narrow" w:hAnsi="Arial Narrow" w:cs="Arial Narrow"/>
                  <w:b/>
                  <w:bCs/>
                  <w:color w:val="000000"/>
                  <w:szCs w:val="22"/>
                </w:rPr>
                <w:t>Business Writing Feedback (BWF)</w:t>
              </w:r>
            </w:ins>
          </w:p>
        </w:tc>
        <w:tc>
          <w:tcPr>
            <w:tcW w:w="1139" w:type="dxa"/>
            <w:tcBorders>
              <w:top w:val="single" w:sz="6" w:space="0" w:color="000000"/>
              <w:bottom w:val="single" w:sz="6" w:space="0" w:color="000000"/>
              <w:right w:val="single" w:sz="6" w:space="0" w:color="000000"/>
            </w:tcBorders>
            <w:shd w:val="clear" w:color="auto" w:fill="F2F2F2"/>
            <w:tcMar>
              <w:top w:w="8" w:type="dxa"/>
              <w:left w:w="90" w:type="dxa"/>
              <w:bottom w:w="8" w:type="dxa"/>
              <w:right w:w="70" w:type="dxa"/>
            </w:tcMar>
            <w:vAlign w:val="center"/>
            <w:hideMark/>
          </w:tcPr>
          <w:p w14:paraId="69C64508" w14:textId="7737C5FC" w:rsidR="005E18F2" w:rsidRPr="00F07806" w:rsidRDefault="00B4673F">
            <w:pPr>
              <w:spacing w:after="0" w:line="240" w:lineRule="auto"/>
              <w:jc w:val="center"/>
              <w:rPr>
                <w:ins w:id="808" w:author="Kerstin Bauer ||" w:date="2021-08-24T00:45:00Z"/>
                <w:rFonts w:ascii="Arial Narrow" w:hAnsi="Arial Narrow"/>
                <w:color w:val="000000"/>
                <w:szCs w:val="22"/>
              </w:rPr>
            </w:pPr>
            <w:ins w:id="809" w:author="Kerstin Bauer ||" w:date="2021-08-24T00:45:00Z">
              <w:r w:rsidRPr="00F07806">
                <w:rPr>
                  <w:rFonts w:ascii="Arial Narrow" w:eastAsia="Arial Narrow" w:hAnsi="Arial Narrow" w:cs="Arial Narrow"/>
                  <w:b/>
                  <w:bCs/>
                  <w:color w:val="000000"/>
                  <w:szCs w:val="22"/>
                </w:rPr>
                <w:t xml:space="preserve">Learning </w:t>
              </w:r>
              <w:proofErr w:type="spellStart"/>
              <w:r w:rsidRPr="00F07806">
                <w:rPr>
                  <w:rFonts w:ascii="Arial Narrow" w:eastAsia="Arial Narrow" w:hAnsi="Arial Narrow" w:cs="Arial Narrow"/>
                  <w:b/>
                  <w:bCs/>
                  <w:color w:val="000000"/>
                  <w:szCs w:val="22"/>
                </w:rPr>
                <w:t>Specialist</w:t>
              </w:r>
              <w:proofErr w:type="spellEnd"/>
            </w:ins>
          </w:p>
        </w:tc>
        <w:tc>
          <w:tcPr>
            <w:tcW w:w="1142" w:type="dxa"/>
            <w:tcBorders>
              <w:bottom w:val="single" w:sz="6" w:space="0" w:color="000000"/>
              <w:right w:val="single" w:sz="6" w:space="0" w:color="000000"/>
            </w:tcBorders>
            <w:shd w:val="clear" w:color="auto" w:fill="F2F2F2"/>
            <w:tcMar>
              <w:top w:w="20" w:type="dxa"/>
              <w:left w:w="90" w:type="dxa"/>
              <w:bottom w:w="8" w:type="dxa"/>
              <w:right w:w="70" w:type="dxa"/>
            </w:tcMar>
            <w:vAlign w:val="center"/>
            <w:hideMark/>
          </w:tcPr>
          <w:p w14:paraId="69C64509" w14:textId="490ECCC1" w:rsidR="005E18F2" w:rsidRPr="00F07806" w:rsidRDefault="00B4673F">
            <w:pPr>
              <w:spacing w:after="0" w:line="240" w:lineRule="auto"/>
              <w:jc w:val="center"/>
              <w:rPr>
                <w:ins w:id="810" w:author="Kerstin Bauer ||" w:date="2021-08-24T00:45:00Z"/>
                <w:rFonts w:ascii="Arial Narrow" w:hAnsi="Arial Narrow"/>
                <w:color w:val="000000"/>
                <w:szCs w:val="22"/>
              </w:rPr>
            </w:pPr>
            <w:ins w:id="811" w:author="Kerstin Bauer ||" w:date="2021-08-24T00:45:00Z">
              <w:r w:rsidRPr="00F07806">
                <w:rPr>
                  <w:rFonts w:ascii="Arial Narrow" w:eastAsia="Arial Narrow" w:hAnsi="Arial Narrow" w:cs="Arial Narrow"/>
                  <w:b/>
                  <w:bCs/>
                  <w:color w:val="000000"/>
                  <w:szCs w:val="22"/>
                </w:rPr>
                <w:t>1:1 Sessions</w:t>
              </w:r>
            </w:ins>
          </w:p>
        </w:tc>
      </w:tr>
      <w:tr w:rsidR="005E18F2" w:rsidRPr="00F07806" w14:paraId="69C64513" w14:textId="2E2BFA80">
        <w:trPr>
          <w:trHeight w:val="439"/>
          <w:jc w:val="center"/>
          <w:ins w:id="812" w:author="Kerstin Bauer ||" w:date="2021-08-24T00:45:00Z"/>
        </w:trPr>
        <w:tc>
          <w:tcPr>
            <w:tcW w:w="1835" w:type="dxa"/>
            <w:tcBorders>
              <w:top w:val="single" w:sz="6" w:space="0" w:color="000000"/>
              <w:left w:val="single" w:sz="6" w:space="0" w:color="000000"/>
              <w:bottom w:val="single" w:sz="6" w:space="0" w:color="000000"/>
              <w:right w:val="single" w:sz="6" w:space="0" w:color="000000"/>
            </w:tcBorders>
            <w:shd w:val="clear" w:color="auto" w:fill="F2F2F2"/>
            <w:tcMar>
              <w:top w:w="20" w:type="dxa"/>
              <w:left w:w="70" w:type="dxa"/>
              <w:bottom w:w="8" w:type="dxa"/>
              <w:right w:w="70" w:type="dxa"/>
            </w:tcMar>
            <w:vAlign w:val="center"/>
            <w:hideMark/>
          </w:tcPr>
          <w:p w14:paraId="69C6450B" w14:textId="6946FF1D" w:rsidR="005E18F2" w:rsidRPr="00F07806" w:rsidRDefault="00B4673F">
            <w:pPr>
              <w:spacing w:after="0" w:line="240" w:lineRule="auto"/>
              <w:jc w:val="left"/>
              <w:rPr>
                <w:ins w:id="813" w:author="Kerstin Bauer ||" w:date="2021-08-24T00:45:00Z"/>
                <w:rFonts w:ascii="Arial Narrow" w:hAnsi="Arial Narrow"/>
                <w:color w:val="000000"/>
                <w:szCs w:val="22"/>
              </w:rPr>
            </w:pPr>
            <w:ins w:id="814" w:author="Kerstin Bauer ||" w:date="2021-08-24T00:45:00Z">
              <w:r w:rsidRPr="00F07806">
                <w:rPr>
                  <w:rFonts w:ascii="Arial Narrow" w:eastAsia="Arial Narrow" w:hAnsi="Arial Narrow" w:cs="Arial Narrow"/>
                  <w:b/>
                  <w:bCs/>
                  <w:color w:val="000000"/>
                  <w:szCs w:val="22"/>
                </w:rPr>
                <w:t>Solo</w:t>
              </w:r>
              <w:del w:id="815" w:author="Bauer Kerstin" w:date="2021-09-07T23:22:00Z">
                <w:r w:rsidRPr="00F07806" w:rsidDel="0030045D">
                  <w:rPr>
                    <w:rFonts w:ascii="Arial Narrow" w:eastAsia="Arial Narrow" w:hAnsi="Arial Narrow" w:cs="Arial Narrow"/>
                    <w:b/>
                    <w:bCs/>
                    <w:color w:val="000000"/>
                    <w:szCs w:val="22"/>
                  </w:rPr>
                  <w:delText xml:space="preserve"> </w:delText>
                </w:r>
                <w:r w:rsidRPr="00F07806" w:rsidDel="0030045D">
                  <w:rPr>
                    <w:rFonts w:ascii="Arial Narrow" w:eastAsia="Arial Narrow" w:hAnsi="Arial Narrow" w:cs="Arial Narrow"/>
                    <w:b/>
                    <w:bCs/>
                    <w:i/>
                    <w:iCs/>
                    <w:color w:val="000000"/>
                    <w:szCs w:val="22"/>
                  </w:rPr>
                  <w:delText>(formerly "Standard“)</w:delText>
                </w:r>
              </w:del>
            </w:ins>
          </w:p>
        </w:tc>
        <w:tc>
          <w:tcPr>
            <w:tcW w:w="859" w:type="dxa"/>
            <w:tcBorders>
              <w:bottom w:val="single" w:sz="6" w:space="0" w:color="000000"/>
              <w:right w:val="single" w:sz="6" w:space="0" w:color="000000"/>
            </w:tcBorders>
            <w:shd w:val="clear" w:color="auto" w:fill="auto"/>
            <w:tcMar>
              <w:top w:w="20" w:type="dxa"/>
              <w:left w:w="90" w:type="dxa"/>
              <w:bottom w:w="8" w:type="dxa"/>
              <w:right w:w="70" w:type="dxa"/>
            </w:tcMar>
            <w:vAlign w:val="center"/>
            <w:hideMark/>
          </w:tcPr>
          <w:p w14:paraId="69C6450C" w14:textId="5A83130C" w:rsidR="005E18F2" w:rsidRPr="00F07806" w:rsidRDefault="00B4673F">
            <w:pPr>
              <w:spacing w:after="0" w:line="240" w:lineRule="auto"/>
              <w:jc w:val="center"/>
              <w:rPr>
                <w:ins w:id="816" w:author="Kerstin Bauer ||" w:date="2021-08-24T00:45:00Z"/>
                <w:rFonts w:ascii="Arial Narrow" w:hAnsi="Arial Narrow"/>
                <w:color w:val="000000"/>
                <w:sz w:val="26"/>
                <w:szCs w:val="26"/>
              </w:rPr>
            </w:pPr>
            <w:ins w:id="817" w:author="Kerstin Bauer ||" w:date="2021-08-24T00:45:00Z">
              <w:r w:rsidRPr="00F07806">
                <w:rPr>
                  <w:rFonts w:ascii="Arial Narrow" w:eastAsia="Wingdings" w:hAnsi="Arial Narrow" w:cs="Wingdings"/>
                  <w:b/>
                  <w:bCs/>
                  <w:color w:val="FF0000"/>
                  <w:sz w:val="26"/>
                  <w:szCs w:val="26"/>
                </w:rPr>
                <w:sym w:font="Wingdings" w:char="F0FC"/>
              </w:r>
            </w:ins>
          </w:p>
        </w:tc>
        <w:tc>
          <w:tcPr>
            <w:tcW w:w="852" w:type="dxa"/>
            <w:tcBorders>
              <w:bottom w:val="single" w:sz="6" w:space="0" w:color="000000"/>
              <w:right w:val="single" w:sz="6" w:space="0" w:color="000000"/>
            </w:tcBorders>
            <w:shd w:val="clear" w:color="auto" w:fill="auto"/>
            <w:tcMar>
              <w:top w:w="20" w:type="dxa"/>
              <w:left w:w="90" w:type="dxa"/>
              <w:bottom w:w="8" w:type="dxa"/>
              <w:right w:w="70" w:type="dxa"/>
            </w:tcMar>
            <w:vAlign w:val="center"/>
            <w:hideMark/>
          </w:tcPr>
          <w:p w14:paraId="69C6450D" w14:textId="235CBCC4" w:rsidR="005E18F2" w:rsidRPr="00F07806" w:rsidRDefault="00B4673F">
            <w:pPr>
              <w:spacing w:after="0" w:line="240" w:lineRule="auto"/>
              <w:jc w:val="center"/>
              <w:rPr>
                <w:ins w:id="818" w:author="Kerstin Bauer ||" w:date="2021-08-24T00:45:00Z"/>
                <w:rFonts w:ascii="Arial Narrow" w:hAnsi="Arial Narrow"/>
                <w:color w:val="000000"/>
                <w:sz w:val="26"/>
                <w:szCs w:val="26"/>
              </w:rPr>
            </w:pPr>
            <w:ins w:id="819" w:author="Kerstin Bauer ||" w:date="2021-08-24T00:45:00Z">
              <w:r w:rsidRPr="00F07806">
                <w:rPr>
                  <w:rFonts w:ascii="Arial Narrow" w:eastAsia="Wingdings" w:hAnsi="Arial Narrow" w:cs="Wingdings"/>
                  <w:b/>
                  <w:bCs/>
                  <w:color w:val="FF0000"/>
                  <w:sz w:val="26"/>
                  <w:szCs w:val="26"/>
                </w:rPr>
                <w:sym w:font="Wingdings" w:char="F0FC"/>
              </w:r>
            </w:ins>
          </w:p>
        </w:tc>
        <w:tc>
          <w:tcPr>
            <w:tcW w:w="1139" w:type="dxa"/>
            <w:tcBorders>
              <w:top w:val="single" w:sz="6" w:space="0" w:color="000000"/>
              <w:bottom w:val="single" w:sz="6" w:space="0" w:color="000000"/>
              <w:right w:val="single" w:sz="6" w:space="0" w:color="000000"/>
            </w:tcBorders>
            <w:shd w:val="clear" w:color="auto" w:fill="F2F2F2"/>
            <w:tcMar>
              <w:top w:w="8" w:type="dxa"/>
              <w:left w:w="90" w:type="dxa"/>
              <w:bottom w:w="8" w:type="dxa"/>
              <w:right w:w="70" w:type="dxa"/>
            </w:tcMar>
            <w:vAlign w:val="center"/>
            <w:hideMark/>
          </w:tcPr>
          <w:p w14:paraId="69C6450E" w14:textId="374104AD" w:rsidR="005E18F2" w:rsidRPr="00F07806" w:rsidRDefault="00B4673F">
            <w:pPr>
              <w:spacing w:after="0" w:line="240" w:lineRule="auto"/>
              <w:jc w:val="center"/>
              <w:rPr>
                <w:ins w:id="820" w:author="Kerstin Bauer ||" w:date="2021-08-24T00:45:00Z"/>
                <w:rFonts w:ascii="Arial Narrow" w:hAnsi="Arial Narrow"/>
                <w:color w:val="000000"/>
                <w:szCs w:val="22"/>
              </w:rPr>
            </w:pPr>
            <w:ins w:id="821" w:author="Kerstin Bauer ||" w:date="2021-08-24T00:45:00Z">
              <w:r w:rsidRPr="00F07806">
                <w:rPr>
                  <w:rFonts w:ascii="Arial Narrow" w:eastAsia="Arial Narrow" w:hAnsi="Arial Narrow" w:cs="Arial Narrow"/>
                  <w:b/>
                  <w:bCs/>
                  <w:color w:val="000000"/>
                  <w:szCs w:val="22"/>
                </w:rPr>
                <w:t>+</w:t>
              </w:r>
            </w:ins>
          </w:p>
        </w:tc>
        <w:tc>
          <w:tcPr>
            <w:tcW w:w="1139" w:type="dxa"/>
            <w:tcBorders>
              <w:top w:val="single" w:sz="6" w:space="0" w:color="000000"/>
              <w:bottom w:val="single" w:sz="6" w:space="0" w:color="000000"/>
              <w:right w:val="single" w:sz="6" w:space="0" w:color="000000"/>
            </w:tcBorders>
            <w:shd w:val="clear" w:color="auto" w:fill="F2F2F2"/>
            <w:tcMar>
              <w:top w:w="8" w:type="dxa"/>
              <w:left w:w="90" w:type="dxa"/>
              <w:bottom w:w="8" w:type="dxa"/>
              <w:right w:w="70" w:type="dxa"/>
            </w:tcMar>
            <w:vAlign w:val="center"/>
            <w:hideMark/>
          </w:tcPr>
          <w:p w14:paraId="69C6450F" w14:textId="16AA0EBC" w:rsidR="005E18F2" w:rsidRPr="00F07806" w:rsidRDefault="00B4673F">
            <w:pPr>
              <w:spacing w:after="0" w:line="240" w:lineRule="auto"/>
              <w:jc w:val="center"/>
              <w:rPr>
                <w:ins w:id="822" w:author="Kerstin Bauer ||" w:date="2021-08-24T00:45:00Z"/>
                <w:rFonts w:ascii="Arial Narrow" w:hAnsi="Arial Narrow"/>
                <w:color w:val="000000"/>
                <w:szCs w:val="22"/>
              </w:rPr>
            </w:pPr>
            <w:ins w:id="823" w:author="Kerstin Bauer ||" w:date="2021-08-24T00:45:00Z">
              <w:r w:rsidRPr="00F07806">
                <w:rPr>
                  <w:rFonts w:ascii="Arial Narrow" w:eastAsia="Arial Narrow" w:hAnsi="Arial Narrow" w:cs="Arial Narrow"/>
                  <w:b/>
                  <w:bCs/>
                  <w:color w:val="000000"/>
                  <w:szCs w:val="22"/>
                </w:rPr>
                <w:t>+</w:t>
              </w:r>
            </w:ins>
          </w:p>
        </w:tc>
        <w:tc>
          <w:tcPr>
            <w:tcW w:w="1139" w:type="dxa"/>
            <w:tcBorders>
              <w:top w:val="single" w:sz="6" w:space="0" w:color="000000"/>
              <w:bottom w:val="single" w:sz="6" w:space="0" w:color="000000"/>
              <w:right w:val="single" w:sz="6" w:space="0" w:color="000000"/>
            </w:tcBorders>
            <w:shd w:val="clear" w:color="auto" w:fill="F2F2F2"/>
            <w:tcMar>
              <w:top w:w="8" w:type="dxa"/>
              <w:left w:w="90" w:type="dxa"/>
              <w:bottom w:w="8" w:type="dxa"/>
              <w:right w:w="70" w:type="dxa"/>
            </w:tcMar>
            <w:vAlign w:val="center"/>
            <w:hideMark/>
          </w:tcPr>
          <w:p w14:paraId="69C64510" w14:textId="5545EF99" w:rsidR="005E18F2" w:rsidRPr="00F07806" w:rsidRDefault="00B4673F">
            <w:pPr>
              <w:spacing w:after="0" w:line="240" w:lineRule="auto"/>
              <w:jc w:val="center"/>
              <w:rPr>
                <w:ins w:id="824" w:author="Kerstin Bauer ||" w:date="2021-08-24T00:45:00Z"/>
                <w:rFonts w:ascii="Arial Narrow" w:hAnsi="Arial Narrow"/>
                <w:color w:val="000000"/>
                <w:szCs w:val="22"/>
              </w:rPr>
            </w:pPr>
            <w:ins w:id="825" w:author="Kerstin Bauer ||" w:date="2021-08-24T00:45:00Z">
              <w:r w:rsidRPr="00F07806">
                <w:rPr>
                  <w:rFonts w:ascii="Arial Narrow" w:eastAsia="Arial Narrow" w:hAnsi="Arial Narrow" w:cs="Arial Narrow"/>
                  <w:b/>
                  <w:bCs/>
                  <w:color w:val="000000"/>
                  <w:szCs w:val="22"/>
                </w:rPr>
                <w:t>+</w:t>
              </w:r>
            </w:ins>
          </w:p>
        </w:tc>
        <w:tc>
          <w:tcPr>
            <w:tcW w:w="1139" w:type="dxa"/>
            <w:tcBorders>
              <w:top w:val="single" w:sz="6" w:space="0" w:color="000000"/>
              <w:bottom w:val="single" w:sz="6" w:space="0" w:color="000000"/>
              <w:right w:val="single" w:sz="6" w:space="0" w:color="000000"/>
            </w:tcBorders>
            <w:shd w:val="clear" w:color="auto" w:fill="F2F2F2"/>
            <w:tcMar>
              <w:top w:w="8" w:type="dxa"/>
              <w:left w:w="90" w:type="dxa"/>
              <w:bottom w:w="8" w:type="dxa"/>
              <w:right w:w="70" w:type="dxa"/>
            </w:tcMar>
            <w:vAlign w:val="center"/>
            <w:hideMark/>
          </w:tcPr>
          <w:p w14:paraId="69C64511" w14:textId="300A0FFD" w:rsidR="005E18F2" w:rsidRPr="00F07806" w:rsidRDefault="00B4673F">
            <w:pPr>
              <w:spacing w:after="0" w:line="240" w:lineRule="auto"/>
              <w:jc w:val="center"/>
              <w:rPr>
                <w:ins w:id="826" w:author="Kerstin Bauer ||" w:date="2021-08-24T00:45:00Z"/>
                <w:rFonts w:ascii="Arial Narrow" w:hAnsi="Arial Narrow"/>
                <w:color w:val="000000"/>
                <w:szCs w:val="22"/>
              </w:rPr>
            </w:pPr>
            <w:ins w:id="827" w:author="Kerstin Bauer ||" w:date="2021-08-24T00:45:00Z">
              <w:r w:rsidRPr="00F07806">
                <w:rPr>
                  <w:rFonts w:ascii="Arial Narrow" w:eastAsia="Arial Narrow" w:hAnsi="Arial Narrow" w:cs="Arial Narrow"/>
                  <w:b/>
                  <w:bCs/>
                  <w:color w:val="000000"/>
                  <w:szCs w:val="22"/>
                </w:rPr>
                <w:t xml:space="preserve"> </w:t>
              </w:r>
            </w:ins>
          </w:p>
        </w:tc>
        <w:tc>
          <w:tcPr>
            <w:tcW w:w="1142" w:type="dxa"/>
            <w:tcBorders>
              <w:bottom w:val="single" w:sz="6" w:space="0" w:color="000000"/>
              <w:right w:val="single" w:sz="6" w:space="0" w:color="000000"/>
            </w:tcBorders>
            <w:shd w:val="clear" w:color="auto" w:fill="F2F2F2"/>
            <w:tcMar>
              <w:top w:w="20" w:type="dxa"/>
              <w:left w:w="90" w:type="dxa"/>
              <w:bottom w:w="8" w:type="dxa"/>
              <w:right w:w="70" w:type="dxa"/>
            </w:tcMar>
            <w:vAlign w:val="center"/>
            <w:hideMark/>
          </w:tcPr>
          <w:p w14:paraId="69C64512" w14:textId="5B6E3675" w:rsidR="005E18F2" w:rsidRPr="00F07806" w:rsidRDefault="00B4673F">
            <w:pPr>
              <w:spacing w:after="0" w:line="240" w:lineRule="auto"/>
              <w:jc w:val="center"/>
              <w:rPr>
                <w:ins w:id="828" w:author="Kerstin Bauer ||" w:date="2021-08-24T00:45:00Z"/>
                <w:rFonts w:ascii="Arial Narrow" w:hAnsi="Arial Narrow"/>
                <w:color w:val="000000"/>
                <w:szCs w:val="22"/>
              </w:rPr>
            </w:pPr>
            <w:ins w:id="829" w:author="Kerstin Bauer ||" w:date="2021-08-24T00:45:00Z">
              <w:r w:rsidRPr="00F07806">
                <w:rPr>
                  <w:rFonts w:ascii="Arial Narrow" w:eastAsia="Arial Narrow" w:hAnsi="Arial Narrow" w:cs="Arial Narrow"/>
                  <w:b/>
                  <w:bCs/>
                  <w:color w:val="000000"/>
                  <w:szCs w:val="22"/>
                </w:rPr>
                <w:t xml:space="preserve"> </w:t>
              </w:r>
            </w:ins>
          </w:p>
        </w:tc>
      </w:tr>
      <w:tr w:rsidR="005E18F2" w:rsidRPr="00F07806" w14:paraId="69C6451C" w14:textId="375C9997">
        <w:trPr>
          <w:trHeight w:val="439"/>
          <w:jc w:val="center"/>
          <w:ins w:id="830" w:author="Kerstin Bauer ||" w:date="2021-08-24T00:45:00Z"/>
        </w:trPr>
        <w:tc>
          <w:tcPr>
            <w:tcW w:w="1835" w:type="dxa"/>
            <w:tcBorders>
              <w:top w:val="single" w:sz="6" w:space="0" w:color="000000"/>
              <w:left w:val="single" w:sz="6" w:space="0" w:color="000000"/>
              <w:bottom w:val="single" w:sz="6" w:space="0" w:color="000000"/>
              <w:right w:val="single" w:sz="6" w:space="0" w:color="000000"/>
            </w:tcBorders>
            <w:shd w:val="clear" w:color="auto" w:fill="F2F2F2"/>
            <w:tcMar>
              <w:top w:w="20" w:type="dxa"/>
              <w:left w:w="70" w:type="dxa"/>
              <w:bottom w:w="8" w:type="dxa"/>
              <w:right w:w="70" w:type="dxa"/>
            </w:tcMar>
            <w:vAlign w:val="center"/>
            <w:hideMark/>
          </w:tcPr>
          <w:p w14:paraId="69C64514" w14:textId="42516319" w:rsidR="005E18F2" w:rsidRPr="00F07806" w:rsidRDefault="00B4673F">
            <w:pPr>
              <w:spacing w:after="0" w:line="240" w:lineRule="auto"/>
              <w:jc w:val="left"/>
              <w:rPr>
                <w:ins w:id="831" w:author="Kerstin Bauer ||" w:date="2021-08-24T00:45:00Z"/>
                <w:rFonts w:ascii="Arial Narrow" w:hAnsi="Arial Narrow"/>
                <w:color w:val="000000"/>
                <w:szCs w:val="22"/>
                <w:lang w:val="en-US"/>
              </w:rPr>
            </w:pPr>
            <w:ins w:id="832" w:author="Kerstin Bauer ||" w:date="2021-08-24T00:45:00Z">
              <w:r w:rsidRPr="00F07806">
                <w:rPr>
                  <w:rFonts w:ascii="Arial Narrow" w:eastAsia="Arial Narrow" w:hAnsi="Arial Narrow" w:cs="Arial Narrow"/>
                  <w:b/>
                  <w:bCs/>
                  <w:color w:val="000000"/>
                  <w:szCs w:val="22"/>
                  <w:lang w:val="en-US"/>
                </w:rPr>
                <w:t>Solo Learning Specialist</w:t>
              </w:r>
              <w:del w:id="833" w:author="Bauer Kerstin" w:date="2021-09-07T23:22:00Z">
                <w:r w:rsidRPr="00F07806" w:rsidDel="0030045D">
                  <w:rPr>
                    <w:rFonts w:ascii="Arial Narrow" w:eastAsia="Arial Narrow" w:hAnsi="Arial Narrow" w:cs="Arial Narrow"/>
                    <w:b/>
                    <w:bCs/>
                    <w:color w:val="000000"/>
                    <w:szCs w:val="22"/>
                    <w:lang w:val="en-US"/>
                  </w:rPr>
                  <w:delText xml:space="preserve"> </w:delText>
                </w:r>
                <w:r w:rsidRPr="00F07806" w:rsidDel="0030045D">
                  <w:rPr>
                    <w:rFonts w:ascii="Arial Narrow" w:eastAsia="Arial Narrow" w:hAnsi="Arial Narrow" w:cs="Arial Narrow"/>
                    <w:b/>
                    <w:bCs/>
                    <w:i/>
                    <w:iCs/>
                    <w:color w:val="000000"/>
                    <w:szCs w:val="22"/>
                    <w:lang w:val="en-US"/>
                  </w:rPr>
                  <w:delText>(formerly "Professional”)</w:delText>
                </w:r>
              </w:del>
            </w:ins>
          </w:p>
        </w:tc>
        <w:tc>
          <w:tcPr>
            <w:tcW w:w="859" w:type="dxa"/>
            <w:tcBorders>
              <w:bottom w:val="single" w:sz="6" w:space="0" w:color="000000"/>
              <w:right w:val="single" w:sz="6" w:space="0" w:color="000000"/>
            </w:tcBorders>
            <w:shd w:val="clear" w:color="auto" w:fill="auto"/>
            <w:tcMar>
              <w:top w:w="20" w:type="dxa"/>
              <w:left w:w="90" w:type="dxa"/>
              <w:bottom w:w="8" w:type="dxa"/>
              <w:right w:w="70" w:type="dxa"/>
            </w:tcMar>
            <w:vAlign w:val="center"/>
            <w:hideMark/>
          </w:tcPr>
          <w:p w14:paraId="69C64515" w14:textId="71064382" w:rsidR="005E18F2" w:rsidRPr="00F07806" w:rsidRDefault="00B4673F">
            <w:pPr>
              <w:spacing w:after="0" w:line="240" w:lineRule="auto"/>
              <w:jc w:val="center"/>
              <w:rPr>
                <w:ins w:id="834" w:author="Kerstin Bauer ||" w:date="2021-08-24T00:45:00Z"/>
                <w:rFonts w:ascii="Arial Narrow" w:hAnsi="Arial Narrow"/>
                <w:color w:val="000000"/>
                <w:sz w:val="26"/>
                <w:szCs w:val="26"/>
              </w:rPr>
            </w:pPr>
            <w:ins w:id="835" w:author="Kerstin Bauer ||" w:date="2021-08-24T00:45:00Z">
              <w:r w:rsidRPr="00F07806">
                <w:rPr>
                  <w:rFonts w:ascii="Arial Narrow" w:eastAsia="Wingdings" w:hAnsi="Arial Narrow" w:cs="Wingdings"/>
                  <w:b/>
                  <w:bCs/>
                  <w:color w:val="FF0000"/>
                  <w:sz w:val="26"/>
                  <w:szCs w:val="26"/>
                </w:rPr>
                <w:sym w:font="Wingdings" w:char="F0FC"/>
              </w:r>
            </w:ins>
          </w:p>
        </w:tc>
        <w:tc>
          <w:tcPr>
            <w:tcW w:w="852" w:type="dxa"/>
            <w:tcBorders>
              <w:bottom w:val="single" w:sz="6" w:space="0" w:color="000000"/>
              <w:right w:val="single" w:sz="6" w:space="0" w:color="000000"/>
            </w:tcBorders>
            <w:shd w:val="clear" w:color="auto" w:fill="auto"/>
            <w:tcMar>
              <w:top w:w="20" w:type="dxa"/>
              <w:left w:w="90" w:type="dxa"/>
              <w:bottom w:w="8" w:type="dxa"/>
              <w:right w:w="70" w:type="dxa"/>
            </w:tcMar>
            <w:vAlign w:val="center"/>
            <w:hideMark/>
          </w:tcPr>
          <w:p w14:paraId="69C64516" w14:textId="237F0CD9" w:rsidR="005E18F2" w:rsidRPr="00F07806" w:rsidRDefault="00B4673F">
            <w:pPr>
              <w:spacing w:after="0" w:line="240" w:lineRule="auto"/>
              <w:jc w:val="center"/>
              <w:rPr>
                <w:ins w:id="836" w:author="Kerstin Bauer ||" w:date="2021-08-24T00:45:00Z"/>
                <w:rFonts w:ascii="Arial Narrow" w:hAnsi="Arial Narrow"/>
                <w:color w:val="000000"/>
                <w:sz w:val="26"/>
                <w:szCs w:val="26"/>
              </w:rPr>
            </w:pPr>
            <w:ins w:id="837" w:author="Kerstin Bauer ||" w:date="2021-08-24T00:45:00Z">
              <w:r w:rsidRPr="00F07806">
                <w:rPr>
                  <w:rFonts w:ascii="Arial Narrow" w:eastAsia="Wingdings" w:hAnsi="Arial Narrow" w:cs="Wingdings"/>
                  <w:b/>
                  <w:bCs/>
                  <w:color w:val="FF0000"/>
                  <w:sz w:val="26"/>
                  <w:szCs w:val="26"/>
                </w:rPr>
                <w:sym w:font="Wingdings" w:char="F0FC"/>
              </w:r>
            </w:ins>
          </w:p>
        </w:tc>
        <w:tc>
          <w:tcPr>
            <w:tcW w:w="1139" w:type="dxa"/>
            <w:tcBorders>
              <w:top w:val="single" w:sz="6" w:space="0" w:color="000000"/>
              <w:bottom w:val="single" w:sz="6" w:space="0" w:color="000000"/>
              <w:right w:val="single" w:sz="6" w:space="0" w:color="000000"/>
            </w:tcBorders>
            <w:shd w:val="clear" w:color="auto" w:fill="auto"/>
            <w:tcMar>
              <w:top w:w="8" w:type="dxa"/>
              <w:left w:w="90" w:type="dxa"/>
              <w:bottom w:w="8" w:type="dxa"/>
              <w:right w:w="70" w:type="dxa"/>
            </w:tcMar>
            <w:vAlign w:val="center"/>
            <w:hideMark/>
          </w:tcPr>
          <w:p w14:paraId="69C64517" w14:textId="504A02AC" w:rsidR="005E18F2" w:rsidRPr="00F07806" w:rsidRDefault="00B4673F">
            <w:pPr>
              <w:spacing w:after="0" w:line="240" w:lineRule="auto"/>
              <w:jc w:val="center"/>
              <w:rPr>
                <w:ins w:id="838" w:author="Kerstin Bauer ||" w:date="2021-08-24T00:45:00Z"/>
                <w:rFonts w:ascii="Arial Narrow" w:hAnsi="Arial Narrow"/>
                <w:color w:val="000000"/>
                <w:sz w:val="26"/>
                <w:szCs w:val="26"/>
              </w:rPr>
            </w:pPr>
            <w:ins w:id="839" w:author="Kerstin Bauer ||" w:date="2021-08-24T00:45:00Z">
              <w:r w:rsidRPr="00F07806">
                <w:rPr>
                  <w:rFonts w:ascii="Arial Narrow" w:eastAsia="Wingdings" w:hAnsi="Arial Narrow" w:cs="Wingdings"/>
                  <w:b/>
                  <w:bCs/>
                  <w:color w:val="FF0000"/>
                  <w:sz w:val="26"/>
                  <w:szCs w:val="26"/>
                </w:rPr>
                <w:sym w:font="Wingdings" w:char="F0FC"/>
              </w:r>
            </w:ins>
          </w:p>
        </w:tc>
        <w:tc>
          <w:tcPr>
            <w:tcW w:w="1139" w:type="dxa"/>
            <w:tcBorders>
              <w:top w:val="single" w:sz="6" w:space="0" w:color="000000"/>
              <w:bottom w:val="single" w:sz="6" w:space="0" w:color="000000"/>
              <w:right w:val="single" w:sz="6" w:space="0" w:color="000000"/>
            </w:tcBorders>
            <w:shd w:val="clear" w:color="auto" w:fill="F2F2F2"/>
            <w:tcMar>
              <w:top w:w="8" w:type="dxa"/>
              <w:left w:w="90" w:type="dxa"/>
              <w:bottom w:w="8" w:type="dxa"/>
              <w:right w:w="70" w:type="dxa"/>
            </w:tcMar>
            <w:vAlign w:val="center"/>
            <w:hideMark/>
          </w:tcPr>
          <w:p w14:paraId="69C64518" w14:textId="5F125859" w:rsidR="005E18F2" w:rsidRPr="00F07806" w:rsidRDefault="00B4673F">
            <w:pPr>
              <w:spacing w:after="0" w:line="240" w:lineRule="auto"/>
              <w:jc w:val="center"/>
              <w:rPr>
                <w:ins w:id="840" w:author="Kerstin Bauer ||" w:date="2021-08-24T00:45:00Z"/>
                <w:rFonts w:ascii="Arial Narrow" w:hAnsi="Arial Narrow"/>
                <w:color w:val="000000"/>
                <w:szCs w:val="22"/>
              </w:rPr>
            </w:pPr>
            <w:ins w:id="841" w:author="Kerstin Bauer ||" w:date="2021-08-24T00:45:00Z">
              <w:r w:rsidRPr="00F07806">
                <w:rPr>
                  <w:rFonts w:ascii="Arial Narrow" w:eastAsia="Arial Narrow" w:hAnsi="Arial Narrow" w:cs="Arial Narrow"/>
                  <w:b/>
                  <w:bCs/>
                  <w:color w:val="000000"/>
                  <w:szCs w:val="22"/>
                </w:rPr>
                <w:t>+</w:t>
              </w:r>
            </w:ins>
          </w:p>
        </w:tc>
        <w:tc>
          <w:tcPr>
            <w:tcW w:w="1139" w:type="dxa"/>
            <w:tcBorders>
              <w:top w:val="single" w:sz="6" w:space="0" w:color="000000"/>
              <w:bottom w:val="single" w:sz="6" w:space="0" w:color="000000"/>
              <w:right w:val="single" w:sz="6" w:space="0" w:color="000000"/>
            </w:tcBorders>
            <w:shd w:val="clear" w:color="auto" w:fill="auto"/>
            <w:tcMar>
              <w:top w:w="8" w:type="dxa"/>
              <w:left w:w="90" w:type="dxa"/>
              <w:bottom w:w="8" w:type="dxa"/>
              <w:right w:w="70" w:type="dxa"/>
            </w:tcMar>
            <w:vAlign w:val="center"/>
            <w:hideMark/>
          </w:tcPr>
          <w:p w14:paraId="69C64519" w14:textId="3362E020" w:rsidR="005E18F2" w:rsidRPr="00F07806" w:rsidRDefault="00B4673F">
            <w:pPr>
              <w:spacing w:after="0" w:line="240" w:lineRule="auto"/>
              <w:jc w:val="center"/>
              <w:rPr>
                <w:ins w:id="842" w:author="Kerstin Bauer ||" w:date="2021-08-24T00:45:00Z"/>
                <w:rFonts w:ascii="Arial Narrow" w:hAnsi="Arial Narrow"/>
                <w:color w:val="000000"/>
                <w:sz w:val="26"/>
                <w:szCs w:val="26"/>
              </w:rPr>
            </w:pPr>
            <w:ins w:id="843" w:author="Kerstin Bauer ||" w:date="2021-08-24T00:45:00Z">
              <w:r w:rsidRPr="00F07806">
                <w:rPr>
                  <w:rFonts w:ascii="Arial Narrow" w:eastAsia="Wingdings" w:hAnsi="Arial Narrow" w:cs="Wingdings"/>
                  <w:b/>
                  <w:bCs/>
                  <w:color w:val="FF0000"/>
                  <w:sz w:val="26"/>
                  <w:szCs w:val="26"/>
                </w:rPr>
                <w:sym w:font="Wingdings" w:char="F0FC"/>
              </w:r>
            </w:ins>
          </w:p>
        </w:tc>
        <w:tc>
          <w:tcPr>
            <w:tcW w:w="1139" w:type="dxa"/>
            <w:tcBorders>
              <w:top w:val="single" w:sz="6" w:space="0" w:color="000000"/>
              <w:bottom w:val="single" w:sz="6" w:space="0" w:color="000000"/>
              <w:right w:val="single" w:sz="6" w:space="0" w:color="000000"/>
            </w:tcBorders>
            <w:shd w:val="clear" w:color="auto" w:fill="auto"/>
            <w:tcMar>
              <w:top w:w="8" w:type="dxa"/>
              <w:left w:w="90" w:type="dxa"/>
              <w:bottom w:w="8" w:type="dxa"/>
              <w:right w:w="70" w:type="dxa"/>
            </w:tcMar>
            <w:vAlign w:val="center"/>
            <w:hideMark/>
          </w:tcPr>
          <w:p w14:paraId="69C6451A" w14:textId="0624621F" w:rsidR="005E18F2" w:rsidRPr="00F07806" w:rsidRDefault="00B4673F">
            <w:pPr>
              <w:spacing w:after="0" w:line="240" w:lineRule="auto"/>
              <w:jc w:val="center"/>
              <w:rPr>
                <w:ins w:id="844" w:author="Kerstin Bauer ||" w:date="2021-08-24T00:45:00Z"/>
                <w:rFonts w:ascii="Arial Narrow" w:hAnsi="Arial Narrow"/>
                <w:color w:val="000000"/>
                <w:sz w:val="26"/>
                <w:szCs w:val="26"/>
              </w:rPr>
            </w:pPr>
            <w:ins w:id="845" w:author="Kerstin Bauer ||" w:date="2021-08-24T00:45:00Z">
              <w:r w:rsidRPr="00F07806">
                <w:rPr>
                  <w:rFonts w:ascii="Arial Narrow" w:eastAsia="Wingdings" w:hAnsi="Arial Narrow" w:cs="Wingdings"/>
                  <w:b/>
                  <w:bCs/>
                  <w:color w:val="FF0000"/>
                  <w:sz w:val="26"/>
                  <w:szCs w:val="26"/>
                </w:rPr>
                <w:sym w:font="Wingdings" w:char="F0FC"/>
              </w:r>
            </w:ins>
          </w:p>
        </w:tc>
        <w:tc>
          <w:tcPr>
            <w:tcW w:w="1142" w:type="dxa"/>
            <w:tcBorders>
              <w:bottom w:val="single" w:sz="6" w:space="0" w:color="000000"/>
              <w:right w:val="single" w:sz="6" w:space="0" w:color="000000"/>
            </w:tcBorders>
            <w:shd w:val="clear" w:color="auto" w:fill="F2F2F2"/>
            <w:tcMar>
              <w:top w:w="20" w:type="dxa"/>
              <w:left w:w="90" w:type="dxa"/>
              <w:bottom w:w="8" w:type="dxa"/>
              <w:right w:w="70" w:type="dxa"/>
            </w:tcMar>
            <w:vAlign w:val="center"/>
            <w:hideMark/>
          </w:tcPr>
          <w:p w14:paraId="69C6451B" w14:textId="532E6EC7" w:rsidR="005E18F2" w:rsidRPr="00F07806" w:rsidRDefault="00B4673F">
            <w:pPr>
              <w:spacing w:after="0" w:line="240" w:lineRule="auto"/>
              <w:jc w:val="center"/>
              <w:rPr>
                <w:ins w:id="846" w:author="Kerstin Bauer ||" w:date="2021-08-24T00:45:00Z"/>
                <w:rFonts w:ascii="Arial Narrow" w:hAnsi="Arial Narrow"/>
                <w:color w:val="000000"/>
                <w:szCs w:val="22"/>
              </w:rPr>
            </w:pPr>
            <w:ins w:id="847" w:author="Kerstin Bauer ||" w:date="2021-08-24T00:45:00Z">
              <w:r w:rsidRPr="00F07806">
                <w:rPr>
                  <w:rFonts w:ascii="Arial Narrow" w:eastAsia="Arial Narrow" w:hAnsi="Arial Narrow" w:cs="Arial Narrow"/>
                  <w:b/>
                  <w:bCs/>
                  <w:color w:val="000000"/>
                  <w:szCs w:val="22"/>
                </w:rPr>
                <w:t xml:space="preserve"> </w:t>
              </w:r>
            </w:ins>
          </w:p>
        </w:tc>
      </w:tr>
      <w:tr w:rsidR="005E18F2" w:rsidRPr="00F07806" w14:paraId="69C64526" w14:textId="46F10ED2">
        <w:trPr>
          <w:trHeight w:val="439"/>
          <w:jc w:val="center"/>
          <w:ins w:id="848" w:author="Kerstin Bauer ||" w:date="2021-08-24T00:45:00Z"/>
        </w:trPr>
        <w:tc>
          <w:tcPr>
            <w:tcW w:w="1835" w:type="dxa"/>
            <w:tcBorders>
              <w:top w:val="single" w:sz="6" w:space="0" w:color="000000"/>
              <w:left w:val="single" w:sz="6" w:space="0" w:color="000000"/>
              <w:bottom w:val="single" w:sz="6" w:space="0" w:color="000000"/>
              <w:right w:val="single" w:sz="6" w:space="0" w:color="000000"/>
            </w:tcBorders>
            <w:shd w:val="clear" w:color="auto" w:fill="F2F2F2"/>
            <w:tcMar>
              <w:top w:w="20" w:type="dxa"/>
              <w:left w:w="70" w:type="dxa"/>
              <w:bottom w:w="8" w:type="dxa"/>
              <w:right w:w="70" w:type="dxa"/>
            </w:tcMar>
            <w:vAlign w:val="center"/>
            <w:hideMark/>
          </w:tcPr>
          <w:p w14:paraId="69C6451D" w14:textId="3745CC09" w:rsidR="005E18F2" w:rsidRPr="00F07806" w:rsidRDefault="00B4673F">
            <w:pPr>
              <w:spacing w:after="0" w:line="240" w:lineRule="auto"/>
              <w:jc w:val="left"/>
              <w:rPr>
                <w:ins w:id="849" w:author="Kerstin Bauer ||" w:date="2021-08-24T00:45:00Z"/>
                <w:rFonts w:ascii="Arial Narrow" w:hAnsi="Arial Narrow"/>
                <w:color w:val="000000"/>
                <w:szCs w:val="22"/>
              </w:rPr>
            </w:pPr>
            <w:ins w:id="850" w:author="Kerstin Bauer ||" w:date="2021-08-24T00:45:00Z">
              <w:r w:rsidRPr="00F07806">
                <w:rPr>
                  <w:rFonts w:ascii="Arial Narrow" w:eastAsia="Arial Narrow" w:hAnsi="Arial Narrow" w:cs="Arial Narrow"/>
                  <w:b/>
                  <w:bCs/>
                  <w:color w:val="000000"/>
                  <w:szCs w:val="22"/>
                </w:rPr>
                <w:t xml:space="preserve">Sprint </w:t>
              </w:r>
            </w:ins>
          </w:p>
          <w:p w14:paraId="69C6451E" w14:textId="29D35243" w:rsidR="005E18F2" w:rsidRPr="00F07806" w:rsidRDefault="00B4673F">
            <w:pPr>
              <w:spacing w:after="0" w:line="240" w:lineRule="auto"/>
              <w:jc w:val="left"/>
              <w:rPr>
                <w:ins w:id="851" w:author="Kerstin Bauer ||" w:date="2021-08-24T00:45:00Z"/>
                <w:rFonts w:ascii="Arial Narrow" w:hAnsi="Arial Narrow"/>
                <w:color w:val="000000"/>
                <w:szCs w:val="22"/>
              </w:rPr>
            </w:pPr>
            <w:ins w:id="852" w:author="Kerstin Bauer ||" w:date="2021-08-24T00:45:00Z">
              <w:r w:rsidRPr="00F07806">
                <w:rPr>
                  <w:rFonts w:ascii="Arial Narrow" w:eastAsia="Arial Narrow" w:hAnsi="Arial Narrow" w:cs="Arial Narrow"/>
                  <w:b/>
                  <w:bCs/>
                  <w:color w:val="000000"/>
                  <w:szCs w:val="22"/>
                </w:rPr>
                <w:t>Business Skills</w:t>
              </w:r>
            </w:ins>
          </w:p>
        </w:tc>
        <w:tc>
          <w:tcPr>
            <w:tcW w:w="859" w:type="dxa"/>
            <w:tcBorders>
              <w:bottom w:val="single" w:sz="6" w:space="0" w:color="000000"/>
              <w:right w:val="single" w:sz="6" w:space="0" w:color="000000"/>
            </w:tcBorders>
            <w:shd w:val="clear" w:color="auto" w:fill="auto"/>
            <w:tcMar>
              <w:top w:w="20" w:type="dxa"/>
              <w:left w:w="90" w:type="dxa"/>
              <w:bottom w:w="8" w:type="dxa"/>
              <w:right w:w="70" w:type="dxa"/>
            </w:tcMar>
            <w:vAlign w:val="center"/>
            <w:hideMark/>
          </w:tcPr>
          <w:p w14:paraId="69C6451F" w14:textId="5F533C29" w:rsidR="005E18F2" w:rsidRPr="00F07806" w:rsidRDefault="00B4673F">
            <w:pPr>
              <w:spacing w:after="0" w:line="240" w:lineRule="auto"/>
              <w:jc w:val="center"/>
              <w:rPr>
                <w:ins w:id="853" w:author="Kerstin Bauer ||" w:date="2021-08-24T00:45:00Z"/>
                <w:rFonts w:ascii="Arial Narrow" w:hAnsi="Arial Narrow"/>
                <w:color w:val="000000"/>
                <w:sz w:val="26"/>
                <w:szCs w:val="26"/>
              </w:rPr>
            </w:pPr>
            <w:ins w:id="854" w:author="Kerstin Bauer ||" w:date="2021-08-24T00:45:00Z">
              <w:r w:rsidRPr="00F07806">
                <w:rPr>
                  <w:rFonts w:ascii="Arial Narrow" w:eastAsia="Wingdings" w:hAnsi="Arial Narrow" w:cs="Wingdings"/>
                  <w:b/>
                  <w:bCs/>
                  <w:color w:val="FF0000"/>
                  <w:sz w:val="26"/>
                  <w:szCs w:val="26"/>
                </w:rPr>
                <w:sym w:font="Wingdings" w:char="F0FC"/>
              </w:r>
            </w:ins>
          </w:p>
        </w:tc>
        <w:tc>
          <w:tcPr>
            <w:tcW w:w="852" w:type="dxa"/>
            <w:tcBorders>
              <w:bottom w:val="single" w:sz="6" w:space="0" w:color="000000"/>
              <w:right w:val="single" w:sz="6" w:space="0" w:color="000000"/>
            </w:tcBorders>
            <w:shd w:val="clear" w:color="auto" w:fill="auto"/>
            <w:tcMar>
              <w:top w:w="20" w:type="dxa"/>
              <w:left w:w="90" w:type="dxa"/>
              <w:bottom w:w="8" w:type="dxa"/>
              <w:right w:w="70" w:type="dxa"/>
            </w:tcMar>
            <w:vAlign w:val="center"/>
            <w:hideMark/>
          </w:tcPr>
          <w:p w14:paraId="69C64520" w14:textId="52F359C3" w:rsidR="005E18F2" w:rsidRPr="00F07806" w:rsidRDefault="00B4673F">
            <w:pPr>
              <w:spacing w:after="0" w:line="240" w:lineRule="auto"/>
              <w:jc w:val="center"/>
              <w:rPr>
                <w:ins w:id="855" w:author="Kerstin Bauer ||" w:date="2021-08-24T00:45:00Z"/>
                <w:rFonts w:ascii="Arial Narrow" w:hAnsi="Arial Narrow"/>
                <w:color w:val="000000"/>
                <w:sz w:val="26"/>
                <w:szCs w:val="26"/>
              </w:rPr>
            </w:pPr>
            <w:ins w:id="856" w:author="Kerstin Bauer ||" w:date="2021-08-24T00:45:00Z">
              <w:r w:rsidRPr="00F07806">
                <w:rPr>
                  <w:rFonts w:ascii="Arial Narrow" w:eastAsia="Wingdings" w:hAnsi="Arial Narrow" w:cs="Wingdings"/>
                  <w:b/>
                  <w:bCs/>
                  <w:color w:val="FF0000"/>
                  <w:sz w:val="26"/>
                  <w:szCs w:val="26"/>
                </w:rPr>
                <w:sym w:font="Wingdings" w:char="F0FC"/>
              </w:r>
            </w:ins>
          </w:p>
        </w:tc>
        <w:tc>
          <w:tcPr>
            <w:tcW w:w="1139" w:type="dxa"/>
            <w:tcBorders>
              <w:top w:val="single" w:sz="6" w:space="0" w:color="000000"/>
              <w:bottom w:val="single" w:sz="6" w:space="0" w:color="000000"/>
              <w:right w:val="single" w:sz="6" w:space="0" w:color="000000"/>
            </w:tcBorders>
            <w:shd w:val="clear" w:color="auto" w:fill="F2F2F2"/>
            <w:tcMar>
              <w:top w:w="8" w:type="dxa"/>
              <w:left w:w="90" w:type="dxa"/>
              <w:bottom w:w="8" w:type="dxa"/>
              <w:right w:w="70" w:type="dxa"/>
            </w:tcMar>
            <w:vAlign w:val="center"/>
            <w:hideMark/>
          </w:tcPr>
          <w:p w14:paraId="69C64521" w14:textId="67EA1B01" w:rsidR="005E18F2" w:rsidRPr="00F07806" w:rsidRDefault="00B4673F">
            <w:pPr>
              <w:spacing w:after="0" w:line="240" w:lineRule="auto"/>
              <w:jc w:val="center"/>
              <w:rPr>
                <w:ins w:id="857" w:author="Kerstin Bauer ||" w:date="2021-08-24T00:45:00Z"/>
                <w:rFonts w:ascii="Arial Narrow" w:hAnsi="Arial Narrow"/>
                <w:color w:val="000000"/>
                <w:szCs w:val="22"/>
              </w:rPr>
            </w:pPr>
            <w:ins w:id="858" w:author="Kerstin Bauer ||" w:date="2021-08-24T00:45:00Z">
              <w:r w:rsidRPr="00F07806">
                <w:rPr>
                  <w:rFonts w:ascii="Arial Narrow" w:eastAsia="Arial Narrow" w:hAnsi="Arial Narrow" w:cs="Arial Narrow"/>
                  <w:b/>
                  <w:bCs/>
                  <w:color w:val="000000"/>
                  <w:szCs w:val="22"/>
                </w:rPr>
                <w:t>+</w:t>
              </w:r>
            </w:ins>
          </w:p>
        </w:tc>
        <w:tc>
          <w:tcPr>
            <w:tcW w:w="1139" w:type="dxa"/>
            <w:tcBorders>
              <w:top w:val="single" w:sz="6" w:space="0" w:color="000000"/>
              <w:bottom w:val="single" w:sz="6" w:space="0" w:color="000000"/>
              <w:right w:val="single" w:sz="6" w:space="0" w:color="000000"/>
            </w:tcBorders>
            <w:shd w:val="clear" w:color="auto" w:fill="F2F2F2"/>
            <w:tcMar>
              <w:top w:w="8" w:type="dxa"/>
              <w:left w:w="90" w:type="dxa"/>
              <w:bottom w:w="8" w:type="dxa"/>
              <w:right w:w="70" w:type="dxa"/>
            </w:tcMar>
            <w:vAlign w:val="center"/>
            <w:hideMark/>
          </w:tcPr>
          <w:p w14:paraId="69C64522" w14:textId="6FD9408F" w:rsidR="005E18F2" w:rsidRPr="00F07806" w:rsidRDefault="00B4673F">
            <w:pPr>
              <w:spacing w:after="0" w:line="240" w:lineRule="auto"/>
              <w:jc w:val="center"/>
              <w:rPr>
                <w:ins w:id="859" w:author="Kerstin Bauer ||" w:date="2021-08-24T00:45:00Z"/>
                <w:rFonts w:ascii="Arial Narrow" w:hAnsi="Arial Narrow"/>
                <w:color w:val="000000"/>
                <w:szCs w:val="22"/>
              </w:rPr>
            </w:pPr>
            <w:ins w:id="860" w:author="Kerstin Bauer ||" w:date="2021-08-24T00:45:00Z">
              <w:r w:rsidRPr="00F07806">
                <w:rPr>
                  <w:rFonts w:ascii="Arial Narrow" w:eastAsia="Arial Narrow" w:hAnsi="Arial Narrow" w:cs="Arial Narrow"/>
                  <w:b/>
                  <w:bCs/>
                  <w:color w:val="000000"/>
                  <w:szCs w:val="22"/>
                </w:rPr>
                <w:t>+</w:t>
              </w:r>
            </w:ins>
          </w:p>
        </w:tc>
        <w:tc>
          <w:tcPr>
            <w:tcW w:w="1139" w:type="dxa"/>
            <w:tcBorders>
              <w:top w:val="single" w:sz="6" w:space="0" w:color="000000"/>
              <w:bottom w:val="single" w:sz="6" w:space="0" w:color="000000"/>
              <w:right w:val="single" w:sz="6" w:space="0" w:color="000000"/>
            </w:tcBorders>
            <w:shd w:val="clear" w:color="auto" w:fill="F2F2F2"/>
            <w:tcMar>
              <w:top w:w="8" w:type="dxa"/>
              <w:left w:w="90" w:type="dxa"/>
              <w:bottom w:w="8" w:type="dxa"/>
              <w:right w:w="70" w:type="dxa"/>
            </w:tcMar>
            <w:vAlign w:val="center"/>
            <w:hideMark/>
          </w:tcPr>
          <w:p w14:paraId="69C64523" w14:textId="06043F37" w:rsidR="005E18F2" w:rsidRPr="00F07806" w:rsidRDefault="00B4673F">
            <w:pPr>
              <w:spacing w:after="0" w:line="240" w:lineRule="auto"/>
              <w:jc w:val="center"/>
              <w:rPr>
                <w:ins w:id="861" w:author="Kerstin Bauer ||" w:date="2021-08-24T00:45:00Z"/>
                <w:rFonts w:ascii="Arial Narrow" w:hAnsi="Arial Narrow"/>
                <w:color w:val="000000"/>
                <w:szCs w:val="22"/>
              </w:rPr>
            </w:pPr>
            <w:ins w:id="862" w:author="Kerstin Bauer ||" w:date="2021-08-24T00:45:00Z">
              <w:r w:rsidRPr="00F07806">
                <w:rPr>
                  <w:rFonts w:ascii="Arial Narrow" w:eastAsia="Arial Narrow" w:hAnsi="Arial Narrow" w:cs="Arial Narrow"/>
                  <w:b/>
                  <w:bCs/>
                  <w:color w:val="000000"/>
                  <w:szCs w:val="22"/>
                </w:rPr>
                <w:t>+</w:t>
              </w:r>
            </w:ins>
          </w:p>
        </w:tc>
        <w:tc>
          <w:tcPr>
            <w:tcW w:w="1139" w:type="dxa"/>
            <w:tcBorders>
              <w:top w:val="single" w:sz="6" w:space="0" w:color="000000"/>
              <w:bottom w:val="single" w:sz="6" w:space="0" w:color="000000"/>
              <w:right w:val="single" w:sz="6" w:space="0" w:color="000000"/>
            </w:tcBorders>
            <w:shd w:val="clear" w:color="auto" w:fill="F2F2F2"/>
            <w:tcMar>
              <w:top w:w="8" w:type="dxa"/>
              <w:left w:w="90" w:type="dxa"/>
              <w:bottom w:w="8" w:type="dxa"/>
              <w:right w:w="70" w:type="dxa"/>
            </w:tcMar>
            <w:vAlign w:val="center"/>
            <w:hideMark/>
          </w:tcPr>
          <w:p w14:paraId="69C64524" w14:textId="6B4F930D" w:rsidR="005E18F2" w:rsidRPr="00F07806" w:rsidRDefault="00B4673F">
            <w:pPr>
              <w:spacing w:after="0" w:line="240" w:lineRule="auto"/>
              <w:jc w:val="center"/>
              <w:rPr>
                <w:ins w:id="863" w:author="Kerstin Bauer ||" w:date="2021-08-24T00:45:00Z"/>
                <w:rFonts w:ascii="Arial Narrow" w:hAnsi="Arial Narrow"/>
                <w:color w:val="000000"/>
                <w:szCs w:val="22"/>
              </w:rPr>
            </w:pPr>
            <w:ins w:id="864" w:author="Kerstin Bauer ||" w:date="2021-08-24T00:45:00Z">
              <w:r w:rsidRPr="00F07806">
                <w:rPr>
                  <w:rFonts w:ascii="Arial Narrow" w:eastAsia="Arial Narrow" w:hAnsi="Arial Narrow" w:cs="Arial Narrow"/>
                  <w:b/>
                  <w:bCs/>
                  <w:color w:val="000000"/>
                  <w:szCs w:val="22"/>
                </w:rPr>
                <w:t xml:space="preserve"> </w:t>
              </w:r>
            </w:ins>
          </w:p>
        </w:tc>
        <w:tc>
          <w:tcPr>
            <w:tcW w:w="1142" w:type="dxa"/>
            <w:tcBorders>
              <w:bottom w:val="single" w:sz="6" w:space="0" w:color="000000"/>
              <w:right w:val="single" w:sz="6" w:space="0" w:color="000000"/>
            </w:tcBorders>
            <w:shd w:val="clear" w:color="auto" w:fill="auto"/>
            <w:tcMar>
              <w:top w:w="20" w:type="dxa"/>
              <w:left w:w="90" w:type="dxa"/>
              <w:bottom w:w="8" w:type="dxa"/>
              <w:right w:w="70" w:type="dxa"/>
            </w:tcMar>
            <w:vAlign w:val="center"/>
            <w:hideMark/>
          </w:tcPr>
          <w:p w14:paraId="69C64525" w14:textId="541BBB66" w:rsidR="005E18F2" w:rsidRPr="00F07806" w:rsidRDefault="00B4673F">
            <w:pPr>
              <w:spacing w:after="0" w:line="240" w:lineRule="auto"/>
              <w:jc w:val="center"/>
              <w:rPr>
                <w:ins w:id="865" w:author="Kerstin Bauer ||" w:date="2021-08-24T00:45:00Z"/>
                <w:rFonts w:ascii="Arial Narrow" w:hAnsi="Arial Narrow"/>
                <w:color w:val="000000"/>
                <w:sz w:val="26"/>
                <w:szCs w:val="26"/>
              </w:rPr>
            </w:pPr>
            <w:ins w:id="866" w:author="Kerstin Bauer ||" w:date="2021-08-24T00:45:00Z">
              <w:r w:rsidRPr="00F07806">
                <w:rPr>
                  <w:rFonts w:ascii="Arial Narrow" w:eastAsia="Wingdings" w:hAnsi="Arial Narrow" w:cs="Wingdings"/>
                  <w:b/>
                  <w:bCs/>
                  <w:color w:val="FF0000"/>
                  <w:sz w:val="26"/>
                  <w:szCs w:val="26"/>
                </w:rPr>
                <w:sym w:font="Wingdings" w:char="F0FC"/>
              </w:r>
            </w:ins>
          </w:p>
        </w:tc>
      </w:tr>
      <w:tr w:rsidR="005E18F2" w:rsidRPr="00F07806" w14:paraId="69C64530" w14:textId="717F2A3D">
        <w:trPr>
          <w:trHeight w:val="439"/>
          <w:jc w:val="center"/>
          <w:ins w:id="867" w:author="Kerstin Bauer ||" w:date="2021-08-24T00:45:00Z"/>
        </w:trPr>
        <w:tc>
          <w:tcPr>
            <w:tcW w:w="1835" w:type="dxa"/>
            <w:tcBorders>
              <w:top w:val="single" w:sz="6" w:space="0" w:color="000000"/>
              <w:left w:val="single" w:sz="6" w:space="0" w:color="000000"/>
              <w:bottom w:val="single" w:sz="6" w:space="0" w:color="000000"/>
              <w:right w:val="single" w:sz="6" w:space="0" w:color="000000"/>
            </w:tcBorders>
            <w:shd w:val="clear" w:color="auto" w:fill="F2F2F2"/>
            <w:tcMar>
              <w:top w:w="20" w:type="dxa"/>
              <w:left w:w="70" w:type="dxa"/>
              <w:bottom w:w="8" w:type="dxa"/>
              <w:right w:w="70" w:type="dxa"/>
            </w:tcMar>
            <w:vAlign w:val="center"/>
            <w:hideMark/>
          </w:tcPr>
          <w:p w14:paraId="69C64527" w14:textId="2CE5B529" w:rsidR="005E18F2" w:rsidRPr="0030045D" w:rsidRDefault="00B4673F">
            <w:pPr>
              <w:spacing w:after="0" w:line="240" w:lineRule="auto"/>
              <w:jc w:val="left"/>
              <w:rPr>
                <w:ins w:id="868" w:author="Kerstin Bauer ||" w:date="2021-08-24T00:45:00Z"/>
                <w:rFonts w:ascii="Arial Narrow" w:hAnsi="Arial Narrow"/>
                <w:color w:val="000000"/>
                <w:szCs w:val="22"/>
                <w:lang w:val="en-US"/>
              </w:rPr>
            </w:pPr>
            <w:ins w:id="869" w:author="Kerstin Bauer ||" w:date="2021-08-24T00:45:00Z">
              <w:r w:rsidRPr="0030045D">
                <w:rPr>
                  <w:rFonts w:ascii="Arial Narrow" w:eastAsia="Arial Narrow" w:hAnsi="Arial Narrow" w:cs="Arial Narrow"/>
                  <w:b/>
                  <w:bCs/>
                  <w:color w:val="000000"/>
                  <w:szCs w:val="22"/>
                  <w:lang w:val="en-US"/>
                </w:rPr>
                <w:t xml:space="preserve">Sprint </w:t>
              </w:r>
            </w:ins>
          </w:p>
          <w:p w14:paraId="69C64528" w14:textId="0B39C700" w:rsidR="005E18F2" w:rsidRPr="0030045D" w:rsidRDefault="00B4673F">
            <w:pPr>
              <w:spacing w:after="0" w:line="240" w:lineRule="auto"/>
              <w:jc w:val="left"/>
              <w:rPr>
                <w:ins w:id="870" w:author="Kerstin Bauer ||" w:date="2021-08-24T00:45:00Z"/>
                <w:rFonts w:ascii="Arial Narrow" w:hAnsi="Arial Narrow"/>
                <w:color w:val="000000"/>
                <w:szCs w:val="22"/>
                <w:lang w:val="en-US"/>
              </w:rPr>
            </w:pPr>
            <w:ins w:id="871" w:author="Kerstin Bauer ||" w:date="2021-08-24T00:45:00Z">
              <w:r w:rsidRPr="0030045D">
                <w:rPr>
                  <w:rFonts w:ascii="Arial Narrow" w:eastAsia="Arial Narrow" w:hAnsi="Arial Narrow" w:cs="Arial Narrow"/>
                  <w:b/>
                  <w:bCs/>
                  <w:color w:val="000000"/>
                  <w:szCs w:val="22"/>
                  <w:lang w:val="en-US"/>
                </w:rPr>
                <w:t>Levels Progress</w:t>
              </w:r>
            </w:ins>
            <w:ins w:id="872" w:author="Bauer Kerstin" w:date="2021-09-07T23:21:00Z">
              <w:r w:rsidR="0030045D">
                <w:rPr>
                  <w:rFonts w:ascii="Arial Narrow" w:eastAsia="Arial Narrow" w:hAnsi="Arial Narrow" w:cs="Arial Narrow"/>
                  <w:b/>
                  <w:bCs/>
                  <w:color w:val="000000"/>
                  <w:szCs w:val="22"/>
                  <w:lang w:val="en-US"/>
                </w:rPr>
                <w:t xml:space="preserve"> (= </w:t>
              </w:r>
            </w:ins>
            <w:ins w:id="873" w:author="Bauer Kerstin" w:date="2021-09-07T23:20:00Z">
              <w:r w:rsidR="0030045D" w:rsidRPr="0030045D">
                <w:rPr>
                  <w:rFonts w:ascii="Arial Narrow" w:eastAsia="Arial Narrow" w:hAnsi="Arial Narrow" w:cs="Arial Narrow"/>
                  <w:b/>
                  <w:bCs/>
                  <w:color w:val="000000"/>
                  <w:szCs w:val="22"/>
                  <w:lang w:val="en-US"/>
                </w:rPr>
                <w:t>Sprint B</w:t>
              </w:r>
              <w:r w:rsidR="0030045D">
                <w:rPr>
                  <w:rFonts w:ascii="Arial Narrow" w:eastAsia="Arial Narrow" w:hAnsi="Arial Narrow" w:cs="Arial Narrow"/>
                  <w:b/>
                  <w:bCs/>
                  <w:color w:val="000000"/>
                  <w:szCs w:val="22"/>
                  <w:lang w:val="en-US"/>
                </w:rPr>
                <w:t>usiness English / German)</w:t>
              </w:r>
            </w:ins>
          </w:p>
        </w:tc>
        <w:tc>
          <w:tcPr>
            <w:tcW w:w="859" w:type="dxa"/>
            <w:tcBorders>
              <w:bottom w:val="single" w:sz="6" w:space="0" w:color="000000"/>
              <w:right w:val="single" w:sz="6" w:space="0" w:color="000000"/>
            </w:tcBorders>
            <w:shd w:val="clear" w:color="auto" w:fill="EDEDED"/>
            <w:tcMar>
              <w:top w:w="20" w:type="dxa"/>
              <w:left w:w="90" w:type="dxa"/>
              <w:bottom w:w="8" w:type="dxa"/>
              <w:right w:w="70" w:type="dxa"/>
            </w:tcMar>
            <w:vAlign w:val="center"/>
            <w:hideMark/>
          </w:tcPr>
          <w:p w14:paraId="69C64529" w14:textId="098E1148" w:rsidR="005E18F2" w:rsidRPr="0030045D" w:rsidRDefault="00B4673F">
            <w:pPr>
              <w:spacing w:after="0" w:line="240" w:lineRule="auto"/>
              <w:jc w:val="center"/>
              <w:rPr>
                <w:ins w:id="874" w:author="Kerstin Bauer ||" w:date="2021-08-24T00:45:00Z"/>
                <w:rFonts w:ascii="Arial Narrow" w:hAnsi="Arial Narrow"/>
                <w:color w:val="000000"/>
                <w:szCs w:val="22"/>
                <w:lang w:val="en-US"/>
              </w:rPr>
            </w:pPr>
            <w:ins w:id="875" w:author="Kerstin Bauer ||" w:date="2021-08-24T00:45:00Z">
              <w:r w:rsidRPr="0030045D">
                <w:rPr>
                  <w:rFonts w:ascii="Arial Narrow" w:eastAsia="Arial Narrow" w:hAnsi="Arial Narrow" w:cs="Arial Narrow"/>
                  <w:b/>
                  <w:bCs/>
                  <w:color w:val="000000"/>
                  <w:szCs w:val="22"/>
                  <w:lang w:val="en-US"/>
                </w:rPr>
                <w:t xml:space="preserve"> </w:t>
              </w:r>
            </w:ins>
          </w:p>
        </w:tc>
        <w:tc>
          <w:tcPr>
            <w:tcW w:w="852" w:type="dxa"/>
            <w:tcBorders>
              <w:bottom w:val="single" w:sz="6" w:space="0" w:color="000000"/>
              <w:right w:val="single" w:sz="6" w:space="0" w:color="000000"/>
            </w:tcBorders>
            <w:shd w:val="clear" w:color="auto" w:fill="auto"/>
            <w:tcMar>
              <w:top w:w="20" w:type="dxa"/>
              <w:left w:w="90" w:type="dxa"/>
              <w:bottom w:w="8" w:type="dxa"/>
              <w:right w:w="70" w:type="dxa"/>
            </w:tcMar>
            <w:vAlign w:val="center"/>
            <w:hideMark/>
          </w:tcPr>
          <w:p w14:paraId="69C6452A" w14:textId="7F7C6FBB" w:rsidR="005E18F2" w:rsidRPr="00F07806" w:rsidRDefault="00B4673F">
            <w:pPr>
              <w:spacing w:after="0" w:line="240" w:lineRule="auto"/>
              <w:jc w:val="center"/>
              <w:rPr>
                <w:ins w:id="876" w:author="Kerstin Bauer ||" w:date="2021-08-24T00:45:00Z"/>
                <w:rFonts w:ascii="Arial Narrow" w:hAnsi="Arial Narrow"/>
                <w:color w:val="000000"/>
                <w:sz w:val="26"/>
                <w:szCs w:val="26"/>
              </w:rPr>
            </w:pPr>
            <w:ins w:id="877" w:author="Kerstin Bauer ||" w:date="2021-08-24T00:45:00Z">
              <w:r w:rsidRPr="00F07806">
                <w:rPr>
                  <w:rFonts w:ascii="Arial Narrow" w:eastAsia="Wingdings" w:hAnsi="Arial Narrow" w:cs="Wingdings"/>
                  <w:b/>
                  <w:bCs/>
                  <w:color w:val="FF0000"/>
                  <w:sz w:val="26"/>
                  <w:szCs w:val="26"/>
                </w:rPr>
                <w:sym w:font="Wingdings" w:char="F0FC"/>
              </w:r>
            </w:ins>
          </w:p>
        </w:tc>
        <w:tc>
          <w:tcPr>
            <w:tcW w:w="1139" w:type="dxa"/>
            <w:tcBorders>
              <w:top w:val="single" w:sz="6" w:space="0" w:color="000000"/>
              <w:bottom w:val="single" w:sz="6" w:space="0" w:color="000000"/>
              <w:right w:val="single" w:sz="6" w:space="0" w:color="000000"/>
            </w:tcBorders>
            <w:shd w:val="clear" w:color="auto" w:fill="F2F2F2"/>
            <w:tcMar>
              <w:top w:w="8" w:type="dxa"/>
              <w:left w:w="90" w:type="dxa"/>
              <w:bottom w:w="8" w:type="dxa"/>
              <w:right w:w="70" w:type="dxa"/>
            </w:tcMar>
            <w:vAlign w:val="center"/>
            <w:hideMark/>
          </w:tcPr>
          <w:p w14:paraId="69C6452B" w14:textId="553EBF96" w:rsidR="005E18F2" w:rsidRPr="00F07806" w:rsidRDefault="00B4673F">
            <w:pPr>
              <w:spacing w:after="0" w:line="240" w:lineRule="auto"/>
              <w:jc w:val="center"/>
              <w:rPr>
                <w:ins w:id="878" w:author="Kerstin Bauer ||" w:date="2021-08-24T00:45:00Z"/>
                <w:rFonts w:ascii="Arial Narrow" w:hAnsi="Arial Narrow"/>
                <w:color w:val="000000"/>
                <w:szCs w:val="22"/>
              </w:rPr>
            </w:pPr>
            <w:ins w:id="879" w:author="Kerstin Bauer ||" w:date="2021-08-24T00:45:00Z">
              <w:r w:rsidRPr="00F07806">
                <w:rPr>
                  <w:rFonts w:ascii="Arial Narrow" w:eastAsia="Arial Narrow" w:hAnsi="Arial Narrow" w:cs="Arial Narrow"/>
                  <w:b/>
                  <w:bCs/>
                  <w:color w:val="000000"/>
                  <w:szCs w:val="22"/>
                </w:rPr>
                <w:t xml:space="preserve"> </w:t>
              </w:r>
            </w:ins>
          </w:p>
        </w:tc>
        <w:tc>
          <w:tcPr>
            <w:tcW w:w="1139" w:type="dxa"/>
            <w:tcBorders>
              <w:top w:val="single" w:sz="6" w:space="0" w:color="000000"/>
              <w:bottom w:val="single" w:sz="6" w:space="0" w:color="000000"/>
              <w:right w:val="single" w:sz="6" w:space="0" w:color="000000"/>
            </w:tcBorders>
            <w:shd w:val="clear" w:color="auto" w:fill="F2F2F2"/>
            <w:tcMar>
              <w:top w:w="8" w:type="dxa"/>
              <w:left w:w="90" w:type="dxa"/>
              <w:bottom w:w="8" w:type="dxa"/>
              <w:right w:w="70" w:type="dxa"/>
            </w:tcMar>
            <w:vAlign w:val="center"/>
            <w:hideMark/>
          </w:tcPr>
          <w:p w14:paraId="69C6452C" w14:textId="76ED7236" w:rsidR="005E18F2" w:rsidRPr="00F07806" w:rsidRDefault="00B4673F">
            <w:pPr>
              <w:spacing w:after="0" w:line="240" w:lineRule="auto"/>
              <w:jc w:val="center"/>
              <w:rPr>
                <w:ins w:id="880" w:author="Kerstin Bauer ||" w:date="2021-08-24T00:45:00Z"/>
                <w:rFonts w:ascii="Arial Narrow" w:hAnsi="Arial Narrow"/>
                <w:color w:val="000000"/>
                <w:szCs w:val="22"/>
              </w:rPr>
            </w:pPr>
            <w:ins w:id="881" w:author="Kerstin Bauer ||" w:date="2021-08-24T00:45:00Z">
              <w:r w:rsidRPr="00F07806">
                <w:rPr>
                  <w:rFonts w:ascii="Arial Narrow" w:eastAsia="Arial Narrow" w:hAnsi="Arial Narrow" w:cs="Arial Narrow"/>
                  <w:b/>
                  <w:bCs/>
                  <w:color w:val="000000"/>
                  <w:szCs w:val="22"/>
                </w:rPr>
                <w:t xml:space="preserve"> </w:t>
              </w:r>
            </w:ins>
          </w:p>
        </w:tc>
        <w:tc>
          <w:tcPr>
            <w:tcW w:w="1139" w:type="dxa"/>
            <w:tcBorders>
              <w:top w:val="single" w:sz="6" w:space="0" w:color="000000"/>
              <w:bottom w:val="single" w:sz="6" w:space="0" w:color="000000"/>
              <w:right w:val="single" w:sz="6" w:space="0" w:color="000000"/>
            </w:tcBorders>
            <w:shd w:val="clear" w:color="auto" w:fill="F2F2F2"/>
            <w:tcMar>
              <w:top w:w="8" w:type="dxa"/>
              <w:left w:w="90" w:type="dxa"/>
              <w:bottom w:w="8" w:type="dxa"/>
              <w:right w:w="70" w:type="dxa"/>
            </w:tcMar>
            <w:vAlign w:val="center"/>
            <w:hideMark/>
          </w:tcPr>
          <w:p w14:paraId="69C6452D" w14:textId="4FE93AD3" w:rsidR="005E18F2" w:rsidRPr="00F07806" w:rsidRDefault="00B4673F">
            <w:pPr>
              <w:spacing w:after="0" w:line="240" w:lineRule="auto"/>
              <w:jc w:val="center"/>
              <w:rPr>
                <w:ins w:id="882" w:author="Kerstin Bauer ||" w:date="2021-08-24T00:45:00Z"/>
                <w:rFonts w:ascii="Arial Narrow" w:hAnsi="Arial Narrow"/>
                <w:color w:val="000000"/>
                <w:szCs w:val="22"/>
              </w:rPr>
            </w:pPr>
            <w:ins w:id="883" w:author="Kerstin Bauer ||" w:date="2021-08-24T00:45:00Z">
              <w:r w:rsidRPr="00F07806">
                <w:rPr>
                  <w:rFonts w:ascii="Arial Narrow" w:eastAsia="Arial Narrow" w:hAnsi="Arial Narrow" w:cs="Arial Narrow"/>
                  <w:b/>
                  <w:bCs/>
                  <w:color w:val="000000"/>
                  <w:szCs w:val="22"/>
                </w:rPr>
                <w:t xml:space="preserve"> </w:t>
              </w:r>
            </w:ins>
          </w:p>
        </w:tc>
        <w:tc>
          <w:tcPr>
            <w:tcW w:w="1139" w:type="dxa"/>
            <w:tcBorders>
              <w:top w:val="single" w:sz="6" w:space="0" w:color="000000"/>
              <w:bottom w:val="single" w:sz="6" w:space="0" w:color="000000"/>
              <w:right w:val="single" w:sz="6" w:space="0" w:color="000000"/>
            </w:tcBorders>
            <w:shd w:val="clear" w:color="auto" w:fill="F2F2F2"/>
            <w:tcMar>
              <w:top w:w="8" w:type="dxa"/>
              <w:left w:w="90" w:type="dxa"/>
              <w:bottom w:w="8" w:type="dxa"/>
              <w:right w:w="70" w:type="dxa"/>
            </w:tcMar>
            <w:vAlign w:val="center"/>
            <w:hideMark/>
          </w:tcPr>
          <w:p w14:paraId="69C6452E" w14:textId="48DF6BBF" w:rsidR="005E18F2" w:rsidRPr="00F07806" w:rsidRDefault="00B4673F">
            <w:pPr>
              <w:spacing w:after="0" w:line="240" w:lineRule="auto"/>
              <w:jc w:val="center"/>
              <w:rPr>
                <w:ins w:id="884" w:author="Kerstin Bauer ||" w:date="2021-08-24T00:45:00Z"/>
                <w:rFonts w:ascii="Arial Narrow" w:hAnsi="Arial Narrow"/>
                <w:color w:val="000000"/>
                <w:szCs w:val="22"/>
              </w:rPr>
            </w:pPr>
            <w:ins w:id="885" w:author="Kerstin Bauer ||" w:date="2021-08-24T00:45:00Z">
              <w:r w:rsidRPr="00F07806">
                <w:rPr>
                  <w:rFonts w:ascii="Arial Narrow" w:eastAsia="Arial Narrow" w:hAnsi="Arial Narrow" w:cs="Arial Narrow"/>
                  <w:b/>
                  <w:bCs/>
                  <w:color w:val="000000"/>
                  <w:szCs w:val="22"/>
                </w:rPr>
                <w:t xml:space="preserve"> </w:t>
              </w:r>
            </w:ins>
          </w:p>
        </w:tc>
        <w:tc>
          <w:tcPr>
            <w:tcW w:w="1142" w:type="dxa"/>
            <w:tcBorders>
              <w:bottom w:val="single" w:sz="6" w:space="0" w:color="000000"/>
              <w:right w:val="single" w:sz="6" w:space="0" w:color="000000"/>
            </w:tcBorders>
            <w:shd w:val="clear" w:color="auto" w:fill="auto"/>
            <w:tcMar>
              <w:top w:w="20" w:type="dxa"/>
              <w:left w:w="90" w:type="dxa"/>
              <w:bottom w:w="8" w:type="dxa"/>
              <w:right w:w="70" w:type="dxa"/>
            </w:tcMar>
            <w:vAlign w:val="center"/>
            <w:hideMark/>
          </w:tcPr>
          <w:p w14:paraId="69C6452F" w14:textId="1F21DF45" w:rsidR="005E18F2" w:rsidRPr="00F07806" w:rsidRDefault="00B4673F">
            <w:pPr>
              <w:spacing w:after="0" w:line="240" w:lineRule="auto"/>
              <w:jc w:val="center"/>
              <w:rPr>
                <w:ins w:id="886" w:author="Kerstin Bauer ||" w:date="2021-08-24T00:45:00Z"/>
                <w:rFonts w:ascii="Arial Narrow" w:hAnsi="Arial Narrow"/>
                <w:color w:val="000000"/>
                <w:sz w:val="26"/>
                <w:szCs w:val="26"/>
              </w:rPr>
            </w:pPr>
            <w:ins w:id="887" w:author="Kerstin Bauer ||" w:date="2021-08-24T00:45:00Z">
              <w:r w:rsidRPr="00F07806">
                <w:rPr>
                  <w:rFonts w:ascii="Arial Narrow" w:eastAsia="Wingdings" w:hAnsi="Arial Narrow" w:cs="Wingdings"/>
                  <w:b/>
                  <w:bCs/>
                  <w:color w:val="FF0000"/>
                  <w:sz w:val="26"/>
                  <w:szCs w:val="26"/>
                </w:rPr>
                <w:sym w:font="Wingdings" w:char="F0FC"/>
              </w:r>
            </w:ins>
          </w:p>
        </w:tc>
      </w:tr>
      <w:tr w:rsidR="005E18F2" w:rsidRPr="00F07806" w14:paraId="69C64539" w14:textId="54535013">
        <w:trPr>
          <w:trHeight w:val="522"/>
          <w:jc w:val="center"/>
          <w:ins w:id="888" w:author="Kerstin Bauer ||" w:date="2021-08-24T00:45:00Z"/>
        </w:trPr>
        <w:tc>
          <w:tcPr>
            <w:tcW w:w="1835" w:type="dxa"/>
            <w:tcBorders>
              <w:top w:val="single" w:sz="6" w:space="0" w:color="000000"/>
              <w:left w:val="single" w:sz="6" w:space="0" w:color="000000"/>
              <w:bottom w:val="single" w:sz="6" w:space="0" w:color="000000"/>
              <w:right w:val="single" w:sz="6" w:space="0" w:color="000000"/>
            </w:tcBorders>
            <w:shd w:val="clear" w:color="auto" w:fill="F2F2F2"/>
            <w:tcMar>
              <w:top w:w="20" w:type="dxa"/>
              <w:left w:w="70" w:type="dxa"/>
              <w:bottom w:w="8" w:type="dxa"/>
              <w:right w:w="70" w:type="dxa"/>
            </w:tcMar>
            <w:vAlign w:val="center"/>
            <w:hideMark/>
          </w:tcPr>
          <w:p w14:paraId="69C64531" w14:textId="4293FCAD" w:rsidR="005E18F2" w:rsidRPr="00F07806" w:rsidRDefault="00B4673F">
            <w:pPr>
              <w:spacing w:after="0" w:line="240" w:lineRule="auto"/>
              <w:jc w:val="left"/>
              <w:rPr>
                <w:ins w:id="889" w:author="Kerstin Bauer ||" w:date="2021-08-24T00:45:00Z"/>
                <w:rFonts w:ascii="Arial Narrow" w:hAnsi="Arial Narrow"/>
                <w:color w:val="000000"/>
                <w:szCs w:val="22"/>
                <w:lang w:val="en-US"/>
              </w:rPr>
            </w:pPr>
            <w:ins w:id="890" w:author="Kerstin Bauer ||" w:date="2021-08-24T00:45:00Z">
              <w:r w:rsidRPr="00F07806">
                <w:rPr>
                  <w:rFonts w:ascii="Arial Narrow" w:eastAsia="Arial Narrow" w:hAnsi="Arial Narrow" w:cs="Arial Narrow"/>
                  <w:b/>
                  <w:bCs/>
                  <w:color w:val="000000"/>
                  <w:szCs w:val="22"/>
                  <w:lang w:val="en-US"/>
                </w:rPr>
                <w:t>Solo Conversation Practice</w:t>
              </w:r>
              <w:del w:id="891" w:author="Bauer Kerstin" w:date="2021-09-07T23:22:00Z">
                <w:r w:rsidRPr="00F07806" w:rsidDel="0030045D">
                  <w:rPr>
                    <w:rFonts w:ascii="Arial Narrow" w:eastAsia="Arial Narrow" w:hAnsi="Arial Narrow" w:cs="Arial Narrow"/>
                    <w:b/>
                    <w:bCs/>
                    <w:color w:val="000000"/>
                    <w:szCs w:val="22"/>
                    <w:lang w:val="en-US"/>
                  </w:rPr>
                  <w:delText xml:space="preserve"> </w:delText>
                </w:r>
                <w:r w:rsidRPr="00F07806" w:rsidDel="0030045D">
                  <w:rPr>
                    <w:rFonts w:ascii="Arial Narrow" w:eastAsia="Arial Narrow" w:hAnsi="Arial Narrow" w:cs="Arial Narrow"/>
                    <w:b/>
                    <w:bCs/>
                    <w:i/>
                    <w:iCs/>
                    <w:color w:val="000000"/>
                    <w:szCs w:val="22"/>
                    <w:lang w:val="en-US"/>
                  </w:rPr>
                  <w:delText>(formerly "Premium / Coach”)</w:delText>
                </w:r>
              </w:del>
            </w:ins>
          </w:p>
        </w:tc>
        <w:tc>
          <w:tcPr>
            <w:tcW w:w="859" w:type="dxa"/>
            <w:tcBorders>
              <w:bottom w:val="single" w:sz="6" w:space="0" w:color="000000"/>
              <w:right w:val="single" w:sz="6" w:space="0" w:color="000000"/>
            </w:tcBorders>
            <w:shd w:val="clear" w:color="auto" w:fill="auto"/>
            <w:tcMar>
              <w:top w:w="20" w:type="dxa"/>
              <w:left w:w="90" w:type="dxa"/>
              <w:bottom w:w="8" w:type="dxa"/>
              <w:right w:w="70" w:type="dxa"/>
            </w:tcMar>
            <w:vAlign w:val="center"/>
            <w:hideMark/>
          </w:tcPr>
          <w:p w14:paraId="69C64532" w14:textId="11B1FC23" w:rsidR="005E18F2" w:rsidRPr="00F07806" w:rsidRDefault="00B4673F">
            <w:pPr>
              <w:spacing w:after="0" w:line="240" w:lineRule="auto"/>
              <w:jc w:val="center"/>
              <w:rPr>
                <w:ins w:id="892" w:author="Kerstin Bauer ||" w:date="2021-08-24T00:45:00Z"/>
                <w:rFonts w:ascii="Arial Narrow" w:hAnsi="Arial Narrow"/>
                <w:color w:val="000000"/>
                <w:sz w:val="26"/>
                <w:szCs w:val="26"/>
              </w:rPr>
            </w:pPr>
            <w:ins w:id="893" w:author="Kerstin Bauer ||" w:date="2021-08-24T00:45:00Z">
              <w:r w:rsidRPr="00F07806">
                <w:rPr>
                  <w:rFonts w:ascii="Arial Narrow" w:eastAsia="Wingdings" w:hAnsi="Arial Narrow" w:cs="Wingdings"/>
                  <w:b/>
                  <w:bCs/>
                  <w:color w:val="FF0000"/>
                  <w:sz w:val="26"/>
                  <w:szCs w:val="26"/>
                </w:rPr>
                <w:sym w:font="Wingdings" w:char="F0FC"/>
              </w:r>
            </w:ins>
          </w:p>
        </w:tc>
        <w:tc>
          <w:tcPr>
            <w:tcW w:w="852" w:type="dxa"/>
            <w:tcBorders>
              <w:bottom w:val="single" w:sz="6" w:space="0" w:color="000000"/>
              <w:right w:val="single" w:sz="6" w:space="0" w:color="000000"/>
            </w:tcBorders>
            <w:shd w:val="clear" w:color="auto" w:fill="auto"/>
            <w:tcMar>
              <w:top w:w="20" w:type="dxa"/>
              <w:left w:w="90" w:type="dxa"/>
              <w:bottom w:w="8" w:type="dxa"/>
              <w:right w:w="70" w:type="dxa"/>
            </w:tcMar>
            <w:vAlign w:val="center"/>
            <w:hideMark/>
          </w:tcPr>
          <w:p w14:paraId="69C64533" w14:textId="6A2A9127" w:rsidR="005E18F2" w:rsidRPr="00F07806" w:rsidRDefault="00B4673F">
            <w:pPr>
              <w:spacing w:after="0" w:line="240" w:lineRule="auto"/>
              <w:jc w:val="center"/>
              <w:rPr>
                <w:ins w:id="894" w:author="Kerstin Bauer ||" w:date="2021-08-24T00:45:00Z"/>
                <w:rFonts w:ascii="Arial Narrow" w:hAnsi="Arial Narrow"/>
                <w:color w:val="000000"/>
                <w:sz w:val="26"/>
                <w:szCs w:val="26"/>
              </w:rPr>
            </w:pPr>
            <w:ins w:id="895" w:author="Kerstin Bauer ||" w:date="2021-08-24T00:45:00Z">
              <w:r w:rsidRPr="00F07806">
                <w:rPr>
                  <w:rFonts w:ascii="Arial Narrow" w:eastAsia="Wingdings" w:hAnsi="Arial Narrow" w:cs="Wingdings"/>
                  <w:b/>
                  <w:bCs/>
                  <w:color w:val="FF0000"/>
                  <w:sz w:val="26"/>
                  <w:szCs w:val="26"/>
                </w:rPr>
                <w:sym w:font="Wingdings" w:char="F0FC"/>
              </w:r>
            </w:ins>
          </w:p>
        </w:tc>
        <w:tc>
          <w:tcPr>
            <w:tcW w:w="1139" w:type="dxa"/>
            <w:tcBorders>
              <w:top w:val="single" w:sz="6" w:space="0" w:color="000000"/>
              <w:bottom w:val="single" w:sz="6" w:space="0" w:color="000000"/>
              <w:right w:val="single" w:sz="6" w:space="0" w:color="000000"/>
            </w:tcBorders>
            <w:shd w:val="clear" w:color="auto" w:fill="auto"/>
            <w:tcMar>
              <w:top w:w="8" w:type="dxa"/>
              <w:left w:w="90" w:type="dxa"/>
              <w:bottom w:w="8" w:type="dxa"/>
              <w:right w:w="70" w:type="dxa"/>
            </w:tcMar>
            <w:vAlign w:val="center"/>
            <w:hideMark/>
          </w:tcPr>
          <w:p w14:paraId="69C64534" w14:textId="30F5C7CB" w:rsidR="005E18F2" w:rsidRPr="00F07806" w:rsidRDefault="00B4673F">
            <w:pPr>
              <w:spacing w:after="0" w:line="240" w:lineRule="auto"/>
              <w:jc w:val="center"/>
              <w:rPr>
                <w:ins w:id="896" w:author="Kerstin Bauer ||" w:date="2021-08-24T00:45:00Z"/>
                <w:rFonts w:ascii="Arial Narrow" w:hAnsi="Arial Narrow"/>
                <w:color w:val="000000"/>
                <w:sz w:val="26"/>
                <w:szCs w:val="26"/>
              </w:rPr>
            </w:pPr>
            <w:ins w:id="897" w:author="Kerstin Bauer ||" w:date="2021-08-24T00:45:00Z">
              <w:r w:rsidRPr="00F07806">
                <w:rPr>
                  <w:rFonts w:ascii="Arial Narrow" w:eastAsia="Wingdings" w:hAnsi="Arial Narrow" w:cs="Wingdings"/>
                  <w:b/>
                  <w:bCs/>
                  <w:color w:val="FF0000"/>
                  <w:sz w:val="26"/>
                  <w:szCs w:val="26"/>
                </w:rPr>
                <w:sym w:font="Wingdings" w:char="F0FC"/>
              </w:r>
            </w:ins>
          </w:p>
        </w:tc>
        <w:tc>
          <w:tcPr>
            <w:tcW w:w="1139" w:type="dxa"/>
            <w:tcBorders>
              <w:top w:val="single" w:sz="6" w:space="0" w:color="000000"/>
              <w:bottom w:val="single" w:sz="6" w:space="0" w:color="000000"/>
              <w:right w:val="single" w:sz="6" w:space="0" w:color="000000"/>
            </w:tcBorders>
            <w:shd w:val="clear" w:color="auto" w:fill="F2F2F2"/>
            <w:tcMar>
              <w:top w:w="8" w:type="dxa"/>
              <w:left w:w="90" w:type="dxa"/>
              <w:bottom w:w="8" w:type="dxa"/>
              <w:right w:w="70" w:type="dxa"/>
            </w:tcMar>
            <w:vAlign w:val="center"/>
            <w:hideMark/>
          </w:tcPr>
          <w:p w14:paraId="69C64535" w14:textId="425FAECA" w:rsidR="005E18F2" w:rsidRPr="00F07806" w:rsidRDefault="00B4673F">
            <w:pPr>
              <w:spacing w:after="0" w:line="240" w:lineRule="auto"/>
              <w:jc w:val="center"/>
              <w:rPr>
                <w:ins w:id="898" w:author="Kerstin Bauer ||" w:date="2021-08-24T00:45:00Z"/>
                <w:rFonts w:ascii="Arial Narrow" w:hAnsi="Arial Narrow"/>
                <w:color w:val="000000"/>
                <w:szCs w:val="22"/>
              </w:rPr>
            </w:pPr>
            <w:ins w:id="899" w:author="Kerstin Bauer ||" w:date="2021-08-24T00:45:00Z">
              <w:r w:rsidRPr="00F07806">
                <w:rPr>
                  <w:rFonts w:ascii="Arial Narrow" w:eastAsia="Arial Narrow" w:hAnsi="Arial Narrow" w:cs="Arial Narrow"/>
                  <w:b/>
                  <w:bCs/>
                  <w:color w:val="000000"/>
                  <w:szCs w:val="22"/>
                </w:rPr>
                <w:t>+</w:t>
              </w:r>
            </w:ins>
          </w:p>
        </w:tc>
        <w:tc>
          <w:tcPr>
            <w:tcW w:w="1139" w:type="dxa"/>
            <w:tcBorders>
              <w:top w:val="single" w:sz="6" w:space="0" w:color="000000"/>
              <w:bottom w:val="single" w:sz="6" w:space="0" w:color="000000"/>
              <w:right w:val="single" w:sz="6" w:space="0" w:color="000000"/>
            </w:tcBorders>
            <w:shd w:val="clear" w:color="auto" w:fill="auto"/>
            <w:tcMar>
              <w:top w:w="8" w:type="dxa"/>
              <w:left w:w="90" w:type="dxa"/>
              <w:bottom w:w="8" w:type="dxa"/>
              <w:right w:w="70" w:type="dxa"/>
            </w:tcMar>
            <w:vAlign w:val="center"/>
            <w:hideMark/>
          </w:tcPr>
          <w:p w14:paraId="69C64536" w14:textId="6FD02154" w:rsidR="005E18F2" w:rsidRPr="00F07806" w:rsidRDefault="00B4673F">
            <w:pPr>
              <w:spacing w:after="0" w:line="240" w:lineRule="auto"/>
              <w:jc w:val="center"/>
              <w:rPr>
                <w:ins w:id="900" w:author="Kerstin Bauer ||" w:date="2021-08-24T00:45:00Z"/>
                <w:rFonts w:ascii="Arial Narrow" w:hAnsi="Arial Narrow"/>
                <w:color w:val="000000"/>
                <w:sz w:val="26"/>
                <w:szCs w:val="26"/>
              </w:rPr>
            </w:pPr>
            <w:ins w:id="901" w:author="Kerstin Bauer ||" w:date="2021-08-24T00:45:00Z">
              <w:r w:rsidRPr="00F07806">
                <w:rPr>
                  <w:rFonts w:ascii="Arial Narrow" w:eastAsia="Wingdings" w:hAnsi="Arial Narrow" w:cs="Wingdings"/>
                  <w:b/>
                  <w:bCs/>
                  <w:color w:val="FF0000"/>
                  <w:sz w:val="26"/>
                  <w:szCs w:val="26"/>
                </w:rPr>
                <w:sym w:font="Wingdings" w:char="F0FC"/>
              </w:r>
            </w:ins>
          </w:p>
        </w:tc>
        <w:tc>
          <w:tcPr>
            <w:tcW w:w="1139" w:type="dxa"/>
            <w:tcBorders>
              <w:top w:val="single" w:sz="6" w:space="0" w:color="000000"/>
              <w:bottom w:val="single" w:sz="6" w:space="0" w:color="000000"/>
              <w:right w:val="single" w:sz="6" w:space="0" w:color="000000"/>
            </w:tcBorders>
            <w:shd w:val="clear" w:color="auto" w:fill="auto"/>
            <w:tcMar>
              <w:top w:w="8" w:type="dxa"/>
              <w:left w:w="90" w:type="dxa"/>
              <w:bottom w:w="8" w:type="dxa"/>
              <w:right w:w="70" w:type="dxa"/>
            </w:tcMar>
            <w:vAlign w:val="center"/>
            <w:hideMark/>
          </w:tcPr>
          <w:p w14:paraId="69C64537" w14:textId="50A4556B" w:rsidR="005E18F2" w:rsidRPr="00F07806" w:rsidRDefault="00B4673F">
            <w:pPr>
              <w:spacing w:after="0" w:line="240" w:lineRule="auto"/>
              <w:jc w:val="center"/>
              <w:rPr>
                <w:ins w:id="902" w:author="Kerstin Bauer ||" w:date="2021-08-24T00:45:00Z"/>
                <w:rFonts w:ascii="Arial Narrow" w:hAnsi="Arial Narrow"/>
                <w:color w:val="000000"/>
                <w:sz w:val="26"/>
                <w:szCs w:val="26"/>
              </w:rPr>
            </w:pPr>
            <w:ins w:id="903" w:author="Kerstin Bauer ||" w:date="2021-08-24T00:45:00Z">
              <w:r w:rsidRPr="00F07806">
                <w:rPr>
                  <w:rFonts w:ascii="Arial Narrow" w:eastAsia="Wingdings" w:hAnsi="Arial Narrow" w:cs="Wingdings"/>
                  <w:b/>
                  <w:bCs/>
                  <w:color w:val="FF0000"/>
                  <w:sz w:val="26"/>
                  <w:szCs w:val="26"/>
                </w:rPr>
                <w:sym w:font="Wingdings" w:char="F0FC"/>
              </w:r>
            </w:ins>
          </w:p>
        </w:tc>
        <w:tc>
          <w:tcPr>
            <w:tcW w:w="1142" w:type="dxa"/>
            <w:tcBorders>
              <w:bottom w:val="single" w:sz="6" w:space="0" w:color="000000"/>
              <w:right w:val="single" w:sz="6" w:space="0" w:color="000000"/>
            </w:tcBorders>
            <w:shd w:val="clear" w:color="auto" w:fill="auto"/>
            <w:tcMar>
              <w:top w:w="20" w:type="dxa"/>
              <w:left w:w="90" w:type="dxa"/>
              <w:bottom w:w="8" w:type="dxa"/>
              <w:right w:w="70" w:type="dxa"/>
            </w:tcMar>
            <w:vAlign w:val="center"/>
            <w:hideMark/>
          </w:tcPr>
          <w:p w14:paraId="69C64538" w14:textId="4EE578AC" w:rsidR="005E18F2" w:rsidRPr="00F07806" w:rsidRDefault="00B4673F">
            <w:pPr>
              <w:spacing w:after="0" w:line="240" w:lineRule="auto"/>
              <w:jc w:val="center"/>
              <w:rPr>
                <w:ins w:id="904" w:author="Kerstin Bauer ||" w:date="2021-08-24T00:45:00Z"/>
                <w:rFonts w:ascii="Arial Narrow" w:hAnsi="Arial Narrow"/>
                <w:color w:val="000000"/>
                <w:sz w:val="26"/>
                <w:szCs w:val="26"/>
              </w:rPr>
            </w:pPr>
            <w:ins w:id="905" w:author="Kerstin Bauer ||" w:date="2021-08-24T00:45:00Z">
              <w:r w:rsidRPr="00F07806">
                <w:rPr>
                  <w:rFonts w:ascii="Arial Narrow" w:eastAsia="Wingdings" w:hAnsi="Arial Narrow" w:cs="Wingdings"/>
                  <w:b/>
                  <w:bCs/>
                  <w:color w:val="FF0000"/>
                  <w:sz w:val="26"/>
                  <w:szCs w:val="26"/>
                </w:rPr>
                <w:sym w:font="Wingdings" w:char="F0FC"/>
              </w:r>
            </w:ins>
          </w:p>
        </w:tc>
      </w:tr>
      <w:tr w:rsidR="005E18F2" w:rsidRPr="000265C5" w14:paraId="69C6453E" w14:textId="421964E7">
        <w:trPr>
          <w:trHeight w:val="1175"/>
          <w:jc w:val="center"/>
          <w:ins w:id="906" w:author="Kerstin Bauer ||" w:date="2021-08-24T00:45:00Z"/>
        </w:trPr>
        <w:tc>
          <w:tcPr>
            <w:tcW w:w="9209" w:type="dxa"/>
            <w:gridSpan w:val="8"/>
            <w:tcBorders>
              <w:top w:val="single" w:sz="6" w:space="0" w:color="000000"/>
              <w:left w:val="single" w:sz="6" w:space="0" w:color="000000"/>
              <w:bottom w:val="single" w:sz="6" w:space="0" w:color="000000"/>
              <w:right w:val="single" w:sz="6" w:space="0" w:color="000000"/>
            </w:tcBorders>
            <w:shd w:val="clear" w:color="auto" w:fill="F2F2F2"/>
            <w:tcMar>
              <w:top w:w="8" w:type="dxa"/>
              <w:left w:w="70" w:type="dxa"/>
              <w:bottom w:w="20" w:type="dxa"/>
              <w:right w:w="70" w:type="dxa"/>
            </w:tcMar>
            <w:vAlign w:val="center"/>
            <w:hideMark/>
          </w:tcPr>
          <w:p w14:paraId="69C6453A" w14:textId="2DDF2C62" w:rsidR="005E18F2" w:rsidRPr="00F07806" w:rsidRDefault="00B4673F">
            <w:pPr>
              <w:spacing w:after="0" w:line="240" w:lineRule="auto"/>
              <w:jc w:val="left"/>
              <w:rPr>
                <w:ins w:id="907" w:author="Kerstin Bauer ||" w:date="2021-08-24T00:45:00Z"/>
                <w:rFonts w:ascii="Arial Narrow" w:hAnsi="Arial Narrow"/>
                <w:color w:val="000000"/>
                <w:szCs w:val="22"/>
                <w:lang w:val="en-US"/>
              </w:rPr>
            </w:pPr>
            <w:ins w:id="908" w:author="Kerstin Bauer ||" w:date="2021-08-24T00:45:00Z">
              <w:r w:rsidRPr="00F07806">
                <w:rPr>
                  <w:rFonts w:ascii="Arial Narrow" w:eastAsia="Arial Narrow" w:hAnsi="Arial Narrow" w:cs="Arial Narrow"/>
                  <w:b/>
                  <w:bCs/>
                  <w:color w:val="000000"/>
                  <w:szCs w:val="22"/>
                  <w:lang w:val="en-US"/>
                </w:rPr>
                <w:t xml:space="preserve"> </w:t>
              </w:r>
            </w:ins>
          </w:p>
          <w:p w14:paraId="69C6453B" w14:textId="0DCEE731" w:rsidR="005E18F2" w:rsidRPr="00F07806" w:rsidRDefault="00B4673F">
            <w:pPr>
              <w:pBdr>
                <w:bottom w:val="single" w:sz="6" w:space="0" w:color="000000"/>
              </w:pBdr>
              <w:spacing w:after="0" w:line="240" w:lineRule="auto"/>
              <w:rPr>
                <w:ins w:id="909" w:author="Kerstin Bauer ||" w:date="2021-08-24T00:45:00Z"/>
                <w:rFonts w:ascii="Arial Narrow" w:hAnsi="Arial Narrow"/>
                <w:color w:val="000000"/>
                <w:sz w:val="20"/>
                <w:lang w:val="en-US"/>
              </w:rPr>
            </w:pPr>
            <w:ins w:id="910" w:author="Kerstin Bauer ||" w:date="2021-08-24T00:45:00Z">
              <w:r w:rsidRPr="00F07806">
                <w:rPr>
                  <w:rFonts w:ascii="Arial Narrow" w:eastAsia="Arial Narrow" w:hAnsi="Arial Narrow" w:cs="Arial Narrow"/>
                  <w:b/>
                  <w:bCs/>
                  <w:i/>
                  <w:iCs/>
                  <w:color w:val="000000"/>
                  <w:sz w:val="20"/>
                  <w:lang w:val="en-US"/>
                </w:rPr>
                <w:t>Features marked above with a "+" indicate features that can be added to certain Services based on Client need, mutually agreed to between Learnship and the Client.</w:t>
              </w:r>
            </w:ins>
          </w:p>
          <w:p w14:paraId="69C6453C" w14:textId="5A0E89D6" w:rsidR="005E18F2" w:rsidRPr="00F07806" w:rsidRDefault="00B4673F">
            <w:pPr>
              <w:pBdr>
                <w:bottom w:val="single" w:sz="6" w:space="0" w:color="000000"/>
              </w:pBdr>
              <w:spacing w:after="0" w:line="240" w:lineRule="auto"/>
              <w:rPr>
                <w:ins w:id="911" w:author="Kerstin Bauer ||" w:date="2021-08-24T00:45:00Z"/>
                <w:rFonts w:ascii="Arial Narrow" w:hAnsi="Arial Narrow"/>
                <w:color w:val="000000"/>
                <w:sz w:val="20"/>
                <w:lang w:val="en-US"/>
              </w:rPr>
            </w:pPr>
            <w:ins w:id="912" w:author="Kerstin Bauer ||" w:date="2021-08-24T00:45:00Z">
              <w:r w:rsidRPr="00F07806">
                <w:rPr>
                  <w:rFonts w:ascii="Arial Narrow" w:eastAsia="Arial Narrow" w:hAnsi="Arial Narrow" w:cs="Arial Narrow"/>
                  <w:color w:val="000000"/>
                  <w:sz w:val="20"/>
                  <w:lang w:val="en-US"/>
                </w:rPr>
                <w:t xml:space="preserve"> </w:t>
              </w:r>
            </w:ins>
          </w:p>
          <w:p w14:paraId="69C6453D" w14:textId="502F4FE8" w:rsidR="005E18F2" w:rsidRPr="00F07806" w:rsidRDefault="00B4673F">
            <w:pPr>
              <w:spacing w:after="0" w:line="240" w:lineRule="auto"/>
              <w:jc w:val="left"/>
              <w:rPr>
                <w:ins w:id="913" w:author="Kerstin Bauer ||" w:date="2021-08-24T00:45:00Z"/>
                <w:rFonts w:ascii="Arial Narrow" w:hAnsi="Arial Narrow"/>
                <w:color w:val="000000"/>
                <w:szCs w:val="22"/>
                <w:lang w:val="en-US"/>
              </w:rPr>
            </w:pPr>
            <w:ins w:id="914" w:author="Kerstin Bauer ||" w:date="2021-08-24T00:45:00Z">
              <w:r w:rsidRPr="00F07806">
                <w:rPr>
                  <w:rFonts w:ascii="Arial Narrow" w:eastAsia="Arial Narrow" w:hAnsi="Arial Narrow" w:cs="Arial Narrow"/>
                  <w:color w:val="000000"/>
                  <w:szCs w:val="22"/>
                  <w:lang w:val="en-US"/>
                </w:rPr>
                <w:t xml:space="preserve"> </w:t>
              </w:r>
            </w:ins>
          </w:p>
        </w:tc>
      </w:tr>
    </w:tbl>
    <w:p w14:paraId="69C6453F" w14:textId="46575459" w:rsidR="005E18F2" w:rsidRPr="00F07806" w:rsidRDefault="00B4673F">
      <w:pPr>
        <w:pStyle w:val="Textkrper"/>
        <w:spacing w:line="240" w:lineRule="auto"/>
        <w:ind w:right="-1"/>
        <w:rPr>
          <w:rFonts w:ascii="Arial Narrow" w:eastAsia="Arial Narrow" w:hAnsi="Arial Narrow" w:cs="Arial Narrow"/>
          <w:sz w:val="28"/>
          <w:szCs w:val="28"/>
        </w:rPr>
      </w:pPr>
      <w:r w:rsidRPr="00F07806">
        <w:rPr>
          <w:rFonts w:ascii="Arial Narrow" w:eastAsia="Arial Narrow" w:hAnsi="Arial Narrow" w:cs="Arial Narrow"/>
          <w:b/>
          <w:bCs/>
          <w:sz w:val="28"/>
          <w:szCs w:val="28"/>
        </w:rPr>
        <w:t xml:space="preserve"> </w:t>
      </w:r>
    </w:p>
    <w:p w14:paraId="69C64540" w14:textId="51E5D201" w:rsidR="005E18F2" w:rsidRPr="00F07806" w:rsidRDefault="00B4673F">
      <w:pPr>
        <w:spacing w:after="0" w:line="240" w:lineRule="auto"/>
        <w:rPr>
          <w:ins w:id="915" w:author="Kerstin Bauer ||" w:date="2021-08-24T00:45:00Z"/>
          <w:rFonts w:ascii="Arial Narrow" w:eastAsia="Arial Narrow" w:hAnsi="Arial Narrow" w:cs="Arial Narrow"/>
          <w:szCs w:val="22"/>
          <w:lang w:val="en-US"/>
        </w:rPr>
      </w:pPr>
      <w:ins w:id="916" w:author="Kerstin Bauer ||" w:date="2021-08-24T00:45:00Z">
        <w:r w:rsidRPr="00F07806">
          <w:rPr>
            <w:rFonts w:ascii="Arial Narrow" w:eastAsia="Arial Narrow" w:hAnsi="Arial Narrow" w:cs="Arial Narrow"/>
            <w:color w:val="000000"/>
            <w:szCs w:val="22"/>
            <w:lang w:val="en-US"/>
          </w:rPr>
          <w:t xml:space="preserve">"ONE" means the Learnship </w:t>
        </w:r>
        <w:proofErr w:type="spellStart"/>
        <w:r w:rsidRPr="00F07806">
          <w:rPr>
            <w:rFonts w:ascii="Arial Narrow" w:eastAsia="Arial Narrow" w:hAnsi="Arial Narrow" w:cs="Arial Narrow"/>
            <w:color w:val="000000"/>
            <w:szCs w:val="22"/>
            <w:lang w:val="en-US"/>
          </w:rPr>
          <w:t>GlobalEnglish</w:t>
        </w:r>
        <w:proofErr w:type="spellEnd"/>
        <w:r w:rsidRPr="00F07806">
          <w:rPr>
            <w:rFonts w:ascii="Arial Narrow" w:eastAsia="Arial Narrow" w:hAnsi="Arial Narrow" w:cs="Arial Narrow"/>
            <w:color w:val="000000"/>
            <w:szCs w:val="22"/>
            <w:lang w:val="en-US"/>
          </w:rPr>
          <w:t xml:space="preserve"> SaaS-based Business English training and support platform.</w:t>
        </w:r>
      </w:ins>
    </w:p>
    <w:p w14:paraId="69C64541" w14:textId="31E53652" w:rsidR="005E18F2" w:rsidRPr="00F07806" w:rsidRDefault="00B4673F">
      <w:pPr>
        <w:spacing w:after="0" w:line="240" w:lineRule="auto"/>
        <w:rPr>
          <w:ins w:id="917" w:author="Kerstin Bauer ||" w:date="2021-08-24T00:45:00Z"/>
          <w:rFonts w:ascii="Arial Narrow" w:eastAsia="Arial Narrow" w:hAnsi="Arial Narrow" w:cs="Arial Narrow"/>
          <w:szCs w:val="22"/>
          <w:lang w:val="en-US"/>
        </w:rPr>
      </w:pPr>
      <w:ins w:id="918" w:author="Kerstin Bauer ||" w:date="2021-08-24T00:45:00Z">
        <w:r w:rsidRPr="00F07806">
          <w:rPr>
            <w:rFonts w:ascii="Arial Narrow" w:hAnsi="Arial Narrow"/>
            <w:color w:val="000000"/>
            <w:szCs w:val="22"/>
            <w:lang w:val="en-US"/>
          </w:rPr>
          <w:br/>
        </w:r>
        <w:r w:rsidRPr="00F07806">
          <w:rPr>
            <w:rFonts w:ascii="Arial Narrow" w:eastAsia="Arial Narrow" w:hAnsi="Arial Narrow" w:cs="Arial Narrow"/>
            <w:color w:val="000000"/>
            <w:szCs w:val="22"/>
            <w:lang w:val="en-US"/>
          </w:rPr>
          <w:t>"Dashboard" means a management and reporting application that includes on-demand reporting and management tools for Client’s Business English development program.</w:t>
        </w:r>
      </w:ins>
    </w:p>
    <w:p w14:paraId="69C64542" w14:textId="5F288554"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43" w14:textId="29D84FF2" w:rsidR="005E18F2" w:rsidRPr="00F07806" w:rsidRDefault="00B4673F">
      <w:pPr>
        <w:spacing w:after="0" w:line="240" w:lineRule="auto"/>
        <w:rPr>
          <w:ins w:id="919" w:author="Kerstin Bauer ||" w:date="2021-08-24T00:45:00Z"/>
          <w:rFonts w:ascii="Arial Narrow" w:eastAsia="Arial Narrow" w:hAnsi="Arial Narrow" w:cs="Arial Narrow"/>
          <w:szCs w:val="22"/>
          <w:lang w:val="en-US"/>
        </w:rPr>
      </w:pPr>
      <w:ins w:id="920" w:author="Kerstin Bauer ||" w:date="2021-08-24T00:45:00Z">
        <w:r w:rsidRPr="00F07806">
          <w:rPr>
            <w:rFonts w:ascii="Arial Narrow" w:eastAsia="Arial Narrow" w:hAnsi="Arial Narrow" w:cs="Arial Narrow"/>
            <w:color w:val="000000"/>
            <w:szCs w:val="22"/>
            <w:lang w:val="en-US"/>
          </w:rPr>
          <w:t>"News Feed" provides language learning exercises automatically generated from the latest daily news articles through machine learning and artificial intelligence. This feature may not be accessible by Users in some countries.</w:t>
        </w:r>
      </w:ins>
    </w:p>
    <w:p w14:paraId="69C64544" w14:textId="13729B51" w:rsidR="005E18F2" w:rsidRPr="00F07806" w:rsidRDefault="00B4673F">
      <w:pPr>
        <w:spacing w:after="0" w:line="240" w:lineRule="auto"/>
        <w:rPr>
          <w:ins w:id="921" w:author="Kerstin Bauer ||" w:date="2021-08-24T00:45:00Z"/>
          <w:rFonts w:ascii="Arial Narrow" w:eastAsia="Arial Narrow" w:hAnsi="Arial Narrow" w:cs="Arial Narrow"/>
          <w:szCs w:val="22"/>
          <w:lang w:val="en-US"/>
        </w:rPr>
      </w:pPr>
      <w:ins w:id="922" w:author="Kerstin Bauer ||" w:date="2021-08-24T00:45:00Z">
        <w:r w:rsidRPr="00F07806">
          <w:rPr>
            <w:rFonts w:ascii="Arial Narrow" w:eastAsia="Arial Narrow" w:hAnsi="Arial Narrow" w:cs="Arial Narrow"/>
            <w:color w:val="000000"/>
            <w:szCs w:val="22"/>
            <w:lang w:val="en-US"/>
          </w:rPr>
          <w:t xml:space="preserve"> </w:t>
        </w:r>
        <w:r w:rsidRPr="00F07806">
          <w:rPr>
            <w:rFonts w:ascii="Arial Narrow" w:eastAsia="Arial Narrow" w:hAnsi="Arial Narrow" w:cs="Arial Narrow"/>
            <w:color w:val="000000"/>
            <w:szCs w:val="22"/>
            <w:lang w:val="en-US"/>
          </w:rPr>
          <w:br/>
          <w:t>“Talk with the Teacher” (</w:t>
        </w:r>
        <w:proofErr w:type="spellStart"/>
        <w:r w:rsidRPr="00F07806">
          <w:rPr>
            <w:rFonts w:ascii="Arial Narrow" w:eastAsia="Arial Narrow" w:hAnsi="Arial Narrow" w:cs="Arial Narrow"/>
            <w:color w:val="000000"/>
            <w:szCs w:val="22"/>
            <w:lang w:val="en-US"/>
          </w:rPr>
          <w:t>TwT</w:t>
        </w:r>
        <w:proofErr w:type="spellEnd"/>
        <w:r w:rsidRPr="00F07806">
          <w:rPr>
            <w:rFonts w:ascii="Arial Narrow" w:eastAsia="Arial Narrow" w:hAnsi="Arial Narrow" w:cs="Arial Narrow"/>
            <w:color w:val="000000"/>
            <w:szCs w:val="22"/>
            <w:lang w:val="en-US"/>
          </w:rPr>
          <w:t>) means live, virtual group classes, of up to 60 minutes duration, with a native speaking English teacher, 24x7.</w:t>
        </w:r>
      </w:ins>
    </w:p>
    <w:p w14:paraId="69C64545" w14:textId="2A5DF557" w:rsidR="005E18F2" w:rsidRPr="00F07806" w:rsidRDefault="00B4673F">
      <w:pPr>
        <w:pStyle w:val="Textkrper"/>
        <w:spacing w:after="0" w:line="240" w:lineRule="auto"/>
        <w:rPr>
          <w:rFonts w:ascii="Arial Narrow" w:eastAsia="Arial Narrow" w:hAnsi="Arial Narrow" w:cs="Arial Narrow"/>
          <w:szCs w:val="22"/>
        </w:rPr>
      </w:pPr>
      <w:r w:rsidRPr="00F07806">
        <w:rPr>
          <w:rFonts w:ascii="Arial Narrow" w:eastAsia="Arial Narrow" w:hAnsi="Arial Narrow" w:cs="Arial Narrow"/>
          <w:szCs w:val="22"/>
        </w:rPr>
        <w:t xml:space="preserve"> </w:t>
      </w:r>
    </w:p>
    <w:p w14:paraId="69C64546" w14:textId="064C669D" w:rsidR="005E18F2" w:rsidRPr="00F07806" w:rsidRDefault="00B4673F">
      <w:pPr>
        <w:pStyle w:val="Textkrper"/>
        <w:spacing w:after="0" w:line="240" w:lineRule="auto"/>
        <w:rPr>
          <w:ins w:id="923" w:author="Kerstin Bauer ||" w:date="2021-08-24T00:45:00Z"/>
          <w:rFonts w:ascii="Arial Narrow" w:eastAsia="Arial Narrow" w:hAnsi="Arial Narrow" w:cs="Arial Narrow"/>
          <w:szCs w:val="22"/>
        </w:rPr>
      </w:pPr>
      <w:ins w:id="924" w:author="Kerstin Bauer ||" w:date="2021-08-24T00:45:00Z">
        <w:r w:rsidRPr="00F07806">
          <w:rPr>
            <w:rFonts w:ascii="Arial Narrow" w:eastAsia="Arial Narrow" w:hAnsi="Arial Narrow" w:cs="Arial Narrow"/>
            <w:szCs w:val="22"/>
          </w:rPr>
          <w:t xml:space="preserve">“Business Writing Feedback" means a feature enabling Subscribers with access to ONE to receive written feedback from a Learnship </w:t>
        </w:r>
        <w:proofErr w:type="spellStart"/>
        <w:r w:rsidRPr="00F07806">
          <w:rPr>
            <w:rFonts w:ascii="Arial Narrow" w:eastAsia="Arial Narrow" w:hAnsi="Arial Narrow" w:cs="Arial Narrow"/>
            <w:szCs w:val="22"/>
          </w:rPr>
          <w:t>GlobalEnglish</w:t>
        </w:r>
        <w:proofErr w:type="spellEnd"/>
        <w:r w:rsidRPr="00F07806">
          <w:rPr>
            <w:rFonts w:ascii="Arial Narrow" w:eastAsia="Arial Narrow" w:hAnsi="Arial Narrow" w:cs="Arial Narrow"/>
            <w:szCs w:val="22"/>
          </w:rPr>
          <w:t xml:space="preserve"> trainer on their writing practice activity at the end of each assignment in ONE. The trainer will provide feedback within 48 hours of the initial posting (excluding weekends, Pacific Standard Time). Subscribers must complete 100% of the applicable assignment prior to requesting feedback to a submission and will limit all submissions to no more than 1,000 characters.</w:t>
        </w:r>
      </w:ins>
    </w:p>
    <w:p w14:paraId="69C64547" w14:textId="6D71C478" w:rsidR="005E18F2" w:rsidRPr="00F07806" w:rsidRDefault="00B4673F">
      <w:pPr>
        <w:spacing w:after="0" w:line="240" w:lineRule="auto"/>
        <w:rPr>
          <w:ins w:id="925" w:author="Kerstin Bauer ||" w:date="2021-08-24T00:45:00Z"/>
          <w:rFonts w:ascii="Arial Narrow" w:eastAsia="Arial Narrow" w:hAnsi="Arial Narrow" w:cs="Arial Narrow"/>
          <w:szCs w:val="22"/>
          <w:lang w:val="en-US"/>
        </w:rPr>
      </w:pPr>
      <w:ins w:id="926" w:author="Kerstin Bauer ||" w:date="2021-08-24T00:45:00Z">
        <w:r w:rsidRPr="00F07806">
          <w:rPr>
            <w:rFonts w:ascii="Arial Narrow" w:hAnsi="Arial Narrow"/>
            <w:color w:val="000000"/>
            <w:szCs w:val="22"/>
            <w:lang w:val="en-US"/>
          </w:rPr>
          <w:lastRenderedPageBreak/>
          <w:br/>
        </w:r>
        <w:r w:rsidRPr="00F07806">
          <w:rPr>
            <w:rFonts w:ascii="Arial Narrow" w:eastAsia="Arial Narrow" w:hAnsi="Arial Narrow" w:cs="Arial Narrow"/>
            <w:color w:val="000000"/>
            <w:szCs w:val="22"/>
            <w:lang w:val="en-US"/>
          </w:rPr>
          <w:t>"Learning Specialist” The Learning Specialist provides guidance and personal encouragement with the goal to improve the learner's engagement and help them to make the most of their program. Users can also reach out to their Learning Specialist at any time, through chat or email. The Learning Specialist will proactively report on their activities and highlight if any learner becomes unresponsive. Each Subscriber will have the option to engage in an ongoing dialogue with their Learning Specialist throughout the lifecycle of their course, subject to each learner's activities. In the “Getting Started” steps, Subscribers will be able to add their landline, mobile phone number and Skype ID to their contact information and to confirm what their preferred method of contact would be.</w:t>
        </w:r>
      </w:ins>
    </w:p>
    <w:p w14:paraId="69C64548" w14:textId="3F5E6C7B" w:rsidR="005E18F2" w:rsidRPr="00F07806" w:rsidRDefault="00B4673F">
      <w:pPr>
        <w:spacing w:after="0" w:line="240" w:lineRule="auto"/>
        <w:rPr>
          <w:ins w:id="927" w:author="Kerstin Bauer ||" w:date="2021-08-24T00:45:00Z"/>
          <w:rFonts w:ascii="Arial Narrow" w:eastAsia="Arial Narrow" w:hAnsi="Arial Narrow" w:cs="Arial Narrow"/>
          <w:szCs w:val="22"/>
          <w:lang w:val="en-US"/>
        </w:rPr>
      </w:pPr>
      <w:ins w:id="928" w:author="Kerstin Bauer ||" w:date="2021-08-24T00:45:00Z">
        <w:r w:rsidRPr="00F07806">
          <w:rPr>
            <w:rFonts w:ascii="Arial Narrow" w:hAnsi="Arial Narrow"/>
            <w:color w:val="000000"/>
            <w:szCs w:val="22"/>
            <w:lang w:val="en-US"/>
          </w:rPr>
          <w:br/>
        </w:r>
        <w:r w:rsidRPr="00F07806">
          <w:rPr>
            <w:rFonts w:ascii="Arial Narrow" w:eastAsia="Arial Narrow" w:hAnsi="Arial Narrow" w:cs="Arial Narrow"/>
            <w:color w:val="000000"/>
            <w:szCs w:val="22"/>
            <w:lang w:val="en-US"/>
          </w:rPr>
          <w:t xml:space="preserve">“1:1 Sessions” </w:t>
        </w:r>
        <w:del w:id="929" w:author="Bauer Kerstin" w:date="2021-09-07T23:23:00Z">
          <w:r w:rsidRPr="00F07806" w:rsidDel="00F2186A">
            <w:rPr>
              <w:rFonts w:ascii="Arial Narrow" w:eastAsia="Arial Narrow" w:hAnsi="Arial Narrow" w:cs="Arial Narrow"/>
              <w:i/>
              <w:iCs/>
              <w:color w:val="000000"/>
              <w:szCs w:val="22"/>
              <w:lang w:val="en-US"/>
            </w:rPr>
            <w:delText>(formerly “Coach”)</w:delText>
          </w:r>
          <w:r w:rsidRPr="00F07806" w:rsidDel="00F2186A">
            <w:rPr>
              <w:rFonts w:ascii="Arial Narrow" w:eastAsia="Arial Narrow" w:hAnsi="Arial Narrow" w:cs="Arial Narrow"/>
              <w:color w:val="000000"/>
              <w:szCs w:val="22"/>
              <w:lang w:val="en-US"/>
            </w:rPr>
            <w:delText xml:space="preserve"> </w:delText>
          </w:r>
        </w:del>
        <w:r w:rsidRPr="00F07806">
          <w:rPr>
            <w:rFonts w:ascii="Arial Narrow" w:eastAsia="Arial Narrow" w:hAnsi="Arial Narrow" w:cs="Arial Narrow"/>
            <w:color w:val="000000"/>
            <w:szCs w:val="22"/>
            <w:lang w:val="en-US"/>
          </w:rPr>
          <w:t xml:space="preserve">means Live 1-on-1 English language coaching with a certified native English teacher. Sessions may be re-scheduled for another date provided that the total number of re-scheduled sessions may not exceed 50% of the total number of sessions in the Statement of Work. Sessions may only be re-scheduled upon a minimum of six (6) hours advance notice from Client to Learnship. Upon receipt of Subscriber contact information from Client, Learnship will initiate e-mail or phone contact with each Subscriber to assist with completing the on-boarding process. 1:1 Sessions may only be accessed when used together with a valid subscription providing access to ONE. </w:t>
        </w:r>
      </w:ins>
    </w:p>
    <w:p w14:paraId="69C64549" w14:textId="004659CC" w:rsidR="005E18F2" w:rsidRPr="00F07806" w:rsidRDefault="00B4673F">
      <w:pPr>
        <w:spacing w:after="0" w:line="240" w:lineRule="auto"/>
        <w:rPr>
          <w:ins w:id="930" w:author="Kerstin Bauer ||" w:date="2021-08-24T00:45:00Z"/>
          <w:rFonts w:ascii="Arial Narrow" w:eastAsia="Arial Narrow" w:hAnsi="Arial Narrow" w:cs="Arial Narrow"/>
          <w:szCs w:val="22"/>
          <w:lang w:val="en-US"/>
        </w:rPr>
      </w:pPr>
      <w:ins w:id="931" w:author="Kerstin Bauer ||" w:date="2021-08-24T00:45:00Z">
        <w:r w:rsidRPr="00F07806">
          <w:rPr>
            <w:rFonts w:ascii="Arial Narrow" w:eastAsia="Arial Narrow" w:hAnsi="Arial Narrow" w:cs="Arial Narrow"/>
            <w:color w:val="000000"/>
            <w:szCs w:val="22"/>
            <w:lang w:val="en-US"/>
          </w:rPr>
          <w:t>30 MINUTES = 25 MINUTES COACHING AND 5 MIN. CONNECTION AND REPORTING TIME.</w:t>
        </w:r>
      </w:ins>
    </w:p>
    <w:p w14:paraId="69C6454A" w14:textId="77144B8C" w:rsidR="005E18F2" w:rsidRPr="00F07806" w:rsidRDefault="00B4673F">
      <w:pPr>
        <w:spacing w:after="0" w:line="240" w:lineRule="auto"/>
        <w:rPr>
          <w:ins w:id="932" w:author="Kerstin Bauer ||" w:date="2021-08-24T00:45:00Z"/>
          <w:rFonts w:ascii="Arial Narrow" w:eastAsia="Arial Narrow" w:hAnsi="Arial Narrow" w:cs="Arial Narrow"/>
          <w:szCs w:val="22"/>
          <w:lang w:val="en-US"/>
        </w:rPr>
      </w:pPr>
      <w:ins w:id="933" w:author="Kerstin Bauer ||" w:date="2021-08-24T00:45:00Z">
        <w:r w:rsidRPr="00F07806">
          <w:rPr>
            <w:rFonts w:ascii="Arial Narrow" w:eastAsia="Arial Narrow" w:hAnsi="Arial Narrow" w:cs="Arial Narrow"/>
            <w:color w:val="000000"/>
            <w:szCs w:val="22"/>
            <w:lang w:val="en-US"/>
          </w:rPr>
          <w:t>60 MINUTES = 50 MINUTES COACHING AND 10 MIN. CONNECTION AND REPORTING TIME.</w:t>
        </w:r>
      </w:ins>
    </w:p>
    <w:p w14:paraId="69C6454B" w14:textId="727E37F8"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4C" w14:textId="2A357D5B" w:rsidR="005E18F2" w:rsidRPr="00F07806" w:rsidRDefault="00B4673F">
      <w:pPr>
        <w:spacing w:after="0" w:line="240" w:lineRule="auto"/>
        <w:rPr>
          <w:ins w:id="934" w:author="Kerstin Bauer ||" w:date="2021-08-24T00:45:00Z"/>
          <w:rFonts w:ascii="Arial Narrow" w:eastAsia="Arial Narrow" w:hAnsi="Arial Narrow" w:cs="Arial Narrow"/>
          <w:szCs w:val="22"/>
          <w:lang w:val="en-US"/>
        </w:rPr>
      </w:pPr>
      <w:ins w:id="935" w:author="Kerstin Bauer ||" w:date="2021-08-24T00:45:00Z">
        <w:r w:rsidRPr="00F07806">
          <w:rPr>
            <w:rFonts w:ascii="Arial Narrow" w:eastAsia="Arial Narrow" w:hAnsi="Arial Narrow" w:cs="Arial Narrow"/>
            <w:color w:val="000000"/>
            <w:szCs w:val="22"/>
            <w:lang w:val="en-US"/>
          </w:rPr>
          <w:t xml:space="preserve">"Sprint Business Skills" Blended skills focused program combines integrated learning across our digital platform, mobile app, and premium online, face-to-face language learning with a dedicated trainer. </w:t>
        </w:r>
        <w:proofErr w:type="gramStart"/>
        <w:r w:rsidRPr="00F07806">
          <w:rPr>
            <w:rFonts w:ascii="Arial Narrow" w:eastAsia="Arial Narrow" w:hAnsi="Arial Narrow" w:cs="Arial Narrow"/>
            <w:color w:val="000000"/>
            <w:szCs w:val="22"/>
            <w:lang w:val="en-US"/>
          </w:rPr>
          <w:t>During the course of</w:t>
        </w:r>
        <w:proofErr w:type="gramEnd"/>
        <w:r w:rsidRPr="00F07806">
          <w:rPr>
            <w:rFonts w:ascii="Arial Narrow" w:eastAsia="Arial Narrow" w:hAnsi="Arial Narrow" w:cs="Arial Narrow"/>
            <w:color w:val="000000"/>
            <w:szCs w:val="22"/>
            <w:lang w:val="en-US"/>
          </w:rPr>
          <w:t xml:space="preserve"> the subscription, Subscribers not completing the required onboarding steps or not attending their sessions will be contacted by one of our team members. Contact will be made through email and/or outbound calls. Subscribers will be asked to add their landline and/or mobile phone number and/or Skype ID to their contact information and confirm their preferred method of contact.</w:t>
        </w:r>
      </w:ins>
    </w:p>
    <w:p w14:paraId="69C6454D" w14:textId="46AC7828"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4E" w14:textId="5BBDD20B" w:rsidR="005E18F2" w:rsidRPr="00F07806" w:rsidRDefault="00B4673F">
      <w:pPr>
        <w:spacing w:after="0" w:line="240" w:lineRule="auto"/>
        <w:rPr>
          <w:ins w:id="936" w:author="Kerstin Bauer ||" w:date="2021-08-24T00:45:00Z"/>
          <w:rFonts w:ascii="Arial Narrow" w:eastAsia="Arial Narrow" w:hAnsi="Arial Narrow" w:cs="Arial Narrow"/>
          <w:szCs w:val="22"/>
          <w:lang w:val="en-US"/>
        </w:rPr>
      </w:pPr>
      <w:ins w:id="937" w:author="Kerstin Bauer ||" w:date="2021-08-24T00:45:00Z">
        <w:r w:rsidRPr="00F07806">
          <w:rPr>
            <w:rFonts w:ascii="Arial Narrow" w:eastAsia="Arial Narrow" w:hAnsi="Arial Narrow" w:cs="Arial Narrow"/>
            <w:color w:val="000000"/>
            <w:szCs w:val="22"/>
            <w:lang w:val="en-US"/>
          </w:rPr>
          <w:t xml:space="preserve">"Sprint Levels Progress" Next generation blended learning program for rapid employee learning. The program is designed to help employees develop their Business English fluency in just two hours per week. It combines e-learning pre-work and trainer-led 1:1 </w:t>
        </w:r>
        <w:proofErr w:type="gramStart"/>
        <w:r w:rsidRPr="00F07806">
          <w:rPr>
            <w:rFonts w:ascii="Arial Narrow" w:eastAsia="Arial Narrow" w:hAnsi="Arial Narrow" w:cs="Arial Narrow"/>
            <w:color w:val="000000"/>
            <w:szCs w:val="22"/>
            <w:lang w:val="en-US"/>
          </w:rPr>
          <w:t>sessions</w:t>
        </w:r>
        <w:proofErr w:type="gramEnd"/>
        <w:r w:rsidRPr="00F07806">
          <w:rPr>
            <w:rFonts w:ascii="Arial Narrow" w:eastAsia="Arial Narrow" w:hAnsi="Arial Narrow" w:cs="Arial Narrow"/>
            <w:color w:val="000000"/>
            <w:szCs w:val="22"/>
            <w:lang w:val="en-US"/>
          </w:rPr>
          <w:t xml:space="preserve"> in a consistent, progressive course. Learners of all abilities are assessed against the CEF framework and provided with the materials they need to improve.</w:t>
        </w:r>
      </w:ins>
    </w:p>
    <w:p w14:paraId="69C6454F" w14:textId="6FEBED96"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50" w14:textId="2734C186" w:rsidR="005E18F2" w:rsidRPr="00F07806" w:rsidRDefault="00B4673F">
      <w:pPr>
        <w:spacing w:after="0" w:line="240" w:lineRule="auto"/>
        <w:rPr>
          <w:ins w:id="938" w:author="Kerstin Bauer ||" w:date="2021-08-24T00:45:00Z"/>
          <w:rFonts w:ascii="Arial Narrow" w:eastAsia="Arial Narrow" w:hAnsi="Arial Narrow" w:cs="Arial Narrow"/>
          <w:szCs w:val="22"/>
          <w:lang w:val="en-US"/>
        </w:rPr>
      </w:pPr>
      <w:ins w:id="939" w:author="Kerstin Bauer ||" w:date="2021-08-24T00:45:00Z">
        <w:r w:rsidRPr="00F07806">
          <w:rPr>
            <w:rFonts w:ascii="Arial Narrow" w:eastAsia="Arial Narrow" w:hAnsi="Arial Narrow" w:cs="Arial Narrow"/>
            <w:color w:val="000000"/>
            <w:szCs w:val="22"/>
            <w:lang w:val="en-US"/>
          </w:rPr>
          <w:t xml:space="preserve">“Baseline STEP” </w:t>
        </w:r>
        <w:del w:id="940" w:author="Bauer Kerstin" w:date="2021-09-07T23:23:00Z">
          <w:r w:rsidRPr="00F07806" w:rsidDel="00F2186A">
            <w:rPr>
              <w:rFonts w:ascii="Arial Narrow" w:eastAsia="Arial Narrow" w:hAnsi="Arial Narrow" w:cs="Arial Narrow"/>
              <w:i/>
              <w:iCs/>
              <w:color w:val="000000"/>
              <w:szCs w:val="22"/>
              <w:lang w:val="en-US"/>
            </w:rPr>
            <w:delText>(formerly “STEP”)</w:delText>
          </w:r>
          <w:r w:rsidRPr="00F07806" w:rsidDel="00F2186A">
            <w:rPr>
              <w:rFonts w:ascii="Arial Narrow" w:eastAsia="Arial Narrow" w:hAnsi="Arial Narrow" w:cs="Arial Narrow"/>
              <w:color w:val="000000"/>
              <w:szCs w:val="22"/>
              <w:lang w:val="en-US"/>
            </w:rPr>
            <w:delText xml:space="preserve"> </w:delText>
          </w:r>
        </w:del>
        <w:r w:rsidRPr="00F07806">
          <w:rPr>
            <w:rFonts w:ascii="Arial Narrow" w:eastAsia="Arial Narrow" w:hAnsi="Arial Narrow" w:cs="Arial Narrow"/>
            <w:color w:val="000000"/>
            <w:szCs w:val="22"/>
            <w:lang w:val="en-US"/>
          </w:rPr>
          <w:t>means Standard Test of English for Professionals. A 30-minute online test that assesses English listening and reading. Complete test results will be provided to Subscriber upon completion.</w:t>
        </w:r>
      </w:ins>
    </w:p>
    <w:p w14:paraId="69C64551" w14:textId="64BC9F2D"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52" w14:textId="0FAAA927" w:rsidR="005E18F2" w:rsidRPr="00F07806" w:rsidRDefault="00B4673F">
      <w:pPr>
        <w:spacing w:after="0" w:line="240" w:lineRule="auto"/>
        <w:rPr>
          <w:ins w:id="941" w:author="Kerstin Bauer ||" w:date="2021-08-24T00:45:00Z"/>
          <w:rFonts w:ascii="Arial Narrow" w:eastAsia="Arial Narrow" w:hAnsi="Arial Narrow" w:cs="Arial Narrow"/>
          <w:szCs w:val="22"/>
          <w:lang w:val="en-US"/>
        </w:rPr>
      </w:pPr>
      <w:ins w:id="942" w:author="Kerstin Bauer ||" w:date="2021-08-24T00:45:00Z">
        <w:r w:rsidRPr="00F07806">
          <w:rPr>
            <w:rFonts w:ascii="Arial Narrow" w:eastAsia="Arial Narrow" w:hAnsi="Arial Narrow" w:cs="Arial Narrow"/>
            <w:color w:val="000000"/>
            <w:szCs w:val="22"/>
            <w:lang w:val="en-US"/>
          </w:rPr>
          <w:t xml:space="preserve">“Baseline STEP+” </w:t>
        </w:r>
        <w:del w:id="943" w:author="Bauer Kerstin" w:date="2021-09-07T23:23:00Z">
          <w:r w:rsidRPr="00F07806" w:rsidDel="00F2186A">
            <w:rPr>
              <w:rFonts w:ascii="Arial Narrow" w:eastAsia="Arial Narrow" w:hAnsi="Arial Narrow" w:cs="Arial Narrow"/>
              <w:i/>
              <w:iCs/>
              <w:color w:val="000000"/>
              <w:szCs w:val="22"/>
              <w:lang w:val="en-US"/>
            </w:rPr>
            <w:delText>(formerly “STEP+”)</w:delText>
          </w:r>
          <w:r w:rsidRPr="00F07806" w:rsidDel="00F2186A">
            <w:rPr>
              <w:rFonts w:ascii="Arial Narrow" w:eastAsia="Arial Narrow" w:hAnsi="Arial Narrow" w:cs="Arial Narrow"/>
              <w:color w:val="000000"/>
              <w:szCs w:val="22"/>
              <w:lang w:val="en-US"/>
            </w:rPr>
            <w:delText xml:space="preserve"> </w:delText>
          </w:r>
        </w:del>
        <w:r w:rsidRPr="00F07806">
          <w:rPr>
            <w:rFonts w:ascii="Arial Narrow" w:eastAsia="Arial Narrow" w:hAnsi="Arial Narrow" w:cs="Arial Narrow"/>
            <w:color w:val="000000"/>
            <w:szCs w:val="22"/>
            <w:lang w:val="en-US"/>
          </w:rPr>
          <w:t xml:space="preserve">means Standard Test of English for Professionals. A 52-minute online test that assesses English grammar, listening, </w:t>
        </w:r>
        <w:proofErr w:type="gramStart"/>
        <w:r w:rsidRPr="00F07806">
          <w:rPr>
            <w:rFonts w:ascii="Arial Narrow" w:eastAsia="Arial Narrow" w:hAnsi="Arial Narrow" w:cs="Arial Narrow"/>
            <w:color w:val="000000"/>
            <w:szCs w:val="22"/>
            <w:lang w:val="en-US"/>
          </w:rPr>
          <w:t>reading</w:t>
        </w:r>
        <w:proofErr w:type="gramEnd"/>
        <w:r w:rsidRPr="00F07806">
          <w:rPr>
            <w:rFonts w:ascii="Arial Narrow" w:eastAsia="Arial Narrow" w:hAnsi="Arial Narrow" w:cs="Arial Narrow"/>
            <w:color w:val="000000"/>
            <w:szCs w:val="22"/>
            <w:lang w:val="en-US"/>
          </w:rPr>
          <w:t xml:space="preserve"> and speaking. Complete test results will be provided to Subscriber within forty-eight (48) hours of test completion excluding holidays and weekends (Pacific Standard Time).</w:t>
        </w:r>
      </w:ins>
    </w:p>
    <w:p w14:paraId="69C64553" w14:textId="5DA3871D"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54" w14:textId="512617A2" w:rsidR="005E18F2" w:rsidRPr="00F07806" w:rsidRDefault="00B4673F">
      <w:pPr>
        <w:pStyle w:val="Textkrper"/>
        <w:spacing w:after="0" w:line="240" w:lineRule="auto"/>
        <w:rPr>
          <w:ins w:id="944" w:author="Kerstin Bauer ||" w:date="2021-08-24T00:45:00Z"/>
          <w:rFonts w:ascii="Arial Narrow" w:eastAsia="Arial Narrow" w:hAnsi="Arial Narrow" w:cs="Arial Narrow"/>
          <w:szCs w:val="22"/>
        </w:rPr>
      </w:pPr>
      <w:ins w:id="945" w:author="Kerstin Bauer ||" w:date="2021-08-24T00:45:00Z">
        <w:r w:rsidRPr="00F07806">
          <w:rPr>
            <w:rFonts w:ascii="Arial Narrow" w:eastAsia="Arial Narrow" w:hAnsi="Arial Narrow" w:cs="Arial Narrow"/>
            <w:szCs w:val="22"/>
          </w:rPr>
          <w:t xml:space="preserve">"Baseline STEP+ AUTO" </w:t>
        </w:r>
        <w:del w:id="946" w:author="Bauer Kerstin" w:date="2021-09-07T23:24:00Z">
          <w:r w:rsidRPr="00F07806" w:rsidDel="00F2186A">
            <w:rPr>
              <w:rFonts w:ascii="Arial Narrow" w:eastAsia="Arial Narrow" w:hAnsi="Arial Narrow" w:cs="Arial Narrow"/>
              <w:i/>
              <w:iCs/>
              <w:szCs w:val="22"/>
            </w:rPr>
            <w:delText>(</w:delText>
          </w:r>
          <w:r w:rsidRPr="00F07806" w:rsidDel="00F2186A">
            <w:rPr>
              <w:rFonts w:ascii="Arial Narrow" w:eastAsia="Arial Narrow" w:hAnsi="Arial Narrow" w:cs="Arial Narrow"/>
              <w:i/>
              <w:iCs/>
              <w:sz w:val="21"/>
              <w:szCs w:val="21"/>
            </w:rPr>
            <w:delText xml:space="preserve">formerly </w:delText>
          </w:r>
          <w:r w:rsidRPr="00F07806" w:rsidDel="00F2186A">
            <w:rPr>
              <w:rFonts w:ascii="Arial Narrow" w:eastAsia="Arial Narrow" w:hAnsi="Arial Narrow" w:cs="Arial Narrow"/>
              <w:i/>
              <w:iCs/>
              <w:szCs w:val="22"/>
            </w:rPr>
            <w:delText>“STEP+ Automated”)</w:delText>
          </w:r>
          <w:r w:rsidRPr="00F07806" w:rsidDel="00F2186A">
            <w:rPr>
              <w:rFonts w:ascii="Arial Narrow" w:eastAsia="Arial Narrow" w:hAnsi="Arial Narrow" w:cs="Arial Narrow"/>
              <w:szCs w:val="22"/>
            </w:rPr>
            <w:delText xml:space="preserve"> </w:delText>
          </w:r>
        </w:del>
        <w:r w:rsidRPr="00F07806">
          <w:rPr>
            <w:rFonts w:ascii="Arial Narrow" w:eastAsia="Arial Narrow" w:hAnsi="Arial Narrow" w:cs="Arial Narrow"/>
            <w:szCs w:val="22"/>
          </w:rPr>
          <w:t xml:space="preserve">means Standard Test of English for professionals. A 52-minute online test that assesses English grammar, listening, reading, and speaking. Subscribers receive completed test results in near real-time. </w:t>
        </w:r>
      </w:ins>
    </w:p>
    <w:p w14:paraId="69C64555" w14:textId="3AE3B761"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56" w14:textId="6A0D4641"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57" w14:textId="18979C26" w:rsidR="005E18F2" w:rsidRPr="00F07806" w:rsidRDefault="00B4673F">
      <w:pPr>
        <w:shd w:val="clear" w:color="auto" w:fill="D9D9D9"/>
        <w:spacing w:after="0" w:line="240" w:lineRule="auto"/>
        <w:rPr>
          <w:ins w:id="947" w:author="Kerstin Bauer ||" w:date="2021-08-24T00:45:00Z"/>
          <w:rFonts w:ascii="Arial Narrow" w:eastAsia="Arial Narrow" w:hAnsi="Arial Narrow" w:cs="Arial Narrow"/>
          <w:szCs w:val="22"/>
          <w:lang w:val="en-US"/>
        </w:rPr>
      </w:pPr>
      <w:ins w:id="948" w:author="Kerstin Bauer ||" w:date="2021-08-24T00:45:00Z">
        <w:r w:rsidRPr="00F07806">
          <w:rPr>
            <w:rFonts w:ascii="Arial Narrow" w:eastAsia="Arial Narrow" w:hAnsi="Arial Narrow" w:cs="Arial Narrow"/>
            <w:b/>
            <w:bCs/>
            <w:color w:val="000000"/>
            <w:szCs w:val="22"/>
            <w:lang w:val="en-US"/>
          </w:rPr>
          <w:t>Additional Terms</w:t>
        </w:r>
      </w:ins>
    </w:p>
    <w:p w14:paraId="69C64558" w14:textId="5185F473"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59" w14:textId="6246B420" w:rsidR="005E18F2" w:rsidRPr="00F07806" w:rsidRDefault="00B4673F">
      <w:pPr>
        <w:spacing w:after="0" w:line="240" w:lineRule="auto"/>
        <w:rPr>
          <w:ins w:id="949" w:author="Kerstin Bauer ||" w:date="2021-08-24T00:45:00Z"/>
          <w:rFonts w:ascii="Arial Narrow" w:eastAsia="Arial Narrow" w:hAnsi="Arial Narrow" w:cs="Arial Narrow"/>
          <w:szCs w:val="22"/>
          <w:lang w:val="en-US"/>
        </w:rPr>
      </w:pPr>
      <w:ins w:id="950" w:author="Kerstin Bauer ||" w:date="2021-08-24T00:45:00Z">
        <w:r w:rsidRPr="00F07806">
          <w:rPr>
            <w:rFonts w:ascii="Arial Narrow" w:eastAsia="Arial Narrow" w:hAnsi="Arial Narrow" w:cs="Arial Narrow"/>
            <w:b/>
            <w:bCs/>
            <w:color w:val="000000"/>
            <w:szCs w:val="22"/>
            <w:lang w:val="en-US"/>
          </w:rPr>
          <w:t>Transferability.</w:t>
        </w:r>
      </w:ins>
    </w:p>
    <w:p w14:paraId="69C6455A" w14:textId="4A79622B" w:rsidR="005E18F2" w:rsidRPr="00F07806" w:rsidRDefault="00B4673F">
      <w:pPr>
        <w:spacing w:after="0" w:line="240" w:lineRule="auto"/>
        <w:rPr>
          <w:ins w:id="951" w:author="Kerstin Bauer ||" w:date="2021-08-24T00:45:00Z"/>
          <w:rFonts w:ascii="Arial Narrow" w:eastAsia="Arial Narrow" w:hAnsi="Arial Narrow" w:cs="Arial Narrow"/>
          <w:szCs w:val="22"/>
          <w:lang w:val="en-US"/>
        </w:rPr>
      </w:pPr>
      <w:ins w:id="952" w:author="Kerstin Bauer ||" w:date="2021-08-24T00:45:00Z">
        <w:r w:rsidRPr="00F07806">
          <w:rPr>
            <w:rFonts w:ascii="Arial Narrow" w:eastAsia="Arial Narrow" w:hAnsi="Arial Narrow" w:cs="Arial Narrow"/>
            <w:color w:val="000000"/>
            <w:szCs w:val="22"/>
            <w:lang w:val="en-US"/>
          </w:rPr>
          <w:t xml:space="preserve">Subscriptions may not be transferred from one Subscriber to another once activated, except as follows: </w:t>
        </w:r>
      </w:ins>
    </w:p>
    <w:p w14:paraId="69C6455B" w14:textId="04520161"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5C" w14:textId="64A82413" w:rsidR="005E18F2" w:rsidRPr="00F07806" w:rsidRDefault="00B4673F">
      <w:pPr>
        <w:spacing w:after="0" w:line="240" w:lineRule="auto"/>
        <w:rPr>
          <w:ins w:id="953" w:author="Kerstin Bauer ||" w:date="2021-08-24T00:45:00Z"/>
          <w:rFonts w:ascii="Arial Narrow" w:eastAsia="Arial Narrow" w:hAnsi="Arial Narrow" w:cs="Arial Narrow"/>
          <w:szCs w:val="22"/>
          <w:lang w:val="en-US"/>
        </w:rPr>
      </w:pPr>
      <w:ins w:id="954" w:author="Kerstin Bauer ||" w:date="2021-08-24T00:45:00Z">
        <w:r w:rsidRPr="00F07806">
          <w:rPr>
            <w:rFonts w:ascii="Arial Narrow" w:eastAsia="Arial Narrow" w:hAnsi="Arial Narrow" w:cs="Arial Narrow"/>
            <w:color w:val="000000"/>
            <w:szCs w:val="22"/>
            <w:u w:val="single"/>
            <w:lang w:val="en-US"/>
          </w:rPr>
          <w:t>Solo</w:t>
        </w:r>
        <w:r w:rsidRPr="00F07806">
          <w:rPr>
            <w:rFonts w:ascii="Arial Narrow" w:eastAsia="Arial Narrow" w:hAnsi="Arial Narrow" w:cs="Arial Narrow"/>
            <w:color w:val="000000"/>
            <w:szCs w:val="22"/>
            <w:lang w:val="en-US"/>
          </w:rPr>
          <w:t xml:space="preserve"> - Access transfer is allowed only when an employee leaves Client’s employment. Such subscriptions, when reassigned, shall be valid until the last day of the remaining Period of Use or the Service Expiration Date, whichever comes first, and said transfers will only take place no more than one time total per each subscription. </w:t>
        </w:r>
      </w:ins>
    </w:p>
    <w:p w14:paraId="69C6455D" w14:textId="4DAFEF5E"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5E" w14:textId="78594F7D" w:rsidR="005E18F2" w:rsidRPr="00F07806" w:rsidRDefault="00B4673F">
      <w:pPr>
        <w:spacing w:after="0" w:line="240" w:lineRule="auto"/>
        <w:rPr>
          <w:ins w:id="955" w:author="Kerstin Bauer ||" w:date="2021-08-24T00:45:00Z"/>
          <w:rFonts w:ascii="Arial Narrow" w:eastAsia="Arial Narrow" w:hAnsi="Arial Narrow" w:cs="Arial Narrow"/>
          <w:szCs w:val="22"/>
          <w:lang w:val="en-US"/>
        </w:rPr>
      </w:pPr>
      <w:ins w:id="956" w:author="Kerstin Bauer ||" w:date="2021-08-24T00:45:00Z">
        <w:r w:rsidRPr="00F07806">
          <w:rPr>
            <w:rFonts w:ascii="Arial Narrow" w:eastAsia="Arial Narrow" w:hAnsi="Arial Narrow" w:cs="Arial Narrow"/>
            <w:color w:val="000000"/>
            <w:szCs w:val="22"/>
            <w:u w:val="single"/>
            <w:lang w:val="en-US"/>
          </w:rPr>
          <w:t>Solo Learning Specialist</w:t>
        </w:r>
        <w:r w:rsidRPr="00F07806">
          <w:rPr>
            <w:rFonts w:ascii="Arial Narrow" w:eastAsia="Arial Narrow" w:hAnsi="Arial Narrow" w:cs="Arial Narrow"/>
            <w:color w:val="000000"/>
            <w:szCs w:val="22"/>
            <w:lang w:val="en-US"/>
          </w:rPr>
          <w:t xml:space="preserve"> and </w:t>
        </w:r>
        <w:r w:rsidRPr="00F07806">
          <w:rPr>
            <w:rFonts w:ascii="Arial Narrow" w:eastAsia="Arial Narrow" w:hAnsi="Arial Narrow" w:cs="Arial Narrow"/>
            <w:color w:val="000000"/>
            <w:szCs w:val="22"/>
            <w:u w:val="single"/>
            <w:lang w:val="en-US"/>
          </w:rPr>
          <w:t>Solo Conversation Practice</w:t>
        </w:r>
        <w:r w:rsidRPr="00F07806">
          <w:rPr>
            <w:rFonts w:ascii="Arial Narrow" w:eastAsia="Arial Narrow" w:hAnsi="Arial Narrow" w:cs="Arial Narrow"/>
            <w:color w:val="000000"/>
            <w:szCs w:val="22"/>
            <w:lang w:val="en-US"/>
          </w:rPr>
          <w:t xml:space="preserve"> - Access transfer is allowed only when an employee leaves Client’s employment, provided that (</w:t>
        </w:r>
        <w:proofErr w:type="spellStart"/>
        <w:r w:rsidRPr="00F07806">
          <w:rPr>
            <w:rFonts w:ascii="Arial Narrow" w:eastAsia="Arial Narrow" w:hAnsi="Arial Narrow" w:cs="Arial Narrow"/>
            <w:color w:val="000000"/>
            <w:szCs w:val="22"/>
            <w:lang w:val="en-US"/>
          </w:rPr>
          <w:t>i</w:t>
        </w:r>
        <w:proofErr w:type="spellEnd"/>
        <w:r w:rsidRPr="00F07806">
          <w:rPr>
            <w:rFonts w:ascii="Arial Narrow" w:eastAsia="Arial Narrow" w:hAnsi="Arial Narrow" w:cs="Arial Narrow"/>
            <w:color w:val="000000"/>
            <w:szCs w:val="22"/>
            <w:lang w:val="en-US"/>
          </w:rPr>
          <w:t xml:space="preserve">) there are more than three (3) months Period of Use remaining on </w:t>
        </w:r>
        <w:r w:rsidRPr="00F07806">
          <w:rPr>
            <w:rFonts w:ascii="Arial Narrow" w:eastAsia="Arial Narrow" w:hAnsi="Arial Narrow" w:cs="Arial Narrow"/>
            <w:color w:val="000000"/>
            <w:szCs w:val="22"/>
            <w:lang w:val="en-US"/>
          </w:rPr>
          <w:lastRenderedPageBreak/>
          <w:t xml:space="preserve">each subscription, and (ii) said transfers will only take place no more than one time total per each subscription. Any </w:t>
        </w:r>
        <w:r w:rsidRPr="00F07806">
          <w:rPr>
            <w:rFonts w:ascii="Arial Narrow" w:eastAsia="Arial Narrow" w:hAnsi="Arial Narrow" w:cs="Arial Narrow"/>
            <w:color w:val="000000"/>
            <w:szCs w:val="22"/>
            <w:u w:val="single"/>
            <w:lang w:val="en-US"/>
          </w:rPr>
          <w:t>Solo Conversation Practice</w:t>
        </w:r>
        <w:r w:rsidRPr="00F07806">
          <w:rPr>
            <w:rFonts w:ascii="Arial Narrow" w:eastAsia="Arial Narrow" w:hAnsi="Arial Narrow" w:cs="Arial Narrow"/>
            <w:color w:val="000000"/>
            <w:szCs w:val="22"/>
            <w:lang w:val="en-US"/>
          </w:rPr>
          <w:t xml:space="preserve"> Transferee Subscriber will be able to consume the remaining sessions (</w:t>
        </w:r>
        <w:proofErr w:type="gramStart"/>
        <w:r w:rsidRPr="00F07806">
          <w:rPr>
            <w:rFonts w:ascii="Arial Narrow" w:eastAsia="Arial Narrow" w:hAnsi="Arial Narrow" w:cs="Arial Narrow"/>
            <w:color w:val="000000"/>
            <w:szCs w:val="22"/>
            <w:lang w:val="en-US"/>
          </w:rPr>
          <w:t>i.e.</w:t>
        </w:r>
        <w:proofErr w:type="gramEnd"/>
        <w:r w:rsidRPr="00F07806">
          <w:rPr>
            <w:rFonts w:ascii="Arial Narrow" w:eastAsia="Arial Narrow" w:hAnsi="Arial Narrow" w:cs="Arial Narrow"/>
            <w:color w:val="000000"/>
            <w:szCs w:val="22"/>
            <w:lang w:val="en-US"/>
          </w:rPr>
          <w:t xml:space="preserve"> unused) in the remaining Period of Use. These transferred subscriptions shall be valid for the remaining Period of Use or Service Access Period, whichever is less. For the avoidance of doubt, once transferred to a new Subscriber, such subscription may not be transferred again. </w:t>
        </w:r>
      </w:ins>
    </w:p>
    <w:p w14:paraId="69C6455F" w14:textId="0B100114"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60" w14:textId="061B4177" w:rsidR="005E18F2" w:rsidRPr="00F07806" w:rsidRDefault="00B4673F">
      <w:pPr>
        <w:spacing w:after="0" w:line="240" w:lineRule="auto"/>
        <w:rPr>
          <w:ins w:id="957" w:author="Kerstin Bauer ||" w:date="2021-08-24T00:45:00Z"/>
          <w:rFonts w:ascii="Arial Narrow" w:eastAsia="Arial Narrow" w:hAnsi="Arial Narrow" w:cs="Arial Narrow"/>
          <w:szCs w:val="22"/>
          <w:lang w:val="en-US"/>
        </w:rPr>
      </w:pPr>
      <w:ins w:id="958" w:author="Kerstin Bauer ||" w:date="2021-08-24T00:45:00Z">
        <w:r w:rsidRPr="00F07806">
          <w:rPr>
            <w:rFonts w:ascii="Arial Narrow" w:eastAsia="Arial Narrow" w:hAnsi="Arial Narrow" w:cs="Arial Narrow"/>
            <w:color w:val="000000"/>
            <w:szCs w:val="22"/>
            <w:lang w:val="en-US"/>
          </w:rPr>
          <w:t>Assessment subscriptions (</w:t>
        </w:r>
        <w:r w:rsidRPr="00F07806">
          <w:rPr>
            <w:rFonts w:ascii="Arial Narrow" w:eastAsia="Arial Narrow" w:hAnsi="Arial Narrow" w:cs="Arial Narrow"/>
            <w:color w:val="000000"/>
            <w:szCs w:val="22"/>
            <w:u w:val="single"/>
            <w:lang w:val="en-US"/>
          </w:rPr>
          <w:t>Baseline STEP, Baseline STEP+, Baseline STEP+ AUTO</w:t>
        </w:r>
        <w:r w:rsidRPr="00F07806">
          <w:rPr>
            <w:rFonts w:ascii="Arial Narrow" w:eastAsia="Arial Narrow" w:hAnsi="Arial Narrow" w:cs="Arial Narrow"/>
            <w:color w:val="000000"/>
            <w:szCs w:val="22"/>
            <w:lang w:val="en-US"/>
          </w:rPr>
          <w:t xml:space="preserve">) may not be transferred from one Subscriber to another once activated. </w:t>
        </w:r>
      </w:ins>
    </w:p>
    <w:p w14:paraId="69C64561" w14:textId="64FAF7A2"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62" w14:textId="6C563156" w:rsidR="005E18F2" w:rsidRPr="00F07806" w:rsidRDefault="00B4673F">
      <w:pPr>
        <w:spacing w:after="0" w:line="240" w:lineRule="auto"/>
        <w:rPr>
          <w:ins w:id="959" w:author="Kerstin Bauer ||" w:date="2021-08-24T00:45:00Z"/>
          <w:rFonts w:ascii="Arial Narrow" w:eastAsia="Arial Narrow" w:hAnsi="Arial Narrow" w:cs="Arial Narrow"/>
          <w:szCs w:val="22"/>
          <w:lang w:val="en-US"/>
        </w:rPr>
      </w:pPr>
      <w:ins w:id="960" w:author="Kerstin Bauer ||" w:date="2021-08-24T00:45:00Z">
        <w:r w:rsidRPr="00F07806">
          <w:rPr>
            <w:rFonts w:ascii="Arial Narrow" w:eastAsia="Arial Narrow" w:hAnsi="Arial Narrow" w:cs="Arial Narrow"/>
            <w:color w:val="000000"/>
            <w:szCs w:val="22"/>
            <w:u w:val="single"/>
            <w:lang w:val="en-US"/>
          </w:rPr>
          <w:t>Sprint Business Skills</w:t>
        </w:r>
        <w:r w:rsidRPr="00F07806">
          <w:rPr>
            <w:rFonts w:ascii="Arial Narrow" w:eastAsia="Arial Narrow" w:hAnsi="Arial Narrow" w:cs="Arial Narrow"/>
            <w:color w:val="000000"/>
            <w:szCs w:val="22"/>
            <w:lang w:val="en-US"/>
          </w:rPr>
          <w:t xml:space="preserve"> - Transfer of the Subscription is allowed only one time per subscription and only when an employee leaves the Client’s employment. Skill(s) will be transferred to the extent not yet selected by the departing employee/User and provided there is adequate remaining Period of Use on the subscription (see below). Once a Skill is selected and the pre-work has been started, regardless of its completion, that Skill cannot be transferred. Any transferee Subscriber will be able to consume the Skill(s) not selected by the departing employee during the remaining Period of Use. Such subscriptions, when reassigned, shall be valid until the last day of the remaining Period of Use or the Service Expiration Date, whichever comes first. "Adequate remaining Period of Use" means for the transfer of one (1) Skill – three (3) months remaining Period of Use; two (2) Skills – five (5) months remaining Period of Use; three (3) Skills – seven (7) months remaining Period of Use; four (4) Skills – nine (9) months remaining Period of Use.</w:t>
        </w:r>
      </w:ins>
    </w:p>
    <w:p w14:paraId="69C64563" w14:textId="097E94DB"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64" w14:textId="63425856" w:rsidR="005E18F2" w:rsidRPr="00F07806" w:rsidRDefault="00B4673F">
      <w:pPr>
        <w:spacing w:after="0" w:line="240" w:lineRule="auto"/>
        <w:rPr>
          <w:ins w:id="961" w:author="Kerstin Bauer ||" w:date="2021-08-24T00:45:00Z"/>
          <w:rFonts w:ascii="Arial Narrow" w:eastAsia="Arial Narrow" w:hAnsi="Arial Narrow" w:cs="Arial Narrow"/>
          <w:szCs w:val="22"/>
          <w:lang w:val="en-US"/>
        </w:rPr>
      </w:pPr>
      <w:ins w:id="962" w:author="Kerstin Bauer ||" w:date="2021-08-24T00:45:00Z">
        <w:r w:rsidRPr="00F07806">
          <w:rPr>
            <w:rFonts w:ascii="Arial Narrow" w:eastAsia="Arial Narrow" w:hAnsi="Arial Narrow" w:cs="Arial Narrow"/>
            <w:color w:val="000000"/>
            <w:szCs w:val="22"/>
            <w:u w:val="single"/>
            <w:lang w:val="en-US"/>
          </w:rPr>
          <w:t>Sprint Levels Progress</w:t>
        </w:r>
        <w:r w:rsidRPr="00F07806">
          <w:rPr>
            <w:rFonts w:ascii="Arial Narrow" w:eastAsia="Arial Narrow" w:hAnsi="Arial Narrow" w:cs="Arial Narrow"/>
            <w:color w:val="000000"/>
            <w:szCs w:val="22"/>
            <w:lang w:val="en-US"/>
          </w:rPr>
          <w:t xml:space="preserve"> - Transfer of the subscription is allowed only one time per subscription and only when an employee leaves the Customer’s employment, provided that the placement test has not been taken, pre-work has not been started and that there is adequate remaining Period of Use on the subscription (see below). Any transferee Subscriber will be able to consume the remaining sessions (</w:t>
        </w:r>
        <w:proofErr w:type="gramStart"/>
        <w:r w:rsidRPr="00F07806">
          <w:rPr>
            <w:rFonts w:ascii="Arial Narrow" w:eastAsia="Arial Narrow" w:hAnsi="Arial Narrow" w:cs="Arial Narrow"/>
            <w:color w:val="000000"/>
            <w:szCs w:val="22"/>
            <w:lang w:val="en-US"/>
          </w:rPr>
          <w:t>i.e.</w:t>
        </w:r>
        <w:proofErr w:type="gramEnd"/>
        <w:r w:rsidRPr="00F07806">
          <w:rPr>
            <w:rFonts w:ascii="Arial Narrow" w:eastAsia="Arial Narrow" w:hAnsi="Arial Narrow" w:cs="Arial Narrow"/>
            <w:color w:val="000000"/>
            <w:szCs w:val="22"/>
            <w:lang w:val="en-US"/>
          </w:rPr>
          <w:t xml:space="preserve"> unused) in the remaining Period of Use. Such subscriptions, when reassigned, shall be valid until the last day of the remaining Period of Use or the Service Expiration Date, whichever comes first.  “Adequate remaining Period of Use” means a minimum of three (3) months for a quarter level and 5.5 months for a half level subscription.</w:t>
        </w:r>
      </w:ins>
    </w:p>
    <w:p w14:paraId="69C64565" w14:textId="5A8915A4"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66" w14:textId="1EBCDEAF" w:rsidR="005E18F2" w:rsidRPr="00F07806" w:rsidRDefault="00B4673F">
      <w:pPr>
        <w:spacing w:after="0" w:line="240" w:lineRule="auto"/>
        <w:rPr>
          <w:ins w:id="963" w:author="Kerstin Bauer ||" w:date="2021-08-24T00:45:00Z"/>
          <w:rFonts w:ascii="Arial Narrow" w:eastAsia="Arial Narrow" w:hAnsi="Arial Narrow" w:cs="Arial Narrow"/>
          <w:szCs w:val="22"/>
          <w:lang w:val="en-US"/>
        </w:rPr>
      </w:pPr>
      <w:ins w:id="964" w:author="Kerstin Bauer ||" w:date="2021-08-24T00:45:00Z">
        <w:r w:rsidRPr="00F07806">
          <w:rPr>
            <w:rFonts w:ascii="Arial Narrow" w:eastAsia="Arial Narrow" w:hAnsi="Arial Narrow" w:cs="Arial Narrow"/>
            <w:b/>
            <w:bCs/>
            <w:color w:val="000000"/>
            <w:szCs w:val="22"/>
            <w:lang w:val="en-US"/>
          </w:rPr>
          <w:t>Cancellation.</w:t>
        </w:r>
        <w:r w:rsidRPr="00F07806">
          <w:rPr>
            <w:rFonts w:ascii="Arial Narrow" w:eastAsia="Arial Narrow" w:hAnsi="Arial Narrow" w:cs="Arial Narrow"/>
            <w:color w:val="000000"/>
            <w:szCs w:val="22"/>
            <w:lang w:val="en-US"/>
          </w:rPr>
          <w:t xml:space="preserve"> The booking of a self-learning package enables to immediate use of the Services. The Services are therefore not cancellable.</w:t>
        </w:r>
      </w:ins>
    </w:p>
    <w:p w14:paraId="69C64567" w14:textId="7631CD21"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68" w14:textId="378652E7" w:rsidR="005E18F2" w:rsidRPr="00F07806" w:rsidRDefault="00B4673F">
      <w:pPr>
        <w:spacing w:after="0" w:line="240" w:lineRule="auto"/>
        <w:rPr>
          <w:ins w:id="965" w:author="Kerstin Bauer ||" w:date="2021-08-24T00:45:00Z"/>
          <w:rFonts w:ascii="Arial Narrow" w:eastAsia="Arial Narrow" w:hAnsi="Arial Narrow" w:cs="Arial Narrow"/>
          <w:szCs w:val="22"/>
          <w:lang w:val="en-US"/>
        </w:rPr>
      </w:pPr>
      <w:ins w:id="966" w:author="Kerstin Bauer ||" w:date="2021-08-24T00:45:00Z">
        <w:r w:rsidRPr="00F07806">
          <w:rPr>
            <w:rFonts w:ascii="Arial Narrow" w:eastAsia="Arial Narrow" w:hAnsi="Arial Narrow" w:cs="Arial Narrow"/>
            <w:b/>
            <w:bCs/>
            <w:color w:val="000000"/>
            <w:szCs w:val="22"/>
            <w:lang w:val="en-US"/>
          </w:rPr>
          <w:t>Time Availability.</w:t>
        </w:r>
        <w:r w:rsidRPr="00F07806">
          <w:rPr>
            <w:rFonts w:ascii="Arial Narrow" w:eastAsia="Arial Narrow" w:hAnsi="Arial Narrow" w:cs="Arial Narrow"/>
            <w:color w:val="000000"/>
            <w:szCs w:val="22"/>
            <w:lang w:val="en-US"/>
          </w:rPr>
          <w:t xml:space="preserve"> All Subscriptions shall expire no later than the last day of the Period of Use or the Service Expiration Date, whichever date occurs first, regardless of when Services are activated. To benefit from the full Period of Use, Subscriptions must be activated by the recommended Enrollment End Date. Subscriptions activated after the recommended Enrollment End Date will have a reduced Period of Use.                    </w:t>
        </w:r>
      </w:ins>
    </w:p>
    <w:p w14:paraId="69C64569" w14:textId="76943259"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6A" w14:textId="20F96553" w:rsidR="005E18F2" w:rsidRPr="00F07806" w:rsidRDefault="00B4673F">
      <w:pPr>
        <w:spacing w:after="0" w:line="240" w:lineRule="auto"/>
        <w:rPr>
          <w:ins w:id="967" w:author="Kerstin Bauer ||" w:date="2021-08-24T00:45:00Z"/>
          <w:rFonts w:ascii="Arial Narrow" w:eastAsia="Arial Narrow" w:hAnsi="Arial Narrow" w:cs="Arial Narrow"/>
          <w:szCs w:val="22"/>
          <w:lang w:val="en-US"/>
        </w:rPr>
      </w:pPr>
      <w:ins w:id="968" w:author="Kerstin Bauer ||" w:date="2021-08-24T00:45:00Z">
        <w:r w:rsidRPr="00F07806">
          <w:rPr>
            <w:rFonts w:ascii="Arial Narrow" w:eastAsia="Arial Narrow" w:hAnsi="Arial Narrow" w:cs="Arial Narrow"/>
            <w:b/>
            <w:bCs/>
            <w:color w:val="000000"/>
            <w:szCs w:val="22"/>
            <w:lang w:val="en-US"/>
          </w:rPr>
          <w:t>Trainer Selection (Blended Products).</w:t>
        </w:r>
        <w:r w:rsidRPr="00F07806">
          <w:rPr>
            <w:rFonts w:ascii="Arial Narrow" w:eastAsia="Arial Narrow" w:hAnsi="Arial Narrow" w:cs="Arial Narrow"/>
            <w:color w:val="000000"/>
            <w:szCs w:val="22"/>
            <w:lang w:val="en-US"/>
          </w:rPr>
          <w:t xml:space="preserve"> Learnship shall be responsible for the selection of the trainer. If a specific trainer is not available at the booked time, Learnship will provide an equally qualified alternative trainer without prior consultation. If the provision of an equally qualified substitute trainer is not possible due to reasons beyond </w:t>
        </w:r>
        <w:proofErr w:type="spellStart"/>
        <w:r w:rsidRPr="00F07806">
          <w:rPr>
            <w:rFonts w:ascii="Arial Narrow" w:eastAsia="Arial Narrow" w:hAnsi="Arial Narrow" w:cs="Arial Narrow"/>
            <w:color w:val="000000"/>
            <w:szCs w:val="22"/>
            <w:lang w:val="en-US"/>
          </w:rPr>
          <w:t>Learnship’s</w:t>
        </w:r>
        <w:proofErr w:type="spellEnd"/>
        <w:r w:rsidRPr="00F07806">
          <w:rPr>
            <w:rFonts w:ascii="Arial Narrow" w:eastAsia="Arial Narrow" w:hAnsi="Arial Narrow" w:cs="Arial Narrow"/>
            <w:color w:val="000000"/>
            <w:szCs w:val="22"/>
            <w:lang w:val="en-US"/>
          </w:rPr>
          <w:t xml:space="preserve"> control (</w:t>
        </w:r>
        <w:proofErr w:type="gramStart"/>
        <w:r w:rsidRPr="00F07806">
          <w:rPr>
            <w:rFonts w:ascii="Arial Narrow" w:eastAsia="Arial Narrow" w:hAnsi="Arial Narrow" w:cs="Arial Narrow"/>
            <w:color w:val="000000"/>
            <w:szCs w:val="22"/>
            <w:lang w:val="en-US"/>
          </w:rPr>
          <w:t>e.g.</w:t>
        </w:r>
        <w:proofErr w:type="gramEnd"/>
        <w:r w:rsidRPr="00F07806">
          <w:rPr>
            <w:rFonts w:ascii="Arial Narrow" w:eastAsia="Arial Narrow" w:hAnsi="Arial Narrow" w:cs="Arial Narrow"/>
            <w:color w:val="000000"/>
            <w:szCs w:val="22"/>
            <w:lang w:val="en-US"/>
          </w:rPr>
          <w:t xml:space="preserve"> force majeure), Learnship will cancel the training session and credit the respective training session to the User account. Learnship shall at any time be entitled to permanently exchange a trainer during a course.</w:t>
        </w:r>
      </w:ins>
      <w:commentRangeEnd w:id="784"/>
      <w:r w:rsidR="008F4E80">
        <w:rPr>
          <w:rStyle w:val="Kommentarzeichen"/>
          <w:lang w:eastAsia="ja-JP"/>
        </w:rPr>
        <w:commentReference w:id="784"/>
      </w:r>
    </w:p>
    <w:p w14:paraId="69C6456B" w14:textId="1043CED9"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23F395DA" w14:textId="11D1AEA9" w:rsidR="000D4330" w:rsidRPr="00F07806" w:rsidRDefault="000D4330">
      <w:pPr>
        <w:pStyle w:val="Textkrper"/>
        <w:spacing w:line="240" w:lineRule="auto"/>
        <w:ind w:right="-1"/>
        <w:rPr>
          <w:ins w:id="969" w:author="Kerstin Bauer ||" w:date="2021-08-24T00:45:00Z"/>
          <w:rFonts w:ascii="Arial Narrow" w:eastAsia="Arial Narrow" w:hAnsi="Arial Narrow" w:cs="Arial Narrow"/>
          <w:szCs w:val="22"/>
        </w:rPr>
      </w:pPr>
      <w:commentRangeStart w:id="970"/>
      <w:commentRangeStart w:id="971"/>
    </w:p>
    <w:p w14:paraId="7ACDF562" w14:textId="77777777" w:rsidR="00F2186A" w:rsidRDefault="00F2186A">
      <w:pPr>
        <w:rPr>
          <w:ins w:id="972" w:author="Bauer Kerstin" w:date="2021-09-07T23:24:00Z"/>
        </w:rPr>
      </w:pPr>
      <w:ins w:id="973" w:author="Bauer Kerstin" w:date="2021-09-07T23:24:00Z">
        <w:r>
          <w:br w:type="page"/>
        </w:r>
      </w:ins>
    </w:p>
    <w:tbl>
      <w:tblPr>
        <w:tblW w:w="9209" w:type="dxa"/>
        <w:jc w:val="center"/>
        <w:tblBorders>
          <w:top w:val="single" w:sz="6" w:space="0" w:color="000000"/>
          <w:left w:val="single" w:sz="6" w:space="0" w:color="000000"/>
          <w:bottom w:val="single" w:sz="6" w:space="0" w:color="000000"/>
          <w:right w:val="single" w:sz="6" w:space="0" w:color="000000"/>
          <w:insideH w:val="nil"/>
          <w:insideV w:val="nil"/>
        </w:tblBorders>
        <w:tblCellMar>
          <w:left w:w="0" w:type="dxa"/>
          <w:right w:w="0" w:type="dxa"/>
        </w:tblCellMar>
        <w:tblLook w:val="04A0" w:firstRow="1" w:lastRow="0" w:firstColumn="1" w:lastColumn="0" w:noHBand="0" w:noVBand="1"/>
      </w:tblPr>
      <w:tblGrid>
        <w:gridCol w:w="9209"/>
      </w:tblGrid>
      <w:tr w:rsidR="005E18F2" w:rsidRPr="00F07806" w14:paraId="69C6456E" w14:textId="08E132C9">
        <w:trPr>
          <w:trHeight w:val="462"/>
          <w:jc w:val="center"/>
          <w:ins w:id="974" w:author="Kerstin Bauer ||" w:date="2021-08-24T00:45:00Z"/>
        </w:trPr>
        <w:tc>
          <w:tcPr>
            <w:tcW w:w="9209" w:type="dxa"/>
            <w:tcBorders>
              <w:top w:val="single" w:sz="6" w:space="0" w:color="000000"/>
              <w:left w:val="single" w:sz="6" w:space="0" w:color="000000"/>
              <w:bottom w:val="single" w:sz="6" w:space="0" w:color="000000"/>
              <w:right w:val="single" w:sz="6" w:space="0" w:color="000000"/>
            </w:tcBorders>
            <w:shd w:val="clear" w:color="auto" w:fill="D9D9D9"/>
            <w:tcMar>
              <w:top w:w="8" w:type="dxa"/>
              <w:left w:w="70" w:type="dxa"/>
              <w:bottom w:w="8" w:type="dxa"/>
              <w:right w:w="70" w:type="dxa"/>
            </w:tcMar>
            <w:vAlign w:val="center"/>
            <w:hideMark/>
          </w:tcPr>
          <w:p w14:paraId="69C6456D" w14:textId="3D6585E2" w:rsidR="005E18F2" w:rsidRPr="00F07806" w:rsidRDefault="00B4673F">
            <w:pPr>
              <w:spacing w:after="0" w:line="240" w:lineRule="auto"/>
              <w:jc w:val="center"/>
              <w:rPr>
                <w:ins w:id="975" w:author="Kerstin Bauer ||" w:date="2021-08-24T00:45:00Z"/>
                <w:rFonts w:ascii="Arial Narrow" w:hAnsi="Arial Narrow"/>
                <w:color w:val="000000"/>
                <w:szCs w:val="22"/>
              </w:rPr>
            </w:pPr>
            <w:ins w:id="976" w:author="Kerstin Bauer ||" w:date="2021-08-24T00:45:00Z">
              <w:r w:rsidRPr="00F07806">
                <w:rPr>
                  <w:rFonts w:ascii="Arial Narrow" w:eastAsia="Arial Narrow" w:hAnsi="Arial Narrow" w:cs="Arial Narrow"/>
                  <w:b/>
                  <w:bCs/>
                  <w:color w:val="FF0000"/>
                  <w:szCs w:val="22"/>
                </w:rPr>
                <w:lastRenderedPageBreak/>
                <w:t>TRAINER-LED</w:t>
              </w:r>
            </w:ins>
          </w:p>
        </w:tc>
      </w:tr>
      <w:tr w:rsidR="005E18F2" w:rsidRPr="000265C5" w14:paraId="69C64572" w14:textId="4724A994">
        <w:trPr>
          <w:trHeight w:val="462"/>
          <w:jc w:val="center"/>
          <w:ins w:id="977" w:author="Kerstin Bauer ||" w:date="2021-08-24T00:45:00Z"/>
        </w:trPr>
        <w:tc>
          <w:tcPr>
            <w:tcW w:w="9209" w:type="dxa"/>
            <w:tcBorders>
              <w:top w:val="single" w:sz="6" w:space="0" w:color="000000"/>
              <w:left w:val="single" w:sz="6" w:space="0" w:color="000000"/>
              <w:bottom w:val="single" w:sz="6" w:space="0" w:color="000000"/>
              <w:right w:val="single" w:sz="6" w:space="0" w:color="000000"/>
            </w:tcBorders>
            <w:shd w:val="clear" w:color="auto" w:fill="F2F2F2"/>
            <w:tcMar>
              <w:top w:w="8" w:type="dxa"/>
              <w:left w:w="70" w:type="dxa"/>
              <w:bottom w:w="8" w:type="dxa"/>
              <w:right w:w="70" w:type="dxa"/>
            </w:tcMar>
            <w:vAlign w:val="center"/>
            <w:hideMark/>
          </w:tcPr>
          <w:p w14:paraId="69C6456F" w14:textId="5E663C5E" w:rsidR="005E18F2" w:rsidRPr="00F07806" w:rsidRDefault="00B4673F">
            <w:pPr>
              <w:spacing w:after="0" w:line="240" w:lineRule="auto"/>
              <w:rPr>
                <w:ins w:id="978" w:author="Kerstin Bauer ||" w:date="2021-08-24T00:45:00Z"/>
                <w:rFonts w:ascii="Arial Narrow" w:hAnsi="Arial Narrow"/>
                <w:color w:val="000000"/>
                <w:szCs w:val="22"/>
                <w:lang w:val="en-US"/>
              </w:rPr>
            </w:pPr>
            <w:ins w:id="979" w:author="Kerstin Bauer ||" w:date="2021-08-24T00:45:00Z">
              <w:r w:rsidRPr="00F07806">
                <w:rPr>
                  <w:rFonts w:ascii="Arial Narrow" w:eastAsia="Arial Narrow" w:hAnsi="Arial Narrow" w:cs="Arial Narrow"/>
                  <w:b/>
                  <w:bCs/>
                  <w:color w:val="000000"/>
                  <w:szCs w:val="22"/>
                  <w:lang w:val="en-US"/>
                </w:rPr>
                <w:t>Service Description</w:t>
              </w:r>
            </w:ins>
          </w:p>
          <w:p w14:paraId="69C64570" w14:textId="3DAF0EC0" w:rsidR="005E18F2" w:rsidRPr="00F07806" w:rsidRDefault="00B4673F">
            <w:pPr>
              <w:spacing w:after="0" w:line="240" w:lineRule="auto"/>
              <w:rPr>
                <w:ins w:id="980" w:author="Kerstin Bauer ||" w:date="2021-08-24T00:45:00Z"/>
                <w:rFonts w:ascii="Arial Narrow" w:hAnsi="Arial Narrow"/>
                <w:color w:val="000000"/>
                <w:szCs w:val="22"/>
                <w:lang w:val="en-US"/>
              </w:rPr>
            </w:pPr>
            <w:ins w:id="981" w:author="Kerstin Bauer ||" w:date="2021-08-24T00:45:00Z">
              <w:r w:rsidRPr="00F07806">
                <w:rPr>
                  <w:rFonts w:ascii="Arial Narrow" w:eastAsia="Arial Narrow" w:hAnsi="Arial Narrow" w:cs="Arial Narrow"/>
                  <w:b/>
                  <w:bCs/>
                  <w:color w:val="FF0000"/>
                  <w:szCs w:val="22"/>
                  <w:lang w:val="en-US"/>
                </w:rPr>
                <w:t>Levels-based Language Training | Skills-based Language Training | Language Coaching | Relocation Language Training | Intercultural Training / Coaching</w:t>
              </w:r>
            </w:ins>
          </w:p>
          <w:p w14:paraId="69C64571" w14:textId="43344415" w:rsidR="005E18F2" w:rsidRPr="00F07806" w:rsidRDefault="00B4673F">
            <w:pPr>
              <w:spacing w:after="0" w:line="240" w:lineRule="auto"/>
              <w:rPr>
                <w:ins w:id="982" w:author="Kerstin Bauer ||" w:date="2021-08-24T00:45:00Z"/>
                <w:rFonts w:ascii="Arial Narrow" w:hAnsi="Arial Narrow"/>
                <w:color w:val="000000"/>
                <w:szCs w:val="22"/>
                <w:lang w:val="en-US"/>
              </w:rPr>
            </w:pPr>
            <w:ins w:id="983" w:author="Kerstin Bauer ||" w:date="2021-08-24T00:45:00Z">
              <w:r w:rsidRPr="00F07806">
                <w:rPr>
                  <w:rFonts w:ascii="Arial Narrow" w:eastAsia="Arial Narrow" w:hAnsi="Arial Narrow" w:cs="Arial Narrow"/>
                  <w:color w:val="000000"/>
                  <w:szCs w:val="22"/>
                  <w:lang w:val="en-US"/>
                </w:rPr>
                <w:t xml:space="preserve"> </w:t>
              </w:r>
            </w:ins>
          </w:p>
        </w:tc>
      </w:tr>
    </w:tbl>
    <w:p w14:paraId="69C64573" w14:textId="2C5E7487" w:rsidR="005E18F2" w:rsidRPr="00F07806" w:rsidRDefault="00B4673F">
      <w:pPr>
        <w:spacing w:after="0" w:line="240" w:lineRule="auto"/>
        <w:jc w:val="left"/>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74" w14:textId="4CF7BB73" w:rsidR="005E18F2" w:rsidRPr="00F07806" w:rsidRDefault="00B4673F">
      <w:pPr>
        <w:spacing w:after="0" w:line="240" w:lineRule="auto"/>
        <w:rPr>
          <w:ins w:id="984" w:author="Kerstin Bauer ||" w:date="2021-08-24T00:45:00Z"/>
          <w:rFonts w:ascii="Arial Narrow" w:eastAsia="Arial Narrow" w:hAnsi="Arial Narrow" w:cs="Arial Narrow"/>
          <w:szCs w:val="22"/>
          <w:lang w:val="en-US"/>
        </w:rPr>
      </w:pPr>
      <w:ins w:id="985" w:author="Kerstin Bauer ||" w:date="2021-08-24T00:45:00Z">
        <w:r w:rsidRPr="00F07806">
          <w:rPr>
            <w:rFonts w:ascii="Arial Narrow" w:eastAsia="Arial Narrow" w:hAnsi="Arial Narrow" w:cs="Arial Narrow"/>
            <w:color w:val="000000"/>
            <w:szCs w:val="22"/>
            <w:lang w:val="en-US"/>
          </w:rPr>
          <w:t xml:space="preserve">Learnship provides Face-to-Face Online business training services by selected business trainers (employees, freelancers/subcontractors) as individual or group course. </w:t>
        </w:r>
      </w:ins>
    </w:p>
    <w:p w14:paraId="69C64575" w14:textId="43458424"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76" w14:textId="35932698" w:rsidR="005E18F2" w:rsidRPr="00F07806" w:rsidRDefault="00B4673F">
      <w:pPr>
        <w:spacing w:after="0" w:line="240" w:lineRule="auto"/>
        <w:rPr>
          <w:ins w:id="986" w:author="Kerstin Bauer ||" w:date="2021-08-24T00:45:00Z"/>
          <w:rFonts w:ascii="Arial Narrow" w:eastAsia="Arial Narrow" w:hAnsi="Arial Narrow" w:cs="Arial Narrow"/>
          <w:szCs w:val="22"/>
          <w:lang w:val="en-US"/>
        </w:rPr>
      </w:pPr>
      <w:ins w:id="987" w:author="Kerstin Bauer ||" w:date="2021-08-24T00:45:00Z">
        <w:r w:rsidRPr="00F07806">
          <w:rPr>
            <w:rFonts w:ascii="Arial Narrow" w:eastAsia="Arial Narrow" w:hAnsi="Arial Narrow" w:cs="Arial Narrow"/>
            <w:color w:val="000000"/>
            <w:szCs w:val="22"/>
            <w:u w:val="single"/>
            <w:lang w:val="en-US"/>
          </w:rPr>
          <w:t>Online Training:</w:t>
        </w:r>
        <w:r w:rsidRPr="00F07806">
          <w:rPr>
            <w:rFonts w:ascii="Arial Narrow" w:eastAsia="Arial Narrow" w:hAnsi="Arial Narrow" w:cs="Arial Narrow"/>
            <w:color w:val="000000"/>
            <w:szCs w:val="22"/>
            <w:lang w:val="en-US"/>
          </w:rPr>
          <w:t xml:space="preserve"> The training will take place synchronously via a virtual classroom on the internet. The User is trained in a live training session. The audio connection takes place ideally via the virtual classroom (VoIP) or a direct telephone line on a fixed or mobile line. Furthermore, Learnship provides access for all Users during their training course via the Learnship Platform to additional training material for post-processing and training progress. The Client shall bear the connection costs.</w:t>
        </w:r>
      </w:ins>
    </w:p>
    <w:p w14:paraId="69C64577" w14:textId="4BFC60F6"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78" w14:textId="1E0238DB" w:rsidR="005E18F2" w:rsidRPr="00F07806" w:rsidRDefault="00B4673F">
      <w:pPr>
        <w:spacing w:after="0" w:line="240" w:lineRule="auto"/>
        <w:rPr>
          <w:ins w:id="988" w:author="Kerstin Bauer ||" w:date="2021-08-24T00:45:00Z"/>
          <w:rFonts w:ascii="Arial Narrow" w:eastAsia="Arial Narrow" w:hAnsi="Arial Narrow" w:cs="Arial Narrow"/>
          <w:szCs w:val="22"/>
          <w:lang w:val="en-US"/>
        </w:rPr>
      </w:pPr>
      <w:ins w:id="989" w:author="Kerstin Bauer ||" w:date="2021-08-24T00:45:00Z">
        <w:r w:rsidRPr="00F07806">
          <w:rPr>
            <w:rFonts w:ascii="Arial Narrow" w:eastAsia="Arial Narrow" w:hAnsi="Arial Narrow" w:cs="Arial Narrow"/>
            <w:color w:val="000000"/>
            <w:szCs w:val="22"/>
            <w:u w:val="single"/>
            <w:lang w:val="en-US"/>
          </w:rPr>
          <w:t>Onsite Training:</w:t>
        </w:r>
        <w:r w:rsidRPr="00F07806">
          <w:rPr>
            <w:rFonts w:ascii="Arial Narrow" w:eastAsia="Arial Narrow" w:hAnsi="Arial Narrow" w:cs="Arial Narrow"/>
            <w:color w:val="000000"/>
            <w:szCs w:val="22"/>
            <w:lang w:val="en-US"/>
          </w:rPr>
          <w:t xml:space="preserve">  Onsite training is provided by selected trainers. Client shall provide the necessary professional training infrastructure on its premises at no additional cost. This shall include the necessary training equipment (flip chart, paper, pens, beamer, etc.), and other measures that can reasonably be expected for a professional training environment. Client shall take care of all necessary access authorization (</w:t>
        </w:r>
        <w:proofErr w:type="gramStart"/>
        <w:r w:rsidRPr="00F07806">
          <w:rPr>
            <w:rFonts w:ascii="Arial Narrow" w:eastAsia="Arial Narrow" w:hAnsi="Arial Narrow" w:cs="Arial Narrow"/>
            <w:color w:val="000000"/>
            <w:szCs w:val="22"/>
            <w:lang w:val="en-US"/>
          </w:rPr>
          <w:t>e.g.</w:t>
        </w:r>
        <w:proofErr w:type="gramEnd"/>
        <w:r w:rsidRPr="00F07806">
          <w:rPr>
            <w:rFonts w:ascii="Arial Narrow" w:eastAsia="Arial Narrow" w:hAnsi="Arial Narrow" w:cs="Arial Narrow"/>
            <w:color w:val="000000"/>
            <w:szCs w:val="22"/>
            <w:lang w:val="en-US"/>
          </w:rPr>
          <w:t xml:space="preserve"> visitor pass). Travel expenses of the trainer and the Participants, if necessary, shall be borne by Client.</w:t>
        </w:r>
      </w:ins>
    </w:p>
    <w:p w14:paraId="69C64579" w14:textId="3B3CC7F9"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7A" w14:textId="461D19B7" w:rsidR="005E18F2" w:rsidRPr="00F07806" w:rsidRDefault="00B4673F">
      <w:pPr>
        <w:spacing w:after="0" w:line="240" w:lineRule="auto"/>
        <w:rPr>
          <w:ins w:id="990" w:author="Kerstin Bauer ||" w:date="2021-08-24T00:45:00Z"/>
          <w:rFonts w:ascii="Arial Narrow" w:eastAsia="Arial Narrow" w:hAnsi="Arial Narrow" w:cs="Arial Narrow"/>
          <w:szCs w:val="22"/>
          <w:lang w:val="en-US"/>
        </w:rPr>
      </w:pPr>
      <w:ins w:id="991" w:author="Kerstin Bauer ||" w:date="2021-08-24T00:45:00Z">
        <w:r w:rsidRPr="00F07806">
          <w:rPr>
            <w:rFonts w:ascii="Arial Narrow" w:eastAsia="Arial Narrow" w:hAnsi="Arial Narrow" w:cs="Arial Narrow"/>
            <w:color w:val="000000"/>
            <w:szCs w:val="22"/>
            <w:lang w:val="en-US"/>
          </w:rPr>
          <w:t>Training Sessions may be scheduled by the User via the Learnship Platform.</w:t>
        </w:r>
      </w:ins>
    </w:p>
    <w:p w14:paraId="69C6457B" w14:textId="4A4B98FA" w:rsidR="005E18F2" w:rsidRPr="00F07806" w:rsidRDefault="00B4673F">
      <w:pPr>
        <w:spacing w:after="0" w:line="240" w:lineRule="auto"/>
        <w:rPr>
          <w:ins w:id="992" w:author="Kerstin Bauer ||" w:date="2021-08-24T00:45:00Z"/>
          <w:rFonts w:ascii="Arial Narrow" w:eastAsia="Arial Narrow" w:hAnsi="Arial Narrow" w:cs="Arial Narrow"/>
          <w:szCs w:val="22"/>
          <w:lang w:val="en-US"/>
        </w:rPr>
      </w:pPr>
      <w:ins w:id="993" w:author="Kerstin Bauer ||" w:date="2021-08-24T00:45:00Z">
        <w:r w:rsidRPr="00F07806">
          <w:rPr>
            <w:rFonts w:ascii="Arial Narrow" w:hAnsi="Arial Narrow"/>
            <w:color w:val="000000"/>
            <w:szCs w:val="22"/>
            <w:lang w:val="en-US"/>
          </w:rPr>
          <w:br/>
        </w:r>
        <w:r w:rsidRPr="00F07806">
          <w:rPr>
            <w:rFonts w:ascii="Arial Narrow" w:eastAsia="Arial Narrow" w:hAnsi="Arial Narrow" w:cs="Arial Narrow"/>
            <w:b/>
            <w:bCs/>
            <w:color w:val="000000"/>
            <w:szCs w:val="22"/>
            <w:lang w:val="en-US"/>
          </w:rPr>
          <w:t>Elevate Levels Progress</w:t>
        </w:r>
        <w:del w:id="994" w:author="Bauer Kerstin" w:date="2021-09-07T23:24:00Z">
          <w:r w:rsidRPr="00F07806" w:rsidDel="00F2186A">
            <w:rPr>
              <w:rFonts w:ascii="Arial Narrow" w:eastAsia="Arial Narrow" w:hAnsi="Arial Narrow" w:cs="Arial Narrow"/>
              <w:b/>
              <w:bCs/>
              <w:color w:val="000000"/>
              <w:szCs w:val="22"/>
              <w:lang w:val="en-US"/>
            </w:rPr>
            <w:delText xml:space="preserve"> </w:delText>
          </w:r>
          <w:r w:rsidRPr="00F07806" w:rsidDel="00F2186A">
            <w:rPr>
              <w:rFonts w:ascii="Arial Narrow" w:eastAsia="Arial Narrow" w:hAnsi="Arial Narrow" w:cs="Arial Narrow"/>
              <w:b/>
              <w:bCs/>
              <w:i/>
              <w:iCs/>
              <w:color w:val="000000"/>
              <w:szCs w:val="22"/>
              <w:lang w:val="en-US"/>
            </w:rPr>
            <w:delText>(formerly "BLT”)</w:delText>
          </w:r>
        </w:del>
        <w:r w:rsidRPr="00F07806">
          <w:rPr>
            <w:rFonts w:ascii="Arial Narrow" w:eastAsia="Arial Narrow" w:hAnsi="Arial Narrow" w:cs="Arial Narrow"/>
            <w:color w:val="000000"/>
            <w:szCs w:val="22"/>
            <w:lang w:val="en-US"/>
          </w:rPr>
          <w:t xml:space="preserve"> - Standard Business Language Training tailored to an individual’s language level and goals. A dedicated trainer will practice relevant forms of communication needed. CEFR level-based training.</w:t>
        </w:r>
      </w:ins>
    </w:p>
    <w:p w14:paraId="69C6457C" w14:textId="690A8E2E" w:rsidR="005E18F2" w:rsidRPr="00F07806" w:rsidRDefault="00B4673F">
      <w:pPr>
        <w:spacing w:after="0" w:line="240" w:lineRule="auto"/>
        <w:rPr>
          <w:ins w:id="995" w:author="Kerstin Bauer ||" w:date="2021-08-24T00:45:00Z"/>
          <w:rFonts w:ascii="Arial Narrow" w:eastAsia="Arial Narrow" w:hAnsi="Arial Narrow" w:cs="Arial Narrow"/>
          <w:szCs w:val="22"/>
          <w:lang w:val="en-US"/>
        </w:rPr>
      </w:pPr>
      <w:ins w:id="996" w:author="Kerstin Bauer ||" w:date="2021-08-24T00:45:00Z">
        <w:r w:rsidRPr="00F07806">
          <w:rPr>
            <w:rFonts w:ascii="Arial Narrow" w:hAnsi="Arial Narrow"/>
            <w:color w:val="000000"/>
            <w:szCs w:val="22"/>
            <w:lang w:val="en-US"/>
          </w:rPr>
          <w:br/>
        </w:r>
        <w:r w:rsidRPr="00F07806">
          <w:rPr>
            <w:rFonts w:ascii="Arial Narrow" w:eastAsia="Arial Narrow" w:hAnsi="Arial Narrow" w:cs="Arial Narrow"/>
            <w:b/>
            <w:bCs/>
            <w:color w:val="000000"/>
            <w:szCs w:val="22"/>
            <w:lang w:val="en-US"/>
          </w:rPr>
          <w:t>Language Coach</w:t>
        </w:r>
      </w:ins>
      <w:ins w:id="997" w:author="Bauer Kerstin" w:date="2021-09-07T23:25:00Z">
        <w:r w:rsidR="00F2186A">
          <w:rPr>
            <w:rFonts w:ascii="Arial Narrow" w:eastAsia="Arial Narrow" w:hAnsi="Arial Narrow" w:cs="Arial Narrow"/>
            <w:b/>
            <w:bCs/>
            <w:color w:val="000000"/>
            <w:szCs w:val="22"/>
            <w:lang w:val="en-US"/>
          </w:rPr>
          <w:t xml:space="preserve"> (= Learnship Coach</w:t>
        </w:r>
        <w:r w:rsidR="00F2186A">
          <w:rPr>
            <w:rFonts w:ascii="Arial Narrow" w:eastAsia="Arial Narrow" w:hAnsi="Arial Narrow" w:cs="Arial Narrow"/>
            <w:b/>
            <w:bCs/>
            <w:color w:val="000000"/>
            <w:sz w:val="24"/>
            <w:szCs w:val="24"/>
            <w:lang w:val="en-US"/>
          </w:rPr>
          <w:t>)</w:t>
        </w:r>
      </w:ins>
      <w:ins w:id="998" w:author="Kerstin Bauer ||" w:date="2021-08-24T00:45:00Z">
        <w:r w:rsidRPr="00F07806">
          <w:rPr>
            <w:rFonts w:ascii="Arial Narrow" w:eastAsia="Arial Narrow" w:hAnsi="Arial Narrow" w:cs="Arial Narrow"/>
            <w:b/>
            <w:bCs/>
            <w:color w:val="000000"/>
            <w:szCs w:val="22"/>
            <w:lang w:val="en-US"/>
          </w:rPr>
          <w:t xml:space="preserve"> </w:t>
        </w:r>
        <w:del w:id="999" w:author="Bauer Kerstin" w:date="2021-09-07T23:25:00Z">
          <w:r w:rsidRPr="00F07806" w:rsidDel="00F2186A">
            <w:rPr>
              <w:rFonts w:ascii="Arial Narrow" w:eastAsia="Arial Narrow" w:hAnsi="Arial Narrow" w:cs="Arial Narrow"/>
              <w:b/>
              <w:bCs/>
              <w:i/>
              <w:iCs/>
              <w:color w:val="000000"/>
              <w:szCs w:val="22"/>
              <w:lang w:val="en-US"/>
            </w:rPr>
            <w:delText>(formerly "BLC”)</w:delText>
          </w:r>
          <w:r w:rsidRPr="00F07806" w:rsidDel="00F2186A">
            <w:rPr>
              <w:rFonts w:ascii="Arial Narrow" w:eastAsia="Arial Narrow" w:hAnsi="Arial Narrow" w:cs="Arial Narrow"/>
              <w:color w:val="000000"/>
              <w:szCs w:val="22"/>
              <w:lang w:val="en-US"/>
            </w:rPr>
            <w:delText xml:space="preserve"> </w:delText>
          </w:r>
        </w:del>
        <w:r w:rsidRPr="00F07806">
          <w:rPr>
            <w:rFonts w:ascii="Arial Narrow" w:eastAsia="Arial Narrow" w:hAnsi="Arial Narrow" w:cs="Arial Narrow"/>
            <w:color w:val="000000"/>
            <w:szCs w:val="22"/>
            <w:lang w:val="en-US"/>
          </w:rPr>
          <w:t>- Language Coaching (English) is designed for those who regularly conduct business with native speakers. Coaching develops professional communicative competence in a range of professional situations.</w:t>
        </w:r>
      </w:ins>
    </w:p>
    <w:p w14:paraId="69C6457D" w14:textId="230D6909" w:rsidR="005E18F2" w:rsidRPr="00F07806" w:rsidRDefault="00B4673F">
      <w:pPr>
        <w:spacing w:after="0" w:line="240" w:lineRule="auto"/>
        <w:rPr>
          <w:ins w:id="1000" w:author="Kerstin Bauer ||" w:date="2021-08-24T00:45:00Z"/>
          <w:rFonts w:ascii="Arial Narrow" w:eastAsia="Arial Narrow" w:hAnsi="Arial Narrow" w:cs="Arial Narrow"/>
          <w:szCs w:val="22"/>
          <w:lang w:val="en-US"/>
        </w:rPr>
      </w:pPr>
      <w:ins w:id="1001" w:author="Kerstin Bauer ||" w:date="2021-08-24T00:45:00Z">
        <w:r w:rsidRPr="00F07806">
          <w:rPr>
            <w:rFonts w:ascii="Arial Narrow" w:hAnsi="Arial Narrow"/>
            <w:color w:val="000000"/>
            <w:szCs w:val="22"/>
            <w:lang w:val="en-US"/>
          </w:rPr>
          <w:br/>
        </w:r>
        <w:r w:rsidRPr="00F07806">
          <w:rPr>
            <w:rFonts w:ascii="Arial Narrow" w:eastAsia="Arial Narrow" w:hAnsi="Arial Narrow" w:cs="Arial Narrow"/>
            <w:b/>
            <w:bCs/>
            <w:color w:val="000000"/>
            <w:szCs w:val="22"/>
            <w:lang w:val="en-US"/>
          </w:rPr>
          <w:t xml:space="preserve">Elevate Business Skills </w:t>
        </w:r>
        <w:del w:id="1002" w:author="Bauer Kerstin" w:date="2021-09-07T23:25:00Z">
          <w:r w:rsidRPr="00F07806" w:rsidDel="00F2186A">
            <w:rPr>
              <w:rFonts w:ascii="Arial Narrow" w:eastAsia="Arial Narrow" w:hAnsi="Arial Narrow" w:cs="Arial Narrow"/>
              <w:b/>
              <w:bCs/>
              <w:i/>
              <w:iCs/>
              <w:color w:val="000000"/>
              <w:szCs w:val="22"/>
              <w:lang w:val="en-US"/>
            </w:rPr>
            <w:delText>(formerly "Business Modules/BLM”)</w:delText>
          </w:r>
          <w:r w:rsidRPr="00F07806" w:rsidDel="00F2186A">
            <w:rPr>
              <w:rFonts w:ascii="Arial Narrow" w:eastAsia="Arial Narrow" w:hAnsi="Arial Narrow" w:cs="Arial Narrow"/>
              <w:color w:val="000000"/>
              <w:szCs w:val="22"/>
              <w:lang w:val="en-US"/>
            </w:rPr>
            <w:delText xml:space="preserve"> </w:delText>
          </w:r>
        </w:del>
        <w:r w:rsidRPr="00F07806">
          <w:rPr>
            <w:rFonts w:ascii="Arial Narrow" w:eastAsia="Arial Narrow" w:hAnsi="Arial Narrow" w:cs="Arial Narrow"/>
            <w:color w:val="000000"/>
            <w:szCs w:val="22"/>
            <w:lang w:val="en-US"/>
          </w:rPr>
          <w:t xml:space="preserve">- Short, standardized training modules designed to accelerate learning in specific skills such as business presentations, negotiations, or team leadership or to help your employees quickly understand the </w:t>
        </w:r>
        <w:proofErr w:type="gramStart"/>
        <w:r w:rsidRPr="00F07806">
          <w:rPr>
            <w:rFonts w:ascii="Arial Narrow" w:eastAsia="Arial Narrow" w:hAnsi="Arial Narrow" w:cs="Arial Narrow"/>
            <w:color w:val="000000"/>
            <w:szCs w:val="22"/>
            <w:lang w:val="en-US"/>
          </w:rPr>
          <w:t>particular language</w:t>
        </w:r>
        <w:proofErr w:type="gramEnd"/>
        <w:r w:rsidRPr="00F07806">
          <w:rPr>
            <w:rFonts w:ascii="Arial Narrow" w:eastAsia="Arial Narrow" w:hAnsi="Arial Narrow" w:cs="Arial Narrow"/>
            <w:color w:val="000000"/>
            <w:szCs w:val="22"/>
            <w:lang w:val="en-US"/>
          </w:rPr>
          <w:t xml:space="preserve"> and communication styles of your industry or profession.</w:t>
        </w:r>
      </w:ins>
    </w:p>
    <w:p w14:paraId="69C6457E" w14:textId="133DF0BE"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7F" w14:textId="4CE3B256" w:rsidR="005E18F2" w:rsidRPr="00F07806" w:rsidRDefault="00B4673F">
      <w:pPr>
        <w:spacing w:after="0" w:line="240" w:lineRule="auto"/>
        <w:rPr>
          <w:ins w:id="1003" w:author="Kerstin Bauer ||" w:date="2021-08-24T00:45:00Z"/>
          <w:rFonts w:ascii="Arial Narrow" w:eastAsia="Arial Narrow" w:hAnsi="Arial Narrow" w:cs="Arial Narrow"/>
          <w:szCs w:val="22"/>
          <w:lang w:val="en-US"/>
        </w:rPr>
      </w:pPr>
      <w:ins w:id="1004" w:author="Kerstin Bauer ||" w:date="2021-08-24T00:45:00Z">
        <w:r w:rsidRPr="00F07806">
          <w:rPr>
            <w:rFonts w:ascii="Arial Narrow" w:eastAsia="Arial Narrow" w:hAnsi="Arial Narrow" w:cs="Arial Narrow"/>
            <w:b/>
            <w:bCs/>
            <w:color w:val="000000"/>
            <w:szCs w:val="22"/>
            <w:lang w:val="en-US"/>
          </w:rPr>
          <w:t xml:space="preserve">Evolve Relocation Language </w:t>
        </w:r>
        <w:del w:id="1005" w:author="Bauer Kerstin" w:date="2021-09-07T23:25:00Z">
          <w:r w:rsidRPr="00F07806" w:rsidDel="00F2186A">
            <w:rPr>
              <w:rFonts w:ascii="Arial Narrow" w:eastAsia="Arial Narrow" w:hAnsi="Arial Narrow" w:cs="Arial Narrow"/>
              <w:b/>
              <w:bCs/>
              <w:i/>
              <w:iCs/>
              <w:color w:val="000000"/>
              <w:szCs w:val="22"/>
              <w:lang w:val="en-US"/>
            </w:rPr>
            <w:delText>(formerly "Relocation Language Training”)</w:delText>
          </w:r>
          <w:r w:rsidRPr="00F07806" w:rsidDel="00F2186A">
            <w:rPr>
              <w:rFonts w:ascii="Arial Narrow" w:eastAsia="Arial Narrow" w:hAnsi="Arial Narrow" w:cs="Arial Narrow"/>
              <w:color w:val="000000"/>
              <w:szCs w:val="22"/>
              <w:lang w:val="en-US"/>
            </w:rPr>
            <w:delText xml:space="preserve"> </w:delText>
          </w:r>
        </w:del>
        <w:r w:rsidRPr="00F07806">
          <w:rPr>
            <w:rFonts w:ascii="Arial Narrow" w:eastAsia="Arial Narrow" w:hAnsi="Arial Narrow" w:cs="Arial Narrow"/>
            <w:color w:val="000000"/>
            <w:szCs w:val="22"/>
            <w:lang w:val="en-US"/>
          </w:rPr>
          <w:t>- The relocation program is developed with country-specific relocation experts to help your employees and their families develop a deeper understanding of the language, culture, business, and social environments of their new country.</w:t>
        </w:r>
      </w:ins>
    </w:p>
    <w:p w14:paraId="69C64580" w14:textId="3FD42B1F" w:rsidR="005E18F2" w:rsidRPr="00F07806" w:rsidRDefault="00B4673F">
      <w:pPr>
        <w:spacing w:after="0" w:line="240" w:lineRule="auto"/>
        <w:rPr>
          <w:ins w:id="1006" w:author="Kerstin Bauer ||" w:date="2021-08-24T00:45:00Z"/>
          <w:rFonts w:ascii="Arial Narrow" w:eastAsia="Arial Narrow" w:hAnsi="Arial Narrow" w:cs="Arial Narrow"/>
          <w:szCs w:val="22"/>
          <w:lang w:val="en-US"/>
        </w:rPr>
      </w:pPr>
      <w:ins w:id="1007" w:author="Kerstin Bauer ||" w:date="2021-08-24T00:45:00Z">
        <w:r w:rsidRPr="00F07806">
          <w:rPr>
            <w:rFonts w:ascii="Arial Narrow" w:hAnsi="Arial Narrow"/>
            <w:color w:val="000000"/>
            <w:szCs w:val="22"/>
            <w:lang w:val="en-US"/>
          </w:rPr>
          <w:br/>
        </w:r>
        <w:r w:rsidRPr="00F07806">
          <w:rPr>
            <w:rFonts w:ascii="Arial Narrow" w:eastAsia="Arial Narrow" w:hAnsi="Arial Narrow" w:cs="Arial Narrow"/>
            <w:b/>
            <w:bCs/>
            <w:color w:val="000000"/>
            <w:szCs w:val="22"/>
            <w:lang w:val="en-US"/>
          </w:rPr>
          <w:t xml:space="preserve">Evolve Power Skills/ Culture Change/ Culture Focus </w:t>
        </w:r>
        <w:del w:id="1008" w:author="Bauer Kerstin" w:date="2021-09-07T23:25:00Z">
          <w:r w:rsidRPr="00F07806" w:rsidDel="00F2186A">
            <w:rPr>
              <w:rFonts w:ascii="Arial Narrow" w:eastAsia="Arial Narrow" w:hAnsi="Arial Narrow" w:cs="Arial Narrow"/>
              <w:b/>
              <w:bCs/>
              <w:i/>
              <w:iCs/>
              <w:color w:val="000000"/>
              <w:szCs w:val="22"/>
              <w:lang w:val="en-US"/>
            </w:rPr>
            <w:delText>(formerly "Intercultural Training/ICT“)</w:delText>
          </w:r>
          <w:r w:rsidRPr="00F07806" w:rsidDel="00F2186A">
            <w:rPr>
              <w:rFonts w:ascii="Arial Narrow" w:eastAsia="Arial Narrow" w:hAnsi="Arial Narrow" w:cs="Arial Narrow"/>
              <w:color w:val="000000"/>
              <w:szCs w:val="22"/>
              <w:lang w:val="en-US"/>
            </w:rPr>
            <w:delText xml:space="preserve"> </w:delText>
          </w:r>
        </w:del>
        <w:r w:rsidRPr="00F07806">
          <w:rPr>
            <w:rFonts w:ascii="Arial Narrow" w:eastAsia="Arial Narrow" w:hAnsi="Arial Narrow" w:cs="Arial Narrow"/>
            <w:color w:val="000000"/>
            <w:szCs w:val="22"/>
            <w:lang w:val="en-US"/>
          </w:rPr>
          <w:t xml:space="preserve">und </w:t>
        </w:r>
        <w:r w:rsidRPr="00F07806">
          <w:rPr>
            <w:rFonts w:ascii="Arial Narrow" w:eastAsia="Arial Narrow" w:hAnsi="Arial Narrow" w:cs="Arial Narrow"/>
            <w:b/>
            <w:bCs/>
            <w:color w:val="000000"/>
            <w:szCs w:val="22"/>
            <w:lang w:val="en-US"/>
          </w:rPr>
          <w:t xml:space="preserve">Culture Coach </w:t>
        </w:r>
        <w:del w:id="1009" w:author="Bauer Kerstin" w:date="2021-09-07T23:25:00Z">
          <w:r w:rsidRPr="00F07806" w:rsidDel="00F2186A">
            <w:rPr>
              <w:rFonts w:ascii="Arial Narrow" w:eastAsia="Arial Narrow" w:hAnsi="Arial Narrow" w:cs="Arial Narrow"/>
              <w:b/>
              <w:bCs/>
              <w:i/>
              <w:iCs/>
              <w:color w:val="000000"/>
              <w:szCs w:val="22"/>
              <w:lang w:val="en-US"/>
            </w:rPr>
            <w:delText>(formerly "Intercultural Coaching“)</w:delText>
          </w:r>
          <w:r w:rsidRPr="00F07806" w:rsidDel="00F2186A">
            <w:rPr>
              <w:rFonts w:ascii="Arial Narrow" w:eastAsia="Arial Narrow" w:hAnsi="Arial Narrow" w:cs="Arial Narrow"/>
              <w:color w:val="000000"/>
              <w:szCs w:val="22"/>
              <w:lang w:val="en-US"/>
            </w:rPr>
            <w:delText xml:space="preserve"> </w:delText>
          </w:r>
        </w:del>
        <w:r w:rsidRPr="00F07806">
          <w:rPr>
            <w:rFonts w:ascii="Arial Narrow" w:eastAsia="Arial Narrow" w:hAnsi="Arial Narrow" w:cs="Arial Narrow"/>
            <w:color w:val="000000"/>
            <w:szCs w:val="22"/>
            <w:lang w:val="en-US"/>
          </w:rPr>
          <w:t>-  A modular online, face-to-face intercultural training and global business program based on world-renowned theories, to help your employees develop the cultural and soft skill business intelligence they need to succeed in global business.</w:t>
        </w:r>
      </w:ins>
    </w:p>
    <w:p w14:paraId="69C64581" w14:textId="0F444221"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hAnsi="Arial Narrow"/>
          <w:color w:val="000000"/>
          <w:szCs w:val="22"/>
          <w:lang w:val="en-US"/>
        </w:rPr>
        <w:br/>
      </w:r>
      <w:commentRangeStart w:id="1010"/>
      <w:commentRangeStart w:id="1011"/>
      <w:r w:rsidRPr="00F07806">
        <w:rPr>
          <w:rFonts w:ascii="Arial Narrow" w:eastAsia="Arial Narrow" w:hAnsi="Arial Narrow" w:cs="Arial Narrow"/>
          <w:color w:val="000000"/>
          <w:szCs w:val="22"/>
          <w:lang w:val="en-US"/>
        </w:rPr>
        <w:t xml:space="preserve"> </w:t>
      </w:r>
      <w:commentRangeEnd w:id="970"/>
      <w:r w:rsidR="00903684">
        <w:rPr>
          <w:rStyle w:val="Kommentarzeichen"/>
          <w:lang w:eastAsia="ja-JP"/>
        </w:rPr>
        <w:commentReference w:id="970"/>
      </w:r>
      <w:commentRangeEnd w:id="971"/>
      <w:r w:rsidR="00AD6FA3">
        <w:rPr>
          <w:rStyle w:val="Kommentarzeichen"/>
          <w:lang w:eastAsia="ja-JP"/>
        </w:rPr>
        <w:commentReference w:id="971"/>
      </w:r>
    </w:p>
    <w:p w14:paraId="69C64582" w14:textId="025235EF" w:rsidR="005E18F2" w:rsidRPr="00F07806" w:rsidRDefault="00B4673F">
      <w:pPr>
        <w:shd w:val="clear" w:color="auto" w:fill="D9D9D9"/>
        <w:spacing w:after="0" w:line="240" w:lineRule="auto"/>
        <w:rPr>
          <w:ins w:id="1012" w:author="Kerstin Bauer ||" w:date="2021-08-24T00:45:00Z"/>
          <w:rFonts w:ascii="Arial Narrow" w:eastAsia="Arial Narrow" w:hAnsi="Arial Narrow" w:cs="Arial Narrow"/>
          <w:szCs w:val="22"/>
          <w:lang w:val="en-US"/>
        </w:rPr>
      </w:pPr>
      <w:ins w:id="1013" w:author="Kerstin Bauer ||" w:date="2021-08-24T00:45:00Z">
        <w:r w:rsidRPr="00F07806">
          <w:rPr>
            <w:rFonts w:ascii="Arial Narrow" w:eastAsia="Arial Narrow" w:hAnsi="Arial Narrow" w:cs="Arial Narrow"/>
            <w:b/>
            <w:bCs/>
            <w:color w:val="000000"/>
            <w:szCs w:val="22"/>
            <w:lang w:val="en-US"/>
          </w:rPr>
          <w:t>Additional Terms</w:t>
        </w:r>
      </w:ins>
    </w:p>
    <w:p w14:paraId="69C64583" w14:textId="3D0E5762"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b/>
          <w:bCs/>
          <w:color w:val="000000"/>
          <w:szCs w:val="22"/>
          <w:lang w:val="en-US"/>
        </w:rPr>
        <w:t xml:space="preserve"> </w:t>
      </w:r>
    </w:p>
    <w:p w14:paraId="69C64584" w14:textId="337DB546" w:rsidR="005E18F2" w:rsidRPr="00F07806" w:rsidRDefault="00B4673F">
      <w:pPr>
        <w:spacing w:after="0" w:line="240" w:lineRule="auto"/>
        <w:rPr>
          <w:ins w:id="1014" w:author="Kerstin Bauer ||" w:date="2021-08-24T00:45:00Z"/>
          <w:rFonts w:ascii="Arial Narrow" w:eastAsia="Arial Narrow" w:hAnsi="Arial Narrow" w:cs="Arial Narrow"/>
          <w:szCs w:val="22"/>
          <w:lang w:val="en-US"/>
        </w:rPr>
      </w:pPr>
      <w:ins w:id="1015" w:author="Kerstin Bauer ||" w:date="2021-08-24T00:45:00Z">
        <w:r w:rsidRPr="00F07806">
          <w:rPr>
            <w:rFonts w:ascii="Arial Narrow" w:eastAsia="Arial Narrow" w:hAnsi="Arial Narrow" w:cs="Arial Narrow"/>
            <w:b/>
            <w:bCs/>
            <w:color w:val="000000"/>
            <w:szCs w:val="22"/>
            <w:lang w:val="en-US"/>
          </w:rPr>
          <w:t>Transferability.</w:t>
        </w:r>
        <w:r w:rsidRPr="00F07806">
          <w:rPr>
            <w:rFonts w:ascii="Arial Narrow" w:eastAsia="Arial Narrow" w:hAnsi="Arial Narrow" w:cs="Arial Narrow"/>
            <w:color w:val="000000"/>
            <w:szCs w:val="22"/>
            <w:lang w:val="en-US"/>
          </w:rPr>
          <w:t xml:space="preserve"> Any assignment of training sessions to another User is in general not permitted. An exception is applicable if the original User has not yet begun with the first training session or has passed only up to 10% of the respective course. In this case, any assignment will only be permitted one time. Training sessions may only be transferred as part of a course package, within the same course type and/or language to Users of the same Customer, maintaining the session length.</w:t>
        </w:r>
      </w:ins>
    </w:p>
    <w:p w14:paraId="69C64585" w14:textId="13BA1941" w:rsidR="005E18F2" w:rsidRPr="00F07806" w:rsidRDefault="00B4673F">
      <w:pPr>
        <w:spacing w:after="0" w:line="240" w:lineRule="auto"/>
        <w:rPr>
          <w:ins w:id="1016" w:author="Kerstin Bauer ||" w:date="2021-08-24T00:45:00Z"/>
          <w:rFonts w:ascii="Arial Narrow" w:eastAsia="Arial Narrow" w:hAnsi="Arial Narrow" w:cs="Arial Narrow"/>
          <w:szCs w:val="22"/>
          <w:lang w:val="en-US"/>
        </w:rPr>
      </w:pPr>
      <w:ins w:id="1017" w:author="Kerstin Bauer ||" w:date="2021-08-24T00:45:00Z">
        <w:r w:rsidRPr="00F07806">
          <w:rPr>
            <w:rFonts w:ascii="Arial Narrow" w:hAnsi="Arial Narrow"/>
            <w:color w:val="000000"/>
            <w:szCs w:val="22"/>
            <w:lang w:val="en-US"/>
          </w:rPr>
          <w:br/>
        </w:r>
        <w:r w:rsidRPr="00F07806">
          <w:rPr>
            <w:rFonts w:ascii="Arial Narrow" w:eastAsia="Arial Narrow" w:hAnsi="Arial Narrow" w:cs="Arial Narrow"/>
            <w:b/>
            <w:bCs/>
            <w:color w:val="000000"/>
            <w:szCs w:val="22"/>
            <w:lang w:val="en-US"/>
          </w:rPr>
          <w:t>Trainer Selection.</w:t>
        </w:r>
        <w:r w:rsidRPr="00F07806">
          <w:rPr>
            <w:rFonts w:ascii="Arial Narrow" w:eastAsia="Arial Narrow" w:hAnsi="Arial Narrow" w:cs="Arial Narrow"/>
            <w:color w:val="000000"/>
            <w:szCs w:val="22"/>
            <w:lang w:val="en-US"/>
          </w:rPr>
          <w:t xml:space="preserve"> Learnship shall be responsible for the selection of the trainer. If a specific trainer is not available </w:t>
        </w:r>
        <w:r w:rsidRPr="00F07806">
          <w:rPr>
            <w:rFonts w:ascii="Arial Narrow" w:eastAsia="Arial Narrow" w:hAnsi="Arial Narrow" w:cs="Arial Narrow"/>
            <w:color w:val="000000"/>
            <w:szCs w:val="22"/>
            <w:lang w:val="en-US"/>
          </w:rPr>
          <w:lastRenderedPageBreak/>
          <w:t xml:space="preserve">at the booked time, Learnship will provide an equally qualified alternative trainer without prior consultation. If the provision of an equally qualified substitute trainer is not possible due to reasons beyond </w:t>
        </w:r>
        <w:proofErr w:type="spellStart"/>
        <w:r w:rsidRPr="00F07806">
          <w:rPr>
            <w:rFonts w:ascii="Arial Narrow" w:eastAsia="Arial Narrow" w:hAnsi="Arial Narrow" w:cs="Arial Narrow"/>
            <w:color w:val="000000"/>
            <w:szCs w:val="22"/>
            <w:lang w:val="en-US"/>
          </w:rPr>
          <w:t>Learnship’s</w:t>
        </w:r>
        <w:proofErr w:type="spellEnd"/>
        <w:r w:rsidRPr="00F07806">
          <w:rPr>
            <w:rFonts w:ascii="Arial Narrow" w:eastAsia="Arial Narrow" w:hAnsi="Arial Narrow" w:cs="Arial Narrow"/>
            <w:color w:val="000000"/>
            <w:szCs w:val="22"/>
            <w:lang w:val="en-US"/>
          </w:rPr>
          <w:t xml:space="preserve"> control (</w:t>
        </w:r>
        <w:proofErr w:type="gramStart"/>
        <w:r w:rsidRPr="00F07806">
          <w:rPr>
            <w:rFonts w:ascii="Arial Narrow" w:eastAsia="Arial Narrow" w:hAnsi="Arial Narrow" w:cs="Arial Narrow"/>
            <w:color w:val="000000"/>
            <w:szCs w:val="22"/>
            <w:lang w:val="en-US"/>
          </w:rPr>
          <w:t>e.g.</w:t>
        </w:r>
        <w:proofErr w:type="gramEnd"/>
        <w:r w:rsidRPr="00F07806">
          <w:rPr>
            <w:rFonts w:ascii="Arial Narrow" w:eastAsia="Arial Narrow" w:hAnsi="Arial Narrow" w:cs="Arial Narrow"/>
            <w:color w:val="000000"/>
            <w:szCs w:val="22"/>
            <w:lang w:val="en-US"/>
          </w:rPr>
          <w:t xml:space="preserve"> force majeure), Learnship will cancel the training session and credit the respective training session to the User account. Learnship shall at any time be entitled to permanently exchange a trainer during a course.</w:t>
        </w:r>
      </w:ins>
    </w:p>
    <w:p w14:paraId="69C64586" w14:textId="4E0BE37C"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87" w14:textId="4B29D7D8" w:rsidR="005E18F2" w:rsidRPr="00F07806" w:rsidRDefault="00B4673F">
      <w:pPr>
        <w:spacing w:after="0" w:line="240" w:lineRule="auto"/>
        <w:rPr>
          <w:ins w:id="1018" w:author="Kerstin Bauer ||" w:date="2021-08-24T00:45:00Z"/>
          <w:rFonts w:ascii="Arial Narrow" w:eastAsia="Arial Narrow" w:hAnsi="Arial Narrow" w:cs="Arial Narrow"/>
          <w:szCs w:val="22"/>
          <w:lang w:val="en-US"/>
        </w:rPr>
      </w:pPr>
      <w:ins w:id="1019" w:author="Kerstin Bauer ||" w:date="2021-08-24T00:45:00Z">
        <w:r w:rsidRPr="00F07806">
          <w:rPr>
            <w:rFonts w:ascii="Arial Narrow" w:eastAsia="Arial Narrow" w:hAnsi="Arial Narrow" w:cs="Arial Narrow"/>
            <w:b/>
            <w:bCs/>
            <w:color w:val="000000"/>
            <w:szCs w:val="22"/>
            <w:lang w:val="en-US"/>
          </w:rPr>
          <w:t>Cancellation and Postponement.</w:t>
        </w:r>
        <w:r w:rsidRPr="00F07806">
          <w:rPr>
            <w:rFonts w:ascii="Arial Narrow" w:eastAsia="Arial Narrow" w:hAnsi="Arial Narrow" w:cs="Arial Narrow"/>
            <w:color w:val="000000"/>
            <w:szCs w:val="22"/>
            <w:lang w:val="en-US"/>
          </w:rPr>
          <w:t xml:space="preserve"> The cancellation or rescheduling of a training session must be generally made online via the Learnship Platform, and within the below-mentioned timeframes. Any other way of cancellation or rescheduling shall be excluded. If the User does cancel or reschedule a training session properly within the mentioned timeframe, the training session will be re-credited to the User's training account and the User may book such training session again via the Learnship Platform. If the User does not cancel or reschedule a booked training session properly within the mentioned timeframe or does not participate in a booked training session, such training session will be deemed a missed training session and the account of the booked training sessions will be charged with the missed training session. Missed training sessions shall not be refunded.</w:t>
        </w:r>
      </w:ins>
    </w:p>
    <w:p w14:paraId="69C64588" w14:textId="3C9BBC1B" w:rsidR="005E18F2" w:rsidRPr="00F07806" w:rsidRDefault="00B4673F">
      <w:pPr>
        <w:spacing w:after="0" w:line="240" w:lineRule="auto"/>
        <w:rPr>
          <w:ins w:id="1020" w:author="Kerstin Bauer ||" w:date="2021-08-24T00:45:00Z"/>
          <w:rFonts w:ascii="Arial Narrow" w:eastAsia="Arial Narrow" w:hAnsi="Arial Narrow" w:cs="Arial Narrow"/>
          <w:szCs w:val="22"/>
          <w:lang w:val="en-US"/>
        </w:rPr>
      </w:pPr>
      <w:ins w:id="1021" w:author="Kerstin Bauer ||" w:date="2021-08-24T00:45:00Z">
        <w:r w:rsidRPr="00F07806">
          <w:rPr>
            <w:rFonts w:ascii="Arial Narrow" w:hAnsi="Arial Narrow"/>
            <w:color w:val="000000"/>
            <w:szCs w:val="22"/>
            <w:lang w:val="en-US"/>
          </w:rPr>
          <w:br/>
        </w:r>
        <w:r w:rsidRPr="00F07806">
          <w:rPr>
            <w:rFonts w:ascii="Arial Narrow" w:eastAsia="Arial Narrow" w:hAnsi="Arial Narrow" w:cs="Arial Narrow"/>
            <w:color w:val="000000"/>
            <w:szCs w:val="22"/>
            <w:u w:val="single"/>
            <w:lang w:val="en-US"/>
          </w:rPr>
          <w:t>Elevate Levels Progress, Elevate Business Skills, Language Coach, Evolve Relocation Language:</w:t>
        </w:r>
      </w:ins>
    </w:p>
    <w:p w14:paraId="69C64589" w14:textId="43B088BC" w:rsidR="005E18F2" w:rsidRPr="00F07806" w:rsidRDefault="00B4673F">
      <w:pPr>
        <w:spacing w:after="0" w:line="240" w:lineRule="auto"/>
        <w:rPr>
          <w:ins w:id="1022" w:author="Kerstin Bauer ||" w:date="2021-08-24T00:45:00Z"/>
          <w:rFonts w:ascii="Arial Narrow" w:eastAsia="Arial Narrow" w:hAnsi="Arial Narrow" w:cs="Arial Narrow"/>
          <w:szCs w:val="22"/>
          <w:lang w:val="en-US"/>
        </w:rPr>
      </w:pPr>
      <w:ins w:id="1023" w:author="Kerstin Bauer ||" w:date="2021-08-24T00:45:00Z">
        <w:r w:rsidRPr="00F07806">
          <w:rPr>
            <w:rFonts w:ascii="Arial Narrow" w:hAnsi="Arial Narrow"/>
            <w:color w:val="000000"/>
            <w:szCs w:val="22"/>
            <w:lang w:val="en-US"/>
          </w:rPr>
          <w:br/>
        </w:r>
        <w:r w:rsidRPr="00F07806">
          <w:rPr>
            <w:rFonts w:ascii="Arial Narrow" w:eastAsia="Arial Narrow" w:hAnsi="Arial Narrow" w:cs="Arial Narrow"/>
            <w:color w:val="000000"/>
            <w:szCs w:val="22"/>
            <w:lang w:val="en-US"/>
          </w:rPr>
          <w:t xml:space="preserve">Any </w:t>
        </w:r>
        <w:r w:rsidRPr="00F07806">
          <w:rPr>
            <w:rFonts w:ascii="Arial Narrow" w:eastAsia="Arial Narrow" w:hAnsi="Arial Narrow" w:cs="Arial Narrow"/>
            <w:color w:val="000000"/>
            <w:szCs w:val="22"/>
            <w:u w:val="single"/>
            <w:lang w:val="en-US"/>
          </w:rPr>
          <w:t>online training</w:t>
        </w:r>
        <w:r w:rsidRPr="00F07806">
          <w:rPr>
            <w:rFonts w:ascii="Arial Narrow" w:eastAsia="Arial Narrow" w:hAnsi="Arial Narrow" w:cs="Arial Narrow"/>
            <w:color w:val="000000"/>
            <w:szCs w:val="22"/>
            <w:lang w:val="en-US"/>
          </w:rPr>
          <w:t xml:space="preserve"> session may be cancelled or rescheduled by the User up to six (6) hours before session start without charge.</w:t>
        </w:r>
      </w:ins>
    </w:p>
    <w:p w14:paraId="69C6458A" w14:textId="18737A33" w:rsidR="005E18F2" w:rsidRPr="00F07806" w:rsidRDefault="00B4673F">
      <w:pPr>
        <w:spacing w:after="0" w:line="240" w:lineRule="auto"/>
        <w:rPr>
          <w:ins w:id="1024" w:author="Kerstin Bauer ||" w:date="2021-08-24T00:45:00Z"/>
          <w:rFonts w:ascii="Arial Narrow" w:eastAsia="Arial Narrow" w:hAnsi="Arial Narrow" w:cs="Arial Narrow"/>
          <w:szCs w:val="22"/>
          <w:lang w:val="en-US"/>
        </w:rPr>
      </w:pPr>
      <w:ins w:id="1025" w:author="Kerstin Bauer ||" w:date="2021-08-24T00:45:00Z">
        <w:r w:rsidRPr="00F07806">
          <w:rPr>
            <w:rFonts w:ascii="Arial Narrow" w:hAnsi="Arial Narrow"/>
            <w:color w:val="000000"/>
            <w:szCs w:val="22"/>
            <w:lang w:val="en-US"/>
          </w:rPr>
          <w:br/>
        </w:r>
        <w:r w:rsidRPr="00F07806">
          <w:rPr>
            <w:rFonts w:ascii="Arial Narrow" w:eastAsia="Arial Narrow" w:hAnsi="Arial Narrow" w:cs="Arial Narrow"/>
            <w:color w:val="000000"/>
            <w:szCs w:val="22"/>
            <w:lang w:val="en-US"/>
          </w:rPr>
          <w:t xml:space="preserve">If not agreed otherwise between the Parties on a case-by-case basis, any </w:t>
        </w:r>
        <w:r w:rsidRPr="00F07806">
          <w:rPr>
            <w:rFonts w:ascii="Arial Narrow" w:eastAsia="Arial Narrow" w:hAnsi="Arial Narrow" w:cs="Arial Narrow"/>
            <w:color w:val="000000"/>
            <w:szCs w:val="22"/>
            <w:u w:val="single"/>
            <w:lang w:val="en-US"/>
          </w:rPr>
          <w:t>onsite training</w:t>
        </w:r>
        <w:r w:rsidRPr="00F07806">
          <w:rPr>
            <w:rFonts w:ascii="Arial Narrow" w:eastAsia="Arial Narrow" w:hAnsi="Arial Narrow" w:cs="Arial Narrow"/>
            <w:color w:val="000000"/>
            <w:szCs w:val="22"/>
            <w:lang w:val="en-US"/>
          </w:rPr>
          <w:t xml:space="preserve"> session may be cancelled or rescheduled by the User on business days up to twenty-four (24) hours before session start without charge. </w:t>
        </w:r>
      </w:ins>
    </w:p>
    <w:p w14:paraId="69C6458B" w14:textId="74A1A777"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8C" w14:textId="002171DF" w:rsidR="005E18F2" w:rsidRPr="00F07806" w:rsidRDefault="00B4673F">
      <w:pPr>
        <w:spacing w:after="0" w:line="240" w:lineRule="auto"/>
        <w:rPr>
          <w:ins w:id="1026" w:author="Kerstin Bauer ||" w:date="2021-08-24T00:45:00Z"/>
          <w:rFonts w:ascii="Arial Narrow" w:eastAsia="Arial Narrow" w:hAnsi="Arial Narrow" w:cs="Arial Narrow"/>
          <w:szCs w:val="22"/>
          <w:lang w:val="en-US"/>
        </w:rPr>
      </w:pPr>
      <w:ins w:id="1027" w:author="Kerstin Bauer ||" w:date="2021-08-24T00:45:00Z">
        <w:r w:rsidRPr="00F07806">
          <w:rPr>
            <w:rFonts w:ascii="Arial Narrow" w:eastAsia="Arial Narrow" w:hAnsi="Arial Narrow" w:cs="Arial Narrow"/>
            <w:color w:val="000000"/>
            <w:szCs w:val="22"/>
            <w:u w:val="single"/>
            <w:lang w:val="en-US"/>
          </w:rPr>
          <w:t>Evolve Power Skills/ Culture Change/ Culture Focus, Culture Coach:</w:t>
        </w:r>
      </w:ins>
    </w:p>
    <w:p w14:paraId="69C6458D" w14:textId="54EE408B" w:rsidR="005E18F2" w:rsidRPr="00F07806" w:rsidRDefault="00B4673F">
      <w:pPr>
        <w:spacing w:after="0" w:line="240" w:lineRule="auto"/>
        <w:rPr>
          <w:ins w:id="1028" w:author="Kerstin Bauer ||" w:date="2021-08-24T00:45:00Z"/>
          <w:rFonts w:ascii="Arial Narrow" w:eastAsia="Arial Narrow" w:hAnsi="Arial Narrow" w:cs="Arial Narrow"/>
          <w:szCs w:val="22"/>
          <w:lang w:val="en-US"/>
        </w:rPr>
      </w:pPr>
      <w:ins w:id="1029" w:author="Kerstin Bauer ||" w:date="2021-08-24T00:45:00Z">
        <w:r w:rsidRPr="00F07806">
          <w:rPr>
            <w:rFonts w:ascii="Arial Narrow" w:hAnsi="Arial Narrow"/>
            <w:color w:val="000000"/>
            <w:szCs w:val="22"/>
            <w:lang w:val="en-US"/>
          </w:rPr>
          <w:br/>
        </w:r>
        <w:r w:rsidRPr="00F07806">
          <w:rPr>
            <w:rFonts w:ascii="Arial Narrow" w:eastAsia="Arial Narrow" w:hAnsi="Arial Narrow" w:cs="Arial Narrow"/>
            <w:color w:val="000000"/>
            <w:szCs w:val="22"/>
            <w:lang w:val="en-US"/>
          </w:rPr>
          <w:t>All training services are dependent on trainers’ availability and location accessibility.</w:t>
        </w:r>
      </w:ins>
    </w:p>
    <w:p w14:paraId="69C6458E" w14:textId="696C8F51" w:rsidR="005E18F2" w:rsidRPr="00F07806" w:rsidRDefault="00B4673F">
      <w:pPr>
        <w:spacing w:after="100" w:line="240" w:lineRule="auto"/>
        <w:rPr>
          <w:ins w:id="1030" w:author="Kerstin Bauer ||" w:date="2021-08-24T00:45:00Z"/>
          <w:rFonts w:ascii="Arial Narrow" w:eastAsia="Arial Narrow" w:hAnsi="Arial Narrow" w:cs="Arial Narrow"/>
          <w:szCs w:val="22"/>
          <w:lang w:val="en-US"/>
        </w:rPr>
      </w:pPr>
      <w:ins w:id="1031" w:author="Kerstin Bauer ||" w:date="2021-08-24T00:45:00Z">
        <w:r w:rsidRPr="00F07806">
          <w:rPr>
            <w:rFonts w:ascii="Arial Narrow" w:hAnsi="Arial Narrow"/>
            <w:color w:val="000000"/>
            <w:szCs w:val="22"/>
            <w:lang w:val="en-US"/>
          </w:rPr>
          <w:br/>
        </w:r>
        <w:r w:rsidRPr="00F07806">
          <w:rPr>
            <w:rFonts w:ascii="Arial Narrow" w:eastAsia="Arial Narrow" w:hAnsi="Arial Narrow" w:cs="Arial Narrow"/>
            <w:color w:val="000000"/>
            <w:szCs w:val="22"/>
            <w:lang w:val="en-US"/>
          </w:rPr>
          <w:t xml:space="preserve">Any training session may be cancelled or rescheduled according to the schedule below. The cancellation can be made via </w:t>
        </w:r>
        <w:proofErr w:type="spellStart"/>
        <w:r w:rsidRPr="00F07806">
          <w:rPr>
            <w:rFonts w:ascii="Arial Narrow" w:eastAsia="Arial Narrow" w:hAnsi="Arial Narrow" w:cs="Arial Narrow"/>
            <w:color w:val="000000"/>
            <w:szCs w:val="22"/>
            <w:lang w:val="en-US"/>
          </w:rPr>
          <w:t>Learnship's</w:t>
        </w:r>
        <w:proofErr w:type="spellEnd"/>
        <w:r w:rsidRPr="00F07806">
          <w:rPr>
            <w:rFonts w:ascii="Arial Narrow" w:eastAsia="Arial Narrow" w:hAnsi="Arial Narrow" w:cs="Arial Narrow"/>
            <w:color w:val="000000"/>
            <w:szCs w:val="22"/>
            <w:lang w:val="en-US"/>
          </w:rPr>
          <w:t xml:space="preserve"> Customer Support.</w:t>
        </w:r>
      </w:ins>
    </w:p>
    <w:p w14:paraId="69C6458F" w14:textId="714FFFD4" w:rsidR="005E18F2" w:rsidRPr="00F07806" w:rsidRDefault="00B4673F">
      <w:pPr>
        <w:spacing w:after="100" w:line="240" w:lineRule="auto"/>
        <w:rPr>
          <w:ins w:id="1032" w:author="Kerstin Bauer ||" w:date="2021-08-24T00:45:00Z"/>
          <w:rFonts w:ascii="Arial Narrow" w:eastAsia="Arial Narrow" w:hAnsi="Arial Narrow" w:cs="Arial Narrow"/>
          <w:szCs w:val="22"/>
          <w:lang w:val="en-US"/>
        </w:rPr>
      </w:pPr>
      <w:ins w:id="1033" w:author="Kerstin Bauer ||" w:date="2021-08-24T00:45:00Z">
        <w:r w:rsidRPr="00F07806">
          <w:rPr>
            <w:rFonts w:ascii="Arial Narrow" w:hAnsi="Arial Narrow"/>
            <w:color w:val="000000"/>
            <w:szCs w:val="22"/>
            <w:lang w:val="en-US"/>
          </w:rPr>
          <w:br/>
        </w:r>
        <w:r w:rsidRPr="00F07806">
          <w:rPr>
            <w:rFonts w:ascii="Arial Narrow" w:eastAsia="Arial Narrow" w:hAnsi="Arial Narrow" w:cs="Arial Narrow"/>
            <w:color w:val="000000"/>
            <w:szCs w:val="22"/>
            <w:u w:val="single"/>
            <w:lang w:val="en-US"/>
          </w:rPr>
          <w:t>Online-Training:</w:t>
        </w:r>
      </w:ins>
    </w:p>
    <w:p w14:paraId="69C64590" w14:textId="5538D39B" w:rsidR="005E18F2" w:rsidRPr="00F07806" w:rsidRDefault="00B4673F">
      <w:pPr>
        <w:spacing w:after="100" w:line="240" w:lineRule="auto"/>
        <w:rPr>
          <w:ins w:id="1034" w:author="Kerstin Bauer ||" w:date="2021-08-24T00:45:00Z"/>
          <w:rFonts w:ascii="Arial Narrow" w:eastAsia="Arial Narrow" w:hAnsi="Arial Narrow" w:cs="Arial Narrow"/>
          <w:szCs w:val="22"/>
          <w:lang w:val="en-US"/>
        </w:rPr>
      </w:pPr>
      <w:ins w:id="1035" w:author="Kerstin Bauer ||" w:date="2021-08-24T00:45:00Z">
        <w:r w:rsidRPr="00F07806">
          <w:rPr>
            <w:rFonts w:ascii="Arial Narrow" w:eastAsia="Arial Narrow" w:hAnsi="Arial Narrow" w:cs="Arial Narrow"/>
            <w:color w:val="000000"/>
            <w:szCs w:val="22"/>
            <w:lang w:val="en-US"/>
          </w:rPr>
          <w:t>Cancellation: &gt; 4 weeks before session start = 0% cost per session; 2-4 weeks before session start = 50% cost per session; &lt; 2 weeks before session start = 100% cost per session.</w:t>
        </w:r>
      </w:ins>
    </w:p>
    <w:p w14:paraId="69C64591" w14:textId="3AE7BC81" w:rsidR="005E18F2" w:rsidRPr="00F07806" w:rsidRDefault="00B4673F">
      <w:pPr>
        <w:spacing w:after="100" w:line="240" w:lineRule="auto"/>
        <w:rPr>
          <w:ins w:id="1036" w:author="Kerstin Bauer ||" w:date="2021-08-24T00:45:00Z"/>
          <w:rFonts w:ascii="Arial Narrow" w:eastAsia="Arial Narrow" w:hAnsi="Arial Narrow" w:cs="Arial Narrow"/>
          <w:szCs w:val="22"/>
          <w:lang w:val="en-US"/>
        </w:rPr>
      </w:pPr>
      <w:ins w:id="1037" w:author="Kerstin Bauer ||" w:date="2021-08-24T00:45:00Z">
        <w:r w:rsidRPr="00F07806">
          <w:rPr>
            <w:rFonts w:ascii="Arial Narrow" w:eastAsia="Arial Narrow" w:hAnsi="Arial Narrow" w:cs="Arial Narrow"/>
            <w:color w:val="000000"/>
            <w:szCs w:val="22"/>
            <w:lang w:val="en-US"/>
          </w:rPr>
          <w:t>Rescheduling*: &gt; 1 week before session start = 0% cost per session; &lt; 1 week before session start = 100% cost per session.</w:t>
        </w:r>
      </w:ins>
    </w:p>
    <w:p w14:paraId="69C64592" w14:textId="36CEB211" w:rsidR="005E18F2" w:rsidRPr="00F07806" w:rsidRDefault="00B4673F">
      <w:pPr>
        <w:spacing w:after="0" w:line="240" w:lineRule="auto"/>
        <w:rPr>
          <w:ins w:id="1038" w:author="Kerstin Bauer ||" w:date="2021-08-24T00:45:00Z"/>
          <w:rFonts w:ascii="Arial Narrow" w:eastAsia="Arial Narrow" w:hAnsi="Arial Narrow" w:cs="Arial Narrow"/>
          <w:szCs w:val="22"/>
          <w:lang w:val="en-US"/>
        </w:rPr>
      </w:pPr>
      <w:ins w:id="1039" w:author="Kerstin Bauer ||" w:date="2021-08-24T00:45:00Z">
        <w:r w:rsidRPr="00F07806">
          <w:rPr>
            <w:rFonts w:ascii="Arial Narrow" w:eastAsia="Arial Narrow" w:hAnsi="Arial Narrow" w:cs="Arial Narrow"/>
            <w:i/>
            <w:iCs/>
            <w:color w:val="000000"/>
            <w:szCs w:val="22"/>
            <w:lang w:val="en-US"/>
          </w:rPr>
          <w:t xml:space="preserve">* Rescheduling is only possible under the condition that the session is rescheduled within three (3) months; </w:t>
        </w:r>
        <w:proofErr w:type="gramStart"/>
        <w:r w:rsidRPr="00F07806">
          <w:rPr>
            <w:rFonts w:ascii="Arial Narrow" w:eastAsia="Arial Narrow" w:hAnsi="Arial Narrow" w:cs="Arial Narrow"/>
            <w:i/>
            <w:iCs/>
            <w:color w:val="000000"/>
            <w:szCs w:val="22"/>
            <w:lang w:val="en-US"/>
          </w:rPr>
          <w:t>otherwise</w:t>
        </w:r>
        <w:proofErr w:type="gramEnd"/>
        <w:r w:rsidRPr="00F07806">
          <w:rPr>
            <w:rFonts w:ascii="Arial Narrow" w:eastAsia="Arial Narrow" w:hAnsi="Arial Narrow" w:cs="Arial Narrow"/>
            <w:i/>
            <w:iCs/>
            <w:color w:val="000000"/>
            <w:szCs w:val="22"/>
            <w:lang w:val="en-US"/>
          </w:rPr>
          <w:t xml:space="preserve"> the session is deemed cancelled and shall be charged in full.</w:t>
        </w:r>
      </w:ins>
    </w:p>
    <w:p w14:paraId="69C64593" w14:textId="617394F7" w:rsidR="005E18F2" w:rsidRPr="00F07806" w:rsidRDefault="00B4673F">
      <w:pPr>
        <w:spacing w:after="100" w:line="240" w:lineRule="auto"/>
        <w:rPr>
          <w:ins w:id="1040" w:author="Kerstin Bauer ||" w:date="2021-08-24T00:45:00Z"/>
          <w:rFonts w:ascii="Arial Narrow" w:eastAsia="Arial Narrow" w:hAnsi="Arial Narrow" w:cs="Arial Narrow"/>
          <w:szCs w:val="22"/>
          <w:lang w:val="en-US"/>
        </w:rPr>
      </w:pPr>
      <w:ins w:id="1041" w:author="Kerstin Bauer ||" w:date="2021-08-24T00:45:00Z">
        <w:r w:rsidRPr="00F07806">
          <w:rPr>
            <w:rFonts w:ascii="Arial Narrow" w:hAnsi="Arial Narrow"/>
            <w:color w:val="000000"/>
            <w:szCs w:val="22"/>
            <w:lang w:val="en-US"/>
          </w:rPr>
          <w:br/>
        </w:r>
        <w:r w:rsidRPr="00F07806">
          <w:rPr>
            <w:rFonts w:ascii="Arial Narrow" w:eastAsia="Arial Narrow" w:hAnsi="Arial Narrow" w:cs="Arial Narrow"/>
            <w:color w:val="000000"/>
            <w:szCs w:val="22"/>
            <w:u w:val="single"/>
            <w:lang w:val="en-US"/>
          </w:rPr>
          <w:t>Onsite Training:</w:t>
        </w:r>
      </w:ins>
    </w:p>
    <w:p w14:paraId="69C64594" w14:textId="7219C756" w:rsidR="005E18F2" w:rsidRPr="00F07806" w:rsidRDefault="00B4673F">
      <w:pPr>
        <w:spacing w:after="100" w:line="240" w:lineRule="auto"/>
        <w:rPr>
          <w:ins w:id="1042" w:author="Kerstin Bauer ||" w:date="2021-08-24T00:45:00Z"/>
          <w:rFonts w:ascii="Arial Narrow" w:eastAsia="Arial Narrow" w:hAnsi="Arial Narrow" w:cs="Arial Narrow"/>
          <w:szCs w:val="22"/>
          <w:lang w:val="en-US"/>
        </w:rPr>
      </w:pPr>
      <w:ins w:id="1043" w:author="Kerstin Bauer ||" w:date="2021-08-24T00:45:00Z">
        <w:r w:rsidRPr="00F07806">
          <w:rPr>
            <w:rFonts w:ascii="Arial Narrow" w:eastAsia="Arial Narrow" w:hAnsi="Arial Narrow" w:cs="Arial Narrow"/>
            <w:color w:val="000000"/>
            <w:szCs w:val="22"/>
            <w:lang w:val="en-US"/>
          </w:rPr>
          <w:t>Cancellation: &gt; 4 weeks before session start = 0% cost per session; 2-4 weeks before session start = 50% cost per session; &lt; 2 weeks before session start = 100% cost per session.</w:t>
        </w:r>
      </w:ins>
    </w:p>
    <w:p w14:paraId="69C64595" w14:textId="7FF51161" w:rsidR="005E18F2" w:rsidRPr="00F07806" w:rsidRDefault="00B4673F">
      <w:pPr>
        <w:spacing w:after="100" w:line="240" w:lineRule="auto"/>
        <w:rPr>
          <w:ins w:id="1044" w:author="Kerstin Bauer ||" w:date="2021-08-24T00:45:00Z"/>
          <w:rFonts w:ascii="Arial Narrow" w:eastAsia="Arial Narrow" w:hAnsi="Arial Narrow" w:cs="Arial Narrow"/>
          <w:szCs w:val="22"/>
          <w:lang w:val="en-US"/>
        </w:rPr>
      </w:pPr>
      <w:ins w:id="1045" w:author="Kerstin Bauer ||" w:date="2021-08-24T00:45:00Z">
        <w:r w:rsidRPr="00F07806">
          <w:rPr>
            <w:rFonts w:ascii="Arial Narrow" w:eastAsia="Arial Narrow" w:hAnsi="Arial Narrow" w:cs="Arial Narrow"/>
            <w:color w:val="000000"/>
            <w:szCs w:val="22"/>
            <w:lang w:val="en-US"/>
          </w:rPr>
          <w:t>Rescheduling*: &gt; 2 weeks before session start = 0% cost per session; &lt; 2 weeks before session start = 100% cost per session.</w:t>
        </w:r>
      </w:ins>
    </w:p>
    <w:p w14:paraId="69C64596" w14:textId="6C428A92" w:rsidR="005E18F2" w:rsidRPr="00F07806" w:rsidRDefault="00B4673F">
      <w:pPr>
        <w:spacing w:after="0" w:line="240" w:lineRule="auto"/>
        <w:rPr>
          <w:ins w:id="1046" w:author="Kerstin Bauer ||" w:date="2021-08-24T00:45:00Z"/>
          <w:rFonts w:ascii="Arial Narrow" w:eastAsia="Arial Narrow" w:hAnsi="Arial Narrow" w:cs="Arial Narrow"/>
          <w:szCs w:val="22"/>
          <w:lang w:val="en-US"/>
        </w:rPr>
      </w:pPr>
      <w:ins w:id="1047" w:author="Kerstin Bauer ||" w:date="2021-08-24T00:45:00Z">
        <w:r w:rsidRPr="00F07806">
          <w:rPr>
            <w:rFonts w:ascii="Arial Narrow" w:eastAsia="Arial Narrow" w:hAnsi="Arial Narrow" w:cs="Arial Narrow"/>
            <w:i/>
            <w:iCs/>
            <w:color w:val="000000"/>
            <w:szCs w:val="22"/>
            <w:lang w:val="en-US"/>
          </w:rPr>
          <w:t xml:space="preserve">* Rescheduling is only possible under the condition that the session is rescheduled within three (3) months; </w:t>
        </w:r>
        <w:proofErr w:type="gramStart"/>
        <w:r w:rsidRPr="00F07806">
          <w:rPr>
            <w:rFonts w:ascii="Arial Narrow" w:eastAsia="Arial Narrow" w:hAnsi="Arial Narrow" w:cs="Arial Narrow"/>
            <w:i/>
            <w:iCs/>
            <w:color w:val="000000"/>
            <w:szCs w:val="22"/>
            <w:lang w:val="en-US"/>
          </w:rPr>
          <w:t>otherwise</w:t>
        </w:r>
        <w:proofErr w:type="gramEnd"/>
        <w:r w:rsidRPr="00F07806">
          <w:rPr>
            <w:rFonts w:ascii="Arial Narrow" w:eastAsia="Arial Narrow" w:hAnsi="Arial Narrow" w:cs="Arial Narrow"/>
            <w:i/>
            <w:iCs/>
            <w:color w:val="000000"/>
            <w:szCs w:val="22"/>
            <w:lang w:val="en-US"/>
          </w:rPr>
          <w:t xml:space="preserve"> the session is deemed cancelled and shall be charged in full.</w:t>
        </w:r>
      </w:ins>
    </w:p>
    <w:p w14:paraId="69C64597" w14:textId="39FA96B0"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i/>
          <w:iCs/>
          <w:color w:val="000000"/>
          <w:szCs w:val="22"/>
          <w:lang w:val="en-US"/>
        </w:rPr>
        <w:t xml:space="preserve"> </w:t>
      </w:r>
    </w:p>
    <w:p w14:paraId="69C64598" w14:textId="2DF05692" w:rsidR="005E18F2" w:rsidRPr="00F07806" w:rsidRDefault="00B4673F">
      <w:pPr>
        <w:spacing w:after="0" w:line="240" w:lineRule="auto"/>
        <w:rPr>
          <w:ins w:id="1048" w:author="Kerstin Bauer ||" w:date="2021-08-24T00:45:00Z"/>
          <w:rFonts w:ascii="Arial Narrow" w:eastAsia="Arial Narrow" w:hAnsi="Arial Narrow" w:cs="Arial Narrow"/>
          <w:szCs w:val="22"/>
          <w:lang w:val="en-US"/>
        </w:rPr>
      </w:pPr>
      <w:ins w:id="1049" w:author="Kerstin Bauer ||" w:date="2021-08-24T00:45:00Z">
        <w:r w:rsidRPr="00F07806">
          <w:rPr>
            <w:rFonts w:ascii="Arial Narrow" w:eastAsia="Arial Narrow" w:hAnsi="Arial Narrow" w:cs="Arial Narrow"/>
            <w:b/>
            <w:bCs/>
            <w:color w:val="000000"/>
            <w:szCs w:val="22"/>
            <w:lang w:val="en-US"/>
          </w:rPr>
          <w:t>Change of Telephone Number.</w:t>
        </w:r>
        <w:r w:rsidRPr="00F07806">
          <w:rPr>
            <w:rFonts w:ascii="Arial Narrow" w:eastAsia="Arial Narrow" w:hAnsi="Arial Narrow" w:cs="Arial Narrow"/>
            <w:color w:val="000000"/>
            <w:szCs w:val="22"/>
            <w:lang w:val="en-US"/>
          </w:rPr>
          <w:t xml:space="preserve"> The User may change the provided telephone number for an individual training online via the Learnship Platform up to fifteen (15) minutes before the training session starts. Later changes of the telephone number cannot be considered. If a trainer cannot reach the User under the provided telephone number at the beginning of the booked training session, the training session is deemed a missed training session.</w:t>
        </w:r>
      </w:ins>
    </w:p>
    <w:p w14:paraId="69C64599" w14:textId="4627291D"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9A" w14:textId="48F28E2B" w:rsidR="005E18F2" w:rsidRPr="00F07806" w:rsidRDefault="00B4673F">
      <w:pPr>
        <w:spacing w:after="0" w:line="240" w:lineRule="auto"/>
        <w:rPr>
          <w:ins w:id="1050" w:author="Kerstin Bauer ||" w:date="2021-08-24T00:45:00Z"/>
          <w:rFonts w:ascii="Arial Narrow" w:eastAsia="Arial Narrow" w:hAnsi="Arial Narrow" w:cs="Arial Narrow"/>
          <w:szCs w:val="22"/>
          <w:lang w:val="en-US"/>
        </w:rPr>
      </w:pPr>
      <w:ins w:id="1051" w:author="Kerstin Bauer ||" w:date="2021-08-24T00:45:00Z">
        <w:r w:rsidRPr="00F07806">
          <w:rPr>
            <w:rFonts w:ascii="Arial Narrow" w:eastAsia="Arial Narrow" w:hAnsi="Arial Narrow" w:cs="Arial Narrow"/>
            <w:b/>
            <w:bCs/>
            <w:color w:val="000000"/>
            <w:szCs w:val="22"/>
            <w:lang w:val="en-US"/>
          </w:rPr>
          <w:lastRenderedPageBreak/>
          <w:t>Time Availability.</w:t>
        </w:r>
        <w:r w:rsidRPr="00F07806">
          <w:rPr>
            <w:rFonts w:ascii="Arial Narrow" w:eastAsia="Arial Narrow" w:hAnsi="Arial Narrow" w:cs="Arial Narrow"/>
            <w:color w:val="000000"/>
            <w:szCs w:val="22"/>
            <w:lang w:val="en-US"/>
          </w:rPr>
          <w:t xml:space="preserve"> Training sessions of a booked course, which have not been made use of, shall expire latest twenty-four (24) months after the order or by Service Expiration Date specified in the Statement of Work, respectively.</w:t>
        </w:r>
      </w:ins>
    </w:p>
    <w:p w14:paraId="69C6459B" w14:textId="1AE04E27"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9C" w14:textId="26257270" w:rsidR="005E18F2" w:rsidRPr="00B03704" w:rsidRDefault="00B4673F">
      <w:pPr>
        <w:spacing w:after="0" w:line="240" w:lineRule="auto"/>
        <w:rPr>
          <w:ins w:id="1052" w:author="Kerstin Bauer ||" w:date="2021-08-24T00:45:00Z"/>
          <w:rFonts w:ascii="Arial Narrow" w:eastAsia="Arial Narrow" w:hAnsi="Arial Narrow" w:cs="Arial Narrow"/>
          <w:szCs w:val="22"/>
          <w:lang w:val="en-US"/>
        </w:rPr>
      </w:pPr>
      <w:ins w:id="1053" w:author="Kerstin Bauer ||" w:date="2021-08-24T00:45:00Z">
        <w:r w:rsidRPr="00B03704">
          <w:rPr>
            <w:rFonts w:ascii="Arial Narrow" w:eastAsia="Arial Narrow" w:hAnsi="Arial Narrow" w:cs="Arial Narrow"/>
            <w:b/>
            <w:bCs/>
            <w:color w:val="000000"/>
            <w:szCs w:val="22"/>
            <w:lang w:val="en-US"/>
          </w:rPr>
          <w:t xml:space="preserve">Terms of Use. </w:t>
        </w:r>
        <w:r w:rsidRPr="00B03704">
          <w:rPr>
            <w:rFonts w:ascii="Arial Narrow" w:eastAsia="Arial Narrow" w:hAnsi="Arial Narrow" w:cs="Arial Narrow"/>
            <w:color w:val="000000"/>
            <w:szCs w:val="22"/>
            <w:lang w:val="en-US"/>
          </w:rPr>
          <w:t xml:space="preserve">The use of the Learnship Platform shall be subject to the Terms of Use of Learnship, located at </w:t>
        </w:r>
      </w:ins>
      <w:r w:rsidRPr="00F07806">
        <w:rPr>
          <w:rFonts w:ascii="Arial Narrow" w:eastAsia="Arial Narrow" w:hAnsi="Arial Narrow" w:cs="Arial Narrow"/>
          <w:szCs w:val="22"/>
        </w:rPr>
        <w:fldChar w:fldCharType="begin"/>
      </w:r>
      <w:r w:rsidRPr="00B03704">
        <w:rPr>
          <w:rFonts w:ascii="Arial Narrow" w:eastAsia="Arial Narrow" w:hAnsi="Arial Narrow" w:cs="Arial Narrow"/>
          <w:color w:val="000000"/>
          <w:szCs w:val="22"/>
          <w:lang w:val="en-US"/>
        </w:rPr>
        <w:instrText xml:space="preserve"> HYPERLINK "https://www.learnship.com/de/nutzungsbedingungen" </w:instrText>
      </w:r>
      <w:r w:rsidRPr="00F07806">
        <w:rPr>
          <w:rFonts w:ascii="Arial Narrow" w:eastAsia="Arial Narrow" w:hAnsi="Arial Narrow" w:cs="Arial Narrow"/>
          <w:szCs w:val="22"/>
        </w:rPr>
        <w:fldChar w:fldCharType="separate"/>
      </w:r>
      <w:ins w:id="1054" w:author="Kerstin Bauer ||" w:date="2021-08-24T00:45:00Z">
        <w:r w:rsidRPr="00B03704">
          <w:rPr>
            <w:rFonts w:ascii="Arial Narrow" w:eastAsia="Arial Narrow" w:hAnsi="Arial Narrow" w:cs="Arial Narrow"/>
            <w:color w:val="FF0000"/>
            <w:szCs w:val="22"/>
            <w:u w:val="single" w:color="FF0000"/>
            <w:lang w:val="en-US"/>
          </w:rPr>
          <w:t>https://www.learnship.com/de/nutzungsbedingungen</w:t>
        </w:r>
        <w:r w:rsidRPr="00F07806">
          <w:rPr>
            <w:rFonts w:ascii="Arial Narrow" w:eastAsia="Arial Narrow" w:hAnsi="Arial Narrow" w:cs="Arial Narrow"/>
            <w:color w:val="FF0000"/>
            <w:szCs w:val="22"/>
            <w:u w:val="single" w:color="FF0000"/>
          </w:rPr>
          <w:fldChar w:fldCharType="end"/>
        </w:r>
        <w:r w:rsidRPr="00B03704">
          <w:rPr>
            <w:rFonts w:ascii="Arial Narrow" w:eastAsia="Arial Narrow" w:hAnsi="Arial Narrow" w:cs="Arial Narrow"/>
            <w:color w:val="000000"/>
            <w:szCs w:val="22"/>
            <w:lang w:val="en-US"/>
          </w:rPr>
          <w:t>, which may be amended by Learnship from time to time.</w:t>
        </w:r>
      </w:ins>
    </w:p>
    <w:p w14:paraId="69C6459D" w14:textId="7EE96696" w:rsidR="005E18F2" w:rsidRPr="00B03704" w:rsidRDefault="00B4673F">
      <w:pPr>
        <w:spacing w:after="0" w:line="240" w:lineRule="auto"/>
        <w:rPr>
          <w:ins w:id="1055" w:author="Kerstin Bauer ||" w:date="2021-08-24T00:45:00Z"/>
          <w:rFonts w:ascii="Arial Narrow" w:eastAsia="Arial Narrow" w:hAnsi="Arial Narrow" w:cs="Arial Narrow"/>
          <w:szCs w:val="22"/>
          <w:lang w:val="en-US"/>
        </w:rPr>
      </w:pPr>
      <w:ins w:id="1056" w:author="Kerstin Bauer ||" w:date="2021-08-24T00:45:00Z">
        <w:r w:rsidRPr="00B03704">
          <w:rPr>
            <w:rFonts w:ascii="Arial Narrow" w:hAnsi="Arial Narrow"/>
            <w:color w:val="000000"/>
            <w:szCs w:val="22"/>
            <w:lang w:val="en-US"/>
          </w:rPr>
          <w:t xml:space="preserve"> </w:t>
        </w:r>
      </w:ins>
      <w:commentRangeEnd w:id="1010"/>
      <w:r w:rsidR="00454DCD">
        <w:rPr>
          <w:rStyle w:val="Kommentarzeichen"/>
          <w:lang w:eastAsia="ja-JP"/>
        </w:rPr>
        <w:commentReference w:id="1010"/>
      </w:r>
      <w:commentRangeEnd w:id="1011"/>
      <w:r w:rsidR="00494A18">
        <w:rPr>
          <w:rStyle w:val="Kommentarzeichen"/>
          <w:lang w:eastAsia="ja-JP"/>
        </w:rPr>
        <w:commentReference w:id="1011"/>
      </w:r>
    </w:p>
    <w:p w14:paraId="7E274636" w14:textId="4993938C" w:rsidR="000D4330" w:rsidRPr="00B03704" w:rsidRDefault="00B4673F">
      <w:pPr>
        <w:spacing w:after="0" w:line="240" w:lineRule="auto"/>
        <w:rPr>
          <w:ins w:id="1057" w:author="Bauer Kerstin" w:date="2021-08-24T02:51:00Z"/>
          <w:rFonts w:ascii="Arial Narrow" w:hAnsi="Arial Narrow"/>
          <w:color w:val="000000"/>
          <w:sz w:val="24"/>
          <w:szCs w:val="24"/>
          <w:lang w:val="en-US"/>
        </w:rPr>
      </w:pPr>
      <w:ins w:id="1058" w:author="Kerstin Bauer ||" w:date="2021-08-24T00:45:00Z">
        <w:r w:rsidRPr="00B03704">
          <w:rPr>
            <w:rFonts w:ascii="Arial Narrow" w:hAnsi="Arial Narrow"/>
            <w:color w:val="000000"/>
            <w:sz w:val="24"/>
            <w:szCs w:val="24"/>
            <w:lang w:val="en-US"/>
          </w:rPr>
          <w:br/>
        </w:r>
      </w:ins>
    </w:p>
    <w:tbl>
      <w:tblPr>
        <w:tblW w:w="9209" w:type="dxa"/>
        <w:jc w:val="center"/>
        <w:tblBorders>
          <w:top w:val="single" w:sz="6" w:space="0" w:color="000000"/>
          <w:left w:val="single" w:sz="6" w:space="0" w:color="000000"/>
          <w:bottom w:val="single" w:sz="6" w:space="0" w:color="000000"/>
          <w:right w:val="single" w:sz="6" w:space="0" w:color="000000"/>
          <w:insideH w:val="nil"/>
          <w:insideV w:val="nil"/>
        </w:tblBorders>
        <w:tblCellMar>
          <w:left w:w="0" w:type="dxa"/>
          <w:right w:w="0" w:type="dxa"/>
        </w:tblCellMar>
        <w:tblLook w:val="04A0" w:firstRow="1" w:lastRow="0" w:firstColumn="1" w:lastColumn="0" w:noHBand="0" w:noVBand="1"/>
      </w:tblPr>
      <w:tblGrid>
        <w:gridCol w:w="9209"/>
      </w:tblGrid>
      <w:tr w:rsidR="000D4330" w:rsidRPr="00F07806" w14:paraId="57B84723" w14:textId="24DF82FC" w:rsidTr="00CC3E2D">
        <w:trPr>
          <w:trHeight w:val="462"/>
          <w:jc w:val="center"/>
          <w:ins w:id="1059" w:author="Bauer Kerstin" w:date="2021-08-24T02:51:00Z"/>
        </w:trPr>
        <w:tc>
          <w:tcPr>
            <w:tcW w:w="9209" w:type="dxa"/>
            <w:tcBorders>
              <w:top w:val="single" w:sz="6" w:space="0" w:color="000000"/>
              <w:left w:val="single" w:sz="6" w:space="0" w:color="000000"/>
              <w:bottom w:val="single" w:sz="6" w:space="0" w:color="000000"/>
              <w:right w:val="single" w:sz="6" w:space="0" w:color="000000"/>
            </w:tcBorders>
            <w:shd w:val="clear" w:color="auto" w:fill="D9D9D9"/>
            <w:tcMar>
              <w:top w:w="8" w:type="dxa"/>
              <w:left w:w="70" w:type="dxa"/>
              <w:bottom w:w="8" w:type="dxa"/>
              <w:right w:w="70" w:type="dxa"/>
            </w:tcMar>
            <w:vAlign w:val="center"/>
            <w:hideMark/>
          </w:tcPr>
          <w:p w14:paraId="43BD7EDA" w14:textId="10082E29" w:rsidR="000D4330" w:rsidRPr="00F07806" w:rsidRDefault="00B03704" w:rsidP="00CC3E2D">
            <w:pPr>
              <w:spacing w:after="0" w:line="240" w:lineRule="auto"/>
              <w:jc w:val="center"/>
              <w:rPr>
                <w:ins w:id="1060" w:author="Bauer Kerstin" w:date="2021-08-24T02:51:00Z"/>
                <w:rFonts w:ascii="Arial Narrow" w:hAnsi="Arial Narrow"/>
                <w:color w:val="000000"/>
                <w:szCs w:val="22"/>
              </w:rPr>
            </w:pPr>
            <w:ins w:id="1061" w:author="Bauer Kerstin" w:date="2021-08-24T02:52:00Z">
              <w:r>
                <w:rPr>
                  <w:rFonts w:ascii="Arial Narrow" w:eastAsia="Arial Narrow" w:hAnsi="Arial Narrow" w:cs="Arial Narrow"/>
                  <w:b/>
                  <w:bCs/>
                  <w:color w:val="FF0000"/>
                  <w:szCs w:val="22"/>
                </w:rPr>
                <w:t xml:space="preserve">DIGITAL/BLENDED &amp; </w:t>
              </w:r>
            </w:ins>
            <w:ins w:id="1062" w:author="Bauer Kerstin" w:date="2021-08-24T02:51:00Z">
              <w:r w:rsidR="000D4330" w:rsidRPr="00F07806">
                <w:rPr>
                  <w:rFonts w:ascii="Arial Narrow" w:eastAsia="Arial Narrow" w:hAnsi="Arial Narrow" w:cs="Arial Narrow"/>
                  <w:b/>
                  <w:bCs/>
                  <w:color w:val="FF0000"/>
                  <w:szCs w:val="22"/>
                </w:rPr>
                <w:t>TRAINER-LED</w:t>
              </w:r>
            </w:ins>
          </w:p>
        </w:tc>
      </w:tr>
    </w:tbl>
    <w:p w14:paraId="2A3E64DE" w14:textId="6F899915" w:rsidR="000D4330" w:rsidRPr="00B03704" w:rsidRDefault="00B4673F">
      <w:pPr>
        <w:spacing w:after="0" w:line="240" w:lineRule="auto"/>
        <w:rPr>
          <w:ins w:id="1063" w:author="Bauer Kerstin" w:date="2021-08-24T02:51:00Z"/>
          <w:rFonts w:ascii="Arial Narrow" w:eastAsia="Arial Narrow" w:hAnsi="Arial Narrow" w:cs="Arial Narrow"/>
          <w:color w:val="000000"/>
          <w:szCs w:val="22"/>
          <w:lang w:val="en-US"/>
        </w:rPr>
      </w:pPr>
      <w:ins w:id="1064" w:author="Kerstin Bauer ||" w:date="2021-08-24T00:45:00Z">
        <w:r w:rsidRPr="00B03704">
          <w:rPr>
            <w:rFonts w:ascii="Arial Narrow" w:hAnsi="Arial Narrow"/>
            <w:color w:val="000000"/>
            <w:sz w:val="24"/>
            <w:szCs w:val="24"/>
            <w:lang w:val="en-US"/>
          </w:rPr>
          <w:br/>
        </w:r>
      </w:ins>
    </w:p>
    <w:p w14:paraId="69C6459E" w14:textId="20FFE32C" w:rsidR="005E18F2" w:rsidRPr="00AD6FA3" w:rsidRDefault="00B4673F">
      <w:pPr>
        <w:spacing w:after="0" w:line="240" w:lineRule="auto"/>
        <w:rPr>
          <w:ins w:id="1065" w:author="Kerstin Bauer ||" w:date="2021-08-24T00:45:00Z"/>
          <w:rFonts w:ascii="Arial Narrow" w:eastAsia="Arial Narrow" w:hAnsi="Arial Narrow" w:cs="Arial Narrow"/>
          <w:b/>
          <w:bCs/>
          <w:color w:val="000000"/>
          <w:szCs w:val="22"/>
          <w:lang w:val="en-US"/>
        </w:rPr>
      </w:pPr>
      <w:ins w:id="1066" w:author="Kerstin Bauer ||" w:date="2021-08-24T00:45:00Z">
        <w:r w:rsidRPr="00B03704">
          <w:rPr>
            <w:rFonts w:ascii="Arial Narrow" w:eastAsia="Arial Narrow" w:hAnsi="Arial Narrow" w:cs="Arial Narrow"/>
            <w:b/>
            <w:bCs/>
            <w:color w:val="000000"/>
            <w:szCs w:val="22"/>
            <w:lang w:val="en-US"/>
          </w:rPr>
          <w:t>DIGITAL/BLENDED &amp; TRAINER-LED</w:t>
        </w:r>
      </w:ins>
    </w:p>
    <w:p w14:paraId="25F6466B" w14:textId="22424A06" w:rsidR="00B03704" w:rsidRDefault="00B4673F">
      <w:pPr>
        <w:spacing w:after="0" w:line="240" w:lineRule="auto"/>
        <w:rPr>
          <w:ins w:id="1067" w:author="Bauer Kerstin" w:date="2021-08-24T02:52:00Z"/>
          <w:rFonts w:ascii="Arial Narrow" w:eastAsia="Arial Narrow" w:hAnsi="Arial Narrow" w:cs="Arial Narrow"/>
          <w:color w:val="000000"/>
          <w:szCs w:val="22"/>
          <w:lang w:val="en-US"/>
        </w:rPr>
      </w:pPr>
      <w:ins w:id="1068" w:author="Kerstin Bauer ||" w:date="2021-08-24T00:45:00Z">
        <w:r w:rsidRPr="00B03704">
          <w:rPr>
            <w:rFonts w:ascii="Arial Narrow" w:eastAsia="Arial Narrow" w:hAnsi="Arial Narrow" w:cs="Arial Narrow"/>
            <w:b/>
            <w:bCs/>
            <w:color w:val="000000"/>
            <w:szCs w:val="22"/>
            <w:lang w:val="en-US"/>
          </w:rPr>
          <w:t>Technical Requirements.</w:t>
        </w:r>
        <w:r w:rsidRPr="00B03704">
          <w:rPr>
            <w:rFonts w:ascii="Arial Narrow" w:eastAsia="Arial Narrow" w:hAnsi="Arial Narrow" w:cs="Arial Narrow"/>
            <w:color w:val="000000"/>
            <w:szCs w:val="22"/>
            <w:lang w:val="en-US"/>
          </w:rPr>
          <w:t xml:space="preserve"> The minimum technical requirements for the Learnship Global English platform(s) are specified in a separate document, which will be made available to Client upon request, and which may be modified by Learnship due to technology changes from time to time. Client is responsible that the technical requirements for the access to the Services on User side will exist. This includes </w:t>
        </w:r>
        <w:proofErr w:type="gramStart"/>
        <w:r w:rsidRPr="00B03704">
          <w:rPr>
            <w:rFonts w:ascii="Arial Narrow" w:eastAsia="Arial Narrow" w:hAnsi="Arial Narrow" w:cs="Arial Narrow"/>
            <w:color w:val="000000"/>
            <w:szCs w:val="22"/>
            <w:lang w:val="en-US"/>
          </w:rPr>
          <w:t>in particular the</w:t>
        </w:r>
        <w:proofErr w:type="gramEnd"/>
        <w:r w:rsidRPr="00B03704">
          <w:rPr>
            <w:rFonts w:ascii="Arial Narrow" w:eastAsia="Arial Narrow" w:hAnsi="Arial Narrow" w:cs="Arial Narrow"/>
            <w:color w:val="000000"/>
            <w:szCs w:val="22"/>
            <w:lang w:val="en-US"/>
          </w:rPr>
          <w:t xml:space="preserve"> applied hardware and the operating software of the User computer, the connection to the internet, the firewall settings (if any) and the actual browser software.</w:t>
        </w:r>
      </w:ins>
    </w:p>
    <w:p w14:paraId="69C6459F" w14:textId="25139614" w:rsidR="005E18F2" w:rsidRPr="00B03704" w:rsidRDefault="00B4673F">
      <w:pPr>
        <w:spacing w:after="0" w:line="240" w:lineRule="auto"/>
        <w:rPr>
          <w:ins w:id="1069" w:author="Kerstin Bauer ||" w:date="2021-08-24T00:45:00Z"/>
          <w:rFonts w:ascii="Arial Narrow" w:eastAsia="Arial Narrow" w:hAnsi="Arial Narrow" w:cs="Arial Narrow"/>
          <w:color w:val="000000"/>
          <w:szCs w:val="22"/>
          <w:lang w:val="en-US"/>
        </w:rPr>
      </w:pPr>
      <w:ins w:id="1070" w:author="Kerstin Bauer ||" w:date="2021-08-24T00:45:00Z">
        <w:r w:rsidRPr="00B03704">
          <w:rPr>
            <w:rFonts w:ascii="Arial Narrow" w:eastAsia="Arial Narrow" w:hAnsi="Arial Narrow" w:cs="Arial Narrow"/>
            <w:color w:val="000000"/>
            <w:szCs w:val="22"/>
            <w:lang w:val="en-US"/>
          </w:rPr>
          <w:br/>
        </w:r>
        <w:r w:rsidRPr="00B03704">
          <w:rPr>
            <w:rFonts w:ascii="Arial Narrow" w:eastAsia="Arial Narrow" w:hAnsi="Arial Narrow" w:cs="Arial Narrow"/>
            <w:color w:val="000000"/>
            <w:szCs w:val="22"/>
            <w:lang w:val="en-US"/>
          </w:rPr>
          <w:br/>
        </w:r>
        <w:r w:rsidRPr="00B03704">
          <w:rPr>
            <w:rFonts w:ascii="Arial Narrow" w:eastAsia="Arial Narrow" w:hAnsi="Arial Narrow" w:cs="Arial Narrow"/>
            <w:b/>
            <w:bCs/>
            <w:color w:val="000000"/>
            <w:szCs w:val="22"/>
            <w:lang w:val="en-US"/>
          </w:rPr>
          <w:t>Sustained Support &amp; Quality Control.</w:t>
        </w:r>
        <w:r w:rsidRPr="00B03704">
          <w:rPr>
            <w:rFonts w:ascii="Arial Narrow" w:eastAsia="Arial Narrow" w:hAnsi="Arial Narrow" w:cs="Arial Narrow"/>
            <w:color w:val="000000"/>
            <w:szCs w:val="22"/>
            <w:lang w:val="en-US"/>
          </w:rPr>
          <w:t xml:space="preserve"> Learnship aims to provide sustained support to Client and its Users and may contact Client and its Users on a regular basis via telephone and e-mail. This provides a basis for personalized and individualized training plans and enables regular communication </w:t>
        </w:r>
        <w:proofErr w:type="gramStart"/>
        <w:r w:rsidRPr="00B03704">
          <w:rPr>
            <w:rFonts w:ascii="Arial Narrow" w:eastAsia="Arial Narrow" w:hAnsi="Arial Narrow" w:cs="Arial Narrow"/>
            <w:color w:val="000000"/>
            <w:szCs w:val="22"/>
            <w:lang w:val="en-US"/>
          </w:rPr>
          <w:t>with regard to</w:t>
        </w:r>
        <w:proofErr w:type="gramEnd"/>
        <w:r w:rsidRPr="00B03704">
          <w:rPr>
            <w:rFonts w:ascii="Arial Narrow" w:eastAsia="Arial Narrow" w:hAnsi="Arial Narrow" w:cs="Arial Narrow"/>
            <w:color w:val="000000"/>
            <w:szCs w:val="22"/>
            <w:lang w:val="en-US"/>
          </w:rPr>
          <w:t xml:space="preserve"> training process and progress of the User. </w:t>
        </w:r>
        <w:proofErr w:type="gramStart"/>
        <w:r w:rsidRPr="00B03704">
          <w:rPr>
            <w:rFonts w:ascii="Arial Narrow" w:eastAsia="Arial Narrow" w:hAnsi="Arial Narrow" w:cs="Arial Narrow"/>
            <w:color w:val="000000"/>
            <w:szCs w:val="22"/>
            <w:lang w:val="en-US"/>
          </w:rPr>
          <w:t>As long as</w:t>
        </w:r>
        <w:proofErr w:type="gramEnd"/>
        <w:r w:rsidRPr="00B03704">
          <w:rPr>
            <w:rFonts w:ascii="Arial Narrow" w:eastAsia="Arial Narrow" w:hAnsi="Arial Narrow" w:cs="Arial Narrow"/>
            <w:color w:val="000000"/>
            <w:szCs w:val="22"/>
            <w:lang w:val="en-US"/>
          </w:rPr>
          <w:t xml:space="preserve"> Learnship does not receive contrary information by Client or its Users, Learnship assumes that Client and all of its registered Users consent to such regular support. Also, Learnship sends out questionnaires for quality control on a sporadic basis via e-mail or web form to the Users. There is no obligation to participate in such questionnaires.</w:t>
        </w:r>
      </w:ins>
    </w:p>
    <w:p w14:paraId="69C645A0" w14:textId="44922AB7" w:rsidR="005E18F2" w:rsidRPr="00B03704" w:rsidRDefault="00B4673F">
      <w:pPr>
        <w:spacing w:after="0" w:line="240" w:lineRule="auto"/>
        <w:jc w:val="left"/>
        <w:rPr>
          <w:rFonts w:ascii="Arial Narrow" w:eastAsia="Arial Narrow" w:hAnsi="Arial Narrow" w:cs="Arial Narrow"/>
          <w:color w:val="000000"/>
          <w:szCs w:val="22"/>
          <w:lang w:val="en-US"/>
        </w:rPr>
      </w:pPr>
      <w:r w:rsidRPr="00B03704">
        <w:rPr>
          <w:rFonts w:ascii="Arial Narrow" w:eastAsia="Arial Narrow" w:hAnsi="Arial Narrow" w:cs="Arial Narrow"/>
          <w:color w:val="000000"/>
          <w:szCs w:val="22"/>
          <w:lang w:val="en-US"/>
        </w:rPr>
        <w:br w:type="page"/>
      </w:r>
    </w:p>
    <w:p w14:paraId="654C0D89" w14:textId="09ACBA69" w:rsidR="002C778B" w:rsidRDefault="002C778B">
      <w:pPr>
        <w:tabs>
          <w:tab w:val="left" w:pos="6190"/>
        </w:tabs>
        <w:spacing w:after="0" w:line="240" w:lineRule="auto"/>
        <w:jc w:val="center"/>
        <w:rPr>
          <w:ins w:id="1071" w:author="Bauer Kerstin" w:date="2021-08-24T12:06:00Z"/>
          <w:rFonts w:ascii="Arial Narrow" w:eastAsia="Arial Narrow" w:hAnsi="Arial Narrow" w:cs="Arial Narrow"/>
          <w:b/>
          <w:bCs/>
          <w:color w:val="000000"/>
          <w:sz w:val="28"/>
          <w:szCs w:val="28"/>
          <w:u w:val="single"/>
          <w:lang w:val="en-US"/>
        </w:rPr>
        <w:sectPr w:rsidR="002C778B" w:rsidSect="00D0123A">
          <w:pgSz w:w="11906" w:h="16838" w:code="9"/>
          <w:pgMar w:top="1418" w:right="1418" w:bottom="1814" w:left="1418" w:header="709" w:footer="709" w:gutter="0"/>
          <w:cols w:space="708"/>
          <w:titlePg/>
          <w:docGrid w:linePitch="360"/>
        </w:sectPr>
      </w:pPr>
    </w:p>
    <w:p w14:paraId="69C645A1" w14:textId="53FC7B25" w:rsidR="005E18F2" w:rsidRPr="00F07806" w:rsidDel="00BC701C" w:rsidRDefault="00B4673F">
      <w:pPr>
        <w:tabs>
          <w:tab w:val="left" w:pos="6190"/>
        </w:tabs>
        <w:spacing w:after="0" w:line="240" w:lineRule="auto"/>
        <w:jc w:val="center"/>
        <w:rPr>
          <w:ins w:id="1072" w:author="Kerstin Bauer ||" w:date="2021-08-24T00:45:00Z"/>
          <w:del w:id="1073" w:author="Bauer Kerstin" w:date="2021-09-07T23:57:00Z"/>
          <w:rFonts w:ascii="Arial Narrow" w:eastAsia="Arial Narrow" w:hAnsi="Arial Narrow" w:cs="Arial Narrow"/>
          <w:sz w:val="28"/>
          <w:szCs w:val="28"/>
          <w:lang w:val="en-US"/>
        </w:rPr>
      </w:pPr>
      <w:bookmarkStart w:id="1074" w:name="_Hlk80702060"/>
      <w:commentRangeStart w:id="1075"/>
      <w:commentRangeStart w:id="1076"/>
      <w:ins w:id="1077" w:author="Kerstin Bauer ||" w:date="2021-08-24T00:45:00Z">
        <w:del w:id="1078" w:author="Bauer Kerstin" w:date="2021-09-07T23:57:00Z">
          <w:r w:rsidRPr="00F07806" w:rsidDel="00BC701C">
            <w:rPr>
              <w:rFonts w:ascii="Arial Narrow" w:eastAsia="Arial Narrow" w:hAnsi="Arial Narrow" w:cs="Arial Narrow"/>
              <w:b/>
              <w:bCs/>
              <w:color w:val="000000"/>
              <w:sz w:val="28"/>
              <w:szCs w:val="28"/>
              <w:u w:val="single"/>
              <w:lang w:val="en-US"/>
            </w:rPr>
            <w:lastRenderedPageBreak/>
            <w:delText>Pricing</w:delText>
          </w:r>
        </w:del>
      </w:ins>
      <w:commentRangeEnd w:id="1075"/>
      <w:del w:id="1079" w:author="Bauer Kerstin" w:date="2021-09-07T23:57:00Z">
        <w:r w:rsidR="00454DCD" w:rsidDel="00BC701C">
          <w:rPr>
            <w:rStyle w:val="Kommentarzeichen"/>
            <w:lang w:eastAsia="ja-JP"/>
          </w:rPr>
          <w:commentReference w:id="1075"/>
        </w:r>
        <w:commentRangeEnd w:id="1076"/>
        <w:r w:rsidR="00AD6FA3" w:rsidDel="00BC701C">
          <w:rPr>
            <w:rStyle w:val="Kommentarzeichen"/>
            <w:lang w:eastAsia="ja-JP"/>
          </w:rPr>
          <w:commentReference w:id="1076"/>
        </w:r>
      </w:del>
    </w:p>
    <w:p w14:paraId="69C645A2" w14:textId="4962793B" w:rsidR="005E18F2" w:rsidRPr="00F07806" w:rsidDel="00BC701C" w:rsidRDefault="00B4673F">
      <w:pPr>
        <w:tabs>
          <w:tab w:val="left" w:pos="6190"/>
        </w:tabs>
        <w:spacing w:after="0" w:line="240" w:lineRule="auto"/>
        <w:jc w:val="center"/>
        <w:rPr>
          <w:del w:id="1080" w:author="Bauer Kerstin" w:date="2021-09-07T23:57:00Z"/>
          <w:rFonts w:ascii="Arial Narrow" w:eastAsia="Arial Narrow" w:hAnsi="Arial Narrow" w:cs="Arial Narrow"/>
          <w:sz w:val="28"/>
          <w:szCs w:val="28"/>
          <w:lang w:val="en-US"/>
        </w:rPr>
      </w:pPr>
      <w:del w:id="1081" w:author="Bauer Kerstin" w:date="2021-09-07T23:57:00Z">
        <w:r w:rsidRPr="00F07806" w:rsidDel="00BC701C">
          <w:rPr>
            <w:rFonts w:ascii="Arial Narrow" w:eastAsia="Arial Narrow" w:hAnsi="Arial Narrow" w:cs="Arial Narrow"/>
            <w:b/>
            <w:bCs/>
            <w:color w:val="000000"/>
            <w:sz w:val="28"/>
            <w:szCs w:val="28"/>
            <w:lang w:val="en-US"/>
          </w:rPr>
          <w:delText xml:space="preserve"> </w:delText>
        </w:r>
      </w:del>
    </w:p>
    <w:p w14:paraId="69C645A3" w14:textId="45D2DB59" w:rsidR="005E18F2" w:rsidRPr="00F07806" w:rsidDel="00BC701C" w:rsidRDefault="00B4673F">
      <w:pPr>
        <w:tabs>
          <w:tab w:val="left" w:pos="6190"/>
        </w:tabs>
        <w:spacing w:after="0" w:line="240" w:lineRule="auto"/>
        <w:jc w:val="center"/>
        <w:rPr>
          <w:del w:id="1082" w:author="Bauer Kerstin" w:date="2021-09-07T23:57:00Z"/>
          <w:rFonts w:ascii="Arial Narrow" w:eastAsia="Arial Narrow" w:hAnsi="Arial Narrow" w:cs="Arial Narrow"/>
          <w:szCs w:val="22"/>
          <w:lang w:val="en-US"/>
        </w:rPr>
      </w:pPr>
      <w:del w:id="1083" w:author="Bauer Kerstin" w:date="2021-09-07T23:57:00Z">
        <w:r w:rsidRPr="00F07806" w:rsidDel="00BC701C">
          <w:rPr>
            <w:rFonts w:ascii="Arial Narrow" w:eastAsia="Arial Narrow" w:hAnsi="Arial Narrow" w:cs="Arial Narrow"/>
            <w:color w:val="000000"/>
            <w:szCs w:val="22"/>
            <w:lang w:val="en-US"/>
          </w:rPr>
          <w:delText xml:space="preserve"> </w:delText>
        </w:r>
      </w:del>
    </w:p>
    <w:tbl>
      <w:tblPr>
        <w:tblW w:w="12731" w:type="dxa"/>
        <w:jc w:val="center"/>
        <w:tblLayout w:type="fixed"/>
        <w:tblCellMar>
          <w:left w:w="0" w:type="dxa"/>
          <w:right w:w="0" w:type="dxa"/>
        </w:tblCellMar>
        <w:tblLook w:val="04A0" w:firstRow="1" w:lastRow="0" w:firstColumn="1" w:lastColumn="0" w:noHBand="0" w:noVBand="1"/>
      </w:tblPr>
      <w:tblGrid>
        <w:gridCol w:w="2597"/>
        <w:gridCol w:w="1701"/>
        <w:gridCol w:w="1842"/>
        <w:gridCol w:w="1843"/>
        <w:gridCol w:w="1384"/>
        <w:gridCol w:w="1276"/>
        <w:gridCol w:w="1831"/>
        <w:gridCol w:w="257"/>
      </w:tblGrid>
      <w:tr w:rsidR="00734B94" w:rsidRPr="00734B94" w:rsidDel="00BC701C" w14:paraId="350B4AD7" w14:textId="36EB0D65" w:rsidTr="00161E8C">
        <w:trPr>
          <w:trHeight w:val="291"/>
          <w:jc w:val="center"/>
          <w:ins w:id="1084" w:author="Bauer Kerstin" w:date="2021-08-24T11:52:00Z"/>
          <w:del w:id="1085" w:author="Bauer Kerstin" w:date="2021-09-07T23:57:00Z"/>
        </w:trPr>
        <w:tc>
          <w:tcPr>
            <w:tcW w:w="12474" w:type="dxa"/>
            <w:gridSpan w:val="7"/>
            <w:tcBorders>
              <w:top w:val="single" w:sz="6" w:space="0" w:color="000000"/>
              <w:left w:val="single" w:sz="6" w:space="0" w:color="000000"/>
              <w:bottom w:val="single" w:sz="6" w:space="0" w:color="000000"/>
              <w:right w:val="single" w:sz="6" w:space="0" w:color="000000"/>
            </w:tcBorders>
            <w:shd w:val="clear" w:color="auto" w:fill="D9D9D9"/>
            <w:tcMar>
              <w:top w:w="8" w:type="dxa"/>
              <w:left w:w="108" w:type="dxa"/>
              <w:bottom w:w="8" w:type="dxa"/>
              <w:right w:w="114" w:type="dxa"/>
            </w:tcMar>
            <w:vAlign w:val="center"/>
            <w:hideMark/>
          </w:tcPr>
          <w:p w14:paraId="72F9F816" w14:textId="39ABEFE4" w:rsidR="00CE6019" w:rsidRPr="00734B94" w:rsidDel="00BC701C" w:rsidRDefault="00734B94" w:rsidP="00CC3E2D">
            <w:pPr>
              <w:spacing w:after="0" w:line="240" w:lineRule="auto"/>
              <w:jc w:val="left"/>
              <w:rPr>
                <w:ins w:id="1086" w:author="Bauer Kerstin" w:date="2021-08-24T11:52:00Z"/>
                <w:del w:id="1087" w:author="Bauer Kerstin" w:date="2021-09-07T23:57:00Z"/>
                <w:rFonts w:ascii="Arial Narrow" w:hAnsi="Arial Narrow"/>
                <w:szCs w:val="22"/>
              </w:rPr>
            </w:pPr>
            <w:del w:id="1088" w:author="Bauer Kerstin" w:date="2021-09-07T23:57:00Z">
              <w:r w:rsidDel="00BC701C">
                <w:rPr>
                  <w:rFonts w:ascii="Arial Narrow" w:eastAsia="Noto Sans" w:hAnsi="Arial Narrow" w:cs="Noto Sans"/>
                  <w:b/>
                  <w:bCs/>
                  <w:szCs w:val="22"/>
                </w:rPr>
                <w:delText>DIGITAL/BLENDED</w:delText>
              </w:r>
            </w:del>
          </w:p>
        </w:tc>
        <w:tc>
          <w:tcPr>
            <w:tcW w:w="257" w:type="dxa"/>
            <w:tcBorders>
              <w:left w:val="single" w:sz="6" w:space="0" w:color="000000"/>
            </w:tcBorders>
            <w:tcMar>
              <w:top w:w="15" w:type="dxa"/>
              <w:left w:w="114" w:type="dxa"/>
              <w:bottom w:w="15" w:type="dxa"/>
              <w:right w:w="123" w:type="dxa"/>
            </w:tcMar>
            <w:vAlign w:val="bottom"/>
            <w:hideMark/>
          </w:tcPr>
          <w:p w14:paraId="7AAF6038" w14:textId="7C648263" w:rsidR="00CE6019" w:rsidRPr="00734B94" w:rsidDel="00BC701C" w:rsidRDefault="00CE6019" w:rsidP="00CC3E2D">
            <w:pPr>
              <w:spacing w:after="0" w:line="240" w:lineRule="auto"/>
              <w:jc w:val="left"/>
              <w:rPr>
                <w:ins w:id="1089" w:author="Bauer Kerstin" w:date="2021-08-24T11:52:00Z"/>
                <w:del w:id="1090" w:author="Bauer Kerstin" w:date="2021-09-07T23:57:00Z"/>
                <w:rFonts w:ascii="Arial Narrow" w:hAnsi="Arial Narrow"/>
                <w:szCs w:val="22"/>
              </w:rPr>
            </w:pPr>
            <w:ins w:id="1091" w:author="Bauer Kerstin" w:date="2021-08-24T11:52:00Z">
              <w:del w:id="1092" w:author="Bauer Kerstin" w:date="2021-09-07T23:57:00Z">
                <w:r w:rsidRPr="00734B94" w:rsidDel="00BC701C">
                  <w:rPr>
                    <w:rFonts w:ascii="Arial Narrow" w:eastAsia="Noto Sans" w:hAnsi="Arial Narrow" w:cs="Noto Sans"/>
                    <w:b/>
                    <w:bCs/>
                    <w:szCs w:val="22"/>
                  </w:rPr>
                  <w:delText xml:space="preserve"> </w:delText>
                </w:r>
              </w:del>
            </w:ins>
          </w:p>
        </w:tc>
      </w:tr>
      <w:tr w:rsidR="00734B94" w:rsidRPr="00734B94" w:rsidDel="00BC701C" w14:paraId="5E2E1469" w14:textId="429302D3" w:rsidTr="00161E8C">
        <w:trPr>
          <w:trHeight w:val="291"/>
          <w:jc w:val="center"/>
          <w:ins w:id="1093" w:author="Bauer Kerstin" w:date="2021-08-24T11:52:00Z"/>
          <w:del w:id="1094" w:author="Bauer Kerstin" w:date="2021-09-07T23:57:00Z"/>
        </w:trPr>
        <w:tc>
          <w:tcPr>
            <w:tcW w:w="2597" w:type="dxa"/>
            <w:vMerge w:val="restart"/>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0D42F5BF" w14:textId="76416F6B" w:rsidR="00CE6019" w:rsidRPr="00734B94" w:rsidDel="00BC701C" w:rsidRDefault="00CE6019" w:rsidP="00CC3E2D">
            <w:pPr>
              <w:spacing w:after="0" w:line="240" w:lineRule="auto"/>
              <w:jc w:val="center"/>
              <w:rPr>
                <w:ins w:id="1095" w:author="Bauer Kerstin" w:date="2021-08-24T11:52:00Z"/>
                <w:del w:id="1096" w:author="Bauer Kerstin" w:date="2021-09-07T23:57:00Z"/>
                <w:rFonts w:ascii="Arial Narrow" w:hAnsi="Arial Narrow"/>
                <w:szCs w:val="22"/>
              </w:rPr>
            </w:pPr>
            <w:ins w:id="1097" w:author="Bauer Kerstin" w:date="2021-08-24T11:52:00Z">
              <w:del w:id="1098" w:author="Bauer Kerstin" w:date="2021-09-07T23:57:00Z">
                <w:r w:rsidRPr="00734B94" w:rsidDel="00BC701C">
                  <w:rPr>
                    <w:rFonts w:ascii="Arial Narrow" w:eastAsia="Noto Sans" w:hAnsi="Arial Narrow" w:cs="Noto Sans"/>
                    <w:b/>
                    <w:bCs/>
                    <w:szCs w:val="22"/>
                  </w:rPr>
                  <w:delText>Services</w:delText>
                </w:r>
              </w:del>
            </w:ins>
          </w:p>
        </w:tc>
        <w:tc>
          <w:tcPr>
            <w:tcW w:w="1701" w:type="dxa"/>
            <w:vMerge w:val="restart"/>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5CDA597B" w14:textId="301D37AB" w:rsidR="00CE6019" w:rsidRPr="00734B94" w:rsidDel="00BC701C" w:rsidRDefault="00CE6019" w:rsidP="00CC3E2D">
            <w:pPr>
              <w:spacing w:after="0" w:line="240" w:lineRule="auto"/>
              <w:jc w:val="center"/>
              <w:rPr>
                <w:ins w:id="1099" w:author="Bauer Kerstin" w:date="2021-08-24T11:52:00Z"/>
                <w:del w:id="1100" w:author="Bauer Kerstin" w:date="2021-09-07T23:57:00Z"/>
                <w:rFonts w:ascii="Arial Narrow" w:hAnsi="Arial Narrow"/>
                <w:szCs w:val="22"/>
                <w:lang w:val="en-US"/>
              </w:rPr>
            </w:pPr>
            <w:ins w:id="1101" w:author="Bauer Kerstin" w:date="2021-08-24T11:52:00Z">
              <w:del w:id="1102" w:author="Bauer Kerstin" w:date="2021-09-07T23:57:00Z">
                <w:r w:rsidRPr="00734B94" w:rsidDel="00BC701C">
                  <w:rPr>
                    <w:rFonts w:ascii="Arial Narrow" w:eastAsia="Noto Sans" w:hAnsi="Arial Narrow" w:cs="Noto Sans"/>
                    <w:b/>
                    <w:bCs/>
                    <w:szCs w:val="22"/>
                    <w:lang w:val="en-US"/>
                  </w:rPr>
                  <w:delText xml:space="preserve">Period of Use </w:delText>
                </w:r>
                <w:r w:rsidRPr="00734B94" w:rsidDel="00BC701C">
                  <w:rPr>
                    <w:rFonts w:ascii="Arial Narrow" w:eastAsia="Noto Sans" w:hAnsi="Arial Narrow" w:cs="Noto Sans"/>
                    <w:b/>
                    <w:bCs/>
                    <w:szCs w:val="22"/>
                    <w:lang w:val="en-US"/>
                  </w:rPr>
                  <w:br/>
                  <w:delText xml:space="preserve">(in months/ weeks/ days) </w:delText>
                </w:r>
              </w:del>
            </w:ins>
          </w:p>
        </w:tc>
        <w:tc>
          <w:tcPr>
            <w:tcW w:w="3685" w:type="dxa"/>
            <w:gridSpan w:val="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3FA7AD42" w14:textId="0B294708" w:rsidR="00CE6019" w:rsidRPr="00734B94" w:rsidDel="00BC701C" w:rsidRDefault="00CE6019" w:rsidP="00CC3E2D">
            <w:pPr>
              <w:spacing w:after="0" w:line="240" w:lineRule="auto"/>
              <w:jc w:val="center"/>
              <w:rPr>
                <w:ins w:id="1103" w:author="Bauer Kerstin" w:date="2021-08-24T11:52:00Z"/>
                <w:del w:id="1104" w:author="Bauer Kerstin" w:date="2021-09-07T23:57:00Z"/>
                <w:rFonts w:ascii="Arial Narrow" w:hAnsi="Arial Narrow"/>
                <w:szCs w:val="22"/>
              </w:rPr>
            </w:pPr>
            <w:ins w:id="1105" w:author="Bauer Kerstin" w:date="2021-08-24T11:52:00Z">
              <w:del w:id="1106" w:author="Bauer Kerstin" w:date="2021-09-07T23:57:00Z">
                <w:r w:rsidRPr="00734B94" w:rsidDel="00BC701C">
                  <w:rPr>
                    <w:rFonts w:ascii="Arial Narrow" w:eastAsia="Noto Sans" w:hAnsi="Arial Narrow" w:cs="Noto Sans"/>
                    <w:b/>
                    <w:bCs/>
                    <w:szCs w:val="22"/>
                  </w:rPr>
                  <w:delText>Add-ons (if applicable)</w:delText>
                </w:r>
              </w:del>
            </w:ins>
          </w:p>
        </w:tc>
        <w:tc>
          <w:tcPr>
            <w:tcW w:w="1384" w:type="dxa"/>
            <w:vMerge w:val="restart"/>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1EAE9432" w14:textId="361CC2E5" w:rsidR="00CE6019" w:rsidRPr="00734B94" w:rsidDel="00BC701C" w:rsidRDefault="00CE6019" w:rsidP="00CC3E2D">
            <w:pPr>
              <w:spacing w:after="0" w:line="240" w:lineRule="auto"/>
              <w:jc w:val="center"/>
              <w:rPr>
                <w:ins w:id="1107" w:author="Bauer Kerstin" w:date="2021-08-24T11:52:00Z"/>
                <w:del w:id="1108" w:author="Bauer Kerstin" w:date="2021-09-07T23:57:00Z"/>
                <w:rFonts w:ascii="Arial Narrow" w:hAnsi="Arial Narrow"/>
                <w:szCs w:val="22"/>
              </w:rPr>
            </w:pPr>
            <w:ins w:id="1109" w:author="Bauer Kerstin" w:date="2021-08-24T11:52:00Z">
              <w:del w:id="1110" w:author="Bauer Kerstin" w:date="2021-09-07T23:57:00Z">
                <w:r w:rsidRPr="00734B94" w:rsidDel="00BC701C">
                  <w:rPr>
                    <w:rFonts w:ascii="Arial Narrow" w:eastAsia="Noto Sans" w:hAnsi="Arial Narrow" w:cs="Noto Sans"/>
                    <w:b/>
                    <w:bCs/>
                    <w:szCs w:val="22"/>
                  </w:rPr>
                  <w:delText>Total Number of Sessions</w:delText>
                </w:r>
              </w:del>
            </w:ins>
          </w:p>
        </w:tc>
        <w:tc>
          <w:tcPr>
            <w:tcW w:w="1276" w:type="dxa"/>
            <w:vMerge w:val="restart"/>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center"/>
            <w:hideMark/>
          </w:tcPr>
          <w:p w14:paraId="2A780620" w14:textId="6EB4D45B" w:rsidR="00CE6019" w:rsidRPr="00734B94" w:rsidDel="00BC701C" w:rsidRDefault="00CE6019" w:rsidP="00CC3E2D">
            <w:pPr>
              <w:spacing w:after="0" w:line="240" w:lineRule="auto"/>
              <w:jc w:val="center"/>
              <w:rPr>
                <w:ins w:id="1111" w:author="Bauer Kerstin" w:date="2021-08-24T11:52:00Z"/>
                <w:del w:id="1112" w:author="Bauer Kerstin" w:date="2021-09-07T23:57:00Z"/>
                <w:rFonts w:ascii="Arial Narrow" w:hAnsi="Arial Narrow"/>
                <w:szCs w:val="22"/>
              </w:rPr>
            </w:pPr>
            <w:ins w:id="1113" w:author="Bauer Kerstin" w:date="2021-08-24T11:52:00Z">
              <w:del w:id="1114" w:author="Bauer Kerstin" w:date="2021-09-07T23:57:00Z">
                <w:r w:rsidRPr="00734B94" w:rsidDel="00BC701C">
                  <w:rPr>
                    <w:rFonts w:ascii="Arial Narrow" w:eastAsia="Noto Sans" w:hAnsi="Arial Narrow" w:cs="Noto Sans"/>
                    <w:b/>
                    <w:bCs/>
                    <w:szCs w:val="22"/>
                  </w:rPr>
                  <w:delText>Length of Session</w:delText>
                </w:r>
              </w:del>
            </w:ins>
          </w:p>
        </w:tc>
        <w:tc>
          <w:tcPr>
            <w:tcW w:w="1831" w:type="dxa"/>
            <w:vMerge w:val="restart"/>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7501D0CF" w14:textId="7DE52492" w:rsidR="00161E8C" w:rsidRPr="00734B94" w:rsidDel="00BC701C" w:rsidRDefault="00CE6019" w:rsidP="00CC3E2D">
            <w:pPr>
              <w:spacing w:after="0" w:line="240" w:lineRule="auto"/>
              <w:jc w:val="center"/>
              <w:rPr>
                <w:del w:id="1115" w:author="Bauer Kerstin" w:date="2021-09-07T23:57:00Z"/>
                <w:rFonts w:ascii="Arial Narrow" w:eastAsia="Noto Sans" w:hAnsi="Arial Narrow" w:cs="Noto Sans"/>
                <w:b/>
                <w:bCs/>
                <w:szCs w:val="22"/>
              </w:rPr>
            </w:pPr>
            <w:ins w:id="1116" w:author="Bauer Kerstin" w:date="2021-08-24T11:52:00Z">
              <w:del w:id="1117" w:author="Bauer Kerstin" w:date="2021-09-07T23:57:00Z">
                <w:r w:rsidRPr="00734B94" w:rsidDel="00BC701C">
                  <w:rPr>
                    <w:rFonts w:ascii="Arial Narrow" w:eastAsia="Noto Sans" w:hAnsi="Arial Narrow" w:cs="Noto Sans"/>
                    <w:b/>
                    <w:bCs/>
                    <w:szCs w:val="22"/>
                  </w:rPr>
                  <w:delText xml:space="preserve">Price </w:delText>
                </w:r>
                <w:r w:rsidRPr="00734B94" w:rsidDel="00BC701C">
                  <w:rPr>
                    <w:rFonts w:ascii="Arial Narrow" w:eastAsia="Noto Sans" w:hAnsi="Arial Narrow" w:cs="Noto Sans"/>
                    <w:b/>
                    <w:bCs/>
                    <w:szCs w:val="22"/>
                  </w:rPr>
                  <w:br/>
                  <w:delText xml:space="preserve">per User </w:delText>
                </w:r>
              </w:del>
            </w:ins>
          </w:p>
          <w:p w14:paraId="598FC9CC" w14:textId="47771684" w:rsidR="00CE6019" w:rsidRPr="00734B94" w:rsidDel="00BC701C" w:rsidRDefault="00CE6019" w:rsidP="00CC3E2D">
            <w:pPr>
              <w:spacing w:after="0" w:line="240" w:lineRule="auto"/>
              <w:jc w:val="center"/>
              <w:rPr>
                <w:ins w:id="1118" w:author="Bauer Kerstin" w:date="2021-08-24T11:52:00Z"/>
                <w:del w:id="1119" w:author="Bauer Kerstin" w:date="2021-09-07T23:57:00Z"/>
                <w:rFonts w:ascii="Arial Narrow" w:hAnsi="Arial Narrow"/>
                <w:szCs w:val="22"/>
              </w:rPr>
            </w:pPr>
            <w:ins w:id="1120" w:author="Bauer Kerstin" w:date="2021-08-24T11:52:00Z">
              <w:del w:id="1121" w:author="Bauer Kerstin" w:date="2021-09-07T23:57:00Z">
                <w:r w:rsidRPr="00734B94" w:rsidDel="00BC701C">
                  <w:rPr>
                    <w:rFonts w:ascii="Arial Narrow" w:eastAsia="Noto Sans" w:hAnsi="Arial Narrow" w:cs="Noto Sans"/>
                    <w:b/>
                    <w:bCs/>
                    <w:szCs w:val="22"/>
                  </w:rPr>
                  <w:delText>(EUR</w:delText>
                </w:r>
              </w:del>
            </w:ins>
            <w:ins w:id="1122" w:author="Bauer Kerstin" w:date="2021-08-24T12:38:00Z">
              <w:del w:id="1123" w:author="Bauer Kerstin" w:date="2021-09-07T23:57:00Z">
                <w:r w:rsidR="00D776EC" w:rsidDel="00BC701C">
                  <w:rPr>
                    <w:rFonts w:ascii="Arial Narrow" w:eastAsia="Noto Sans" w:hAnsi="Arial Narrow" w:cs="Noto Sans"/>
                    <w:b/>
                    <w:bCs/>
                    <w:szCs w:val="22"/>
                  </w:rPr>
                  <w:delText>O</w:delText>
                </w:r>
              </w:del>
            </w:ins>
            <w:ins w:id="1124" w:author="Bauer Kerstin" w:date="2021-08-24T11:52:00Z">
              <w:del w:id="1125" w:author="Bauer Kerstin" w:date="2021-09-07T23:57:00Z">
                <w:r w:rsidRPr="00734B94" w:rsidDel="00BC701C">
                  <w:rPr>
                    <w:rFonts w:ascii="Arial Narrow" w:eastAsia="Noto Sans" w:hAnsi="Arial Narrow" w:cs="Noto Sans"/>
                    <w:b/>
                    <w:bCs/>
                    <w:szCs w:val="22"/>
                  </w:rPr>
                  <w:delText>)</w:delText>
                </w:r>
              </w:del>
            </w:ins>
          </w:p>
        </w:tc>
        <w:tc>
          <w:tcPr>
            <w:tcW w:w="257" w:type="dxa"/>
            <w:tcBorders>
              <w:left w:val="single" w:sz="6" w:space="0" w:color="000000"/>
            </w:tcBorders>
            <w:tcMar>
              <w:top w:w="15" w:type="dxa"/>
              <w:left w:w="114" w:type="dxa"/>
              <w:bottom w:w="15" w:type="dxa"/>
              <w:right w:w="123" w:type="dxa"/>
            </w:tcMar>
            <w:vAlign w:val="bottom"/>
            <w:hideMark/>
          </w:tcPr>
          <w:p w14:paraId="7C3D7E95" w14:textId="406D77A0" w:rsidR="00CE6019" w:rsidRPr="00734B94" w:rsidDel="00BC701C" w:rsidRDefault="00CE6019" w:rsidP="00CC3E2D">
            <w:pPr>
              <w:spacing w:after="0" w:line="240" w:lineRule="auto"/>
              <w:jc w:val="center"/>
              <w:rPr>
                <w:ins w:id="1126" w:author="Bauer Kerstin" w:date="2021-08-24T11:52:00Z"/>
                <w:del w:id="1127" w:author="Bauer Kerstin" w:date="2021-09-07T23:57:00Z"/>
                <w:rFonts w:ascii="Arial Narrow" w:hAnsi="Arial Narrow"/>
                <w:szCs w:val="22"/>
              </w:rPr>
            </w:pPr>
            <w:ins w:id="1128" w:author="Bauer Kerstin" w:date="2021-08-24T11:52:00Z">
              <w:del w:id="1129" w:author="Bauer Kerstin" w:date="2021-09-07T23:57:00Z">
                <w:r w:rsidRPr="00734B94" w:rsidDel="00BC701C">
                  <w:rPr>
                    <w:rFonts w:ascii="Arial Narrow" w:eastAsia="Noto Sans" w:hAnsi="Arial Narrow" w:cs="Noto Sans"/>
                    <w:b/>
                    <w:bCs/>
                    <w:szCs w:val="22"/>
                  </w:rPr>
                  <w:delText xml:space="preserve"> </w:delText>
                </w:r>
              </w:del>
            </w:ins>
          </w:p>
        </w:tc>
      </w:tr>
      <w:tr w:rsidR="00734B94" w:rsidRPr="00734B94" w:rsidDel="00BC701C" w14:paraId="4B22DEE6" w14:textId="38339D42" w:rsidTr="00161E8C">
        <w:trPr>
          <w:trHeight w:val="291"/>
          <w:jc w:val="center"/>
          <w:ins w:id="1130" w:author="Bauer Kerstin" w:date="2021-08-24T11:52:00Z"/>
          <w:del w:id="1131" w:author="Bauer Kerstin" w:date="2021-09-07T23:57:00Z"/>
        </w:trPr>
        <w:tc>
          <w:tcPr>
            <w:tcW w:w="2597" w:type="dxa"/>
            <w:vMerge/>
            <w:tcBorders>
              <w:top w:val="single" w:sz="6" w:space="0" w:color="000000"/>
              <w:left w:val="single" w:sz="6" w:space="0" w:color="000000"/>
              <w:bottom w:val="single" w:sz="6" w:space="0" w:color="000000"/>
              <w:right w:val="single" w:sz="6" w:space="0" w:color="000000"/>
            </w:tcBorders>
            <w:vAlign w:val="center"/>
            <w:hideMark/>
          </w:tcPr>
          <w:p w14:paraId="28D1EAC5" w14:textId="1CE0405B" w:rsidR="00CE6019" w:rsidRPr="00734B94" w:rsidDel="00BC701C" w:rsidRDefault="00CE6019" w:rsidP="00CC3E2D">
            <w:pPr>
              <w:rPr>
                <w:ins w:id="1132" w:author="Bauer Kerstin" w:date="2021-08-24T11:52:00Z"/>
                <w:del w:id="1133" w:author="Bauer Kerstin" w:date="2021-09-07T23:57:00Z"/>
                <w:rFonts w:ascii="Arial Narrow" w:eastAsia="Noto Sans" w:hAnsi="Arial Narrow" w:cs="Noto Sans"/>
                <w:b/>
                <w:bCs/>
                <w:szCs w:val="22"/>
              </w:rPr>
            </w:pPr>
          </w:p>
        </w:tc>
        <w:tc>
          <w:tcPr>
            <w:tcW w:w="1701" w:type="dxa"/>
            <w:vMerge/>
            <w:tcBorders>
              <w:top w:val="single" w:sz="6" w:space="0" w:color="000000"/>
              <w:left w:val="single" w:sz="6" w:space="0" w:color="000000"/>
              <w:bottom w:val="single" w:sz="6" w:space="0" w:color="000000"/>
              <w:right w:val="single" w:sz="6" w:space="0" w:color="000000"/>
            </w:tcBorders>
            <w:vAlign w:val="center"/>
            <w:hideMark/>
          </w:tcPr>
          <w:p w14:paraId="18284D41" w14:textId="6211A585" w:rsidR="00CE6019" w:rsidRPr="00734B94" w:rsidDel="00BC701C" w:rsidRDefault="00CE6019" w:rsidP="00CC3E2D">
            <w:pPr>
              <w:rPr>
                <w:ins w:id="1134" w:author="Bauer Kerstin" w:date="2021-08-24T11:52:00Z"/>
                <w:del w:id="1135" w:author="Bauer Kerstin" w:date="2021-09-07T23:57:00Z"/>
                <w:rFonts w:ascii="Arial Narrow" w:eastAsia="Noto Sans" w:hAnsi="Arial Narrow" w:cs="Noto Sans"/>
                <w:b/>
                <w:bCs/>
                <w:szCs w:val="22"/>
              </w:rPr>
            </w:pPr>
          </w:p>
        </w:tc>
        <w:tc>
          <w:tcPr>
            <w:tcW w:w="1842" w:type="dxa"/>
            <w:vMerge w:val="restart"/>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center"/>
            <w:hideMark/>
          </w:tcPr>
          <w:p w14:paraId="5D28673E" w14:textId="76009D92" w:rsidR="00CE6019" w:rsidRPr="00734B94" w:rsidDel="00BC701C" w:rsidRDefault="00CE6019" w:rsidP="00CC3E2D">
            <w:pPr>
              <w:spacing w:after="0" w:line="240" w:lineRule="auto"/>
              <w:jc w:val="center"/>
              <w:rPr>
                <w:ins w:id="1136" w:author="Bauer Kerstin" w:date="2021-08-24T11:52:00Z"/>
                <w:del w:id="1137" w:author="Bauer Kerstin" w:date="2021-09-07T23:57:00Z"/>
                <w:rFonts w:ascii="Arial Narrow" w:hAnsi="Arial Narrow"/>
                <w:szCs w:val="22"/>
                <w:lang w:val="en-US"/>
              </w:rPr>
            </w:pPr>
            <w:ins w:id="1138" w:author="Bauer Kerstin" w:date="2021-08-24T11:52:00Z">
              <w:del w:id="1139" w:author="Bauer Kerstin" w:date="2021-09-07T23:57:00Z">
                <w:r w:rsidRPr="00734B94" w:rsidDel="00BC701C">
                  <w:rPr>
                    <w:rFonts w:ascii="Arial Narrow" w:eastAsia="Noto Sans" w:hAnsi="Arial Narrow" w:cs="Noto Sans"/>
                    <w:b/>
                    <w:bCs/>
                    <w:szCs w:val="22"/>
                    <w:lang w:val="en-US"/>
                  </w:rPr>
                  <w:delText>Talk with the Teacher Classes (TwT)</w:delText>
                </w:r>
              </w:del>
            </w:ins>
          </w:p>
        </w:tc>
        <w:tc>
          <w:tcPr>
            <w:tcW w:w="1843" w:type="dxa"/>
            <w:vMerge w:val="restart"/>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center"/>
            <w:hideMark/>
          </w:tcPr>
          <w:p w14:paraId="720D8AF0" w14:textId="5F899558" w:rsidR="00CE6019" w:rsidRPr="00734B94" w:rsidDel="00BC701C" w:rsidRDefault="00CE6019" w:rsidP="00CC3E2D">
            <w:pPr>
              <w:spacing w:after="0" w:line="240" w:lineRule="auto"/>
              <w:jc w:val="center"/>
              <w:rPr>
                <w:ins w:id="1140" w:author="Bauer Kerstin" w:date="2021-08-24T11:52:00Z"/>
                <w:del w:id="1141" w:author="Bauer Kerstin" w:date="2021-09-07T23:57:00Z"/>
                <w:rFonts w:ascii="Arial Narrow" w:hAnsi="Arial Narrow"/>
                <w:szCs w:val="22"/>
              </w:rPr>
            </w:pPr>
            <w:ins w:id="1142" w:author="Bauer Kerstin" w:date="2021-08-24T11:52:00Z">
              <w:del w:id="1143" w:author="Bauer Kerstin" w:date="2021-09-07T23:57:00Z">
                <w:r w:rsidRPr="00734B94" w:rsidDel="00BC701C">
                  <w:rPr>
                    <w:rFonts w:ascii="Arial Narrow" w:eastAsia="Noto Sans" w:hAnsi="Arial Narrow" w:cs="Noto Sans"/>
                    <w:b/>
                    <w:bCs/>
                    <w:szCs w:val="22"/>
                  </w:rPr>
                  <w:delText>Business Writing Feedback (BWF)</w:delText>
                </w:r>
              </w:del>
            </w:ins>
          </w:p>
        </w:tc>
        <w:tc>
          <w:tcPr>
            <w:tcW w:w="1384" w:type="dxa"/>
            <w:vMerge/>
            <w:tcBorders>
              <w:top w:val="single" w:sz="6" w:space="0" w:color="000000"/>
              <w:left w:val="single" w:sz="6" w:space="0" w:color="000000"/>
              <w:bottom w:val="single" w:sz="6" w:space="0" w:color="000000"/>
              <w:right w:val="single" w:sz="6" w:space="0" w:color="000000"/>
            </w:tcBorders>
            <w:vAlign w:val="center"/>
            <w:hideMark/>
          </w:tcPr>
          <w:p w14:paraId="0C981C17" w14:textId="3C333320" w:rsidR="00CE6019" w:rsidRPr="00734B94" w:rsidDel="00BC701C" w:rsidRDefault="00CE6019" w:rsidP="00CC3E2D">
            <w:pPr>
              <w:rPr>
                <w:ins w:id="1144" w:author="Bauer Kerstin" w:date="2021-08-24T11:52:00Z"/>
                <w:del w:id="1145" w:author="Bauer Kerstin" w:date="2021-09-07T23:57:00Z"/>
                <w:rFonts w:ascii="Arial Narrow" w:eastAsia="Noto Sans" w:hAnsi="Arial Narrow" w:cs="Noto Sans"/>
                <w:b/>
                <w:bCs/>
                <w:szCs w:val="22"/>
              </w:rPr>
            </w:pPr>
          </w:p>
        </w:tc>
        <w:tc>
          <w:tcPr>
            <w:tcW w:w="1276" w:type="dxa"/>
            <w:vMerge/>
            <w:tcBorders>
              <w:top w:val="single" w:sz="6" w:space="0" w:color="000000"/>
              <w:left w:val="single" w:sz="6" w:space="0" w:color="000000"/>
              <w:bottom w:val="single" w:sz="6" w:space="0" w:color="000000"/>
              <w:right w:val="single" w:sz="6" w:space="0" w:color="000000"/>
            </w:tcBorders>
            <w:vAlign w:val="center"/>
            <w:hideMark/>
          </w:tcPr>
          <w:p w14:paraId="427A5E6B" w14:textId="133D2A85" w:rsidR="00CE6019" w:rsidRPr="00734B94" w:rsidDel="00BC701C" w:rsidRDefault="00CE6019" w:rsidP="00CC3E2D">
            <w:pPr>
              <w:rPr>
                <w:ins w:id="1146" w:author="Bauer Kerstin" w:date="2021-08-24T11:52:00Z"/>
                <w:del w:id="1147" w:author="Bauer Kerstin" w:date="2021-09-07T23:57:00Z"/>
                <w:rFonts w:ascii="Arial Narrow" w:eastAsia="Noto Sans" w:hAnsi="Arial Narrow" w:cs="Noto Sans"/>
                <w:b/>
                <w:bCs/>
                <w:szCs w:val="22"/>
              </w:rPr>
            </w:pPr>
          </w:p>
        </w:tc>
        <w:tc>
          <w:tcPr>
            <w:tcW w:w="1831" w:type="dxa"/>
            <w:vMerge/>
            <w:tcBorders>
              <w:top w:val="single" w:sz="6" w:space="0" w:color="000000"/>
              <w:left w:val="single" w:sz="6" w:space="0" w:color="000000"/>
              <w:bottom w:val="single" w:sz="6" w:space="0" w:color="000000"/>
              <w:right w:val="single" w:sz="6" w:space="0" w:color="000000"/>
            </w:tcBorders>
            <w:vAlign w:val="center"/>
            <w:hideMark/>
          </w:tcPr>
          <w:p w14:paraId="6B851452" w14:textId="2C94E644" w:rsidR="00CE6019" w:rsidRPr="00734B94" w:rsidDel="00BC701C" w:rsidRDefault="00CE6019" w:rsidP="00CC3E2D">
            <w:pPr>
              <w:rPr>
                <w:ins w:id="1148" w:author="Bauer Kerstin" w:date="2021-08-24T11:52:00Z"/>
                <w:del w:id="1149" w:author="Bauer Kerstin" w:date="2021-09-07T23:57:00Z"/>
                <w:rFonts w:ascii="Arial Narrow" w:eastAsia="Noto Sans" w:hAnsi="Arial Narrow" w:cs="Noto Sans"/>
                <w:b/>
                <w:bCs/>
                <w:szCs w:val="22"/>
              </w:rPr>
            </w:pPr>
          </w:p>
        </w:tc>
        <w:tc>
          <w:tcPr>
            <w:tcW w:w="257" w:type="dxa"/>
            <w:tcBorders>
              <w:left w:val="single" w:sz="6" w:space="0" w:color="000000"/>
            </w:tcBorders>
            <w:tcMar>
              <w:top w:w="15" w:type="dxa"/>
              <w:left w:w="114" w:type="dxa"/>
              <w:bottom w:w="15" w:type="dxa"/>
              <w:right w:w="123" w:type="dxa"/>
            </w:tcMar>
            <w:vAlign w:val="bottom"/>
            <w:hideMark/>
          </w:tcPr>
          <w:p w14:paraId="6B698BBE" w14:textId="6570ECA7" w:rsidR="00CE6019" w:rsidRPr="00734B94" w:rsidDel="00BC701C" w:rsidRDefault="00CE6019" w:rsidP="00CC3E2D">
            <w:pPr>
              <w:spacing w:after="0" w:line="240" w:lineRule="auto"/>
              <w:jc w:val="center"/>
              <w:rPr>
                <w:ins w:id="1150" w:author="Bauer Kerstin" w:date="2021-08-24T11:52:00Z"/>
                <w:del w:id="1151" w:author="Bauer Kerstin" w:date="2021-09-07T23:57:00Z"/>
                <w:rFonts w:ascii="Arial Narrow" w:hAnsi="Arial Narrow"/>
                <w:szCs w:val="22"/>
              </w:rPr>
            </w:pPr>
            <w:ins w:id="1152" w:author="Bauer Kerstin" w:date="2021-08-24T11:52:00Z">
              <w:del w:id="1153" w:author="Bauer Kerstin" w:date="2021-09-07T23:57:00Z">
                <w:r w:rsidRPr="00734B94" w:rsidDel="00BC701C">
                  <w:rPr>
                    <w:rFonts w:ascii="Arial Narrow" w:eastAsia="Noto Sans" w:hAnsi="Arial Narrow" w:cs="Noto Sans"/>
                    <w:b/>
                    <w:bCs/>
                    <w:szCs w:val="22"/>
                  </w:rPr>
                  <w:delText xml:space="preserve"> </w:delText>
                </w:r>
              </w:del>
            </w:ins>
          </w:p>
        </w:tc>
      </w:tr>
      <w:tr w:rsidR="00734B94" w:rsidRPr="00734B94" w:rsidDel="00BC701C" w14:paraId="04857E40" w14:textId="51669B8F" w:rsidTr="00161E8C">
        <w:trPr>
          <w:trHeight w:val="291"/>
          <w:jc w:val="center"/>
          <w:ins w:id="1154" w:author="Bauer Kerstin" w:date="2021-08-24T11:52:00Z"/>
          <w:del w:id="1155" w:author="Bauer Kerstin" w:date="2021-09-07T23:57:00Z"/>
        </w:trPr>
        <w:tc>
          <w:tcPr>
            <w:tcW w:w="2597" w:type="dxa"/>
            <w:vMerge/>
            <w:tcBorders>
              <w:top w:val="single" w:sz="6" w:space="0" w:color="000000"/>
              <w:left w:val="single" w:sz="6" w:space="0" w:color="000000"/>
              <w:bottom w:val="single" w:sz="6" w:space="0" w:color="000000"/>
              <w:right w:val="single" w:sz="6" w:space="0" w:color="000000"/>
            </w:tcBorders>
            <w:vAlign w:val="center"/>
            <w:hideMark/>
          </w:tcPr>
          <w:p w14:paraId="13CE0688" w14:textId="2F24B79B" w:rsidR="00CE6019" w:rsidRPr="00734B94" w:rsidDel="00BC701C" w:rsidRDefault="00CE6019" w:rsidP="00CC3E2D">
            <w:pPr>
              <w:rPr>
                <w:ins w:id="1156" w:author="Bauer Kerstin" w:date="2021-08-24T11:52:00Z"/>
                <w:del w:id="1157" w:author="Bauer Kerstin" w:date="2021-09-07T23:57:00Z"/>
                <w:rFonts w:ascii="Arial Narrow" w:eastAsia="Noto Sans" w:hAnsi="Arial Narrow" w:cs="Noto Sans"/>
                <w:b/>
                <w:bCs/>
                <w:szCs w:val="22"/>
              </w:rPr>
            </w:pPr>
          </w:p>
        </w:tc>
        <w:tc>
          <w:tcPr>
            <w:tcW w:w="1701" w:type="dxa"/>
            <w:vMerge/>
            <w:tcBorders>
              <w:top w:val="single" w:sz="6" w:space="0" w:color="000000"/>
              <w:left w:val="single" w:sz="6" w:space="0" w:color="000000"/>
              <w:bottom w:val="single" w:sz="6" w:space="0" w:color="000000"/>
              <w:right w:val="single" w:sz="6" w:space="0" w:color="000000"/>
            </w:tcBorders>
            <w:vAlign w:val="center"/>
            <w:hideMark/>
          </w:tcPr>
          <w:p w14:paraId="61DD553D" w14:textId="2EA48BDA" w:rsidR="00CE6019" w:rsidRPr="00734B94" w:rsidDel="00BC701C" w:rsidRDefault="00CE6019" w:rsidP="00CC3E2D">
            <w:pPr>
              <w:rPr>
                <w:ins w:id="1158" w:author="Bauer Kerstin" w:date="2021-08-24T11:52:00Z"/>
                <w:del w:id="1159" w:author="Bauer Kerstin" w:date="2021-09-07T23:57:00Z"/>
                <w:rFonts w:ascii="Arial Narrow" w:eastAsia="Noto Sans" w:hAnsi="Arial Narrow" w:cs="Noto Sans"/>
                <w:b/>
                <w:bCs/>
                <w:szCs w:val="22"/>
              </w:rPr>
            </w:pPr>
          </w:p>
        </w:tc>
        <w:tc>
          <w:tcPr>
            <w:tcW w:w="1842" w:type="dxa"/>
            <w:vMerge/>
            <w:tcBorders>
              <w:top w:val="single" w:sz="6" w:space="0" w:color="000000"/>
              <w:left w:val="single" w:sz="6" w:space="0" w:color="000000"/>
              <w:bottom w:val="single" w:sz="6" w:space="0" w:color="000000"/>
              <w:right w:val="single" w:sz="6" w:space="0" w:color="000000"/>
            </w:tcBorders>
            <w:vAlign w:val="center"/>
            <w:hideMark/>
          </w:tcPr>
          <w:p w14:paraId="031BEA18" w14:textId="7995FC2A" w:rsidR="00CE6019" w:rsidRPr="00734B94" w:rsidDel="00BC701C" w:rsidRDefault="00CE6019" w:rsidP="00CC3E2D">
            <w:pPr>
              <w:rPr>
                <w:ins w:id="1160" w:author="Bauer Kerstin" w:date="2021-08-24T11:52:00Z"/>
                <w:del w:id="1161" w:author="Bauer Kerstin" w:date="2021-09-07T23:57:00Z"/>
                <w:rFonts w:ascii="Arial Narrow" w:eastAsia="Noto Sans" w:hAnsi="Arial Narrow" w:cs="Noto Sans"/>
                <w:b/>
                <w:bCs/>
                <w:szCs w:val="22"/>
              </w:rPr>
            </w:pPr>
          </w:p>
        </w:tc>
        <w:tc>
          <w:tcPr>
            <w:tcW w:w="1843" w:type="dxa"/>
            <w:vMerge/>
            <w:tcBorders>
              <w:top w:val="single" w:sz="6" w:space="0" w:color="000000"/>
              <w:left w:val="single" w:sz="6" w:space="0" w:color="000000"/>
              <w:bottom w:val="single" w:sz="6" w:space="0" w:color="000000"/>
              <w:right w:val="single" w:sz="6" w:space="0" w:color="000000"/>
            </w:tcBorders>
            <w:vAlign w:val="center"/>
            <w:hideMark/>
          </w:tcPr>
          <w:p w14:paraId="60F04188" w14:textId="09F7CC86" w:rsidR="00CE6019" w:rsidRPr="00734B94" w:rsidDel="00BC701C" w:rsidRDefault="00CE6019" w:rsidP="00CC3E2D">
            <w:pPr>
              <w:rPr>
                <w:ins w:id="1162" w:author="Bauer Kerstin" w:date="2021-08-24T11:52:00Z"/>
                <w:del w:id="1163" w:author="Bauer Kerstin" w:date="2021-09-07T23:57:00Z"/>
                <w:rFonts w:ascii="Arial Narrow" w:eastAsia="Noto Sans" w:hAnsi="Arial Narrow" w:cs="Noto Sans"/>
                <w:b/>
                <w:bCs/>
                <w:szCs w:val="22"/>
              </w:rPr>
            </w:pPr>
          </w:p>
        </w:tc>
        <w:tc>
          <w:tcPr>
            <w:tcW w:w="1384" w:type="dxa"/>
            <w:vMerge/>
            <w:tcBorders>
              <w:top w:val="single" w:sz="6" w:space="0" w:color="000000"/>
              <w:left w:val="single" w:sz="6" w:space="0" w:color="000000"/>
              <w:bottom w:val="single" w:sz="6" w:space="0" w:color="000000"/>
              <w:right w:val="single" w:sz="6" w:space="0" w:color="000000"/>
            </w:tcBorders>
            <w:vAlign w:val="center"/>
            <w:hideMark/>
          </w:tcPr>
          <w:p w14:paraId="7C0EDBB1" w14:textId="026DEE80" w:rsidR="00CE6019" w:rsidRPr="00734B94" w:rsidDel="00BC701C" w:rsidRDefault="00CE6019" w:rsidP="00CC3E2D">
            <w:pPr>
              <w:rPr>
                <w:ins w:id="1164" w:author="Bauer Kerstin" w:date="2021-08-24T11:52:00Z"/>
                <w:del w:id="1165" w:author="Bauer Kerstin" w:date="2021-09-07T23:57:00Z"/>
                <w:rFonts w:ascii="Arial Narrow" w:eastAsia="Noto Sans" w:hAnsi="Arial Narrow" w:cs="Noto Sans"/>
                <w:b/>
                <w:bCs/>
                <w:szCs w:val="22"/>
              </w:rPr>
            </w:pPr>
          </w:p>
        </w:tc>
        <w:tc>
          <w:tcPr>
            <w:tcW w:w="1276" w:type="dxa"/>
            <w:vMerge/>
            <w:tcBorders>
              <w:top w:val="single" w:sz="6" w:space="0" w:color="000000"/>
              <w:left w:val="single" w:sz="6" w:space="0" w:color="000000"/>
              <w:bottom w:val="single" w:sz="6" w:space="0" w:color="000000"/>
              <w:right w:val="single" w:sz="6" w:space="0" w:color="000000"/>
            </w:tcBorders>
            <w:vAlign w:val="center"/>
            <w:hideMark/>
          </w:tcPr>
          <w:p w14:paraId="610F0B9C" w14:textId="4E63525B" w:rsidR="00CE6019" w:rsidRPr="00734B94" w:rsidDel="00BC701C" w:rsidRDefault="00CE6019" w:rsidP="00CC3E2D">
            <w:pPr>
              <w:rPr>
                <w:ins w:id="1166" w:author="Bauer Kerstin" w:date="2021-08-24T11:52:00Z"/>
                <w:del w:id="1167" w:author="Bauer Kerstin" w:date="2021-09-07T23:57:00Z"/>
                <w:rFonts w:ascii="Arial Narrow" w:eastAsia="Noto Sans" w:hAnsi="Arial Narrow" w:cs="Noto Sans"/>
                <w:b/>
                <w:bCs/>
                <w:szCs w:val="22"/>
              </w:rPr>
            </w:pPr>
          </w:p>
        </w:tc>
        <w:tc>
          <w:tcPr>
            <w:tcW w:w="1831" w:type="dxa"/>
            <w:vMerge/>
            <w:tcBorders>
              <w:top w:val="single" w:sz="6" w:space="0" w:color="000000"/>
              <w:left w:val="single" w:sz="6" w:space="0" w:color="000000"/>
              <w:bottom w:val="single" w:sz="6" w:space="0" w:color="000000"/>
              <w:right w:val="single" w:sz="6" w:space="0" w:color="000000"/>
            </w:tcBorders>
            <w:vAlign w:val="center"/>
            <w:hideMark/>
          </w:tcPr>
          <w:p w14:paraId="193D58AF" w14:textId="535B4D31" w:rsidR="00CE6019" w:rsidRPr="00734B94" w:rsidDel="00BC701C" w:rsidRDefault="00CE6019" w:rsidP="00CC3E2D">
            <w:pPr>
              <w:rPr>
                <w:ins w:id="1168" w:author="Bauer Kerstin" w:date="2021-08-24T11:52:00Z"/>
                <w:del w:id="1169" w:author="Bauer Kerstin" w:date="2021-09-07T23:57:00Z"/>
                <w:rFonts w:ascii="Arial Narrow" w:eastAsia="Noto Sans" w:hAnsi="Arial Narrow" w:cs="Noto Sans"/>
                <w:b/>
                <w:bCs/>
                <w:szCs w:val="22"/>
              </w:rPr>
            </w:pPr>
          </w:p>
        </w:tc>
        <w:tc>
          <w:tcPr>
            <w:tcW w:w="257" w:type="dxa"/>
            <w:tcBorders>
              <w:left w:val="single" w:sz="6" w:space="0" w:color="000000"/>
            </w:tcBorders>
            <w:tcMar>
              <w:top w:w="15" w:type="dxa"/>
              <w:left w:w="114" w:type="dxa"/>
              <w:bottom w:w="15" w:type="dxa"/>
              <w:right w:w="123" w:type="dxa"/>
            </w:tcMar>
            <w:vAlign w:val="bottom"/>
            <w:hideMark/>
          </w:tcPr>
          <w:p w14:paraId="617FF276" w14:textId="41FE3C93" w:rsidR="00CE6019" w:rsidRPr="00734B94" w:rsidDel="00BC701C" w:rsidRDefault="00CE6019" w:rsidP="00CC3E2D">
            <w:pPr>
              <w:spacing w:after="0" w:line="240" w:lineRule="auto"/>
              <w:jc w:val="left"/>
              <w:rPr>
                <w:ins w:id="1170" w:author="Bauer Kerstin" w:date="2021-08-24T11:52:00Z"/>
                <w:del w:id="1171" w:author="Bauer Kerstin" w:date="2021-09-07T23:57:00Z"/>
                <w:rFonts w:ascii="Arial Narrow" w:hAnsi="Arial Narrow"/>
                <w:szCs w:val="22"/>
              </w:rPr>
            </w:pPr>
            <w:ins w:id="1172" w:author="Bauer Kerstin" w:date="2021-08-24T11:52:00Z">
              <w:del w:id="1173" w:author="Bauer Kerstin" w:date="2021-09-07T23:57:00Z">
                <w:r w:rsidRPr="00734B94" w:rsidDel="00BC701C">
                  <w:rPr>
                    <w:rFonts w:ascii="Arial Narrow" w:eastAsia="Noto Sans" w:hAnsi="Arial Narrow" w:cs="Noto Sans"/>
                    <w:szCs w:val="22"/>
                  </w:rPr>
                  <w:delText xml:space="preserve"> </w:delText>
                </w:r>
              </w:del>
            </w:ins>
          </w:p>
        </w:tc>
      </w:tr>
      <w:tr w:rsidR="00734B94" w:rsidRPr="00734B94" w:rsidDel="00BC701C" w14:paraId="7422D044" w14:textId="324E5E87" w:rsidTr="00161E8C">
        <w:trPr>
          <w:trHeight w:val="713"/>
          <w:jc w:val="center"/>
          <w:ins w:id="1174" w:author="Bauer Kerstin" w:date="2021-08-24T11:52:00Z"/>
          <w:del w:id="1175" w:author="Bauer Kerstin" w:date="2021-09-07T23:57:00Z"/>
        </w:trPr>
        <w:tc>
          <w:tcPr>
            <w:tcW w:w="2597"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hideMark/>
          </w:tcPr>
          <w:p w14:paraId="10490783" w14:textId="4C471DF5" w:rsidR="00CE6019" w:rsidRPr="00734B94" w:rsidDel="00BC701C" w:rsidRDefault="00CE6019" w:rsidP="00CC3E2D">
            <w:pPr>
              <w:spacing w:after="0" w:line="240" w:lineRule="auto"/>
              <w:jc w:val="left"/>
              <w:rPr>
                <w:ins w:id="1176" w:author="Bauer Kerstin" w:date="2021-08-24T11:52:00Z"/>
                <w:del w:id="1177" w:author="Bauer Kerstin" w:date="2021-09-07T23:57:00Z"/>
                <w:rFonts w:ascii="Arial Narrow" w:hAnsi="Arial Narrow"/>
                <w:szCs w:val="22"/>
                <w:lang w:val="en-US"/>
              </w:rPr>
            </w:pPr>
            <w:ins w:id="1178" w:author="Bauer Kerstin" w:date="2021-08-24T11:52:00Z">
              <w:del w:id="1179" w:author="Bauer Kerstin" w:date="2021-09-07T23:57:00Z">
                <w:r w:rsidRPr="00734B94" w:rsidDel="00BC701C">
                  <w:rPr>
                    <w:rFonts w:ascii="Arial Narrow" w:eastAsia="Noto Sans" w:hAnsi="Arial Narrow" w:cs="Noto Sans"/>
                    <w:szCs w:val="22"/>
                    <w:lang w:val="en-US"/>
                  </w:rPr>
                  <w:delText>Solo</w:delText>
                </w:r>
              </w:del>
            </w:ins>
            <w:ins w:id="1180" w:author="Bauer Kerstin" w:date="2021-08-24T12:08:00Z">
              <w:del w:id="1181" w:author="Bauer Kerstin" w:date="2021-09-07T23:57:00Z">
                <w:r w:rsidR="002C778B" w:rsidRPr="00734B94" w:rsidDel="00BC701C">
                  <w:rPr>
                    <w:rFonts w:ascii="Arial Narrow" w:eastAsia="Noto Sans" w:hAnsi="Arial Narrow" w:cs="Noto Sans"/>
                    <w:szCs w:val="22"/>
                    <w:lang w:val="en-US"/>
                  </w:rPr>
                  <w:delText xml:space="preserve"> (English)</w:delText>
                </w:r>
              </w:del>
            </w:ins>
          </w:p>
        </w:tc>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14" w:type="dxa"/>
            </w:tcMar>
            <w:vAlign w:val="bottom"/>
            <w:hideMark/>
          </w:tcPr>
          <w:p w14:paraId="5CB1F126" w14:textId="7DB12ED8" w:rsidR="00CE6019" w:rsidRPr="00734B94" w:rsidDel="00BC701C" w:rsidRDefault="00CE6019" w:rsidP="00CC3E2D">
            <w:pPr>
              <w:spacing w:after="0" w:line="240" w:lineRule="auto"/>
              <w:jc w:val="center"/>
              <w:rPr>
                <w:ins w:id="1182" w:author="Bauer Kerstin" w:date="2021-08-24T11:52:00Z"/>
                <w:del w:id="1183" w:author="Bauer Kerstin" w:date="2021-09-07T23:57:00Z"/>
                <w:rFonts w:ascii="Arial Narrow" w:hAnsi="Arial Narrow"/>
                <w:szCs w:val="22"/>
              </w:rPr>
            </w:pPr>
            <w:ins w:id="1184" w:author="Bauer Kerstin" w:date="2021-08-24T11:52:00Z">
              <w:del w:id="1185" w:author="Bauer Kerstin" w:date="2021-09-07T23:57:00Z">
                <w:r w:rsidRPr="00734B94" w:rsidDel="00BC701C">
                  <w:rPr>
                    <w:rFonts w:ascii="Arial Narrow" w:eastAsia="Noto Sans" w:hAnsi="Arial Narrow" w:cs="Noto Sans"/>
                    <w:szCs w:val="22"/>
                  </w:rPr>
                  <w:delText>12 mo</w:delText>
                </w:r>
              </w:del>
            </w:ins>
            <w:ins w:id="1186" w:author="Bauer Kerstin" w:date="2021-08-24T12:07:00Z">
              <w:del w:id="1187" w:author="Bauer Kerstin" w:date="2021-09-07T23:57:00Z">
                <w:r w:rsidR="002C778B" w:rsidRPr="00734B94" w:rsidDel="00BC701C">
                  <w:rPr>
                    <w:rFonts w:ascii="Arial Narrow" w:eastAsia="Noto Sans" w:hAnsi="Arial Narrow" w:cs="Noto Sans"/>
                    <w:szCs w:val="22"/>
                  </w:rPr>
                  <w:delText>nths</w:delText>
                </w:r>
              </w:del>
            </w:ins>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hideMark/>
          </w:tcPr>
          <w:p w14:paraId="317D205D" w14:textId="41AC25D1" w:rsidR="00CE6019" w:rsidRPr="00734B94" w:rsidDel="00BC701C" w:rsidRDefault="00CE6019" w:rsidP="00CC3E2D">
            <w:pPr>
              <w:spacing w:after="0" w:line="240" w:lineRule="auto"/>
              <w:jc w:val="center"/>
              <w:rPr>
                <w:ins w:id="1188" w:author="Bauer Kerstin" w:date="2021-08-24T11:52:00Z"/>
                <w:del w:id="1189" w:author="Bauer Kerstin" w:date="2021-09-07T23:57:00Z"/>
                <w:rFonts w:ascii="Arial Narrow" w:hAnsi="Arial Narrow"/>
                <w:szCs w:val="22"/>
              </w:rPr>
            </w:pPr>
            <w:ins w:id="1190" w:author="Bauer Kerstin" w:date="2021-08-24T11:52:00Z">
              <w:del w:id="1191" w:author="Bauer Kerstin" w:date="2021-09-07T23:57:00Z">
                <w:r w:rsidRPr="00734B94" w:rsidDel="00BC701C">
                  <w:rPr>
                    <w:rFonts w:ascii="Arial Narrow" w:eastAsia="Noto Sans" w:hAnsi="Arial Narrow" w:cs="Noto Sans"/>
                    <w:szCs w:val="22"/>
                  </w:rPr>
                  <w:delText xml:space="preserve">TwT once </w:delText>
                </w:r>
              </w:del>
            </w:ins>
            <w:ins w:id="1192" w:author="Bauer Kerstin" w:date="2021-08-24T12:09:00Z">
              <w:del w:id="1193" w:author="Bauer Kerstin" w:date="2021-09-07T23:57:00Z">
                <w:r w:rsidR="002C778B" w:rsidRPr="00734B94" w:rsidDel="00BC701C">
                  <w:rPr>
                    <w:rFonts w:ascii="Arial Narrow" w:eastAsia="Noto Sans" w:hAnsi="Arial Narrow" w:cs="Noto Sans"/>
                    <w:szCs w:val="22"/>
                  </w:rPr>
                  <w:delText>per</w:delText>
                </w:r>
              </w:del>
            </w:ins>
            <w:ins w:id="1194" w:author="Bauer Kerstin" w:date="2021-08-24T11:52:00Z">
              <w:del w:id="1195" w:author="Bauer Kerstin" w:date="2021-09-07T23:57:00Z">
                <w:r w:rsidRPr="00734B94" w:rsidDel="00BC701C">
                  <w:rPr>
                    <w:rFonts w:ascii="Arial Narrow" w:eastAsia="Noto Sans" w:hAnsi="Arial Narrow" w:cs="Noto Sans"/>
                    <w:szCs w:val="22"/>
                  </w:rPr>
                  <w:delText xml:space="preserve"> week</w:delText>
                </w:r>
              </w:del>
            </w:ins>
          </w:p>
        </w:tc>
        <w:tc>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hideMark/>
          </w:tcPr>
          <w:p w14:paraId="284F564B" w14:textId="4B9EB68A" w:rsidR="00CE6019" w:rsidRPr="00734B94" w:rsidDel="00BC701C" w:rsidRDefault="002C778B" w:rsidP="00CC3E2D">
            <w:pPr>
              <w:spacing w:after="0" w:line="240" w:lineRule="auto"/>
              <w:jc w:val="center"/>
              <w:rPr>
                <w:ins w:id="1196" w:author="Bauer Kerstin" w:date="2021-08-24T11:52:00Z"/>
                <w:del w:id="1197" w:author="Bauer Kerstin" w:date="2021-09-07T23:57:00Z"/>
                <w:rFonts w:ascii="Arial Narrow" w:hAnsi="Arial Narrow"/>
                <w:szCs w:val="22"/>
              </w:rPr>
            </w:pPr>
            <w:ins w:id="1198" w:author="Bauer Kerstin" w:date="2021-08-24T12:07:00Z">
              <w:del w:id="1199" w:author="Bauer Kerstin" w:date="2021-09-07T23:57:00Z">
                <w:r w:rsidRPr="00734B94" w:rsidDel="00BC701C">
                  <w:rPr>
                    <w:rFonts w:ascii="Arial Narrow" w:eastAsia="Noto Sans" w:hAnsi="Arial Narrow" w:cs="Noto Sans"/>
                    <w:szCs w:val="22"/>
                  </w:rPr>
                  <w:delText>n/a</w:delText>
                </w:r>
              </w:del>
            </w:ins>
          </w:p>
        </w:tc>
        <w:tc>
          <w:tcPr>
            <w:tcW w:w="1384"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hideMark/>
          </w:tcPr>
          <w:p w14:paraId="06AE522B" w14:textId="44CFC55D" w:rsidR="00CE6019" w:rsidRPr="00734B94" w:rsidDel="00BC701C" w:rsidRDefault="00CE6019" w:rsidP="00CC3E2D">
            <w:pPr>
              <w:spacing w:after="0" w:line="240" w:lineRule="auto"/>
              <w:jc w:val="center"/>
              <w:rPr>
                <w:ins w:id="1200" w:author="Bauer Kerstin" w:date="2021-08-24T11:52:00Z"/>
                <w:del w:id="1201" w:author="Bauer Kerstin" w:date="2021-09-07T23:57:00Z"/>
                <w:rFonts w:ascii="Arial Narrow" w:hAnsi="Arial Narrow"/>
                <w:szCs w:val="22"/>
              </w:rPr>
            </w:pPr>
            <w:ins w:id="1202" w:author="Bauer Kerstin" w:date="2021-08-24T11:52:00Z">
              <w:del w:id="1203" w:author="Bauer Kerstin" w:date="2021-09-07T23:57:00Z">
                <w:r w:rsidRPr="00734B94" w:rsidDel="00BC701C">
                  <w:rPr>
                    <w:rFonts w:ascii="Arial Narrow" w:eastAsia="Noto Sans" w:hAnsi="Arial Narrow" w:cs="Noto Sans"/>
                    <w:szCs w:val="22"/>
                  </w:rPr>
                  <w:delText>n/a</w:delText>
                </w:r>
              </w:del>
            </w:ins>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hideMark/>
          </w:tcPr>
          <w:p w14:paraId="6892E3B5" w14:textId="550ED4DF" w:rsidR="00CE6019" w:rsidRPr="00734B94" w:rsidDel="00BC701C" w:rsidRDefault="00CE6019" w:rsidP="00CC3E2D">
            <w:pPr>
              <w:spacing w:after="0" w:line="240" w:lineRule="auto"/>
              <w:jc w:val="center"/>
              <w:rPr>
                <w:ins w:id="1204" w:author="Bauer Kerstin" w:date="2021-08-24T11:52:00Z"/>
                <w:del w:id="1205" w:author="Bauer Kerstin" w:date="2021-09-07T23:57:00Z"/>
                <w:rFonts w:ascii="Arial Narrow" w:hAnsi="Arial Narrow"/>
                <w:szCs w:val="22"/>
              </w:rPr>
            </w:pPr>
            <w:ins w:id="1206" w:author="Bauer Kerstin" w:date="2021-08-24T11:52:00Z">
              <w:del w:id="1207" w:author="Bauer Kerstin" w:date="2021-09-07T23:57:00Z">
                <w:r w:rsidRPr="00734B94" w:rsidDel="00BC701C">
                  <w:rPr>
                    <w:rFonts w:ascii="Arial Narrow" w:eastAsia="Noto Sans" w:hAnsi="Arial Narrow" w:cs="Noto Sans"/>
                    <w:szCs w:val="22"/>
                  </w:rPr>
                  <w:delText>n/a</w:delText>
                </w:r>
              </w:del>
            </w:ins>
          </w:p>
        </w:tc>
        <w:tc>
          <w:tcPr>
            <w:tcW w:w="1831"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bottom"/>
            <w:hideMark/>
          </w:tcPr>
          <w:p w14:paraId="66367769" w14:textId="4B7183E6" w:rsidR="00CE6019" w:rsidRPr="00734B94" w:rsidDel="00BC701C" w:rsidRDefault="00D776EC" w:rsidP="00CC3E2D">
            <w:pPr>
              <w:spacing w:after="0" w:line="240" w:lineRule="auto"/>
              <w:jc w:val="center"/>
              <w:rPr>
                <w:ins w:id="1208" w:author="Bauer Kerstin" w:date="2021-08-24T11:52:00Z"/>
                <w:del w:id="1209" w:author="Bauer Kerstin" w:date="2021-09-07T23:57:00Z"/>
                <w:rFonts w:ascii="Arial Narrow" w:hAnsi="Arial Narrow"/>
                <w:szCs w:val="22"/>
              </w:rPr>
            </w:pPr>
            <w:ins w:id="1210" w:author="Bauer Kerstin" w:date="2021-08-24T12:38:00Z">
              <w:del w:id="1211" w:author="Bauer Kerstin" w:date="2021-09-07T23:57:00Z">
                <w:r w:rsidDel="00BC701C">
                  <w:rPr>
                    <w:rFonts w:ascii="Arial Narrow" w:eastAsia="Noto Sans" w:hAnsi="Arial Narrow" w:cs="Noto Sans"/>
                    <w:szCs w:val="22"/>
                  </w:rPr>
                  <w:delText>€</w:delText>
                </w:r>
              </w:del>
            </w:ins>
            <w:ins w:id="1212" w:author="Bauer Kerstin" w:date="2021-08-24T11:52:00Z">
              <w:del w:id="1213" w:author="Bauer Kerstin" w:date="2021-09-07T23:57:00Z">
                <w:r w:rsidR="00CE6019" w:rsidRPr="00734B94" w:rsidDel="00BC701C">
                  <w:rPr>
                    <w:rFonts w:ascii="Arial Narrow" w:eastAsia="Noto Sans" w:hAnsi="Arial Narrow" w:cs="Noto Sans"/>
                    <w:szCs w:val="22"/>
                  </w:rPr>
                  <w:delText xml:space="preserve"> 2</w:delText>
                </w:r>
              </w:del>
            </w:ins>
            <w:ins w:id="1214" w:author="Bauer Kerstin" w:date="2021-08-24T12:08:00Z">
              <w:del w:id="1215" w:author="Bauer Kerstin" w:date="2021-09-07T23:57:00Z">
                <w:r w:rsidR="002C778B" w:rsidRPr="00734B94" w:rsidDel="00BC701C">
                  <w:rPr>
                    <w:rFonts w:ascii="Arial Narrow" w:eastAsia="Noto Sans" w:hAnsi="Arial Narrow" w:cs="Noto Sans"/>
                    <w:szCs w:val="22"/>
                  </w:rPr>
                  <w:delText>0</w:delText>
                </w:r>
              </w:del>
            </w:ins>
            <w:ins w:id="1216" w:author="Bauer Kerstin" w:date="2021-08-24T11:52:00Z">
              <w:del w:id="1217" w:author="Bauer Kerstin" w:date="2021-09-07T23:57:00Z">
                <w:r w:rsidR="00CE6019" w:rsidRPr="00734B94" w:rsidDel="00BC701C">
                  <w:rPr>
                    <w:rFonts w:ascii="Arial Narrow" w:eastAsia="Noto Sans" w:hAnsi="Arial Narrow" w:cs="Noto Sans"/>
                    <w:szCs w:val="22"/>
                  </w:rPr>
                  <w:delText>0,00</w:delText>
                </w:r>
              </w:del>
            </w:ins>
          </w:p>
        </w:tc>
        <w:tc>
          <w:tcPr>
            <w:tcW w:w="257" w:type="dxa"/>
            <w:tcBorders>
              <w:left w:val="single" w:sz="6" w:space="0" w:color="000000"/>
            </w:tcBorders>
            <w:tcMar>
              <w:top w:w="15" w:type="dxa"/>
              <w:left w:w="114" w:type="dxa"/>
              <w:bottom w:w="15" w:type="dxa"/>
              <w:right w:w="123" w:type="dxa"/>
            </w:tcMar>
            <w:vAlign w:val="bottom"/>
            <w:hideMark/>
          </w:tcPr>
          <w:p w14:paraId="528FDD1F" w14:textId="462C7341" w:rsidR="00CE6019" w:rsidRPr="00734B94" w:rsidDel="00BC701C" w:rsidRDefault="00CE6019" w:rsidP="00CC3E2D">
            <w:pPr>
              <w:spacing w:after="0" w:line="240" w:lineRule="auto"/>
              <w:jc w:val="center"/>
              <w:rPr>
                <w:ins w:id="1218" w:author="Bauer Kerstin" w:date="2021-08-24T11:52:00Z"/>
                <w:del w:id="1219" w:author="Bauer Kerstin" w:date="2021-09-07T23:57:00Z"/>
                <w:rFonts w:ascii="Arial Narrow" w:hAnsi="Arial Narrow"/>
                <w:szCs w:val="22"/>
              </w:rPr>
            </w:pPr>
            <w:ins w:id="1220" w:author="Bauer Kerstin" w:date="2021-08-24T11:52:00Z">
              <w:del w:id="1221" w:author="Bauer Kerstin" w:date="2021-09-07T23:57:00Z">
                <w:r w:rsidRPr="00734B94" w:rsidDel="00BC701C">
                  <w:rPr>
                    <w:rFonts w:ascii="Arial Narrow" w:eastAsia="Noto Sans" w:hAnsi="Arial Narrow" w:cs="Noto Sans"/>
                    <w:szCs w:val="22"/>
                  </w:rPr>
                  <w:delText xml:space="preserve"> </w:delText>
                </w:r>
              </w:del>
            </w:ins>
          </w:p>
        </w:tc>
      </w:tr>
      <w:tr w:rsidR="00734B94" w:rsidRPr="00734B94" w:rsidDel="00BC701C" w14:paraId="2C203B0F" w14:textId="5F99555D" w:rsidTr="00161E8C">
        <w:trPr>
          <w:trHeight w:val="713"/>
          <w:jc w:val="center"/>
          <w:del w:id="1222" w:author="Bauer Kerstin" w:date="2021-09-07T23:57:00Z"/>
        </w:trPr>
        <w:tc>
          <w:tcPr>
            <w:tcW w:w="2597"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tcPr>
          <w:p w14:paraId="65C4FE2E" w14:textId="58680411" w:rsidR="002C778B" w:rsidRPr="00734B94" w:rsidDel="00BC701C" w:rsidRDefault="002C778B" w:rsidP="002C778B">
            <w:pPr>
              <w:spacing w:after="0" w:line="240" w:lineRule="auto"/>
              <w:jc w:val="left"/>
              <w:rPr>
                <w:del w:id="1223" w:author="Bauer Kerstin" w:date="2021-09-07T23:57:00Z"/>
                <w:rFonts w:ascii="Arial Narrow" w:eastAsia="Noto Sans" w:hAnsi="Arial Narrow" w:cs="Noto Sans"/>
                <w:szCs w:val="22"/>
                <w:lang w:val="en-US"/>
              </w:rPr>
            </w:pPr>
            <w:ins w:id="1224" w:author="Bauer Kerstin" w:date="2021-08-24T12:07:00Z">
              <w:del w:id="1225" w:author="Bauer Kerstin" w:date="2021-09-07T23:57:00Z">
                <w:r w:rsidRPr="00734B94" w:rsidDel="00BC701C">
                  <w:rPr>
                    <w:rFonts w:ascii="Arial Narrow" w:eastAsia="Noto Sans" w:hAnsi="Arial Narrow" w:cs="Noto Sans"/>
                    <w:szCs w:val="22"/>
                    <w:lang w:val="en-US"/>
                  </w:rPr>
                  <w:delText>Solo</w:delText>
                </w:r>
              </w:del>
            </w:ins>
            <w:ins w:id="1226" w:author="Bauer Kerstin" w:date="2021-08-24T12:08:00Z">
              <w:del w:id="1227" w:author="Bauer Kerstin" w:date="2021-09-07T23:57:00Z">
                <w:r w:rsidRPr="00734B94" w:rsidDel="00BC701C">
                  <w:rPr>
                    <w:rFonts w:ascii="Arial Narrow" w:eastAsia="Noto Sans" w:hAnsi="Arial Narrow" w:cs="Noto Sans"/>
                    <w:szCs w:val="22"/>
                    <w:lang w:val="en-US"/>
                  </w:rPr>
                  <w:delText xml:space="preserve"> (English)</w:delText>
                </w:r>
              </w:del>
            </w:ins>
          </w:p>
        </w:tc>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14" w:type="dxa"/>
            </w:tcMar>
            <w:vAlign w:val="bottom"/>
          </w:tcPr>
          <w:p w14:paraId="515816FB" w14:textId="6C84D94D" w:rsidR="002C778B" w:rsidRPr="00734B94" w:rsidDel="00BC701C" w:rsidRDefault="002C778B" w:rsidP="002C778B">
            <w:pPr>
              <w:spacing w:after="0" w:line="240" w:lineRule="auto"/>
              <w:jc w:val="center"/>
              <w:rPr>
                <w:del w:id="1228" w:author="Bauer Kerstin" w:date="2021-09-07T23:57:00Z"/>
                <w:rFonts w:ascii="Arial Narrow" w:eastAsia="Noto Sans" w:hAnsi="Arial Narrow" w:cs="Noto Sans"/>
                <w:szCs w:val="22"/>
              </w:rPr>
            </w:pPr>
            <w:ins w:id="1229" w:author="Bauer Kerstin" w:date="2021-08-24T12:07:00Z">
              <w:del w:id="1230" w:author="Bauer Kerstin" w:date="2021-09-07T23:57:00Z">
                <w:r w:rsidRPr="00734B94" w:rsidDel="00BC701C">
                  <w:rPr>
                    <w:rFonts w:ascii="Arial Narrow" w:eastAsia="Noto Sans" w:hAnsi="Arial Narrow" w:cs="Noto Sans"/>
                    <w:szCs w:val="22"/>
                  </w:rPr>
                  <w:delText>12 months</w:delText>
                </w:r>
              </w:del>
            </w:ins>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tcPr>
          <w:p w14:paraId="3B768715" w14:textId="2BBCB0EB" w:rsidR="002C778B" w:rsidRPr="00734B94" w:rsidDel="00BC701C" w:rsidRDefault="002C778B" w:rsidP="002C778B">
            <w:pPr>
              <w:spacing w:after="0" w:line="240" w:lineRule="auto"/>
              <w:jc w:val="center"/>
              <w:rPr>
                <w:del w:id="1231" w:author="Bauer Kerstin" w:date="2021-09-07T23:57:00Z"/>
                <w:rFonts w:ascii="Arial Narrow" w:eastAsia="Noto Sans" w:hAnsi="Arial Narrow" w:cs="Noto Sans"/>
                <w:szCs w:val="22"/>
              </w:rPr>
            </w:pPr>
            <w:ins w:id="1232" w:author="Bauer Kerstin" w:date="2021-08-24T12:07:00Z">
              <w:del w:id="1233" w:author="Bauer Kerstin" w:date="2021-09-07T23:57:00Z">
                <w:r w:rsidRPr="00734B94" w:rsidDel="00BC701C">
                  <w:rPr>
                    <w:rFonts w:ascii="Arial Narrow" w:eastAsia="Noto Sans" w:hAnsi="Arial Narrow" w:cs="Noto Sans"/>
                    <w:szCs w:val="22"/>
                  </w:rPr>
                  <w:delText xml:space="preserve">TwT </w:delText>
                </w:r>
              </w:del>
            </w:ins>
            <w:ins w:id="1234" w:author="Bauer Kerstin" w:date="2021-08-24T12:08:00Z">
              <w:del w:id="1235" w:author="Bauer Kerstin" w:date="2021-09-07T23:57:00Z">
                <w:r w:rsidRPr="00734B94" w:rsidDel="00BC701C">
                  <w:rPr>
                    <w:rFonts w:ascii="Arial Narrow" w:eastAsia="Noto Sans" w:hAnsi="Arial Narrow" w:cs="Noto Sans"/>
                    <w:szCs w:val="22"/>
                  </w:rPr>
                  <w:delText>unlimited</w:delText>
                </w:r>
              </w:del>
            </w:ins>
          </w:p>
        </w:tc>
        <w:tc>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4D28F9AF" w14:textId="111C1DD4" w:rsidR="002C778B" w:rsidRPr="00734B94" w:rsidDel="00BC701C" w:rsidRDefault="002C778B" w:rsidP="002C778B">
            <w:pPr>
              <w:spacing w:after="0" w:line="240" w:lineRule="auto"/>
              <w:jc w:val="center"/>
              <w:rPr>
                <w:del w:id="1236" w:author="Bauer Kerstin" w:date="2021-09-07T23:57:00Z"/>
                <w:rFonts w:ascii="Arial Narrow" w:eastAsia="Noto Sans" w:hAnsi="Arial Narrow" w:cs="Noto Sans"/>
                <w:szCs w:val="22"/>
              </w:rPr>
            </w:pPr>
            <w:ins w:id="1237" w:author="Bauer Kerstin" w:date="2021-08-24T12:07:00Z">
              <w:del w:id="1238" w:author="Bauer Kerstin" w:date="2021-09-07T23:57:00Z">
                <w:r w:rsidRPr="00734B94" w:rsidDel="00BC701C">
                  <w:rPr>
                    <w:rFonts w:ascii="Arial Narrow" w:eastAsia="Noto Sans" w:hAnsi="Arial Narrow" w:cs="Noto Sans"/>
                    <w:szCs w:val="22"/>
                  </w:rPr>
                  <w:delText>n/a</w:delText>
                </w:r>
              </w:del>
            </w:ins>
          </w:p>
        </w:tc>
        <w:tc>
          <w:tcPr>
            <w:tcW w:w="1384"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37FF8C3C" w14:textId="6AAC7840" w:rsidR="002C778B" w:rsidRPr="00734B94" w:rsidDel="00BC701C" w:rsidRDefault="002C778B" w:rsidP="002C778B">
            <w:pPr>
              <w:spacing w:after="0" w:line="240" w:lineRule="auto"/>
              <w:jc w:val="center"/>
              <w:rPr>
                <w:del w:id="1239" w:author="Bauer Kerstin" w:date="2021-09-07T23:57:00Z"/>
                <w:rFonts w:ascii="Arial Narrow" w:eastAsia="Noto Sans" w:hAnsi="Arial Narrow" w:cs="Noto Sans"/>
                <w:szCs w:val="22"/>
              </w:rPr>
            </w:pPr>
            <w:ins w:id="1240" w:author="Bauer Kerstin" w:date="2021-08-24T12:07:00Z">
              <w:del w:id="1241" w:author="Bauer Kerstin" w:date="2021-09-07T23:57:00Z">
                <w:r w:rsidRPr="00734B94" w:rsidDel="00BC701C">
                  <w:rPr>
                    <w:rFonts w:ascii="Arial Narrow" w:eastAsia="Noto Sans" w:hAnsi="Arial Narrow" w:cs="Noto Sans"/>
                    <w:szCs w:val="22"/>
                  </w:rPr>
                  <w:delText>n/a</w:delText>
                </w:r>
              </w:del>
            </w:ins>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61B3B595" w14:textId="6927192D" w:rsidR="002C778B" w:rsidRPr="00734B94" w:rsidDel="00BC701C" w:rsidRDefault="002C778B" w:rsidP="002C778B">
            <w:pPr>
              <w:spacing w:after="0" w:line="240" w:lineRule="auto"/>
              <w:jc w:val="center"/>
              <w:rPr>
                <w:del w:id="1242" w:author="Bauer Kerstin" w:date="2021-09-07T23:57:00Z"/>
                <w:rFonts w:ascii="Arial Narrow" w:eastAsia="Noto Sans" w:hAnsi="Arial Narrow" w:cs="Noto Sans"/>
                <w:szCs w:val="22"/>
              </w:rPr>
            </w:pPr>
            <w:ins w:id="1243" w:author="Bauer Kerstin" w:date="2021-08-24T12:07:00Z">
              <w:del w:id="1244" w:author="Bauer Kerstin" w:date="2021-09-07T23:57:00Z">
                <w:r w:rsidRPr="00734B94" w:rsidDel="00BC701C">
                  <w:rPr>
                    <w:rFonts w:ascii="Arial Narrow" w:eastAsia="Noto Sans" w:hAnsi="Arial Narrow" w:cs="Noto Sans"/>
                    <w:szCs w:val="22"/>
                  </w:rPr>
                  <w:delText>n/a</w:delText>
                </w:r>
              </w:del>
            </w:ins>
          </w:p>
        </w:tc>
        <w:tc>
          <w:tcPr>
            <w:tcW w:w="1831"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bottom"/>
          </w:tcPr>
          <w:p w14:paraId="464A0286" w14:textId="7F083482" w:rsidR="002C778B" w:rsidRPr="00734B94" w:rsidDel="00BC701C" w:rsidRDefault="00D776EC" w:rsidP="002C778B">
            <w:pPr>
              <w:spacing w:after="0" w:line="240" w:lineRule="auto"/>
              <w:jc w:val="center"/>
              <w:rPr>
                <w:del w:id="1245" w:author="Bauer Kerstin" w:date="2021-09-07T23:57:00Z"/>
                <w:rFonts w:ascii="Arial Narrow" w:eastAsia="Noto Sans" w:hAnsi="Arial Narrow" w:cs="Noto Sans"/>
                <w:szCs w:val="22"/>
              </w:rPr>
            </w:pPr>
            <w:ins w:id="1246" w:author="Bauer Kerstin" w:date="2021-08-24T12:38:00Z">
              <w:del w:id="1247" w:author="Bauer Kerstin" w:date="2021-09-07T23:57:00Z">
                <w:r w:rsidDel="00BC701C">
                  <w:rPr>
                    <w:rFonts w:ascii="Arial Narrow" w:eastAsia="Noto Sans" w:hAnsi="Arial Narrow" w:cs="Noto Sans"/>
                    <w:szCs w:val="22"/>
                  </w:rPr>
                  <w:delText xml:space="preserve">€ </w:delText>
                </w:r>
              </w:del>
            </w:ins>
            <w:ins w:id="1248" w:author="Bauer Kerstin" w:date="2021-08-24T12:07:00Z">
              <w:del w:id="1249" w:author="Bauer Kerstin" w:date="2021-09-07T23:57:00Z">
                <w:r w:rsidR="002C778B" w:rsidRPr="00734B94" w:rsidDel="00BC701C">
                  <w:rPr>
                    <w:rFonts w:ascii="Arial Narrow" w:eastAsia="Noto Sans" w:hAnsi="Arial Narrow" w:cs="Noto Sans"/>
                    <w:szCs w:val="22"/>
                  </w:rPr>
                  <w:delText>2</w:delText>
                </w:r>
              </w:del>
            </w:ins>
            <w:ins w:id="1250" w:author="Bauer Kerstin" w:date="2021-08-24T12:08:00Z">
              <w:del w:id="1251" w:author="Bauer Kerstin" w:date="2021-09-07T23:57:00Z">
                <w:r w:rsidR="002C778B" w:rsidRPr="00734B94" w:rsidDel="00BC701C">
                  <w:rPr>
                    <w:rFonts w:ascii="Arial Narrow" w:eastAsia="Noto Sans" w:hAnsi="Arial Narrow" w:cs="Noto Sans"/>
                    <w:szCs w:val="22"/>
                  </w:rPr>
                  <w:delText>5</w:delText>
                </w:r>
              </w:del>
            </w:ins>
            <w:ins w:id="1252" w:author="Bauer Kerstin" w:date="2021-08-24T12:07:00Z">
              <w:del w:id="1253" w:author="Bauer Kerstin" w:date="2021-09-07T23:57:00Z">
                <w:r w:rsidR="002C778B" w:rsidRPr="00734B94" w:rsidDel="00BC701C">
                  <w:rPr>
                    <w:rFonts w:ascii="Arial Narrow" w:eastAsia="Noto Sans" w:hAnsi="Arial Narrow" w:cs="Noto Sans"/>
                    <w:szCs w:val="22"/>
                  </w:rPr>
                  <w:delText>0,00</w:delText>
                </w:r>
              </w:del>
            </w:ins>
          </w:p>
        </w:tc>
        <w:tc>
          <w:tcPr>
            <w:tcW w:w="257" w:type="dxa"/>
            <w:tcBorders>
              <w:left w:val="single" w:sz="6" w:space="0" w:color="000000"/>
            </w:tcBorders>
            <w:tcMar>
              <w:top w:w="15" w:type="dxa"/>
              <w:left w:w="114" w:type="dxa"/>
              <w:bottom w:w="15" w:type="dxa"/>
              <w:right w:w="123" w:type="dxa"/>
            </w:tcMar>
            <w:vAlign w:val="bottom"/>
          </w:tcPr>
          <w:p w14:paraId="204FB004" w14:textId="78D35CBA" w:rsidR="002C778B" w:rsidRPr="00734B94" w:rsidDel="00BC701C" w:rsidRDefault="002C778B" w:rsidP="002C778B">
            <w:pPr>
              <w:spacing w:after="0" w:line="240" w:lineRule="auto"/>
              <w:jc w:val="center"/>
              <w:rPr>
                <w:del w:id="1254" w:author="Bauer Kerstin" w:date="2021-09-07T23:57:00Z"/>
                <w:rFonts w:ascii="Arial Narrow" w:eastAsia="Noto Sans" w:hAnsi="Arial Narrow" w:cs="Noto Sans"/>
                <w:szCs w:val="22"/>
              </w:rPr>
            </w:pPr>
          </w:p>
        </w:tc>
      </w:tr>
      <w:tr w:rsidR="00734B94" w:rsidRPr="00734B94" w:rsidDel="00BC701C" w14:paraId="11392707" w14:textId="298D9283" w:rsidTr="00161E8C">
        <w:trPr>
          <w:trHeight w:val="713"/>
          <w:jc w:val="center"/>
          <w:ins w:id="1255" w:author="Bauer Kerstin" w:date="2021-08-24T12:08:00Z"/>
          <w:del w:id="1256" w:author="Bauer Kerstin" w:date="2021-09-07T23:57:00Z"/>
        </w:trPr>
        <w:tc>
          <w:tcPr>
            <w:tcW w:w="2597"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tcPr>
          <w:p w14:paraId="4120A20C" w14:textId="1C140B36" w:rsidR="002C778B" w:rsidRPr="00734B94" w:rsidDel="00BC701C" w:rsidRDefault="002C778B" w:rsidP="002C778B">
            <w:pPr>
              <w:spacing w:after="0" w:line="240" w:lineRule="auto"/>
              <w:jc w:val="left"/>
              <w:rPr>
                <w:ins w:id="1257" w:author="Bauer Kerstin" w:date="2021-08-24T12:08:00Z"/>
                <w:del w:id="1258" w:author="Bauer Kerstin" w:date="2021-09-07T23:57:00Z"/>
                <w:rFonts w:ascii="Arial Narrow" w:eastAsia="Noto Sans" w:hAnsi="Arial Narrow" w:cs="Noto Sans"/>
                <w:szCs w:val="22"/>
                <w:lang w:val="en-US"/>
              </w:rPr>
            </w:pPr>
            <w:ins w:id="1259" w:author="Bauer Kerstin" w:date="2021-08-24T12:09:00Z">
              <w:del w:id="1260" w:author="Bauer Kerstin" w:date="2021-09-07T23:57:00Z">
                <w:r w:rsidRPr="00734B94" w:rsidDel="00BC701C">
                  <w:rPr>
                    <w:rFonts w:ascii="Arial Narrow" w:eastAsia="Noto Sans" w:hAnsi="Arial Narrow" w:cs="Noto Sans"/>
                    <w:szCs w:val="22"/>
                    <w:lang w:val="en-US"/>
                  </w:rPr>
                  <w:delText>Solo (German)</w:delText>
                </w:r>
              </w:del>
            </w:ins>
          </w:p>
        </w:tc>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14" w:type="dxa"/>
            </w:tcMar>
            <w:vAlign w:val="bottom"/>
          </w:tcPr>
          <w:p w14:paraId="1BF58B4A" w14:textId="196FD4C8" w:rsidR="002C778B" w:rsidRPr="00734B94" w:rsidDel="00BC701C" w:rsidRDefault="002C778B" w:rsidP="002C778B">
            <w:pPr>
              <w:spacing w:after="0" w:line="240" w:lineRule="auto"/>
              <w:jc w:val="center"/>
              <w:rPr>
                <w:ins w:id="1261" w:author="Bauer Kerstin" w:date="2021-08-24T12:08:00Z"/>
                <w:del w:id="1262" w:author="Bauer Kerstin" w:date="2021-09-07T23:57:00Z"/>
                <w:rFonts w:ascii="Arial Narrow" w:eastAsia="Noto Sans" w:hAnsi="Arial Narrow" w:cs="Noto Sans"/>
                <w:szCs w:val="22"/>
              </w:rPr>
            </w:pPr>
            <w:ins w:id="1263" w:author="Bauer Kerstin" w:date="2021-08-24T12:09:00Z">
              <w:del w:id="1264" w:author="Bauer Kerstin" w:date="2021-09-07T23:57:00Z">
                <w:r w:rsidRPr="00734B94" w:rsidDel="00BC701C">
                  <w:rPr>
                    <w:rFonts w:ascii="Arial Narrow" w:eastAsia="Noto Sans" w:hAnsi="Arial Narrow" w:cs="Noto Sans"/>
                    <w:szCs w:val="22"/>
                  </w:rPr>
                  <w:delText>12 months</w:delText>
                </w:r>
              </w:del>
            </w:ins>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tcPr>
          <w:p w14:paraId="35ED630F" w14:textId="0800A543" w:rsidR="002C778B" w:rsidRPr="00734B94" w:rsidDel="00BC701C" w:rsidRDefault="002C778B" w:rsidP="002C778B">
            <w:pPr>
              <w:spacing w:after="0" w:line="240" w:lineRule="auto"/>
              <w:jc w:val="center"/>
              <w:rPr>
                <w:ins w:id="1265" w:author="Bauer Kerstin" w:date="2021-08-24T12:08:00Z"/>
                <w:del w:id="1266" w:author="Bauer Kerstin" w:date="2021-09-07T23:57:00Z"/>
                <w:rFonts w:ascii="Arial Narrow" w:eastAsia="Noto Sans" w:hAnsi="Arial Narrow" w:cs="Noto Sans"/>
                <w:szCs w:val="22"/>
              </w:rPr>
            </w:pPr>
            <w:ins w:id="1267" w:author="Bauer Kerstin" w:date="2021-08-24T12:09:00Z">
              <w:del w:id="1268" w:author="Bauer Kerstin" w:date="2021-09-07T23:57:00Z">
                <w:r w:rsidRPr="00734B94" w:rsidDel="00BC701C">
                  <w:rPr>
                    <w:rFonts w:ascii="Arial Narrow" w:eastAsia="Noto Sans" w:hAnsi="Arial Narrow" w:cs="Noto Sans"/>
                    <w:szCs w:val="22"/>
                  </w:rPr>
                  <w:delText>TwT once per week</w:delText>
                </w:r>
              </w:del>
            </w:ins>
          </w:p>
        </w:tc>
        <w:tc>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6EFE13BB" w14:textId="30C0CEBC" w:rsidR="002C778B" w:rsidRPr="00734B94" w:rsidDel="00BC701C" w:rsidRDefault="002C778B" w:rsidP="002C778B">
            <w:pPr>
              <w:spacing w:after="0" w:line="240" w:lineRule="auto"/>
              <w:jc w:val="center"/>
              <w:rPr>
                <w:ins w:id="1269" w:author="Bauer Kerstin" w:date="2021-08-24T12:08:00Z"/>
                <w:del w:id="1270" w:author="Bauer Kerstin" w:date="2021-09-07T23:57:00Z"/>
                <w:rFonts w:ascii="Arial Narrow" w:eastAsia="Noto Sans" w:hAnsi="Arial Narrow" w:cs="Noto Sans"/>
                <w:szCs w:val="22"/>
              </w:rPr>
            </w:pPr>
            <w:ins w:id="1271" w:author="Bauer Kerstin" w:date="2021-08-24T12:09:00Z">
              <w:del w:id="1272" w:author="Bauer Kerstin" w:date="2021-09-07T23:57:00Z">
                <w:r w:rsidRPr="00734B94" w:rsidDel="00BC701C">
                  <w:rPr>
                    <w:rFonts w:ascii="Arial Narrow" w:eastAsia="Noto Sans" w:hAnsi="Arial Narrow" w:cs="Noto Sans"/>
                    <w:szCs w:val="22"/>
                  </w:rPr>
                  <w:delText>n/a</w:delText>
                </w:r>
              </w:del>
            </w:ins>
          </w:p>
        </w:tc>
        <w:tc>
          <w:tcPr>
            <w:tcW w:w="1384"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2447F29C" w14:textId="61213EB6" w:rsidR="002C778B" w:rsidRPr="00734B94" w:rsidDel="00BC701C" w:rsidRDefault="002C778B" w:rsidP="002C778B">
            <w:pPr>
              <w:spacing w:after="0" w:line="240" w:lineRule="auto"/>
              <w:jc w:val="center"/>
              <w:rPr>
                <w:ins w:id="1273" w:author="Bauer Kerstin" w:date="2021-08-24T12:08:00Z"/>
                <w:del w:id="1274" w:author="Bauer Kerstin" w:date="2021-09-07T23:57:00Z"/>
                <w:rFonts w:ascii="Arial Narrow" w:eastAsia="Noto Sans" w:hAnsi="Arial Narrow" w:cs="Noto Sans"/>
                <w:szCs w:val="22"/>
              </w:rPr>
            </w:pPr>
            <w:ins w:id="1275" w:author="Bauer Kerstin" w:date="2021-08-24T12:09:00Z">
              <w:del w:id="1276" w:author="Bauer Kerstin" w:date="2021-09-07T23:57:00Z">
                <w:r w:rsidRPr="00734B94" w:rsidDel="00BC701C">
                  <w:rPr>
                    <w:rFonts w:ascii="Arial Narrow" w:eastAsia="Noto Sans" w:hAnsi="Arial Narrow" w:cs="Noto Sans"/>
                    <w:szCs w:val="22"/>
                  </w:rPr>
                  <w:delText>n/a</w:delText>
                </w:r>
              </w:del>
            </w:ins>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7732FFF1" w14:textId="028B3CA3" w:rsidR="002C778B" w:rsidRPr="00734B94" w:rsidDel="00BC701C" w:rsidRDefault="002C778B" w:rsidP="002C778B">
            <w:pPr>
              <w:spacing w:after="0" w:line="240" w:lineRule="auto"/>
              <w:jc w:val="center"/>
              <w:rPr>
                <w:ins w:id="1277" w:author="Bauer Kerstin" w:date="2021-08-24T12:08:00Z"/>
                <w:del w:id="1278" w:author="Bauer Kerstin" w:date="2021-09-07T23:57:00Z"/>
                <w:rFonts w:ascii="Arial Narrow" w:eastAsia="Noto Sans" w:hAnsi="Arial Narrow" w:cs="Noto Sans"/>
                <w:szCs w:val="22"/>
              </w:rPr>
            </w:pPr>
            <w:ins w:id="1279" w:author="Bauer Kerstin" w:date="2021-08-24T12:09:00Z">
              <w:del w:id="1280" w:author="Bauer Kerstin" w:date="2021-09-07T23:57:00Z">
                <w:r w:rsidRPr="00734B94" w:rsidDel="00BC701C">
                  <w:rPr>
                    <w:rFonts w:ascii="Arial Narrow" w:eastAsia="Noto Sans" w:hAnsi="Arial Narrow" w:cs="Noto Sans"/>
                    <w:szCs w:val="22"/>
                  </w:rPr>
                  <w:delText>n/a</w:delText>
                </w:r>
              </w:del>
            </w:ins>
          </w:p>
        </w:tc>
        <w:tc>
          <w:tcPr>
            <w:tcW w:w="1831"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bottom"/>
          </w:tcPr>
          <w:p w14:paraId="7A91C65F" w14:textId="13ED8BE4" w:rsidR="002C778B" w:rsidRPr="00734B94" w:rsidDel="00BC701C" w:rsidRDefault="00D776EC" w:rsidP="002C778B">
            <w:pPr>
              <w:spacing w:after="0" w:line="240" w:lineRule="auto"/>
              <w:jc w:val="center"/>
              <w:rPr>
                <w:ins w:id="1281" w:author="Bauer Kerstin" w:date="2021-08-24T12:08:00Z"/>
                <w:del w:id="1282" w:author="Bauer Kerstin" w:date="2021-09-07T23:57:00Z"/>
                <w:rFonts w:ascii="Arial Narrow" w:eastAsia="Noto Sans" w:hAnsi="Arial Narrow" w:cs="Noto Sans"/>
                <w:szCs w:val="22"/>
              </w:rPr>
            </w:pPr>
            <w:ins w:id="1283" w:author="Bauer Kerstin" w:date="2021-08-24T12:38:00Z">
              <w:del w:id="1284" w:author="Bauer Kerstin" w:date="2021-09-07T23:57:00Z">
                <w:r w:rsidDel="00BC701C">
                  <w:rPr>
                    <w:rFonts w:ascii="Arial Narrow" w:eastAsia="Noto Sans" w:hAnsi="Arial Narrow" w:cs="Noto Sans"/>
                    <w:szCs w:val="22"/>
                  </w:rPr>
                  <w:delText xml:space="preserve">€ </w:delText>
                </w:r>
              </w:del>
            </w:ins>
            <w:ins w:id="1285" w:author="Bauer Kerstin" w:date="2021-08-24T12:09:00Z">
              <w:del w:id="1286" w:author="Bauer Kerstin" w:date="2021-09-07T23:57:00Z">
                <w:r w:rsidR="002C778B" w:rsidRPr="00734B94" w:rsidDel="00BC701C">
                  <w:rPr>
                    <w:rFonts w:ascii="Arial Narrow" w:eastAsia="Noto Sans" w:hAnsi="Arial Narrow" w:cs="Noto Sans"/>
                    <w:szCs w:val="22"/>
                  </w:rPr>
                  <w:delText>200,00</w:delText>
                </w:r>
              </w:del>
            </w:ins>
          </w:p>
        </w:tc>
        <w:tc>
          <w:tcPr>
            <w:tcW w:w="257" w:type="dxa"/>
            <w:tcBorders>
              <w:left w:val="single" w:sz="6" w:space="0" w:color="000000"/>
            </w:tcBorders>
            <w:tcMar>
              <w:top w:w="15" w:type="dxa"/>
              <w:left w:w="114" w:type="dxa"/>
              <w:bottom w:w="15" w:type="dxa"/>
              <w:right w:w="123" w:type="dxa"/>
            </w:tcMar>
            <w:vAlign w:val="bottom"/>
          </w:tcPr>
          <w:p w14:paraId="4574143C" w14:textId="1B1C58F6" w:rsidR="002C778B" w:rsidRPr="00734B94" w:rsidDel="00BC701C" w:rsidRDefault="002C778B" w:rsidP="002C778B">
            <w:pPr>
              <w:spacing w:after="0" w:line="240" w:lineRule="auto"/>
              <w:jc w:val="center"/>
              <w:rPr>
                <w:ins w:id="1287" w:author="Bauer Kerstin" w:date="2021-08-24T12:08:00Z"/>
                <w:del w:id="1288" w:author="Bauer Kerstin" w:date="2021-09-07T23:57:00Z"/>
                <w:rFonts w:ascii="Arial Narrow" w:eastAsia="Noto Sans" w:hAnsi="Arial Narrow" w:cs="Noto Sans"/>
                <w:szCs w:val="22"/>
              </w:rPr>
            </w:pPr>
          </w:p>
        </w:tc>
      </w:tr>
      <w:tr w:rsidR="00734B94" w:rsidRPr="00734B94" w:rsidDel="00BC701C" w14:paraId="53A8392D" w14:textId="2A36694F" w:rsidTr="00161E8C">
        <w:trPr>
          <w:trHeight w:val="291"/>
          <w:jc w:val="center"/>
          <w:ins w:id="1289" w:author="Bauer Kerstin" w:date="2021-08-24T11:52:00Z"/>
          <w:del w:id="1290" w:author="Bauer Kerstin" w:date="2021-09-07T23:57:00Z"/>
        </w:trPr>
        <w:tc>
          <w:tcPr>
            <w:tcW w:w="2597"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hideMark/>
          </w:tcPr>
          <w:p w14:paraId="35449475" w14:textId="569FD25D" w:rsidR="00161E8C" w:rsidRPr="00734B94" w:rsidDel="00BC701C" w:rsidRDefault="002C778B" w:rsidP="002C778B">
            <w:pPr>
              <w:spacing w:after="0" w:line="240" w:lineRule="auto"/>
              <w:jc w:val="left"/>
              <w:rPr>
                <w:del w:id="1291" w:author="Bauer Kerstin" w:date="2021-09-07T23:57:00Z"/>
                <w:rFonts w:ascii="Arial Narrow" w:eastAsia="Noto Sans" w:hAnsi="Arial Narrow" w:cs="Noto Sans"/>
                <w:szCs w:val="22"/>
              </w:rPr>
            </w:pPr>
            <w:ins w:id="1292" w:author="Bauer Kerstin" w:date="2021-08-24T11:52:00Z">
              <w:del w:id="1293" w:author="Bauer Kerstin" w:date="2021-09-07T23:57:00Z">
                <w:r w:rsidRPr="00734B94" w:rsidDel="00BC701C">
                  <w:rPr>
                    <w:rFonts w:ascii="Arial Narrow" w:eastAsia="Noto Sans" w:hAnsi="Arial Narrow" w:cs="Noto Sans"/>
                    <w:szCs w:val="22"/>
                  </w:rPr>
                  <w:delText xml:space="preserve">Sprint Business Skills </w:delText>
                </w:r>
              </w:del>
            </w:ins>
          </w:p>
          <w:p w14:paraId="769CB105" w14:textId="46AD3234" w:rsidR="002C778B" w:rsidRPr="00734B94" w:rsidDel="00BC701C" w:rsidRDefault="00161E8C" w:rsidP="002C778B">
            <w:pPr>
              <w:spacing w:after="0" w:line="240" w:lineRule="auto"/>
              <w:jc w:val="left"/>
              <w:rPr>
                <w:ins w:id="1294" w:author="Bauer Kerstin" w:date="2021-08-24T11:52:00Z"/>
                <w:del w:id="1295" w:author="Bauer Kerstin" w:date="2021-09-07T23:57:00Z"/>
                <w:rFonts w:ascii="Arial Narrow" w:hAnsi="Arial Narrow"/>
                <w:szCs w:val="22"/>
              </w:rPr>
            </w:pPr>
            <w:ins w:id="1296" w:author="Bauer Kerstin" w:date="2021-08-24T12:13:00Z">
              <w:del w:id="1297" w:author="Bauer Kerstin" w:date="2021-09-07T23:57:00Z">
                <w:r w:rsidRPr="00734B94" w:rsidDel="00BC701C">
                  <w:rPr>
                    <w:rFonts w:ascii="Arial Narrow" w:eastAsia="Noto Sans" w:hAnsi="Arial Narrow" w:cs="Noto Sans"/>
                    <w:szCs w:val="22"/>
                    <w:lang w:val="en-US"/>
                  </w:rPr>
                  <w:delText>–</w:delText>
                </w:r>
              </w:del>
            </w:ins>
            <w:ins w:id="1298" w:author="Bauer Kerstin" w:date="2021-08-24T11:52:00Z">
              <w:del w:id="1299" w:author="Bauer Kerstin" w:date="2021-09-07T23:57:00Z">
                <w:r w:rsidR="002C778B" w:rsidRPr="00734B94" w:rsidDel="00BC701C">
                  <w:rPr>
                    <w:rFonts w:ascii="Arial Narrow" w:eastAsia="Noto Sans" w:hAnsi="Arial Narrow" w:cs="Noto Sans"/>
                    <w:szCs w:val="22"/>
                  </w:rPr>
                  <w:delText xml:space="preserve"> </w:delText>
                </w:r>
              </w:del>
            </w:ins>
            <w:ins w:id="1300" w:author="Bauer Kerstin" w:date="2021-08-24T12:11:00Z">
              <w:del w:id="1301" w:author="Bauer Kerstin" w:date="2021-09-07T23:57:00Z">
                <w:r w:rsidR="002C778B" w:rsidRPr="00734B94" w:rsidDel="00BC701C">
                  <w:rPr>
                    <w:rFonts w:ascii="Arial Narrow" w:eastAsia="Noto Sans" w:hAnsi="Arial Narrow" w:cs="Noto Sans"/>
                    <w:szCs w:val="22"/>
                  </w:rPr>
                  <w:delText>1</w:delText>
                </w:r>
              </w:del>
            </w:ins>
            <w:ins w:id="1302" w:author="Bauer Kerstin" w:date="2021-08-24T11:52:00Z">
              <w:del w:id="1303" w:author="Bauer Kerstin" w:date="2021-09-07T23:57:00Z">
                <w:r w:rsidR="002C778B" w:rsidRPr="00734B94" w:rsidDel="00BC701C">
                  <w:rPr>
                    <w:rFonts w:ascii="Arial Narrow" w:eastAsia="Noto Sans" w:hAnsi="Arial Narrow" w:cs="Noto Sans"/>
                    <w:szCs w:val="22"/>
                  </w:rPr>
                  <w:delText xml:space="preserve"> Skill</w:delText>
                </w:r>
              </w:del>
            </w:ins>
          </w:p>
        </w:tc>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hideMark/>
          </w:tcPr>
          <w:p w14:paraId="743FF171" w14:textId="2EACACB4" w:rsidR="002C778B" w:rsidRPr="00734B94" w:rsidDel="00BC701C" w:rsidRDefault="002C778B" w:rsidP="002C778B">
            <w:pPr>
              <w:spacing w:after="0" w:line="240" w:lineRule="auto"/>
              <w:jc w:val="center"/>
              <w:rPr>
                <w:ins w:id="1304" w:author="Bauer Kerstin" w:date="2021-08-24T11:52:00Z"/>
                <w:del w:id="1305" w:author="Bauer Kerstin" w:date="2021-09-07T23:57:00Z"/>
                <w:rFonts w:ascii="Arial Narrow" w:hAnsi="Arial Narrow"/>
                <w:szCs w:val="22"/>
              </w:rPr>
            </w:pPr>
            <w:ins w:id="1306" w:author="Bauer Kerstin" w:date="2021-08-24T12:11:00Z">
              <w:del w:id="1307" w:author="Bauer Kerstin" w:date="2021-09-07T23:57:00Z">
                <w:r w:rsidRPr="00734B94" w:rsidDel="00BC701C">
                  <w:rPr>
                    <w:rFonts w:ascii="Arial Narrow" w:eastAsia="Noto Sans" w:hAnsi="Arial Narrow" w:cs="Noto Sans"/>
                    <w:szCs w:val="22"/>
                  </w:rPr>
                  <w:delText>4</w:delText>
                </w:r>
              </w:del>
            </w:ins>
            <w:ins w:id="1308" w:author="Bauer Kerstin" w:date="2021-08-24T11:52:00Z">
              <w:del w:id="1309" w:author="Bauer Kerstin" w:date="2021-09-07T23:57:00Z">
                <w:r w:rsidRPr="00734B94" w:rsidDel="00BC701C">
                  <w:rPr>
                    <w:rFonts w:ascii="Arial Narrow" w:eastAsia="Noto Sans" w:hAnsi="Arial Narrow" w:cs="Noto Sans"/>
                    <w:szCs w:val="22"/>
                  </w:rPr>
                  <w:delText xml:space="preserve"> </w:delText>
                </w:r>
              </w:del>
            </w:ins>
            <w:ins w:id="1310" w:author="Bauer Kerstin" w:date="2021-08-24T12:08:00Z">
              <w:del w:id="1311" w:author="Bauer Kerstin" w:date="2021-09-07T23:57:00Z">
                <w:r w:rsidRPr="00734B94" w:rsidDel="00BC701C">
                  <w:rPr>
                    <w:rFonts w:ascii="Arial Narrow" w:eastAsia="Noto Sans" w:hAnsi="Arial Narrow" w:cs="Noto Sans"/>
                    <w:szCs w:val="22"/>
                  </w:rPr>
                  <w:delText>months</w:delText>
                </w:r>
              </w:del>
            </w:ins>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hideMark/>
          </w:tcPr>
          <w:p w14:paraId="541E7A27" w14:textId="518ED43B" w:rsidR="002C778B" w:rsidRPr="00734B94" w:rsidDel="00BC701C" w:rsidRDefault="002C778B" w:rsidP="002C778B">
            <w:pPr>
              <w:spacing w:after="0" w:line="240" w:lineRule="auto"/>
              <w:jc w:val="center"/>
              <w:rPr>
                <w:ins w:id="1312" w:author="Bauer Kerstin" w:date="2021-08-24T11:52:00Z"/>
                <w:del w:id="1313" w:author="Bauer Kerstin" w:date="2021-09-07T23:57:00Z"/>
                <w:rFonts w:ascii="Arial Narrow" w:hAnsi="Arial Narrow"/>
                <w:szCs w:val="22"/>
              </w:rPr>
            </w:pPr>
            <w:ins w:id="1314" w:author="Bauer Kerstin" w:date="2021-08-24T11:52:00Z">
              <w:del w:id="1315" w:author="Bauer Kerstin" w:date="2021-09-07T23:57:00Z">
                <w:r w:rsidRPr="00734B94" w:rsidDel="00BC701C">
                  <w:rPr>
                    <w:rFonts w:ascii="Arial Narrow" w:eastAsia="Noto Sans" w:hAnsi="Arial Narrow" w:cs="Noto Sans"/>
                    <w:szCs w:val="22"/>
                  </w:rPr>
                  <w:delText>n/a</w:delText>
                </w:r>
              </w:del>
            </w:ins>
          </w:p>
        </w:tc>
        <w:tc>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hideMark/>
          </w:tcPr>
          <w:p w14:paraId="30411EFC" w14:textId="5567E7C0" w:rsidR="002C778B" w:rsidRPr="00734B94" w:rsidDel="00BC701C" w:rsidRDefault="002C778B" w:rsidP="002C778B">
            <w:pPr>
              <w:spacing w:after="0" w:line="240" w:lineRule="auto"/>
              <w:jc w:val="center"/>
              <w:rPr>
                <w:ins w:id="1316" w:author="Bauer Kerstin" w:date="2021-08-24T11:52:00Z"/>
                <w:del w:id="1317" w:author="Bauer Kerstin" w:date="2021-09-07T23:57:00Z"/>
                <w:rFonts w:ascii="Arial Narrow" w:hAnsi="Arial Narrow"/>
                <w:szCs w:val="22"/>
              </w:rPr>
            </w:pPr>
            <w:ins w:id="1318" w:author="Bauer Kerstin" w:date="2021-08-24T11:52:00Z">
              <w:del w:id="1319" w:author="Bauer Kerstin" w:date="2021-09-07T23:57:00Z">
                <w:r w:rsidRPr="00734B94" w:rsidDel="00BC701C">
                  <w:rPr>
                    <w:rFonts w:ascii="Arial Narrow" w:eastAsia="Noto Sans" w:hAnsi="Arial Narrow" w:cs="Noto Sans"/>
                    <w:szCs w:val="22"/>
                  </w:rPr>
                  <w:delText>n/a</w:delText>
                </w:r>
              </w:del>
            </w:ins>
          </w:p>
        </w:tc>
        <w:tc>
          <w:tcPr>
            <w:tcW w:w="1384"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hideMark/>
          </w:tcPr>
          <w:p w14:paraId="4D4E63D7" w14:textId="409AC5C1" w:rsidR="002C778B" w:rsidRPr="00734B94" w:rsidDel="00BC701C" w:rsidRDefault="002C778B" w:rsidP="002C778B">
            <w:pPr>
              <w:spacing w:after="0" w:line="240" w:lineRule="auto"/>
              <w:jc w:val="center"/>
              <w:rPr>
                <w:ins w:id="1320" w:author="Bauer Kerstin" w:date="2021-08-24T11:52:00Z"/>
                <w:del w:id="1321" w:author="Bauer Kerstin" w:date="2021-09-07T23:57:00Z"/>
                <w:rFonts w:ascii="Arial Narrow" w:hAnsi="Arial Narrow"/>
                <w:szCs w:val="22"/>
              </w:rPr>
            </w:pPr>
            <w:ins w:id="1322" w:author="Bauer Kerstin" w:date="2021-08-24T12:11:00Z">
              <w:del w:id="1323" w:author="Bauer Kerstin" w:date="2021-09-07T23:57:00Z">
                <w:r w:rsidRPr="00734B94" w:rsidDel="00BC701C">
                  <w:rPr>
                    <w:rFonts w:ascii="Arial Narrow" w:eastAsia="Noto Sans" w:hAnsi="Arial Narrow" w:cs="Noto Sans"/>
                    <w:szCs w:val="22"/>
                  </w:rPr>
                  <w:delText>5</w:delText>
                </w:r>
              </w:del>
            </w:ins>
            <w:ins w:id="1324" w:author="Bauer Kerstin" w:date="2021-08-24T11:52:00Z">
              <w:del w:id="1325" w:author="Bauer Kerstin" w:date="2021-09-07T23:57:00Z">
                <w:r w:rsidRPr="00734B94" w:rsidDel="00BC701C">
                  <w:rPr>
                    <w:rFonts w:ascii="Arial Narrow" w:eastAsia="Noto Sans" w:hAnsi="Arial Narrow" w:cs="Noto Sans"/>
                    <w:szCs w:val="22"/>
                  </w:rPr>
                  <w:delText xml:space="preserve"> sessions</w:delText>
                </w:r>
              </w:del>
            </w:ins>
          </w:p>
        </w:tc>
        <w:tc>
          <w:tcPr>
            <w:tcW w:w="1276"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bottom"/>
            <w:hideMark/>
          </w:tcPr>
          <w:p w14:paraId="53591515" w14:textId="2B06EBF9" w:rsidR="002C778B" w:rsidRPr="00734B94" w:rsidDel="00BC701C" w:rsidRDefault="002C778B" w:rsidP="002C778B">
            <w:pPr>
              <w:spacing w:after="0" w:line="240" w:lineRule="auto"/>
              <w:jc w:val="center"/>
              <w:rPr>
                <w:ins w:id="1326" w:author="Bauer Kerstin" w:date="2021-08-24T11:52:00Z"/>
                <w:del w:id="1327" w:author="Bauer Kerstin" w:date="2021-09-07T23:57:00Z"/>
                <w:rFonts w:ascii="Arial Narrow" w:hAnsi="Arial Narrow"/>
                <w:szCs w:val="22"/>
              </w:rPr>
            </w:pPr>
            <w:ins w:id="1328" w:author="Bauer Kerstin" w:date="2021-08-24T12:11:00Z">
              <w:del w:id="1329" w:author="Bauer Kerstin" w:date="2021-09-07T23:57:00Z">
                <w:r w:rsidRPr="00734B94" w:rsidDel="00BC701C">
                  <w:rPr>
                    <w:rFonts w:ascii="Arial Narrow" w:eastAsia="Noto Sans" w:hAnsi="Arial Narrow" w:cs="Noto Sans"/>
                    <w:szCs w:val="22"/>
                  </w:rPr>
                  <w:delText>30</w:delText>
                </w:r>
              </w:del>
            </w:ins>
            <w:ins w:id="1330" w:author="Bauer Kerstin" w:date="2021-08-24T11:52:00Z">
              <w:del w:id="1331" w:author="Bauer Kerstin" w:date="2021-09-07T23:57:00Z">
                <w:r w:rsidRPr="00734B94" w:rsidDel="00BC701C">
                  <w:rPr>
                    <w:rFonts w:ascii="Arial Narrow" w:eastAsia="Noto Sans" w:hAnsi="Arial Narrow" w:cs="Noto Sans"/>
                    <w:szCs w:val="22"/>
                  </w:rPr>
                  <w:delText xml:space="preserve"> minutes</w:delText>
                </w:r>
              </w:del>
            </w:ins>
          </w:p>
        </w:tc>
        <w:tc>
          <w:tcPr>
            <w:tcW w:w="1831"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bottom"/>
            <w:hideMark/>
          </w:tcPr>
          <w:p w14:paraId="1B8AA8A3" w14:textId="51518C68" w:rsidR="002C778B" w:rsidRPr="00734B94" w:rsidDel="00BC701C" w:rsidRDefault="00D776EC" w:rsidP="002C778B">
            <w:pPr>
              <w:spacing w:after="0" w:line="240" w:lineRule="auto"/>
              <w:jc w:val="center"/>
              <w:rPr>
                <w:ins w:id="1332" w:author="Bauer Kerstin" w:date="2021-08-24T11:52:00Z"/>
                <w:del w:id="1333" w:author="Bauer Kerstin" w:date="2021-09-07T23:57:00Z"/>
                <w:rFonts w:ascii="Arial Narrow" w:hAnsi="Arial Narrow"/>
                <w:szCs w:val="22"/>
              </w:rPr>
            </w:pPr>
            <w:ins w:id="1334" w:author="Bauer Kerstin" w:date="2021-08-24T12:38:00Z">
              <w:del w:id="1335" w:author="Bauer Kerstin" w:date="2021-09-07T23:57:00Z">
                <w:r w:rsidDel="00BC701C">
                  <w:rPr>
                    <w:rFonts w:ascii="Arial Narrow" w:eastAsia="Noto Sans" w:hAnsi="Arial Narrow" w:cs="Noto Sans"/>
                    <w:szCs w:val="22"/>
                  </w:rPr>
                  <w:delText xml:space="preserve">€ </w:delText>
                </w:r>
              </w:del>
            </w:ins>
            <w:ins w:id="1336" w:author="Bauer Kerstin" w:date="2021-08-24T12:11:00Z">
              <w:del w:id="1337" w:author="Bauer Kerstin" w:date="2021-09-07T23:57:00Z">
                <w:r w:rsidR="002C778B" w:rsidRPr="00734B94" w:rsidDel="00BC701C">
                  <w:rPr>
                    <w:rFonts w:ascii="Arial Narrow" w:eastAsia="Noto Sans" w:hAnsi="Arial Narrow" w:cs="Noto Sans"/>
                    <w:szCs w:val="22"/>
                  </w:rPr>
                  <w:delText>375</w:delText>
                </w:r>
              </w:del>
            </w:ins>
            <w:ins w:id="1338" w:author="Bauer Kerstin" w:date="2021-08-24T11:52:00Z">
              <w:del w:id="1339" w:author="Bauer Kerstin" w:date="2021-09-07T23:57:00Z">
                <w:r w:rsidR="002C778B" w:rsidRPr="00734B94" w:rsidDel="00BC701C">
                  <w:rPr>
                    <w:rFonts w:ascii="Arial Narrow" w:eastAsia="Noto Sans" w:hAnsi="Arial Narrow" w:cs="Noto Sans"/>
                    <w:szCs w:val="22"/>
                  </w:rPr>
                  <w:delText>,00</w:delText>
                </w:r>
              </w:del>
            </w:ins>
          </w:p>
        </w:tc>
        <w:tc>
          <w:tcPr>
            <w:tcW w:w="257" w:type="dxa"/>
            <w:tcBorders>
              <w:left w:val="single" w:sz="6" w:space="0" w:color="000000"/>
            </w:tcBorders>
            <w:tcMar>
              <w:top w:w="15" w:type="dxa"/>
              <w:left w:w="114" w:type="dxa"/>
              <w:bottom w:w="15" w:type="dxa"/>
              <w:right w:w="123" w:type="dxa"/>
            </w:tcMar>
            <w:vAlign w:val="bottom"/>
            <w:hideMark/>
          </w:tcPr>
          <w:p w14:paraId="31743F2C" w14:textId="2E952197" w:rsidR="002C778B" w:rsidRPr="00734B94" w:rsidDel="00BC701C" w:rsidRDefault="002C778B" w:rsidP="002C778B">
            <w:pPr>
              <w:spacing w:after="0" w:line="240" w:lineRule="auto"/>
              <w:jc w:val="center"/>
              <w:rPr>
                <w:ins w:id="1340" w:author="Bauer Kerstin" w:date="2021-08-24T11:52:00Z"/>
                <w:del w:id="1341" w:author="Bauer Kerstin" w:date="2021-09-07T23:57:00Z"/>
                <w:rFonts w:ascii="Arial Narrow" w:hAnsi="Arial Narrow"/>
                <w:szCs w:val="22"/>
              </w:rPr>
            </w:pPr>
            <w:ins w:id="1342" w:author="Bauer Kerstin" w:date="2021-08-24T11:52:00Z">
              <w:del w:id="1343" w:author="Bauer Kerstin" w:date="2021-09-07T23:57:00Z">
                <w:r w:rsidRPr="00734B94" w:rsidDel="00BC701C">
                  <w:rPr>
                    <w:rFonts w:ascii="Arial Narrow" w:eastAsia="Noto Sans" w:hAnsi="Arial Narrow" w:cs="Noto Sans"/>
                    <w:szCs w:val="22"/>
                  </w:rPr>
                  <w:delText xml:space="preserve"> </w:delText>
                </w:r>
              </w:del>
            </w:ins>
          </w:p>
        </w:tc>
      </w:tr>
      <w:tr w:rsidR="00734B94" w:rsidRPr="00734B94" w:rsidDel="00BC701C" w14:paraId="47AD3232" w14:textId="2D958E8D" w:rsidTr="00161E8C">
        <w:trPr>
          <w:trHeight w:val="291"/>
          <w:jc w:val="center"/>
          <w:ins w:id="1344" w:author="Bauer Kerstin" w:date="2021-08-24T12:10:00Z"/>
          <w:del w:id="1345" w:author="Bauer Kerstin" w:date="2021-09-07T23:57:00Z"/>
        </w:trPr>
        <w:tc>
          <w:tcPr>
            <w:tcW w:w="2597"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tcPr>
          <w:p w14:paraId="57BA906A" w14:textId="43F586A0" w:rsidR="00161E8C" w:rsidRPr="00734B94" w:rsidDel="00BC701C" w:rsidRDefault="002C778B" w:rsidP="002C778B">
            <w:pPr>
              <w:spacing w:after="0" w:line="240" w:lineRule="auto"/>
              <w:jc w:val="left"/>
              <w:rPr>
                <w:del w:id="1346" w:author="Bauer Kerstin" w:date="2021-09-07T23:57:00Z"/>
                <w:rFonts w:ascii="Arial Narrow" w:eastAsia="Noto Sans" w:hAnsi="Arial Narrow" w:cs="Noto Sans"/>
                <w:szCs w:val="22"/>
              </w:rPr>
            </w:pPr>
            <w:ins w:id="1347" w:author="Bauer Kerstin" w:date="2021-08-24T12:11:00Z">
              <w:del w:id="1348" w:author="Bauer Kerstin" w:date="2021-09-07T23:57:00Z">
                <w:r w:rsidRPr="00734B94" w:rsidDel="00BC701C">
                  <w:rPr>
                    <w:rFonts w:ascii="Arial Narrow" w:eastAsia="Noto Sans" w:hAnsi="Arial Narrow" w:cs="Noto Sans"/>
                    <w:szCs w:val="22"/>
                  </w:rPr>
                  <w:delText xml:space="preserve">Sprint Business Skills </w:delText>
                </w:r>
              </w:del>
            </w:ins>
          </w:p>
          <w:p w14:paraId="2BB41456" w14:textId="31F94EC2" w:rsidR="002C778B" w:rsidRPr="00734B94" w:rsidDel="00BC701C" w:rsidRDefault="00161E8C" w:rsidP="002C778B">
            <w:pPr>
              <w:spacing w:after="0" w:line="240" w:lineRule="auto"/>
              <w:jc w:val="left"/>
              <w:rPr>
                <w:ins w:id="1349" w:author="Bauer Kerstin" w:date="2021-08-24T12:10:00Z"/>
                <w:del w:id="1350" w:author="Bauer Kerstin" w:date="2021-09-07T23:57:00Z"/>
                <w:rFonts w:ascii="Arial Narrow" w:eastAsia="Noto Sans" w:hAnsi="Arial Narrow" w:cs="Noto Sans"/>
                <w:szCs w:val="22"/>
              </w:rPr>
            </w:pPr>
            <w:ins w:id="1351" w:author="Bauer Kerstin" w:date="2021-08-24T12:13:00Z">
              <w:del w:id="1352" w:author="Bauer Kerstin" w:date="2021-09-07T23:57:00Z">
                <w:r w:rsidRPr="00734B94" w:rsidDel="00BC701C">
                  <w:rPr>
                    <w:rFonts w:ascii="Arial Narrow" w:eastAsia="Noto Sans" w:hAnsi="Arial Narrow" w:cs="Noto Sans"/>
                    <w:szCs w:val="22"/>
                    <w:lang w:val="en-US"/>
                  </w:rPr>
                  <w:delText>–</w:delText>
                </w:r>
              </w:del>
            </w:ins>
            <w:ins w:id="1353" w:author="Bauer Kerstin" w:date="2021-08-24T12:11:00Z">
              <w:del w:id="1354" w:author="Bauer Kerstin" w:date="2021-09-07T23:57:00Z">
                <w:r w:rsidR="002C778B" w:rsidRPr="00734B94" w:rsidDel="00BC701C">
                  <w:rPr>
                    <w:rFonts w:ascii="Arial Narrow" w:eastAsia="Noto Sans" w:hAnsi="Arial Narrow" w:cs="Noto Sans"/>
                    <w:szCs w:val="22"/>
                  </w:rPr>
                  <w:delText xml:space="preserve"> 2 Skills</w:delText>
                </w:r>
              </w:del>
            </w:ins>
          </w:p>
        </w:tc>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tcPr>
          <w:p w14:paraId="367CE5BC" w14:textId="547FE230" w:rsidR="002C778B" w:rsidRPr="00734B94" w:rsidDel="00BC701C" w:rsidRDefault="00161E8C" w:rsidP="002C778B">
            <w:pPr>
              <w:spacing w:after="0" w:line="240" w:lineRule="auto"/>
              <w:jc w:val="center"/>
              <w:rPr>
                <w:ins w:id="1355" w:author="Bauer Kerstin" w:date="2021-08-24T12:10:00Z"/>
                <w:del w:id="1356" w:author="Bauer Kerstin" w:date="2021-09-07T23:57:00Z"/>
                <w:rFonts w:ascii="Arial Narrow" w:eastAsia="Noto Sans" w:hAnsi="Arial Narrow" w:cs="Noto Sans"/>
                <w:szCs w:val="22"/>
              </w:rPr>
            </w:pPr>
            <w:ins w:id="1357" w:author="Bauer Kerstin" w:date="2021-08-24T12:12:00Z">
              <w:del w:id="1358" w:author="Bauer Kerstin" w:date="2021-09-07T23:57:00Z">
                <w:r w:rsidRPr="00734B94" w:rsidDel="00BC701C">
                  <w:rPr>
                    <w:rFonts w:ascii="Arial Narrow" w:eastAsia="Noto Sans" w:hAnsi="Arial Narrow" w:cs="Noto Sans"/>
                    <w:szCs w:val="22"/>
                  </w:rPr>
                  <w:delText>6</w:delText>
                </w:r>
              </w:del>
            </w:ins>
            <w:ins w:id="1359" w:author="Bauer Kerstin" w:date="2021-08-24T12:11:00Z">
              <w:del w:id="1360" w:author="Bauer Kerstin" w:date="2021-09-07T23:57:00Z">
                <w:r w:rsidR="002C778B" w:rsidRPr="00734B94" w:rsidDel="00BC701C">
                  <w:rPr>
                    <w:rFonts w:ascii="Arial Narrow" w:eastAsia="Noto Sans" w:hAnsi="Arial Narrow" w:cs="Noto Sans"/>
                    <w:szCs w:val="22"/>
                  </w:rPr>
                  <w:delText xml:space="preserve"> months</w:delText>
                </w:r>
              </w:del>
            </w:ins>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70862381" w14:textId="49C597AA" w:rsidR="002C778B" w:rsidRPr="00734B94" w:rsidDel="00BC701C" w:rsidRDefault="002C778B" w:rsidP="002C778B">
            <w:pPr>
              <w:spacing w:after="0" w:line="240" w:lineRule="auto"/>
              <w:jc w:val="center"/>
              <w:rPr>
                <w:ins w:id="1361" w:author="Bauer Kerstin" w:date="2021-08-24T12:10:00Z"/>
                <w:del w:id="1362" w:author="Bauer Kerstin" w:date="2021-09-07T23:57:00Z"/>
                <w:rFonts w:ascii="Arial Narrow" w:eastAsia="Noto Sans" w:hAnsi="Arial Narrow" w:cs="Noto Sans"/>
                <w:szCs w:val="22"/>
              </w:rPr>
            </w:pPr>
            <w:ins w:id="1363" w:author="Bauer Kerstin" w:date="2021-08-24T12:11:00Z">
              <w:del w:id="1364" w:author="Bauer Kerstin" w:date="2021-09-07T23:57:00Z">
                <w:r w:rsidRPr="00734B94" w:rsidDel="00BC701C">
                  <w:rPr>
                    <w:rFonts w:ascii="Arial Narrow" w:eastAsia="Noto Sans" w:hAnsi="Arial Narrow" w:cs="Noto Sans"/>
                    <w:szCs w:val="22"/>
                  </w:rPr>
                  <w:delText>n/a</w:delText>
                </w:r>
              </w:del>
            </w:ins>
          </w:p>
        </w:tc>
        <w:tc>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650CED45" w14:textId="1F95C305" w:rsidR="002C778B" w:rsidRPr="00734B94" w:rsidDel="00BC701C" w:rsidRDefault="002C778B" w:rsidP="002C778B">
            <w:pPr>
              <w:spacing w:after="0" w:line="240" w:lineRule="auto"/>
              <w:jc w:val="center"/>
              <w:rPr>
                <w:ins w:id="1365" w:author="Bauer Kerstin" w:date="2021-08-24T12:10:00Z"/>
                <w:del w:id="1366" w:author="Bauer Kerstin" w:date="2021-09-07T23:57:00Z"/>
                <w:rFonts w:ascii="Arial Narrow" w:eastAsia="Noto Sans" w:hAnsi="Arial Narrow" w:cs="Noto Sans"/>
                <w:szCs w:val="22"/>
              </w:rPr>
            </w:pPr>
            <w:ins w:id="1367" w:author="Bauer Kerstin" w:date="2021-08-24T12:11:00Z">
              <w:del w:id="1368" w:author="Bauer Kerstin" w:date="2021-09-07T23:57:00Z">
                <w:r w:rsidRPr="00734B94" w:rsidDel="00BC701C">
                  <w:rPr>
                    <w:rFonts w:ascii="Arial Narrow" w:eastAsia="Noto Sans" w:hAnsi="Arial Narrow" w:cs="Noto Sans"/>
                    <w:szCs w:val="22"/>
                  </w:rPr>
                  <w:delText>n/a</w:delText>
                </w:r>
              </w:del>
            </w:ins>
          </w:p>
        </w:tc>
        <w:tc>
          <w:tcPr>
            <w:tcW w:w="1384"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3BF74F00" w14:textId="7D4887A2" w:rsidR="002C778B" w:rsidRPr="00734B94" w:rsidDel="00BC701C" w:rsidRDefault="00161E8C" w:rsidP="002C778B">
            <w:pPr>
              <w:spacing w:after="0" w:line="240" w:lineRule="auto"/>
              <w:jc w:val="center"/>
              <w:rPr>
                <w:ins w:id="1369" w:author="Bauer Kerstin" w:date="2021-08-24T12:10:00Z"/>
                <w:del w:id="1370" w:author="Bauer Kerstin" w:date="2021-09-07T23:57:00Z"/>
                <w:rFonts w:ascii="Arial Narrow" w:eastAsia="Noto Sans" w:hAnsi="Arial Narrow" w:cs="Noto Sans"/>
                <w:szCs w:val="22"/>
              </w:rPr>
            </w:pPr>
            <w:ins w:id="1371" w:author="Bauer Kerstin" w:date="2021-08-24T12:12:00Z">
              <w:del w:id="1372" w:author="Bauer Kerstin" w:date="2021-09-07T23:57:00Z">
                <w:r w:rsidRPr="00734B94" w:rsidDel="00BC701C">
                  <w:rPr>
                    <w:rFonts w:ascii="Arial Narrow" w:eastAsia="Noto Sans" w:hAnsi="Arial Narrow" w:cs="Noto Sans"/>
                    <w:szCs w:val="22"/>
                  </w:rPr>
                  <w:delText>10</w:delText>
                </w:r>
              </w:del>
            </w:ins>
            <w:ins w:id="1373" w:author="Bauer Kerstin" w:date="2021-08-24T12:11:00Z">
              <w:del w:id="1374" w:author="Bauer Kerstin" w:date="2021-09-07T23:57:00Z">
                <w:r w:rsidR="002C778B" w:rsidRPr="00734B94" w:rsidDel="00BC701C">
                  <w:rPr>
                    <w:rFonts w:ascii="Arial Narrow" w:eastAsia="Noto Sans" w:hAnsi="Arial Narrow" w:cs="Noto Sans"/>
                    <w:szCs w:val="22"/>
                  </w:rPr>
                  <w:delText xml:space="preserve"> sessions</w:delText>
                </w:r>
              </w:del>
            </w:ins>
          </w:p>
        </w:tc>
        <w:tc>
          <w:tcPr>
            <w:tcW w:w="1276"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bottom"/>
          </w:tcPr>
          <w:p w14:paraId="199E9229" w14:textId="2236BB0B" w:rsidR="002C778B" w:rsidRPr="00734B94" w:rsidDel="00BC701C" w:rsidRDefault="002C778B" w:rsidP="002C778B">
            <w:pPr>
              <w:spacing w:after="0" w:line="240" w:lineRule="auto"/>
              <w:jc w:val="center"/>
              <w:rPr>
                <w:ins w:id="1375" w:author="Bauer Kerstin" w:date="2021-08-24T12:10:00Z"/>
                <w:del w:id="1376" w:author="Bauer Kerstin" w:date="2021-09-07T23:57:00Z"/>
                <w:rFonts w:ascii="Arial Narrow" w:eastAsia="Noto Sans" w:hAnsi="Arial Narrow" w:cs="Noto Sans"/>
                <w:szCs w:val="22"/>
              </w:rPr>
            </w:pPr>
            <w:ins w:id="1377" w:author="Bauer Kerstin" w:date="2021-08-24T12:11:00Z">
              <w:del w:id="1378" w:author="Bauer Kerstin" w:date="2021-09-07T23:57:00Z">
                <w:r w:rsidRPr="00734B94" w:rsidDel="00BC701C">
                  <w:rPr>
                    <w:rFonts w:ascii="Arial Narrow" w:eastAsia="Noto Sans" w:hAnsi="Arial Narrow" w:cs="Noto Sans"/>
                    <w:szCs w:val="22"/>
                  </w:rPr>
                  <w:delText>30 minutes</w:delText>
                </w:r>
              </w:del>
            </w:ins>
          </w:p>
        </w:tc>
        <w:tc>
          <w:tcPr>
            <w:tcW w:w="1831"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bottom"/>
          </w:tcPr>
          <w:p w14:paraId="7359FC98" w14:textId="78CA7FD3" w:rsidR="002C778B" w:rsidRPr="00734B94" w:rsidDel="00BC701C" w:rsidRDefault="00D776EC" w:rsidP="002C778B">
            <w:pPr>
              <w:spacing w:after="0" w:line="240" w:lineRule="auto"/>
              <w:jc w:val="center"/>
              <w:rPr>
                <w:ins w:id="1379" w:author="Bauer Kerstin" w:date="2021-08-24T12:10:00Z"/>
                <w:del w:id="1380" w:author="Bauer Kerstin" w:date="2021-09-07T23:57:00Z"/>
                <w:rFonts w:ascii="Arial Narrow" w:eastAsia="Noto Sans" w:hAnsi="Arial Narrow" w:cs="Noto Sans"/>
                <w:szCs w:val="22"/>
              </w:rPr>
            </w:pPr>
            <w:ins w:id="1381" w:author="Bauer Kerstin" w:date="2021-08-24T12:38:00Z">
              <w:del w:id="1382" w:author="Bauer Kerstin" w:date="2021-09-07T23:57:00Z">
                <w:r w:rsidDel="00BC701C">
                  <w:rPr>
                    <w:rFonts w:ascii="Arial Narrow" w:eastAsia="Noto Sans" w:hAnsi="Arial Narrow" w:cs="Noto Sans"/>
                    <w:szCs w:val="22"/>
                  </w:rPr>
                  <w:delText xml:space="preserve">€ </w:delText>
                </w:r>
              </w:del>
            </w:ins>
            <w:ins w:id="1383" w:author="Bauer Kerstin" w:date="2021-08-24T12:12:00Z">
              <w:del w:id="1384" w:author="Bauer Kerstin" w:date="2021-09-07T23:57:00Z">
                <w:r w:rsidR="00161E8C" w:rsidRPr="00734B94" w:rsidDel="00BC701C">
                  <w:rPr>
                    <w:rFonts w:ascii="Arial Narrow" w:eastAsia="Noto Sans" w:hAnsi="Arial Narrow" w:cs="Noto Sans"/>
                    <w:szCs w:val="22"/>
                  </w:rPr>
                  <w:delText>697</w:delText>
                </w:r>
              </w:del>
            </w:ins>
            <w:ins w:id="1385" w:author="Bauer Kerstin" w:date="2021-08-24T12:11:00Z">
              <w:del w:id="1386" w:author="Bauer Kerstin" w:date="2021-09-07T23:57:00Z">
                <w:r w:rsidR="002C778B" w:rsidRPr="00734B94" w:rsidDel="00BC701C">
                  <w:rPr>
                    <w:rFonts w:ascii="Arial Narrow" w:eastAsia="Noto Sans" w:hAnsi="Arial Narrow" w:cs="Noto Sans"/>
                    <w:szCs w:val="22"/>
                  </w:rPr>
                  <w:delText>,00</w:delText>
                </w:r>
              </w:del>
            </w:ins>
          </w:p>
        </w:tc>
        <w:tc>
          <w:tcPr>
            <w:tcW w:w="257" w:type="dxa"/>
            <w:tcBorders>
              <w:left w:val="single" w:sz="6" w:space="0" w:color="000000"/>
            </w:tcBorders>
            <w:tcMar>
              <w:top w:w="15" w:type="dxa"/>
              <w:left w:w="114" w:type="dxa"/>
              <w:bottom w:w="15" w:type="dxa"/>
              <w:right w:w="123" w:type="dxa"/>
            </w:tcMar>
            <w:vAlign w:val="bottom"/>
          </w:tcPr>
          <w:p w14:paraId="5E3C3AEB" w14:textId="0B96A71C" w:rsidR="002C778B" w:rsidRPr="00734B94" w:rsidDel="00BC701C" w:rsidRDefault="002C778B" w:rsidP="002C778B">
            <w:pPr>
              <w:spacing w:after="0" w:line="240" w:lineRule="auto"/>
              <w:jc w:val="center"/>
              <w:rPr>
                <w:ins w:id="1387" w:author="Bauer Kerstin" w:date="2021-08-24T12:10:00Z"/>
                <w:del w:id="1388" w:author="Bauer Kerstin" w:date="2021-09-07T23:57:00Z"/>
                <w:rFonts w:ascii="Arial Narrow" w:eastAsia="Noto Sans" w:hAnsi="Arial Narrow" w:cs="Noto Sans"/>
                <w:szCs w:val="22"/>
              </w:rPr>
            </w:pPr>
          </w:p>
        </w:tc>
      </w:tr>
      <w:tr w:rsidR="00734B94" w:rsidRPr="00734B94" w:rsidDel="00BC701C" w14:paraId="52F32254" w14:textId="6C486A35" w:rsidTr="00161E8C">
        <w:trPr>
          <w:trHeight w:val="291"/>
          <w:jc w:val="center"/>
          <w:ins w:id="1389" w:author="Bauer Kerstin" w:date="2021-08-24T12:10:00Z"/>
          <w:del w:id="1390" w:author="Bauer Kerstin" w:date="2021-09-07T23:57:00Z"/>
        </w:trPr>
        <w:tc>
          <w:tcPr>
            <w:tcW w:w="2597"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tcPr>
          <w:p w14:paraId="49E0DA1A" w14:textId="26341846" w:rsidR="00161E8C" w:rsidRPr="00734B94" w:rsidDel="00BC701C" w:rsidRDefault="002C778B" w:rsidP="002C778B">
            <w:pPr>
              <w:spacing w:after="0" w:line="240" w:lineRule="auto"/>
              <w:jc w:val="left"/>
              <w:rPr>
                <w:del w:id="1391" w:author="Bauer Kerstin" w:date="2021-09-07T23:57:00Z"/>
                <w:rFonts w:ascii="Arial Narrow" w:eastAsia="Noto Sans" w:hAnsi="Arial Narrow" w:cs="Noto Sans"/>
                <w:szCs w:val="22"/>
              </w:rPr>
            </w:pPr>
            <w:ins w:id="1392" w:author="Bauer Kerstin" w:date="2021-08-24T12:11:00Z">
              <w:del w:id="1393" w:author="Bauer Kerstin" w:date="2021-09-07T23:57:00Z">
                <w:r w:rsidRPr="00734B94" w:rsidDel="00BC701C">
                  <w:rPr>
                    <w:rFonts w:ascii="Arial Narrow" w:eastAsia="Noto Sans" w:hAnsi="Arial Narrow" w:cs="Noto Sans"/>
                    <w:szCs w:val="22"/>
                  </w:rPr>
                  <w:delText xml:space="preserve">Sprint Business Skills </w:delText>
                </w:r>
              </w:del>
            </w:ins>
          </w:p>
          <w:p w14:paraId="15FD2E27" w14:textId="72B1754D" w:rsidR="002C778B" w:rsidRPr="00734B94" w:rsidDel="00BC701C" w:rsidRDefault="00161E8C" w:rsidP="002C778B">
            <w:pPr>
              <w:spacing w:after="0" w:line="240" w:lineRule="auto"/>
              <w:jc w:val="left"/>
              <w:rPr>
                <w:ins w:id="1394" w:author="Bauer Kerstin" w:date="2021-08-24T12:10:00Z"/>
                <w:del w:id="1395" w:author="Bauer Kerstin" w:date="2021-09-07T23:57:00Z"/>
                <w:rFonts w:ascii="Arial Narrow" w:eastAsia="Noto Sans" w:hAnsi="Arial Narrow" w:cs="Noto Sans"/>
                <w:szCs w:val="22"/>
              </w:rPr>
            </w:pPr>
            <w:ins w:id="1396" w:author="Bauer Kerstin" w:date="2021-08-24T12:13:00Z">
              <w:del w:id="1397" w:author="Bauer Kerstin" w:date="2021-09-07T23:57:00Z">
                <w:r w:rsidRPr="00734B94" w:rsidDel="00BC701C">
                  <w:rPr>
                    <w:rFonts w:ascii="Arial Narrow" w:eastAsia="Noto Sans" w:hAnsi="Arial Narrow" w:cs="Noto Sans"/>
                    <w:szCs w:val="22"/>
                    <w:lang w:val="en-US"/>
                  </w:rPr>
                  <w:delText>–</w:delText>
                </w:r>
              </w:del>
            </w:ins>
            <w:ins w:id="1398" w:author="Bauer Kerstin" w:date="2021-08-24T12:11:00Z">
              <w:del w:id="1399" w:author="Bauer Kerstin" w:date="2021-09-07T23:57:00Z">
                <w:r w:rsidR="002C778B" w:rsidRPr="00734B94" w:rsidDel="00BC701C">
                  <w:rPr>
                    <w:rFonts w:ascii="Arial Narrow" w:eastAsia="Noto Sans" w:hAnsi="Arial Narrow" w:cs="Noto Sans"/>
                    <w:szCs w:val="22"/>
                  </w:rPr>
                  <w:delText xml:space="preserve"> 4 Skills</w:delText>
                </w:r>
              </w:del>
            </w:ins>
          </w:p>
        </w:tc>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tcPr>
          <w:p w14:paraId="2CE04A0A" w14:textId="04B68A5C" w:rsidR="002C778B" w:rsidRPr="00734B94" w:rsidDel="00BC701C" w:rsidRDefault="00161E8C" w:rsidP="002C778B">
            <w:pPr>
              <w:spacing w:after="0" w:line="240" w:lineRule="auto"/>
              <w:jc w:val="center"/>
              <w:rPr>
                <w:ins w:id="1400" w:author="Bauer Kerstin" w:date="2021-08-24T12:10:00Z"/>
                <w:del w:id="1401" w:author="Bauer Kerstin" w:date="2021-09-07T23:57:00Z"/>
                <w:rFonts w:ascii="Arial Narrow" w:eastAsia="Noto Sans" w:hAnsi="Arial Narrow" w:cs="Noto Sans"/>
                <w:szCs w:val="22"/>
              </w:rPr>
            </w:pPr>
            <w:ins w:id="1402" w:author="Bauer Kerstin" w:date="2021-08-24T12:12:00Z">
              <w:del w:id="1403" w:author="Bauer Kerstin" w:date="2021-09-07T23:57:00Z">
                <w:r w:rsidRPr="00734B94" w:rsidDel="00BC701C">
                  <w:rPr>
                    <w:rFonts w:ascii="Arial Narrow" w:eastAsia="Noto Sans" w:hAnsi="Arial Narrow" w:cs="Noto Sans"/>
                    <w:szCs w:val="22"/>
                  </w:rPr>
                  <w:delText>12</w:delText>
                </w:r>
              </w:del>
            </w:ins>
            <w:ins w:id="1404" w:author="Bauer Kerstin" w:date="2021-08-24T12:11:00Z">
              <w:del w:id="1405" w:author="Bauer Kerstin" w:date="2021-09-07T23:57:00Z">
                <w:r w:rsidR="002C778B" w:rsidRPr="00734B94" w:rsidDel="00BC701C">
                  <w:rPr>
                    <w:rFonts w:ascii="Arial Narrow" w:eastAsia="Noto Sans" w:hAnsi="Arial Narrow" w:cs="Noto Sans"/>
                    <w:szCs w:val="22"/>
                  </w:rPr>
                  <w:delText xml:space="preserve"> months</w:delText>
                </w:r>
              </w:del>
            </w:ins>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33851A21" w14:textId="4D87C4F4" w:rsidR="002C778B" w:rsidRPr="00734B94" w:rsidDel="00BC701C" w:rsidRDefault="002C778B" w:rsidP="002C778B">
            <w:pPr>
              <w:spacing w:after="0" w:line="240" w:lineRule="auto"/>
              <w:jc w:val="center"/>
              <w:rPr>
                <w:ins w:id="1406" w:author="Bauer Kerstin" w:date="2021-08-24T12:10:00Z"/>
                <w:del w:id="1407" w:author="Bauer Kerstin" w:date="2021-09-07T23:57:00Z"/>
                <w:rFonts w:ascii="Arial Narrow" w:eastAsia="Noto Sans" w:hAnsi="Arial Narrow" w:cs="Noto Sans"/>
                <w:szCs w:val="22"/>
              </w:rPr>
            </w:pPr>
            <w:ins w:id="1408" w:author="Bauer Kerstin" w:date="2021-08-24T12:11:00Z">
              <w:del w:id="1409" w:author="Bauer Kerstin" w:date="2021-09-07T23:57:00Z">
                <w:r w:rsidRPr="00734B94" w:rsidDel="00BC701C">
                  <w:rPr>
                    <w:rFonts w:ascii="Arial Narrow" w:eastAsia="Noto Sans" w:hAnsi="Arial Narrow" w:cs="Noto Sans"/>
                    <w:szCs w:val="22"/>
                  </w:rPr>
                  <w:delText>n/a</w:delText>
                </w:r>
              </w:del>
            </w:ins>
          </w:p>
        </w:tc>
        <w:tc>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14483C2F" w14:textId="294F6407" w:rsidR="002C778B" w:rsidRPr="00734B94" w:rsidDel="00BC701C" w:rsidRDefault="002C778B" w:rsidP="002C778B">
            <w:pPr>
              <w:spacing w:after="0" w:line="240" w:lineRule="auto"/>
              <w:jc w:val="center"/>
              <w:rPr>
                <w:ins w:id="1410" w:author="Bauer Kerstin" w:date="2021-08-24T12:10:00Z"/>
                <w:del w:id="1411" w:author="Bauer Kerstin" w:date="2021-09-07T23:57:00Z"/>
                <w:rFonts w:ascii="Arial Narrow" w:eastAsia="Noto Sans" w:hAnsi="Arial Narrow" w:cs="Noto Sans"/>
                <w:szCs w:val="22"/>
              </w:rPr>
            </w:pPr>
            <w:ins w:id="1412" w:author="Bauer Kerstin" w:date="2021-08-24T12:11:00Z">
              <w:del w:id="1413" w:author="Bauer Kerstin" w:date="2021-09-07T23:57:00Z">
                <w:r w:rsidRPr="00734B94" w:rsidDel="00BC701C">
                  <w:rPr>
                    <w:rFonts w:ascii="Arial Narrow" w:eastAsia="Noto Sans" w:hAnsi="Arial Narrow" w:cs="Noto Sans"/>
                    <w:szCs w:val="22"/>
                  </w:rPr>
                  <w:delText>n/a</w:delText>
                </w:r>
              </w:del>
            </w:ins>
          </w:p>
        </w:tc>
        <w:tc>
          <w:tcPr>
            <w:tcW w:w="1384"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32398289" w14:textId="745352C1" w:rsidR="002C778B" w:rsidRPr="00734B94" w:rsidDel="00BC701C" w:rsidRDefault="00161E8C" w:rsidP="002C778B">
            <w:pPr>
              <w:spacing w:after="0" w:line="240" w:lineRule="auto"/>
              <w:jc w:val="center"/>
              <w:rPr>
                <w:ins w:id="1414" w:author="Bauer Kerstin" w:date="2021-08-24T12:10:00Z"/>
                <w:del w:id="1415" w:author="Bauer Kerstin" w:date="2021-09-07T23:57:00Z"/>
                <w:rFonts w:ascii="Arial Narrow" w:eastAsia="Noto Sans" w:hAnsi="Arial Narrow" w:cs="Noto Sans"/>
                <w:szCs w:val="22"/>
              </w:rPr>
            </w:pPr>
            <w:ins w:id="1416" w:author="Bauer Kerstin" w:date="2021-08-24T12:12:00Z">
              <w:del w:id="1417" w:author="Bauer Kerstin" w:date="2021-09-07T23:57:00Z">
                <w:r w:rsidRPr="00734B94" w:rsidDel="00BC701C">
                  <w:rPr>
                    <w:rFonts w:ascii="Arial Narrow" w:eastAsia="Noto Sans" w:hAnsi="Arial Narrow" w:cs="Noto Sans"/>
                    <w:szCs w:val="22"/>
                  </w:rPr>
                  <w:delText>20</w:delText>
                </w:r>
              </w:del>
            </w:ins>
            <w:ins w:id="1418" w:author="Bauer Kerstin" w:date="2021-08-24T12:11:00Z">
              <w:del w:id="1419" w:author="Bauer Kerstin" w:date="2021-09-07T23:57:00Z">
                <w:r w:rsidR="002C778B" w:rsidRPr="00734B94" w:rsidDel="00BC701C">
                  <w:rPr>
                    <w:rFonts w:ascii="Arial Narrow" w:eastAsia="Noto Sans" w:hAnsi="Arial Narrow" w:cs="Noto Sans"/>
                    <w:szCs w:val="22"/>
                  </w:rPr>
                  <w:delText xml:space="preserve"> sessions</w:delText>
                </w:r>
              </w:del>
            </w:ins>
          </w:p>
        </w:tc>
        <w:tc>
          <w:tcPr>
            <w:tcW w:w="1276"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bottom"/>
          </w:tcPr>
          <w:p w14:paraId="635182BB" w14:textId="3925F50A" w:rsidR="002C778B" w:rsidRPr="00734B94" w:rsidDel="00BC701C" w:rsidRDefault="002C778B" w:rsidP="002C778B">
            <w:pPr>
              <w:spacing w:after="0" w:line="240" w:lineRule="auto"/>
              <w:jc w:val="center"/>
              <w:rPr>
                <w:ins w:id="1420" w:author="Bauer Kerstin" w:date="2021-08-24T12:10:00Z"/>
                <w:del w:id="1421" w:author="Bauer Kerstin" w:date="2021-09-07T23:57:00Z"/>
                <w:rFonts w:ascii="Arial Narrow" w:eastAsia="Noto Sans" w:hAnsi="Arial Narrow" w:cs="Noto Sans"/>
                <w:szCs w:val="22"/>
              </w:rPr>
            </w:pPr>
            <w:ins w:id="1422" w:author="Bauer Kerstin" w:date="2021-08-24T12:11:00Z">
              <w:del w:id="1423" w:author="Bauer Kerstin" w:date="2021-09-07T23:57:00Z">
                <w:r w:rsidRPr="00734B94" w:rsidDel="00BC701C">
                  <w:rPr>
                    <w:rFonts w:ascii="Arial Narrow" w:eastAsia="Noto Sans" w:hAnsi="Arial Narrow" w:cs="Noto Sans"/>
                    <w:szCs w:val="22"/>
                  </w:rPr>
                  <w:delText>30 minutes</w:delText>
                </w:r>
              </w:del>
            </w:ins>
          </w:p>
        </w:tc>
        <w:tc>
          <w:tcPr>
            <w:tcW w:w="1831"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bottom"/>
          </w:tcPr>
          <w:p w14:paraId="49112C48" w14:textId="678A5CC8" w:rsidR="002C778B" w:rsidRPr="00734B94" w:rsidDel="00BC701C" w:rsidRDefault="00D776EC" w:rsidP="002C778B">
            <w:pPr>
              <w:spacing w:after="0" w:line="240" w:lineRule="auto"/>
              <w:jc w:val="center"/>
              <w:rPr>
                <w:ins w:id="1424" w:author="Bauer Kerstin" w:date="2021-08-24T12:10:00Z"/>
                <w:del w:id="1425" w:author="Bauer Kerstin" w:date="2021-09-07T23:57:00Z"/>
                <w:rFonts w:ascii="Arial Narrow" w:eastAsia="Noto Sans" w:hAnsi="Arial Narrow" w:cs="Noto Sans"/>
                <w:szCs w:val="22"/>
              </w:rPr>
            </w:pPr>
            <w:ins w:id="1426" w:author="Bauer Kerstin" w:date="2021-08-24T12:38:00Z">
              <w:del w:id="1427" w:author="Bauer Kerstin" w:date="2021-09-07T23:57:00Z">
                <w:r w:rsidDel="00BC701C">
                  <w:rPr>
                    <w:rFonts w:ascii="Arial Narrow" w:eastAsia="Noto Sans" w:hAnsi="Arial Narrow" w:cs="Noto Sans"/>
                    <w:szCs w:val="22"/>
                  </w:rPr>
                  <w:delText xml:space="preserve">€ </w:delText>
                </w:r>
              </w:del>
            </w:ins>
            <w:ins w:id="1428" w:author="Bauer Kerstin" w:date="2021-08-24T12:12:00Z">
              <w:del w:id="1429" w:author="Bauer Kerstin" w:date="2021-09-07T23:57:00Z">
                <w:r w:rsidR="00161E8C" w:rsidRPr="00734B94" w:rsidDel="00BC701C">
                  <w:rPr>
                    <w:rFonts w:ascii="Arial Narrow" w:eastAsia="Noto Sans" w:hAnsi="Arial Narrow" w:cs="Noto Sans"/>
                    <w:szCs w:val="22"/>
                  </w:rPr>
                  <w:delText>1.290</w:delText>
                </w:r>
              </w:del>
            </w:ins>
            <w:ins w:id="1430" w:author="Bauer Kerstin" w:date="2021-08-24T12:11:00Z">
              <w:del w:id="1431" w:author="Bauer Kerstin" w:date="2021-09-07T23:57:00Z">
                <w:r w:rsidR="002C778B" w:rsidRPr="00734B94" w:rsidDel="00BC701C">
                  <w:rPr>
                    <w:rFonts w:ascii="Arial Narrow" w:eastAsia="Noto Sans" w:hAnsi="Arial Narrow" w:cs="Noto Sans"/>
                    <w:szCs w:val="22"/>
                  </w:rPr>
                  <w:delText>,00</w:delText>
                </w:r>
              </w:del>
            </w:ins>
          </w:p>
        </w:tc>
        <w:tc>
          <w:tcPr>
            <w:tcW w:w="257" w:type="dxa"/>
            <w:tcBorders>
              <w:left w:val="single" w:sz="6" w:space="0" w:color="000000"/>
            </w:tcBorders>
            <w:tcMar>
              <w:top w:w="15" w:type="dxa"/>
              <w:left w:w="114" w:type="dxa"/>
              <w:bottom w:w="15" w:type="dxa"/>
              <w:right w:w="123" w:type="dxa"/>
            </w:tcMar>
            <w:vAlign w:val="bottom"/>
          </w:tcPr>
          <w:p w14:paraId="32DC92A9" w14:textId="42164B02" w:rsidR="002C778B" w:rsidRPr="00734B94" w:rsidDel="00BC701C" w:rsidRDefault="002C778B" w:rsidP="002C778B">
            <w:pPr>
              <w:spacing w:after="0" w:line="240" w:lineRule="auto"/>
              <w:jc w:val="center"/>
              <w:rPr>
                <w:ins w:id="1432" w:author="Bauer Kerstin" w:date="2021-08-24T12:10:00Z"/>
                <w:del w:id="1433" w:author="Bauer Kerstin" w:date="2021-09-07T23:57:00Z"/>
                <w:rFonts w:ascii="Arial Narrow" w:eastAsia="Noto Sans" w:hAnsi="Arial Narrow" w:cs="Noto Sans"/>
                <w:szCs w:val="22"/>
              </w:rPr>
            </w:pPr>
          </w:p>
        </w:tc>
      </w:tr>
      <w:tr w:rsidR="00734B94" w:rsidRPr="00734B94" w:rsidDel="00BC701C" w14:paraId="082C4C48" w14:textId="55A895DF" w:rsidTr="00161E8C">
        <w:trPr>
          <w:trHeight w:val="291"/>
          <w:jc w:val="center"/>
          <w:ins w:id="1434" w:author="Bauer Kerstin" w:date="2021-08-24T11:52:00Z"/>
          <w:del w:id="1435" w:author="Bauer Kerstin" w:date="2021-09-07T23:57:00Z"/>
        </w:trPr>
        <w:tc>
          <w:tcPr>
            <w:tcW w:w="2597"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hideMark/>
          </w:tcPr>
          <w:p w14:paraId="6D68F97A" w14:textId="42842288" w:rsidR="00161E8C" w:rsidRPr="00734B94" w:rsidDel="00BC701C" w:rsidRDefault="002C778B" w:rsidP="002C778B">
            <w:pPr>
              <w:spacing w:after="0" w:line="240" w:lineRule="auto"/>
              <w:jc w:val="left"/>
              <w:rPr>
                <w:del w:id="1436" w:author="Bauer Kerstin" w:date="2021-09-07T23:57:00Z"/>
                <w:rFonts w:ascii="Arial Narrow" w:eastAsia="Noto Sans" w:hAnsi="Arial Narrow" w:cs="Noto Sans"/>
                <w:szCs w:val="22"/>
                <w:lang w:val="en-US"/>
              </w:rPr>
            </w:pPr>
            <w:ins w:id="1437" w:author="Bauer Kerstin" w:date="2021-08-24T11:52:00Z">
              <w:del w:id="1438" w:author="Bauer Kerstin" w:date="2021-09-07T23:57:00Z">
                <w:r w:rsidRPr="00E341B1" w:rsidDel="00BC701C">
                  <w:rPr>
                    <w:rFonts w:ascii="Arial Narrow" w:eastAsia="Noto Sans" w:hAnsi="Arial Narrow" w:cs="Noto Sans"/>
                    <w:szCs w:val="22"/>
                    <w:lang w:val="en-US"/>
                  </w:rPr>
                  <w:delText xml:space="preserve">Sprint Levels Progress </w:delText>
                </w:r>
              </w:del>
            </w:ins>
            <w:ins w:id="1439" w:author="Bauer Kerstin" w:date="2021-08-24T12:13:00Z">
              <w:del w:id="1440" w:author="Bauer Kerstin" w:date="2021-09-07T23:57:00Z">
                <w:r w:rsidR="00161E8C" w:rsidRPr="00E341B1" w:rsidDel="00BC701C">
                  <w:rPr>
                    <w:rFonts w:ascii="Arial Narrow" w:eastAsia="Noto Sans" w:hAnsi="Arial Narrow" w:cs="Noto Sans"/>
                    <w:szCs w:val="22"/>
                    <w:lang w:val="en-US"/>
                  </w:rPr>
                  <w:delText>(English</w:delText>
                </w:r>
              </w:del>
            </w:ins>
            <w:ins w:id="1441" w:author="Bauer Kerstin" w:date="2021-08-24T12:53:00Z">
              <w:del w:id="1442" w:author="Bauer Kerstin" w:date="2021-09-07T23:57:00Z">
                <w:r w:rsidR="00370E4E" w:rsidDel="00BC701C">
                  <w:rPr>
                    <w:rFonts w:ascii="Arial Narrow" w:eastAsia="Noto Sans" w:hAnsi="Arial Narrow" w:cs="Noto Sans"/>
                    <w:szCs w:val="22"/>
                    <w:lang w:val="en-US"/>
                  </w:rPr>
                  <w:delText xml:space="preserve">, </w:delText>
                </w:r>
              </w:del>
            </w:ins>
            <w:ins w:id="1443" w:author="Bauer Kerstin" w:date="2021-08-24T12:29:00Z">
              <w:del w:id="1444" w:author="Bauer Kerstin" w:date="2021-09-07T23:57:00Z">
                <w:r w:rsidR="00734B94" w:rsidDel="00BC701C">
                  <w:rPr>
                    <w:rFonts w:ascii="Arial Narrow" w:eastAsia="Noto Sans" w:hAnsi="Arial Narrow" w:cs="Noto Sans"/>
                    <w:szCs w:val="22"/>
                    <w:lang w:val="en-US"/>
                  </w:rPr>
                  <w:delText>German</w:delText>
                </w:r>
              </w:del>
            </w:ins>
            <w:ins w:id="1445" w:author="Bauer Kerstin" w:date="2021-08-24T12:13:00Z">
              <w:del w:id="1446" w:author="Bauer Kerstin" w:date="2021-09-07T23:57:00Z">
                <w:r w:rsidR="00161E8C" w:rsidRPr="00E341B1" w:rsidDel="00BC701C">
                  <w:rPr>
                    <w:rFonts w:ascii="Arial Narrow" w:eastAsia="Noto Sans" w:hAnsi="Arial Narrow" w:cs="Noto Sans"/>
                    <w:szCs w:val="22"/>
                    <w:lang w:val="en-US"/>
                  </w:rPr>
                  <w:delText>)</w:delText>
                </w:r>
              </w:del>
            </w:ins>
            <w:del w:id="1447" w:author="Bauer Kerstin" w:date="2021-09-07T23:57:00Z">
              <w:r w:rsidR="00161E8C" w:rsidRPr="00734B94" w:rsidDel="00BC701C">
                <w:rPr>
                  <w:rFonts w:ascii="Arial Narrow" w:eastAsia="Noto Sans" w:hAnsi="Arial Narrow" w:cs="Noto Sans"/>
                  <w:szCs w:val="22"/>
                  <w:lang w:val="en-US"/>
                </w:rPr>
                <w:delText xml:space="preserve"> </w:delText>
              </w:r>
            </w:del>
          </w:p>
          <w:p w14:paraId="77A6440B" w14:textId="6E5E1357" w:rsidR="002C778B" w:rsidRPr="00E341B1" w:rsidDel="00BC701C" w:rsidRDefault="00161E8C" w:rsidP="002C778B">
            <w:pPr>
              <w:spacing w:after="0" w:line="240" w:lineRule="auto"/>
              <w:jc w:val="left"/>
              <w:rPr>
                <w:ins w:id="1448" w:author="Bauer Kerstin" w:date="2021-08-24T11:52:00Z"/>
                <w:del w:id="1449" w:author="Bauer Kerstin" w:date="2021-09-07T23:57:00Z"/>
                <w:rFonts w:ascii="Arial Narrow" w:hAnsi="Arial Narrow"/>
                <w:szCs w:val="22"/>
                <w:lang w:val="en-US"/>
              </w:rPr>
            </w:pPr>
            <w:ins w:id="1450" w:author="Bauer Kerstin" w:date="2021-08-24T12:13:00Z">
              <w:del w:id="1451" w:author="Bauer Kerstin" w:date="2021-09-07T23:57:00Z">
                <w:r w:rsidRPr="00734B94" w:rsidDel="00BC701C">
                  <w:rPr>
                    <w:rFonts w:ascii="Arial Narrow" w:eastAsia="Noto Sans" w:hAnsi="Arial Narrow" w:cs="Noto Sans"/>
                    <w:szCs w:val="22"/>
                    <w:lang w:val="en-US"/>
                  </w:rPr>
                  <w:delText>–</w:delText>
                </w:r>
              </w:del>
            </w:ins>
            <w:ins w:id="1452" w:author="Bauer Kerstin" w:date="2021-08-24T11:52:00Z">
              <w:del w:id="1453" w:author="Bauer Kerstin" w:date="2021-09-07T23:57:00Z">
                <w:r w:rsidR="002C778B" w:rsidRPr="00E341B1" w:rsidDel="00BC701C">
                  <w:rPr>
                    <w:rFonts w:ascii="Arial Narrow" w:eastAsia="Noto Sans" w:hAnsi="Arial Narrow" w:cs="Noto Sans"/>
                    <w:szCs w:val="22"/>
                    <w:lang w:val="en-US"/>
                  </w:rPr>
                  <w:delText xml:space="preserve"> </w:delText>
                </w:r>
              </w:del>
            </w:ins>
            <w:ins w:id="1454" w:author="Bauer Kerstin" w:date="2021-08-24T12:13:00Z">
              <w:del w:id="1455" w:author="Bauer Kerstin" w:date="2021-09-07T23:57:00Z">
                <w:r w:rsidRPr="00734B94" w:rsidDel="00BC701C">
                  <w:rPr>
                    <w:rFonts w:ascii="Arial Narrow" w:eastAsia="Noto Sans" w:hAnsi="Arial Narrow" w:cs="Noto Sans"/>
                    <w:szCs w:val="22"/>
                    <w:lang w:val="en-US"/>
                  </w:rPr>
                  <w:delText>¼ CEFR</w:delText>
                </w:r>
              </w:del>
            </w:ins>
            <w:ins w:id="1456" w:author="Bauer Kerstin" w:date="2021-08-24T12:29:00Z">
              <w:del w:id="1457" w:author="Bauer Kerstin" w:date="2021-09-07T23:57:00Z">
                <w:r w:rsidR="00734B94" w:rsidDel="00BC701C">
                  <w:rPr>
                    <w:rFonts w:ascii="Arial Narrow" w:eastAsia="Noto Sans" w:hAnsi="Arial Narrow" w:cs="Noto Sans"/>
                    <w:szCs w:val="22"/>
                    <w:lang w:val="en-US"/>
                  </w:rPr>
                  <w:delText xml:space="preserve"> level</w:delText>
                </w:r>
              </w:del>
            </w:ins>
          </w:p>
        </w:tc>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hideMark/>
          </w:tcPr>
          <w:p w14:paraId="408D4BE3" w14:textId="43F9FB7F" w:rsidR="002C778B" w:rsidRPr="00734B94" w:rsidDel="00BC701C" w:rsidRDefault="002C778B" w:rsidP="002C778B">
            <w:pPr>
              <w:spacing w:after="0" w:line="240" w:lineRule="auto"/>
              <w:jc w:val="center"/>
              <w:rPr>
                <w:ins w:id="1458" w:author="Bauer Kerstin" w:date="2021-08-24T11:52:00Z"/>
                <w:del w:id="1459" w:author="Bauer Kerstin" w:date="2021-09-07T23:57:00Z"/>
                <w:rFonts w:ascii="Arial Narrow" w:hAnsi="Arial Narrow"/>
                <w:szCs w:val="22"/>
              </w:rPr>
            </w:pPr>
            <w:ins w:id="1460" w:author="Bauer Kerstin" w:date="2021-08-24T11:52:00Z">
              <w:del w:id="1461" w:author="Bauer Kerstin" w:date="2021-09-07T23:57:00Z">
                <w:r w:rsidRPr="00734B94" w:rsidDel="00BC701C">
                  <w:rPr>
                    <w:rFonts w:ascii="Arial Narrow" w:eastAsia="Noto Sans" w:hAnsi="Arial Narrow" w:cs="Noto Sans"/>
                    <w:szCs w:val="22"/>
                  </w:rPr>
                  <w:delText xml:space="preserve">6 </w:delText>
                </w:r>
              </w:del>
            </w:ins>
            <w:ins w:id="1462" w:author="Bauer Kerstin" w:date="2021-08-24T12:08:00Z">
              <w:del w:id="1463" w:author="Bauer Kerstin" w:date="2021-09-07T23:57:00Z">
                <w:r w:rsidRPr="00734B94" w:rsidDel="00BC701C">
                  <w:rPr>
                    <w:rFonts w:ascii="Arial Narrow" w:eastAsia="Noto Sans" w:hAnsi="Arial Narrow" w:cs="Noto Sans"/>
                    <w:szCs w:val="22"/>
                  </w:rPr>
                  <w:delText>months</w:delText>
                </w:r>
              </w:del>
            </w:ins>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hideMark/>
          </w:tcPr>
          <w:p w14:paraId="07A520E7" w14:textId="6257E8C9" w:rsidR="002C778B" w:rsidRPr="00734B94" w:rsidDel="00BC701C" w:rsidRDefault="002C778B" w:rsidP="002C778B">
            <w:pPr>
              <w:spacing w:after="0" w:line="240" w:lineRule="auto"/>
              <w:jc w:val="center"/>
              <w:rPr>
                <w:ins w:id="1464" w:author="Bauer Kerstin" w:date="2021-08-24T11:52:00Z"/>
                <w:del w:id="1465" w:author="Bauer Kerstin" w:date="2021-09-07T23:57:00Z"/>
                <w:rFonts w:ascii="Arial Narrow" w:hAnsi="Arial Narrow"/>
                <w:szCs w:val="22"/>
              </w:rPr>
            </w:pPr>
            <w:ins w:id="1466" w:author="Bauer Kerstin" w:date="2021-08-24T11:52:00Z">
              <w:del w:id="1467" w:author="Bauer Kerstin" w:date="2021-09-07T23:57:00Z">
                <w:r w:rsidRPr="00734B94" w:rsidDel="00BC701C">
                  <w:rPr>
                    <w:rFonts w:ascii="Arial Narrow" w:eastAsia="Noto Sans" w:hAnsi="Arial Narrow" w:cs="Noto Sans"/>
                    <w:szCs w:val="22"/>
                  </w:rPr>
                  <w:delText>n/a</w:delText>
                </w:r>
              </w:del>
            </w:ins>
          </w:p>
        </w:tc>
        <w:tc>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hideMark/>
          </w:tcPr>
          <w:p w14:paraId="64EC04CC" w14:textId="12E966F0" w:rsidR="002C778B" w:rsidRPr="00734B94" w:rsidDel="00BC701C" w:rsidRDefault="002C778B" w:rsidP="002C778B">
            <w:pPr>
              <w:spacing w:after="0" w:line="240" w:lineRule="auto"/>
              <w:jc w:val="center"/>
              <w:rPr>
                <w:ins w:id="1468" w:author="Bauer Kerstin" w:date="2021-08-24T11:52:00Z"/>
                <w:del w:id="1469" w:author="Bauer Kerstin" w:date="2021-09-07T23:57:00Z"/>
                <w:rFonts w:ascii="Arial Narrow" w:hAnsi="Arial Narrow"/>
                <w:szCs w:val="22"/>
              </w:rPr>
            </w:pPr>
            <w:ins w:id="1470" w:author="Bauer Kerstin" w:date="2021-08-24T11:52:00Z">
              <w:del w:id="1471" w:author="Bauer Kerstin" w:date="2021-09-07T23:57:00Z">
                <w:r w:rsidRPr="00734B94" w:rsidDel="00BC701C">
                  <w:rPr>
                    <w:rFonts w:ascii="Arial Narrow" w:eastAsia="Noto Sans" w:hAnsi="Arial Narrow" w:cs="Noto Sans"/>
                    <w:szCs w:val="22"/>
                  </w:rPr>
                  <w:delText>n/a</w:delText>
                </w:r>
              </w:del>
            </w:ins>
          </w:p>
        </w:tc>
        <w:tc>
          <w:tcPr>
            <w:tcW w:w="1384"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hideMark/>
          </w:tcPr>
          <w:p w14:paraId="4D80FFDE" w14:textId="7C2D3D32" w:rsidR="002C778B" w:rsidRPr="00734B94" w:rsidDel="00BC701C" w:rsidRDefault="002C778B" w:rsidP="002C778B">
            <w:pPr>
              <w:spacing w:after="0" w:line="240" w:lineRule="auto"/>
              <w:jc w:val="center"/>
              <w:rPr>
                <w:ins w:id="1472" w:author="Bauer Kerstin" w:date="2021-08-24T11:52:00Z"/>
                <w:del w:id="1473" w:author="Bauer Kerstin" w:date="2021-09-07T23:57:00Z"/>
                <w:rFonts w:ascii="Arial Narrow" w:hAnsi="Arial Narrow"/>
                <w:szCs w:val="22"/>
              </w:rPr>
            </w:pPr>
            <w:ins w:id="1474" w:author="Bauer Kerstin" w:date="2021-08-24T11:52:00Z">
              <w:del w:id="1475" w:author="Bauer Kerstin" w:date="2021-09-07T23:57:00Z">
                <w:r w:rsidRPr="00734B94" w:rsidDel="00BC701C">
                  <w:rPr>
                    <w:rFonts w:ascii="Arial Narrow" w:eastAsia="Noto Sans" w:hAnsi="Arial Narrow" w:cs="Noto Sans"/>
                    <w:szCs w:val="22"/>
                  </w:rPr>
                  <w:delText>11 sessions</w:delText>
                </w:r>
              </w:del>
            </w:ins>
          </w:p>
        </w:tc>
        <w:tc>
          <w:tcPr>
            <w:tcW w:w="1276"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bottom"/>
            <w:hideMark/>
          </w:tcPr>
          <w:p w14:paraId="68E4C7DB" w14:textId="630E2711" w:rsidR="002C778B" w:rsidRPr="00734B94" w:rsidDel="00BC701C" w:rsidRDefault="002C778B" w:rsidP="002C778B">
            <w:pPr>
              <w:spacing w:after="0" w:line="240" w:lineRule="auto"/>
              <w:jc w:val="center"/>
              <w:rPr>
                <w:ins w:id="1476" w:author="Bauer Kerstin" w:date="2021-08-24T11:52:00Z"/>
                <w:del w:id="1477" w:author="Bauer Kerstin" w:date="2021-09-07T23:57:00Z"/>
                <w:rFonts w:ascii="Arial Narrow" w:hAnsi="Arial Narrow"/>
                <w:szCs w:val="22"/>
              </w:rPr>
            </w:pPr>
            <w:ins w:id="1478" w:author="Bauer Kerstin" w:date="2021-08-24T11:52:00Z">
              <w:del w:id="1479" w:author="Bauer Kerstin" w:date="2021-09-07T23:57:00Z">
                <w:r w:rsidRPr="00734B94" w:rsidDel="00BC701C">
                  <w:rPr>
                    <w:rFonts w:ascii="Arial Narrow" w:eastAsia="Noto Sans" w:hAnsi="Arial Narrow" w:cs="Noto Sans"/>
                    <w:szCs w:val="22"/>
                  </w:rPr>
                  <w:delText>60 minutes</w:delText>
                </w:r>
              </w:del>
            </w:ins>
          </w:p>
        </w:tc>
        <w:tc>
          <w:tcPr>
            <w:tcW w:w="1831"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bottom"/>
            <w:hideMark/>
          </w:tcPr>
          <w:p w14:paraId="2BD3FF17" w14:textId="7A40C29A" w:rsidR="002C778B" w:rsidRPr="00734B94" w:rsidDel="00BC701C" w:rsidRDefault="00D776EC" w:rsidP="002C778B">
            <w:pPr>
              <w:spacing w:after="0" w:line="240" w:lineRule="auto"/>
              <w:jc w:val="center"/>
              <w:rPr>
                <w:ins w:id="1480" w:author="Bauer Kerstin" w:date="2021-08-24T11:52:00Z"/>
                <w:del w:id="1481" w:author="Bauer Kerstin" w:date="2021-09-07T23:57:00Z"/>
                <w:rFonts w:ascii="Arial Narrow" w:hAnsi="Arial Narrow"/>
                <w:szCs w:val="22"/>
              </w:rPr>
            </w:pPr>
            <w:ins w:id="1482" w:author="Bauer Kerstin" w:date="2021-08-24T12:38:00Z">
              <w:del w:id="1483" w:author="Bauer Kerstin" w:date="2021-09-07T23:57:00Z">
                <w:r w:rsidDel="00BC701C">
                  <w:rPr>
                    <w:rFonts w:ascii="Arial Narrow" w:eastAsia="Noto Sans" w:hAnsi="Arial Narrow" w:cs="Noto Sans"/>
                    <w:szCs w:val="22"/>
                  </w:rPr>
                  <w:delText xml:space="preserve">€ </w:delText>
                </w:r>
              </w:del>
            </w:ins>
            <w:ins w:id="1484" w:author="Bauer Kerstin" w:date="2021-08-24T11:52:00Z">
              <w:del w:id="1485" w:author="Bauer Kerstin" w:date="2021-09-07T23:57:00Z">
                <w:r w:rsidR="002C778B" w:rsidRPr="00734B94" w:rsidDel="00BC701C">
                  <w:rPr>
                    <w:rFonts w:ascii="Arial Narrow" w:eastAsia="Noto Sans" w:hAnsi="Arial Narrow" w:cs="Noto Sans"/>
                    <w:szCs w:val="22"/>
                  </w:rPr>
                  <w:delText>7</w:delText>
                </w:r>
              </w:del>
            </w:ins>
            <w:ins w:id="1486" w:author="Bauer Kerstin" w:date="2021-08-24T12:14:00Z">
              <w:del w:id="1487" w:author="Bauer Kerstin" w:date="2021-09-07T23:57:00Z">
                <w:r w:rsidR="00161E8C" w:rsidRPr="00734B94" w:rsidDel="00BC701C">
                  <w:rPr>
                    <w:rFonts w:ascii="Arial Narrow" w:eastAsia="Noto Sans" w:hAnsi="Arial Narrow" w:cs="Noto Sans"/>
                    <w:szCs w:val="22"/>
                  </w:rPr>
                  <w:delText>27</w:delText>
                </w:r>
              </w:del>
            </w:ins>
            <w:ins w:id="1488" w:author="Bauer Kerstin" w:date="2021-08-24T11:52:00Z">
              <w:del w:id="1489" w:author="Bauer Kerstin" w:date="2021-09-07T23:57:00Z">
                <w:r w:rsidR="002C778B" w:rsidRPr="00734B94" w:rsidDel="00BC701C">
                  <w:rPr>
                    <w:rFonts w:ascii="Arial Narrow" w:eastAsia="Noto Sans" w:hAnsi="Arial Narrow" w:cs="Noto Sans"/>
                    <w:szCs w:val="22"/>
                  </w:rPr>
                  <w:delText>,00</w:delText>
                </w:r>
              </w:del>
            </w:ins>
          </w:p>
        </w:tc>
        <w:tc>
          <w:tcPr>
            <w:tcW w:w="257" w:type="dxa"/>
            <w:tcBorders>
              <w:left w:val="single" w:sz="6" w:space="0" w:color="000000"/>
            </w:tcBorders>
            <w:tcMar>
              <w:top w:w="15" w:type="dxa"/>
              <w:left w:w="114" w:type="dxa"/>
              <w:bottom w:w="15" w:type="dxa"/>
              <w:right w:w="123" w:type="dxa"/>
            </w:tcMar>
            <w:vAlign w:val="bottom"/>
            <w:hideMark/>
          </w:tcPr>
          <w:p w14:paraId="7EEDE9B9" w14:textId="5C12BB4E" w:rsidR="002C778B" w:rsidRPr="00734B94" w:rsidDel="00BC701C" w:rsidRDefault="002C778B" w:rsidP="002C778B">
            <w:pPr>
              <w:spacing w:after="0" w:line="240" w:lineRule="auto"/>
              <w:jc w:val="center"/>
              <w:rPr>
                <w:ins w:id="1490" w:author="Bauer Kerstin" w:date="2021-08-24T11:52:00Z"/>
                <w:del w:id="1491" w:author="Bauer Kerstin" w:date="2021-09-07T23:57:00Z"/>
                <w:rFonts w:ascii="Arial Narrow" w:hAnsi="Arial Narrow"/>
                <w:szCs w:val="22"/>
              </w:rPr>
            </w:pPr>
            <w:ins w:id="1492" w:author="Bauer Kerstin" w:date="2021-08-24T11:52:00Z">
              <w:del w:id="1493" w:author="Bauer Kerstin" w:date="2021-09-07T23:57:00Z">
                <w:r w:rsidRPr="00734B94" w:rsidDel="00BC701C">
                  <w:rPr>
                    <w:rFonts w:ascii="Arial Narrow" w:eastAsia="Noto Sans" w:hAnsi="Arial Narrow" w:cs="Noto Sans"/>
                    <w:szCs w:val="22"/>
                  </w:rPr>
                  <w:delText xml:space="preserve"> </w:delText>
                </w:r>
              </w:del>
            </w:ins>
          </w:p>
        </w:tc>
      </w:tr>
      <w:tr w:rsidR="00734B94" w:rsidRPr="00734B94" w:rsidDel="00BC701C" w14:paraId="74AF60B1" w14:textId="50DCACB9" w:rsidTr="00161E8C">
        <w:trPr>
          <w:trHeight w:val="291"/>
          <w:jc w:val="center"/>
          <w:ins w:id="1494" w:author="Bauer Kerstin" w:date="2021-08-24T11:52:00Z"/>
          <w:del w:id="1495" w:author="Bauer Kerstin" w:date="2021-09-07T23:57:00Z"/>
        </w:trPr>
        <w:tc>
          <w:tcPr>
            <w:tcW w:w="2597"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hideMark/>
          </w:tcPr>
          <w:p w14:paraId="1D7FD712" w14:textId="6027E8CC" w:rsidR="00161E8C" w:rsidRPr="00734B94" w:rsidDel="00BC701C" w:rsidRDefault="002C778B" w:rsidP="002C778B">
            <w:pPr>
              <w:spacing w:after="0" w:line="240" w:lineRule="auto"/>
              <w:jc w:val="left"/>
              <w:rPr>
                <w:del w:id="1496" w:author="Bauer Kerstin" w:date="2021-09-07T23:57:00Z"/>
                <w:rFonts w:ascii="Arial Narrow" w:eastAsia="Noto Sans" w:hAnsi="Arial Narrow" w:cs="Noto Sans"/>
                <w:szCs w:val="22"/>
                <w:lang w:val="en-US"/>
              </w:rPr>
            </w:pPr>
            <w:ins w:id="1497" w:author="Bauer Kerstin" w:date="2021-08-24T11:52:00Z">
              <w:del w:id="1498" w:author="Bauer Kerstin" w:date="2021-09-07T23:57:00Z">
                <w:r w:rsidRPr="00734B94" w:rsidDel="00BC701C">
                  <w:rPr>
                    <w:rFonts w:ascii="Arial Narrow" w:eastAsia="Noto Sans" w:hAnsi="Arial Narrow" w:cs="Noto Sans"/>
                    <w:szCs w:val="22"/>
                    <w:lang w:val="en-US"/>
                  </w:rPr>
                  <w:delText xml:space="preserve">Sprint Levels Progress </w:delText>
                </w:r>
              </w:del>
            </w:ins>
            <w:ins w:id="1499" w:author="Bauer Kerstin" w:date="2021-08-24T12:13:00Z">
              <w:del w:id="1500" w:author="Bauer Kerstin" w:date="2021-09-07T23:57:00Z">
                <w:r w:rsidR="00161E8C" w:rsidRPr="00734B94" w:rsidDel="00BC701C">
                  <w:rPr>
                    <w:rFonts w:ascii="Arial Narrow" w:eastAsia="Noto Sans" w:hAnsi="Arial Narrow" w:cs="Noto Sans"/>
                    <w:szCs w:val="22"/>
                    <w:lang w:val="en-US"/>
                  </w:rPr>
                  <w:delText>(English</w:delText>
                </w:r>
              </w:del>
            </w:ins>
            <w:ins w:id="1501" w:author="Bauer Kerstin" w:date="2021-08-24T12:53:00Z">
              <w:del w:id="1502" w:author="Bauer Kerstin" w:date="2021-09-07T23:57:00Z">
                <w:r w:rsidR="00370E4E" w:rsidDel="00BC701C">
                  <w:rPr>
                    <w:rFonts w:ascii="Arial Narrow" w:eastAsia="Noto Sans" w:hAnsi="Arial Narrow" w:cs="Noto Sans"/>
                    <w:szCs w:val="22"/>
                    <w:lang w:val="en-US"/>
                  </w:rPr>
                  <w:delText xml:space="preserve">, </w:delText>
                </w:r>
              </w:del>
            </w:ins>
            <w:ins w:id="1503" w:author="Bauer Kerstin" w:date="2021-08-24T12:29:00Z">
              <w:del w:id="1504" w:author="Bauer Kerstin" w:date="2021-09-07T23:57:00Z">
                <w:r w:rsidR="00734B94" w:rsidDel="00BC701C">
                  <w:rPr>
                    <w:rFonts w:ascii="Arial Narrow" w:eastAsia="Noto Sans" w:hAnsi="Arial Narrow" w:cs="Noto Sans"/>
                    <w:szCs w:val="22"/>
                    <w:lang w:val="en-US"/>
                  </w:rPr>
                  <w:delText>German</w:delText>
                </w:r>
              </w:del>
            </w:ins>
            <w:ins w:id="1505" w:author="Bauer Kerstin" w:date="2021-08-24T12:13:00Z">
              <w:del w:id="1506" w:author="Bauer Kerstin" w:date="2021-09-07T23:57:00Z">
                <w:r w:rsidR="00161E8C" w:rsidRPr="00734B94" w:rsidDel="00BC701C">
                  <w:rPr>
                    <w:rFonts w:ascii="Arial Narrow" w:eastAsia="Noto Sans" w:hAnsi="Arial Narrow" w:cs="Noto Sans"/>
                    <w:szCs w:val="22"/>
                    <w:lang w:val="en-US"/>
                  </w:rPr>
                  <w:delText xml:space="preserve">) </w:delText>
                </w:r>
              </w:del>
            </w:ins>
          </w:p>
          <w:p w14:paraId="26771331" w14:textId="5595FA05" w:rsidR="002C778B" w:rsidRPr="00734B94" w:rsidDel="00BC701C" w:rsidRDefault="00161E8C" w:rsidP="002C778B">
            <w:pPr>
              <w:spacing w:after="0" w:line="240" w:lineRule="auto"/>
              <w:jc w:val="left"/>
              <w:rPr>
                <w:ins w:id="1507" w:author="Bauer Kerstin" w:date="2021-08-24T11:52:00Z"/>
                <w:del w:id="1508" w:author="Bauer Kerstin" w:date="2021-09-07T23:57:00Z"/>
                <w:rFonts w:ascii="Arial Narrow" w:hAnsi="Arial Narrow"/>
                <w:szCs w:val="22"/>
                <w:lang w:val="en-US"/>
              </w:rPr>
            </w:pPr>
            <w:ins w:id="1509" w:author="Bauer Kerstin" w:date="2021-08-24T12:13:00Z">
              <w:del w:id="1510" w:author="Bauer Kerstin" w:date="2021-09-07T23:57:00Z">
                <w:r w:rsidRPr="00734B94" w:rsidDel="00BC701C">
                  <w:rPr>
                    <w:rFonts w:ascii="Arial Narrow" w:eastAsia="Noto Sans" w:hAnsi="Arial Narrow" w:cs="Noto Sans"/>
                    <w:szCs w:val="22"/>
                    <w:lang w:val="en-US"/>
                  </w:rPr>
                  <w:delText>–</w:delText>
                </w:r>
              </w:del>
            </w:ins>
            <w:ins w:id="1511" w:author="Bauer Kerstin" w:date="2021-08-24T11:52:00Z">
              <w:del w:id="1512" w:author="Bauer Kerstin" w:date="2021-09-07T23:57:00Z">
                <w:r w:rsidR="002C778B" w:rsidRPr="00734B94" w:rsidDel="00BC701C">
                  <w:rPr>
                    <w:rFonts w:ascii="Arial Narrow" w:eastAsia="Noto Sans" w:hAnsi="Arial Narrow" w:cs="Noto Sans"/>
                    <w:szCs w:val="22"/>
                    <w:lang w:val="en-US"/>
                  </w:rPr>
                  <w:delText xml:space="preserve"> </w:delText>
                </w:r>
              </w:del>
            </w:ins>
            <w:ins w:id="1513" w:author="Bauer Kerstin" w:date="2021-08-24T12:13:00Z">
              <w:del w:id="1514" w:author="Bauer Kerstin" w:date="2021-09-07T23:57:00Z">
                <w:r w:rsidRPr="00734B94" w:rsidDel="00BC701C">
                  <w:rPr>
                    <w:rFonts w:ascii="Arial Narrow" w:eastAsia="Noto Sans" w:hAnsi="Arial Narrow" w:cs="Noto Sans"/>
                    <w:szCs w:val="22"/>
                    <w:lang w:val="en-US"/>
                  </w:rPr>
                  <w:delText>½ CEFR</w:delText>
                </w:r>
              </w:del>
            </w:ins>
            <w:ins w:id="1515" w:author="Bauer Kerstin" w:date="2021-08-24T12:29:00Z">
              <w:del w:id="1516" w:author="Bauer Kerstin" w:date="2021-09-07T23:57:00Z">
                <w:r w:rsidR="00734B94" w:rsidDel="00BC701C">
                  <w:rPr>
                    <w:rFonts w:ascii="Arial Narrow" w:eastAsia="Noto Sans" w:hAnsi="Arial Narrow" w:cs="Noto Sans"/>
                    <w:szCs w:val="22"/>
                    <w:lang w:val="en-US"/>
                  </w:rPr>
                  <w:delText xml:space="preserve"> level</w:delText>
                </w:r>
              </w:del>
            </w:ins>
          </w:p>
        </w:tc>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hideMark/>
          </w:tcPr>
          <w:p w14:paraId="4127F8A5" w14:textId="51CA9BC1" w:rsidR="002C778B" w:rsidRPr="00734B94" w:rsidDel="00BC701C" w:rsidRDefault="002C778B" w:rsidP="002C778B">
            <w:pPr>
              <w:spacing w:after="0" w:line="240" w:lineRule="auto"/>
              <w:jc w:val="center"/>
              <w:rPr>
                <w:ins w:id="1517" w:author="Bauer Kerstin" w:date="2021-08-24T11:52:00Z"/>
                <w:del w:id="1518" w:author="Bauer Kerstin" w:date="2021-09-07T23:57:00Z"/>
                <w:rFonts w:ascii="Arial Narrow" w:hAnsi="Arial Narrow"/>
                <w:szCs w:val="22"/>
              </w:rPr>
            </w:pPr>
            <w:ins w:id="1519" w:author="Bauer Kerstin" w:date="2021-08-24T11:52:00Z">
              <w:del w:id="1520" w:author="Bauer Kerstin" w:date="2021-09-07T23:57:00Z">
                <w:r w:rsidRPr="00734B94" w:rsidDel="00BC701C">
                  <w:rPr>
                    <w:rFonts w:ascii="Arial Narrow" w:eastAsia="Noto Sans" w:hAnsi="Arial Narrow" w:cs="Noto Sans"/>
                    <w:szCs w:val="22"/>
                  </w:rPr>
                  <w:delText xml:space="preserve">12 </w:delText>
                </w:r>
              </w:del>
            </w:ins>
            <w:ins w:id="1521" w:author="Bauer Kerstin" w:date="2021-08-24T12:08:00Z">
              <w:del w:id="1522" w:author="Bauer Kerstin" w:date="2021-09-07T23:57:00Z">
                <w:r w:rsidRPr="00734B94" w:rsidDel="00BC701C">
                  <w:rPr>
                    <w:rFonts w:ascii="Arial Narrow" w:eastAsia="Noto Sans" w:hAnsi="Arial Narrow" w:cs="Noto Sans"/>
                    <w:szCs w:val="22"/>
                  </w:rPr>
                  <w:delText>months</w:delText>
                </w:r>
              </w:del>
            </w:ins>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hideMark/>
          </w:tcPr>
          <w:p w14:paraId="357AB479" w14:textId="1CCE5572" w:rsidR="002C778B" w:rsidRPr="00734B94" w:rsidDel="00BC701C" w:rsidRDefault="002C778B" w:rsidP="002C778B">
            <w:pPr>
              <w:spacing w:after="0" w:line="240" w:lineRule="auto"/>
              <w:jc w:val="center"/>
              <w:rPr>
                <w:ins w:id="1523" w:author="Bauer Kerstin" w:date="2021-08-24T11:52:00Z"/>
                <w:del w:id="1524" w:author="Bauer Kerstin" w:date="2021-09-07T23:57:00Z"/>
                <w:rFonts w:ascii="Arial Narrow" w:hAnsi="Arial Narrow"/>
                <w:szCs w:val="22"/>
              </w:rPr>
            </w:pPr>
            <w:ins w:id="1525" w:author="Bauer Kerstin" w:date="2021-08-24T11:52:00Z">
              <w:del w:id="1526" w:author="Bauer Kerstin" w:date="2021-09-07T23:57:00Z">
                <w:r w:rsidRPr="00734B94" w:rsidDel="00BC701C">
                  <w:rPr>
                    <w:rFonts w:ascii="Arial Narrow" w:eastAsia="Noto Sans" w:hAnsi="Arial Narrow" w:cs="Noto Sans"/>
                    <w:szCs w:val="22"/>
                  </w:rPr>
                  <w:delText>n/a</w:delText>
                </w:r>
              </w:del>
            </w:ins>
          </w:p>
        </w:tc>
        <w:tc>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hideMark/>
          </w:tcPr>
          <w:p w14:paraId="3F6A5A54" w14:textId="41A59CA4" w:rsidR="002C778B" w:rsidRPr="00734B94" w:rsidDel="00BC701C" w:rsidRDefault="002C778B" w:rsidP="002C778B">
            <w:pPr>
              <w:spacing w:after="0" w:line="240" w:lineRule="auto"/>
              <w:jc w:val="center"/>
              <w:rPr>
                <w:ins w:id="1527" w:author="Bauer Kerstin" w:date="2021-08-24T11:52:00Z"/>
                <w:del w:id="1528" w:author="Bauer Kerstin" w:date="2021-09-07T23:57:00Z"/>
                <w:rFonts w:ascii="Arial Narrow" w:hAnsi="Arial Narrow"/>
                <w:szCs w:val="22"/>
              </w:rPr>
            </w:pPr>
            <w:ins w:id="1529" w:author="Bauer Kerstin" w:date="2021-08-24T11:52:00Z">
              <w:del w:id="1530" w:author="Bauer Kerstin" w:date="2021-09-07T23:57:00Z">
                <w:r w:rsidRPr="00734B94" w:rsidDel="00BC701C">
                  <w:rPr>
                    <w:rFonts w:ascii="Arial Narrow" w:eastAsia="Noto Sans" w:hAnsi="Arial Narrow" w:cs="Noto Sans"/>
                    <w:szCs w:val="22"/>
                  </w:rPr>
                  <w:delText>n/a</w:delText>
                </w:r>
              </w:del>
            </w:ins>
          </w:p>
        </w:tc>
        <w:tc>
          <w:tcPr>
            <w:tcW w:w="1384"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hideMark/>
          </w:tcPr>
          <w:p w14:paraId="6E181038" w14:textId="3B3BF6D8" w:rsidR="002C778B" w:rsidRPr="00734B94" w:rsidDel="00BC701C" w:rsidRDefault="002C778B" w:rsidP="002C778B">
            <w:pPr>
              <w:spacing w:after="0" w:line="240" w:lineRule="auto"/>
              <w:jc w:val="center"/>
              <w:rPr>
                <w:ins w:id="1531" w:author="Bauer Kerstin" w:date="2021-08-24T11:52:00Z"/>
                <w:del w:id="1532" w:author="Bauer Kerstin" w:date="2021-09-07T23:57:00Z"/>
                <w:rFonts w:ascii="Arial Narrow" w:hAnsi="Arial Narrow"/>
                <w:szCs w:val="22"/>
              </w:rPr>
            </w:pPr>
            <w:ins w:id="1533" w:author="Bauer Kerstin" w:date="2021-08-24T11:52:00Z">
              <w:del w:id="1534" w:author="Bauer Kerstin" w:date="2021-09-07T23:57:00Z">
                <w:r w:rsidRPr="00734B94" w:rsidDel="00BC701C">
                  <w:rPr>
                    <w:rFonts w:ascii="Arial Narrow" w:eastAsia="Noto Sans" w:hAnsi="Arial Narrow" w:cs="Noto Sans"/>
                    <w:szCs w:val="22"/>
                  </w:rPr>
                  <w:delText>22 sessions</w:delText>
                </w:r>
              </w:del>
            </w:ins>
          </w:p>
        </w:tc>
        <w:tc>
          <w:tcPr>
            <w:tcW w:w="1276"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bottom"/>
            <w:hideMark/>
          </w:tcPr>
          <w:p w14:paraId="2C332E07" w14:textId="7E7D296A" w:rsidR="002C778B" w:rsidRPr="00734B94" w:rsidDel="00BC701C" w:rsidRDefault="002C778B" w:rsidP="002C778B">
            <w:pPr>
              <w:spacing w:after="0" w:line="240" w:lineRule="auto"/>
              <w:jc w:val="center"/>
              <w:rPr>
                <w:ins w:id="1535" w:author="Bauer Kerstin" w:date="2021-08-24T11:52:00Z"/>
                <w:del w:id="1536" w:author="Bauer Kerstin" w:date="2021-09-07T23:57:00Z"/>
                <w:rFonts w:ascii="Arial Narrow" w:hAnsi="Arial Narrow"/>
                <w:szCs w:val="22"/>
              </w:rPr>
            </w:pPr>
            <w:ins w:id="1537" w:author="Bauer Kerstin" w:date="2021-08-24T11:52:00Z">
              <w:del w:id="1538" w:author="Bauer Kerstin" w:date="2021-09-07T23:57:00Z">
                <w:r w:rsidRPr="00734B94" w:rsidDel="00BC701C">
                  <w:rPr>
                    <w:rFonts w:ascii="Arial Narrow" w:eastAsia="Noto Sans" w:hAnsi="Arial Narrow" w:cs="Noto Sans"/>
                    <w:szCs w:val="22"/>
                  </w:rPr>
                  <w:delText>60 minutes</w:delText>
                </w:r>
              </w:del>
            </w:ins>
          </w:p>
        </w:tc>
        <w:tc>
          <w:tcPr>
            <w:tcW w:w="1831"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bottom"/>
            <w:hideMark/>
          </w:tcPr>
          <w:p w14:paraId="42799BC8" w14:textId="5E7F1C82" w:rsidR="002C778B" w:rsidRPr="00734B94" w:rsidDel="00BC701C" w:rsidRDefault="00D776EC" w:rsidP="002C778B">
            <w:pPr>
              <w:spacing w:after="0" w:line="240" w:lineRule="auto"/>
              <w:jc w:val="center"/>
              <w:rPr>
                <w:ins w:id="1539" w:author="Bauer Kerstin" w:date="2021-08-24T11:52:00Z"/>
                <w:del w:id="1540" w:author="Bauer Kerstin" w:date="2021-09-07T23:57:00Z"/>
                <w:rFonts w:ascii="Arial Narrow" w:hAnsi="Arial Narrow"/>
                <w:szCs w:val="22"/>
              </w:rPr>
            </w:pPr>
            <w:ins w:id="1541" w:author="Bauer Kerstin" w:date="2021-08-24T12:38:00Z">
              <w:del w:id="1542" w:author="Bauer Kerstin" w:date="2021-09-07T23:57:00Z">
                <w:r w:rsidDel="00BC701C">
                  <w:rPr>
                    <w:rFonts w:ascii="Arial Narrow" w:eastAsia="Noto Sans" w:hAnsi="Arial Narrow" w:cs="Noto Sans"/>
                    <w:szCs w:val="22"/>
                  </w:rPr>
                  <w:delText xml:space="preserve">€ </w:delText>
                </w:r>
              </w:del>
            </w:ins>
            <w:ins w:id="1543" w:author="Bauer Kerstin" w:date="2021-08-24T11:52:00Z">
              <w:del w:id="1544" w:author="Bauer Kerstin" w:date="2021-09-07T23:57:00Z">
                <w:r w:rsidR="002C778B" w:rsidRPr="00734B94" w:rsidDel="00BC701C">
                  <w:rPr>
                    <w:rFonts w:ascii="Arial Narrow" w:eastAsia="Noto Sans" w:hAnsi="Arial Narrow" w:cs="Noto Sans"/>
                    <w:szCs w:val="22"/>
                  </w:rPr>
                  <w:delText>1.3</w:delText>
                </w:r>
              </w:del>
            </w:ins>
            <w:ins w:id="1545" w:author="Bauer Kerstin" w:date="2021-08-24T12:14:00Z">
              <w:del w:id="1546" w:author="Bauer Kerstin" w:date="2021-09-07T23:57:00Z">
                <w:r w:rsidR="00161E8C" w:rsidRPr="00734B94" w:rsidDel="00BC701C">
                  <w:rPr>
                    <w:rFonts w:ascii="Arial Narrow" w:eastAsia="Noto Sans" w:hAnsi="Arial Narrow" w:cs="Noto Sans"/>
                    <w:szCs w:val="22"/>
                  </w:rPr>
                  <w:delText>98</w:delText>
                </w:r>
              </w:del>
            </w:ins>
            <w:ins w:id="1547" w:author="Bauer Kerstin" w:date="2021-08-24T11:52:00Z">
              <w:del w:id="1548" w:author="Bauer Kerstin" w:date="2021-09-07T23:57:00Z">
                <w:r w:rsidR="002C778B" w:rsidRPr="00734B94" w:rsidDel="00BC701C">
                  <w:rPr>
                    <w:rFonts w:ascii="Arial Narrow" w:eastAsia="Noto Sans" w:hAnsi="Arial Narrow" w:cs="Noto Sans"/>
                    <w:szCs w:val="22"/>
                  </w:rPr>
                  <w:delText>,00</w:delText>
                </w:r>
              </w:del>
            </w:ins>
          </w:p>
        </w:tc>
        <w:tc>
          <w:tcPr>
            <w:tcW w:w="257" w:type="dxa"/>
            <w:tcBorders>
              <w:left w:val="single" w:sz="6" w:space="0" w:color="000000"/>
            </w:tcBorders>
            <w:tcMar>
              <w:top w:w="15" w:type="dxa"/>
              <w:left w:w="114" w:type="dxa"/>
              <w:bottom w:w="15" w:type="dxa"/>
              <w:right w:w="123" w:type="dxa"/>
            </w:tcMar>
            <w:vAlign w:val="bottom"/>
            <w:hideMark/>
          </w:tcPr>
          <w:p w14:paraId="4E5A2E4F" w14:textId="304136B6" w:rsidR="002C778B" w:rsidRPr="00734B94" w:rsidDel="00BC701C" w:rsidRDefault="002C778B" w:rsidP="002C778B">
            <w:pPr>
              <w:spacing w:after="0" w:line="240" w:lineRule="auto"/>
              <w:jc w:val="center"/>
              <w:rPr>
                <w:ins w:id="1549" w:author="Bauer Kerstin" w:date="2021-08-24T11:52:00Z"/>
                <w:del w:id="1550" w:author="Bauer Kerstin" w:date="2021-09-07T23:57:00Z"/>
                <w:rFonts w:ascii="Arial Narrow" w:hAnsi="Arial Narrow"/>
                <w:szCs w:val="22"/>
              </w:rPr>
            </w:pPr>
            <w:ins w:id="1551" w:author="Bauer Kerstin" w:date="2021-08-24T11:52:00Z">
              <w:del w:id="1552" w:author="Bauer Kerstin" w:date="2021-09-07T23:57:00Z">
                <w:r w:rsidRPr="00734B94" w:rsidDel="00BC701C">
                  <w:rPr>
                    <w:rFonts w:ascii="Arial Narrow" w:eastAsia="Noto Sans" w:hAnsi="Arial Narrow" w:cs="Noto Sans"/>
                    <w:szCs w:val="22"/>
                  </w:rPr>
                  <w:delText xml:space="preserve"> </w:delText>
                </w:r>
              </w:del>
            </w:ins>
          </w:p>
        </w:tc>
      </w:tr>
    </w:tbl>
    <w:p w14:paraId="69C645A4" w14:textId="3CDB0F6C" w:rsidR="005E18F2" w:rsidDel="00BC701C" w:rsidRDefault="005E18F2" w:rsidP="00161E8C">
      <w:pPr>
        <w:tabs>
          <w:tab w:val="left" w:pos="6190"/>
        </w:tabs>
        <w:spacing w:after="0" w:line="240" w:lineRule="auto"/>
        <w:rPr>
          <w:ins w:id="1553" w:author="Bauer Kerstin" w:date="2021-08-24T11:52:00Z"/>
          <w:del w:id="1554" w:author="Bauer Kerstin" w:date="2021-09-07T23:57:00Z"/>
          <w:rFonts w:ascii="Arial Narrow" w:eastAsia="Arial Narrow" w:hAnsi="Arial Narrow" w:cs="Arial Narrow"/>
          <w:szCs w:val="22"/>
          <w:lang w:val="en-US"/>
        </w:rPr>
      </w:pPr>
    </w:p>
    <w:p w14:paraId="50F29FB6" w14:textId="3AEB7063" w:rsidR="00CE6019" w:rsidDel="00BC701C" w:rsidRDefault="00CE6019">
      <w:pPr>
        <w:tabs>
          <w:tab w:val="left" w:pos="6190"/>
        </w:tabs>
        <w:spacing w:after="0" w:line="240" w:lineRule="auto"/>
        <w:jc w:val="center"/>
        <w:rPr>
          <w:ins w:id="1555" w:author="Bauer Kerstin" w:date="2021-08-24T11:52:00Z"/>
          <w:del w:id="1556" w:author="Bauer Kerstin" w:date="2021-09-07T23:57:00Z"/>
          <w:rFonts w:ascii="Arial Narrow" w:eastAsia="Arial Narrow" w:hAnsi="Arial Narrow" w:cs="Arial Narrow"/>
          <w:szCs w:val="22"/>
          <w:lang w:val="en-US"/>
        </w:rPr>
      </w:pPr>
    </w:p>
    <w:p w14:paraId="3DC79116" w14:textId="26DD251D" w:rsidR="00CE6019" w:rsidRDefault="00CE6019">
      <w:pPr>
        <w:tabs>
          <w:tab w:val="left" w:pos="6190"/>
        </w:tabs>
        <w:spacing w:after="0" w:line="240" w:lineRule="auto"/>
        <w:jc w:val="center"/>
        <w:rPr>
          <w:ins w:id="1557" w:author="Bauer Kerstin" w:date="2021-08-24T11:52:00Z"/>
          <w:rFonts w:ascii="Arial Narrow" w:eastAsia="Arial Narrow" w:hAnsi="Arial Narrow" w:cs="Arial Narrow"/>
          <w:szCs w:val="22"/>
          <w:lang w:val="en-US"/>
        </w:rPr>
      </w:pPr>
    </w:p>
    <w:tbl>
      <w:tblPr>
        <w:tblW w:w="12512" w:type="dxa"/>
        <w:jc w:val="center"/>
        <w:tblCellMar>
          <w:left w:w="0" w:type="dxa"/>
          <w:right w:w="0" w:type="dxa"/>
        </w:tblCellMar>
        <w:tblLook w:val="04A0" w:firstRow="1" w:lastRow="0" w:firstColumn="1" w:lastColumn="0" w:noHBand="0" w:noVBand="1"/>
        <w:tblPrChange w:id="1558" w:author="Bauer Kerstin" w:date="2021-09-07T17:46:00Z">
          <w:tblPr>
            <w:tblW w:w="12512" w:type="dxa"/>
            <w:jc w:val="center"/>
            <w:tblCellMar>
              <w:left w:w="0" w:type="dxa"/>
              <w:right w:w="0" w:type="dxa"/>
            </w:tblCellMar>
            <w:tblLook w:val="04A0" w:firstRow="1" w:lastRow="0" w:firstColumn="1" w:lastColumn="0" w:noHBand="0" w:noVBand="1"/>
          </w:tblPr>
        </w:tblPrChange>
      </w:tblPr>
      <w:tblGrid>
        <w:gridCol w:w="2572"/>
        <w:gridCol w:w="1417"/>
        <w:gridCol w:w="1922"/>
        <w:gridCol w:w="1843"/>
        <w:gridCol w:w="1418"/>
        <w:gridCol w:w="1417"/>
        <w:gridCol w:w="1923"/>
        <w:tblGridChange w:id="1559">
          <w:tblGrid>
            <w:gridCol w:w="2572"/>
            <w:gridCol w:w="1417"/>
            <w:gridCol w:w="1922"/>
            <w:gridCol w:w="1843"/>
            <w:gridCol w:w="1418"/>
            <w:gridCol w:w="1417"/>
            <w:gridCol w:w="1923"/>
          </w:tblGrid>
        </w:tblGridChange>
      </w:tblGrid>
      <w:tr w:rsidR="00734B94" w:rsidRPr="00734B94" w14:paraId="17EBCAC3" w14:textId="5C0C2FC3" w:rsidTr="00AD6FA3">
        <w:trPr>
          <w:trHeight w:val="291"/>
          <w:jc w:val="center"/>
          <w:ins w:id="1560" w:author="Bauer Kerstin" w:date="2021-08-24T11:52:00Z"/>
          <w:trPrChange w:id="1561" w:author="Bauer Kerstin" w:date="2021-09-07T17:46:00Z">
            <w:trPr>
              <w:trHeight w:val="291"/>
              <w:jc w:val="center"/>
            </w:trPr>
          </w:trPrChange>
        </w:trPr>
        <w:tc>
          <w:tcPr>
            <w:tcW w:w="12512" w:type="dxa"/>
            <w:gridSpan w:val="7"/>
            <w:tcBorders>
              <w:top w:val="single" w:sz="6" w:space="0" w:color="000000"/>
              <w:left w:val="single" w:sz="6" w:space="0" w:color="000000"/>
              <w:bottom w:val="single" w:sz="6" w:space="0" w:color="000000"/>
              <w:right w:val="single" w:sz="4" w:space="0" w:color="auto"/>
            </w:tcBorders>
            <w:shd w:val="clear" w:color="auto" w:fill="D9D9D9"/>
            <w:tcMar>
              <w:top w:w="8" w:type="dxa"/>
              <w:left w:w="108" w:type="dxa"/>
              <w:bottom w:w="8" w:type="dxa"/>
              <w:right w:w="119" w:type="dxa"/>
            </w:tcMar>
            <w:vAlign w:val="center"/>
            <w:tcPrChange w:id="1562" w:author="Bauer Kerstin" w:date="2021-09-07T17:46:00Z">
              <w:tcPr>
                <w:tcW w:w="12512" w:type="dxa"/>
                <w:gridSpan w:val="7"/>
                <w:tcBorders>
                  <w:top w:val="single" w:sz="6" w:space="0" w:color="000000"/>
                  <w:left w:val="single" w:sz="6" w:space="0" w:color="000000"/>
                  <w:bottom w:val="single" w:sz="6" w:space="0" w:color="000000"/>
                  <w:right w:val="single" w:sz="4" w:space="0" w:color="auto"/>
                </w:tcBorders>
                <w:shd w:val="clear" w:color="auto" w:fill="D9D9D9"/>
                <w:tcMar>
                  <w:top w:w="8" w:type="dxa"/>
                  <w:left w:w="108" w:type="dxa"/>
                  <w:bottom w:w="8" w:type="dxa"/>
                  <w:right w:w="119" w:type="dxa"/>
                </w:tcMar>
                <w:vAlign w:val="center"/>
              </w:tcPr>
            </w:tcPrChange>
          </w:tcPr>
          <w:p w14:paraId="10D12224" w14:textId="10717A02" w:rsidR="00161E8C" w:rsidRPr="00734B94" w:rsidRDefault="00734B94" w:rsidP="00CC3E2D">
            <w:pPr>
              <w:spacing w:after="0" w:line="240" w:lineRule="auto"/>
              <w:jc w:val="left"/>
              <w:rPr>
                <w:ins w:id="1563" w:author="Bauer Kerstin" w:date="2021-08-24T11:52:00Z"/>
                <w:rFonts w:ascii="Arial Narrow" w:hAnsi="Arial Narrow"/>
                <w:szCs w:val="22"/>
              </w:rPr>
            </w:pPr>
            <w:del w:id="1564" w:author="Bauer Kerstin" w:date="2021-09-07T17:46:00Z">
              <w:r w:rsidDel="00AD6FA3">
                <w:rPr>
                  <w:rFonts w:ascii="Arial Narrow" w:eastAsia="Noto Sans" w:hAnsi="Arial Narrow" w:cs="Noto Sans"/>
                  <w:b/>
                  <w:bCs/>
                  <w:szCs w:val="22"/>
                </w:rPr>
                <w:delText>TRAINER-LED</w:delText>
              </w:r>
            </w:del>
          </w:p>
        </w:tc>
      </w:tr>
      <w:tr w:rsidR="00734B94" w:rsidRPr="00734B94" w14:paraId="3B38BA81" w14:textId="3C65CE4E" w:rsidTr="00AD6FA3">
        <w:trPr>
          <w:trHeight w:val="946"/>
          <w:jc w:val="center"/>
          <w:ins w:id="1565" w:author="Bauer Kerstin" w:date="2021-08-24T11:52:00Z"/>
          <w:trPrChange w:id="1566" w:author="Bauer Kerstin" w:date="2021-09-07T17:46:00Z">
            <w:trPr>
              <w:trHeight w:val="946"/>
              <w:jc w:val="center"/>
            </w:trPr>
          </w:trPrChange>
        </w:trPr>
        <w:tc>
          <w:tcPr>
            <w:tcW w:w="2572"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center"/>
            <w:tcPrChange w:id="1567" w:author="Bauer Kerstin" w:date="2021-09-07T17:46:00Z">
              <w:tcPr>
                <w:tcW w:w="2572"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center"/>
              </w:tcPr>
            </w:tcPrChange>
          </w:tcPr>
          <w:p w14:paraId="4BCE56B5" w14:textId="02AC55A9" w:rsidR="00161E8C" w:rsidRPr="00734B94" w:rsidRDefault="00161E8C" w:rsidP="00CC3E2D">
            <w:pPr>
              <w:spacing w:after="0" w:line="240" w:lineRule="auto"/>
              <w:jc w:val="center"/>
              <w:rPr>
                <w:ins w:id="1568" w:author="Bauer Kerstin" w:date="2021-08-24T11:52:00Z"/>
                <w:rFonts w:ascii="Arial Narrow" w:hAnsi="Arial Narrow"/>
                <w:szCs w:val="22"/>
              </w:rPr>
            </w:pPr>
            <w:ins w:id="1569" w:author="Bauer Kerstin" w:date="2021-08-24T11:52:00Z">
              <w:del w:id="1570" w:author="Bauer Kerstin" w:date="2021-09-07T17:46:00Z">
                <w:r w:rsidRPr="00734B94" w:rsidDel="00AD6FA3">
                  <w:rPr>
                    <w:rFonts w:ascii="Arial Narrow" w:eastAsia="Noto Sans" w:hAnsi="Arial Narrow" w:cs="Noto Sans"/>
                    <w:b/>
                    <w:bCs/>
                    <w:szCs w:val="22"/>
                  </w:rPr>
                  <w:delText>Services</w:delText>
                </w:r>
              </w:del>
            </w:ins>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center"/>
            <w:tcPrChange w:id="1571" w:author="Bauer Kerstin" w:date="2021-09-07T17:46:00Z">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center"/>
              </w:tcPr>
            </w:tcPrChange>
          </w:tcPr>
          <w:p w14:paraId="45E13C9D" w14:textId="2079FB59" w:rsidR="00161E8C" w:rsidRPr="00734B94" w:rsidRDefault="00161E8C" w:rsidP="00CC3E2D">
            <w:pPr>
              <w:spacing w:after="0" w:line="240" w:lineRule="auto"/>
              <w:jc w:val="center"/>
              <w:rPr>
                <w:ins w:id="1572" w:author="Bauer Kerstin" w:date="2021-08-24T11:52:00Z"/>
                <w:rFonts w:ascii="Arial Narrow" w:hAnsi="Arial Narrow"/>
                <w:szCs w:val="22"/>
              </w:rPr>
            </w:pPr>
            <w:ins w:id="1573" w:author="Bauer Kerstin" w:date="2021-08-24T11:52:00Z">
              <w:del w:id="1574" w:author="Bauer Kerstin" w:date="2021-09-07T17:46:00Z">
                <w:r w:rsidRPr="00734B94" w:rsidDel="00AD6FA3">
                  <w:rPr>
                    <w:rFonts w:ascii="Arial Narrow" w:eastAsia="Noto Sans" w:hAnsi="Arial Narrow" w:cs="Noto Sans"/>
                    <w:b/>
                    <w:bCs/>
                    <w:szCs w:val="22"/>
                  </w:rPr>
                  <w:delText>Delivery Mode</w:delText>
                </w:r>
              </w:del>
            </w:ins>
          </w:p>
        </w:tc>
        <w:tc>
          <w:tcPr>
            <w:tcW w:w="1922"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center"/>
            <w:tcPrChange w:id="1575" w:author="Bauer Kerstin" w:date="2021-09-07T17:46:00Z">
              <w:tcPr>
                <w:tcW w:w="1922"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center"/>
              </w:tcPr>
            </w:tcPrChange>
          </w:tcPr>
          <w:p w14:paraId="6CDF2B39" w14:textId="07AD5A9D" w:rsidR="00161E8C" w:rsidRPr="00734B94" w:rsidRDefault="00161E8C" w:rsidP="00CC3E2D">
            <w:pPr>
              <w:spacing w:after="0" w:line="240" w:lineRule="auto"/>
              <w:jc w:val="center"/>
              <w:rPr>
                <w:ins w:id="1576" w:author="Bauer Kerstin" w:date="2021-08-24T11:52:00Z"/>
                <w:rFonts w:ascii="Arial Narrow" w:hAnsi="Arial Narrow"/>
                <w:szCs w:val="22"/>
              </w:rPr>
            </w:pPr>
            <w:ins w:id="1577" w:author="Bauer Kerstin" w:date="2021-08-24T11:52:00Z">
              <w:del w:id="1578" w:author="Bauer Kerstin" w:date="2021-09-07T17:46:00Z">
                <w:r w:rsidRPr="00734B94" w:rsidDel="00AD6FA3">
                  <w:rPr>
                    <w:rFonts w:ascii="Arial Narrow" w:eastAsia="Noto Sans" w:hAnsi="Arial Narrow" w:cs="Noto Sans"/>
                    <w:b/>
                    <w:bCs/>
                    <w:szCs w:val="22"/>
                  </w:rPr>
                  <w:delText>Language</w:delText>
                </w:r>
              </w:del>
            </w:ins>
          </w:p>
        </w:tc>
        <w:tc>
          <w:tcPr>
            <w:tcW w:w="1843"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center"/>
            <w:tcPrChange w:id="1579" w:author="Bauer Kerstin" w:date="2021-09-07T17:46:00Z">
              <w:tcPr>
                <w:tcW w:w="1843"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center"/>
              </w:tcPr>
            </w:tcPrChange>
          </w:tcPr>
          <w:p w14:paraId="488A21E4" w14:textId="3C363C20" w:rsidR="00161E8C" w:rsidRPr="00734B94" w:rsidRDefault="00161E8C" w:rsidP="00CC3E2D">
            <w:pPr>
              <w:spacing w:after="0" w:line="240" w:lineRule="auto"/>
              <w:jc w:val="center"/>
              <w:rPr>
                <w:ins w:id="1580" w:author="Bauer Kerstin" w:date="2021-08-24T11:52:00Z"/>
                <w:rFonts w:ascii="Arial Narrow" w:hAnsi="Arial Narrow"/>
                <w:szCs w:val="22"/>
                <w:lang w:val="en-US"/>
              </w:rPr>
            </w:pPr>
            <w:ins w:id="1581" w:author="Bauer Kerstin" w:date="2021-08-24T11:52:00Z">
              <w:del w:id="1582" w:author="Bauer Kerstin" w:date="2021-09-07T17:46:00Z">
                <w:r w:rsidRPr="00734B94" w:rsidDel="00AD6FA3">
                  <w:rPr>
                    <w:rFonts w:ascii="Arial Narrow" w:eastAsia="Noto Sans" w:hAnsi="Arial Narrow" w:cs="Noto Sans"/>
                    <w:b/>
                    <w:bCs/>
                    <w:szCs w:val="22"/>
                    <w:lang w:val="en-US"/>
                  </w:rPr>
                  <w:delText>Course Size (number of Users)</w:delText>
                </w:r>
              </w:del>
            </w:ins>
          </w:p>
        </w:tc>
        <w:tc>
          <w:tcPr>
            <w:tcW w:w="1418"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center"/>
            <w:tcPrChange w:id="1583" w:author="Bauer Kerstin" w:date="2021-09-07T17:46:00Z">
              <w:tcPr>
                <w:tcW w:w="1418"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center"/>
              </w:tcPr>
            </w:tcPrChange>
          </w:tcPr>
          <w:p w14:paraId="76430F27" w14:textId="17809DE6" w:rsidR="00161E8C" w:rsidRPr="00734B94" w:rsidRDefault="00161E8C" w:rsidP="00CC3E2D">
            <w:pPr>
              <w:spacing w:after="0" w:line="240" w:lineRule="auto"/>
              <w:jc w:val="center"/>
              <w:rPr>
                <w:ins w:id="1584" w:author="Bauer Kerstin" w:date="2021-08-24T11:52:00Z"/>
                <w:rFonts w:ascii="Arial Narrow" w:hAnsi="Arial Narrow"/>
                <w:szCs w:val="22"/>
                <w:lang w:val="en-US"/>
              </w:rPr>
            </w:pPr>
            <w:ins w:id="1585" w:author="Bauer Kerstin" w:date="2021-08-24T11:52:00Z">
              <w:del w:id="1586" w:author="Bauer Kerstin" w:date="2021-09-07T17:46:00Z">
                <w:r w:rsidRPr="00734B94" w:rsidDel="00AD6FA3">
                  <w:rPr>
                    <w:rFonts w:ascii="Arial Narrow" w:eastAsia="Noto Sans" w:hAnsi="Arial Narrow" w:cs="Noto Sans"/>
                    <w:b/>
                    <w:bCs/>
                    <w:szCs w:val="22"/>
                    <w:lang w:val="en-US"/>
                  </w:rPr>
                  <w:delText>Number of Sessions per Course</w:delText>
                </w:r>
              </w:del>
            </w:ins>
          </w:p>
        </w:tc>
        <w:tc>
          <w:tcPr>
            <w:tcW w:w="1417"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center"/>
            <w:tcPrChange w:id="1587" w:author="Bauer Kerstin" w:date="2021-09-07T17:46:00Z">
              <w:tcPr>
                <w:tcW w:w="1417"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center"/>
              </w:tcPr>
            </w:tcPrChange>
          </w:tcPr>
          <w:p w14:paraId="05A93785" w14:textId="55CCFBD5" w:rsidR="00161E8C" w:rsidRPr="00734B94" w:rsidRDefault="00161E8C" w:rsidP="00CC3E2D">
            <w:pPr>
              <w:spacing w:after="0" w:line="240" w:lineRule="auto"/>
              <w:jc w:val="center"/>
              <w:rPr>
                <w:ins w:id="1588" w:author="Bauer Kerstin" w:date="2021-08-24T11:52:00Z"/>
                <w:rFonts w:ascii="Arial Narrow" w:hAnsi="Arial Narrow"/>
                <w:szCs w:val="22"/>
              </w:rPr>
            </w:pPr>
            <w:ins w:id="1589" w:author="Bauer Kerstin" w:date="2021-08-24T11:52:00Z">
              <w:del w:id="1590" w:author="Bauer Kerstin" w:date="2021-09-07T17:46:00Z">
                <w:r w:rsidRPr="00734B94" w:rsidDel="00AD6FA3">
                  <w:rPr>
                    <w:rFonts w:ascii="Arial Narrow" w:eastAsia="Noto Sans" w:hAnsi="Arial Narrow" w:cs="Noto Sans"/>
                    <w:b/>
                    <w:bCs/>
                    <w:szCs w:val="22"/>
                  </w:rPr>
                  <w:delText>Length of Session</w:delText>
                </w:r>
              </w:del>
            </w:ins>
          </w:p>
        </w:tc>
        <w:tc>
          <w:tcPr>
            <w:tcW w:w="1923"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center"/>
            <w:tcPrChange w:id="1591" w:author="Bauer Kerstin" w:date="2021-09-07T17:46:00Z">
              <w:tcPr>
                <w:tcW w:w="1923"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center"/>
              </w:tcPr>
            </w:tcPrChange>
          </w:tcPr>
          <w:p w14:paraId="3DBB41D8" w14:textId="154E4BAA" w:rsidR="00161E8C" w:rsidRPr="00734B94" w:rsidDel="00AD6FA3" w:rsidRDefault="00161E8C" w:rsidP="00CC3E2D">
            <w:pPr>
              <w:spacing w:after="0" w:line="240" w:lineRule="auto"/>
              <w:jc w:val="center"/>
              <w:rPr>
                <w:del w:id="1592" w:author="Bauer Kerstin" w:date="2021-09-07T17:46:00Z"/>
                <w:rFonts w:ascii="Arial Narrow" w:eastAsia="Noto Sans" w:hAnsi="Arial Narrow" w:cs="Noto Sans"/>
                <w:b/>
                <w:bCs/>
                <w:szCs w:val="22"/>
                <w:lang w:val="en-US"/>
              </w:rPr>
            </w:pPr>
            <w:ins w:id="1593" w:author="Bauer Kerstin" w:date="2021-08-24T11:52:00Z">
              <w:del w:id="1594" w:author="Bauer Kerstin" w:date="2021-09-07T17:46:00Z">
                <w:r w:rsidRPr="00734B94" w:rsidDel="00AD6FA3">
                  <w:rPr>
                    <w:rFonts w:ascii="Arial Narrow" w:eastAsia="Noto Sans" w:hAnsi="Arial Narrow" w:cs="Noto Sans"/>
                    <w:b/>
                    <w:bCs/>
                    <w:szCs w:val="22"/>
                    <w:lang w:val="en-US"/>
                  </w:rPr>
                  <w:delText xml:space="preserve">Price </w:delText>
                </w:r>
                <w:r w:rsidRPr="00734B94" w:rsidDel="00AD6FA3">
                  <w:rPr>
                    <w:rFonts w:ascii="Arial Narrow" w:eastAsia="Noto Sans" w:hAnsi="Arial Narrow" w:cs="Noto Sans"/>
                    <w:b/>
                    <w:bCs/>
                    <w:szCs w:val="22"/>
                    <w:lang w:val="en-US"/>
                  </w:rPr>
                  <w:br/>
                  <w:delText xml:space="preserve">per Training </w:delText>
                </w:r>
              </w:del>
            </w:ins>
          </w:p>
          <w:p w14:paraId="47C38F9B" w14:textId="2B6827D6" w:rsidR="00161E8C" w:rsidRPr="00734B94" w:rsidRDefault="00161E8C" w:rsidP="00CC3E2D">
            <w:pPr>
              <w:spacing w:after="0" w:line="240" w:lineRule="auto"/>
              <w:jc w:val="center"/>
              <w:rPr>
                <w:ins w:id="1595" w:author="Bauer Kerstin" w:date="2021-08-24T11:52:00Z"/>
                <w:rFonts w:ascii="Arial Narrow" w:hAnsi="Arial Narrow"/>
                <w:szCs w:val="22"/>
                <w:lang w:val="en-US"/>
              </w:rPr>
            </w:pPr>
            <w:ins w:id="1596" w:author="Bauer Kerstin" w:date="2021-08-24T11:52:00Z">
              <w:del w:id="1597" w:author="Bauer Kerstin" w:date="2021-09-07T17:46:00Z">
                <w:r w:rsidRPr="00734B94" w:rsidDel="00AD6FA3">
                  <w:rPr>
                    <w:rFonts w:ascii="Arial Narrow" w:eastAsia="Noto Sans" w:hAnsi="Arial Narrow" w:cs="Noto Sans"/>
                    <w:b/>
                    <w:bCs/>
                    <w:szCs w:val="22"/>
                    <w:lang w:val="en-US"/>
                  </w:rPr>
                  <w:delText>(EUR</w:delText>
                </w:r>
              </w:del>
            </w:ins>
            <w:ins w:id="1598" w:author="Bauer Kerstin" w:date="2021-08-24T12:38:00Z">
              <w:del w:id="1599" w:author="Bauer Kerstin" w:date="2021-09-07T17:46:00Z">
                <w:r w:rsidR="00D776EC" w:rsidDel="00AD6FA3">
                  <w:rPr>
                    <w:rFonts w:ascii="Arial Narrow" w:eastAsia="Noto Sans" w:hAnsi="Arial Narrow" w:cs="Noto Sans"/>
                    <w:b/>
                    <w:bCs/>
                    <w:szCs w:val="22"/>
                    <w:lang w:val="en-US"/>
                  </w:rPr>
                  <w:delText>O</w:delText>
                </w:r>
              </w:del>
            </w:ins>
            <w:ins w:id="1600" w:author="Bauer Kerstin" w:date="2021-08-24T11:52:00Z">
              <w:del w:id="1601" w:author="Bauer Kerstin" w:date="2021-09-07T17:46:00Z">
                <w:r w:rsidRPr="00734B94" w:rsidDel="00AD6FA3">
                  <w:rPr>
                    <w:rFonts w:ascii="Arial Narrow" w:eastAsia="Noto Sans" w:hAnsi="Arial Narrow" w:cs="Noto Sans"/>
                    <w:b/>
                    <w:bCs/>
                    <w:szCs w:val="22"/>
                    <w:lang w:val="en-US"/>
                  </w:rPr>
                  <w:delText>)</w:delText>
                </w:r>
              </w:del>
            </w:ins>
          </w:p>
        </w:tc>
      </w:tr>
      <w:tr w:rsidR="00D776EC" w:rsidRPr="00734B94" w14:paraId="54CFFE00" w14:textId="65A315ED" w:rsidTr="00AD6FA3">
        <w:trPr>
          <w:trHeight w:val="291"/>
          <w:jc w:val="center"/>
          <w:ins w:id="1602" w:author="Bauer Kerstin" w:date="2021-08-24T11:52:00Z"/>
          <w:trPrChange w:id="1603" w:author="Bauer Kerstin" w:date="2021-09-07T17:46:00Z">
            <w:trPr>
              <w:trHeight w:val="291"/>
              <w:jc w:val="center"/>
            </w:trPr>
          </w:trPrChange>
        </w:trPr>
        <w:tc>
          <w:tcPr>
            <w:tcW w:w="2572"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tcPrChange w:id="1604" w:author="Bauer Kerstin" w:date="2021-09-07T17:46:00Z">
              <w:tcPr>
                <w:tcW w:w="2572"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tcPr>
            </w:tcPrChange>
          </w:tcPr>
          <w:p w14:paraId="2EB2D464" w14:textId="149207FA" w:rsidR="00D776EC" w:rsidDel="00AD6FA3" w:rsidRDefault="00D776EC" w:rsidP="00D776EC">
            <w:pPr>
              <w:spacing w:after="0" w:line="240" w:lineRule="auto"/>
              <w:jc w:val="left"/>
              <w:rPr>
                <w:ins w:id="1605" w:author="Bauer Kerstin" w:date="2021-08-24T12:32:00Z"/>
                <w:del w:id="1606" w:author="Bauer Kerstin" w:date="2021-09-07T17:46:00Z"/>
                <w:rFonts w:ascii="Arial Narrow" w:eastAsia="Noto Sans" w:hAnsi="Arial Narrow" w:cs="Noto Sans"/>
                <w:szCs w:val="22"/>
                <w:lang w:val="en-US"/>
              </w:rPr>
            </w:pPr>
            <w:ins w:id="1607" w:author="Bauer Kerstin" w:date="2021-08-24T12:32:00Z">
              <w:del w:id="1608" w:author="Bauer Kerstin" w:date="2021-09-07T17:46:00Z">
                <w:r w:rsidRPr="00734B94" w:rsidDel="00AD6FA3">
                  <w:rPr>
                    <w:rFonts w:ascii="Arial Narrow" w:eastAsia="Noto Sans" w:hAnsi="Arial Narrow" w:cs="Noto Sans"/>
                    <w:szCs w:val="22"/>
                    <w:lang w:val="en-US"/>
                  </w:rPr>
                  <w:delText>Elevate Levels Progress</w:delText>
                </w:r>
                <w:r w:rsidDel="00AD6FA3">
                  <w:rPr>
                    <w:rFonts w:ascii="Arial Narrow" w:eastAsia="Noto Sans" w:hAnsi="Arial Narrow" w:cs="Noto Sans"/>
                    <w:szCs w:val="22"/>
                    <w:lang w:val="en-US"/>
                  </w:rPr>
                  <w:delText xml:space="preserve"> </w:delText>
                </w:r>
              </w:del>
            </w:ins>
          </w:p>
          <w:p w14:paraId="0A57BFE2" w14:textId="4148B67F" w:rsidR="00D776EC" w:rsidRPr="00734B94" w:rsidRDefault="00D776EC" w:rsidP="00D776EC">
            <w:pPr>
              <w:spacing w:after="0" w:line="240" w:lineRule="auto"/>
              <w:jc w:val="left"/>
              <w:rPr>
                <w:ins w:id="1609" w:author="Bauer Kerstin" w:date="2021-08-24T11:52:00Z"/>
                <w:rFonts w:ascii="Arial Narrow" w:hAnsi="Arial Narrow"/>
                <w:szCs w:val="22"/>
                <w:lang w:val="en-US"/>
              </w:rPr>
            </w:pPr>
            <w:ins w:id="1610" w:author="Bauer Kerstin" w:date="2021-08-24T12:32:00Z">
              <w:del w:id="1611" w:author="Bauer Kerstin" w:date="2021-09-07T17:46:00Z">
                <w:r w:rsidRPr="00734B94" w:rsidDel="00AD6FA3">
                  <w:rPr>
                    <w:rFonts w:ascii="Arial Narrow" w:eastAsia="Noto Sans" w:hAnsi="Arial Narrow" w:cs="Noto Sans"/>
                    <w:szCs w:val="22"/>
                    <w:lang w:val="en-US"/>
                  </w:rPr>
                  <w:delText>– ¼ CEFR level</w:delText>
                </w:r>
              </w:del>
            </w:ins>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612" w:author="Bauer Kerstin" w:date="2021-09-07T17:46:00Z">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6368EC7C" w14:textId="0511987D" w:rsidR="00D776EC" w:rsidRPr="00734B94" w:rsidRDefault="00D776EC" w:rsidP="00D776EC">
            <w:pPr>
              <w:spacing w:after="0" w:line="240" w:lineRule="auto"/>
              <w:jc w:val="center"/>
              <w:rPr>
                <w:ins w:id="1613" w:author="Bauer Kerstin" w:date="2021-08-24T11:52:00Z"/>
                <w:rFonts w:ascii="Arial Narrow" w:hAnsi="Arial Narrow"/>
                <w:szCs w:val="22"/>
              </w:rPr>
            </w:pPr>
            <w:ins w:id="1614" w:author="Bauer Kerstin" w:date="2021-08-24T12:32:00Z">
              <w:del w:id="1615" w:author="Bauer Kerstin" w:date="2021-09-07T17:46:00Z">
                <w:r w:rsidRPr="00734B94" w:rsidDel="00AD6FA3">
                  <w:rPr>
                    <w:rFonts w:ascii="Arial Narrow" w:eastAsia="Noto Sans" w:hAnsi="Arial Narrow" w:cs="Noto Sans"/>
                    <w:szCs w:val="22"/>
                  </w:rPr>
                  <w:delText>Online</w:delText>
                </w:r>
              </w:del>
            </w:ins>
          </w:p>
        </w:tc>
        <w:tc>
          <w:tcPr>
            <w:tcW w:w="1922"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616" w:author="Bauer Kerstin" w:date="2021-09-07T17:46:00Z">
              <w:tcPr>
                <w:tcW w:w="1922"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4B453167" w14:textId="6A2769C5" w:rsidR="00D776EC" w:rsidRPr="00734B94" w:rsidRDefault="00D776EC" w:rsidP="00D776EC">
            <w:pPr>
              <w:spacing w:after="0" w:line="240" w:lineRule="auto"/>
              <w:jc w:val="center"/>
              <w:rPr>
                <w:ins w:id="1617" w:author="Bauer Kerstin" w:date="2021-08-24T11:52:00Z"/>
                <w:rFonts w:ascii="Arial Narrow" w:hAnsi="Arial Narrow"/>
                <w:szCs w:val="22"/>
              </w:rPr>
            </w:pPr>
            <w:ins w:id="1618" w:author="Bauer Kerstin" w:date="2021-08-24T12:32:00Z">
              <w:del w:id="1619" w:author="Bauer Kerstin" w:date="2021-09-07T17:46:00Z">
                <w:r w:rsidRPr="00734B94" w:rsidDel="00AD6FA3">
                  <w:rPr>
                    <w:rFonts w:ascii="Arial Narrow" w:eastAsia="Noto Sans" w:hAnsi="Arial Narrow" w:cs="Noto Sans"/>
                    <w:szCs w:val="22"/>
                  </w:rPr>
                  <w:delText>English</w:delText>
                </w:r>
              </w:del>
            </w:ins>
            <w:ins w:id="1620" w:author="Bauer Kerstin" w:date="2021-08-24T12:33:00Z">
              <w:del w:id="1621" w:author="Bauer Kerstin" w:date="2021-09-07T17:46:00Z">
                <w:r w:rsidDel="00AD6FA3">
                  <w:rPr>
                    <w:rFonts w:ascii="Arial Narrow" w:eastAsia="Noto Sans" w:hAnsi="Arial Narrow" w:cs="Noto Sans"/>
                    <w:szCs w:val="22"/>
                  </w:rPr>
                  <w:delText xml:space="preserve">, </w:delText>
                </w:r>
              </w:del>
            </w:ins>
            <w:ins w:id="1622" w:author="Bauer Kerstin" w:date="2021-08-24T12:32:00Z">
              <w:del w:id="1623" w:author="Bauer Kerstin" w:date="2021-09-07T17:46:00Z">
                <w:r w:rsidRPr="00734B94" w:rsidDel="00AD6FA3">
                  <w:rPr>
                    <w:rFonts w:ascii="Arial Narrow" w:eastAsia="Noto Sans" w:hAnsi="Arial Narrow" w:cs="Noto Sans"/>
                    <w:szCs w:val="22"/>
                  </w:rPr>
                  <w:delText>German</w:delText>
                </w:r>
              </w:del>
            </w:ins>
          </w:p>
        </w:tc>
        <w:tc>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624" w:author="Bauer Kerstin" w:date="2021-09-07T17:46:00Z">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38852CE3" w14:textId="09D756D4" w:rsidR="00D776EC" w:rsidRPr="00734B94" w:rsidRDefault="00D776EC" w:rsidP="00D776EC">
            <w:pPr>
              <w:spacing w:after="0" w:line="240" w:lineRule="auto"/>
              <w:jc w:val="center"/>
              <w:rPr>
                <w:ins w:id="1625" w:author="Bauer Kerstin" w:date="2021-08-24T11:52:00Z"/>
                <w:rFonts w:ascii="Arial Narrow" w:hAnsi="Arial Narrow"/>
                <w:szCs w:val="22"/>
              </w:rPr>
            </w:pPr>
            <w:ins w:id="1626" w:author="Bauer Kerstin" w:date="2021-08-24T12:32:00Z">
              <w:del w:id="1627" w:author="Bauer Kerstin" w:date="2021-09-07T17:46:00Z">
                <w:r w:rsidRPr="00734B94" w:rsidDel="00AD6FA3">
                  <w:rPr>
                    <w:rFonts w:ascii="Arial Narrow" w:eastAsia="Noto Sans" w:hAnsi="Arial Narrow" w:cs="Noto Sans"/>
                    <w:szCs w:val="22"/>
                  </w:rPr>
                  <w:delText>Private (1)</w:delText>
                </w:r>
              </w:del>
            </w:ins>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628" w:author="Bauer Kerstin" w:date="2021-09-07T17:46:00Z">
              <w:tcPr>
                <w:tcW w:w="1418"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6817CC97" w14:textId="6313CE1F" w:rsidR="00D776EC" w:rsidRPr="00734B94" w:rsidRDefault="00D776EC" w:rsidP="00D776EC">
            <w:pPr>
              <w:spacing w:after="0" w:line="240" w:lineRule="auto"/>
              <w:jc w:val="center"/>
              <w:rPr>
                <w:ins w:id="1629" w:author="Bauer Kerstin" w:date="2021-08-24T11:52:00Z"/>
                <w:rFonts w:ascii="Arial Narrow" w:hAnsi="Arial Narrow"/>
                <w:szCs w:val="22"/>
              </w:rPr>
            </w:pPr>
            <w:ins w:id="1630" w:author="Bauer Kerstin" w:date="2021-08-24T12:32:00Z">
              <w:del w:id="1631" w:author="Bauer Kerstin" w:date="2021-09-07T17:46:00Z">
                <w:r w:rsidRPr="00734B94" w:rsidDel="00AD6FA3">
                  <w:rPr>
                    <w:rFonts w:ascii="Arial Narrow" w:eastAsia="Noto Sans" w:hAnsi="Arial Narrow" w:cs="Noto Sans"/>
                    <w:szCs w:val="22"/>
                  </w:rPr>
                  <w:delText>18</w:delText>
                </w:r>
              </w:del>
            </w:ins>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632" w:author="Bauer Kerstin" w:date="2021-09-07T17:46:00Z">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7410ABAC" w14:textId="1C722C22" w:rsidR="00D776EC" w:rsidRPr="00734B94" w:rsidRDefault="00D776EC" w:rsidP="00D776EC">
            <w:pPr>
              <w:spacing w:after="0" w:line="240" w:lineRule="auto"/>
              <w:jc w:val="center"/>
              <w:rPr>
                <w:ins w:id="1633" w:author="Bauer Kerstin" w:date="2021-08-24T11:52:00Z"/>
                <w:rFonts w:ascii="Arial Narrow" w:hAnsi="Arial Narrow"/>
                <w:szCs w:val="22"/>
              </w:rPr>
            </w:pPr>
            <w:ins w:id="1634" w:author="Bauer Kerstin" w:date="2021-08-24T12:32:00Z">
              <w:del w:id="1635" w:author="Bauer Kerstin" w:date="2021-09-07T17:46:00Z">
                <w:r w:rsidRPr="00734B94" w:rsidDel="00AD6FA3">
                  <w:rPr>
                    <w:rFonts w:ascii="Arial Narrow" w:eastAsia="Noto Sans" w:hAnsi="Arial Narrow" w:cs="Noto Sans"/>
                    <w:szCs w:val="22"/>
                  </w:rPr>
                  <w:delText>60 min</w:delText>
                </w:r>
              </w:del>
            </w:ins>
          </w:p>
        </w:tc>
        <w:tc>
          <w:tcPr>
            <w:tcW w:w="19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tcPrChange w:id="1636" w:author="Bauer Kerstin" w:date="2021-09-07T17:46:00Z">
              <w:tcPr>
                <w:tcW w:w="19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tcPr>
            </w:tcPrChange>
          </w:tcPr>
          <w:p w14:paraId="3BEE1A2B" w14:textId="7E80560D" w:rsidR="00D776EC" w:rsidRPr="00734B94" w:rsidRDefault="00D776EC" w:rsidP="00D776EC">
            <w:pPr>
              <w:spacing w:after="0" w:line="240" w:lineRule="auto"/>
              <w:jc w:val="center"/>
              <w:rPr>
                <w:ins w:id="1637" w:author="Bauer Kerstin" w:date="2021-08-24T11:52:00Z"/>
                <w:rFonts w:ascii="Arial Narrow" w:hAnsi="Arial Narrow"/>
                <w:szCs w:val="22"/>
              </w:rPr>
            </w:pPr>
            <w:ins w:id="1638" w:author="Bauer Kerstin" w:date="2021-08-24T12:38:00Z">
              <w:del w:id="1639" w:author="Bauer Kerstin" w:date="2021-09-07T17:46:00Z">
                <w:r w:rsidDel="00AD6FA3">
                  <w:rPr>
                    <w:rFonts w:ascii="Arial Narrow" w:eastAsia="Noto Sans" w:hAnsi="Arial Narrow" w:cs="Noto Sans"/>
                    <w:szCs w:val="22"/>
                  </w:rPr>
                  <w:delText xml:space="preserve">€ </w:delText>
                </w:r>
              </w:del>
            </w:ins>
            <w:ins w:id="1640" w:author="Bauer Kerstin" w:date="2021-08-24T12:32:00Z">
              <w:del w:id="1641" w:author="Bauer Kerstin" w:date="2021-09-07T17:46:00Z">
                <w:r w:rsidDel="00AD6FA3">
                  <w:rPr>
                    <w:rFonts w:ascii="Arial Narrow" w:eastAsia="Noto Sans" w:hAnsi="Arial Narrow" w:cs="Noto Sans"/>
                    <w:szCs w:val="22"/>
                  </w:rPr>
                  <w:delText>1.100</w:delText>
                </w:r>
                <w:r w:rsidRPr="00734B94" w:rsidDel="00AD6FA3">
                  <w:rPr>
                    <w:rFonts w:ascii="Arial Narrow" w:eastAsia="Noto Sans" w:hAnsi="Arial Narrow" w:cs="Noto Sans"/>
                    <w:szCs w:val="22"/>
                  </w:rPr>
                  <w:delText>,00</w:delText>
                </w:r>
              </w:del>
            </w:ins>
            <w:del w:id="1642" w:author="Bauer Kerstin" w:date="2021-09-07T17:46:00Z">
              <w:r w:rsidRPr="00734B94" w:rsidDel="00AD6FA3">
                <w:rPr>
                  <w:rFonts w:ascii="Arial Narrow" w:eastAsia="Noto Sans" w:hAnsi="Arial Narrow" w:cs="Noto Sans"/>
                  <w:szCs w:val="22"/>
                </w:rPr>
                <w:delText xml:space="preserve"> </w:delText>
              </w:r>
            </w:del>
          </w:p>
        </w:tc>
      </w:tr>
      <w:tr w:rsidR="00D776EC" w:rsidRPr="00734B94" w14:paraId="4616F9D7" w14:textId="16CB1127" w:rsidTr="00370E4E">
        <w:trPr>
          <w:trHeight w:val="291"/>
          <w:jc w:val="center"/>
          <w:ins w:id="1643" w:author="Bauer Kerstin" w:date="2021-08-24T12:34:00Z"/>
        </w:trPr>
        <w:tc>
          <w:tcPr>
            <w:tcW w:w="2572"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tcPr>
          <w:p w14:paraId="2060A337" w14:textId="4C3DF008" w:rsidR="00D776EC" w:rsidRPr="00734B94" w:rsidRDefault="00D776EC" w:rsidP="00D776EC">
            <w:pPr>
              <w:spacing w:after="0" w:line="240" w:lineRule="auto"/>
              <w:jc w:val="left"/>
              <w:rPr>
                <w:ins w:id="1644" w:author="Bauer Kerstin" w:date="2021-08-24T12:34:00Z"/>
                <w:rFonts w:ascii="Arial Narrow" w:eastAsia="Noto Sans" w:hAnsi="Arial Narrow" w:cs="Noto Sans"/>
                <w:szCs w:val="22"/>
                <w:lang w:val="en-US"/>
              </w:rPr>
            </w:pPr>
            <w:ins w:id="1645" w:author="Bauer Kerstin" w:date="2021-08-24T12:34:00Z">
              <w:del w:id="1646" w:author="Bauer Kerstin" w:date="2021-09-07T17:46:00Z">
                <w:r w:rsidRPr="00734B94" w:rsidDel="00AD6FA3">
                  <w:rPr>
                    <w:rFonts w:ascii="Arial Narrow" w:eastAsia="Noto Sans" w:hAnsi="Arial Narrow" w:cs="Noto Sans"/>
                    <w:szCs w:val="22"/>
                    <w:lang w:val="en-US"/>
                  </w:rPr>
                  <w:delText>Elevate Levels Progress</w:delText>
                </w:r>
              </w:del>
            </w:ins>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366236FE" w14:textId="1CCEFFF4" w:rsidR="00D776EC" w:rsidRPr="00734B94" w:rsidRDefault="00D776EC" w:rsidP="00D776EC">
            <w:pPr>
              <w:spacing w:after="0" w:line="240" w:lineRule="auto"/>
              <w:jc w:val="center"/>
              <w:rPr>
                <w:ins w:id="1647" w:author="Bauer Kerstin" w:date="2021-08-24T12:34:00Z"/>
                <w:rFonts w:ascii="Arial Narrow" w:eastAsia="Noto Sans" w:hAnsi="Arial Narrow" w:cs="Noto Sans"/>
                <w:szCs w:val="22"/>
              </w:rPr>
            </w:pPr>
            <w:ins w:id="1648" w:author="Bauer Kerstin" w:date="2021-08-24T12:34:00Z">
              <w:del w:id="1649" w:author="Bauer Kerstin" w:date="2021-09-07T17:46:00Z">
                <w:r w:rsidRPr="00734B94" w:rsidDel="00AD6FA3">
                  <w:rPr>
                    <w:rFonts w:ascii="Arial Narrow" w:eastAsia="Noto Sans" w:hAnsi="Arial Narrow" w:cs="Noto Sans"/>
                    <w:szCs w:val="22"/>
                  </w:rPr>
                  <w:delText>Online</w:delText>
                </w:r>
              </w:del>
            </w:ins>
          </w:p>
        </w:tc>
        <w:tc>
          <w:tcPr>
            <w:tcW w:w="1922"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70E48915" w14:textId="2DAB39A3" w:rsidR="00D776EC" w:rsidRPr="00734B94" w:rsidRDefault="00D776EC" w:rsidP="00D776EC">
            <w:pPr>
              <w:spacing w:after="0" w:line="240" w:lineRule="auto"/>
              <w:jc w:val="center"/>
              <w:rPr>
                <w:ins w:id="1650" w:author="Bauer Kerstin" w:date="2021-08-24T12:34:00Z"/>
                <w:rFonts w:ascii="Arial Narrow" w:eastAsia="Noto Sans" w:hAnsi="Arial Narrow" w:cs="Noto Sans"/>
                <w:szCs w:val="22"/>
              </w:rPr>
            </w:pPr>
            <w:ins w:id="1651" w:author="Bauer Kerstin" w:date="2021-08-24T12:34:00Z">
              <w:del w:id="1652" w:author="Bauer Kerstin" w:date="2021-09-07T17:46:00Z">
                <w:r w:rsidRPr="00734B94" w:rsidDel="00AD6FA3">
                  <w:rPr>
                    <w:rFonts w:ascii="Arial Narrow" w:eastAsia="Noto Sans" w:hAnsi="Arial Narrow" w:cs="Noto Sans"/>
                    <w:szCs w:val="22"/>
                  </w:rPr>
                  <w:delText>English</w:delText>
                </w:r>
                <w:r w:rsidDel="00AD6FA3">
                  <w:rPr>
                    <w:rFonts w:ascii="Arial Narrow" w:eastAsia="Noto Sans" w:hAnsi="Arial Narrow" w:cs="Noto Sans"/>
                    <w:szCs w:val="22"/>
                  </w:rPr>
                  <w:delText xml:space="preserve">, </w:delText>
                </w:r>
                <w:r w:rsidRPr="00734B94" w:rsidDel="00AD6FA3">
                  <w:rPr>
                    <w:rFonts w:ascii="Arial Narrow" w:eastAsia="Noto Sans" w:hAnsi="Arial Narrow" w:cs="Noto Sans"/>
                    <w:szCs w:val="22"/>
                  </w:rPr>
                  <w:delText>German</w:delText>
                </w:r>
              </w:del>
            </w:ins>
          </w:p>
        </w:tc>
        <w:tc>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0A6BF088" w14:textId="51EB2575" w:rsidR="00D776EC" w:rsidRPr="00734B94" w:rsidRDefault="00D776EC" w:rsidP="00D776EC">
            <w:pPr>
              <w:spacing w:after="0" w:line="240" w:lineRule="auto"/>
              <w:jc w:val="center"/>
              <w:rPr>
                <w:ins w:id="1653" w:author="Bauer Kerstin" w:date="2021-08-24T12:34:00Z"/>
                <w:rFonts w:ascii="Arial Narrow" w:eastAsia="Noto Sans" w:hAnsi="Arial Narrow" w:cs="Noto Sans"/>
                <w:szCs w:val="22"/>
              </w:rPr>
            </w:pPr>
            <w:ins w:id="1654" w:author="Bauer Kerstin" w:date="2021-08-24T12:34:00Z">
              <w:del w:id="1655" w:author="Bauer Kerstin" w:date="2021-09-07T17:46:00Z">
                <w:r w:rsidRPr="00734B94" w:rsidDel="00AD6FA3">
                  <w:rPr>
                    <w:rFonts w:ascii="Arial Narrow" w:eastAsia="Noto Sans" w:hAnsi="Arial Narrow" w:cs="Noto Sans"/>
                    <w:szCs w:val="22"/>
                  </w:rPr>
                  <w:delText>Private (1)</w:delText>
                </w:r>
              </w:del>
            </w:ins>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69F7354B" w14:textId="31C0F105" w:rsidR="00D776EC" w:rsidRPr="00734B94" w:rsidRDefault="00D776EC" w:rsidP="00D776EC">
            <w:pPr>
              <w:spacing w:after="0" w:line="240" w:lineRule="auto"/>
              <w:jc w:val="center"/>
              <w:rPr>
                <w:ins w:id="1656" w:author="Bauer Kerstin" w:date="2021-08-24T12:34:00Z"/>
                <w:rFonts w:ascii="Arial Narrow" w:eastAsia="Noto Sans" w:hAnsi="Arial Narrow" w:cs="Noto Sans"/>
                <w:szCs w:val="22"/>
              </w:rPr>
            </w:pPr>
            <w:ins w:id="1657" w:author="Bauer Kerstin" w:date="2021-08-24T12:34:00Z">
              <w:del w:id="1658" w:author="Bauer Kerstin" w:date="2021-09-07T17:46:00Z">
                <w:r w:rsidDel="00AD6FA3">
                  <w:rPr>
                    <w:rFonts w:ascii="Arial Narrow" w:hAnsi="Arial Narrow"/>
                    <w:szCs w:val="22"/>
                  </w:rPr>
                  <w:delText>20</w:delText>
                </w:r>
              </w:del>
            </w:ins>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4BC47EAC" w14:textId="7BB389F8" w:rsidR="00D776EC" w:rsidRPr="00734B94" w:rsidRDefault="00D776EC" w:rsidP="00D776EC">
            <w:pPr>
              <w:spacing w:after="0" w:line="240" w:lineRule="auto"/>
              <w:jc w:val="center"/>
              <w:rPr>
                <w:ins w:id="1659" w:author="Bauer Kerstin" w:date="2021-08-24T12:34:00Z"/>
                <w:rFonts w:ascii="Arial Narrow" w:eastAsia="Noto Sans" w:hAnsi="Arial Narrow" w:cs="Noto Sans"/>
                <w:szCs w:val="22"/>
              </w:rPr>
            </w:pPr>
            <w:ins w:id="1660" w:author="Bauer Kerstin" w:date="2021-08-24T12:34:00Z">
              <w:del w:id="1661" w:author="Bauer Kerstin" w:date="2021-09-07T17:46:00Z">
                <w:r w:rsidRPr="00734B94" w:rsidDel="00AD6FA3">
                  <w:rPr>
                    <w:rFonts w:ascii="Arial Narrow" w:eastAsia="Noto Sans" w:hAnsi="Arial Narrow" w:cs="Noto Sans"/>
                    <w:szCs w:val="22"/>
                  </w:rPr>
                  <w:delText>60 min</w:delText>
                </w:r>
              </w:del>
            </w:ins>
          </w:p>
        </w:tc>
        <w:tc>
          <w:tcPr>
            <w:tcW w:w="19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tcPr>
          <w:p w14:paraId="4C3C7310" w14:textId="5B1625C3" w:rsidR="00D776EC" w:rsidRPr="00734B94" w:rsidRDefault="00D776EC" w:rsidP="00D776EC">
            <w:pPr>
              <w:spacing w:after="0" w:line="240" w:lineRule="auto"/>
              <w:jc w:val="center"/>
              <w:rPr>
                <w:ins w:id="1662" w:author="Bauer Kerstin" w:date="2021-08-24T12:34:00Z"/>
                <w:rFonts w:ascii="Arial Narrow" w:eastAsia="Noto Sans" w:hAnsi="Arial Narrow" w:cs="Noto Sans"/>
                <w:szCs w:val="22"/>
              </w:rPr>
            </w:pPr>
            <w:ins w:id="1663" w:author="Bauer Kerstin" w:date="2021-08-24T12:38:00Z">
              <w:del w:id="1664" w:author="Bauer Kerstin" w:date="2021-09-07T17:46:00Z">
                <w:r w:rsidDel="00AD6FA3">
                  <w:rPr>
                    <w:rFonts w:ascii="Arial Narrow" w:eastAsia="Noto Sans" w:hAnsi="Arial Narrow" w:cs="Noto Sans"/>
                    <w:szCs w:val="22"/>
                  </w:rPr>
                  <w:delText xml:space="preserve">€ </w:delText>
                </w:r>
              </w:del>
            </w:ins>
            <w:ins w:id="1665" w:author="Bauer Kerstin" w:date="2021-08-24T12:34:00Z">
              <w:del w:id="1666" w:author="Bauer Kerstin" w:date="2021-09-07T17:46:00Z">
                <w:r w:rsidDel="00AD6FA3">
                  <w:rPr>
                    <w:rFonts w:ascii="Arial Narrow" w:eastAsia="Noto Sans" w:hAnsi="Arial Narrow" w:cs="Noto Sans"/>
                    <w:szCs w:val="22"/>
                  </w:rPr>
                  <w:delText>1.680</w:delText>
                </w:r>
                <w:r w:rsidRPr="00734B94" w:rsidDel="00AD6FA3">
                  <w:rPr>
                    <w:rFonts w:ascii="Arial Narrow" w:eastAsia="Noto Sans" w:hAnsi="Arial Narrow" w:cs="Noto Sans"/>
                    <w:szCs w:val="22"/>
                  </w:rPr>
                  <w:delText>,00</w:delText>
                </w:r>
              </w:del>
            </w:ins>
          </w:p>
        </w:tc>
      </w:tr>
      <w:tr w:rsidR="00D776EC" w:rsidRPr="00734B94" w14:paraId="2A26BB60" w14:textId="17F96D5E" w:rsidTr="00AD6FA3">
        <w:trPr>
          <w:trHeight w:val="291"/>
          <w:jc w:val="center"/>
          <w:ins w:id="1667" w:author="Bauer Kerstin" w:date="2021-08-24T11:52:00Z"/>
          <w:trPrChange w:id="1668" w:author="Bauer Kerstin" w:date="2021-09-07T17:46:00Z">
            <w:trPr>
              <w:trHeight w:val="291"/>
              <w:jc w:val="center"/>
            </w:trPr>
          </w:trPrChange>
        </w:trPr>
        <w:tc>
          <w:tcPr>
            <w:tcW w:w="2572"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tcPrChange w:id="1669" w:author="Bauer Kerstin" w:date="2021-09-07T17:46:00Z">
              <w:tcPr>
                <w:tcW w:w="2572"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tcPr>
            </w:tcPrChange>
          </w:tcPr>
          <w:p w14:paraId="09C96204" w14:textId="7863A29F" w:rsidR="00D776EC" w:rsidDel="00AD6FA3" w:rsidRDefault="00D776EC" w:rsidP="00D776EC">
            <w:pPr>
              <w:spacing w:after="0" w:line="240" w:lineRule="auto"/>
              <w:jc w:val="left"/>
              <w:rPr>
                <w:ins w:id="1670" w:author="Bauer Kerstin" w:date="2021-08-24T12:31:00Z"/>
                <w:del w:id="1671" w:author="Bauer Kerstin" w:date="2021-09-07T17:46:00Z"/>
                <w:rFonts w:ascii="Arial Narrow" w:eastAsia="Noto Sans" w:hAnsi="Arial Narrow" w:cs="Noto Sans"/>
                <w:szCs w:val="22"/>
                <w:lang w:val="en-US"/>
              </w:rPr>
            </w:pPr>
            <w:ins w:id="1672" w:author="Bauer Kerstin" w:date="2021-08-24T11:52:00Z">
              <w:del w:id="1673" w:author="Bauer Kerstin" w:date="2021-09-07T17:46:00Z">
                <w:r w:rsidRPr="00734B94" w:rsidDel="00AD6FA3">
                  <w:rPr>
                    <w:rFonts w:ascii="Arial Narrow" w:eastAsia="Noto Sans" w:hAnsi="Arial Narrow" w:cs="Noto Sans"/>
                    <w:szCs w:val="22"/>
                    <w:lang w:val="en-US"/>
                  </w:rPr>
                  <w:delText>Elevate Levels Progress</w:delText>
                </w:r>
              </w:del>
            </w:ins>
            <w:ins w:id="1674" w:author="Bauer Kerstin" w:date="2021-08-24T12:30:00Z">
              <w:del w:id="1675" w:author="Bauer Kerstin" w:date="2021-09-07T17:46:00Z">
                <w:r w:rsidRPr="00734B94" w:rsidDel="00AD6FA3">
                  <w:rPr>
                    <w:rFonts w:ascii="Arial Narrow" w:eastAsia="Noto Sans" w:hAnsi="Arial Narrow" w:cs="Noto Sans"/>
                    <w:szCs w:val="22"/>
                    <w:lang w:val="en-US"/>
                  </w:rPr>
                  <w:delText xml:space="preserve"> </w:delText>
                </w:r>
              </w:del>
            </w:ins>
          </w:p>
          <w:p w14:paraId="4A50399D" w14:textId="2162AD5E" w:rsidR="00D776EC" w:rsidRPr="00734B94" w:rsidRDefault="00D776EC" w:rsidP="00D776EC">
            <w:pPr>
              <w:spacing w:after="0" w:line="240" w:lineRule="auto"/>
              <w:jc w:val="left"/>
              <w:rPr>
                <w:ins w:id="1676" w:author="Bauer Kerstin" w:date="2021-08-24T11:52:00Z"/>
                <w:rFonts w:ascii="Arial Narrow" w:hAnsi="Arial Narrow"/>
                <w:szCs w:val="22"/>
                <w:lang w:val="en-US"/>
              </w:rPr>
            </w:pPr>
            <w:ins w:id="1677" w:author="Bauer Kerstin" w:date="2021-08-24T12:30:00Z">
              <w:del w:id="1678" w:author="Bauer Kerstin" w:date="2021-09-07T17:46:00Z">
                <w:r w:rsidRPr="00734B94" w:rsidDel="00AD6FA3">
                  <w:rPr>
                    <w:rFonts w:ascii="Arial Narrow" w:eastAsia="Noto Sans" w:hAnsi="Arial Narrow" w:cs="Noto Sans"/>
                    <w:szCs w:val="22"/>
                    <w:lang w:val="en-US"/>
                  </w:rPr>
                  <w:delText>– ½ CEFR level</w:delText>
                </w:r>
              </w:del>
            </w:ins>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679" w:author="Bauer Kerstin" w:date="2021-09-07T17:46:00Z">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02BF204B" w14:textId="491CAF9D" w:rsidR="00D776EC" w:rsidRPr="00734B94" w:rsidRDefault="00D776EC" w:rsidP="00D776EC">
            <w:pPr>
              <w:spacing w:after="0" w:line="240" w:lineRule="auto"/>
              <w:jc w:val="center"/>
              <w:rPr>
                <w:ins w:id="1680" w:author="Bauer Kerstin" w:date="2021-08-24T11:52:00Z"/>
                <w:rFonts w:ascii="Arial Narrow" w:hAnsi="Arial Narrow"/>
                <w:szCs w:val="22"/>
              </w:rPr>
            </w:pPr>
            <w:ins w:id="1681" w:author="Bauer Kerstin" w:date="2021-08-24T11:52:00Z">
              <w:del w:id="1682" w:author="Bauer Kerstin" w:date="2021-09-07T17:46:00Z">
                <w:r w:rsidRPr="00734B94" w:rsidDel="00AD6FA3">
                  <w:rPr>
                    <w:rFonts w:ascii="Arial Narrow" w:eastAsia="Noto Sans" w:hAnsi="Arial Narrow" w:cs="Noto Sans"/>
                    <w:szCs w:val="22"/>
                  </w:rPr>
                  <w:delText>Online</w:delText>
                </w:r>
              </w:del>
            </w:ins>
          </w:p>
        </w:tc>
        <w:tc>
          <w:tcPr>
            <w:tcW w:w="1922"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683" w:author="Bauer Kerstin" w:date="2021-09-07T17:46:00Z">
              <w:tcPr>
                <w:tcW w:w="1922"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79469211" w14:textId="47880B0C" w:rsidR="00D776EC" w:rsidRPr="00734B94" w:rsidRDefault="00D776EC" w:rsidP="00D776EC">
            <w:pPr>
              <w:spacing w:after="0" w:line="240" w:lineRule="auto"/>
              <w:jc w:val="center"/>
              <w:rPr>
                <w:ins w:id="1684" w:author="Bauer Kerstin" w:date="2021-08-24T11:52:00Z"/>
                <w:rFonts w:ascii="Arial Narrow" w:hAnsi="Arial Narrow"/>
                <w:szCs w:val="22"/>
              </w:rPr>
            </w:pPr>
            <w:ins w:id="1685" w:author="Bauer Kerstin" w:date="2021-08-24T12:33:00Z">
              <w:del w:id="1686" w:author="Bauer Kerstin" w:date="2021-09-07T17:46:00Z">
                <w:r w:rsidRPr="00734B94" w:rsidDel="00AD6FA3">
                  <w:rPr>
                    <w:rFonts w:ascii="Arial Narrow" w:eastAsia="Noto Sans" w:hAnsi="Arial Narrow" w:cs="Noto Sans"/>
                    <w:szCs w:val="22"/>
                  </w:rPr>
                  <w:delText>English</w:delText>
                </w:r>
                <w:r w:rsidDel="00AD6FA3">
                  <w:rPr>
                    <w:rFonts w:ascii="Arial Narrow" w:eastAsia="Noto Sans" w:hAnsi="Arial Narrow" w:cs="Noto Sans"/>
                    <w:szCs w:val="22"/>
                  </w:rPr>
                  <w:delText xml:space="preserve">, </w:delText>
                </w:r>
                <w:r w:rsidRPr="00734B94" w:rsidDel="00AD6FA3">
                  <w:rPr>
                    <w:rFonts w:ascii="Arial Narrow" w:eastAsia="Noto Sans" w:hAnsi="Arial Narrow" w:cs="Noto Sans"/>
                    <w:szCs w:val="22"/>
                  </w:rPr>
                  <w:delText>German</w:delText>
                </w:r>
              </w:del>
            </w:ins>
          </w:p>
        </w:tc>
        <w:tc>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687" w:author="Bauer Kerstin" w:date="2021-09-07T17:46:00Z">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235E988E" w14:textId="1AE24C8F" w:rsidR="00D776EC" w:rsidRPr="00734B94" w:rsidRDefault="00D776EC" w:rsidP="00D776EC">
            <w:pPr>
              <w:spacing w:after="0" w:line="240" w:lineRule="auto"/>
              <w:jc w:val="center"/>
              <w:rPr>
                <w:ins w:id="1688" w:author="Bauer Kerstin" w:date="2021-08-24T11:52:00Z"/>
                <w:rFonts w:ascii="Arial Narrow" w:hAnsi="Arial Narrow"/>
                <w:szCs w:val="22"/>
              </w:rPr>
            </w:pPr>
            <w:ins w:id="1689" w:author="Bauer Kerstin" w:date="2021-08-24T11:52:00Z">
              <w:del w:id="1690" w:author="Bauer Kerstin" w:date="2021-09-07T17:46:00Z">
                <w:r w:rsidRPr="00734B94" w:rsidDel="00AD6FA3">
                  <w:rPr>
                    <w:rFonts w:ascii="Arial Narrow" w:eastAsia="Noto Sans" w:hAnsi="Arial Narrow" w:cs="Noto Sans"/>
                    <w:szCs w:val="22"/>
                  </w:rPr>
                  <w:delText>Private (1)</w:delText>
                </w:r>
              </w:del>
            </w:ins>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691" w:author="Bauer Kerstin" w:date="2021-09-07T17:46:00Z">
              <w:tcPr>
                <w:tcW w:w="1418"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7F0F4C3C" w14:textId="44520DA5" w:rsidR="00D776EC" w:rsidRPr="00734B94" w:rsidRDefault="00D776EC" w:rsidP="00D776EC">
            <w:pPr>
              <w:spacing w:after="0" w:line="240" w:lineRule="auto"/>
              <w:jc w:val="center"/>
              <w:rPr>
                <w:ins w:id="1692" w:author="Bauer Kerstin" w:date="2021-08-24T11:52:00Z"/>
                <w:rFonts w:ascii="Arial Narrow" w:hAnsi="Arial Narrow"/>
                <w:szCs w:val="22"/>
              </w:rPr>
            </w:pPr>
            <w:ins w:id="1693" w:author="Bauer Kerstin" w:date="2021-08-24T11:52:00Z">
              <w:del w:id="1694" w:author="Bauer Kerstin" w:date="2021-09-07T17:46:00Z">
                <w:r w:rsidRPr="00734B94" w:rsidDel="00AD6FA3">
                  <w:rPr>
                    <w:rFonts w:ascii="Arial Narrow" w:eastAsia="Noto Sans" w:hAnsi="Arial Narrow" w:cs="Noto Sans"/>
                    <w:szCs w:val="22"/>
                  </w:rPr>
                  <w:delText>36</w:delText>
                </w:r>
              </w:del>
            </w:ins>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695" w:author="Bauer Kerstin" w:date="2021-09-07T17:46:00Z">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08EC9309" w14:textId="1E5F2D1A" w:rsidR="00D776EC" w:rsidRPr="00734B94" w:rsidRDefault="00D776EC" w:rsidP="00D776EC">
            <w:pPr>
              <w:spacing w:after="0" w:line="240" w:lineRule="auto"/>
              <w:jc w:val="center"/>
              <w:rPr>
                <w:ins w:id="1696" w:author="Bauer Kerstin" w:date="2021-08-24T11:52:00Z"/>
                <w:rFonts w:ascii="Arial Narrow" w:hAnsi="Arial Narrow"/>
                <w:szCs w:val="22"/>
              </w:rPr>
            </w:pPr>
            <w:ins w:id="1697" w:author="Bauer Kerstin" w:date="2021-08-24T11:52:00Z">
              <w:del w:id="1698" w:author="Bauer Kerstin" w:date="2021-09-07T17:46:00Z">
                <w:r w:rsidRPr="00734B94" w:rsidDel="00AD6FA3">
                  <w:rPr>
                    <w:rFonts w:ascii="Arial Narrow" w:eastAsia="Noto Sans" w:hAnsi="Arial Narrow" w:cs="Noto Sans"/>
                    <w:szCs w:val="22"/>
                  </w:rPr>
                  <w:delText>60 min</w:delText>
                </w:r>
              </w:del>
            </w:ins>
          </w:p>
        </w:tc>
        <w:tc>
          <w:tcPr>
            <w:tcW w:w="19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tcPrChange w:id="1699" w:author="Bauer Kerstin" w:date="2021-09-07T17:46:00Z">
              <w:tcPr>
                <w:tcW w:w="19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tcPr>
            </w:tcPrChange>
          </w:tcPr>
          <w:p w14:paraId="5BBCBEC8" w14:textId="1E257751" w:rsidR="00D776EC" w:rsidRPr="00734B94" w:rsidRDefault="00D776EC" w:rsidP="00D776EC">
            <w:pPr>
              <w:spacing w:after="0" w:line="240" w:lineRule="auto"/>
              <w:jc w:val="center"/>
              <w:rPr>
                <w:ins w:id="1700" w:author="Bauer Kerstin" w:date="2021-08-24T11:52:00Z"/>
                <w:rFonts w:ascii="Arial Narrow" w:hAnsi="Arial Narrow"/>
                <w:szCs w:val="22"/>
              </w:rPr>
            </w:pPr>
            <w:ins w:id="1701" w:author="Bauer Kerstin" w:date="2021-08-24T12:38:00Z">
              <w:del w:id="1702" w:author="Bauer Kerstin" w:date="2021-09-07T17:46:00Z">
                <w:r w:rsidDel="00AD6FA3">
                  <w:rPr>
                    <w:rFonts w:ascii="Arial Narrow" w:eastAsia="Noto Sans" w:hAnsi="Arial Narrow" w:cs="Noto Sans"/>
                    <w:szCs w:val="22"/>
                  </w:rPr>
                  <w:delText xml:space="preserve">€ </w:delText>
                </w:r>
              </w:del>
            </w:ins>
            <w:ins w:id="1703" w:author="Bauer Kerstin" w:date="2021-08-24T12:30:00Z">
              <w:del w:id="1704" w:author="Bauer Kerstin" w:date="2021-09-07T17:46:00Z">
                <w:r w:rsidDel="00AD6FA3">
                  <w:rPr>
                    <w:rFonts w:ascii="Arial Narrow" w:eastAsia="Noto Sans" w:hAnsi="Arial Narrow" w:cs="Noto Sans"/>
                    <w:szCs w:val="22"/>
                  </w:rPr>
                  <w:delText>2.200</w:delText>
                </w:r>
              </w:del>
            </w:ins>
            <w:ins w:id="1705" w:author="Bauer Kerstin" w:date="2021-08-24T11:52:00Z">
              <w:del w:id="1706" w:author="Bauer Kerstin" w:date="2021-09-07T17:46:00Z">
                <w:r w:rsidRPr="00734B94" w:rsidDel="00AD6FA3">
                  <w:rPr>
                    <w:rFonts w:ascii="Arial Narrow" w:eastAsia="Noto Sans" w:hAnsi="Arial Narrow" w:cs="Noto Sans"/>
                    <w:szCs w:val="22"/>
                  </w:rPr>
                  <w:delText>,00</w:delText>
                </w:r>
              </w:del>
            </w:ins>
          </w:p>
        </w:tc>
      </w:tr>
      <w:tr w:rsidR="00D776EC" w:rsidRPr="00734B94" w14:paraId="181295C0" w14:textId="0947D374" w:rsidTr="00AD6FA3">
        <w:trPr>
          <w:trHeight w:val="291"/>
          <w:jc w:val="center"/>
          <w:ins w:id="1707" w:author="Bauer Kerstin" w:date="2021-08-24T11:52:00Z"/>
          <w:trPrChange w:id="1708" w:author="Bauer Kerstin" w:date="2021-09-07T17:46:00Z">
            <w:trPr>
              <w:trHeight w:val="291"/>
              <w:jc w:val="center"/>
            </w:trPr>
          </w:trPrChange>
        </w:trPr>
        <w:tc>
          <w:tcPr>
            <w:tcW w:w="2572"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tcPrChange w:id="1709" w:author="Bauer Kerstin" w:date="2021-09-07T17:46:00Z">
              <w:tcPr>
                <w:tcW w:w="2572"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tcPr>
            </w:tcPrChange>
          </w:tcPr>
          <w:p w14:paraId="5992B9F4" w14:textId="5D50E26F" w:rsidR="00D776EC" w:rsidDel="00AD6FA3" w:rsidRDefault="00D776EC" w:rsidP="00D776EC">
            <w:pPr>
              <w:spacing w:after="0" w:line="240" w:lineRule="auto"/>
              <w:jc w:val="left"/>
              <w:rPr>
                <w:ins w:id="1710" w:author="Bauer Kerstin" w:date="2021-08-24T12:31:00Z"/>
                <w:del w:id="1711" w:author="Bauer Kerstin" w:date="2021-09-07T17:46:00Z"/>
                <w:rFonts w:ascii="Arial Narrow" w:eastAsia="Noto Sans" w:hAnsi="Arial Narrow" w:cs="Noto Sans"/>
                <w:szCs w:val="22"/>
                <w:lang w:val="en-US"/>
              </w:rPr>
            </w:pPr>
            <w:ins w:id="1712" w:author="Bauer Kerstin" w:date="2021-08-24T11:52:00Z">
              <w:del w:id="1713" w:author="Bauer Kerstin" w:date="2021-09-07T17:46:00Z">
                <w:r w:rsidRPr="00734B94" w:rsidDel="00AD6FA3">
                  <w:rPr>
                    <w:rFonts w:ascii="Arial Narrow" w:eastAsia="Noto Sans" w:hAnsi="Arial Narrow" w:cs="Noto Sans"/>
                    <w:szCs w:val="22"/>
                    <w:lang w:val="en-US"/>
                  </w:rPr>
                  <w:delText>Elevate Levels Progress</w:delText>
                </w:r>
              </w:del>
            </w:ins>
            <w:ins w:id="1714" w:author="Bauer Kerstin" w:date="2021-08-24T12:31:00Z">
              <w:del w:id="1715" w:author="Bauer Kerstin" w:date="2021-09-07T17:46:00Z">
                <w:r w:rsidRPr="00734B94" w:rsidDel="00AD6FA3">
                  <w:rPr>
                    <w:rFonts w:ascii="Arial Narrow" w:eastAsia="Noto Sans" w:hAnsi="Arial Narrow" w:cs="Noto Sans"/>
                    <w:szCs w:val="22"/>
                    <w:lang w:val="en-US"/>
                  </w:rPr>
                  <w:delText xml:space="preserve"> </w:delText>
                </w:r>
              </w:del>
            </w:ins>
          </w:p>
          <w:p w14:paraId="2AEF29EB" w14:textId="030BA261" w:rsidR="00D776EC" w:rsidRPr="00734B94" w:rsidRDefault="00D776EC" w:rsidP="00D776EC">
            <w:pPr>
              <w:spacing w:after="0" w:line="240" w:lineRule="auto"/>
              <w:jc w:val="left"/>
              <w:rPr>
                <w:ins w:id="1716" w:author="Bauer Kerstin" w:date="2021-08-24T11:52:00Z"/>
                <w:rFonts w:ascii="Arial Narrow" w:hAnsi="Arial Narrow"/>
                <w:szCs w:val="22"/>
                <w:lang w:val="en-US"/>
              </w:rPr>
            </w:pPr>
            <w:ins w:id="1717" w:author="Bauer Kerstin" w:date="2021-08-24T12:31:00Z">
              <w:del w:id="1718" w:author="Bauer Kerstin" w:date="2021-09-07T17:46:00Z">
                <w:r w:rsidRPr="00734B94" w:rsidDel="00AD6FA3">
                  <w:rPr>
                    <w:rFonts w:ascii="Arial Narrow" w:eastAsia="Noto Sans" w:hAnsi="Arial Narrow" w:cs="Noto Sans"/>
                    <w:szCs w:val="22"/>
                    <w:lang w:val="en-US"/>
                  </w:rPr>
                  <w:delText>– 1 CEFR level</w:delText>
                </w:r>
              </w:del>
            </w:ins>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719" w:author="Bauer Kerstin" w:date="2021-09-07T17:46:00Z">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3427E042" w14:textId="015C3752" w:rsidR="00D776EC" w:rsidRPr="00734B94" w:rsidRDefault="00D776EC" w:rsidP="00D776EC">
            <w:pPr>
              <w:spacing w:after="0" w:line="240" w:lineRule="auto"/>
              <w:jc w:val="center"/>
              <w:rPr>
                <w:ins w:id="1720" w:author="Bauer Kerstin" w:date="2021-08-24T11:52:00Z"/>
                <w:rFonts w:ascii="Arial Narrow" w:hAnsi="Arial Narrow"/>
                <w:szCs w:val="22"/>
              </w:rPr>
            </w:pPr>
            <w:ins w:id="1721" w:author="Bauer Kerstin" w:date="2021-08-24T11:52:00Z">
              <w:del w:id="1722" w:author="Bauer Kerstin" w:date="2021-09-07T17:46:00Z">
                <w:r w:rsidRPr="00734B94" w:rsidDel="00AD6FA3">
                  <w:rPr>
                    <w:rFonts w:ascii="Arial Narrow" w:eastAsia="Noto Sans" w:hAnsi="Arial Narrow" w:cs="Noto Sans"/>
                    <w:szCs w:val="22"/>
                  </w:rPr>
                  <w:delText>Online</w:delText>
                </w:r>
              </w:del>
            </w:ins>
          </w:p>
        </w:tc>
        <w:tc>
          <w:tcPr>
            <w:tcW w:w="1922"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723" w:author="Bauer Kerstin" w:date="2021-09-07T17:46:00Z">
              <w:tcPr>
                <w:tcW w:w="1922"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78D30D2E" w14:textId="49A95CDC" w:rsidR="00D776EC" w:rsidRPr="00734B94" w:rsidRDefault="00D776EC" w:rsidP="00D776EC">
            <w:pPr>
              <w:spacing w:after="0" w:line="240" w:lineRule="auto"/>
              <w:jc w:val="center"/>
              <w:rPr>
                <w:ins w:id="1724" w:author="Bauer Kerstin" w:date="2021-08-24T11:52:00Z"/>
                <w:rFonts w:ascii="Arial Narrow" w:hAnsi="Arial Narrow"/>
                <w:szCs w:val="22"/>
              </w:rPr>
            </w:pPr>
            <w:ins w:id="1725" w:author="Bauer Kerstin" w:date="2021-08-24T12:33:00Z">
              <w:del w:id="1726" w:author="Bauer Kerstin" w:date="2021-09-07T17:46:00Z">
                <w:r w:rsidRPr="00734B94" w:rsidDel="00AD6FA3">
                  <w:rPr>
                    <w:rFonts w:ascii="Arial Narrow" w:eastAsia="Noto Sans" w:hAnsi="Arial Narrow" w:cs="Noto Sans"/>
                    <w:szCs w:val="22"/>
                  </w:rPr>
                  <w:delText>English</w:delText>
                </w:r>
                <w:r w:rsidDel="00AD6FA3">
                  <w:rPr>
                    <w:rFonts w:ascii="Arial Narrow" w:eastAsia="Noto Sans" w:hAnsi="Arial Narrow" w:cs="Noto Sans"/>
                    <w:szCs w:val="22"/>
                  </w:rPr>
                  <w:delText xml:space="preserve">, </w:delText>
                </w:r>
                <w:r w:rsidRPr="00734B94" w:rsidDel="00AD6FA3">
                  <w:rPr>
                    <w:rFonts w:ascii="Arial Narrow" w:eastAsia="Noto Sans" w:hAnsi="Arial Narrow" w:cs="Noto Sans"/>
                    <w:szCs w:val="22"/>
                  </w:rPr>
                  <w:delText>German</w:delText>
                </w:r>
              </w:del>
            </w:ins>
          </w:p>
        </w:tc>
        <w:tc>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727" w:author="Bauer Kerstin" w:date="2021-09-07T17:46:00Z">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53AD894F" w14:textId="5A80440E" w:rsidR="00D776EC" w:rsidRPr="00734B94" w:rsidRDefault="00D776EC" w:rsidP="00D776EC">
            <w:pPr>
              <w:spacing w:after="0" w:line="240" w:lineRule="auto"/>
              <w:jc w:val="center"/>
              <w:rPr>
                <w:ins w:id="1728" w:author="Bauer Kerstin" w:date="2021-08-24T11:52:00Z"/>
                <w:rFonts w:ascii="Arial Narrow" w:hAnsi="Arial Narrow"/>
                <w:szCs w:val="22"/>
              </w:rPr>
            </w:pPr>
            <w:ins w:id="1729" w:author="Bauer Kerstin" w:date="2021-08-24T12:29:00Z">
              <w:del w:id="1730" w:author="Bauer Kerstin" w:date="2021-09-07T17:46:00Z">
                <w:r w:rsidDel="00AD6FA3">
                  <w:rPr>
                    <w:rFonts w:ascii="Arial Narrow" w:hAnsi="Arial Narrow"/>
                    <w:szCs w:val="22"/>
                  </w:rPr>
                  <w:delText>Private (1)</w:delText>
                </w:r>
              </w:del>
            </w:ins>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731" w:author="Bauer Kerstin" w:date="2021-09-07T17:46:00Z">
              <w:tcPr>
                <w:tcW w:w="1418"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43796F3F" w14:textId="1BEFD30C" w:rsidR="00D776EC" w:rsidRPr="00734B94" w:rsidRDefault="00D776EC" w:rsidP="00D776EC">
            <w:pPr>
              <w:spacing w:after="0" w:line="240" w:lineRule="auto"/>
              <w:jc w:val="center"/>
              <w:rPr>
                <w:ins w:id="1732" w:author="Bauer Kerstin" w:date="2021-08-24T11:52:00Z"/>
                <w:rFonts w:ascii="Arial Narrow" w:hAnsi="Arial Narrow"/>
                <w:szCs w:val="22"/>
              </w:rPr>
            </w:pPr>
            <w:ins w:id="1733" w:author="Bauer Kerstin" w:date="2021-08-24T12:30:00Z">
              <w:del w:id="1734" w:author="Bauer Kerstin" w:date="2021-09-07T17:46:00Z">
                <w:r w:rsidDel="00AD6FA3">
                  <w:rPr>
                    <w:rFonts w:ascii="Arial Narrow" w:hAnsi="Arial Narrow"/>
                    <w:szCs w:val="22"/>
                  </w:rPr>
                  <w:delText>72</w:delText>
                </w:r>
              </w:del>
            </w:ins>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735" w:author="Bauer Kerstin" w:date="2021-09-07T17:46:00Z">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24AD8BAC" w14:textId="37CF0496" w:rsidR="00D776EC" w:rsidRPr="00734B94" w:rsidRDefault="00D776EC" w:rsidP="00D776EC">
            <w:pPr>
              <w:spacing w:after="0" w:line="240" w:lineRule="auto"/>
              <w:jc w:val="center"/>
              <w:rPr>
                <w:ins w:id="1736" w:author="Bauer Kerstin" w:date="2021-08-24T11:52:00Z"/>
                <w:rFonts w:ascii="Arial Narrow" w:hAnsi="Arial Narrow"/>
                <w:szCs w:val="22"/>
              </w:rPr>
            </w:pPr>
            <w:ins w:id="1737" w:author="Bauer Kerstin" w:date="2021-08-24T12:35:00Z">
              <w:del w:id="1738" w:author="Bauer Kerstin" w:date="2021-09-07T17:46:00Z">
                <w:r w:rsidDel="00AD6FA3">
                  <w:rPr>
                    <w:rFonts w:ascii="Arial Narrow" w:eastAsia="Noto Sans" w:hAnsi="Arial Narrow" w:cs="Noto Sans"/>
                    <w:szCs w:val="22"/>
                  </w:rPr>
                  <w:delText>60</w:delText>
                </w:r>
              </w:del>
            </w:ins>
            <w:ins w:id="1739" w:author="Bauer Kerstin" w:date="2021-08-24T11:52:00Z">
              <w:del w:id="1740" w:author="Bauer Kerstin" w:date="2021-09-07T17:46:00Z">
                <w:r w:rsidRPr="00734B94" w:rsidDel="00AD6FA3">
                  <w:rPr>
                    <w:rFonts w:ascii="Arial Narrow" w:eastAsia="Noto Sans" w:hAnsi="Arial Narrow" w:cs="Noto Sans"/>
                    <w:szCs w:val="22"/>
                  </w:rPr>
                  <w:delText xml:space="preserve"> min</w:delText>
                </w:r>
              </w:del>
            </w:ins>
          </w:p>
        </w:tc>
        <w:tc>
          <w:tcPr>
            <w:tcW w:w="19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tcPrChange w:id="1741" w:author="Bauer Kerstin" w:date="2021-09-07T17:46:00Z">
              <w:tcPr>
                <w:tcW w:w="19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tcPr>
            </w:tcPrChange>
          </w:tcPr>
          <w:p w14:paraId="4F140643" w14:textId="75C926CA" w:rsidR="00D776EC" w:rsidRPr="00734B94" w:rsidRDefault="00D776EC" w:rsidP="00D776EC">
            <w:pPr>
              <w:spacing w:after="0" w:line="240" w:lineRule="auto"/>
              <w:jc w:val="center"/>
              <w:rPr>
                <w:ins w:id="1742" w:author="Bauer Kerstin" w:date="2021-08-24T11:52:00Z"/>
                <w:rFonts w:ascii="Arial Narrow" w:hAnsi="Arial Narrow"/>
                <w:szCs w:val="22"/>
              </w:rPr>
            </w:pPr>
            <w:ins w:id="1743" w:author="Bauer Kerstin" w:date="2021-08-24T12:38:00Z">
              <w:del w:id="1744" w:author="Bauer Kerstin" w:date="2021-09-07T17:46:00Z">
                <w:r w:rsidDel="00AD6FA3">
                  <w:rPr>
                    <w:rFonts w:ascii="Arial Narrow" w:eastAsia="Noto Sans" w:hAnsi="Arial Narrow" w:cs="Noto Sans"/>
                    <w:szCs w:val="22"/>
                  </w:rPr>
                  <w:delText xml:space="preserve">€ </w:delText>
                </w:r>
              </w:del>
            </w:ins>
            <w:ins w:id="1745" w:author="Bauer Kerstin" w:date="2021-08-24T12:31:00Z">
              <w:del w:id="1746" w:author="Bauer Kerstin" w:date="2021-09-07T17:46:00Z">
                <w:r w:rsidDel="00AD6FA3">
                  <w:rPr>
                    <w:rFonts w:ascii="Arial Narrow" w:eastAsia="Noto Sans" w:hAnsi="Arial Narrow" w:cs="Noto Sans"/>
                    <w:szCs w:val="22"/>
                  </w:rPr>
                  <w:delText>4</w:delText>
                </w:r>
              </w:del>
            </w:ins>
            <w:ins w:id="1747" w:author="Bauer Kerstin" w:date="2021-08-24T11:52:00Z">
              <w:del w:id="1748" w:author="Bauer Kerstin" w:date="2021-09-07T17:46:00Z">
                <w:r w:rsidRPr="00734B94" w:rsidDel="00AD6FA3">
                  <w:rPr>
                    <w:rFonts w:ascii="Arial Narrow" w:eastAsia="Noto Sans" w:hAnsi="Arial Narrow" w:cs="Noto Sans"/>
                    <w:szCs w:val="22"/>
                  </w:rPr>
                  <w:delText>.</w:delText>
                </w:r>
              </w:del>
            </w:ins>
            <w:ins w:id="1749" w:author="Bauer Kerstin" w:date="2021-08-24T12:31:00Z">
              <w:del w:id="1750" w:author="Bauer Kerstin" w:date="2021-09-07T17:46:00Z">
                <w:r w:rsidDel="00AD6FA3">
                  <w:rPr>
                    <w:rFonts w:ascii="Arial Narrow" w:eastAsia="Noto Sans" w:hAnsi="Arial Narrow" w:cs="Noto Sans"/>
                    <w:szCs w:val="22"/>
                  </w:rPr>
                  <w:delText>200</w:delText>
                </w:r>
              </w:del>
            </w:ins>
            <w:ins w:id="1751" w:author="Bauer Kerstin" w:date="2021-08-24T11:52:00Z">
              <w:del w:id="1752" w:author="Bauer Kerstin" w:date="2021-09-07T17:46:00Z">
                <w:r w:rsidRPr="00734B94" w:rsidDel="00AD6FA3">
                  <w:rPr>
                    <w:rFonts w:ascii="Arial Narrow" w:eastAsia="Noto Sans" w:hAnsi="Arial Narrow" w:cs="Noto Sans"/>
                    <w:szCs w:val="22"/>
                  </w:rPr>
                  <w:delText>,00</w:delText>
                </w:r>
              </w:del>
            </w:ins>
          </w:p>
        </w:tc>
      </w:tr>
      <w:tr w:rsidR="00D776EC" w:rsidRPr="00734B94" w14:paraId="459FD136" w14:textId="54A5EAC6" w:rsidTr="00370E4E">
        <w:trPr>
          <w:trHeight w:val="291"/>
          <w:jc w:val="center"/>
          <w:ins w:id="1753" w:author="Bauer Kerstin" w:date="2021-08-24T12:32:00Z"/>
        </w:trPr>
        <w:tc>
          <w:tcPr>
            <w:tcW w:w="2572"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tcPr>
          <w:p w14:paraId="629D2675" w14:textId="58DC03D5" w:rsidR="00D776EC" w:rsidRPr="00734B94" w:rsidRDefault="00D776EC" w:rsidP="00D776EC">
            <w:pPr>
              <w:spacing w:after="0" w:line="240" w:lineRule="auto"/>
              <w:jc w:val="left"/>
              <w:rPr>
                <w:ins w:id="1754" w:author="Bauer Kerstin" w:date="2021-08-24T12:32:00Z"/>
                <w:rFonts w:ascii="Arial Narrow" w:eastAsia="Noto Sans" w:hAnsi="Arial Narrow" w:cs="Noto Sans"/>
                <w:szCs w:val="22"/>
                <w:lang w:val="en-US"/>
              </w:rPr>
            </w:pPr>
            <w:ins w:id="1755" w:author="Bauer Kerstin" w:date="2021-08-24T12:32:00Z">
              <w:del w:id="1756" w:author="Bauer Kerstin" w:date="2021-09-07T17:46:00Z">
                <w:r w:rsidRPr="00734B94" w:rsidDel="00AD6FA3">
                  <w:rPr>
                    <w:rFonts w:ascii="Arial Narrow" w:eastAsia="Noto Sans" w:hAnsi="Arial Narrow" w:cs="Noto Sans"/>
                    <w:szCs w:val="22"/>
                    <w:lang w:val="en-US"/>
                  </w:rPr>
                  <w:delText>Elevate Levels Progress</w:delText>
                </w:r>
              </w:del>
            </w:ins>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41D93849" w14:textId="014BED52" w:rsidR="00D776EC" w:rsidRPr="00734B94" w:rsidRDefault="00D776EC" w:rsidP="00D776EC">
            <w:pPr>
              <w:spacing w:after="0" w:line="240" w:lineRule="auto"/>
              <w:jc w:val="center"/>
              <w:rPr>
                <w:ins w:id="1757" w:author="Bauer Kerstin" w:date="2021-08-24T12:32:00Z"/>
                <w:rFonts w:ascii="Arial Narrow" w:eastAsia="Noto Sans" w:hAnsi="Arial Narrow" w:cs="Noto Sans"/>
                <w:szCs w:val="22"/>
              </w:rPr>
            </w:pPr>
            <w:ins w:id="1758" w:author="Bauer Kerstin" w:date="2021-08-24T12:32:00Z">
              <w:del w:id="1759" w:author="Bauer Kerstin" w:date="2021-09-07T17:46:00Z">
                <w:r w:rsidRPr="00734B94" w:rsidDel="00AD6FA3">
                  <w:rPr>
                    <w:rFonts w:ascii="Arial Narrow" w:eastAsia="Noto Sans" w:hAnsi="Arial Narrow" w:cs="Noto Sans"/>
                    <w:szCs w:val="22"/>
                  </w:rPr>
                  <w:delText>Online</w:delText>
                </w:r>
              </w:del>
            </w:ins>
          </w:p>
        </w:tc>
        <w:tc>
          <w:tcPr>
            <w:tcW w:w="1922"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455123EF" w14:textId="28F605DE" w:rsidR="00D776EC" w:rsidRPr="00734B94" w:rsidRDefault="00D776EC" w:rsidP="00D776EC">
            <w:pPr>
              <w:spacing w:after="0" w:line="240" w:lineRule="auto"/>
              <w:jc w:val="center"/>
              <w:rPr>
                <w:ins w:id="1760" w:author="Bauer Kerstin" w:date="2021-08-24T12:32:00Z"/>
                <w:rFonts w:ascii="Arial Narrow" w:eastAsia="Noto Sans" w:hAnsi="Arial Narrow" w:cs="Noto Sans"/>
                <w:szCs w:val="22"/>
              </w:rPr>
            </w:pPr>
            <w:ins w:id="1761" w:author="Bauer Kerstin" w:date="2021-08-24T12:34:00Z">
              <w:del w:id="1762" w:author="Bauer Kerstin" w:date="2021-09-07T17:46:00Z">
                <w:r w:rsidDel="00AD6FA3">
                  <w:rPr>
                    <w:rFonts w:ascii="Arial Narrow" w:eastAsia="Noto Sans" w:hAnsi="Arial Narrow" w:cs="Noto Sans"/>
                    <w:szCs w:val="22"/>
                  </w:rPr>
                  <w:delText>Mandarin, Japanese</w:delText>
                </w:r>
              </w:del>
            </w:ins>
            <w:ins w:id="1763" w:author="Bauer Kerstin" w:date="2021-08-24T12:36:00Z">
              <w:del w:id="1764" w:author="Bauer Kerstin" w:date="2021-09-07T17:46:00Z">
                <w:r w:rsidDel="00AD6FA3">
                  <w:rPr>
                    <w:rFonts w:ascii="Arial Narrow" w:eastAsia="Noto Sans" w:hAnsi="Arial Narrow" w:cs="Noto Sans"/>
                    <w:szCs w:val="22"/>
                  </w:rPr>
                  <w:delText>,</w:delText>
                </w:r>
              </w:del>
            </w:ins>
            <w:ins w:id="1765" w:author="Bauer Kerstin" w:date="2021-08-24T12:34:00Z">
              <w:del w:id="1766" w:author="Bauer Kerstin" w:date="2021-09-07T17:46:00Z">
                <w:r w:rsidDel="00AD6FA3">
                  <w:rPr>
                    <w:rFonts w:ascii="Arial Narrow" w:eastAsia="Noto Sans" w:hAnsi="Arial Narrow" w:cs="Noto Sans"/>
                    <w:szCs w:val="22"/>
                  </w:rPr>
                  <w:delText xml:space="preserve"> Korean</w:delText>
                </w:r>
              </w:del>
            </w:ins>
          </w:p>
        </w:tc>
        <w:tc>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54DC5260" w14:textId="07D07512" w:rsidR="00D776EC" w:rsidRDefault="00D776EC" w:rsidP="00D776EC">
            <w:pPr>
              <w:spacing w:after="0" w:line="240" w:lineRule="auto"/>
              <w:jc w:val="center"/>
              <w:rPr>
                <w:ins w:id="1767" w:author="Bauer Kerstin" w:date="2021-08-24T12:32:00Z"/>
                <w:rFonts w:ascii="Arial Narrow" w:hAnsi="Arial Narrow"/>
                <w:szCs w:val="22"/>
              </w:rPr>
            </w:pPr>
            <w:ins w:id="1768" w:author="Bauer Kerstin" w:date="2021-08-24T12:32:00Z">
              <w:del w:id="1769" w:author="Bauer Kerstin" w:date="2021-09-07T17:46:00Z">
                <w:r w:rsidRPr="00734B94" w:rsidDel="00AD6FA3">
                  <w:rPr>
                    <w:rFonts w:ascii="Arial Narrow" w:eastAsia="Noto Sans" w:hAnsi="Arial Narrow" w:cs="Noto Sans"/>
                    <w:szCs w:val="22"/>
                  </w:rPr>
                  <w:delText>Private (1)</w:delText>
                </w:r>
              </w:del>
            </w:ins>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235122D0" w14:textId="40B8ACF8" w:rsidR="00D776EC" w:rsidRDefault="00D776EC" w:rsidP="00D776EC">
            <w:pPr>
              <w:spacing w:after="0" w:line="240" w:lineRule="auto"/>
              <w:jc w:val="center"/>
              <w:rPr>
                <w:ins w:id="1770" w:author="Bauer Kerstin" w:date="2021-08-24T12:32:00Z"/>
                <w:rFonts w:ascii="Arial Narrow" w:hAnsi="Arial Narrow"/>
                <w:szCs w:val="22"/>
              </w:rPr>
            </w:pPr>
            <w:ins w:id="1771" w:author="Bauer Kerstin" w:date="2021-08-24T12:33:00Z">
              <w:del w:id="1772" w:author="Bauer Kerstin" w:date="2021-09-07T17:46:00Z">
                <w:r w:rsidDel="00AD6FA3">
                  <w:rPr>
                    <w:rFonts w:ascii="Arial Narrow" w:hAnsi="Arial Narrow"/>
                    <w:szCs w:val="22"/>
                  </w:rPr>
                  <w:delText>20</w:delText>
                </w:r>
              </w:del>
            </w:ins>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7AB15BA7" w14:textId="33CFA9FA" w:rsidR="00D776EC" w:rsidRPr="00734B94" w:rsidRDefault="00D776EC" w:rsidP="00D776EC">
            <w:pPr>
              <w:spacing w:after="0" w:line="240" w:lineRule="auto"/>
              <w:jc w:val="center"/>
              <w:rPr>
                <w:ins w:id="1773" w:author="Bauer Kerstin" w:date="2021-08-24T12:32:00Z"/>
                <w:rFonts w:ascii="Arial Narrow" w:eastAsia="Noto Sans" w:hAnsi="Arial Narrow" w:cs="Noto Sans"/>
                <w:szCs w:val="22"/>
              </w:rPr>
            </w:pPr>
            <w:ins w:id="1774" w:author="Bauer Kerstin" w:date="2021-08-24T12:32:00Z">
              <w:del w:id="1775" w:author="Bauer Kerstin" w:date="2021-09-07T17:46:00Z">
                <w:r w:rsidRPr="00734B94" w:rsidDel="00AD6FA3">
                  <w:rPr>
                    <w:rFonts w:ascii="Arial Narrow" w:eastAsia="Noto Sans" w:hAnsi="Arial Narrow" w:cs="Noto Sans"/>
                    <w:szCs w:val="22"/>
                  </w:rPr>
                  <w:delText>60 min</w:delText>
                </w:r>
              </w:del>
            </w:ins>
          </w:p>
        </w:tc>
        <w:tc>
          <w:tcPr>
            <w:tcW w:w="19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tcPr>
          <w:p w14:paraId="01160A8F" w14:textId="4C53464D" w:rsidR="00D776EC" w:rsidRPr="00734B94" w:rsidRDefault="00D776EC" w:rsidP="00D776EC">
            <w:pPr>
              <w:spacing w:after="0" w:line="240" w:lineRule="auto"/>
              <w:jc w:val="center"/>
              <w:rPr>
                <w:ins w:id="1776" w:author="Bauer Kerstin" w:date="2021-08-24T12:32:00Z"/>
                <w:rFonts w:ascii="Arial Narrow" w:eastAsia="Noto Sans" w:hAnsi="Arial Narrow" w:cs="Noto Sans"/>
                <w:szCs w:val="22"/>
              </w:rPr>
            </w:pPr>
            <w:ins w:id="1777" w:author="Bauer Kerstin" w:date="2021-08-24T12:38:00Z">
              <w:del w:id="1778" w:author="Bauer Kerstin" w:date="2021-09-07T17:46:00Z">
                <w:r w:rsidDel="00AD6FA3">
                  <w:rPr>
                    <w:rFonts w:ascii="Arial Narrow" w:eastAsia="Noto Sans" w:hAnsi="Arial Narrow" w:cs="Noto Sans"/>
                    <w:szCs w:val="22"/>
                  </w:rPr>
                  <w:delText xml:space="preserve">€ </w:delText>
                </w:r>
              </w:del>
            </w:ins>
            <w:ins w:id="1779" w:author="Bauer Kerstin" w:date="2021-08-24T12:32:00Z">
              <w:del w:id="1780" w:author="Bauer Kerstin" w:date="2021-09-07T17:46:00Z">
                <w:r w:rsidDel="00AD6FA3">
                  <w:rPr>
                    <w:rFonts w:ascii="Arial Narrow" w:eastAsia="Noto Sans" w:hAnsi="Arial Narrow" w:cs="Noto Sans"/>
                    <w:szCs w:val="22"/>
                  </w:rPr>
                  <w:delText>1.</w:delText>
                </w:r>
              </w:del>
            </w:ins>
            <w:ins w:id="1781" w:author="Bauer Kerstin" w:date="2021-08-24T12:35:00Z">
              <w:del w:id="1782" w:author="Bauer Kerstin" w:date="2021-09-07T17:46:00Z">
                <w:r w:rsidDel="00AD6FA3">
                  <w:rPr>
                    <w:rFonts w:ascii="Arial Narrow" w:eastAsia="Noto Sans" w:hAnsi="Arial Narrow" w:cs="Noto Sans"/>
                    <w:szCs w:val="22"/>
                  </w:rPr>
                  <w:delText>200</w:delText>
                </w:r>
              </w:del>
            </w:ins>
            <w:ins w:id="1783" w:author="Bauer Kerstin" w:date="2021-08-24T12:32:00Z">
              <w:del w:id="1784" w:author="Bauer Kerstin" w:date="2021-09-07T17:46:00Z">
                <w:r w:rsidRPr="00734B94" w:rsidDel="00AD6FA3">
                  <w:rPr>
                    <w:rFonts w:ascii="Arial Narrow" w:eastAsia="Noto Sans" w:hAnsi="Arial Narrow" w:cs="Noto Sans"/>
                    <w:szCs w:val="22"/>
                  </w:rPr>
                  <w:delText>,00</w:delText>
                </w:r>
              </w:del>
            </w:ins>
          </w:p>
        </w:tc>
      </w:tr>
      <w:tr w:rsidR="00D776EC" w:rsidRPr="00734B94" w14:paraId="0145131F" w14:textId="30C18581" w:rsidTr="00370E4E">
        <w:trPr>
          <w:trHeight w:val="291"/>
          <w:jc w:val="center"/>
          <w:ins w:id="1785" w:author="Bauer Kerstin" w:date="2021-08-24T12:31:00Z"/>
        </w:trPr>
        <w:tc>
          <w:tcPr>
            <w:tcW w:w="2572"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tcPr>
          <w:p w14:paraId="1EEE6128" w14:textId="134DE4E7" w:rsidR="00D776EC" w:rsidDel="00AD6FA3" w:rsidRDefault="00D776EC" w:rsidP="00D776EC">
            <w:pPr>
              <w:spacing w:after="0" w:line="240" w:lineRule="auto"/>
              <w:jc w:val="left"/>
              <w:rPr>
                <w:ins w:id="1786" w:author="Bauer Kerstin" w:date="2021-08-24T12:35:00Z"/>
                <w:del w:id="1787" w:author="Bauer Kerstin" w:date="2021-09-07T17:46:00Z"/>
                <w:rFonts w:ascii="Arial Narrow" w:eastAsia="Noto Sans" w:hAnsi="Arial Narrow" w:cs="Noto Sans"/>
                <w:szCs w:val="22"/>
                <w:lang w:val="en-US"/>
              </w:rPr>
            </w:pPr>
            <w:ins w:id="1788" w:author="Bauer Kerstin" w:date="2021-08-24T12:35:00Z">
              <w:del w:id="1789" w:author="Bauer Kerstin" w:date="2021-09-07T17:46:00Z">
                <w:r w:rsidRPr="00734B94" w:rsidDel="00AD6FA3">
                  <w:rPr>
                    <w:rFonts w:ascii="Arial Narrow" w:eastAsia="Noto Sans" w:hAnsi="Arial Narrow" w:cs="Noto Sans"/>
                    <w:szCs w:val="22"/>
                    <w:lang w:val="en-US"/>
                  </w:rPr>
                  <w:delText xml:space="preserve">Elevate Levels Progress </w:delText>
                </w:r>
              </w:del>
            </w:ins>
          </w:p>
          <w:p w14:paraId="0D6D944A" w14:textId="2E53385A" w:rsidR="00D776EC" w:rsidRPr="00734B94" w:rsidRDefault="00D776EC" w:rsidP="00D776EC">
            <w:pPr>
              <w:spacing w:after="0" w:line="240" w:lineRule="auto"/>
              <w:jc w:val="left"/>
              <w:rPr>
                <w:ins w:id="1790" w:author="Bauer Kerstin" w:date="2021-08-24T12:31:00Z"/>
                <w:rFonts w:ascii="Arial Narrow" w:eastAsia="Noto Sans" w:hAnsi="Arial Narrow" w:cs="Noto Sans"/>
                <w:szCs w:val="22"/>
                <w:lang w:val="en-US"/>
              </w:rPr>
            </w:pPr>
            <w:ins w:id="1791" w:author="Bauer Kerstin" w:date="2021-08-24T12:35:00Z">
              <w:del w:id="1792" w:author="Bauer Kerstin" w:date="2021-09-07T17:46:00Z">
                <w:r w:rsidRPr="00734B94" w:rsidDel="00AD6FA3">
                  <w:rPr>
                    <w:rFonts w:ascii="Arial Narrow" w:eastAsia="Noto Sans" w:hAnsi="Arial Narrow" w:cs="Noto Sans"/>
                    <w:szCs w:val="22"/>
                    <w:lang w:val="en-US"/>
                  </w:rPr>
                  <w:delText>– ½ CEFR level</w:delText>
                </w:r>
              </w:del>
            </w:ins>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3FDE80B9" w14:textId="64C59746" w:rsidR="00D776EC" w:rsidRPr="00734B94" w:rsidRDefault="00D776EC" w:rsidP="00D776EC">
            <w:pPr>
              <w:spacing w:after="0" w:line="240" w:lineRule="auto"/>
              <w:jc w:val="center"/>
              <w:rPr>
                <w:ins w:id="1793" w:author="Bauer Kerstin" w:date="2021-08-24T12:31:00Z"/>
                <w:rFonts w:ascii="Arial Narrow" w:eastAsia="Noto Sans" w:hAnsi="Arial Narrow" w:cs="Noto Sans"/>
                <w:szCs w:val="22"/>
              </w:rPr>
            </w:pPr>
            <w:ins w:id="1794" w:author="Bauer Kerstin" w:date="2021-08-24T12:35:00Z">
              <w:del w:id="1795" w:author="Bauer Kerstin" w:date="2021-09-07T17:46:00Z">
                <w:r w:rsidRPr="00734B94" w:rsidDel="00AD6FA3">
                  <w:rPr>
                    <w:rFonts w:ascii="Arial Narrow" w:eastAsia="Noto Sans" w:hAnsi="Arial Narrow" w:cs="Noto Sans"/>
                    <w:szCs w:val="22"/>
                  </w:rPr>
                  <w:delText>Online</w:delText>
                </w:r>
              </w:del>
            </w:ins>
          </w:p>
        </w:tc>
        <w:tc>
          <w:tcPr>
            <w:tcW w:w="1922"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55FD08A1" w14:textId="304867DF" w:rsidR="00D776EC" w:rsidRPr="00734B94" w:rsidRDefault="00D776EC" w:rsidP="00D776EC">
            <w:pPr>
              <w:spacing w:after="0" w:line="240" w:lineRule="auto"/>
              <w:jc w:val="center"/>
              <w:rPr>
                <w:ins w:id="1796" w:author="Bauer Kerstin" w:date="2021-08-24T12:31:00Z"/>
                <w:rFonts w:ascii="Arial Narrow" w:eastAsia="Noto Sans" w:hAnsi="Arial Narrow" w:cs="Noto Sans"/>
                <w:szCs w:val="22"/>
              </w:rPr>
            </w:pPr>
            <w:ins w:id="1797" w:author="Bauer Kerstin" w:date="2021-08-24T12:35:00Z">
              <w:del w:id="1798" w:author="Bauer Kerstin" w:date="2021-09-07T17:46:00Z">
                <w:r w:rsidDel="00AD6FA3">
                  <w:rPr>
                    <w:rFonts w:ascii="Arial Narrow" w:eastAsia="Noto Sans" w:hAnsi="Arial Narrow" w:cs="Noto Sans"/>
                    <w:szCs w:val="22"/>
                  </w:rPr>
                  <w:delText>Mandarin, Japanese</w:delText>
                </w:r>
              </w:del>
            </w:ins>
            <w:ins w:id="1799" w:author="Bauer Kerstin" w:date="2021-08-24T12:36:00Z">
              <w:del w:id="1800" w:author="Bauer Kerstin" w:date="2021-09-07T17:46:00Z">
                <w:r w:rsidDel="00AD6FA3">
                  <w:rPr>
                    <w:rFonts w:ascii="Arial Narrow" w:eastAsia="Noto Sans" w:hAnsi="Arial Narrow" w:cs="Noto Sans"/>
                    <w:szCs w:val="22"/>
                  </w:rPr>
                  <w:delText>,</w:delText>
                </w:r>
              </w:del>
            </w:ins>
            <w:ins w:id="1801" w:author="Bauer Kerstin" w:date="2021-08-24T12:35:00Z">
              <w:del w:id="1802" w:author="Bauer Kerstin" w:date="2021-09-07T17:46:00Z">
                <w:r w:rsidDel="00AD6FA3">
                  <w:rPr>
                    <w:rFonts w:ascii="Arial Narrow" w:eastAsia="Noto Sans" w:hAnsi="Arial Narrow" w:cs="Noto Sans"/>
                    <w:szCs w:val="22"/>
                  </w:rPr>
                  <w:delText xml:space="preserve"> Korean</w:delText>
                </w:r>
              </w:del>
            </w:ins>
          </w:p>
        </w:tc>
        <w:tc>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6740F701" w14:textId="23042A8F" w:rsidR="00D776EC" w:rsidRDefault="00D776EC" w:rsidP="00D776EC">
            <w:pPr>
              <w:spacing w:after="0" w:line="240" w:lineRule="auto"/>
              <w:jc w:val="center"/>
              <w:rPr>
                <w:ins w:id="1803" w:author="Bauer Kerstin" w:date="2021-08-24T12:31:00Z"/>
                <w:rFonts w:ascii="Arial Narrow" w:hAnsi="Arial Narrow"/>
                <w:szCs w:val="22"/>
              </w:rPr>
            </w:pPr>
            <w:ins w:id="1804" w:author="Bauer Kerstin" w:date="2021-08-24T12:35:00Z">
              <w:del w:id="1805" w:author="Bauer Kerstin" w:date="2021-09-07T17:46:00Z">
                <w:r w:rsidRPr="00734B94" w:rsidDel="00AD6FA3">
                  <w:rPr>
                    <w:rFonts w:ascii="Arial Narrow" w:eastAsia="Noto Sans" w:hAnsi="Arial Narrow" w:cs="Noto Sans"/>
                    <w:szCs w:val="22"/>
                  </w:rPr>
                  <w:delText>Private (1)</w:delText>
                </w:r>
              </w:del>
            </w:ins>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4250DE7E" w14:textId="38EACE96" w:rsidR="00D776EC" w:rsidRDefault="00D776EC" w:rsidP="00D776EC">
            <w:pPr>
              <w:spacing w:after="0" w:line="240" w:lineRule="auto"/>
              <w:jc w:val="center"/>
              <w:rPr>
                <w:ins w:id="1806" w:author="Bauer Kerstin" w:date="2021-08-24T12:31:00Z"/>
                <w:rFonts w:ascii="Arial Narrow" w:hAnsi="Arial Narrow"/>
                <w:szCs w:val="22"/>
              </w:rPr>
            </w:pPr>
            <w:ins w:id="1807" w:author="Bauer Kerstin" w:date="2021-08-24T12:35:00Z">
              <w:del w:id="1808" w:author="Bauer Kerstin" w:date="2021-09-07T17:46:00Z">
                <w:r w:rsidDel="00AD6FA3">
                  <w:rPr>
                    <w:rFonts w:ascii="Arial Narrow" w:eastAsia="Noto Sans" w:hAnsi="Arial Narrow" w:cs="Noto Sans"/>
                    <w:szCs w:val="22"/>
                  </w:rPr>
                  <w:delText>45</w:delText>
                </w:r>
              </w:del>
            </w:ins>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33746EA7" w14:textId="1CEC8659" w:rsidR="00D776EC" w:rsidRPr="00734B94" w:rsidRDefault="00D776EC" w:rsidP="00D776EC">
            <w:pPr>
              <w:spacing w:after="0" w:line="240" w:lineRule="auto"/>
              <w:jc w:val="center"/>
              <w:rPr>
                <w:ins w:id="1809" w:author="Bauer Kerstin" w:date="2021-08-24T12:31:00Z"/>
                <w:rFonts w:ascii="Arial Narrow" w:eastAsia="Noto Sans" w:hAnsi="Arial Narrow" w:cs="Noto Sans"/>
                <w:szCs w:val="22"/>
              </w:rPr>
            </w:pPr>
            <w:ins w:id="1810" w:author="Bauer Kerstin" w:date="2021-08-24T12:35:00Z">
              <w:del w:id="1811" w:author="Bauer Kerstin" w:date="2021-09-07T17:46:00Z">
                <w:r w:rsidRPr="00734B94" w:rsidDel="00AD6FA3">
                  <w:rPr>
                    <w:rFonts w:ascii="Arial Narrow" w:eastAsia="Noto Sans" w:hAnsi="Arial Narrow" w:cs="Noto Sans"/>
                    <w:szCs w:val="22"/>
                  </w:rPr>
                  <w:delText>60 min</w:delText>
                </w:r>
              </w:del>
            </w:ins>
          </w:p>
        </w:tc>
        <w:tc>
          <w:tcPr>
            <w:tcW w:w="19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tcPr>
          <w:p w14:paraId="14C5BF35" w14:textId="0E062600" w:rsidR="00D776EC" w:rsidRPr="00734B94" w:rsidRDefault="00D776EC" w:rsidP="00D776EC">
            <w:pPr>
              <w:spacing w:after="0" w:line="240" w:lineRule="auto"/>
              <w:jc w:val="center"/>
              <w:rPr>
                <w:ins w:id="1812" w:author="Bauer Kerstin" w:date="2021-08-24T12:31:00Z"/>
                <w:rFonts w:ascii="Arial Narrow" w:eastAsia="Noto Sans" w:hAnsi="Arial Narrow" w:cs="Noto Sans"/>
                <w:szCs w:val="22"/>
              </w:rPr>
            </w:pPr>
            <w:ins w:id="1813" w:author="Bauer Kerstin" w:date="2021-08-24T12:38:00Z">
              <w:del w:id="1814" w:author="Bauer Kerstin" w:date="2021-09-07T17:46:00Z">
                <w:r w:rsidDel="00AD6FA3">
                  <w:rPr>
                    <w:rFonts w:ascii="Arial Narrow" w:eastAsia="Noto Sans" w:hAnsi="Arial Narrow" w:cs="Noto Sans"/>
                    <w:szCs w:val="22"/>
                  </w:rPr>
                  <w:delText xml:space="preserve">€ </w:delText>
                </w:r>
              </w:del>
            </w:ins>
            <w:ins w:id="1815" w:author="Bauer Kerstin" w:date="2021-08-24T12:35:00Z">
              <w:del w:id="1816" w:author="Bauer Kerstin" w:date="2021-09-07T17:46:00Z">
                <w:r w:rsidDel="00AD6FA3">
                  <w:rPr>
                    <w:rFonts w:ascii="Arial Narrow" w:eastAsia="Noto Sans" w:hAnsi="Arial Narrow" w:cs="Noto Sans"/>
                    <w:szCs w:val="22"/>
                  </w:rPr>
                  <w:delText>2.</w:delText>
                </w:r>
              </w:del>
            </w:ins>
            <w:ins w:id="1817" w:author="Bauer Kerstin" w:date="2021-08-24T12:36:00Z">
              <w:del w:id="1818" w:author="Bauer Kerstin" w:date="2021-09-07T17:46:00Z">
                <w:r w:rsidDel="00AD6FA3">
                  <w:rPr>
                    <w:rFonts w:ascii="Arial Narrow" w:eastAsia="Noto Sans" w:hAnsi="Arial Narrow" w:cs="Noto Sans"/>
                    <w:szCs w:val="22"/>
                  </w:rPr>
                  <w:delText>6</w:delText>
                </w:r>
              </w:del>
            </w:ins>
            <w:ins w:id="1819" w:author="Bauer Kerstin" w:date="2021-08-24T12:35:00Z">
              <w:del w:id="1820" w:author="Bauer Kerstin" w:date="2021-09-07T17:46:00Z">
                <w:r w:rsidDel="00AD6FA3">
                  <w:rPr>
                    <w:rFonts w:ascii="Arial Narrow" w:eastAsia="Noto Sans" w:hAnsi="Arial Narrow" w:cs="Noto Sans"/>
                    <w:szCs w:val="22"/>
                  </w:rPr>
                  <w:delText>00</w:delText>
                </w:r>
                <w:r w:rsidRPr="00734B94" w:rsidDel="00AD6FA3">
                  <w:rPr>
                    <w:rFonts w:ascii="Arial Narrow" w:eastAsia="Noto Sans" w:hAnsi="Arial Narrow" w:cs="Noto Sans"/>
                    <w:szCs w:val="22"/>
                  </w:rPr>
                  <w:delText>,00</w:delText>
                </w:r>
              </w:del>
            </w:ins>
          </w:p>
        </w:tc>
      </w:tr>
      <w:tr w:rsidR="00D776EC" w:rsidRPr="00734B94" w14:paraId="366CF3B1" w14:textId="68331592" w:rsidTr="00370E4E">
        <w:trPr>
          <w:trHeight w:val="291"/>
          <w:jc w:val="center"/>
          <w:ins w:id="1821" w:author="Bauer Kerstin" w:date="2021-08-24T12:31:00Z"/>
        </w:trPr>
        <w:tc>
          <w:tcPr>
            <w:tcW w:w="2572"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tcPr>
          <w:p w14:paraId="09B2879E" w14:textId="33286CC6" w:rsidR="00D776EC" w:rsidDel="00AD6FA3" w:rsidRDefault="00D776EC" w:rsidP="00D776EC">
            <w:pPr>
              <w:spacing w:after="0" w:line="240" w:lineRule="auto"/>
              <w:jc w:val="left"/>
              <w:rPr>
                <w:ins w:id="1822" w:author="Bauer Kerstin" w:date="2021-08-24T12:35:00Z"/>
                <w:del w:id="1823" w:author="Bauer Kerstin" w:date="2021-09-07T17:46:00Z"/>
                <w:rFonts w:ascii="Arial Narrow" w:eastAsia="Noto Sans" w:hAnsi="Arial Narrow" w:cs="Noto Sans"/>
                <w:szCs w:val="22"/>
                <w:lang w:val="en-US"/>
              </w:rPr>
            </w:pPr>
            <w:ins w:id="1824" w:author="Bauer Kerstin" w:date="2021-08-24T12:35:00Z">
              <w:del w:id="1825" w:author="Bauer Kerstin" w:date="2021-09-07T17:46:00Z">
                <w:r w:rsidRPr="00734B94" w:rsidDel="00AD6FA3">
                  <w:rPr>
                    <w:rFonts w:ascii="Arial Narrow" w:eastAsia="Noto Sans" w:hAnsi="Arial Narrow" w:cs="Noto Sans"/>
                    <w:szCs w:val="22"/>
                    <w:lang w:val="en-US"/>
                  </w:rPr>
                  <w:delText xml:space="preserve">Elevate Levels Progress </w:delText>
                </w:r>
              </w:del>
            </w:ins>
          </w:p>
          <w:p w14:paraId="67F14097" w14:textId="30E1A49F" w:rsidR="00D776EC" w:rsidRPr="00734B94" w:rsidRDefault="00D776EC" w:rsidP="00D776EC">
            <w:pPr>
              <w:spacing w:after="0" w:line="240" w:lineRule="auto"/>
              <w:jc w:val="left"/>
              <w:rPr>
                <w:ins w:id="1826" w:author="Bauer Kerstin" w:date="2021-08-24T12:31:00Z"/>
                <w:rFonts w:ascii="Arial Narrow" w:eastAsia="Noto Sans" w:hAnsi="Arial Narrow" w:cs="Noto Sans"/>
                <w:szCs w:val="22"/>
                <w:lang w:val="en-US"/>
              </w:rPr>
            </w:pPr>
            <w:ins w:id="1827" w:author="Bauer Kerstin" w:date="2021-08-24T12:35:00Z">
              <w:del w:id="1828" w:author="Bauer Kerstin" w:date="2021-09-07T17:46:00Z">
                <w:r w:rsidRPr="00734B94" w:rsidDel="00AD6FA3">
                  <w:rPr>
                    <w:rFonts w:ascii="Arial Narrow" w:eastAsia="Noto Sans" w:hAnsi="Arial Narrow" w:cs="Noto Sans"/>
                    <w:szCs w:val="22"/>
                    <w:lang w:val="en-US"/>
                  </w:rPr>
                  <w:delText>– 1 CEFR level</w:delText>
                </w:r>
              </w:del>
            </w:ins>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2D47C27D" w14:textId="589947FC" w:rsidR="00D776EC" w:rsidRPr="00734B94" w:rsidRDefault="00D776EC" w:rsidP="00D776EC">
            <w:pPr>
              <w:spacing w:after="0" w:line="240" w:lineRule="auto"/>
              <w:jc w:val="center"/>
              <w:rPr>
                <w:ins w:id="1829" w:author="Bauer Kerstin" w:date="2021-08-24T12:31:00Z"/>
                <w:rFonts w:ascii="Arial Narrow" w:eastAsia="Noto Sans" w:hAnsi="Arial Narrow" w:cs="Noto Sans"/>
                <w:szCs w:val="22"/>
              </w:rPr>
            </w:pPr>
            <w:ins w:id="1830" w:author="Bauer Kerstin" w:date="2021-08-24T12:35:00Z">
              <w:del w:id="1831" w:author="Bauer Kerstin" w:date="2021-09-07T17:46:00Z">
                <w:r w:rsidRPr="00734B94" w:rsidDel="00AD6FA3">
                  <w:rPr>
                    <w:rFonts w:ascii="Arial Narrow" w:eastAsia="Noto Sans" w:hAnsi="Arial Narrow" w:cs="Noto Sans"/>
                    <w:szCs w:val="22"/>
                  </w:rPr>
                  <w:delText>Online</w:delText>
                </w:r>
              </w:del>
            </w:ins>
          </w:p>
        </w:tc>
        <w:tc>
          <w:tcPr>
            <w:tcW w:w="1922"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34FD02E3" w14:textId="053EE30E" w:rsidR="00D776EC" w:rsidRPr="00734B94" w:rsidRDefault="00D776EC" w:rsidP="00D776EC">
            <w:pPr>
              <w:spacing w:after="0" w:line="240" w:lineRule="auto"/>
              <w:jc w:val="center"/>
              <w:rPr>
                <w:ins w:id="1832" w:author="Bauer Kerstin" w:date="2021-08-24T12:31:00Z"/>
                <w:rFonts w:ascii="Arial Narrow" w:eastAsia="Noto Sans" w:hAnsi="Arial Narrow" w:cs="Noto Sans"/>
                <w:szCs w:val="22"/>
              </w:rPr>
            </w:pPr>
            <w:ins w:id="1833" w:author="Bauer Kerstin" w:date="2021-08-24T12:35:00Z">
              <w:del w:id="1834" w:author="Bauer Kerstin" w:date="2021-09-07T17:46:00Z">
                <w:r w:rsidDel="00AD6FA3">
                  <w:rPr>
                    <w:rFonts w:ascii="Arial Narrow" w:eastAsia="Noto Sans" w:hAnsi="Arial Narrow" w:cs="Noto Sans"/>
                    <w:szCs w:val="22"/>
                  </w:rPr>
                  <w:delText>Mandarin, Japanese</w:delText>
                </w:r>
              </w:del>
            </w:ins>
            <w:ins w:id="1835" w:author="Bauer Kerstin" w:date="2021-08-24T12:36:00Z">
              <w:del w:id="1836" w:author="Bauer Kerstin" w:date="2021-09-07T17:46:00Z">
                <w:r w:rsidDel="00AD6FA3">
                  <w:rPr>
                    <w:rFonts w:ascii="Arial Narrow" w:eastAsia="Noto Sans" w:hAnsi="Arial Narrow" w:cs="Noto Sans"/>
                    <w:szCs w:val="22"/>
                  </w:rPr>
                  <w:delText>,</w:delText>
                </w:r>
              </w:del>
            </w:ins>
            <w:ins w:id="1837" w:author="Bauer Kerstin" w:date="2021-08-24T12:35:00Z">
              <w:del w:id="1838" w:author="Bauer Kerstin" w:date="2021-09-07T17:46:00Z">
                <w:r w:rsidDel="00AD6FA3">
                  <w:rPr>
                    <w:rFonts w:ascii="Arial Narrow" w:eastAsia="Noto Sans" w:hAnsi="Arial Narrow" w:cs="Noto Sans"/>
                    <w:szCs w:val="22"/>
                  </w:rPr>
                  <w:delText xml:space="preserve"> Korean</w:delText>
                </w:r>
              </w:del>
            </w:ins>
          </w:p>
        </w:tc>
        <w:tc>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69649142" w14:textId="75E85011" w:rsidR="00D776EC" w:rsidRDefault="00D776EC" w:rsidP="00D776EC">
            <w:pPr>
              <w:spacing w:after="0" w:line="240" w:lineRule="auto"/>
              <w:jc w:val="center"/>
              <w:rPr>
                <w:ins w:id="1839" w:author="Bauer Kerstin" w:date="2021-08-24T12:31:00Z"/>
                <w:rFonts w:ascii="Arial Narrow" w:hAnsi="Arial Narrow"/>
                <w:szCs w:val="22"/>
              </w:rPr>
            </w:pPr>
            <w:ins w:id="1840" w:author="Bauer Kerstin" w:date="2021-08-24T12:35:00Z">
              <w:del w:id="1841" w:author="Bauer Kerstin" w:date="2021-09-07T17:46:00Z">
                <w:r w:rsidDel="00AD6FA3">
                  <w:rPr>
                    <w:rFonts w:ascii="Arial Narrow" w:hAnsi="Arial Narrow"/>
                    <w:szCs w:val="22"/>
                  </w:rPr>
                  <w:delText>Private (1)</w:delText>
                </w:r>
              </w:del>
            </w:ins>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5225862A" w14:textId="0D72530A" w:rsidR="00D776EC" w:rsidRDefault="00D776EC" w:rsidP="00D776EC">
            <w:pPr>
              <w:spacing w:after="0" w:line="240" w:lineRule="auto"/>
              <w:jc w:val="center"/>
              <w:rPr>
                <w:ins w:id="1842" w:author="Bauer Kerstin" w:date="2021-08-24T12:31:00Z"/>
                <w:rFonts w:ascii="Arial Narrow" w:hAnsi="Arial Narrow"/>
                <w:szCs w:val="22"/>
              </w:rPr>
            </w:pPr>
            <w:ins w:id="1843" w:author="Bauer Kerstin" w:date="2021-08-24T12:35:00Z">
              <w:del w:id="1844" w:author="Bauer Kerstin" w:date="2021-09-07T17:46:00Z">
                <w:r w:rsidDel="00AD6FA3">
                  <w:rPr>
                    <w:rFonts w:ascii="Arial Narrow" w:hAnsi="Arial Narrow"/>
                    <w:szCs w:val="22"/>
                  </w:rPr>
                  <w:delText>90</w:delText>
                </w:r>
              </w:del>
            </w:ins>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0498D666" w14:textId="60969F83" w:rsidR="00D776EC" w:rsidRPr="00734B94" w:rsidRDefault="00D776EC" w:rsidP="00D776EC">
            <w:pPr>
              <w:spacing w:after="0" w:line="240" w:lineRule="auto"/>
              <w:jc w:val="center"/>
              <w:rPr>
                <w:ins w:id="1845" w:author="Bauer Kerstin" w:date="2021-08-24T12:31:00Z"/>
                <w:rFonts w:ascii="Arial Narrow" w:eastAsia="Noto Sans" w:hAnsi="Arial Narrow" w:cs="Noto Sans"/>
                <w:szCs w:val="22"/>
              </w:rPr>
            </w:pPr>
            <w:ins w:id="1846" w:author="Bauer Kerstin" w:date="2021-08-24T12:35:00Z">
              <w:del w:id="1847" w:author="Bauer Kerstin" w:date="2021-09-07T17:46:00Z">
                <w:r w:rsidDel="00AD6FA3">
                  <w:rPr>
                    <w:rFonts w:ascii="Arial Narrow" w:eastAsia="Noto Sans" w:hAnsi="Arial Narrow" w:cs="Noto Sans"/>
                    <w:szCs w:val="22"/>
                  </w:rPr>
                  <w:delText>60</w:delText>
                </w:r>
                <w:r w:rsidRPr="00734B94" w:rsidDel="00AD6FA3">
                  <w:rPr>
                    <w:rFonts w:ascii="Arial Narrow" w:eastAsia="Noto Sans" w:hAnsi="Arial Narrow" w:cs="Noto Sans"/>
                    <w:szCs w:val="22"/>
                  </w:rPr>
                  <w:delText xml:space="preserve"> min</w:delText>
                </w:r>
              </w:del>
            </w:ins>
          </w:p>
        </w:tc>
        <w:tc>
          <w:tcPr>
            <w:tcW w:w="19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tcPr>
          <w:p w14:paraId="7665B20F" w14:textId="6C84BEB5" w:rsidR="00D776EC" w:rsidRPr="00734B94" w:rsidRDefault="00D776EC" w:rsidP="00D776EC">
            <w:pPr>
              <w:spacing w:after="0" w:line="240" w:lineRule="auto"/>
              <w:jc w:val="center"/>
              <w:rPr>
                <w:ins w:id="1848" w:author="Bauer Kerstin" w:date="2021-08-24T12:31:00Z"/>
                <w:rFonts w:ascii="Arial Narrow" w:eastAsia="Noto Sans" w:hAnsi="Arial Narrow" w:cs="Noto Sans"/>
                <w:szCs w:val="22"/>
              </w:rPr>
            </w:pPr>
            <w:ins w:id="1849" w:author="Bauer Kerstin" w:date="2021-08-24T12:38:00Z">
              <w:del w:id="1850" w:author="Bauer Kerstin" w:date="2021-09-07T17:46:00Z">
                <w:r w:rsidDel="00AD6FA3">
                  <w:rPr>
                    <w:rFonts w:ascii="Arial Narrow" w:eastAsia="Noto Sans" w:hAnsi="Arial Narrow" w:cs="Noto Sans"/>
                    <w:szCs w:val="22"/>
                  </w:rPr>
                  <w:delText xml:space="preserve">€ </w:delText>
                </w:r>
              </w:del>
            </w:ins>
            <w:ins w:id="1851" w:author="Bauer Kerstin" w:date="2021-08-24T12:35:00Z">
              <w:del w:id="1852" w:author="Bauer Kerstin" w:date="2021-09-07T17:46:00Z">
                <w:r w:rsidDel="00AD6FA3">
                  <w:rPr>
                    <w:rFonts w:ascii="Arial Narrow" w:eastAsia="Noto Sans" w:hAnsi="Arial Narrow" w:cs="Noto Sans"/>
                    <w:szCs w:val="22"/>
                  </w:rPr>
                  <w:delText>4</w:delText>
                </w:r>
                <w:r w:rsidRPr="00734B94" w:rsidDel="00AD6FA3">
                  <w:rPr>
                    <w:rFonts w:ascii="Arial Narrow" w:eastAsia="Noto Sans" w:hAnsi="Arial Narrow" w:cs="Noto Sans"/>
                    <w:szCs w:val="22"/>
                  </w:rPr>
                  <w:delText>.</w:delText>
                </w:r>
              </w:del>
            </w:ins>
            <w:ins w:id="1853" w:author="Bauer Kerstin" w:date="2021-08-24T12:36:00Z">
              <w:del w:id="1854" w:author="Bauer Kerstin" w:date="2021-09-07T17:46:00Z">
                <w:r w:rsidDel="00AD6FA3">
                  <w:rPr>
                    <w:rFonts w:ascii="Arial Narrow" w:eastAsia="Noto Sans" w:hAnsi="Arial Narrow" w:cs="Noto Sans"/>
                    <w:szCs w:val="22"/>
                  </w:rPr>
                  <w:delText>950</w:delText>
                </w:r>
              </w:del>
            </w:ins>
            <w:ins w:id="1855" w:author="Bauer Kerstin" w:date="2021-08-24T12:35:00Z">
              <w:del w:id="1856" w:author="Bauer Kerstin" w:date="2021-09-07T17:46:00Z">
                <w:r w:rsidRPr="00734B94" w:rsidDel="00AD6FA3">
                  <w:rPr>
                    <w:rFonts w:ascii="Arial Narrow" w:eastAsia="Noto Sans" w:hAnsi="Arial Narrow" w:cs="Noto Sans"/>
                    <w:szCs w:val="22"/>
                  </w:rPr>
                  <w:delText>,00</w:delText>
                </w:r>
              </w:del>
            </w:ins>
          </w:p>
        </w:tc>
      </w:tr>
      <w:tr w:rsidR="00D776EC" w:rsidRPr="00734B94" w14:paraId="4F6F02DB" w14:textId="7A2A00D2" w:rsidTr="00AD6FA3">
        <w:trPr>
          <w:trHeight w:val="426"/>
          <w:jc w:val="center"/>
          <w:ins w:id="1857" w:author="Bauer Kerstin" w:date="2021-08-24T11:52:00Z"/>
          <w:trPrChange w:id="1858" w:author="Bauer Kerstin" w:date="2021-09-07T17:46:00Z">
            <w:trPr>
              <w:trHeight w:val="426"/>
              <w:jc w:val="center"/>
            </w:trPr>
          </w:trPrChange>
        </w:trPr>
        <w:tc>
          <w:tcPr>
            <w:tcW w:w="2572"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tcPrChange w:id="1859" w:author="Bauer Kerstin" w:date="2021-09-07T17:46:00Z">
              <w:tcPr>
                <w:tcW w:w="2572"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tcPr>
            </w:tcPrChange>
          </w:tcPr>
          <w:p w14:paraId="1C07AA30" w14:textId="067CBE6B" w:rsidR="00D776EC" w:rsidRPr="00734B94" w:rsidRDefault="00D776EC" w:rsidP="00D776EC">
            <w:pPr>
              <w:spacing w:after="0" w:line="240" w:lineRule="auto"/>
              <w:jc w:val="left"/>
              <w:rPr>
                <w:ins w:id="1860" w:author="Bauer Kerstin" w:date="2021-08-24T11:52:00Z"/>
                <w:rFonts w:ascii="Arial Narrow" w:hAnsi="Arial Narrow"/>
                <w:szCs w:val="22"/>
              </w:rPr>
            </w:pPr>
            <w:ins w:id="1861" w:author="Bauer Kerstin" w:date="2021-08-24T11:52:00Z">
              <w:del w:id="1862" w:author="Bauer Kerstin" w:date="2021-09-07T17:46:00Z">
                <w:r w:rsidRPr="00734B94" w:rsidDel="00AD6FA3">
                  <w:rPr>
                    <w:rFonts w:ascii="Arial Narrow" w:eastAsia="Noto Sans" w:hAnsi="Arial Narrow" w:cs="Noto Sans"/>
                    <w:szCs w:val="22"/>
                  </w:rPr>
                  <w:delText xml:space="preserve">Language Coach </w:delText>
                </w:r>
              </w:del>
            </w:ins>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863" w:author="Bauer Kerstin" w:date="2021-09-07T17:46:00Z">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6D18B931" w14:textId="05436B6C" w:rsidR="00D776EC" w:rsidRPr="00734B94" w:rsidRDefault="00D776EC" w:rsidP="00D776EC">
            <w:pPr>
              <w:spacing w:after="0" w:line="240" w:lineRule="auto"/>
              <w:jc w:val="center"/>
              <w:rPr>
                <w:ins w:id="1864" w:author="Bauer Kerstin" w:date="2021-08-24T11:52:00Z"/>
                <w:rFonts w:ascii="Arial Narrow" w:hAnsi="Arial Narrow"/>
                <w:szCs w:val="22"/>
              </w:rPr>
            </w:pPr>
            <w:ins w:id="1865" w:author="Bauer Kerstin" w:date="2021-08-24T11:52:00Z">
              <w:del w:id="1866" w:author="Bauer Kerstin" w:date="2021-09-07T17:46:00Z">
                <w:r w:rsidRPr="00734B94" w:rsidDel="00AD6FA3">
                  <w:rPr>
                    <w:rFonts w:ascii="Arial Narrow" w:eastAsia="Noto Sans" w:hAnsi="Arial Narrow" w:cs="Noto Sans"/>
                    <w:szCs w:val="22"/>
                  </w:rPr>
                  <w:delText>Online</w:delText>
                </w:r>
              </w:del>
            </w:ins>
          </w:p>
        </w:tc>
        <w:tc>
          <w:tcPr>
            <w:tcW w:w="1922"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867" w:author="Bauer Kerstin" w:date="2021-09-07T17:46:00Z">
              <w:tcPr>
                <w:tcW w:w="1922"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6885911F" w14:textId="1EA04352" w:rsidR="00D776EC" w:rsidRPr="00734B94" w:rsidRDefault="00D776EC" w:rsidP="00D776EC">
            <w:pPr>
              <w:spacing w:after="0" w:line="240" w:lineRule="auto"/>
              <w:jc w:val="center"/>
              <w:rPr>
                <w:ins w:id="1868" w:author="Bauer Kerstin" w:date="2021-08-24T11:52:00Z"/>
                <w:rFonts w:ascii="Arial Narrow" w:hAnsi="Arial Narrow"/>
                <w:szCs w:val="22"/>
              </w:rPr>
            </w:pPr>
            <w:ins w:id="1869" w:author="Bauer Kerstin" w:date="2021-08-24T11:52:00Z">
              <w:del w:id="1870" w:author="Bauer Kerstin" w:date="2021-09-07T17:46:00Z">
                <w:r w:rsidRPr="00734B94" w:rsidDel="00AD6FA3">
                  <w:rPr>
                    <w:rFonts w:ascii="Arial Narrow" w:eastAsia="Noto Sans" w:hAnsi="Arial Narrow" w:cs="Noto Sans"/>
                    <w:szCs w:val="22"/>
                  </w:rPr>
                  <w:delText>English</w:delText>
                </w:r>
              </w:del>
            </w:ins>
            <w:ins w:id="1871" w:author="Bauer Kerstin" w:date="2021-08-24T12:37:00Z">
              <w:del w:id="1872" w:author="Bauer Kerstin" w:date="2021-09-07T17:46:00Z">
                <w:r w:rsidDel="00AD6FA3">
                  <w:rPr>
                    <w:rFonts w:ascii="Arial Narrow" w:eastAsia="Noto Sans" w:hAnsi="Arial Narrow" w:cs="Noto Sans"/>
                    <w:szCs w:val="22"/>
                  </w:rPr>
                  <w:delText xml:space="preserve">, </w:delText>
                </w:r>
              </w:del>
            </w:ins>
            <w:ins w:id="1873" w:author="Bauer Kerstin" w:date="2021-08-24T11:52:00Z">
              <w:del w:id="1874" w:author="Bauer Kerstin" w:date="2021-09-07T17:46:00Z">
                <w:r w:rsidRPr="00734B94" w:rsidDel="00AD6FA3">
                  <w:rPr>
                    <w:rFonts w:ascii="Arial Narrow" w:eastAsia="Noto Sans" w:hAnsi="Arial Narrow" w:cs="Noto Sans"/>
                    <w:szCs w:val="22"/>
                  </w:rPr>
                  <w:delText>German</w:delText>
                </w:r>
              </w:del>
            </w:ins>
          </w:p>
        </w:tc>
        <w:tc>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875" w:author="Bauer Kerstin" w:date="2021-09-07T17:46:00Z">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671D4A12" w14:textId="00200867" w:rsidR="00D776EC" w:rsidRPr="00734B94" w:rsidRDefault="00D776EC" w:rsidP="00D776EC">
            <w:pPr>
              <w:spacing w:after="0" w:line="240" w:lineRule="auto"/>
              <w:jc w:val="center"/>
              <w:rPr>
                <w:ins w:id="1876" w:author="Bauer Kerstin" w:date="2021-08-24T11:52:00Z"/>
                <w:rFonts w:ascii="Arial Narrow" w:hAnsi="Arial Narrow"/>
                <w:szCs w:val="22"/>
              </w:rPr>
            </w:pPr>
            <w:ins w:id="1877" w:author="Bauer Kerstin" w:date="2021-08-24T11:52:00Z">
              <w:del w:id="1878" w:author="Bauer Kerstin" w:date="2021-09-07T17:46:00Z">
                <w:r w:rsidRPr="00734B94" w:rsidDel="00AD6FA3">
                  <w:rPr>
                    <w:rFonts w:ascii="Arial Narrow" w:eastAsia="Noto Sans" w:hAnsi="Arial Narrow" w:cs="Noto Sans"/>
                    <w:szCs w:val="22"/>
                  </w:rPr>
                  <w:delText>Private (1)</w:delText>
                </w:r>
              </w:del>
            </w:ins>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879" w:author="Bauer Kerstin" w:date="2021-09-07T17:46:00Z">
              <w:tcPr>
                <w:tcW w:w="1418"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69AF7F62" w14:textId="1E2B59C8" w:rsidR="00D776EC" w:rsidRPr="00734B94" w:rsidRDefault="00D776EC" w:rsidP="00D776EC">
            <w:pPr>
              <w:spacing w:after="0" w:line="240" w:lineRule="auto"/>
              <w:jc w:val="center"/>
              <w:rPr>
                <w:ins w:id="1880" w:author="Bauer Kerstin" w:date="2021-08-24T11:52:00Z"/>
                <w:rFonts w:ascii="Arial Narrow" w:hAnsi="Arial Narrow"/>
                <w:szCs w:val="22"/>
              </w:rPr>
            </w:pPr>
            <w:ins w:id="1881" w:author="Bauer Kerstin" w:date="2021-08-24T12:37:00Z">
              <w:del w:id="1882" w:author="Bauer Kerstin" w:date="2021-09-07T17:46:00Z">
                <w:r w:rsidDel="00AD6FA3">
                  <w:rPr>
                    <w:rFonts w:ascii="Arial Narrow" w:hAnsi="Arial Narrow"/>
                    <w:szCs w:val="22"/>
                  </w:rPr>
                  <w:delText>10</w:delText>
                </w:r>
              </w:del>
            </w:ins>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883" w:author="Bauer Kerstin" w:date="2021-09-07T17:46:00Z">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0CB6D38E" w14:textId="5E5280FD" w:rsidR="00D776EC" w:rsidRPr="00734B94" w:rsidRDefault="00D776EC" w:rsidP="00D776EC">
            <w:pPr>
              <w:spacing w:after="0" w:line="240" w:lineRule="auto"/>
              <w:jc w:val="center"/>
              <w:rPr>
                <w:ins w:id="1884" w:author="Bauer Kerstin" w:date="2021-08-24T11:52:00Z"/>
                <w:rFonts w:ascii="Arial Narrow" w:hAnsi="Arial Narrow"/>
                <w:szCs w:val="22"/>
              </w:rPr>
            </w:pPr>
            <w:ins w:id="1885" w:author="Bauer Kerstin" w:date="2021-08-24T11:52:00Z">
              <w:del w:id="1886" w:author="Bauer Kerstin" w:date="2021-09-07T17:46:00Z">
                <w:r w:rsidRPr="00734B94" w:rsidDel="00AD6FA3">
                  <w:rPr>
                    <w:rFonts w:ascii="Arial Narrow" w:eastAsia="Noto Sans" w:hAnsi="Arial Narrow" w:cs="Noto Sans"/>
                    <w:szCs w:val="22"/>
                  </w:rPr>
                  <w:delText>60 min</w:delText>
                </w:r>
              </w:del>
            </w:ins>
          </w:p>
        </w:tc>
        <w:tc>
          <w:tcPr>
            <w:tcW w:w="19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tcPrChange w:id="1887" w:author="Bauer Kerstin" w:date="2021-09-07T17:46:00Z">
              <w:tcPr>
                <w:tcW w:w="19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tcPr>
            </w:tcPrChange>
          </w:tcPr>
          <w:p w14:paraId="67744985" w14:textId="18610D93" w:rsidR="00D776EC" w:rsidRPr="00734B94" w:rsidRDefault="00D776EC" w:rsidP="00D776EC">
            <w:pPr>
              <w:spacing w:after="0" w:line="240" w:lineRule="auto"/>
              <w:jc w:val="center"/>
              <w:rPr>
                <w:ins w:id="1888" w:author="Bauer Kerstin" w:date="2021-08-24T11:52:00Z"/>
                <w:rFonts w:ascii="Arial Narrow" w:hAnsi="Arial Narrow"/>
                <w:szCs w:val="22"/>
              </w:rPr>
            </w:pPr>
            <w:ins w:id="1889" w:author="Bauer Kerstin" w:date="2021-08-24T12:38:00Z">
              <w:del w:id="1890" w:author="Bauer Kerstin" w:date="2021-09-07T17:46:00Z">
                <w:r w:rsidDel="00AD6FA3">
                  <w:rPr>
                    <w:rFonts w:ascii="Arial Narrow" w:eastAsia="Noto Sans" w:hAnsi="Arial Narrow" w:cs="Noto Sans"/>
                    <w:szCs w:val="22"/>
                  </w:rPr>
                  <w:delText xml:space="preserve">€ </w:delText>
                </w:r>
              </w:del>
            </w:ins>
            <w:ins w:id="1891" w:author="Bauer Kerstin" w:date="2021-08-24T12:37:00Z">
              <w:del w:id="1892" w:author="Bauer Kerstin" w:date="2021-09-07T17:46:00Z">
                <w:r w:rsidDel="00AD6FA3">
                  <w:rPr>
                    <w:rFonts w:ascii="Arial Narrow" w:eastAsia="Noto Sans" w:hAnsi="Arial Narrow" w:cs="Noto Sans"/>
                    <w:szCs w:val="22"/>
                  </w:rPr>
                  <w:delText>935</w:delText>
                </w:r>
              </w:del>
            </w:ins>
            <w:ins w:id="1893" w:author="Bauer Kerstin" w:date="2021-08-24T11:52:00Z">
              <w:del w:id="1894" w:author="Bauer Kerstin" w:date="2021-09-07T17:46:00Z">
                <w:r w:rsidRPr="00734B94" w:rsidDel="00AD6FA3">
                  <w:rPr>
                    <w:rFonts w:ascii="Arial Narrow" w:eastAsia="Noto Sans" w:hAnsi="Arial Narrow" w:cs="Noto Sans"/>
                    <w:szCs w:val="22"/>
                  </w:rPr>
                  <w:delText>,00</w:delText>
                </w:r>
              </w:del>
            </w:ins>
          </w:p>
        </w:tc>
      </w:tr>
    </w:tbl>
    <w:p w14:paraId="40D62438" w14:textId="386E7E7D" w:rsidR="00D776EC" w:rsidRDefault="00D776EC" w:rsidP="00D776EC">
      <w:pPr>
        <w:tabs>
          <w:tab w:val="left" w:pos="6190"/>
        </w:tabs>
        <w:spacing w:after="0" w:line="240" w:lineRule="auto"/>
        <w:rPr>
          <w:ins w:id="1895" w:author="Bauer Kerstin" w:date="2021-08-24T12:41:00Z"/>
          <w:rFonts w:ascii="Arial Narrow" w:eastAsia="Arial Narrow" w:hAnsi="Arial Narrow" w:cs="Arial Narrow"/>
          <w:szCs w:val="22"/>
          <w:lang w:val="en-US"/>
        </w:rPr>
      </w:pPr>
    </w:p>
    <w:p w14:paraId="27DEAE14" w14:textId="01F7412E" w:rsidR="00D776EC" w:rsidRDefault="00D776EC" w:rsidP="00D776EC">
      <w:pPr>
        <w:tabs>
          <w:tab w:val="left" w:pos="6190"/>
        </w:tabs>
        <w:spacing w:after="0" w:line="240" w:lineRule="auto"/>
        <w:rPr>
          <w:ins w:id="1896" w:author="Bauer Kerstin" w:date="2021-08-24T12:41:00Z"/>
          <w:rFonts w:ascii="Arial Narrow" w:eastAsia="Arial Narrow" w:hAnsi="Arial Narrow" w:cs="Arial Narrow"/>
          <w:szCs w:val="22"/>
          <w:lang w:val="en-US"/>
        </w:rPr>
      </w:pPr>
    </w:p>
    <w:p w14:paraId="535B6F4B" w14:textId="332E13BB" w:rsidR="00D776EC" w:rsidDel="0030045D" w:rsidRDefault="00E341B1" w:rsidP="00370E4E">
      <w:pPr>
        <w:tabs>
          <w:tab w:val="left" w:pos="6190"/>
        </w:tabs>
        <w:spacing w:after="0" w:line="240" w:lineRule="auto"/>
        <w:ind w:left="567" w:right="565"/>
        <w:rPr>
          <w:ins w:id="1897" w:author="Bauer Kerstin" w:date="2021-08-24T12:44:00Z"/>
          <w:moveFrom w:id="1898" w:author="Bauer Kerstin" w:date="2021-09-07T23:17:00Z"/>
          <w:rFonts w:ascii="Arial Narrow" w:eastAsia="Arial Narrow" w:hAnsi="Arial Narrow" w:cs="Arial Narrow"/>
          <w:szCs w:val="22"/>
          <w:lang w:val="en-US"/>
        </w:rPr>
      </w:pPr>
      <w:moveFromRangeStart w:id="1899" w:author="Bauer Kerstin" w:date="2021-09-07T23:17:00Z" w:name="move81949059"/>
      <w:moveFrom w:id="1900" w:author="Bauer Kerstin" w:date="2021-09-07T23:17:00Z">
        <w:ins w:id="1901" w:author="Bauer Kerstin" w:date="2021-08-24T12:42:00Z">
          <w:r w:rsidDel="0030045D">
            <w:rPr>
              <w:rFonts w:ascii="Arial Narrow" w:eastAsia="Arial Narrow" w:hAnsi="Arial Narrow" w:cs="Arial Narrow"/>
              <w:szCs w:val="22"/>
              <w:lang w:val="en-US"/>
            </w:rPr>
            <w:t>All</w:t>
          </w:r>
        </w:ins>
        <w:ins w:id="1902" w:author="Bauer Kerstin" w:date="2021-08-24T12:43:00Z">
          <w:r w:rsidDel="0030045D">
            <w:rPr>
              <w:rFonts w:ascii="Arial Narrow" w:eastAsia="Arial Narrow" w:hAnsi="Arial Narrow" w:cs="Arial Narrow"/>
              <w:szCs w:val="22"/>
              <w:lang w:val="en-US"/>
            </w:rPr>
            <w:t xml:space="preserve"> </w:t>
          </w:r>
        </w:ins>
        <w:ins w:id="1903" w:author="Bauer Kerstin" w:date="2021-08-24T12:42:00Z">
          <w:r w:rsidDel="0030045D">
            <w:rPr>
              <w:rFonts w:ascii="Arial Narrow" w:eastAsia="Arial Narrow" w:hAnsi="Arial Narrow" w:cs="Arial Narrow"/>
              <w:szCs w:val="22"/>
              <w:lang w:val="en-US"/>
            </w:rPr>
            <w:t>pri</w:t>
          </w:r>
        </w:ins>
        <w:ins w:id="1904" w:author="Bauer Kerstin" w:date="2021-08-24T12:43:00Z">
          <w:r w:rsidDel="0030045D">
            <w:rPr>
              <w:rFonts w:ascii="Arial Narrow" w:eastAsia="Arial Narrow" w:hAnsi="Arial Narrow" w:cs="Arial Narrow"/>
              <w:szCs w:val="22"/>
              <w:lang w:val="en-US"/>
            </w:rPr>
            <w:t xml:space="preserve">ces </w:t>
          </w:r>
        </w:ins>
        <w:ins w:id="1905" w:author="Bauer Kerstin" w:date="2021-08-24T12:42:00Z">
          <w:r w:rsidRPr="00E341B1" w:rsidDel="0030045D">
            <w:rPr>
              <w:rFonts w:ascii="Arial Narrow" w:eastAsia="Arial Narrow" w:hAnsi="Arial Narrow" w:cs="Arial Narrow"/>
              <w:szCs w:val="22"/>
              <w:lang w:val="en-US"/>
            </w:rPr>
            <w:t>herein</w:t>
          </w:r>
        </w:ins>
        <w:ins w:id="1906" w:author="Bauer Kerstin" w:date="2021-08-24T12:43:00Z">
          <w:r w:rsidDel="0030045D">
            <w:rPr>
              <w:rFonts w:ascii="Arial Narrow" w:eastAsia="Arial Narrow" w:hAnsi="Arial Narrow" w:cs="Arial Narrow"/>
              <w:szCs w:val="22"/>
              <w:lang w:val="en-US"/>
            </w:rPr>
            <w:t xml:space="preserve"> </w:t>
          </w:r>
        </w:ins>
        <w:ins w:id="1907" w:author="Bauer Kerstin" w:date="2021-08-24T12:42:00Z">
          <w:r w:rsidDel="0030045D">
            <w:rPr>
              <w:rFonts w:ascii="Arial Narrow" w:eastAsia="Arial Narrow" w:hAnsi="Arial Narrow" w:cs="Arial Narrow"/>
              <w:szCs w:val="22"/>
              <w:lang w:val="en-US"/>
            </w:rPr>
            <w:t xml:space="preserve">are </w:t>
          </w:r>
          <w:r w:rsidRPr="00E341B1" w:rsidDel="0030045D">
            <w:rPr>
              <w:rFonts w:ascii="Arial Narrow" w:eastAsia="Arial Narrow" w:hAnsi="Arial Narrow" w:cs="Arial Narrow"/>
              <w:szCs w:val="22"/>
              <w:lang w:val="en-US"/>
            </w:rPr>
            <w:t>deemed to be net prices (i.e. exclusive of any taxes).</w:t>
          </w:r>
        </w:ins>
      </w:moveFrom>
    </w:p>
    <w:moveFromRangeEnd w:id="1899"/>
    <w:p w14:paraId="4B21195A" w14:textId="323FDBD3" w:rsidR="00E341B1" w:rsidRDefault="00E341B1" w:rsidP="00370E4E">
      <w:pPr>
        <w:tabs>
          <w:tab w:val="left" w:pos="6190"/>
        </w:tabs>
        <w:spacing w:after="0" w:line="240" w:lineRule="auto"/>
        <w:ind w:left="567" w:right="565"/>
        <w:rPr>
          <w:ins w:id="1908" w:author="Bauer Kerstin" w:date="2021-08-24T12:44:00Z"/>
          <w:rFonts w:ascii="Arial Narrow" w:eastAsia="Arial Narrow" w:hAnsi="Arial Narrow" w:cs="Arial Narrow"/>
          <w:szCs w:val="22"/>
          <w:lang w:val="en-US"/>
        </w:rPr>
      </w:pPr>
    </w:p>
    <w:p w14:paraId="6F473FAE" w14:textId="0E74C7E2" w:rsidR="00E341B1" w:rsidRPr="00F07806" w:rsidRDefault="00E341B1" w:rsidP="00AD6FA3">
      <w:pPr>
        <w:tabs>
          <w:tab w:val="left" w:pos="6190"/>
        </w:tabs>
        <w:spacing w:after="0" w:line="240" w:lineRule="auto"/>
        <w:ind w:left="567" w:right="565"/>
        <w:rPr>
          <w:ins w:id="1909" w:author="Kerstin Bauer ||" w:date="2021-08-24T00:45:00Z"/>
          <w:rFonts w:ascii="Arial Narrow" w:eastAsia="Arial Narrow" w:hAnsi="Arial Narrow" w:cs="Arial Narrow"/>
          <w:szCs w:val="22"/>
          <w:lang w:val="en-US"/>
        </w:rPr>
      </w:pPr>
      <w:ins w:id="1910" w:author="Bauer Kerstin" w:date="2021-08-24T12:44:00Z">
        <w:del w:id="1911" w:author="Bauer Kerstin" w:date="2021-09-07T17:46:00Z">
          <w:r w:rsidRPr="00E341B1" w:rsidDel="00AD6FA3">
            <w:rPr>
              <w:rFonts w:ascii="Arial Narrow" w:eastAsia="Arial Narrow" w:hAnsi="Arial Narrow" w:cs="Arial Narrow"/>
              <w:szCs w:val="22"/>
              <w:lang w:val="en-US"/>
            </w:rPr>
            <w:delText xml:space="preserve">The prices agreed upon in this </w:delText>
          </w:r>
          <w:r w:rsidRPr="00E341B1" w:rsidDel="00AD6FA3">
            <w:rPr>
              <w:rFonts w:ascii="Arial Narrow" w:eastAsia="Arial Narrow" w:hAnsi="Arial Narrow" w:cs="Arial Narrow"/>
              <w:b/>
              <w:szCs w:val="22"/>
              <w:u w:val="single"/>
              <w:lang w:val="en-US"/>
            </w:rPr>
            <w:delText>Annex 3</w:delText>
          </w:r>
          <w:r w:rsidRPr="00E341B1" w:rsidDel="00AD6FA3">
            <w:rPr>
              <w:rFonts w:ascii="Arial Narrow" w:eastAsia="Arial Narrow" w:hAnsi="Arial Narrow" w:cs="Arial Narrow"/>
              <w:szCs w:val="22"/>
              <w:lang w:val="en-US"/>
            </w:rPr>
            <w:delText xml:space="preserve"> shall apply to all </w:delText>
          </w:r>
          <w:r w:rsidDel="00AD6FA3">
            <w:rPr>
              <w:rFonts w:ascii="Arial Narrow" w:eastAsia="Arial Narrow" w:hAnsi="Arial Narrow" w:cs="Arial Narrow"/>
              <w:szCs w:val="22"/>
              <w:lang w:val="en-US"/>
            </w:rPr>
            <w:delText xml:space="preserve">Individual Purchase Agreements </w:delText>
          </w:r>
          <w:r w:rsidRPr="00E341B1" w:rsidDel="00AD6FA3">
            <w:rPr>
              <w:rFonts w:ascii="Arial Narrow" w:eastAsia="Arial Narrow" w:hAnsi="Arial Narrow" w:cs="Arial Narrow"/>
              <w:szCs w:val="22"/>
              <w:lang w:val="en-US"/>
            </w:rPr>
            <w:delText>placed</w:delText>
          </w:r>
        </w:del>
      </w:ins>
      <w:ins w:id="1912" w:author="Bauer Kerstin" w:date="2021-08-24T12:45:00Z">
        <w:del w:id="1913" w:author="Bauer Kerstin" w:date="2021-09-07T17:46:00Z">
          <w:r w:rsidDel="00AD6FA3">
            <w:rPr>
              <w:rFonts w:ascii="Arial Narrow" w:eastAsia="Arial Narrow" w:hAnsi="Arial Narrow" w:cs="Arial Narrow"/>
              <w:szCs w:val="22"/>
              <w:lang w:val="en-US"/>
            </w:rPr>
            <w:delText xml:space="preserve"> </w:delText>
          </w:r>
        </w:del>
      </w:ins>
      <w:ins w:id="1914" w:author="Bauer Kerstin" w:date="2021-08-24T12:46:00Z">
        <w:del w:id="1915" w:author="Bauer Kerstin" w:date="2021-09-07T17:46:00Z">
          <w:r w:rsidDel="00AD6FA3">
            <w:rPr>
              <w:rFonts w:ascii="Arial Narrow" w:eastAsia="Arial Narrow" w:hAnsi="Arial Narrow" w:cs="Arial Narrow"/>
              <w:szCs w:val="22"/>
              <w:lang w:val="en-US"/>
            </w:rPr>
            <w:delText xml:space="preserve">by </w:delText>
          </w:r>
        </w:del>
      </w:ins>
      <w:ins w:id="1916" w:author="Bauer Kerstin" w:date="2021-08-24T12:45:00Z">
        <w:del w:id="1917" w:author="Bauer Kerstin" w:date="2021-09-07T17:46:00Z">
          <w:r w:rsidRPr="00E341B1" w:rsidDel="00AD6FA3">
            <w:rPr>
              <w:rFonts w:ascii="Arial Narrow" w:eastAsia="Arial Narrow" w:hAnsi="Arial Narrow" w:cs="Arial Narrow"/>
              <w:szCs w:val="22"/>
              <w:highlight w:val="yellow"/>
              <w:lang w:val="en-US"/>
            </w:rPr>
            <w:delText>[DATE]</w:delText>
          </w:r>
        </w:del>
      </w:ins>
      <w:ins w:id="1918" w:author="Bauer Kerstin" w:date="2021-08-24T12:46:00Z">
        <w:del w:id="1919" w:author="Bauer Kerstin" w:date="2021-09-07T17:46:00Z">
          <w:r w:rsidDel="00AD6FA3">
            <w:rPr>
              <w:rFonts w:ascii="Arial Narrow" w:eastAsia="Arial Narrow" w:hAnsi="Arial Narrow" w:cs="Arial Narrow"/>
              <w:szCs w:val="22"/>
              <w:lang w:val="en-US"/>
            </w:rPr>
            <w:delText xml:space="preserve"> under this Agreement</w:delText>
          </w:r>
        </w:del>
      </w:ins>
      <w:ins w:id="1920" w:author="Bauer Kerstin" w:date="2021-08-24T12:44:00Z">
        <w:del w:id="1921" w:author="Bauer Kerstin" w:date="2021-09-07T17:46:00Z">
          <w:r w:rsidRPr="00E341B1" w:rsidDel="00AD6FA3">
            <w:rPr>
              <w:rFonts w:ascii="Arial Narrow" w:eastAsia="Arial Narrow" w:hAnsi="Arial Narrow" w:cs="Arial Narrow"/>
              <w:szCs w:val="22"/>
              <w:lang w:val="en-US"/>
            </w:rPr>
            <w:delText xml:space="preserve">. </w:delText>
          </w:r>
        </w:del>
      </w:ins>
      <w:ins w:id="1922" w:author="Bauer Kerstin" w:date="2021-08-24T12:45:00Z">
        <w:del w:id="1923" w:author="Bauer Kerstin" w:date="2021-09-07T17:46:00Z">
          <w:r w:rsidDel="00AD6FA3">
            <w:rPr>
              <w:rFonts w:ascii="Arial Narrow" w:eastAsia="Arial Narrow" w:hAnsi="Arial Narrow" w:cs="Arial Narrow"/>
              <w:szCs w:val="22"/>
              <w:lang w:val="en-US"/>
            </w:rPr>
            <w:delText xml:space="preserve">Thereafter, </w:delText>
          </w:r>
        </w:del>
      </w:ins>
      <w:ins w:id="1924" w:author="Bauer Kerstin" w:date="2021-08-24T12:44:00Z">
        <w:del w:id="1925" w:author="Bauer Kerstin" w:date="2021-09-07T17:46:00Z">
          <w:r w:rsidRPr="00E341B1" w:rsidDel="00AD6FA3">
            <w:rPr>
              <w:rFonts w:ascii="Arial Narrow" w:eastAsia="Arial Narrow" w:hAnsi="Arial Narrow" w:cs="Arial Narrow"/>
              <w:szCs w:val="22"/>
              <w:lang w:val="en-US"/>
            </w:rPr>
            <w:delText xml:space="preserve">Learnship </w:delText>
          </w:r>
        </w:del>
      </w:ins>
      <w:ins w:id="1926" w:author="Bauer Kerstin" w:date="2021-08-24T12:45:00Z">
        <w:del w:id="1927" w:author="Bauer Kerstin" w:date="2021-09-07T17:46:00Z">
          <w:r w:rsidDel="00AD6FA3">
            <w:rPr>
              <w:rFonts w:ascii="Arial Narrow" w:eastAsia="Arial Narrow" w:hAnsi="Arial Narrow" w:cs="Arial Narrow"/>
              <w:szCs w:val="22"/>
              <w:lang w:val="en-US"/>
            </w:rPr>
            <w:delText xml:space="preserve">shall not be bound anymore by this price agreement and </w:delText>
          </w:r>
        </w:del>
      </w:ins>
      <w:ins w:id="1928" w:author="Bauer Kerstin" w:date="2021-08-24T12:44:00Z">
        <w:del w:id="1929" w:author="Bauer Kerstin" w:date="2021-09-07T17:46:00Z">
          <w:r w:rsidRPr="00E341B1" w:rsidDel="00AD6FA3">
            <w:rPr>
              <w:rFonts w:ascii="Arial Narrow" w:eastAsia="Arial Narrow" w:hAnsi="Arial Narrow" w:cs="Arial Narrow"/>
              <w:szCs w:val="22"/>
              <w:lang w:val="en-US"/>
            </w:rPr>
            <w:delText>reserves the right to adjust the prices.</w:delText>
          </w:r>
        </w:del>
      </w:ins>
      <w:bookmarkEnd w:id="1074"/>
    </w:p>
    <w:sectPr w:rsidR="00E341B1" w:rsidRPr="00F07806" w:rsidSect="00AD6FA3">
      <w:pgSz w:w="16838" w:h="11906" w:orient="landscape" w:code="9"/>
      <w:pgMar w:top="1418" w:right="1418" w:bottom="1418" w:left="1814"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mann, Thomas" w:date="2021-08-31T10:08:00Z" w:initials="UT">
    <w:p w14:paraId="6818AC30" w14:textId="0604C50B" w:rsidR="00C51422" w:rsidRPr="00C51422" w:rsidRDefault="00C51422">
      <w:pPr>
        <w:pStyle w:val="Kommentartext"/>
        <w:rPr>
          <w:lang w:val="en-US"/>
        </w:rPr>
      </w:pPr>
      <w:r>
        <w:rPr>
          <w:rStyle w:val="Kommentarzeichen"/>
        </w:rPr>
        <w:annotationRef/>
      </w:r>
    </w:p>
  </w:comment>
  <w:comment w:id="1" w:author="Umann, Thomas" w:date="2021-08-31T10:40:00Z" w:initials="UT">
    <w:p w14:paraId="1D3E83DE" w14:textId="368206D5" w:rsidR="00BB772D" w:rsidRPr="00BB772D" w:rsidRDefault="00BB772D">
      <w:pPr>
        <w:pStyle w:val="Kommentartext"/>
        <w:rPr>
          <w:lang w:val="en-US"/>
        </w:rPr>
      </w:pPr>
      <w:r>
        <w:rPr>
          <w:rStyle w:val="Kommentarzeichen"/>
        </w:rPr>
        <w:annotationRef/>
      </w:r>
      <w:r w:rsidRPr="00BB772D">
        <w:rPr>
          <w:lang w:val="en-US"/>
        </w:rPr>
        <w:t>Covered everything that is m</w:t>
      </w:r>
      <w:r>
        <w:rPr>
          <w:lang w:val="en-US"/>
        </w:rPr>
        <w:t xml:space="preserve">entioned in your Annex 3 and NOT in our Annex1. In case of conflicts, </w:t>
      </w:r>
      <w:proofErr w:type="gramStart"/>
      <w:r>
        <w:rPr>
          <w:lang w:val="en-US"/>
        </w:rPr>
        <w:t>in regards to</w:t>
      </w:r>
      <w:proofErr w:type="gramEnd"/>
      <w:r>
        <w:rPr>
          <w:lang w:val="en-US"/>
        </w:rPr>
        <w:t xml:space="preserve"> the missing points, your Annex</w:t>
      </w:r>
      <w:r w:rsidR="006356BE">
        <w:rPr>
          <w:lang w:val="en-US"/>
        </w:rPr>
        <w:t>3</w:t>
      </w:r>
      <w:r>
        <w:rPr>
          <w:lang w:val="en-US"/>
        </w:rPr>
        <w:t xml:space="preserve"> is valid. In any other </w:t>
      </w:r>
      <w:proofErr w:type="spellStart"/>
      <w:r>
        <w:rPr>
          <w:lang w:val="en-US"/>
        </w:rPr>
        <w:t>casese</w:t>
      </w:r>
      <w:proofErr w:type="spellEnd"/>
      <w:r>
        <w:rPr>
          <w:lang w:val="en-US"/>
        </w:rPr>
        <w:t>, our</w:t>
      </w:r>
      <w:r w:rsidR="006356BE">
        <w:rPr>
          <w:lang w:val="en-US"/>
        </w:rPr>
        <w:t xml:space="preserve"> annex1</w:t>
      </w:r>
      <w:r>
        <w:rPr>
          <w:lang w:val="en-US"/>
        </w:rPr>
        <w:t xml:space="preserve"> is valid.</w:t>
      </w:r>
    </w:p>
  </w:comment>
  <w:comment w:id="2" w:author="Bauer Kerstin" w:date="2021-09-07T17:08:00Z" w:initials="BK">
    <w:p w14:paraId="646E1514" w14:textId="7B15FC65" w:rsidR="007B26E6" w:rsidRPr="007B26E6" w:rsidRDefault="007B26E6">
      <w:pPr>
        <w:pStyle w:val="Kommentartext"/>
        <w:rPr>
          <w:lang w:val="en-US"/>
        </w:rPr>
      </w:pPr>
      <w:r>
        <w:rPr>
          <w:rStyle w:val="Kommentarzeichen"/>
        </w:rPr>
        <w:annotationRef/>
      </w:r>
      <w:r w:rsidR="004E50FB" w:rsidRPr="004E50FB">
        <w:rPr>
          <w:lang w:val="en-US"/>
        </w:rPr>
        <w:t xml:space="preserve">Thanks a lot. I just made a </w:t>
      </w:r>
      <w:r w:rsidR="004E50FB">
        <w:rPr>
          <w:lang w:val="en-US"/>
        </w:rPr>
        <w:t xml:space="preserve">little </w:t>
      </w:r>
      <w:r w:rsidR="004E50FB" w:rsidRPr="004E50FB">
        <w:rPr>
          <w:lang w:val="en-US"/>
        </w:rPr>
        <w:t>adjustment to the text, as the mentioning of transferability, cancellation etc. should be seen as an exemplary list.</w:t>
      </w:r>
    </w:p>
  </w:comment>
  <w:comment w:id="35" w:author="Bauer Kerstin" w:date="2021-09-07T17:29:00Z" w:initials="BK">
    <w:p w14:paraId="62181FA1" w14:textId="5834C5D7" w:rsidR="004E50FB" w:rsidRPr="004E50FB" w:rsidRDefault="004E50FB">
      <w:pPr>
        <w:pStyle w:val="Kommentartext"/>
        <w:rPr>
          <w:lang w:val="en-US"/>
        </w:rPr>
      </w:pPr>
      <w:r>
        <w:rPr>
          <w:rStyle w:val="Kommentarzeichen"/>
        </w:rPr>
        <w:annotationRef/>
      </w:r>
      <w:r w:rsidRPr="004E50FB">
        <w:rPr>
          <w:lang w:val="en-US"/>
        </w:rPr>
        <w:t>The word „</w:t>
      </w:r>
      <w:r>
        <w:rPr>
          <w:lang w:val="en-US"/>
        </w:rPr>
        <w:t>ordering” was missing. The invoice will be sent after the Services are ordered.</w:t>
      </w:r>
    </w:p>
  </w:comment>
  <w:comment w:id="43" w:author="Umann, Thomas" w:date="2021-08-31T17:46:00Z" w:initials="UT">
    <w:p w14:paraId="354CD878" w14:textId="7C6DE34E" w:rsidR="006356BE" w:rsidRPr="006356BE" w:rsidRDefault="006356BE">
      <w:pPr>
        <w:pStyle w:val="Kommentartext"/>
        <w:rPr>
          <w:lang w:val="en-US"/>
        </w:rPr>
      </w:pPr>
      <w:r>
        <w:rPr>
          <w:rStyle w:val="Kommentarzeichen"/>
        </w:rPr>
        <w:annotationRef/>
      </w:r>
      <w:r w:rsidRPr="006356BE">
        <w:rPr>
          <w:lang w:val="en-US"/>
        </w:rPr>
        <w:t>OK</w:t>
      </w:r>
    </w:p>
  </w:comment>
  <w:comment w:id="44" w:author="Umann, Thomas" w:date="2021-08-31T17:47:00Z" w:initials="UT">
    <w:p w14:paraId="1EB610B0" w14:textId="3BFF173C" w:rsidR="006356BE" w:rsidRPr="006356BE" w:rsidRDefault="006356BE">
      <w:pPr>
        <w:pStyle w:val="Kommentartext"/>
        <w:rPr>
          <w:lang w:val="en-US"/>
        </w:rPr>
      </w:pPr>
      <w:r>
        <w:rPr>
          <w:rStyle w:val="Kommentarzeichen"/>
        </w:rPr>
        <w:annotationRef/>
      </w:r>
      <w:r w:rsidRPr="006356BE">
        <w:rPr>
          <w:lang w:val="en-US"/>
        </w:rPr>
        <w:t>OK</w:t>
      </w:r>
    </w:p>
  </w:comment>
  <w:comment w:id="38" w:author="Umann, Thomas" w:date="2021-08-24T14:09:00Z" w:initials="UT">
    <w:p w14:paraId="6744020C" w14:textId="77E5C6F6" w:rsidR="00C51422" w:rsidRPr="00A93F8E" w:rsidRDefault="00C51422">
      <w:pPr>
        <w:pStyle w:val="Kommentartext"/>
        <w:rPr>
          <w:lang w:val="en-US"/>
        </w:rPr>
      </w:pPr>
      <w:r>
        <w:rPr>
          <w:rStyle w:val="Kommentarzeichen"/>
        </w:rPr>
        <w:annotationRef/>
      </w:r>
      <w:r w:rsidRPr="00A93F8E">
        <w:rPr>
          <w:lang w:val="en-US"/>
        </w:rPr>
        <w:t xml:space="preserve">That is something </w:t>
      </w:r>
      <w:proofErr w:type="spellStart"/>
      <w:r w:rsidRPr="00A93F8E">
        <w:rPr>
          <w:lang w:val="en-US"/>
        </w:rPr>
        <w:t>i</w:t>
      </w:r>
      <w:proofErr w:type="spellEnd"/>
      <w:r w:rsidRPr="00A93F8E">
        <w:rPr>
          <w:lang w:val="en-US"/>
        </w:rPr>
        <w:t xml:space="preserve"> need t</w:t>
      </w:r>
      <w:r>
        <w:rPr>
          <w:lang w:val="en-US"/>
        </w:rPr>
        <w:t xml:space="preserve">o doublecheck with my legal department. </w:t>
      </w:r>
    </w:p>
  </w:comment>
  <w:comment w:id="39" w:author="Bauer Kerstin" w:date="2021-08-27T11:41:00Z" w:initials="BK">
    <w:p w14:paraId="4573F87E" w14:textId="5BC9C792" w:rsidR="00C51422" w:rsidRPr="00FD4FEC" w:rsidRDefault="00C51422">
      <w:pPr>
        <w:pStyle w:val="Kommentartext"/>
        <w:rPr>
          <w:lang w:val="en-US"/>
        </w:rPr>
      </w:pPr>
      <w:r w:rsidRPr="000265C5">
        <w:rPr>
          <w:rStyle w:val="Kommentarzeichen"/>
        </w:rPr>
        <w:annotationRef/>
      </w:r>
      <w:r w:rsidRPr="000265C5">
        <w:rPr>
          <w:lang w:val="en-US"/>
        </w:rPr>
        <w:t>OK, thank you. We look forward to your feedback.</w:t>
      </w:r>
    </w:p>
  </w:comment>
  <w:comment w:id="46" w:author="Umann, Thomas" w:date="2021-08-31T17:48:00Z" w:initials="UT">
    <w:p w14:paraId="36A8986A" w14:textId="0E677E63" w:rsidR="006356BE" w:rsidRPr="006356BE" w:rsidRDefault="006356BE">
      <w:pPr>
        <w:pStyle w:val="Kommentartext"/>
        <w:rPr>
          <w:lang w:val="en-US"/>
        </w:rPr>
      </w:pPr>
      <w:r>
        <w:rPr>
          <w:rStyle w:val="Kommentarzeichen"/>
        </w:rPr>
        <w:annotationRef/>
      </w:r>
      <w:r w:rsidRPr="006356BE">
        <w:rPr>
          <w:lang w:val="en-US"/>
        </w:rPr>
        <w:t>Needs to b</w:t>
      </w:r>
      <w:r>
        <w:rPr>
          <w:lang w:val="en-US"/>
        </w:rPr>
        <w:t>e checked by Legal</w:t>
      </w:r>
    </w:p>
  </w:comment>
  <w:comment w:id="48" w:author="Bauer Kerstin" w:date="2021-09-07T17:38:00Z" w:initials="BK">
    <w:p w14:paraId="30E66965" w14:textId="6DF5241B" w:rsidR="00F90A2D" w:rsidRPr="00F90A2D" w:rsidRDefault="00F90A2D">
      <w:pPr>
        <w:pStyle w:val="Kommentartext"/>
        <w:rPr>
          <w:lang w:val="en-US"/>
        </w:rPr>
      </w:pPr>
      <w:r>
        <w:rPr>
          <w:rStyle w:val="Kommentarzeichen"/>
        </w:rPr>
        <w:annotationRef/>
      </w:r>
      <w:r w:rsidRPr="00F90A2D">
        <w:rPr>
          <w:lang w:val="en-US"/>
        </w:rPr>
        <w:t>As discussed i</w:t>
      </w:r>
      <w:r>
        <w:rPr>
          <w:lang w:val="en-US"/>
        </w:rPr>
        <w:t>n our call. The Agreement shall start on 31 Oct 2021 and</w:t>
      </w:r>
      <w:r w:rsidR="000265C5">
        <w:rPr>
          <w:lang w:val="en-US"/>
        </w:rPr>
        <w:t xml:space="preserve"> shall</w:t>
      </w:r>
      <w:r>
        <w:rPr>
          <w:lang w:val="en-US"/>
        </w:rPr>
        <w:t xml:space="preserve"> automatically expire on 30 Sept 2023.</w:t>
      </w:r>
    </w:p>
  </w:comment>
  <w:comment w:id="74" w:author="Umann, Thomas" w:date="2021-08-31T10:31:00Z" w:initials="UT">
    <w:p w14:paraId="7CD1C64F" w14:textId="78429F20" w:rsidR="00A72002" w:rsidRPr="00A72002" w:rsidRDefault="00A72002">
      <w:pPr>
        <w:pStyle w:val="Kommentartext"/>
        <w:rPr>
          <w:lang w:val="en-US"/>
        </w:rPr>
      </w:pPr>
      <w:r>
        <w:rPr>
          <w:rStyle w:val="Kommentarzeichen"/>
        </w:rPr>
        <w:annotationRef/>
      </w:r>
      <w:r w:rsidRPr="00A72002">
        <w:rPr>
          <w:lang w:val="en-US"/>
        </w:rPr>
        <w:t>Add your subcontractor s</w:t>
      </w:r>
      <w:r>
        <w:rPr>
          <w:lang w:val="en-US"/>
        </w:rPr>
        <w:t>ervices</w:t>
      </w:r>
    </w:p>
  </w:comment>
  <w:comment w:id="75" w:author="Bauer Kerstin [2]" w:date="2021-09-07T22:48:00Z" w:initials="BK">
    <w:p w14:paraId="1AB96A40" w14:textId="5EB74749" w:rsidR="000265C5" w:rsidRPr="000265C5" w:rsidRDefault="000265C5">
      <w:pPr>
        <w:pStyle w:val="Kommentartext"/>
        <w:rPr>
          <w:lang w:val="en-US"/>
        </w:rPr>
      </w:pPr>
      <w:r>
        <w:rPr>
          <w:rStyle w:val="Kommentarzeichen"/>
        </w:rPr>
        <w:annotationRef/>
      </w:r>
      <w:r w:rsidR="00BF3276" w:rsidRPr="00BF3276">
        <w:rPr>
          <w:lang w:val="en-US"/>
        </w:rPr>
        <w:t xml:space="preserve">As explained, we use freelance trainers (for the online face-to-face training / trainer-led parts) as well as several IT providers (like hosting providers, email, chat and newsletter software providers, CRM providers like Salesforce, providers for audio/video transmission like </w:t>
      </w:r>
      <w:proofErr w:type="spellStart"/>
      <w:r w:rsidR="00BF3276" w:rsidRPr="00BF3276">
        <w:rPr>
          <w:lang w:val="en-US"/>
        </w:rPr>
        <w:t>Tokbox</w:t>
      </w:r>
      <w:proofErr w:type="spellEnd"/>
      <w:r w:rsidR="00BF3276" w:rsidRPr="00BF3276">
        <w:rPr>
          <w:lang w:val="en-US"/>
        </w:rPr>
        <w:t xml:space="preserve"> or Twilio, etc.) The IT suppliers are not </w:t>
      </w:r>
      <w:proofErr w:type="gramStart"/>
      <w:r w:rsidR="00BF3276" w:rsidRPr="00BF3276">
        <w:rPr>
          <w:lang w:val="en-US"/>
        </w:rPr>
        <w:t>provide</w:t>
      </w:r>
      <w:proofErr w:type="gramEnd"/>
      <w:r w:rsidR="00BF3276" w:rsidRPr="00BF3276">
        <w:rPr>
          <w:lang w:val="en-US"/>
        </w:rPr>
        <w:t xml:space="preserve"> any training services, but do support us with software components and </w:t>
      </w:r>
      <w:r w:rsidR="00C0795C" w:rsidRPr="00BF3276">
        <w:rPr>
          <w:lang w:val="en-US"/>
        </w:rPr>
        <w:t>bandwidth</w:t>
      </w:r>
      <w:r w:rsidR="00BF3276" w:rsidRPr="00BF3276">
        <w:rPr>
          <w:lang w:val="en-US"/>
        </w:rPr>
        <w:t xml:space="preserve"> for the service transmission</w:t>
      </w:r>
      <w:r>
        <w:rPr>
          <w:lang w:val="en-US"/>
        </w:rPr>
        <w:t>.</w:t>
      </w:r>
      <w:r w:rsidR="00BF3276">
        <w:rPr>
          <w:lang w:val="en-US"/>
        </w:rPr>
        <w:t xml:space="preserve"> I added a clarifying sentence to point out that the service provision itself will not be assigned to any other company.</w:t>
      </w:r>
    </w:p>
  </w:comment>
  <w:comment w:id="108" w:author="Bauer Kerstin" w:date="2021-09-07T23:10:00Z" w:initials="BK">
    <w:p w14:paraId="094FE59C" w14:textId="3211E032" w:rsidR="00BC701C" w:rsidRDefault="004C5367">
      <w:pPr>
        <w:pStyle w:val="Kommentartext"/>
        <w:rPr>
          <w:lang w:val="en-US"/>
        </w:rPr>
      </w:pPr>
      <w:r>
        <w:rPr>
          <w:rStyle w:val="Kommentarzeichen"/>
        </w:rPr>
        <w:annotationRef/>
      </w:r>
      <w:r w:rsidR="004B6DFD" w:rsidRPr="004B6DFD">
        <w:rPr>
          <w:lang w:val="en-US"/>
        </w:rPr>
        <w:t xml:space="preserve">We may use this price list instead of the one I created. However, I recommend </w:t>
      </w:r>
      <w:proofErr w:type="gramStart"/>
      <w:r w:rsidR="004B6DFD" w:rsidRPr="004B6DFD">
        <w:rPr>
          <w:lang w:val="en-US"/>
        </w:rPr>
        <w:t>to add</w:t>
      </w:r>
      <w:proofErr w:type="gramEnd"/>
      <w:r w:rsidR="004B6DFD" w:rsidRPr="004B6DFD">
        <w:rPr>
          <w:lang w:val="en-US"/>
        </w:rPr>
        <w:t xml:space="preserve"> the Excel table directly to the document - optimally in landscape format, so it is better to read. Also, we should make a few small </w:t>
      </w:r>
      <w:r w:rsidR="00423273">
        <w:rPr>
          <w:lang w:val="en-US"/>
        </w:rPr>
        <w:t>adjustments</w:t>
      </w:r>
      <w:r w:rsidR="004B6DFD" w:rsidRPr="004B6DFD">
        <w:rPr>
          <w:lang w:val="en-US"/>
        </w:rPr>
        <w:t xml:space="preserve"> to the </w:t>
      </w:r>
      <w:r w:rsidR="00423273">
        <w:rPr>
          <w:lang w:val="en-US"/>
        </w:rPr>
        <w:t>table (</w:t>
      </w:r>
      <w:proofErr w:type="gramStart"/>
      <w:r w:rsidR="00423273">
        <w:rPr>
          <w:lang w:val="en-US"/>
        </w:rPr>
        <w:t>e.g.</w:t>
      </w:r>
      <w:proofErr w:type="gramEnd"/>
      <w:r w:rsidR="00423273">
        <w:rPr>
          <w:lang w:val="en-US"/>
        </w:rPr>
        <w:t xml:space="preserve"> regarding the </w:t>
      </w:r>
      <w:r w:rsidR="004B6DFD" w:rsidRPr="004B6DFD">
        <w:rPr>
          <w:lang w:val="en-US"/>
        </w:rPr>
        <w:t>product name</w:t>
      </w:r>
      <w:r w:rsidR="00423273">
        <w:rPr>
          <w:lang w:val="en-US"/>
        </w:rPr>
        <w:t>s).</w:t>
      </w:r>
    </w:p>
    <w:p w14:paraId="72D2A0EC" w14:textId="77777777" w:rsidR="00423273" w:rsidRDefault="00423273">
      <w:pPr>
        <w:pStyle w:val="Kommentartext"/>
        <w:rPr>
          <w:lang w:val="en-US"/>
        </w:rPr>
      </w:pPr>
    </w:p>
    <w:p w14:paraId="523C1E88" w14:textId="571055BB" w:rsidR="00BC701C" w:rsidRPr="004C5367" w:rsidRDefault="00BC701C">
      <w:pPr>
        <w:pStyle w:val="Kommentartext"/>
        <w:rPr>
          <w:lang w:val="en-US"/>
        </w:rPr>
      </w:pPr>
      <w:r>
        <w:rPr>
          <w:lang w:val="en-US"/>
        </w:rPr>
        <w:t>Please see my proposal below.</w:t>
      </w:r>
    </w:p>
  </w:comment>
  <w:comment w:id="348" w:author="Bauer Kerstin [3]" w:date="2021-09-08T00:06:00Z" w:initials="BK">
    <w:p w14:paraId="0D6EDA7F" w14:textId="685A99DE" w:rsidR="00264EB0" w:rsidRPr="00264EB0" w:rsidRDefault="00264EB0">
      <w:pPr>
        <w:pStyle w:val="Kommentartext"/>
        <w:rPr>
          <w:lang w:val="en-US"/>
        </w:rPr>
      </w:pPr>
      <w:r>
        <w:rPr>
          <w:rStyle w:val="Kommentarzeichen"/>
        </w:rPr>
        <w:annotationRef/>
      </w:r>
      <w:r w:rsidRPr="00264EB0">
        <w:rPr>
          <w:lang w:val="en-US"/>
        </w:rPr>
        <w:t xml:space="preserve">Please note that our </w:t>
      </w:r>
      <w:r>
        <w:rPr>
          <w:lang w:val="en-US"/>
        </w:rPr>
        <w:t>Sprint Business Skill Courses do only have 30 min. sessions.</w:t>
      </w:r>
    </w:p>
  </w:comment>
  <w:comment w:id="784" w:author="Umann, Thomas" w:date="2021-08-31T10:43:00Z" w:initials="UT">
    <w:p w14:paraId="427522EB" w14:textId="25278583" w:rsidR="008F4E80" w:rsidRPr="008F4E80" w:rsidRDefault="008F4E80">
      <w:pPr>
        <w:pStyle w:val="Kommentartext"/>
        <w:rPr>
          <w:lang w:val="en-US"/>
        </w:rPr>
      </w:pPr>
      <w:r>
        <w:rPr>
          <w:rStyle w:val="Kommentarzeichen"/>
        </w:rPr>
        <w:annotationRef/>
      </w:r>
      <w:r w:rsidRPr="008F4E80">
        <w:rPr>
          <w:lang w:val="en-US"/>
        </w:rPr>
        <w:t>THE SERVICE NEES TO BE REVIEWED BY AARON and GREGORY</w:t>
      </w:r>
    </w:p>
  </w:comment>
  <w:comment w:id="970" w:author="Umann, Thomas" w:date="2021-08-31T14:15:00Z" w:initials="UT">
    <w:p w14:paraId="1E91C9CE" w14:textId="4BDAE711" w:rsidR="00903684" w:rsidRPr="00903684" w:rsidRDefault="00903684">
      <w:pPr>
        <w:pStyle w:val="Kommentartext"/>
        <w:rPr>
          <w:lang w:val="en-US"/>
        </w:rPr>
      </w:pPr>
      <w:r>
        <w:rPr>
          <w:rStyle w:val="Kommentarzeichen"/>
        </w:rPr>
        <w:annotationRef/>
      </w:r>
      <w:r w:rsidRPr="00903684">
        <w:rPr>
          <w:lang w:val="en-US"/>
        </w:rPr>
        <w:t xml:space="preserve">@Aaron + </w:t>
      </w:r>
      <w:proofErr w:type="spellStart"/>
      <w:r w:rsidRPr="00903684">
        <w:rPr>
          <w:lang w:val="en-US"/>
        </w:rPr>
        <w:t>Gregoory</w:t>
      </w:r>
      <w:proofErr w:type="spellEnd"/>
      <w:r w:rsidRPr="00903684">
        <w:rPr>
          <w:lang w:val="en-US"/>
        </w:rPr>
        <w:t>: Do we a</w:t>
      </w:r>
      <w:r>
        <w:rPr>
          <w:lang w:val="en-US"/>
        </w:rPr>
        <w:t>lso need this Service?</w:t>
      </w:r>
    </w:p>
  </w:comment>
  <w:comment w:id="971" w:author="Bauer Kerstin" w:date="2021-09-07T17:47:00Z" w:initials="BK">
    <w:p w14:paraId="5D2FFC7B" w14:textId="4C444C27" w:rsidR="00AD6FA3" w:rsidRPr="00AD6FA3" w:rsidRDefault="00AD6FA3">
      <w:pPr>
        <w:pStyle w:val="Kommentartext"/>
        <w:rPr>
          <w:lang w:val="en-US"/>
        </w:rPr>
      </w:pPr>
      <w:r>
        <w:rPr>
          <w:rStyle w:val="Kommentarzeichen"/>
        </w:rPr>
        <w:annotationRef/>
      </w:r>
      <w:r w:rsidRPr="00AD6FA3">
        <w:rPr>
          <w:rStyle w:val="Kommentarzeichen"/>
          <w:lang w:val="en-US"/>
        </w:rPr>
        <w:t>This section i</w:t>
      </w:r>
      <w:r>
        <w:rPr>
          <w:rStyle w:val="Kommentarzeichen"/>
          <w:lang w:val="en-US"/>
        </w:rPr>
        <w:t>s needed. It applies to the trainer-led Services (like Elevate and Language Coach).</w:t>
      </w:r>
    </w:p>
  </w:comment>
  <w:comment w:id="1010" w:author="Umann, Thomas" w:date="2021-08-31T14:59:00Z" w:initials="UT">
    <w:p w14:paraId="035751D4" w14:textId="7313CAFD" w:rsidR="00454DCD" w:rsidRPr="00454DCD" w:rsidRDefault="00454DCD">
      <w:pPr>
        <w:pStyle w:val="Kommentartext"/>
        <w:rPr>
          <w:lang w:val="en-US"/>
        </w:rPr>
      </w:pPr>
      <w:r>
        <w:rPr>
          <w:rStyle w:val="Kommentarzeichen"/>
        </w:rPr>
        <w:annotationRef/>
      </w:r>
      <w:r w:rsidRPr="00454DCD">
        <w:rPr>
          <w:lang w:val="en-US"/>
        </w:rPr>
        <w:t>Why again?</w:t>
      </w:r>
    </w:p>
  </w:comment>
  <w:comment w:id="1011" w:author="Bauer Kerstin" w:date="2021-09-07T17:55:00Z" w:initials="BK">
    <w:p w14:paraId="4A03448E" w14:textId="10A32D9C" w:rsidR="00494A18" w:rsidRPr="00494A18" w:rsidRDefault="00494A18">
      <w:pPr>
        <w:pStyle w:val="Kommentartext"/>
        <w:rPr>
          <w:lang w:val="en-US"/>
        </w:rPr>
      </w:pPr>
      <w:r>
        <w:rPr>
          <w:rStyle w:val="Kommentarzeichen"/>
        </w:rPr>
        <w:annotationRef/>
      </w:r>
      <w:r w:rsidRPr="00494A18">
        <w:rPr>
          <w:lang w:val="en-US"/>
        </w:rPr>
        <w:t>Th</w:t>
      </w:r>
      <w:r>
        <w:rPr>
          <w:lang w:val="en-US"/>
        </w:rPr>
        <w:t xml:space="preserve">is </w:t>
      </w:r>
      <w:r w:rsidR="00423273">
        <w:rPr>
          <w:lang w:val="en-US"/>
        </w:rPr>
        <w:t xml:space="preserve">section </w:t>
      </w:r>
      <w:r>
        <w:rPr>
          <w:lang w:val="en-US"/>
        </w:rPr>
        <w:t>refers to the trainer-led Services.</w:t>
      </w:r>
      <w:r w:rsidR="00423273">
        <w:rPr>
          <w:lang w:val="en-US"/>
        </w:rPr>
        <w:t xml:space="preserve"> The other section above refers to our digital/blended products.</w:t>
      </w:r>
    </w:p>
  </w:comment>
  <w:comment w:id="1075" w:author="Umann, Thomas" w:date="2021-08-31T14:59:00Z" w:initials="UT">
    <w:p w14:paraId="595F2DFD" w14:textId="3A86F9E4" w:rsidR="00454DCD" w:rsidRPr="00454DCD" w:rsidRDefault="00454DCD">
      <w:pPr>
        <w:pStyle w:val="Kommentartext"/>
        <w:rPr>
          <w:lang w:val="en-US"/>
        </w:rPr>
      </w:pPr>
      <w:r>
        <w:rPr>
          <w:rStyle w:val="Kommentarzeichen"/>
        </w:rPr>
        <w:annotationRef/>
      </w:r>
      <w:r w:rsidRPr="00454DCD">
        <w:rPr>
          <w:lang w:val="en-US"/>
        </w:rPr>
        <w:t>A</w:t>
      </w:r>
      <w:r>
        <w:rPr>
          <w:lang w:val="en-US"/>
        </w:rPr>
        <w:t xml:space="preserve">nother </w:t>
      </w:r>
      <w:proofErr w:type="gramStart"/>
      <w:r>
        <w:rPr>
          <w:lang w:val="en-US"/>
        </w:rPr>
        <w:t>price-list</w:t>
      </w:r>
      <w:proofErr w:type="gramEnd"/>
      <w:r>
        <w:rPr>
          <w:lang w:val="en-US"/>
        </w:rPr>
        <w:t>? What about with the one I negotiated with Gregory???</w:t>
      </w:r>
    </w:p>
  </w:comment>
  <w:comment w:id="1076" w:author="Bauer Kerstin" w:date="2021-09-07T17:44:00Z" w:initials="BK">
    <w:p w14:paraId="4C2B9840" w14:textId="00E6BCBC" w:rsidR="00AD6FA3" w:rsidRPr="00AD6FA3" w:rsidRDefault="00AD6FA3">
      <w:pPr>
        <w:pStyle w:val="Kommentartext"/>
        <w:rPr>
          <w:lang w:val="en-US"/>
        </w:rPr>
      </w:pPr>
      <w:r>
        <w:rPr>
          <w:rStyle w:val="Kommentarzeichen"/>
        </w:rPr>
        <w:annotationRef/>
      </w:r>
      <w:r>
        <w:rPr>
          <w:lang w:val="en-US"/>
        </w:rPr>
        <w:t xml:space="preserve">My </w:t>
      </w:r>
      <w:proofErr w:type="gramStart"/>
      <w:r>
        <w:rPr>
          <w:lang w:val="en-US"/>
        </w:rPr>
        <w:t>apologies;</w:t>
      </w:r>
      <w:proofErr w:type="gramEnd"/>
      <w:r>
        <w:rPr>
          <w:lang w:val="en-US"/>
        </w:rPr>
        <w:t xml:space="preserve"> </w:t>
      </w:r>
      <w:r w:rsidRPr="00AD6FA3">
        <w:rPr>
          <w:lang w:val="en-US"/>
        </w:rPr>
        <w:t>I did not know th</w:t>
      </w:r>
      <w:r>
        <w:rPr>
          <w:lang w:val="en-US"/>
        </w:rPr>
        <w:t>ere was already a price list set up. We can use the one you negotiated with Gregory.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18AC30" w15:done="0"/>
  <w15:commentEx w15:paraId="1D3E83DE" w15:paraIdParent="6818AC30" w15:done="0"/>
  <w15:commentEx w15:paraId="646E1514" w15:paraIdParent="6818AC30" w15:done="0"/>
  <w15:commentEx w15:paraId="62181FA1" w15:done="0"/>
  <w15:commentEx w15:paraId="354CD878" w15:done="0"/>
  <w15:commentEx w15:paraId="1EB610B0" w15:done="0"/>
  <w15:commentEx w15:paraId="6744020C" w15:done="0"/>
  <w15:commentEx w15:paraId="4573F87E" w15:paraIdParent="6744020C" w15:done="0"/>
  <w15:commentEx w15:paraId="36A8986A" w15:done="0"/>
  <w15:commentEx w15:paraId="30E66965" w15:done="0"/>
  <w15:commentEx w15:paraId="7CD1C64F" w15:done="0"/>
  <w15:commentEx w15:paraId="1AB96A40" w15:paraIdParent="7CD1C64F" w15:done="0"/>
  <w15:commentEx w15:paraId="523C1E88" w15:done="0"/>
  <w15:commentEx w15:paraId="0D6EDA7F" w15:done="0"/>
  <w15:commentEx w15:paraId="427522EB" w15:done="0"/>
  <w15:commentEx w15:paraId="1E91C9CE" w15:done="0"/>
  <w15:commentEx w15:paraId="5D2FFC7B" w15:paraIdParent="1E91C9CE" w15:done="0"/>
  <w15:commentEx w15:paraId="035751D4" w15:done="0"/>
  <w15:commentEx w15:paraId="4A03448E" w15:paraIdParent="035751D4" w15:done="0"/>
  <w15:commentEx w15:paraId="595F2DFD" w15:done="0"/>
  <w15:commentEx w15:paraId="4C2B9840" w15:paraIdParent="595F2D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21B21" w16cex:dateUtc="2021-09-07T15:08:00Z"/>
  <w16cex:commentExtensible w16cex:durableId="24E21FEF" w16cex:dateUtc="2021-09-07T15:29:00Z"/>
  <w16cex:commentExtensible w16cex:durableId="24D34DF5" w16cex:dateUtc="2021-08-27T09:41:00Z"/>
  <w16cex:commentExtensible w16cex:durableId="24E22226" w16cex:dateUtc="2021-09-07T15:38:00Z"/>
  <w16cex:commentExtensible w16cex:durableId="24E26AC0" w16cex:dateUtc="2021-09-07T20:48:00Z"/>
  <w16cex:commentExtensible w16cex:durableId="24E26FF9" w16cex:dateUtc="2021-09-07T21:10:00Z"/>
  <w16cex:commentExtensible w16cex:durableId="24E27D17" w16cex:dateUtc="2021-09-07T22:06:00Z"/>
  <w16cex:commentExtensible w16cex:durableId="24E22435" w16cex:dateUtc="2021-09-07T15:47:00Z"/>
  <w16cex:commentExtensible w16cex:durableId="24E22603" w16cex:dateUtc="2021-09-07T15:55:00Z"/>
  <w16cex:commentExtensible w16cex:durableId="24E22363" w16cex:dateUtc="2021-09-07T15: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18AC30" w16cid:durableId="24D87E2C"/>
  <w16cid:commentId w16cid:paraId="1D3E83DE" w16cid:durableId="24D8858B"/>
  <w16cid:commentId w16cid:paraId="646E1514" w16cid:durableId="24E21B21"/>
  <w16cid:commentId w16cid:paraId="62181FA1" w16cid:durableId="24E21FEF"/>
  <w16cid:commentId w16cid:paraId="354CD878" w16cid:durableId="24D8E96E"/>
  <w16cid:commentId w16cid:paraId="1EB610B0" w16cid:durableId="24D8E9AD"/>
  <w16cid:commentId w16cid:paraId="6744020C" w16cid:durableId="24CF7C24"/>
  <w16cid:commentId w16cid:paraId="4573F87E" w16cid:durableId="24D34DF5"/>
  <w16cid:commentId w16cid:paraId="36A8986A" w16cid:durableId="24D8E9DF"/>
  <w16cid:commentId w16cid:paraId="30E66965" w16cid:durableId="24E22226"/>
  <w16cid:commentId w16cid:paraId="7CD1C64F" w16cid:durableId="24D88379"/>
  <w16cid:commentId w16cid:paraId="1AB96A40" w16cid:durableId="24E26AC0"/>
  <w16cid:commentId w16cid:paraId="523C1E88" w16cid:durableId="24E26FF9"/>
  <w16cid:commentId w16cid:paraId="0D6EDA7F" w16cid:durableId="24E27D17"/>
  <w16cid:commentId w16cid:paraId="427522EB" w16cid:durableId="24D88644"/>
  <w16cid:commentId w16cid:paraId="1E91C9CE" w16cid:durableId="24D8B817"/>
  <w16cid:commentId w16cid:paraId="5D2FFC7B" w16cid:durableId="24E22435"/>
  <w16cid:commentId w16cid:paraId="035751D4" w16cid:durableId="24D8C244"/>
  <w16cid:commentId w16cid:paraId="4A03448E" w16cid:durableId="24E22603"/>
  <w16cid:commentId w16cid:paraId="595F2DFD" w16cid:durableId="24D8C261"/>
  <w16cid:commentId w16cid:paraId="4C2B9840" w16cid:durableId="24E223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4F47D" w14:textId="77777777" w:rsidR="002E4BDA" w:rsidRDefault="002E4BDA">
      <w:pPr>
        <w:spacing w:after="0" w:line="240" w:lineRule="auto"/>
      </w:pPr>
      <w:r>
        <w:separator/>
      </w:r>
    </w:p>
  </w:endnote>
  <w:endnote w:type="continuationSeparator" w:id="0">
    <w:p w14:paraId="23D90108" w14:textId="77777777" w:rsidR="002E4BDA" w:rsidRDefault="002E4BDA">
      <w:pPr>
        <w:spacing w:after="0" w:line="240" w:lineRule="auto"/>
      </w:pPr>
      <w:r>
        <w:continuationSeparator/>
      </w:r>
    </w:p>
  </w:endnote>
  <w:endnote w:type="continuationNotice" w:id="1">
    <w:p w14:paraId="1A08F12A" w14:textId="77777777" w:rsidR="002E4BDA" w:rsidRDefault="002E4B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w:panose1 w:val="020B0502040504020204"/>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BEDBA" w14:textId="77777777" w:rsidR="00C51422" w:rsidRDefault="00C5142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645AA" w14:textId="77777777" w:rsidR="00C51422" w:rsidRPr="00DE6361" w:rsidRDefault="00C51422" w:rsidP="00782FA7">
    <w:pPr>
      <w:pStyle w:val="Fuzeile"/>
      <w:pBdr>
        <w:top w:val="nil"/>
        <w:left w:val="nil"/>
        <w:bottom w:val="single" w:sz="6" w:space="1" w:color="000000"/>
        <w:right w:val="nil"/>
      </w:pBdr>
      <w:contextualSpacing/>
      <w:rPr>
        <w:rFonts w:cs="Arial"/>
        <w:sz w:val="16"/>
        <w:lang w:val="en-US"/>
      </w:rPr>
    </w:pPr>
  </w:p>
  <w:p w14:paraId="69C645AB" w14:textId="77777777" w:rsidR="00C51422" w:rsidRPr="00DE6361" w:rsidRDefault="00C51422" w:rsidP="00782FA7">
    <w:pPr>
      <w:pStyle w:val="Fuzeile"/>
      <w:contextualSpacing/>
      <w:rPr>
        <w:rFonts w:ascii="Arial Narrow" w:hAnsi="Arial Narrow" w:cs="Arial"/>
        <w:szCs w:val="22"/>
        <w:lang w:val="en-US"/>
      </w:rPr>
    </w:pPr>
    <w:r w:rsidRPr="00DE6361">
      <w:rPr>
        <w:rFonts w:ascii="Arial Narrow" w:hAnsi="Arial Narrow" w:cs="Arial"/>
        <w:szCs w:val="22"/>
        <w:lang w:val="en-US"/>
      </w:rPr>
      <w:t>CONFIDENTIAL</w:t>
    </w:r>
  </w:p>
  <w:p w14:paraId="69C645AC" w14:textId="77777777" w:rsidR="00C51422" w:rsidRPr="00DE6361" w:rsidRDefault="00C51422" w:rsidP="00782FA7">
    <w:pPr>
      <w:pStyle w:val="Fuzeile"/>
      <w:contextualSpacing/>
      <w:jc w:val="center"/>
      <w:rPr>
        <w:rFonts w:ascii="Arial Narrow" w:hAnsi="Arial Narrow"/>
        <w:szCs w:val="22"/>
        <w:lang w:val="en-US"/>
      </w:rPr>
    </w:pPr>
    <w:r w:rsidRPr="00DE6361">
      <w:rPr>
        <w:rFonts w:ascii="Arial Narrow" w:hAnsi="Arial Narrow" w:cs="Arial"/>
        <w:szCs w:val="22"/>
        <w:lang w:val="en-US"/>
      </w:rPr>
      <w:t xml:space="preserve">Page </w:t>
    </w:r>
    <w:r w:rsidRPr="00DE6361">
      <w:rPr>
        <w:rStyle w:val="Seitenzahl"/>
        <w:rFonts w:ascii="Arial Narrow" w:hAnsi="Arial Narrow" w:cs="Arial"/>
        <w:szCs w:val="22"/>
        <w:lang w:val="en-US"/>
      </w:rPr>
      <w:fldChar w:fldCharType="begin"/>
    </w:r>
    <w:r w:rsidRPr="00DE6361">
      <w:rPr>
        <w:rStyle w:val="Seitenzahl"/>
        <w:rFonts w:ascii="Arial Narrow" w:hAnsi="Arial Narrow" w:cs="Arial"/>
        <w:szCs w:val="22"/>
        <w:lang w:val="en-US"/>
      </w:rPr>
      <w:instrText xml:space="preserve"> PAGE </w:instrText>
    </w:r>
    <w:r w:rsidRPr="00DE6361">
      <w:rPr>
        <w:rStyle w:val="Seitenzahl"/>
        <w:rFonts w:ascii="Arial Narrow" w:hAnsi="Arial Narrow" w:cs="Arial"/>
        <w:szCs w:val="22"/>
        <w:lang w:val="en-US"/>
      </w:rPr>
      <w:fldChar w:fldCharType="separate"/>
    </w:r>
    <w:r w:rsidRPr="00DE6361">
      <w:rPr>
        <w:rStyle w:val="Seitenzahl"/>
        <w:rFonts w:ascii="Arial Narrow" w:hAnsi="Arial Narrow" w:cs="Arial"/>
        <w:szCs w:val="22"/>
        <w:lang w:val="en-US"/>
      </w:rPr>
      <w:t>13</w:t>
    </w:r>
    <w:r w:rsidRPr="00DE6361">
      <w:rPr>
        <w:rStyle w:val="Seitenzahl"/>
        <w:rFonts w:ascii="Arial Narrow" w:hAnsi="Arial Narrow" w:cs="Arial"/>
        <w:szCs w:val="22"/>
        <w:lang w:val="en-US"/>
      </w:rPr>
      <w:fldChar w:fldCharType="end"/>
    </w:r>
    <w:r w:rsidRPr="00DE6361">
      <w:rPr>
        <w:rStyle w:val="Seitenzahl"/>
        <w:rFonts w:ascii="Arial Narrow" w:hAnsi="Arial Narrow" w:cs="Arial"/>
        <w:szCs w:val="22"/>
        <w:lang w:val="en-US"/>
      </w:rPr>
      <w:t xml:space="preserve"> of </w:t>
    </w:r>
    <w:r w:rsidRPr="00DE6361">
      <w:rPr>
        <w:rStyle w:val="Seitenzahl"/>
        <w:rFonts w:ascii="Arial Narrow" w:hAnsi="Arial Narrow"/>
        <w:szCs w:val="22"/>
        <w:lang w:val="en-US"/>
      </w:rPr>
      <w:fldChar w:fldCharType="begin"/>
    </w:r>
    <w:r w:rsidRPr="00DE6361">
      <w:rPr>
        <w:rStyle w:val="Seitenzahl"/>
        <w:rFonts w:ascii="Arial Narrow" w:hAnsi="Arial Narrow"/>
        <w:szCs w:val="22"/>
        <w:lang w:val="en-US"/>
      </w:rPr>
      <w:instrText xml:space="preserve"> NUMPAGES \* ARABIC </w:instrText>
    </w:r>
    <w:r w:rsidRPr="00DE6361">
      <w:rPr>
        <w:rStyle w:val="Seitenzahl"/>
        <w:rFonts w:ascii="Arial Narrow" w:hAnsi="Arial Narrow"/>
        <w:szCs w:val="22"/>
        <w:lang w:val="en-US"/>
      </w:rPr>
      <w:fldChar w:fldCharType="separate"/>
    </w:r>
    <w:r w:rsidRPr="00DE6361">
      <w:rPr>
        <w:rStyle w:val="Seitenzahl"/>
        <w:rFonts w:ascii="Arial Narrow" w:hAnsi="Arial Narrow"/>
        <w:szCs w:val="22"/>
        <w:lang w:val="en-US"/>
      </w:rPr>
      <w:t>13</w:t>
    </w:r>
    <w:r w:rsidRPr="00DE6361">
      <w:rPr>
        <w:rStyle w:val="Seitenzahl"/>
        <w:rFonts w:ascii="Arial Narrow" w:hAnsi="Arial Narrow"/>
        <w:szCs w:val="22"/>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645AE" w14:textId="77777777" w:rsidR="00C51422" w:rsidRPr="00DE6361" w:rsidRDefault="00C51422" w:rsidP="00DE6361">
    <w:pPr>
      <w:pStyle w:val="Fuzeile"/>
      <w:pBdr>
        <w:top w:val="nil"/>
        <w:left w:val="nil"/>
        <w:bottom w:val="single" w:sz="6" w:space="1" w:color="000000"/>
        <w:right w:val="nil"/>
      </w:pBdr>
      <w:contextualSpacing/>
      <w:rPr>
        <w:rFonts w:cs="Arial"/>
        <w:sz w:val="16"/>
        <w:lang w:val="en-US"/>
      </w:rPr>
    </w:pPr>
  </w:p>
  <w:p w14:paraId="69C645AF" w14:textId="77777777" w:rsidR="00C51422" w:rsidRPr="00DE6361" w:rsidRDefault="00C51422" w:rsidP="00DE6361">
    <w:pPr>
      <w:pStyle w:val="Fuzeile"/>
      <w:contextualSpacing/>
      <w:rPr>
        <w:rFonts w:ascii="Arial Narrow" w:hAnsi="Arial Narrow" w:cs="Arial"/>
        <w:szCs w:val="22"/>
        <w:lang w:val="en-US"/>
      </w:rPr>
    </w:pPr>
    <w:r w:rsidRPr="00DE6361">
      <w:rPr>
        <w:rFonts w:ascii="Arial Narrow" w:hAnsi="Arial Narrow" w:cs="Arial"/>
        <w:szCs w:val="22"/>
        <w:lang w:val="en-US"/>
      </w:rPr>
      <w:t>CONFIDENTIAL</w:t>
    </w:r>
  </w:p>
  <w:p w14:paraId="69C645B0" w14:textId="77777777" w:rsidR="00C51422" w:rsidRPr="00DE6361" w:rsidRDefault="00C51422" w:rsidP="00DE6361">
    <w:pPr>
      <w:pStyle w:val="Fuzeile"/>
      <w:contextualSpacing/>
      <w:jc w:val="center"/>
      <w:rPr>
        <w:rFonts w:ascii="Arial Narrow" w:hAnsi="Arial Narrow"/>
        <w:szCs w:val="22"/>
        <w:lang w:val="en-US"/>
      </w:rPr>
    </w:pPr>
    <w:r w:rsidRPr="00DE6361">
      <w:rPr>
        <w:rFonts w:ascii="Arial Narrow" w:hAnsi="Arial Narrow" w:cs="Arial"/>
        <w:szCs w:val="22"/>
        <w:lang w:val="en-US"/>
      </w:rPr>
      <w:t xml:space="preserve">Page </w:t>
    </w:r>
    <w:r w:rsidRPr="00DE6361">
      <w:rPr>
        <w:rStyle w:val="Seitenzahl"/>
        <w:rFonts w:ascii="Arial Narrow" w:hAnsi="Arial Narrow" w:cs="Arial"/>
        <w:szCs w:val="22"/>
        <w:lang w:val="en-US"/>
      </w:rPr>
      <w:fldChar w:fldCharType="begin"/>
    </w:r>
    <w:r w:rsidRPr="00DE6361">
      <w:rPr>
        <w:rStyle w:val="Seitenzahl"/>
        <w:rFonts w:ascii="Arial Narrow" w:hAnsi="Arial Narrow" w:cs="Arial"/>
        <w:szCs w:val="22"/>
        <w:lang w:val="en-US"/>
      </w:rPr>
      <w:instrText xml:space="preserve"> PAGE </w:instrText>
    </w:r>
    <w:r w:rsidRPr="00DE6361">
      <w:rPr>
        <w:rStyle w:val="Seitenzahl"/>
        <w:rFonts w:ascii="Arial Narrow" w:hAnsi="Arial Narrow" w:cs="Arial"/>
        <w:szCs w:val="22"/>
        <w:lang w:val="en-US"/>
      </w:rPr>
      <w:fldChar w:fldCharType="separate"/>
    </w:r>
    <w:r w:rsidRPr="00DE6361">
      <w:rPr>
        <w:rStyle w:val="Seitenzahl"/>
        <w:rFonts w:ascii="Arial Narrow" w:hAnsi="Arial Narrow" w:cs="Arial"/>
        <w:szCs w:val="22"/>
        <w:lang w:val="en-US"/>
      </w:rPr>
      <w:t>1</w:t>
    </w:r>
    <w:r w:rsidRPr="00DE6361">
      <w:rPr>
        <w:rStyle w:val="Seitenzahl"/>
        <w:rFonts w:ascii="Arial Narrow" w:hAnsi="Arial Narrow" w:cs="Arial"/>
        <w:szCs w:val="22"/>
        <w:lang w:val="en-US"/>
      </w:rPr>
      <w:fldChar w:fldCharType="end"/>
    </w:r>
    <w:r w:rsidRPr="00DE6361">
      <w:rPr>
        <w:rStyle w:val="Seitenzahl"/>
        <w:rFonts w:ascii="Arial Narrow" w:hAnsi="Arial Narrow" w:cs="Arial"/>
        <w:szCs w:val="22"/>
        <w:lang w:val="en-US"/>
      </w:rPr>
      <w:t xml:space="preserve"> of </w:t>
    </w:r>
    <w:r w:rsidRPr="00DE6361">
      <w:rPr>
        <w:rStyle w:val="Seitenzahl"/>
        <w:rFonts w:ascii="Arial Narrow" w:hAnsi="Arial Narrow"/>
        <w:szCs w:val="22"/>
        <w:lang w:val="en-US"/>
      </w:rPr>
      <w:fldChar w:fldCharType="begin"/>
    </w:r>
    <w:r w:rsidRPr="00DE6361">
      <w:rPr>
        <w:rStyle w:val="Seitenzahl"/>
        <w:rFonts w:ascii="Arial Narrow" w:hAnsi="Arial Narrow"/>
        <w:szCs w:val="22"/>
        <w:lang w:val="en-US"/>
      </w:rPr>
      <w:instrText xml:space="preserve"> NUMPAGES \* ARABIC </w:instrText>
    </w:r>
    <w:r w:rsidRPr="00DE6361">
      <w:rPr>
        <w:rStyle w:val="Seitenzahl"/>
        <w:rFonts w:ascii="Arial Narrow" w:hAnsi="Arial Narrow"/>
        <w:szCs w:val="22"/>
        <w:lang w:val="en-US"/>
      </w:rPr>
      <w:fldChar w:fldCharType="separate"/>
    </w:r>
    <w:r w:rsidRPr="00DE6361">
      <w:rPr>
        <w:rStyle w:val="Seitenzahl"/>
        <w:rFonts w:ascii="Arial Narrow" w:hAnsi="Arial Narrow"/>
        <w:szCs w:val="22"/>
        <w:lang w:val="en-US"/>
      </w:rPr>
      <w:t>13</w:t>
    </w:r>
    <w:r w:rsidRPr="00DE6361">
      <w:rPr>
        <w:rStyle w:val="Seitenzahl"/>
        <w:rFonts w:ascii="Arial Narrow" w:hAnsi="Arial Narrow"/>
        <w:szCs w:val="22"/>
        <w:lang w:val="en-US"/>
      </w:rPr>
      <w:fldChar w:fldCharType="end"/>
    </w:r>
  </w:p>
  <w:p w14:paraId="69C645B1" w14:textId="77777777" w:rsidR="00C51422" w:rsidRPr="00DE6361" w:rsidRDefault="00C51422" w:rsidP="00D0123A">
    <w:pPr>
      <w:spacing w:after="0" w:line="240" w:lineRule="auto"/>
      <w:rPr>
        <w:sz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B9F3A" w14:textId="77777777" w:rsidR="002E4BDA" w:rsidRDefault="002E4BDA">
      <w:pPr>
        <w:spacing w:after="0" w:line="240" w:lineRule="auto"/>
      </w:pPr>
      <w:r>
        <w:separator/>
      </w:r>
    </w:p>
  </w:footnote>
  <w:footnote w:type="continuationSeparator" w:id="0">
    <w:p w14:paraId="1E91CC06" w14:textId="77777777" w:rsidR="002E4BDA" w:rsidRDefault="002E4BDA">
      <w:pPr>
        <w:spacing w:after="0" w:line="240" w:lineRule="auto"/>
      </w:pPr>
      <w:r>
        <w:continuationSeparator/>
      </w:r>
    </w:p>
  </w:footnote>
  <w:footnote w:type="continuationNotice" w:id="1">
    <w:p w14:paraId="4E5A2340" w14:textId="77777777" w:rsidR="002E4BDA" w:rsidRDefault="002E4B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46715" w14:textId="77777777" w:rsidR="00C51422" w:rsidRDefault="00C5142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645A9" w14:textId="77777777" w:rsidR="00C51422" w:rsidRDefault="00C5142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645AD" w14:textId="77777777" w:rsidR="00C51422" w:rsidRDefault="00C51422" w:rsidP="00D0123A">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6B37"/>
    <w:multiLevelType w:val="hybridMultilevel"/>
    <w:tmpl w:val="7A3A8EC8"/>
    <w:lvl w:ilvl="0" w:tplc="A9EA14F0">
      <w:start w:val="1"/>
      <w:numFmt w:val="bullet"/>
      <w:lvlText w:val="-"/>
      <w:lvlJc w:val="left"/>
      <w:pPr>
        <w:ind w:left="927" w:hanging="360"/>
      </w:pPr>
      <w:rPr>
        <w:rFonts w:ascii="Arial" w:eastAsia="Times New Roman" w:hAnsi="Arial" w:cs="Arial" w:hint="default"/>
      </w:rPr>
    </w:lvl>
    <w:lvl w:ilvl="1" w:tplc="A192CD68" w:tentative="1">
      <w:start w:val="1"/>
      <w:numFmt w:val="bullet"/>
      <w:lvlText w:val="o"/>
      <w:lvlJc w:val="left"/>
      <w:pPr>
        <w:ind w:left="1647" w:hanging="360"/>
      </w:pPr>
      <w:rPr>
        <w:rFonts w:ascii="Courier New" w:hAnsi="Courier New" w:cs="Courier New" w:hint="default"/>
      </w:rPr>
    </w:lvl>
    <w:lvl w:ilvl="2" w:tplc="B21677B2" w:tentative="1">
      <w:start w:val="1"/>
      <w:numFmt w:val="bullet"/>
      <w:lvlText w:val=""/>
      <w:lvlJc w:val="left"/>
      <w:pPr>
        <w:ind w:left="2367" w:hanging="360"/>
      </w:pPr>
      <w:rPr>
        <w:rFonts w:ascii="Wingdings" w:hAnsi="Wingdings" w:hint="default"/>
      </w:rPr>
    </w:lvl>
    <w:lvl w:ilvl="3" w:tplc="8CF87800" w:tentative="1">
      <w:start w:val="1"/>
      <w:numFmt w:val="bullet"/>
      <w:lvlText w:val=""/>
      <w:lvlJc w:val="left"/>
      <w:pPr>
        <w:ind w:left="3087" w:hanging="360"/>
      </w:pPr>
      <w:rPr>
        <w:rFonts w:ascii="Symbol" w:hAnsi="Symbol" w:hint="default"/>
      </w:rPr>
    </w:lvl>
    <w:lvl w:ilvl="4" w:tplc="03D0B4EA" w:tentative="1">
      <w:start w:val="1"/>
      <w:numFmt w:val="bullet"/>
      <w:lvlText w:val="o"/>
      <w:lvlJc w:val="left"/>
      <w:pPr>
        <w:ind w:left="3807" w:hanging="360"/>
      </w:pPr>
      <w:rPr>
        <w:rFonts w:ascii="Courier New" w:hAnsi="Courier New" w:cs="Courier New" w:hint="default"/>
      </w:rPr>
    </w:lvl>
    <w:lvl w:ilvl="5" w:tplc="FADC784E" w:tentative="1">
      <w:start w:val="1"/>
      <w:numFmt w:val="bullet"/>
      <w:lvlText w:val=""/>
      <w:lvlJc w:val="left"/>
      <w:pPr>
        <w:ind w:left="4527" w:hanging="360"/>
      </w:pPr>
      <w:rPr>
        <w:rFonts w:ascii="Wingdings" w:hAnsi="Wingdings" w:hint="default"/>
      </w:rPr>
    </w:lvl>
    <w:lvl w:ilvl="6" w:tplc="BACA4D48" w:tentative="1">
      <w:start w:val="1"/>
      <w:numFmt w:val="bullet"/>
      <w:lvlText w:val=""/>
      <w:lvlJc w:val="left"/>
      <w:pPr>
        <w:ind w:left="5247" w:hanging="360"/>
      </w:pPr>
      <w:rPr>
        <w:rFonts w:ascii="Symbol" w:hAnsi="Symbol" w:hint="default"/>
      </w:rPr>
    </w:lvl>
    <w:lvl w:ilvl="7" w:tplc="152C9F94" w:tentative="1">
      <w:start w:val="1"/>
      <w:numFmt w:val="bullet"/>
      <w:lvlText w:val="o"/>
      <w:lvlJc w:val="left"/>
      <w:pPr>
        <w:ind w:left="5967" w:hanging="360"/>
      </w:pPr>
      <w:rPr>
        <w:rFonts w:ascii="Courier New" w:hAnsi="Courier New" w:cs="Courier New" w:hint="default"/>
      </w:rPr>
    </w:lvl>
    <w:lvl w:ilvl="8" w:tplc="6386848C" w:tentative="1">
      <w:start w:val="1"/>
      <w:numFmt w:val="bullet"/>
      <w:lvlText w:val=""/>
      <w:lvlJc w:val="left"/>
      <w:pPr>
        <w:ind w:left="6687" w:hanging="360"/>
      </w:pPr>
      <w:rPr>
        <w:rFonts w:ascii="Wingdings" w:hAnsi="Wingdings" w:hint="default"/>
      </w:rPr>
    </w:lvl>
  </w:abstractNum>
  <w:abstractNum w:abstractNumId="1" w15:restartNumberingAfterBreak="0">
    <w:nsid w:val="068D0192"/>
    <w:multiLevelType w:val="multilevel"/>
    <w:tmpl w:val="850C94AA"/>
    <w:lvl w:ilvl="0">
      <w:start w:val="1"/>
      <w:numFmt w:val="decimal"/>
      <w:lvlText w:val="%1."/>
      <w:lvlJc w:val="left"/>
      <w:pPr>
        <w:tabs>
          <w:tab w:val="num" w:pos="360"/>
        </w:tabs>
        <w:ind w:left="360" w:hanging="360"/>
      </w:pPr>
      <w:rPr>
        <w:rFonts w:cs="Times New Roman"/>
        <w:color w:val="auto"/>
      </w:rPr>
    </w:lvl>
    <w:lvl w:ilvl="1">
      <w:start w:val="1"/>
      <w:numFmt w:val="decimal"/>
      <w:lvlText w:val="%1.%2."/>
      <w:lvlJc w:val="left"/>
      <w:pPr>
        <w:tabs>
          <w:tab w:val="num" w:pos="792"/>
        </w:tabs>
        <w:ind w:left="792" w:hanging="432"/>
      </w:pPr>
      <w:rPr>
        <w:rFonts w:cs="Times New Roman"/>
        <w:strike w:val="0"/>
        <w:color w:val="auto"/>
      </w:rPr>
    </w:lvl>
    <w:lvl w:ilvl="2">
      <w:start w:val="1"/>
      <w:numFmt w:val="lowerLetter"/>
      <w:lvlText w:val="%3)"/>
      <w:lvlJc w:val="left"/>
      <w:pPr>
        <w:tabs>
          <w:tab w:val="num" w:pos="1080"/>
        </w:tabs>
        <w:ind w:left="1080" w:hanging="360"/>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15:restartNumberingAfterBreak="0">
    <w:nsid w:val="0B7B247B"/>
    <w:multiLevelType w:val="multilevel"/>
    <w:tmpl w:val="6C521DDE"/>
    <w:lvl w:ilvl="0">
      <w:start w:val="14"/>
      <w:numFmt w:val="decimal"/>
      <w:lvlText w:val="%1."/>
      <w:lvlJc w:val="left"/>
      <w:pPr>
        <w:ind w:left="540" w:hanging="540"/>
      </w:pPr>
      <w:rPr>
        <w:rFonts w:hint="default"/>
      </w:rPr>
    </w:lvl>
    <w:lvl w:ilvl="1">
      <w:start w:val="1"/>
      <w:numFmt w:val="decimal"/>
      <w:lvlText w:val="%1.%2."/>
      <w:lvlJc w:val="left"/>
      <w:pPr>
        <w:ind w:left="1152" w:hanging="54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3" w15:restartNumberingAfterBreak="0">
    <w:nsid w:val="1314252E"/>
    <w:multiLevelType w:val="hybridMultilevel"/>
    <w:tmpl w:val="F5CAF370"/>
    <w:lvl w:ilvl="0" w:tplc="B42A2F38">
      <w:start w:val="18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61A275"/>
    <w:multiLevelType w:val="multilevel"/>
    <w:tmpl w:val="255CA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F22A8"/>
    <w:multiLevelType w:val="multilevel"/>
    <w:tmpl w:val="7F9E4382"/>
    <w:lvl w:ilvl="0">
      <w:start w:val="3"/>
      <w:numFmt w:val="decimal"/>
      <w:lvlText w:val="%1"/>
      <w:lvlJc w:val="left"/>
      <w:pPr>
        <w:tabs>
          <w:tab w:val="num" w:pos="0"/>
        </w:tabs>
        <w:ind w:left="360" w:hanging="360"/>
      </w:pPr>
      <w:rPr>
        <w:rFonts w:ascii="Arial Narrow" w:eastAsia="Arial Narrow" w:hAnsi="Arial Narrow" w:cs="Arial Narrow" w:hint="default"/>
        <w:b w:val="0"/>
        <w:i w:val="0"/>
        <w:caps w:val="0"/>
        <w:color w:val="000000"/>
        <w:w w:val="100"/>
        <w:kern w:val="0"/>
        <w:sz w:val="22"/>
        <w:u w:val="none"/>
        <w:rtl w:val="0"/>
        <w:lang w:val="en-US"/>
        <w14:textOutline w14:w="0" w14:cap="rnd" w14:cmpd="sng" w14:algn="ctr">
          <w14:noFill/>
          <w14:prstDash w14:val="solid"/>
          <w14:bevel/>
        </w14:textOutline>
      </w:rPr>
    </w:lvl>
    <w:lvl w:ilvl="1">
      <w:start w:val="1"/>
      <w:numFmt w:val="decimal"/>
      <w:lvlText w:val="%1.%2"/>
      <w:lvlJc w:val="left"/>
      <w:pPr>
        <w:tabs>
          <w:tab w:val="num" w:pos="0"/>
        </w:tabs>
        <w:ind w:left="1068" w:hanging="360"/>
      </w:pPr>
      <w:rPr>
        <w:rFonts w:ascii="Arial Narrow" w:eastAsia="Arial Narrow" w:hAnsi="Arial Narrow" w:cs="Arial Narrow" w:hint="default"/>
        <w:b w:val="0"/>
        <w:i w:val="0"/>
        <w:caps w:val="0"/>
        <w:color w:val="000000"/>
        <w:w w:val="100"/>
        <w:kern w:val="0"/>
        <w:sz w:val="22"/>
        <w:u w:val="none"/>
        <w:rtl w:val="0"/>
        <w:lang w:val="en-US"/>
        <w14:textOutline w14:w="0" w14:cap="rnd" w14:cmpd="sng" w14:algn="ctr">
          <w14:noFill/>
          <w14:prstDash w14:val="solid"/>
          <w14:bevel/>
        </w14:textOutline>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6" w15:restartNumberingAfterBreak="0">
    <w:nsid w:val="163F77DB"/>
    <w:multiLevelType w:val="hybridMultilevel"/>
    <w:tmpl w:val="35BCB932"/>
    <w:lvl w:ilvl="0" w:tplc="1E48F6C6">
      <w:start w:val="1"/>
      <w:numFmt w:val="decimal"/>
      <w:lvlText w:val="1.15.%1"/>
      <w:lvlJc w:val="left"/>
      <w:pPr>
        <w:ind w:left="1429" w:hanging="360"/>
      </w:pPr>
      <w:rPr>
        <w:rFonts w:hint="default"/>
      </w:rPr>
    </w:lvl>
    <w:lvl w:ilvl="1" w:tplc="94C4A260" w:tentative="1">
      <w:start w:val="1"/>
      <w:numFmt w:val="lowerLetter"/>
      <w:lvlText w:val="%2."/>
      <w:lvlJc w:val="left"/>
      <w:pPr>
        <w:ind w:left="2149" w:hanging="360"/>
      </w:pPr>
    </w:lvl>
    <w:lvl w:ilvl="2" w:tplc="E22A0506" w:tentative="1">
      <w:start w:val="1"/>
      <w:numFmt w:val="lowerRoman"/>
      <w:lvlText w:val="%3."/>
      <w:lvlJc w:val="right"/>
      <w:pPr>
        <w:ind w:left="2869" w:hanging="180"/>
      </w:pPr>
    </w:lvl>
    <w:lvl w:ilvl="3" w:tplc="39A61C9C" w:tentative="1">
      <w:start w:val="1"/>
      <w:numFmt w:val="decimal"/>
      <w:lvlText w:val="%4."/>
      <w:lvlJc w:val="left"/>
      <w:pPr>
        <w:ind w:left="3589" w:hanging="360"/>
      </w:pPr>
    </w:lvl>
    <w:lvl w:ilvl="4" w:tplc="0A442D2E" w:tentative="1">
      <w:start w:val="1"/>
      <w:numFmt w:val="lowerLetter"/>
      <w:lvlText w:val="%5."/>
      <w:lvlJc w:val="left"/>
      <w:pPr>
        <w:ind w:left="4309" w:hanging="360"/>
      </w:pPr>
    </w:lvl>
    <w:lvl w:ilvl="5" w:tplc="8D9E6CE8" w:tentative="1">
      <w:start w:val="1"/>
      <w:numFmt w:val="lowerRoman"/>
      <w:lvlText w:val="%6."/>
      <w:lvlJc w:val="right"/>
      <w:pPr>
        <w:ind w:left="5029" w:hanging="180"/>
      </w:pPr>
    </w:lvl>
    <w:lvl w:ilvl="6" w:tplc="6D5A6CF8" w:tentative="1">
      <w:start w:val="1"/>
      <w:numFmt w:val="decimal"/>
      <w:lvlText w:val="%7."/>
      <w:lvlJc w:val="left"/>
      <w:pPr>
        <w:ind w:left="5749" w:hanging="360"/>
      </w:pPr>
    </w:lvl>
    <w:lvl w:ilvl="7" w:tplc="06B814E6" w:tentative="1">
      <w:start w:val="1"/>
      <w:numFmt w:val="lowerLetter"/>
      <w:lvlText w:val="%8."/>
      <w:lvlJc w:val="left"/>
      <w:pPr>
        <w:ind w:left="6469" w:hanging="360"/>
      </w:pPr>
    </w:lvl>
    <w:lvl w:ilvl="8" w:tplc="0DE0CE1A" w:tentative="1">
      <w:start w:val="1"/>
      <w:numFmt w:val="lowerRoman"/>
      <w:lvlText w:val="%9."/>
      <w:lvlJc w:val="right"/>
      <w:pPr>
        <w:ind w:left="7189" w:hanging="180"/>
      </w:pPr>
    </w:lvl>
  </w:abstractNum>
  <w:abstractNum w:abstractNumId="7" w15:restartNumberingAfterBreak="0">
    <w:nsid w:val="193C392E"/>
    <w:multiLevelType w:val="multilevel"/>
    <w:tmpl w:val="70028226"/>
    <w:lvl w:ilvl="0">
      <w:start w:val="1"/>
      <w:numFmt w:val="decimal"/>
      <w:suff w:val="space"/>
      <w:lvlText w:val="Article %1 - "/>
      <w:lvlJc w:val="left"/>
      <w:pPr>
        <w:tabs>
          <w:tab w:val="num" w:pos="0"/>
        </w:tabs>
        <w:ind w:left="0" w:firstLine="0"/>
      </w:pPr>
      <w:rPr>
        <w:rFonts w:ascii="Arial Narrow" w:eastAsia="Arial Narrow" w:hAnsi="Arial Narrow" w:cs="Arial Narrow" w:hint="default"/>
        <w:b/>
        <w:i w:val="0"/>
        <w:caps w:val="0"/>
        <w:color w:val="000000"/>
        <w:w w:val="100"/>
        <w:kern w:val="0"/>
        <w:sz w:val="22"/>
        <w:u w:val="none"/>
        <w:rtl w:val="0"/>
        <w:lang w:val="en-US"/>
        <w14:textOutline w14:w="0" w14:cap="rnd" w14:cmpd="sng" w14:algn="ctr">
          <w14:noFill/>
          <w14:prstDash w14:val="solid"/>
          <w14:bevel/>
        </w14:textOutline>
      </w:rPr>
    </w:lvl>
    <w:lvl w:ilvl="1">
      <w:start w:val="1"/>
      <w:numFmt w:val="decimal"/>
      <w:lvlText w:val="%1.%2"/>
      <w:lvlJc w:val="left"/>
      <w:pPr>
        <w:tabs>
          <w:tab w:val="num" w:pos="889"/>
        </w:tabs>
        <w:ind w:left="889" w:hanging="709"/>
      </w:pPr>
      <w:rPr>
        <w:rFonts w:ascii="Arial" w:hAnsi="Arial" w:hint="default"/>
        <w:b w:val="0"/>
        <w:i w:val="0"/>
        <w:sz w:val="22"/>
      </w:rPr>
    </w:lvl>
    <w:lvl w:ilvl="2">
      <w:start w:val="1"/>
      <w:numFmt w:val="decimal"/>
      <w:lvlText w:val="%1.%2.%3"/>
      <w:lvlJc w:val="left"/>
      <w:pPr>
        <w:tabs>
          <w:tab w:val="num" w:pos="709"/>
        </w:tabs>
        <w:ind w:left="709" w:hanging="709"/>
      </w:pPr>
      <w:rPr>
        <w:rFonts w:ascii="Arial" w:hAnsi="Arial" w:hint="default"/>
        <w:b w:val="0"/>
        <w:i w:val="0"/>
        <w:sz w:val="22"/>
      </w:rPr>
    </w:lvl>
    <w:lvl w:ilvl="3">
      <w:start w:val="1"/>
      <w:numFmt w:val="decimal"/>
      <w:lvlText w:val="%1.%2.%3.%4."/>
      <w:lvlJc w:val="left"/>
      <w:pPr>
        <w:tabs>
          <w:tab w:val="num" w:pos="2520"/>
        </w:tabs>
        <w:ind w:left="1368" w:hanging="648"/>
      </w:pPr>
      <w:rPr>
        <w:rFonts w:hint="default"/>
      </w:rPr>
    </w:lvl>
    <w:lvl w:ilvl="4">
      <w:start w:val="1"/>
      <w:numFmt w:val="decimal"/>
      <w:lvlText w:val="%1.%2.%3.%4.%5."/>
      <w:lvlJc w:val="left"/>
      <w:pPr>
        <w:tabs>
          <w:tab w:val="num" w:pos="3240"/>
        </w:tabs>
        <w:ind w:left="1872" w:hanging="792"/>
      </w:pPr>
      <w:rPr>
        <w:rFonts w:hint="default"/>
      </w:rPr>
    </w:lvl>
    <w:lvl w:ilvl="5">
      <w:start w:val="1"/>
      <w:numFmt w:val="decimal"/>
      <w:lvlText w:val="%1.%2.%3.%4.%5.%6."/>
      <w:lvlJc w:val="left"/>
      <w:pPr>
        <w:tabs>
          <w:tab w:val="num" w:pos="3960"/>
        </w:tabs>
        <w:ind w:left="2376" w:hanging="936"/>
      </w:pPr>
      <w:rPr>
        <w:rFonts w:hint="default"/>
      </w:rPr>
    </w:lvl>
    <w:lvl w:ilvl="6">
      <w:start w:val="1"/>
      <w:numFmt w:val="decimal"/>
      <w:lvlText w:val="%1.%2.%3.%4.%5.%6.%7."/>
      <w:lvlJc w:val="left"/>
      <w:pPr>
        <w:tabs>
          <w:tab w:val="num" w:pos="4680"/>
        </w:tabs>
        <w:ind w:left="2880" w:hanging="1080"/>
      </w:pPr>
      <w:rPr>
        <w:rFonts w:hint="default"/>
      </w:rPr>
    </w:lvl>
    <w:lvl w:ilvl="7">
      <w:start w:val="1"/>
      <w:numFmt w:val="decimal"/>
      <w:lvlText w:val="%1.%2.%3.%4.%5.%6.%7.%8."/>
      <w:lvlJc w:val="left"/>
      <w:pPr>
        <w:tabs>
          <w:tab w:val="num" w:pos="5400"/>
        </w:tabs>
        <w:ind w:left="3384" w:hanging="1224"/>
      </w:pPr>
      <w:rPr>
        <w:rFonts w:hint="default"/>
      </w:rPr>
    </w:lvl>
    <w:lvl w:ilvl="8">
      <w:start w:val="1"/>
      <w:numFmt w:val="decimal"/>
      <w:lvlText w:val="%1.%2.%3.%4.%5.%6.%7.%8.%9."/>
      <w:lvlJc w:val="left"/>
      <w:pPr>
        <w:tabs>
          <w:tab w:val="num" w:pos="6120"/>
        </w:tabs>
        <w:ind w:left="3960" w:hanging="1440"/>
      </w:pPr>
      <w:rPr>
        <w:rFonts w:hint="default"/>
      </w:rPr>
    </w:lvl>
  </w:abstractNum>
  <w:abstractNum w:abstractNumId="8" w15:restartNumberingAfterBreak="0">
    <w:nsid w:val="1D286C69"/>
    <w:multiLevelType w:val="multilevel"/>
    <w:tmpl w:val="FE9AE058"/>
    <w:lvl w:ilvl="0">
      <w:start w:val="12"/>
      <w:numFmt w:val="decimal"/>
      <w:lvlText w:val="%1."/>
      <w:lvlJc w:val="left"/>
      <w:pPr>
        <w:tabs>
          <w:tab w:val="num" w:pos="720"/>
        </w:tabs>
        <w:ind w:left="720" w:hanging="720"/>
      </w:pPr>
      <w:rPr>
        <w:rFonts w:hint="default"/>
      </w:rPr>
    </w:lvl>
    <w:lvl w:ilvl="1">
      <w:start w:val="5"/>
      <w:numFmt w:val="decimal"/>
      <w:lvlText w:val="%1.%2."/>
      <w:lvlJc w:val="left"/>
      <w:pPr>
        <w:tabs>
          <w:tab w:val="num" w:pos="900"/>
        </w:tabs>
        <w:ind w:left="900" w:hanging="72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440"/>
        </w:tabs>
        <w:ind w:left="1440" w:hanging="72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340"/>
        </w:tabs>
        <w:ind w:left="2340" w:hanging="1080"/>
      </w:pPr>
      <w:rPr>
        <w:rFonts w:hint="default"/>
      </w:rPr>
    </w:lvl>
    <w:lvl w:ilvl="8">
      <w:start w:val="1"/>
      <w:numFmt w:val="decimal"/>
      <w:lvlText w:val="%1.%2.%3.%4.%5.%6.%7.%8.%9."/>
      <w:lvlJc w:val="left"/>
      <w:pPr>
        <w:tabs>
          <w:tab w:val="num" w:pos="2880"/>
        </w:tabs>
        <w:ind w:left="2880" w:hanging="1440"/>
      </w:pPr>
      <w:rPr>
        <w:rFonts w:hint="default"/>
      </w:rPr>
    </w:lvl>
  </w:abstractNum>
  <w:abstractNum w:abstractNumId="9" w15:restartNumberingAfterBreak="0">
    <w:nsid w:val="1E866E4A"/>
    <w:multiLevelType w:val="multilevel"/>
    <w:tmpl w:val="FDAAF842"/>
    <w:lvl w:ilvl="0">
      <w:start w:val="1"/>
      <w:numFmt w:val="decimal"/>
      <w:lvlText w:val="%1."/>
      <w:lvlJc w:val="left"/>
      <w:pPr>
        <w:tabs>
          <w:tab w:val="num" w:pos="851"/>
        </w:tabs>
        <w:ind w:left="851" w:hanging="851"/>
      </w:pPr>
      <w:rPr>
        <w:rFonts w:hint="default"/>
      </w:rPr>
    </w:lvl>
    <w:lvl w:ilvl="1">
      <w:start w:val="1"/>
      <w:numFmt w:val="decimal"/>
      <w:lvlText w:val="2.%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27F1F71"/>
    <w:multiLevelType w:val="hybridMultilevel"/>
    <w:tmpl w:val="B5A4EA00"/>
    <w:lvl w:ilvl="0" w:tplc="5F84D7A2">
      <w:start w:val="1"/>
      <w:numFmt w:val="decimal"/>
      <w:lvlText w:val="2.2.%1"/>
      <w:lvlJc w:val="left"/>
      <w:pPr>
        <w:tabs>
          <w:tab w:val="num" w:pos="0"/>
        </w:tabs>
        <w:ind w:left="2345" w:hanging="360"/>
      </w:pPr>
      <w:rPr>
        <w:rFonts w:ascii="Arial Narrow" w:eastAsia="Arial Narrow" w:hAnsi="Arial Narrow" w:cs="Arial Narrow" w:hint="default"/>
        <w:b w:val="0"/>
        <w:i w:val="0"/>
        <w:caps w:val="0"/>
        <w:color w:val="000000"/>
        <w:w w:val="100"/>
        <w:kern w:val="0"/>
        <w:sz w:val="22"/>
        <w:u w:val="none"/>
        <w:rtl w:val="0"/>
        <w:lang w:val="en-US"/>
        <w14:textOutline w14:w="0" w14:cap="rnd" w14:cmpd="sng" w14:algn="ctr">
          <w14:noFill/>
          <w14:prstDash w14:val="solid"/>
          <w14:bevel/>
        </w14:textOutline>
      </w:rPr>
    </w:lvl>
    <w:lvl w:ilvl="1" w:tplc="010A3A88" w:tentative="1">
      <w:start w:val="1"/>
      <w:numFmt w:val="lowerLetter"/>
      <w:lvlText w:val="%2."/>
      <w:lvlJc w:val="left"/>
      <w:pPr>
        <w:ind w:left="1440" w:hanging="360"/>
      </w:pPr>
    </w:lvl>
    <w:lvl w:ilvl="2" w:tplc="E1786C08" w:tentative="1">
      <w:start w:val="1"/>
      <w:numFmt w:val="lowerRoman"/>
      <w:lvlText w:val="%3."/>
      <w:lvlJc w:val="right"/>
      <w:pPr>
        <w:ind w:left="2160" w:hanging="180"/>
      </w:pPr>
    </w:lvl>
    <w:lvl w:ilvl="3" w:tplc="D78C90B2" w:tentative="1">
      <w:start w:val="1"/>
      <w:numFmt w:val="decimal"/>
      <w:lvlText w:val="%4."/>
      <w:lvlJc w:val="left"/>
      <w:pPr>
        <w:ind w:left="2880" w:hanging="360"/>
      </w:pPr>
    </w:lvl>
    <w:lvl w:ilvl="4" w:tplc="74320EAC" w:tentative="1">
      <w:start w:val="1"/>
      <w:numFmt w:val="lowerLetter"/>
      <w:lvlText w:val="%5."/>
      <w:lvlJc w:val="left"/>
      <w:pPr>
        <w:ind w:left="3600" w:hanging="360"/>
      </w:pPr>
    </w:lvl>
    <w:lvl w:ilvl="5" w:tplc="2040C1A8" w:tentative="1">
      <w:start w:val="1"/>
      <w:numFmt w:val="lowerRoman"/>
      <w:lvlText w:val="%6."/>
      <w:lvlJc w:val="right"/>
      <w:pPr>
        <w:ind w:left="4320" w:hanging="180"/>
      </w:pPr>
    </w:lvl>
    <w:lvl w:ilvl="6" w:tplc="0296AADC" w:tentative="1">
      <w:start w:val="1"/>
      <w:numFmt w:val="decimal"/>
      <w:lvlText w:val="%7."/>
      <w:lvlJc w:val="left"/>
      <w:pPr>
        <w:ind w:left="5040" w:hanging="360"/>
      </w:pPr>
    </w:lvl>
    <w:lvl w:ilvl="7" w:tplc="3C88AEA0" w:tentative="1">
      <w:start w:val="1"/>
      <w:numFmt w:val="lowerLetter"/>
      <w:lvlText w:val="%8."/>
      <w:lvlJc w:val="left"/>
      <w:pPr>
        <w:ind w:left="5760" w:hanging="360"/>
      </w:pPr>
    </w:lvl>
    <w:lvl w:ilvl="8" w:tplc="DCCC1426" w:tentative="1">
      <w:start w:val="1"/>
      <w:numFmt w:val="lowerRoman"/>
      <w:lvlText w:val="%9."/>
      <w:lvlJc w:val="right"/>
      <w:pPr>
        <w:ind w:left="6480" w:hanging="180"/>
      </w:pPr>
    </w:lvl>
  </w:abstractNum>
  <w:abstractNum w:abstractNumId="11" w15:restartNumberingAfterBreak="0">
    <w:nsid w:val="24B266B9"/>
    <w:multiLevelType w:val="hybridMultilevel"/>
    <w:tmpl w:val="35AEC126"/>
    <w:lvl w:ilvl="0" w:tplc="A0D6DAF4">
      <w:start w:val="1"/>
      <w:numFmt w:val="decimal"/>
      <w:lvlText w:val="%1."/>
      <w:lvlJc w:val="left"/>
      <w:pPr>
        <w:tabs>
          <w:tab w:val="num" w:pos="720"/>
        </w:tabs>
        <w:ind w:left="720" w:hanging="360"/>
      </w:pPr>
      <w:rPr>
        <w:rFonts w:hint="default"/>
      </w:rPr>
    </w:lvl>
    <w:lvl w:ilvl="1" w:tplc="77709F42">
      <w:start w:val="1"/>
      <w:numFmt w:val="lowerLetter"/>
      <w:lvlText w:val="%2."/>
      <w:lvlJc w:val="left"/>
      <w:pPr>
        <w:tabs>
          <w:tab w:val="num" w:pos="1440"/>
        </w:tabs>
        <w:ind w:left="1440" w:hanging="360"/>
      </w:pPr>
    </w:lvl>
    <w:lvl w:ilvl="2" w:tplc="45C05BF2" w:tentative="1">
      <w:start w:val="1"/>
      <w:numFmt w:val="lowerRoman"/>
      <w:lvlText w:val="%3."/>
      <w:lvlJc w:val="right"/>
      <w:pPr>
        <w:tabs>
          <w:tab w:val="num" w:pos="2160"/>
        </w:tabs>
        <w:ind w:left="2160" w:hanging="180"/>
      </w:pPr>
    </w:lvl>
    <w:lvl w:ilvl="3" w:tplc="B4FE158A" w:tentative="1">
      <w:start w:val="1"/>
      <w:numFmt w:val="decimal"/>
      <w:lvlText w:val="%4."/>
      <w:lvlJc w:val="left"/>
      <w:pPr>
        <w:tabs>
          <w:tab w:val="num" w:pos="2880"/>
        </w:tabs>
        <w:ind w:left="2880" w:hanging="360"/>
      </w:pPr>
    </w:lvl>
    <w:lvl w:ilvl="4" w:tplc="CE120B18" w:tentative="1">
      <w:start w:val="1"/>
      <w:numFmt w:val="lowerLetter"/>
      <w:lvlText w:val="%5."/>
      <w:lvlJc w:val="left"/>
      <w:pPr>
        <w:tabs>
          <w:tab w:val="num" w:pos="3600"/>
        </w:tabs>
        <w:ind w:left="3600" w:hanging="360"/>
      </w:pPr>
    </w:lvl>
    <w:lvl w:ilvl="5" w:tplc="F90E27EC" w:tentative="1">
      <w:start w:val="1"/>
      <w:numFmt w:val="lowerRoman"/>
      <w:lvlText w:val="%6."/>
      <w:lvlJc w:val="right"/>
      <w:pPr>
        <w:tabs>
          <w:tab w:val="num" w:pos="4320"/>
        </w:tabs>
        <w:ind w:left="4320" w:hanging="180"/>
      </w:pPr>
    </w:lvl>
    <w:lvl w:ilvl="6" w:tplc="EBCC9DC4" w:tentative="1">
      <w:start w:val="1"/>
      <w:numFmt w:val="decimal"/>
      <w:lvlText w:val="%7."/>
      <w:lvlJc w:val="left"/>
      <w:pPr>
        <w:tabs>
          <w:tab w:val="num" w:pos="5040"/>
        </w:tabs>
        <w:ind w:left="5040" w:hanging="360"/>
      </w:pPr>
    </w:lvl>
    <w:lvl w:ilvl="7" w:tplc="055272CE" w:tentative="1">
      <w:start w:val="1"/>
      <w:numFmt w:val="lowerLetter"/>
      <w:lvlText w:val="%8."/>
      <w:lvlJc w:val="left"/>
      <w:pPr>
        <w:tabs>
          <w:tab w:val="num" w:pos="5760"/>
        </w:tabs>
        <w:ind w:left="5760" w:hanging="360"/>
      </w:pPr>
    </w:lvl>
    <w:lvl w:ilvl="8" w:tplc="C21C3CE2" w:tentative="1">
      <w:start w:val="1"/>
      <w:numFmt w:val="lowerRoman"/>
      <w:lvlText w:val="%9."/>
      <w:lvlJc w:val="right"/>
      <w:pPr>
        <w:tabs>
          <w:tab w:val="num" w:pos="6480"/>
        </w:tabs>
        <w:ind w:left="6480" w:hanging="180"/>
      </w:pPr>
    </w:lvl>
  </w:abstractNum>
  <w:abstractNum w:abstractNumId="12" w15:restartNumberingAfterBreak="0">
    <w:nsid w:val="267F0ECD"/>
    <w:multiLevelType w:val="multilevel"/>
    <w:tmpl w:val="CB26E8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2C520CF1"/>
    <w:multiLevelType w:val="hybridMultilevel"/>
    <w:tmpl w:val="6E5C2AD6"/>
    <w:lvl w:ilvl="0" w:tplc="3A44C590">
      <w:start w:val="1"/>
      <w:numFmt w:val="decimal"/>
      <w:lvlText w:val="%1."/>
      <w:lvlJc w:val="left"/>
      <w:pPr>
        <w:tabs>
          <w:tab w:val="num" w:pos="720"/>
        </w:tabs>
        <w:ind w:left="720" w:hanging="360"/>
      </w:pPr>
    </w:lvl>
    <w:lvl w:ilvl="1" w:tplc="AB06781C" w:tentative="1">
      <w:start w:val="1"/>
      <w:numFmt w:val="lowerLetter"/>
      <w:lvlText w:val="%2."/>
      <w:lvlJc w:val="left"/>
      <w:pPr>
        <w:tabs>
          <w:tab w:val="num" w:pos="1440"/>
        </w:tabs>
        <w:ind w:left="1440" w:hanging="360"/>
      </w:pPr>
    </w:lvl>
    <w:lvl w:ilvl="2" w:tplc="68006234" w:tentative="1">
      <w:start w:val="1"/>
      <w:numFmt w:val="lowerRoman"/>
      <w:lvlText w:val="%3."/>
      <w:lvlJc w:val="right"/>
      <w:pPr>
        <w:tabs>
          <w:tab w:val="num" w:pos="2160"/>
        </w:tabs>
        <w:ind w:left="2160" w:hanging="180"/>
      </w:pPr>
    </w:lvl>
    <w:lvl w:ilvl="3" w:tplc="ED2AE41A" w:tentative="1">
      <w:start w:val="1"/>
      <w:numFmt w:val="decimal"/>
      <w:lvlText w:val="%4."/>
      <w:lvlJc w:val="left"/>
      <w:pPr>
        <w:tabs>
          <w:tab w:val="num" w:pos="2880"/>
        </w:tabs>
        <w:ind w:left="2880" w:hanging="360"/>
      </w:pPr>
    </w:lvl>
    <w:lvl w:ilvl="4" w:tplc="5DA60CD0" w:tentative="1">
      <w:start w:val="1"/>
      <w:numFmt w:val="lowerLetter"/>
      <w:lvlText w:val="%5."/>
      <w:lvlJc w:val="left"/>
      <w:pPr>
        <w:tabs>
          <w:tab w:val="num" w:pos="3600"/>
        </w:tabs>
        <w:ind w:left="3600" w:hanging="360"/>
      </w:pPr>
    </w:lvl>
    <w:lvl w:ilvl="5" w:tplc="C860AB62" w:tentative="1">
      <w:start w:val="1"/>
      <w:numFmt w:val="lowerRoman"/>
      <w:lvlText w:val="%6."/>
      <w:lvlJc w:val="right"/>
      <w:pPr>
        <w:tabs>
          <w:tab w:val="num" w:pos="4320"/>
        </w:tabs>
        <w:ind w:left="4320" w:hanging="180"/>
      </w:pPr>
    </w:lvl>
    <w:lvl w:ilvl="6" w:tplc="51C454A0" w:tentative="1">
      <w:start w:val="1"/>
      <w:numFmt w:val="decimal"/>
      <w:lvlText w:val="%7."/>
      <w:lvlJc w:val="left"/>
      <w:pPr>
        <w:tabs>
          <w:tab w:val="num" w:pos="5040"/>
        </w:tabs>
        <w:ind w:left="5040" w:hanging="360"/>
      </w:pPr>
    </w:lvl>
    <w:lvl w:ilvl="7" w:tplc="D44E3D2E" w:tentative="1">
      <w:start w:val="1"/>
      <w:numFmt w:val="lowerLetter"/>
      <w:lvlText w:val="%8."/>
      <w:lvlJc w:val="left"/>
      <w:pPr>
        <w:tabs>
          <w:tab w:val="num" w:pos="5760"/>
        </w:tabs>
        <w:ind w:left="5760" w:hanging="360"/>
      </w:pPr>
    </w:lvl>
    <w:lvl w:ilvl="8" w:tplc="658C0F0A" w:tentative="1">
      <w:start w:val="1"/>
      <w:numFmt w:val="lowerRoman"/>
      <w:lvlText w:val="%9."/>
      <w:lvlJc w:val="right"/>
      <w:pPr>
        <w:tabs>
          <w:tab w:val="num" w:pos="6480"/>
        </w:tabs>
        <w:ind w:left="6480" w:hanging="180"/>
      </w:pPr>
    </w:lvl>
  </w:abstractNum>
  <w:abstractNum w:abstractNumId="14" w15:restartNumberingAfterBreak="0">
    <w:nsid w:val="2EAE1120"/>
    <w:multiLevelType w:val="hybridMultilevel"/>
    <w:tmpl w:val="1F1E0BD8"/>
    <w:lvl w:ilvl="0" w:tplc="B1F4571A">
      <w:start w:val="1"/>
      <w:numFmt w:val="decimal"/>
      <w:lvlText w:val="2.1.%1"/>
      <w:lvlJc w:val="left"/>
      <w:pPr>
        <w:tabs>
          <w:tab w:val="num" w:pos="0"/>
        </w:tabs>
        <w:ind w:left="1429" w:hanging="360"/>
      </w:pPr>
      <w:rPr>
        <w:rFonts w:ascii="Arial Narrow" w:eastAsia="Arial Narrow" w:hAnsi="Arial Narrow" w:cs="Arial Narrow" w:hint="default"/>
        <w:b w:val="0"/>
        <w:i w:val="0"/>
        <w:caps w:val="0"/>
        <w:color w:val="000000"/>
        <w:w w:val="100"/>
        <w:kern w:val="0"/>
        <w:sz w:val="22"/>
        <w:u w:val="none"/>
        <w:rtl w:val="0"/>
        <w:lang w:val="en-US"/>
        <w14:textOutline w14:w="0" w14:cap="rnd" w14:cmpd="sng" w14:algn="ctr">
          <w14:noFill/>
          <w14:prstDash w14:val="solid"/>
          <w14:bevel/>
        </w14:textOutline>
      </w:rPr>
    </w:lvl>
    <w:lvl w:ilvl="1" w:tplc="020E268A" w:tentative="1">
      <w:start w:val="1"/>
      <w:numFmt w:val="lowerLetter"/>
      <w:lvlText w:val="%2."/>
      <w:lvlJc w:val="left"/>
      <w:pPr>
        <w:ind w:left="1440" w:hanging="360"/>
      </w:pPr>
    </w:lvl>
    <w:lvl w:ilvl="2" w:tplc="F21E0770" w:tentative="1">
      <w:start w:val="1"/>
      <w:numFmt w:val="lowerRoman"/>
      <w:lvlText w:val="%3."/>
      <w:lvlJc w:val="right"/>
      <w:pPr>
        <w:ind w:left="2160" w:hanging="180"/>
      </w:pPr>
    </w:lvl>
    <w:lvl w:ilvl="3" w:tplc="9AA403E4" w:tentative="1">
      <w:start w:val="1"/>
      <w:numFmt w:val="decimal"/>
      <w:lvlText w:val="%4."/>
      <w:lvlJc w:val="left"/>
      <w:pPr>
        <w:ind w:left="2880" w:hanging="360"/>
      </w:pPr>
    </w:lvl>
    <w:lvl w:ilvl="4" w:tplc="9F8C64E0" w:tentative="1">
      <w:start w:val="1"/>
      <w:numFmt w:val="lowerLetter"/>
      <w:lvlText w:val="%5."/>
      <w:lvlJc w:val="left"/>
      <w:pPr>
        <w:ind w:left="3600" w:hanging="360"/>
      </w:pPr>
    </w:lvl>
    <w:lvl w:ilvl="5" w:tplc="58E47688" w:tentative="1">
      <w:start w:val="1"/>
      <w:numFmt w:val="lowerRoman"/>
      <w:lvlText w:val="%6."/>
      <w:lvlJc w:val="right"/>
      <w:pPr>
        <w:ind w:left="4320" w:hanging="180"/>
      </w:pPr>
    </w:lvl>
    <w:lvl w:ilvl="6" w:tplc="9D9CD2BE" w:tentative="1">
      <w:start w:val="1"/>
      <w:numFmt w:val="decimal"/>
      <w:lvlText w:val="%7."/>
      <w:lvlJc w:val="left"/>
      <w:pPr>
        <w:ind w:left="5040" w:hanging="360"/>
      </w:pPr>
    </w:lvl>
    <w:lvl w:ilvl="7" w:tplc="5D6A0528" w:tentative="1">
      <w:start w:val="1"/>
      <w:numFmt w:val="lowerLetter"/>
      <w:lvlText w:val="%8."/>
      <w:lvlJc w:val="left"/>
      <w:pPr>
        <w:ind w:left="5760" w:hanging="360"/>
      </w:pPr>
    </w:lvl>
    <w:lvl w:ilvl="8" w:tplc="1F6E4212" w:tentative="1">
      <w:start w:val="1"/>
      <w:numFmt w:val="lowerRoman"/>
      <w:lvlText w:val="%9."/>
      <w:lvlJc w:val="right"/>
      <w:pPr>
        <w:ind w:left="6480" w:hanging="180"/>
      </w:pPr>
    </w:lvl>
  </w:abstractNum>
  <w:abstractNum w:abstractNumId="15" w15:restartNumberingAfterBreak="0">
    <w:nsid w:val="2EFE7A28"/>
    <w:multiLevelType w:val="multilevel"/>
    <w:tmpl w:val="255CA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4DFA11"/>
    <w:multiLevelType w:val="multilevel"/>
    <w:tmpl w:val="6C521DDE"/>
    <w:lvl w:ilvl="0">
      <w:start w:val="14"/>
      <w:numFmt w:val="decimal"/>
      <w:lvlText w:val="%1."/>
      <w:lvlJc w:val="left"/>
      <w:pPr>
        <w:ind w:left="540" w:hanging="540"/>
      </w:pPr>
      <w:rPr>
        <w:rFonts w:hint="default"/>
      </w:rPr>
    </w:lvl>
    <w:lvl w:ilvl="1">
      <w:start w:val="1"/>
      <w:numFmt w:val="decimal"/>
      <w:lvlText w:val="%1.%2."/>
      <w:lvlJc w:val="left"/>
      <w:pPr>
        <w:ind w:left="1152" w:hanging="54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7" w15:restartNumberingAfterBreak="0">
    <w:nsid w:val="2F7FEAAF"/>
    <w:multiLevelType w:val="hybridMultilevel"/>
    <w:tmpl w:val="B5A4EA00"/>
    <w:lvl w:ilvl="0" w:tplc="6F022832">
      <w:start w:val="1"/>
      <w:numFmt w:val="decimal"/>
      <w:lvlText w:val="2.2.%1"/>
      <w:lvlJc w:val="left"/>
      <w:pPr>
        <w:ind w:left="2345" w:hanging="360"/>
      </w:pPr>
      <w:rPr>
        <w:rFonts w:hint="default"/>
      </w:rPr>
    </w:lvl>
    <w:lvl w:ilvl="1" w:tplc="7E38AA22" w:tentative="1">
      <w:start w:val="1"/>
      <w:numFmt w:val="lowerLetter"/>
      <w:lvlText w:val="%2."/>
      <w:lvlJc w:val="left"/>
      <w:pPr>
        <w:ind w:left="1440" w:hanging="360"/>
      </w:pPr>
    </w:lvl>
    <w:lvl w:ilvl="2" w:tplc="48485014" w:tentative="1">
      <w:start w:val="1"/>
      <w:numFmt w:val="lowerRoman"/>
      <w:lvlText w:val="%3."/>
      <w:lvlJc w:val="right"/>
      <w:pPr>
        <w:ind w:left="2160" w:hanging="180"/>
      </w:pPr>
    </w:lvl>
    <w:lvl w:ilvl="3" w:tplc="9C04B646" w:tentative="1">
      <w:start w:val="1"/>
      <w:numFmt w:val="decimal"/>
      <w:lvlText w:val="%4."/>
      <w:lvlJc w:val="left"/>
      <w:pPr>
        <w:ind w:left="2880" w:hanging="360"/>
      </w:pPr>
    </w:lvl>
    <w:lvl w:ilvl="4" w:tplc="3D2652F8" w:tentative="1">
      <w:start w:val="1"/>
      <w:numFmt w:val="lowerLetter"/>
      <w:lvlText w:val="%5."/>
      <w:lvlJc w:val="left"/>
      <w:pPr>
        <w:ind w:left="3600" w:hanging="360"/>
      </w:pPr>
    </w:lvl>
    <w:lvl w:ilvl="5" w:tplc="4A202718" w:tentative="1">
      <w:start w:val="1"/>
      <w:numFmt w:val="lowerRoman"/>
      <w:lvlText w:val="%6."/>
      <w:lvlJc w:val="right"/>
      <w:pPr>
        <w:ind w:left="4320" w:hanging="180"/>
      </w:pPr>
    </w:lvl>
    <w:lvl w:ilvl="6" w:tplc="2646D650" w:tentative="1">
      <w:start w:val="1"/>
      <w:numFmt w:val="decimal"/>
      <w:lvlText w:val="%7."/>
      <w:lvlJc w:val="left"/>
      <w:pPr>
        <w:ind w:left="5040" w:hanging="360"/>
      </w:pPr>
    </w:lvl>
    <w:lvl w:ilvl="7" w:tplc="4AB68C08" w:tentative="1">
      <w:start w:val="1"/>
      <w:numFmt w:val="lowerLetter"/>
      <w:lvlText w:val="%8."/>
      <w:lvlJc w:val="left"/>
      <w:pPr>
        <w:ind w:left="5760" w:hanging="360"/>
      </w:pPr>
    </w:lvl>
    <w:lvl w:ilvl="8" w:tplc="AC8863DC" w:tentative="1">
      <w:start w:val="1"/>
      <w:numFmt w:val="lowerRoman"/>
      <w:lvlText w:val="%9."/>
      <w:lvlJc w:val="right"/>
      <w:pPr>
        <w:ind w:left="6480" w:hanging="180"/>
      </w:pPr>
    </w:lvl>
  </w:abstractNum>
  <w:abstractNum w:abstractNumId="18" w15:restartNumberingAfterBreak="0">
    <w:nsid w:val="34E9AE48"/>
    <w:multiLevelType w:val="hybridMultilevel"/>
    <w:tmpl w:val="11A8AA1C"/>
    <w:lvl w:ilvl="0" w:tplc="92C0572E">
      <w:start w:val="16"/>
      <w:numFmt w:val="bullet"/>
      <w:lvlText w:val="-"/>
      <w:lvlJc w:val="left"/>
      <w:pPr>
        <w:ind w:left="720" w:hanging="360"/>
      </w:pPr>
      <w:rPr>
        <w:rFonts w:ascii="Calibri" w:eastAsia="Calibri" w:hAnsi="Calibri" w:cs="Times New Roman" w:hint="default"/>
      </w:rPr>
    </w:lvl>
    <w:lvl w:ilvl="1" w:tplc="0C3474A2">
      <w:start w:val="1"/>
      <w:numFmt w:val="bullet"/>
      <w:lvlText w:val="o"/>
      <w:lvlJc w:val="left"/>
      <w:pPr>
        <w:ind w:left="1440" w:hanging="360"/>
      </w:pPr>
      <w:rPr>
        <w:rFonts w:ascii="Courier New" w:hAnsi="Courier New" w:cs="Courier New" w:hint="default"/>
      </w:rPr>
    </w:lvl>
    <w:lvl w:ilvl="2" w:tplc="E5FA39D8">
      <w:start w:val="1"/>
      <w:numFmt w:val="bullet"/>
      <w:lvlText w:val=""/>
      <w:lvlJc w:val="left"/>
      <w:pPr>
        <w:ind w:left="2160" w:hanging="360"/>
      </w:pPr>
      <w:rPr>
        <w:rFonts w:ascii="Wingdings" w:hAnsi="Wingdings" w:hint="default"/>
      </w:rPr>
    </w:lvl>
    <w:lvl w:ilvl="3" w:tplc="9662DC78">
      <w:start w:val="1"/>
      <w:numFmt w:val="bullet"/>
      <w:lvlText w:val=""/>
      <w:lvlJc w:val="left"/>
      <w:pPr>
        <w:ind w:left="2880" w:hanging="360"/>
      </w:pPr>
      <w:rPr>
        <w:rFonts w:ascii="Symbol" w:hAnsi="Symbol" w:hint="default"/>
      </w:rPr>
    </w:lvl>
    <w:lvl w:ilvl="4" w:tplc="76B21154">
      <w:start w:val="1"/>
      <w:numFmt w:val="bullet"/>
      <w:lvlText w:val="o"/>
      <w:lvlJc w:val="left"/>
      <w:pPr>
        <w:ind w:left="3600" w:hanging="360"/>
      </w:pPr>
      <w:rPr>
        <w:rFonts w:ascii="Courier New" w:hAnsi="Courier New" w:cs="Courier New" w:hint="default"/>
      </w:rPr>
    </w:lvl>
    <w:lvl w:ilvl="5" w:tplc="0DBC2A7A">
      <w:start w:val="1"/>
      <w:numFmt w:val="bullet"/>
      <w:lvlText w:val=""/>
      <w:lvlJc w:val="left"/>
      <w:pPr>
        <w:ind w:left="4320" w:hanging="360"/>
      </w:pPr>
      <w:rPr>
        <w:rFonts w:ascii="Wingdings" w:hAnsi="Wingdings" w:hint="default"/>
      </w:rPr>
    </w:lvl>
    <w:lvl w:ilvl="6" w:tplc="0A1EA652">
      <w:start w:val="1"/>
      <w:numFmt w:val="bullet"/>
      <w:lvlText w:val=""/>
      <w:lvlJc w:val="left"/>
      <w:pPr>
        <w:ind w:left="5040" w:hanging="360"/>
      </w:pPr>
      <w:rPr>
        <w:rFonts w:ascii="Symbol" w:hAnsi="Symbol" w:hint="default"/>
      </w:rPr>
    </w:lvl>
    <w:lvl w:ilvl="7" w:tplc="387ECABA">
      <w:start w:val="1"/>
      <w:numFmt w:val="bullet"/>
      <w:lvlText w:val="o"/>
      <w:lvlJc w:val="left"/>
      <w:pPr>
        <w:ind w:left="5760" w:hanging="360"/>
      </w:pPr>
      <w:rPr>
        <w:rFonts w:ascii="Courier New" w:hAnsi="Courier New" w:cs="Courier New" w:hint="default"/>
      </w:rPr>
    </w:lvl>
    <w:lvl w:ilvl="8" w:tplc="C3760D2A">
      <w:start w:val="1"/>
      <w:numFmt w:val="bullet"/>
      <w:lvlText w:val=""/>
      <w:lvlJc w:val="left"/>
      <w:pPr>
        <w:ind w:left="6480" w:hanging="360"/>
      </w:pPr>
      <w:rPr>
        <w:rFonts w:ascii="Wingdings" w:hAnsi="Wingdings" w:hint="default"/>
      </w:rPr>
    </w:lvl>
  </w:abstractNum>
  <w:abstractNum w:abstractNumId="19" w15:restartNumberingAfterBreak="0">
    <w:nsid w:val="39472AC7"/>
    <w:multiLevelType w:val="multilevel"/>
    <w:tmpl w:val="FDAAF842"/>
    <w:lvl w:ilvl="0">
      <w:start w:val="1"/>
      <w:numFmt w:val="decimal"/>
      <w:lvlText w:val="%1."/>
      <w:lvlJc w:val="left"/>
      <w:pPr>
        <w:tabs>
          <w:tab w:val="num" w:pos="851"/>
        </w:tabs>
        <w:ind w:left="851" w:hanging="851"/>
      </w:pPr>
      <w:rPr>
        <w:rFonts w:hint="default"/>
      </w:rPr>
    </w:lvl>
    <w:lvl w:ilvl="1">
      <w:start w:val="1"/>
      <w:numFmt w:val="decimal"/>
      <w:lvlText w:val="2.%2"/>
      <w:lvlJc w:val="left"/>
      <w:pPr>
        <w:tabs>
          <w:tab w:val="num" w:pos="0"/>
        </w:tabs>
        <w:ind w:left="576" w:hanging="576"/>
      </w:pPr>
      <w:rPr>
        <w:rFonts w:ascii="Arial Narrow" w:eastAsia="Arial Narrow" w:hAnsi="Arial Narrow" w:cs="Arial Narrow" w:hint="default"/>
        <w:b w:val="0"/>
        <w:i w:val="0"/>
        <w:caps w:val="0"/>
        <w:color w:val="000000"/>
        <w:w w:val="100"/>
        <w:kern w:val="0"/>
        <w:sz w:val="22"/>
        <w:u w:val="none"/>
        <w:rtl w:val="0"/>
        <w:lang w:val="en-US"/>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0" w15:restartNumberingAfterBreak="0">
    <w:nsid w:val="3A087EA9"/>
    <w:multiLevelType w:val="multilevel"/>
    <w:tmpl w:val="FE9AE058"/>
    <w:lvl w:ilvl="0">
      <w:start w:val="12"/>
      <w:numFmt w:val="decimal"/>
      <w:lvlText w:val="%1."/>
      <w:lvlJc w:val="left"/>
      <w:pPr>
        <w:tabs>
          <w:tab w:val="num" w:pos="720"/>
        </w:tabs>
        <w:ind w:left="720" w:hanging="720"/>
      </w:pPr>
      <w:rPr>
        <w:rFonts w:hint="default"/>
      </w:rPr>
    </w:lvl>
    <w:lvl w:ilvl="1">
      <w:start w:val="5"/>
      <w:numFmt w:val="decimal"/>
      <w:lvlText w:val="%1.%2."/>
      <w:lvlJc w:val="left"/>
      <w:pPr>
        <w:tabs>
          <w:tab w:val="num" w:pos="900"/>
        </w:tabs>
        <w:ind w:left="900" w:hanging="72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440"/>
        </w:tabs>
        <w:ind w:left="1440" w:hanging="72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340"/>
        </w:tabs>
        <w:ind w:left="2340" w:hanging="1080"/>
      </w:pPr>
      <w:rPr>
        <w:rFonts w:hint="default"/>
      </w:rPr>
    </w:lvl>
    <w:lvl w:ilvl="8">
      <w:start w:val="1"/>
      <w:numFmt w:val="decimal"/>
      <w:lvlText w:val="%1.%2.%3.%4.%5.%6.%7.%8.%9."/>
      <w:lvlJc w:val="left"/>
      <w:pPr>
        <w:tabs>
          <w:tab w:val="num" w:pos="2880"/>
        </w:tabs>
        <w:ind w:left="2880" w:hanging="1440"/>
      </w:pPr>
      <w:rPr>
        <w:rFonts w:hint="default"/>
      </w:rPr>
    </w:lvl>
  </w:abstractNum>
  <w:abstractNum w:abstractNumId="21" w15:restartNumberingAfterBreak="0">
    <w:nsid w:val="4041359D"/>
    <w:multiLevelType w:val="hybridMultilevel"/>
    <w:tmpl w:val="12F0D51E"/>
    <w:lvl w:ilvl="0" w:tplc="E27C306E">
      <w:start w:val="1"/>
      <w:numFmt w:val="decimal"/>
      <w:lvlText w:val="%1."/>
      <w:lvlJc w:val="left"/>
      <w:pPr>
        <w:ind w:left="720" w:hanging="360"/>
      </w:pPr>
      <w:rPr>
        <w:rFonts w:hint="default"/>
      </w:rPr>
    </w:lvl>
    <w:lvl w:ilvl="1" w:tplc="560A23E4" w:tentative="1">
      <w:start w:val="1"/>
      <w:numFmt w:val="lowerLetter"/>
      <w:lvlText w:val="%2."/>
      <w:lvlJc w:val="left"/>
      <w:pPr>
        <w:ind w:left="1440" w:hanging="360"/>
      </w:pPr>
    </w:lvl>
    <w:lvl w:ilvl="2" w:tplc="3CF6FBD2" w:tentative="1">
      <w:start w:val="1"/>
      <w:numFmt w:val="lowerRoman"/>
      <w:lvlText w:val="%3."/>
      <w:lvlJc w:val="right"/>
      <w:pPr>
        <w:ind w:left="2160" w:hanging="180"/>
      </w:pPr>
    </w:lvl>
    <w:lvl w:ilvl="3" w:tplc="51047612" w:tentative="1">
      <w:start w:val="1"/>
      <w:numFmt w:val="decimal"/>
      <w:lvlText w:val="%4."/>
      <w:lvlJc w:val="left"/>
      <w:pPr>
        <w:ind w:left="2880" w:hanging="360"/>
      </w:pPr>
    </w:lvl>
    <w:lvl w:ilvl="4" w:tplc="1A26A34C" w:tentative="1">
      <w:start w:val="1"/>
      <w:numFmt w:val="lowerLetter"/>
      <w:lvlText w:val="%5."/>
      <w:lvlJc w:val="left"/>
      <w:pPr>
        <w:ind w:left="3600" w:hanging="360"/>
      </w:pPr>
    </w:lvl>
    <w:lvl w:ilvl="5" w:tplc="3DDEE958" w:tentative="1">
      <w:start w:val="1"/>
      <w:numFmt w:val="lowerRoman"/>
      <w:lvlText w:val="%6."/>
      <w:lvlJc w:val="right"/>
      <w:pPr>
        <w:ind w:left="4320" w:hanging="180"/>
      </w:pPr>
    </w:lvl>
    <w:lvl w:ilvl="6" w:tplc="965CBBE6" w:tentative="1">
      <w:start w:val="1"/>
      <w:numFmt w:val="decimal"/>
      <w:lvlText w:val="%7."/>
      <w:lvlJc w:val="left"/>
      <w:pPr>
        <w:ind w:left="5040" w:hanging="360"/>
      </w:pPr>
    </w:lvl>
    <w:lvl w:ilvl="7" w:tplc="14B2522E" w:tentative="1">
      <w:start w:val="1"/>
      <w:numFmt w:val="lowerLetter"/>
      <w:lvlText w:val="%8."/>
      <w:lvlJc w:val="left"/>
      <w:pPr>
        <w:ind w:left="5760" w:hanging="360"/>
      </w:pPr>
    </w:lvl>
    <w:lvl w:ilvl="8" w:tplc="FF225DFC" w:tentative="1">
      <w:start w:val="1"/>
      <w:numFmt w:val="lowerRoman"/>
      <w:lvlText w:val="%9."/>
      <w:lvlJc w:val="right"/>
      <w:pPr>
        <w:ind w:left="6480" w:hanging="180"/>
      </w:pPr>
    </w:lvl>
  </w:abstractNum>
  <w:abstractNum w:abstractNumId="22" w15:restartNumberingAfterBreak="0">
    <w:nsid w:val="4361DD7C"/>
    <w:multiLevelType w:val="hybridMultilevel"/>
    <w:tmpl w:val="1F1E0BD8"/>
    <w:lvl w:ilvl="0" w:tplc="F1921954">
      <w:start w:val="1"/>
      <w:numFmt w:val="decimal"/>
      <w:lvlText w:val="2.1.%1"/>
      <w:lvlJc w:val="left"/>
      <w:pPr>
        <w:ind w:left="1429" w:hanging="360"/>
      </w:pPr>
      <w:rPr>
        <w:rFonts w:hint="default"/>
      </w:rPr>
    </w:lvl>
    <w:lvl w:ilvl="1" w:tplc="1C4851C4" w:tentative="1">
      <w:start w:val="1"/>
      <w:numFmt w:val="lowerLetter"/>
      <w:lvlText w:val="%2."/>
      <w:lvlJc w:val="left"/>
      <w:pPr>
        <w:ind w:left="1440" w:hanging="360"/>
      </w:pPr>
    </w:lvl>
    <w:lvl w:ilvl="2" w:tplc="63C01C72" w:tentative="1">
      <w:start w:val="1"/>
      <w:numFmt w:val="lowerRoman"/>
      <w:lvlText w:val="%3."/>
      <w:lvlJc w:val="right"/>
      <w:pPr>
        <w:ind w:left="2160" w:hanging="180"/>
      </w:pPr>
    </w:lvl>
    <w:lvl w:ilvl="3" w:tplc="CAF221FA" w:tentative="1">
      <w:start w:val="1"/>
      <w:numFmt w:val="decimal"/>
      <w:lvlText w:val="%4."/>
      <w:lvlJc w:val="left"/>
      <w:pPr>
        <w:ind w:left="2880" w:hanging="360"/>
      </w:pPr>
    </w:lvl>
    <w:lvl w:ilvl="4" w:tplc="DAA216D2" w:tentative="1">
      <w:start w:val="1"/>
      <w:numFmt w:val="lowerLetter"/>
      <w:lvlText w:val="%5."/>
      <w:lvlJc w:val="left"/>
      <w:pPr>
        <w:ind w:left="3600" w:hanging="360"/>
      </w:pPr>
    </w:lvl>
    <w:lvl w:ilvl="5" w:tplc="F4EA7140" w:tentative="1">
      <w:start w:val="1"/>
      <w:numFmt w:val="lowerRoman"/>
      <w:lvlText w:val="%6."/>
      <w:lvlJc w:val="right"/>
      <w:pPr>
        <w:ind w:left="4320" w:hanging="180"/>
      </w:pPr>
    </w:lvl>
    <w:lvl w:ilvl="6" w:tplc="34EE06A2" w:tentative="1">
      <w:start w:val="1"/>
      <w:numFmt w:val="decimal"/>
      <w:lvlText w:val="%7."/>
      <w:lvlJc w:val="left"/>
      <w:pPr>
        <w:ind w:left="5040" w:hanging="360"/>
      </w:pPr>
    </w:lvl>
    <w:lvl w:ilvl="7" w:tplc="CC766038" w:tentative="1">
      <w:start w:val="1"/>
      <w:numFmt w:val="lowerLetter"/>
      <w:lvlText w:val="%8."/>
      <w:lvlJc w:val="left"/>
      <w:pPr>
        <w:ind w:left="5760" w:hanging="360"/>
      </w:pPr>
    </w:lvl>
    <w:lvl w:ilvl="8" w:tplc="C17EB308" w:tentative="1">
      <w:start w:val="1"/>
      <w:numFmt w:val="lowerRoman"/>
      <w:lvlText w:val="%9."/>
      <w:lvlJc w:val="right"/>
      <w:pPr>
        <w:ind w:left="6480" w:hanging="180"/>
      </w:pPr>
    </w:lvl>
  </w:abstractNum>
  <w:abstractNum w:abstractNumId="23" w15:restartNumberingAfterBreak="0">
    <w:nsid w:val="4779A2C9"/>
    <w:multiLevelType w:val="hybridMultilevel"/>
    <w:tmpl w:val="BE08DD0A"/>
    <w:lvl w:ilvl="0" w:tplc="FC10BF6C">
      <w:start w:val="1"/>
      <w:numFmt w:val="upperRoman"/>
      <w:lvlText w:val="%1."/>
      <w:lvlJc w:val="left"/>
      <w:pPr>
        <w:ind w:left="1080" w:hanging="720"/>
      </w:pPr>
      <w:rPr>
        <w:rFonts w:hint="default"/>
      </w:rPr>
    </w:lvl>
    <w:lvl w:ilvl="1" w:tplc="03949222" w:tentative="1">
      <w:start w:val="1"/>
      <w:numFmt w:val="lowerLetter"/>
      <w:lvlText w:val="%2."/>
      <w:lvlJc w:val="left"/>
      <w:pPr>
        <w:ind w:left="1440" w:hanging="360"/>
      </w:pPr>
    </w:lvl>
    <w:lvl w:ilvl="2" w:tplc="87C87F80" w:tentative="1">
      <w:start w:val="1"/>
      <w:numFmt w:val="lowerRoman"/>
      <w:lvlText w:val="%3."/>
      <w:lvlJc w:val="right"/>
      <w:pPr>
        <w:ind w:left="2160" w:hanging="180"/>
      </w:pPr>
    </w:lvl>
    <w:lvl w:ilvl="3" w:tplc="B21C813A" w:tentative="1">
      <w:start w:val="1"/>
      <w:numFmt w:val="decimal"/>
      <w:lvlText w:val="%4."/>
      <w:lvlJc w:val="left"/>
      <w:pPr>
        <w:ind w:left="2880" w:hanging="360"/>
      </w:pPr>
    </w:lvl>
    <w:lvl w:ilvl="4" w:tplc="2BD8428C" w:tentative="1">
      <w:start w:val="1"/>
      <w:numFmt w:val="lowerLetter"/>
      <w:lvlText w:val="%5."/>
      <w:lvlJc w:val="left"/>
      <w:pPr>
        <w:ind w:left="3600" w:hanging="360"/>
      </w:pPr>
    </w:lvl>
    <w:lvl w:ilvl="5" w:tplc="4CF47EC0" w:tentative="1">
      <w:start w:val="1"/>
      <w:numFmt w:val="lowerRoman"/>
      <w:lvlText w:val="%6."/>
      <w:lvlJc w:val="right"/>
      <w:pPr>
        <w:ind w:left="4320" w:hanging="180"/>
      </w:pPr>
    </w:lvl>
    <w:lvl w:ilvl="6" w:tplc="1292A91A" w:tentative="1">
      <w:start w:val="1"/>
      <w:numFmt w:val="decimal"/>
      <w:lvlText w:val="%7."/>
      <w:lvlJc w:val="left"/>
      <w:pPr>
        <w:ind w:left="5040" w:hanging="360"/>
      </w:pPr>
    </w:lvl>
    <w:lvl w:ilvl="7" w:tplc="D304FA60" w:tentative="1">
      <w:start w:val="1"/>
      <w:numFmt w:val="lowerLetter"/>
      <w:lvlText w:val="%8."/>
      <w:lvlJc w:val="left"/>
      <w:pPr>
        <w:ind w:left="5760" w:hanging="360"/>
      </w:pPr>
    </w:lvl>
    <w:lvl w:ilvl="8" w:tplc="D798613C" w:tentative="1">
      <w:start w:val="1"/>
      <w:numFmt w:val="lowerRoman"/>
      <w:lvlText w:val="%9."/>
      <w:lvlJc w:val="right"/>
      <w:pPr>
        <w:ind w:left="6480" w:hanging="180"/>
      </w:pPr>
    </w:lvl>
  </w:abstractNum>
  <w:abstractNum w:abstractNumId="24" w15:restartNumberingAfterBreak="0">
    <w:nsid w:val="47AE124D"/>
    <w:multiLevelType w:val="hybridMultilevel"/>
    <w:tmpl w:val="02CE078E"/>
    <w:lvl w:ilvl="0" w:tplc="35EE5BEE">
      <w:start w:val="1"/>
      <w:numFmt w:val="bullet"/>
      <w:lvlText w:val="-"/>
      <w:lvlJc w:val="left"/>
      <w:pPr>
        <w:ind w:left="720" w:hanging="360"/>
      </w:pPr>
      <w:rPr>
        <w:rFonts w:ascii="Arial" w:eastAsia="Times New Roman" w:hAnsi="Arial" w:cs="Arial" w:hint="default"/>
      </w:rPr>
    </w:lvl>
    <w:lvl w:ilvl="1" w:tplc="4BB0FBBA" w:tentative="1">
      <w:start w:val="1"/>
      <w:numFmt w:val="bullet"/>
      <w:lvlText w:val="o"/>
      <w:lvlJc w:val="left"/>
      <w:pPr>
        <w:ind w:left="1440" w:hanging="360"/>
      </w:pPr>
      <w:rPr>
        <w:rFonts w:ascii="Courier New" w:hAnsi="Courier New" w:cs="Courier New" w:hint="default"/>
      </w:rPr>
    </w:lvl>
    <w:lvl w:ilvl="2" w:tplc="CF32336E" w:tentative="1">
      <w:start w:val="1"/>
      <w:numFmt w:val="bullet"/>
      <w:lvlText w:val=""/>
      <w:lvlJc w:val="left"/>
      <w:pPr>
        <w:ind w:left="2160" w:hanging="360"/>
      </w:pPr>
      <w:rPr>
        <w:rFonts w:ascii="Wingdings" w:hAnsi="Wingdings" w:hint="default"/>
      </w:rPr>
    </w:lvl>
    <w:lvl w:ilvl="3" w:tplc="87D46EA6" w:tentative="1">
      <w:start w:val="1"/>
      <w:numFmt w:val="bullet"/>
      <w:lvlText w:val=""/>
      <w:lvlJc w:val="left"/>
      <w:pPr>
        <w:ind w:left="2880" w:hanging="360"/>
      </w:pPr>
      <w:rPr>
        <w:rFonts w:ascii="Symbol" w:hAnsi="Symbol" w:hint="default"/>
      </w:rPr>
    </w:lvl>
    <w:lvl w:ilvl="4" w:tplc="3E64EBE8" w:tentative="1">
      <w:start w:val="1"/>
      <w:numFmt w:val="bullet"/>
      <w:lvlText w:val="o"/>
      <w:lvlJc w:val="left"/>
      <w:pPr>
        <w:ind w:left="3600" w:hanging="360"/>
      </w:pPr>
      <w:rPr>
        <w:rFonts w:ascii="Courier New" w:hAnsi="Courier New" w:cs="Courier New" w:hint="default"/>
      </w:rPr>
    </w:lvl>
    <w:lvl w:ilvl="5" w:tplc="B28296C2" w:tentative="1">
      <w:start w:val="1"/>
      <w:numFmt w:val="bullet"/>
      <w:lvlText w:val=""/>
      <w:lvlJc w:val="left"/>
      <w:pPr>
        <w:ind w:left="4320" w:hanging="360"/>
      </w:pPr>
      <w:rPr>
        <w:rFonts w:ascii="Wingdings" w:hAnsi="Wingdings" w:hint="default"/>
      </w:rPr>
    </w:lvl>
    <w:lvl w:ilvl="6" w:tplc="395E4514" w:tentative="1">
      <w:start w:val="1"/>
      <w:numFmt w:val="bullet"/>
      <w:lvlText w:val=""/>
      <w:lvlJc w:val="left"/>
      <w:pPr>
        <w:ind w:left="5040" w:hanging="360"/>
      </w:pPr>
      <w:rPr>
        <w:rFonts w:ascii="Symbol" w:hAnsi="Symbol" w:hint="default"/>
      </w:rPr>
    </w:lvl>
    <w:lvl w:ilvl="7" w:tplc="9F9214D0" w:tentative="1">
      <w:start w:val="1"/>
      <w:numFmt w:val="bullet"/>
      <w:lvlText w:val="o"/>
      <w:lvlJc w:val="left"/>
      <w:pPr>
        <w:ind w:left="5760" w:hanging="360"/>
      </w:pPr>
      <w:rPr>
        <w:rFonts w:ascii="Courier New" w:hAnsi="Courier New" w:cs="Courier New" w:hint="default"/>
      </w:rPr>
    </w:lvl>
    <w:lvl w:ilvl="8" w:tplc="DF763B6C" w:tentative="1">
      <w:start w:val="1"/>
      <w:numFmt w:val="bullet"/>
      <w:lvlText w:val=""/>
      <w:lvlJc w:val="left"/>
      <w:pPr>
        <w:ind w:left="6480" w:hanging="360"/>
      </w:pPr>
      <w:rPr>
        <w:rFonts w:ascii="Wingdings" w:hAnsi="Wingdings" w:hint="default"/>
      </w:rPr>
    </w:lvl>
  </w:abstractNum>
  <w:abstractNum w:abstractNumId="25" w15:restartNumberingAfterBreak="0">
    <w:nsid w:val="49594D9C"/>
    <w:multiLevelType w:val="multilevel"/>
    <w:tmpl w:val="70028226"/>
    <w:lvl w:ilvl="0">
      <w:start w:val="1"/>
      <w:numFmt w:val="decimal"/>
      <w:suff w:val="space"/>
      <w:lvlText w:val="Article %1 - "/>
      <w:lvlJc w:val="left"/>
      <w:pPr>
        <w:ind w:left="0" w:firstLine="0"/>
      </w:pPr>
      <w:rPr>
        <w:rFonts w:ascii="Arial Narrow" w:hAnsi="Arial Narrow" w:hint="default"/>
        <w:b/>
        <w:i w:val="0"/>
        <w:sz w:val="22"/>
      </w:rPr>
    </w:lvl>
    <w:lvl w:ilvl="1">
      <w:start w:val="1"/>
      <w:numFmt w:val="decimal"/>
      <w:lvlText w:val="%1.%2"/>
      <w:lvlJc w:val="left"/>
      <w:pPr>
        <w:tabs>
          <w:tab w:val="num" w:pos="889"/>
        </w:tabs>
        <w:ind w:left="889" w:hanging="709"/>
      </w:pPr>
      <w:rPr>
        <w:rFonts w:ascii="Arial" w:hAnsi="Arial" w:hint="default"/>
        <w:b w:val="0"/>
        <w:i w:val="0"/>
        <w:sz w:val="22"/>
      </w:rPr>
    </w:lvl>
    <w:lvl w:ilvl="2">
      <w:start w:val="1"/>
      <w:numFmt w:val="decimal"/>
      <w:lvlText w:val="%1.%2.%3"/>
      <w:lvlJc w:val="left"/>
      <w:pPr>
        <w:tabs>
          <w:tab w:val="num" w:pos="709"/>
        </w:tabs>
        <w:ind w:left="709" w:hanging="709"/>
      </w:pPr>
      <w:rPr>
        <w:rFonts w:ascii="Arial" w:hAnsi="Arial" w:hint="default"/>
        <w:b w:val="0"/>
        <w:i w:val="0"/>
        <w:sz w:val="22"/>
      </w:rPr>
    </w:lvl>
    <w:lvl w:ilvl="3">
      <w:start w:val="1"/>
      <w:numFmt w:val="decimal"/>
      <w:lvlText w:val="%1.%2.%3.%4."/>
      <w:lvlJc w:val="left"/>
      <w:pPr>
        <w:tabs>
          <w:tab w:val="num" w:pos="2520"/>
        </w:tabs>
        <w:ind w:left="1368" w:hanging="648"/>
      </w:pPr>
      <w:rPr>
        <w:rFonts w:hint="default"/>
      </w:rPr>
    </w:lvl>
    <w:lvl w:ilvl="4">
      <w:start w:val="1"/>
      <w:numFmt w:val="decimal"/>
      <w:lvlText w:val="%1.%2.%3.%4.%5."/>
      <w:lvlJc w:val="left"/>
      <w:pPr>
        <w:tabs>
          <w:tab w:val="num" w:pos="3240"/>
        </w:tabs>
        <w:ind w:left="1872" w:hanging="792"/>
      </w:pPr>
      <w:rPr>
        <w:rFonts w:hint="default"/>
      </w:rPr>
    </w:lvl>
    <w:lvl w:ilvl="5">
      <w:start w:val="1"/>
      <w:numFmt w:val="decimal"/>
      <w:lvlText w:val="%1.%2.%3.%4.%5.%6."/>
      <w:lvlJc w:val="left"/>
      <w:pPr>
        <w:tabs>
          <w:tab w:val="num" w:pos="3960"/>
        </w:tabs>
        <w:ind w:left="2376" w:hanging="936"/>
      </w:pPr>
      <w:rPr>
        <w:rFonts w:hint="default"/>
      </w:rPr>
    </w:lvl>
    <w:lvl w:ilvl="6">
      <w:start w:val="1"/>
      <w:numFmt w:val="decimal"/>
      <w:lvlText w:val="%1.%2.%3.%4.%5.%6.%7."/>
      <w:lvlJc w:val="left"/>
      <w:pPr>
        <w:tabs>
          <w:tab w:val="num" w:pos="4680"/>
        </w:tabs>
        <w:ind w:left="2880" w:hanging="1080"/>
      </w:pPr>
      <w:rPr>
        <w:rFonts w:hint="default"/>
      </w:rPr>
    </w:lvl>
    <w:lvl w:ilvl="7">
      <w:start w:val="1"/>
      <w:numFmt w:val="decimal"/>
      <w:lvlText w:val="%1.%2.%3.%4.%5.%6.%7.%8."/>
      <w:lvlJc w:val="left"/>
      <w:pPr>
        <w:tabs>
          <w:tab w:val="num" w:pos="5400"/>
        </w:tabs>
        <w:ind w:left="3384" w:hanging="1224"/>
      </w:pPr>
      <w:rPr>
        <w:rFonts w:hint="default"/>
      </w:rPr>
    </w:lvl>
    <w:lvl w:ilvl="8">
      <w:start w:val="1"/>
      <w:numFmt w:val="decimal"/>
      <w:lvlText w:val="%1.%2.%3.%4.%5.%6.%7.%8.%9."/>
      <w:lvlJc w:val="left"/>
      <w:pPr>
        <w:tabs>
          <w:tab w:val="num" w:pos="6120"/>
        </w:tabs>
        <w:ind w:left="3960" w:hanging="1440"/>
      </w:pPr>
      <w:rPr>
        <w:rFonts w:hint="default"/>
      </w:rPr>
    </w:lvl>
  </w:abstractNum>
  <w:abstractNum w:abstractNumId="26" w15:restartNumberingAfterBreak="0">
    <w:nsid w:val="496C7300"/>
    <w:multiLevelType w:val="hybridMultilevel"/>
    <w:tmpl w:val="11A8AA1C"/>
    <w:lvl w:ilvl="0" w:tplc="321E2156">
      <w:start w:val="16"/>
      <w:numFmt w:val="bullet"/>
      <w:lvlText w:val="-"/>
      <w:lvlJc w:val="left"/>
      <w:pPr>
        <w:ind w:left="720" w:hanging="360"/>
      </w:pPr>
      <w:rPr>
        <w:rFonts w:ascii="Calibri" w:eastAsia="Calibri" w:hAnsi="Calibri" w:cs="Times New Roman" w:hint="default"/>
      </w:rPr>
    </w:lvl>
    <w:lvl w:ilvl="1" w:tplc="442801A4">
      <w:start w:val="1"/>
      <w:numFmt w:val="bullet"/>
      <w:lvlText w:val="o"/>
      <w:lvlJc w:val="left"/>
      <w:pPr>
        <w:ind w:left="1440" w:hanging="360"/>
      </w:pPr>
      <w:rPr>
        <w:rFonts w:ascii="Courier New" w:hAnsi="Courier New" w:cs="Courier New" w:hint="default"/>
      </w:rPr>
    </w:lvl>
    <w:lvl w:ilvl="2" w:tplc="438A8730">
      <w:start w:val="1"/>
      <w:numFmt w:val="bullet"/>
      <w:lvlText w:val=""/>
      <w:lvlJc w:val="left"/>
      <w:pPr>
        <w:ind w:left="2160" w:hanging="360"/>
      </w:pPr>
      <w:rPr>
        <w:rFonts w:ascii="Wingdings" w:hAnsi="Wingdings" w:hint="default"/>
      </w:rPr>
    </w:lvl>
    <w:lvl w:ilvl="3" w:tplc="B6D0DA68">
      <w:start w:val="1"/>
      <w:numFmt w:val="bullet"/>
      <w:lvlText w:val=""/>
      <w:lvlJc w:val="left"/>
      <w:pPr>
        <w:ind w:left="2880" w:hanging="360"/>
      </w:pPr>
      <w:rPr>
        <w:rFonts w:ascii="Symbol" w:hAnsi="Symbol" w:hint="default"/>
      </w:rPr>
    </w:lvl>
    <w:lvl w:ilvl="4" w:tplc="6EEA9424">
      <w:start w:val="1"/>
      <w:numFmt w:val="bullet"/>
      <w:lvlText w:val="o"/>
      <w:lvlJc w:val="left"/>
      <w:pPr>
        <w:ind w:left="3600" w:hanging="360"/>
      </w:pPr>
      <w:rPr>
        <w:rFonts w:ascii="Courier New" w:hAnsi="Courier New" w:cs="Courier New" w:hint="default"/>
      </w:rPr>
    </w:lvl>
    <w:lvl w:ilvl="5" w:tplc="B20E523A">
      <w:start w:val="1"/>
      <w:numFmt w:val="bullet"/>
      <w:lvlText w:val=""/>
      <w:lvlJc w:val="left"/>
      <w:pPr>
        <w:ind w:left="4320" w:hanging="360"/>
      </w:pPr>
      <w:rPr>
        <w:rFonts w:ascii="Wingdings" w:hAnsi="Wingdings" w:hint="default"/>
      </w:rPr>
    </w:lvl>
    <w:lvl w:ilvl="6" w:tplc="F468F0E4">
      <w:start w:val="1"/>
      <w:numFmt w:val="bullet"/>
      <w:lvlText w:val=""/>
      <w:lvlJc w:val="left"/>
      <w:pPr>
        <w:ind w:left="5040" w:hanging="360"/>
      </w:pPr>
      <w:rPr>
        <w:rFonts w:ascii="Symbol" w:hAnsi="Symbol" w:hint="default"/>
      </w:rPr>
    </w:lvl>
    <w:lvl w:ilvl="7" w:tplc="EAAED04A">
      <w:start w:val="1"/>
      <w:numFmt w:val="bullet"/>
      <w:lvlText w:val="o"/>
      <w:lvlJc w:val="left"/>
      <w:pPr>
        <w:ind w:left="5760" w:hanging="360"/>
      </w:pPr>
      <w:rPr>
        <w:rFonts w:ascii="Courier New" w:hAnsi="Courier New" w:cs="Courier New" w:hint="default"/>
      </w:rPr>
    </w:lvl>
    <w:lvl w:ilvl="8" w:tplc="476EA76E">
      <w:start w:val="1"/>
      <w:numFmt w:val="bullet"/>
      <w:lvlText w:val=""/>
      <w:lvlJc w:val="left"/>
      <w:pPr>
        <w:ind w:left="6480" w:hanging="360"/>
      </w:pPr>
      <w:rPr>
        <w:rFonts w:ascii="Wingdings" w:hAnsi="Wingdings" w:hint="default"/>
      </w:rPr>
    </w:lvl>
  </w:abstractNum>
  <w:abstractNum w:abstractNumId="27" w15:restartNumberingAfterBreak="0">
    <w:nsid w:val="49830D16"/>
    <w:multiLevelType w:val="multilevel"/>
    <w:tmpl w:val="FDAAF842"/>
    <w:lvl w:ilvl="0">
      <w:start w:val="1"/>
      <w:numFmt w:val="decimal"/>
      <w:lvlText w:val="%1."/>
      <w:lvlJc w:val="left"/>
      <w:pPr>
        <w:tabs>
          <w:tab w:val="num" w:pos="851"/>
        </w:tabs>
        <w:ind w:left="851" w:hanging="851"/>
      </w:pPr>
      <w:rPr>
        <w:rFonts w:hint="default"/>
      </w:rPr>
    </w:lvl>
    <w:lvl w:ilvl="1">
      <w:start w:val="1"/>
      <w:numFmt w:val="decimal"/>
      <w:lvlText w:val="2.%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B4B3890"/>
    <w:multiLevelType w:val="hybridMultilevel"/>
    <w:tmpl w:val="35BCB932"/>
    <w:lvl w:ilvl="0" w:tplc="CE28576C">
      <w:start w:val="1"/>
      <w:numFmt w:val="decimal"/>
      <w:lvlText w:val="1.15.%1"/>
      <w:lvlJc w:val="left"/>
      <w:pPr>
        <w:ind w:left="1429" w:hanging="360"/>
      </w:pPr>
      <w:rPr>
        <w:rFonts w:hint="default"/>
      </w:rPr>
    </w:lvl>
    <w:lvl w:ilvl="1" w:tplc="2F727152" w:tentative="1">
      <w:start w:val="1"/>
      <w:numFmt w:val="lowerLetter"/>
      <w:lvlText w:val="%2."/>
      <w:lvlJc w:val="left"/>
      <w:pPr>
        <w:ind w:left="2149" w:hanging="360"/>
      </w:pPr>
    </w:lvl>
    <w:lvl w:ilvl="2" w:tplc="B8147A58" w:tentative="1">
      <w:start w:val="1"/>
      <w:numFmt w:val="lowerRoman"/>
      <w:lvlText w:val="%3."/>
      <w:lvlJc w:val="right"/>
      <w:pPr>
        <w:ind w:left="2869" w:hanging="180"/>
      </w:pPr>
    </w:lvl>
    <w:lvl w:ilvl="3" w:tplc="F064D0AE" w:tentative="1">
      <w:start w:val="1"/>
      <w:numFmt w:val="decimal"/>
      <w:lvlText w:val="%4."/>
      <w:lvlJc w:val="left"/>
      <w:pPr>
        <w:ind w:left="3589" w:hanging="360"/>
      </w:pPr>
    </w:lvl>
    <w:lvl w:ilvl="4" w:tplc="2A705736" w:tentative="1">
      <w:start w:val="1"/>
      <w:numFmt w:val="lowerLetter"/>
      <w:lvlText w:val="%5."/>
      <w:lvlJc w:val="left"/>
      <w:pPr>
        <w:ind w:left="4309" w:hanging="360"/>
      </w:pPr>
    </w:lvl>
    <w:lvl w:ilvl="5" w:tplc="1884F3E2" w:tentative="1">
      <w:start w:val="1"/>
      <w:numFmt w:val="lowerRoman"/>
      <w:lvlText w:val="%6."/>
      <w:lvlJc w:val="right"/>
      <w:pPr>
        <w:ind w:left="5029" w:hanging="180"/>
      </w:pPr>
    </w:lvl>
    <w:lvl w:ilvl="6" w:tplc="D49CE5EE" w:tentative="1">
      <w:start w:val="1"/>
      <w:numFmt w:val="decimal"/>
      <w:lvlText w:val="%7."/>
      <w:lvlJc w:val="left"/>
      <w:pPr>
        <w:ind w:left="5749" w:hanging="360"/>
      </w:pPr>
    </w:lvl>
    <w:lvl w:ilvl="7" w:tplc="94609DD0" w:tentative="1">
      <w:start w:val="1"/>
      <w:numFmt w:val="lowerLetter"/>
      <w:lvlText w:val="%8."/>
      <w:lvlJc w:val="left"/>
      <w:pPr>
        <w:ind w:left="6469" w:hanging="360"/>
      </w:pPr>
    </w:lvl>
    <w:lvl w:ilvl="8" w:tplc="B498A77A" w:tentative="1">
      <w:start w:val="1"/>
      <w:numFmt w:val="lowerRoman"/>
      <w:lvlText w:val="%9."/>
      <w:lvlJc w:val="right"/>
      <w:pPr>
        <w:ind w:left="7189" w:hanging="180"/>
      </w:pPr>
    </w:lvl>
  </w:abstractNum>
  <w:abstractNum w:abstractNumId="29" w15:restartNumberingAfterBreak="0">
    <w:nsid w:val="4BFD7572"/>
    <w:multiLevelType w:val="hybridMultilevel"/>
    <w:tmpl w:val="35AEC126"/>
    <w:lvl w:ilvl="0" w:tplc="459269FA">
      <w:start w:val="1"/>
      <w:numFmt w:val="decimal"/>
      <w:lvlText w:val="%1."/>
      <w:lvlJc w:val="left"/>
      <w:pPr>
        <w:tabs>
          <w:tab w:val="num" w:pos="720"/>
        </w:tabs>
        <w:ind w:left="720" w:hanging="360"/>
      </w:pPr>
      <w:rPr>
        <w:rFonts w:hint="default"/>
      </w:rPr>
    </w:lvl>
    <w:lvl w:ilvl="1" w:tplc="122EC7B2">
      <w:start w:val="1"/>
      <w:numFmt w:val="lowerLetter"/>
      <w:lvlText w:val="%2."/>
      <w:lvlJc w:val="left"/>
      <w:pPr>
        <w:tabs>
          <w:tab w:val="num" w:pos="1440"/>
        </w:tabs>
        <w:ind w:left="1440" w:hanging="360"/>
      </w:pPr>
    </w:lvl>
    <w:lvl w:ilvl="2" w:tplc="9886B40A" w:tentative="1">
      <w:start w:val="1"/>
      <w:numFmt w:val="lowerRoman"/>
      <w:lvlText w:val="%3."/>
      <w:lvlJc w:val="right"/>
      <w:pPr>
        <w:tabs>
          <w:tab w:val="num" w:pos="2160"/>
        </w:tabs>
        <w:ind w:left="2160" w:hanging="180"/>
      </w:pPr>
    </w:lvl>
    <w:lvl w:ilvl="3" w:tplc="856CDFC0" w:tentative="1">
      <w:start w:val="1"/>
      <w:numFmt w:val="decimal"/>
      <w:lvlText w:val="%4."/>
      <w:lvlJc w:val="left"/>
      <w:pPr>
        <w:tabs>
          <w:tab w:val="num" w:pos="2880"/>
        </w:tabs>
        <w:ind w:left="2880" w:hanging="360"/>
      </w:pPr>
    </w:lvl>
    <w:lvl w:ilvl="4" w:tplc="46B63690" w:tentative="1">
      <w:start w:val="1"/>
      <w:numFmt w:val="lowerLetter"/>
      <w:lvlText w:val="%5."/>
      <w:lvlJc w:val="left"/>
      <w:pPr>
        <w:tabs>
          <w:tab w:val="num" w:pos="3600"/>
        </w:tabs>
        <w:ind w:left="3600" w:hanging="360"/>
      </w:pPr>
    </w:lvl>
    <w:lvl w:ilvl="5" w:tplc="80AA610A" w:tentative="1">
      <w:start w:val="1"/>
      <w:numFmt w:val="lowerRoman"/>
      <w:lvlText w:val="%6."/>
      <w:lvlJc w:val="right"/>
      <w:pPr>
        <w:tabs>
          <w:tab w:val="num" w:pos="4320"/>
        </w:tabs>
        <w:ind w:left="4320" w:hanging="180"/>
      </w:pPr>
    </w:lvl>
    <w:lvl w:ilvl="6" w:tplc="23FC0624" w:tentative="1">
      <w:start w:val="1"/>
      <w:numFmt w:val="decimal"/>
      <w:lvlText w:val="%7."/>
      <w:lvlJc w:val="left"/>
      <w:pPr>
        <w:tabs>
          <w:tab w:val="num" w:pos="5040"/>
        </w:tabs>
        <w:ind w:left="5040" w:hanging="360"/>
      </w:pPr>
    </w:lvl>
    <w:lvl w:ilvl="7" w:tplc="E71A963A" w:tentative="1">
      <w:start w:val="1"/>
      <w:numFmt w:val="lowerLetter"/>
      <w:lvlText w:val="%8."/>
      <w:lvlJc w:val="left"/>
      <w:pPr>
        <w:tabs>
          <w:tab w:val="num" w:pos="5760"/>
        </w:tabs>
        <w:ind w:left="5760" w:hanging="360"/>
      </w:pPr>
    </w:lvl>
    <w:lvl w:ilvl="8" w:tplc="AD8ECD2C" w:tentative="1">
      <w:start w:val="1"/>
      <w:numFmt w:val="lowerRoman"/>
      <w:lvlText w:val="%9."/>
      <w:lvlJc w:val="right"/>
      <w:pPr>
        <w:tabs>
          <w:tab w:val="num" w:pos="6480"/>
        </w:tabs>
        <w:ind w:left="6480" w:hanging="180"/>
      </w:pPr>
    </w:lvl>
  </w:abstractNum>
  <w:abstractNum w:abstractNumId="30" w15:restartNumberingAfterBreak="0">
    <w:nsid w:val="4D1EB092"/>
    <w:multiLevelType w:val="multilevel"/>
    <w:tmpl w:val="FDAAF842"/>
    <w:lvl w:ilvl="0">
      <w:start w:val="1"/>
      <w:numFmt w:val="decimal"/>
      <w:lvlText w:val="%1."/>
      <w:lvlJc w:val="left"/>
      <w:pPr>
        <w:tabs>
          <w:tab w:val="num" w:pos="851"/>
        </w:tabs>
        <w:ind w:left="851" w:hanging="851"/>
      </w:pPr>
      <w:rPr>
        <w:rFonts w:hint="default"/>
      </w:rPr>
    </w:lvl>
    <w:lvl w:ilvl="1">
      <w:start w:val="1"/>
      <w:numFmt w:val="decimal"/>
      <w:lvlText w:val="2.%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52A09E2E"/>
    <w:multiLevelType w:val="multilevel"/>
    <w:tmpl w:val="850C94AA"/>
    <w:lvl w:ilvl="0">
      <w:start w:val="1"/>
      <w:numFmt w:val="decimal"/>
      <w:lvlText w:val="%1."/>
      <w:lvlJc w:val="left"/>
      <w:pPr>
        <w:tabs>
          <w:tab w:val="num" w:pos="360"/>
        </w:tabs>
        <w:ind w:left="360" w:hanging="360"/>
      </w:pPr>
      <w:rPr>
        <w:rFonts w:cs="Times New Roman"/>
        <w:color w:val="auto"/>
      </w:rPr>
    </w:lvl>
    <w:lvl w:ilvl="1">
      <w:start w:val="1"/>
      <w:numFmt w:val="decimal"/>
      <w:lvlText w:val="%1.%2."/>
      <w:lvlJc w:val="left"/>
      <w:pPr>
        <w:tabs>
          <w:tab w:val="num" w:pos="792"/>
        </w:tabs>
        <w:ind w:left="792" w:hanging="432"/>
      </w:pPr>
      <w:rPr>
        <w:rFonts w:cs="Times New Roman"/>
        <w:strike w:val="0"/>
        <w:color w:val="auto"/>
      </w:rPr>
    </w:lvl>
    <w:lvl w:ilvl="2">
      <w:start w:val="1"/>
      <w:numFmt w:val="lowerLetter"/>
      <w:lvlText w:val="%3)"/>
      <w:lvlJc w:val="left"/>
      <w:pPr>
        <w:tabs>
          <w:tab w:val="num" w:pos="1080"/>
        </w:tabs>
        <w:ind w:left="1080" w:hanging="360"/>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2" w15:restartNumberingAfterBreak="0">
    <w:nsid w:val="58A1915A"/>
    <w:multiLevelType w:val="hybridMultilevel"/>
    <w:tmpl w:val="6E5C2AD6"/>
    <w:lvl w:ilvl="0" w:tplc="44FE571E">
      <w:start w:val="1"/>
      <w:numFmt w:val="decimal"/>
      <w:lvlText w:val="%1."/>
      <w:lvlJc w:val="left"/>
      <w:pPr>
        <w:tabs>
          <w:tab w:val="num" w:pos="720"/>
        </w:tabs>
        <w:ind w:left="720" w:hanging="360"/>
      </w:pPr>
    </w:lvl>
    <w:lvl w:ilvl="1" w:tplc="8F52B7C6" w:tentative="1">
      <w:start w:val="1"/>
      <w:numFmt w:val="lowerLetter"/>
      <w:lvlText w:val="%2."/>
      <w:lvlJc w:val="left"/>
      <w:pPr>
        <w:tabs>
          <w:tab w:val="num" w:pos="1440"/>
        </w:tabs>
        <w:ind w:left="1440" w:hanging="360"/>
      </w:pPr>
    </w:lvl>
    <w:lvl w:ilvl="2" w:tplc="CFCEC8D4" w:tentative="1">
      <w:start w:val="1"/>
      <w:numFmt w:val="lowerRoman"/>
      <w:lvlText w:val="%3."/>
      <w:lvlJc w:val="right"/>
      <w:pPr>
        <w:tabs>
          <w:tab w:val="num" w:pos="2160"/>
        </w:tabs>
        <w:ind w:left="2160" w:hanging="180"/>
      </w:pPr>
    </w:lvl>
    <w:lvl w:ilvl="3" w:tplc="1582A452" w:tentative="1">
      <w:start w:val="1"/>
      <w:numFmt w:val="decimal"/>
      <w:lvlText w:val="%4."/>
      <w:lvlJc w:val="left"/>
      <w:pPr>
        <w:tabs>
          <w:tab w:val="num" w:pos="2880"/>
        </w:tabs>
        <w:ind w:left="2880" w:hanging="360"/>
      </w:pPr>
    </w:lvl>
    <w:lvl w:ilvl="4" w:tplc="56A0BE10" w:tentative="1">
      <w:start w:val="1"/>
      <w:numFmt w:val="lowerLetter"/>
      <w:lvlText w:val="%5."/>
      <w:lvlJc w:val="left"/>
      <w:pPr>
        <w:tabs>
          <w:tab w:val="num" w:pos="3600"/>
        </w:tabs>
        <w:ind w:left="3600" w:hanging="360"/>
      </w:pPr>
    </w:lvl>
    <w:lvl w:ilvl="5" w:tplc="0108EE6E" w:tentative="1">
      <w:start w:val="1"/>
      <w:numFmt w:val="lowerRoman"/>
      <w:lvlText w:val="%6."/>
      <w:lvlJc w:val="right"/>
      <w:pPr>
        <w:tabs>
          <w:tab w:val="num" w:pos="4320"/>
        </w:tabs>
        <w:ind w:left="4320" w:hanging="180"/>
      </w:pPr>
    </w:lvl>
    <w:lvl w:ilvl="6" w:tplc="8E84CE3A" w:tentative="1">
      <w:start w:val="1"/>
      <w:numFmt w:val="decimal"/>
      <w:lvlText w:val="%7."/>
      <w:lvlJc w:val="left"/>
      <w:pPr>
        <w:tabs>
          <w:tab w:val="num" w:pos="5040"/>
        </w:tabs>
        <w:ind w:left="5040" w:hanging="360"/>
      </w:pPr>
    </w:lvl>
    <w:lvl w:ilvl="7" w:tplc="0B8E96A6" w:tentative="1">
      <w:start w:val="1"/>
      <w:numFmt w:val="lowerLetter"/>
      <w:lvlText w:val="%8."/>
      <w:lvlJc w:val="left"/>
      <w:pPr>
        <w:tabs>
          <w:tab w:val="num" w:pos="5760"/>
        </w:tabs>
        <w:ind w:left="5760" w:hanging="360"/>
      </w:pPr>
    </w:lvl>
    <w:lvl w:ilvl="8" w:tplc="E0909722" w:tentative="1">
      <w:start w:val="1"/>
      <w:numFmt w:val="lowerRoman"/>
      <w:lvlText w:val="%9."/>
      <w:lvlJc w:val="right"/>
      <w:pPr>
        <w:tabs>
          <w:tab w:val="num" w:pos="6480"/>
        </w:tabs>
        <w:ind w:left="6480" w:hanging="180"/>
      </w:pPr>
    </w:lvl>
  </w:abstractNum>
  <w:abstractNum w:abstractNumId="33" w15:restartNumberingAfterBreak="0">
    <w:nsid w:val="5E3909DB"/>
    <w:multiLevelType w:val="hybridMultilevel"/>
    <w:tmpl w:val="12F0D51E"/>
    <w:lvl w:ilvl="0" w:tplc="C168434A">
      <w:start w:val="1"/>
      <w:numFmt w:val="decimal"/>
      <w:lvlText w:val="%1."/>
      <w:lvlJc w:val="left"/>
      <w:pPr>
        <w:ind w:left="720" w:hanging="360"/>
      </w:pPr>
      <w:rPr>
        <w:rFonts w:hint="default"/>
      </w:rPr>
    </w:lvl>
    <w:lvl w:ilvl="1" w:tplc="D8D89906" w:tentative="1">
      <w:start w:val="1"/>
      <w:numFmt w:val="lowerLetter"/>
      <w:lvlText w:val="%2."/>
      <w:lvlJc w:val="left"/>
      <w:pPr>
        <w:ind w:left="1440" w:hanging="360"/>
      </w:pPr>
    </w:lvl>
    <w:lvl w:ilvl="2" w:tplc="07209564" w:tentative="1">
      <w:start w:val="1"/>
      <w:numFmt w:val="lowerRoman"/>
      <w:lvlText w:val="%3."/>
      <w:lvlJc w:val="right"/>
      <w:pPr>
        <w:ind w:left="2160" w:hanging="180"/>
      </w:pPr>
    </w:lvl>
    <w:lvl w:ilvl="3" w:tplc="87B25BB8" w:tentative="1">
      <w:start w:val="1"/>
      <w:numFmt w:val="decimal"/>
      <w:lvlText w:val="%4."/>
      <w:lvlJc w:val="left"/>
      <w:pPr>
        <w:ind w:left="2880" w:hanging="360"/>
      </w:pPr>
    </w:lvl>
    <w:lvl w:ilvl="4" w:tplc="FCD2871E" w:tentative="1">
      <w:start w:val="1"/>
      <w:numFmt w:val="lowerLetter"/>
      <w:lvlText w:val="%5."/>
      <w:lvlJc w:val="left"/>
      <w:pPr>
        <w:ind w:left="3600" w:hanging="360"/>
      </w:pPr>
    </w:lvl>
    <w:lvl w:ilvl="5" w:tplc="1B362B08" w:tentative="1">
      <w:start w:val="1"/>
      <w:numFmt w:val="lowerRoman"/>
      <w:lvlText w:val="%6."/>
      <w:lvlJc w:val="right"/>
      <w:pPr>
        <w:ind w:left="4320" w:hanging="180"/>
      </w:pPr>
    </w:lvl>
    <w:lvl w:ilvl="6" w:tplc="450AE0EC" w:tentative="1">
      <w:start w:val="1"/>
      <w:numFmt w:val="decimal"/>
      <w:lvlText w:val="%7."/>
      <w:lvlJc w:val="left"/>
      <w:pPr>
        <w:ind w:left="5040" w:hanging="360"/>
      </w:pPr>
    </w:lvl>
    <w:lvl w:ilvl="7" w:tplc="7DCA258E" w:tentative="1">
      <w:start w:val="1"/>
      <w:numFmt w:val="lowerLetter"/>
      <w:lvlText w:val="%8."/>
      <w:lvlJc w:val="left"/>
      <w:pPr>
        <w:ind w:left="5760" w:hanging="360"/>
      </w:pPr>
    </w:lvl>
    <w:lvl w:ilvl="8" w:tplc="16E47D1C" w:tentative="1">
      <w:start w:val="1"/>
      <w:numFmt w:val="lowerRoman"/>
      <w:lvlText w:val="%9."/>
      <w:lvlJc w:val="right"/>
      <w:pPr>
        <w:ind w:left="6480" w:hanging="180"/>
      </w:pPr>
    </w:lvl>
  </w:abstractNum>
  <w:abstractNum w:abstractNumId="34" w15:restartNumberingAfterBreak="0">
    <w:nsid w:val="5F28FDE2"/>
    <w:multiLevelType w:val="hybridMultilevel"/>
    <w:tmpl w:val="D3A4D3D2"/>
    <w:lvl w:ilvl="0" w:tplc="A052128C">
      <w:start w:val="1"/>
      <w:numFmt w:val="bullet"/>
      <w:lvlText w:val="-"/>
      <w:lvlJc w:val="left"/>
      <w:pPr>
        <w:ind w:left="720" w:hanging="360"/>
      </w:pPr>
      <w:rPr>
        <w:rFonts w:ascii="Arial" w:eastAsia="Times New Roman" w:hAnsi="Arial" w:cs="Arial" w:hint="default"/>
      </w:rPr>
    </w:lvl>
    <w:lvl w:ilvl="1" w:tplc="F6547CB4" w:tentative="1">
      <w:start w:val="1"/>
      <w:numFmt w:val="bullet"/>
      <w:lvlText w:val="o"/>
      <w:lvlJc w:val="left"/>
      <w:pPr>
        <w:ind w:left="1440" w:hanging="360"/>
      </w:pPr>
      <w:rPr>
        <w:rFonts w:ascii="Courier New" w:hAnsi="Courier New" w:cs="Courier New" w:hint="default"/>
      </w:rPr>
    </w:lvl>
    <w:lvl w:ilvl="2" w:tplc="8C4243D4" w:tentative="1">
      <w:start w:val="1"/>
      <w:numFmt w:val="bullet"/>
      <w:lvlText w:val=""/>
      <w:lvlJc w:val="left"/>
      <w:pPr>
        <w:ind w:left="2160" w:hanging="360"/>
      </w:pPr>
      <w:rPr>
        <w:rFonts w:ascii="Wingdings" w:hAnsi="Wingdings" w:hint="default"/>
      </w:rPr>
    </w:lvl>
    <w:lvl w:ilvl="3" w:tplc="6728BF04" w:tentative="1">
      <w:start w:val="1"/>
      <w:numFmt w:val="bullet"/>
      <w:lvlText w:val=""/>
      <w:lvlJc w:val="left"/>
      <w:pPr>
        <w:ind w:left="2880" w:hanging="360"/>
      </w:pPr>
      <w:rPr>
        <w:rFonts w:ascii="Symbol" w:hAnsi="Symbol" w:hint="default"/>
      </w:rPr>
    </w:lvl>
    <w:lvl w:ilvl="4" w:tplc="96640A18" w:tentative="1">
      <w:start w:val="1"/>
      <w:numFmt w:val="bullet"/>
      <w:lvlText w:val="o"/>
      <w:lvlJc w:val="left"/>
      <w:pPr>
        <w:ind w:left="3600" w:hanging="360"/>
      </w:pPr>
      <w:rPr>
        <w:rFonts w:ascii="Courier New" w:hAnsi="Courier New" w:cs="Courier New" w:hint="default"/>
      </w:rPr>
    </w:lvl>
    <w:lvl w:ilvl="5" w:tplc="8BCC77C0" w:tentative="1">
      <w:start w:val="1"/>
      <w:numFmt w:val="bullet"/>
      <w:lvlText w:val=""/>
      <w:lvlJc w:val="left"/>
      <w:pPr>
        <w:ind w:left="4320" w:hanging="360"/>
      </w:pPr>
      <w:rPr>
        <w:rFonts w:ascii="Wingdings" w:hAnsi="Wingdings" w:hint="default"/>
      </w:rPr>
    </w:lvl>
    <w:lvl w:ilvl="6" w:tplc="696A6350" w:tentative="1">
      <w:start w:val="1"/>
      <w:numFmt w:val="bullet"/>
      <w:lvlText w:val=""/>
      <w:lvlJc w:val="left"/>
      <w:pPr>
        <w:ind w:left="5040" w:hanging="360"/>
      </w:pPr>
      <w:rPr>
        <w:rFonts w:ascii="Symbol" w:hAnsi="Symbol" w:hint="default"/>
      </w:rPr>
    </w:lvl>
    <w:lvl w:ilvl="7" w:tplc="6D2226F8" w:tentative="1">
      <w:start w:val="1"/>
      <w:numFmt w:val="bullet"/>
      <w:lvlText w:val="o"/>
      <w:lvlJc w:val="left"/>
      <w:pPr>
        <w:ind w:left="5760" w:hanging="360"/>
      </w:pPr>
      <w:rPr>
        <w:rFonts w:ascii="Courier New" w:hAnsi="Courier New" w:cs="Courier New" w:hint="default"/>
      </w:rPr>
    </w:lvl>
    <w:lvl w:ilvl="8" w:tplc="50E2536E" w:tentative="1">
      <w:start w:val="1"/>
      <w:numFmt w:val="bullet"/>
      <w:lvlText w:val=""/>
      <w:lvlJc w:val="left"/>
      <w:pPr>
        <w:ind w:left="6480" w:hanging="360"/>
      </w:pPr>
      <w:rPr>
        <w:rFonts w:ascii="Wingdings" w:hAnsi="Wingdings" w:hint="default"/>
      </w:rPr>
    </w:lvl>
  </w:abstractNum>
  <w:abstractNum w:abstractNumId="35" w15:restartNumberingAfterBreak="0">
    <w:nsid w:val="616ECB80"/>
    <w:multiLevelType w:val="hybridMultilevel"/>
    <w:tmpl w:val="7A3A8EC8"/>
    <w:lvl w:ilvl="0" w:tplc="19727912">
      <w:start w:val="1"/>
      <w:numFmt w:val="bullet"/>
      <w:lvlText w:val="-"/>
      <w:lvlJc w:val="left"/>
      <w:pPr>
        <w:ind w:left="927" w:hanging="360"/>
      </w:pPr>
      <w:rPr>
        <w:rFonts w:ascii="Arial" w:eastAsia="Times New Roman" w:hAnsi="Arial" w:cs="Arial" w:hint="default"/>
      </w:rPr>
    </w:lvl>
    <w:lvl w:ilvl="1" w:tplc="497EC3DE" w:tentative="1">
      <w:start w:val="1"/>
      <w:numFmt w:val="bullet"/>
      <w:lvlText w:val="o"/>
      <w:lvlJc w:val="left"/>
      <w:pPr>
        <w:ind w:left="1647" w:hanging="360"/>
      </w:pPr>
      <w:rPr>
        <w:rFonts w:ascii="Courier New" w:hAnsi="Courier New" w:cs="Courier New" w:hint="default"/>
      </w:rPr>
    </w:lvl>
    <w:lvl w:ilvl="2" w:tplc="CE0C3848" w:tentative="1">
      <w:start w:val="1"/>
      <w:numFmt w:val="bullet"/>
      <w:lvlText w:val=""/>
      <w:lvlJc w:val="left"/>
      <w:pPr>
        <w:ind w:left="2367" w:hanging="360"/>
      </w:pPr>
      <w:rPr>
        <w:rFonts w:ascii="Wingdings" w:hAnsi="Wingdings" w:hint="default"/>
      </w:rPr>
    </w:lvl>
    <w:lvl w:ilvl="3" w:tplc="9B2208EC" w:tentative="1">
      <w:start w:val="1"/>
      <w:numFmt w:val="bullet"/>
      <w:lvlText w:val=""/>
      <w:lvlJc w:val="left"/>
      <w:pPr>
        <w:ind w:left="3087" w:hanging="360"/>
      </w:pPr>
      <w:rPr>
        <w:rFonts w:ascii="Symbol" w:hAnsi="Symbol" w:hint="default"/>
      </w:rPr>
    </w:lvl>
    <w:lvl w:ilvl="4" w:tplc="9C760126" w:tentative="1">
      <w:start w:val="1"/>
      <w:numFmt w:val="bullet"/>
      <w:lvlText w:val="o"/>
      <w:lvlJc w:val="left"/>
      <w:pPr>
        <w:ind w:left="3807" w:hanging="360"/>
      </w:pPr>
      <w:rPr>
        <w:rFonts w:ascii="Courier New" w:hAnsi="Courier New" w:cs="Courier New" w:hint="default"/>
      </w:rPr>
    </w:lvl>
    <w:lvl w:ilvl="5" w:tplc="84CCF480" w:tentative="1">
      <w:start w:val="1"/>
      <w:numFmt w:val="bullet"/>
      <w:lvlText w:val=""/>
      <w:lvlJc w:val="left"/>
      <w:pPr>
        <w:ind w:left="4527" w:hanging="360"/>
      </w:pPr>
      <w:rPr>
        <w:rFonts w:ascii="Wingdings" w:hAnsi="Wingdings" w:hint="default"/>
      </w:rPr>
    </w:lvl>
    <w:lvl w:ilvl="6" w:tplc="7486D32A" w:tentative="1">
      <w:start w:val="1"/>
      <w:numFmt w:val="bullet"/>
      <w:lvlText w:val=""/>
      <w:lvlJc w:val="left"/>
      <w:pPr>
        <w:ind w:left="5247" w:hanging="360"/>
      </w:pPr>
      <w:rPr>
        <w:rFonts w:ascii="Symbol" w:hAnsi="Symbol" w:hint="default"/>
      </w:rPr>
    </w:lvl>
    <w:lvl w:ilvl="7" w:tplc="8E6AFB90" w:tentative="1">
      <w:start w:val="1"/>
      <w:numFmt w:val="bullet"/>
      <w:lvlText w:val="o"/>
      <w:lvlJc w:val="left"/>
      <w:pPr>
        <w:ind w:left="5967" w:hanging="360"/>
      </w:pPr>
      <w:rPr>
        <w:rFonts w:ascii="Courier New" w:hAnsi="Courier New" w:cs="Courier New" w:hint="default"/>
      </w:rPr>
    </w:lvl>
    <w:lvl w:ilvl="8" w:tplc="85CA24CC" w:tentative="1">
      <w:start w:val="1"/>
      <w:numFmt w:val="bullet"/>
      <w:lvlText w:val=""/>
      <w:lvlJc w:val="left"/>
      <w:pPr>
        <w:ind w:left="6687" w:hanging="360"/>
      </w:pPr>
      <w:rPr>
        <w:rFonts w:ascii="Wingdings" w:hAnsi="Wingdings" w:hint="default"/>
      </w:rPr>
    </w:lvl>
  </w:abstractNum>
  <w:abstractNum w:abstractNumId="36" w15:restartNumberingAfterBreak="0">
    <w:nsid w:val="6187AEF4"/>
    <w:multiLevelType w:val="hybridMultilevel"/>
    <w:tmpl w:val="4F18CA4A"/>
    <w:lvl w:ilvl="0" w:tplc="163A18E8">
      <w:start w:val="1"/>
      <w:numFmt w:val="bullet"/>
      <w:lvlText w:val="-"/>
      <w:lvlJc w:val="left"/>
      <w:pPr>
        <w:ind w:left="720" w:hanging="360"/>
      </w:pPr>
      <w:rPr>
        <w:rFonts w:ascii="Arial" w:eastAsia="Times New Roman" w:hAnsi="Arial" w:cs="Arial" w:hint="default"/>
      </w:rPr>
    </w:lvl>
    <w:lvl w:ilvl="1" w:tplc="C3CE3CDE" w:tentative="1">
      <w:start w:val="1"/>
      <w:numFmt w:val="bullet"/>
      <w:lvlText w:val="o"/>
      <w:lvlJc w:val="left"/>
      <w:pPr>
        <w:ind w:left="1440" w:hanging="360"/>
      </w:pPr>
      <w:rPr>
        <w:rFonts w:ascii="Courier New" w:hAnsi="Courier New" w:cs="Courier New" w:hint="default"/>
      </w:rPr>
    </w:lvl>
    <w:lvl w:ilvl="2" w:tplc="5F826200" w:tentative="1">
      <w:start w:val="1"/>
      <w:numFmt w:val="bullet"/>
      <w:lvlText w:val=""/>
      <w:lvlJc w:val="left"/>
      <w:pPr>
        <w:ind w:left="2160" w:hanging="360"/>
      </w:pPr>
      <w:rPr>
        <w:rFonts w:ascii="Wingdings" w:hAnsi="Wingdings" w:hint="default"/>
      </w:rPr>
    </w:lvl>
    <w:lvl w:ilvl="3" w:tplc="28CEB5C6" w:tentative="1">
      <w:start w:val="1"/>
      <w:numFmt w:val="bullet"/>
      <w:lvlText w:val=""/>
      <w:lvlJc w:val="left"/>
      <w:pPr>
        <w:ind w:left="2880" w:hanging="360"/>
      </w:pPr>
      <w:rPr>
        <w:rFonts w:ascii="Symbol" w:hAnsi="Symbol" w:hint="default"/>
      </w:rPr>
    </w:lvl>
    <w:lvl w:ilvl="4" w:tplc="F7AAD5DC" w:tentative="1">
      <w:start w:val="1"/>
      <w:numFmt w:val="bullet"/>
      <w:lvlText w:val="o"/>
      <w:lvlJc w:val="left"/>
      <w:pPr>
        <w:ind w:left="3600" w:hanging="360"/>
      </w:pPr>
      <w:rPr>
        <w:rFonts w:ascii="Courier New" w:hAnsi="Courier New" w:cs="Courier New" w:hint="default"/>
      </w:rPr>
    </w:lvl>
    <w:lvl w:ilvl="5" w:tplc="EECCB910" w:tentative="1">
      <w:start w:val="1"/>
      <w:numFmt w:val="bullet"/>
      <w:lvlText w:val=""/>
      <w:lvlJc w:val="left"/>
      <w:pPr>
        <w:ind w:left="4320" w:hanging="360"/>
      </w:pPr>
      <w:rPr>
        <w:rFonts w:ascii="Wingdings" w:hAnsi="Wingdings" w:hint="default"/>
      </w:rPr>
    </w:lvl>
    <w:lvl w:ilvl="6" w:tplc="3A3C901E" w:tentative="1">
      <w:start w:val="1"/>
      <w:numFmt w:val="bullet"/>
      <w:lvlText w:val=""/>
      <w:lvlJc w:val="left"/>
      <w:pPr>
        <w:ind w:left="5040" w:hanging="360"/>
      </w:pPr>
      <w:rPr>
        <w:rFonts w:ascii="Symbol" w:hAnsi="Symbol" w:hint="default"/>
      </w:rPr>
    </w:lvl>
    <w:lvl w:ilvl="7" w:tplc="68C239DE" w:tentative="1">
      <w:start w:val="1"/>
      <w:numFmt w:val="bullet"/>
      <w:lvlText w:val="o"/>
      <w:lvlJc w:val="left"/>
      <w:pPr>
        <w:ind w:left="5760" w:hanging="360"/>
      </w:pPr>
      <w:rPr>
        <w:rFonts w:ascii="Courier New" w:hAnsi="Courier New" w:cs="Courier New" w:hint="default"/>
      </w:rPr>
    </w:lvl>
    <w:lvl w:ilvl="8" w:tplc="656ECE14" w:tentative="1">
      <w:start w:val="1"/>
      <w:numFmt w:val="bullet"/>
      <w:lvlText w:val=""/>
      <w:lvlJc w:val="left"/>
      <w:pPr>
        <w:ind w:left="6480" w:hanging="360"/>
      </w:pPr>
      <w:rPr>
        <w:rFonts w:ascii="Wingdings" w:hAnsi="Wingdings" w:hint="default"/>
      </w:rPr>
    </w:lvl>
  </w:abstractNum>
  <w:abstractNum w:abstractNumId="37" w15:restartNumberingAfterBreak="0">
    <w:nsid w:val="628836F1"/>
    <w:multiLevelType w:val="hybridMultilevel"/>
    <w:tmpl w:val="D3A4D3D2"/>
    <w:lvl w:ilvl="0" w:tplc="5A48F866">
      <w:start w:val="1"/>
      <w:numFmt w:val="bullet"/>
      <w:lvlText w:val="-"/>
      <w:lvlJc w:val="left"/>
      <w:pPr>
        <w:ind w:left="720" w:hanging="360"/>
      </w:pPr>
      <w:rPr>
        <w:rFonts w:ascii="Arial" w:eastAsia="Times New Roman" w:hAnsi="Arial" w:cs="Arial" w:hint="default"/>
      </w:rPr>
    </w:lvl>
    <w:lvl w:ilvl="1" w:tplc="E2DEE532" w:tentative="1">
      <w:start w:val="1"/>
      <w:numFmt w:val="bullet"/>
      <w:lvlText w:val="o"/>
      <w:lvlJc w:val="left"/>
      <w:pPr>
        <w:ind w:left="1440" w:hanging="360"/>
      </w:pPr>
      <w:rPr>
        <w:rFonts w:ascii="Courier New" w:hAnsi="Courier New" w:cs="Courier New" w:hint="default"/>
      </w:rPr>
    </w:lvl>
    <w:lvl w:ilvl="2" w:tplc="532EA6D2" w:tentative="1">
      <w:start w:val="1"/>
      <w:numFmt w:val="bullet"/>
      <w:lvlText w:val=""/>
      <w:lvlJc w:val="left"/>
      <w:pPr>
        <w:ind w:left="2160" w:hanging="360"/>
      </w:pPr>
      <w:rPr>
        <w:rFonts w:ascii="Wingdings" w:hAnsi="Wingdings" w:hint="default"/>
      </w:rPr>
    </w:lvl>
    <w:lvl w:ilvl="3" w:tplc="74463928" w:tentative="1">
      <w:start w:val="1"/>
      <w:numFmt w:val="bullet"/>
      <w:lvlText w:val=""/>
      <w:lvlJc w:val="left"/>
      <w:pPr>
        <w:ind w:left="2880" w:hanging="360"/>
      </w:pPr>
      <w:rPr>
        <w:rFonts w:ascii="Symbol" w:hAnsi="Symbol" w:hint="default"/>
      </w:rPr>
    </w:lvl>
    <w:lvl w:ilvl="4" w:tplc="07D4A480" w:tentative="1">
      <w:start w:val="1"/>
      <w:numFmt w:val="bullet"/>
      <w:lvlText w:val="o"/>
      <w:lvlJc w:val="left"/>
      <w:pPr>
        <w:ind w:left="3600" w:hanging="360"/>
      </w:pPr>
      <w:rPr>
        <w:rFonts w:ascii="Courier New" w:hAnsi="Courier New" w:cs="Courier New" w:hint="default"/>
      </w:rPr>
    </w:lvl>
    <w:lvl w:ilvl="5" w:tplc="4BA436A2" w:tentative="1">
      <w:start w:val="1"/>
      <w:numFmt w:val="bullet"/>
      <w:lvlText w:val=""/>
      <w:lvlJc w:val="left"/>
      <w:pPr>
        <w:ind w:left="4320" w:hanging="360"/>
      </w:pPr>
      <w:rPr>
        <w:rFonts w:ascii="Wingdings" w:hAnsi="Wingdings" w:hint="default"/>
      </w:rPr>
    </w:lvl>
    <w:lvl w:ilvl="6" w:tplc="5C26947A" w:tentative="1">
      <w:start w:val="1"/>
      <w:numFmt w:val="bullet"/>
      <w:lvlText w:val=""/>
      <w:lvlJc w:val="left"/>
      <w:pPr>
        <w:ind w:left="5040" w:hanging="360"/>
      </w:pPr>
      <w:rPr>
        <w:rFonts w:ascii="Symbol" w:hAnsi="Symbol" w:hint="default"/>
      </w:rPr>
    </w:lvl>
    <w:lvl w:ilvl="7" w:tplc="AA52759E" w:tentative="1">
      <w:start w:val="1"/>
      <w:numFmt w:val="bullet"/>
      <w:lvlText w:val="o"/>
      <w:lvlJc w:val="left"/>
      <w:pPr>
        <w:ind w:left="5760" w:hanging="360"/>
      </w:pPr>
      <w:rPr>
        <w:rFonts w:ascii="Courier New" w:hAnsi="Courier New" w:cs="Courier New" w:hint="default"/>
      </w:rPr>
    </w:lvl>
    <w:lvl w:ilvl="8" w:tplc="A2D419D6" w:tentative="1">
      <w:start w:val="1"/>
      <w:numFmt w:val="bullet"/>
      <w:lvlText w:val=""/>
      <w:lvlJc w:val="left"/>
      <w:pPr>
        <w:ind w:left="6480" w:hanging="360"/>
      </w:pPr>
      <w:rPr>
        <w:rFonts w:ascii="Wingdings" w:hAnsi="Wingdings" w:hint="default"/>
      </w:rPr>
    </w:lvl>
  </w:abstractNum>
  <w:abstractNum w:abstractNumId="38" w15:restartNumberingAfterBreak="0">
    <w:nsid w:val="649FA728"/>
    <w:multiLevelType w:val="multilevel"/>
    <w:tmpl w:val="70028226"/>
    <w:lvl w:ilvl="0">
      <w:start w:val="1"/>
      <w:numFmt w:val="decimal"/>
      <w:suff w:val="space"/>
      <w:lvlText w:val="Article %1 - "/>
      <w:lvlJc w:val="left"/>
      <w:pPr>
        <w:ind w:left="0" w:firstLine="0"/>
      </w:pPr>
      <w:rPr>
        <w:rFonts w:ascii="Arial Narrow" w:hAnsi="Arial Narrow" w:hint="default"/>
        <w:b/>
        <w:i w:val="0"/>
        <w:sz w:val="22"/>
      </w:rPr>
    </w:lvl>
    <w:lvl w:ilvl="1">
      <w:start w:val="1"/>
      <w:numFmt w:val="decimal"/>
      <w:lvlText w:val="%1.%2"/>
      <w:lvlJc w:val="left"/>
      <w:pPr>
        <w:tabs>
          <w:tab w:val="num" w:pos="889"/>
        </w:tabs>
        <w:ind w:left="889" w:hanging="709"/>
      </w:pPr>
      <w:rPr>
        <w:rFonts w:ascii="Arial" w:hAnsi="Arial" w:hint="default"/>
        <w:b w:val="0"/>
        <w:i w:val="0"/>
        <w:sz w:val="22"/>
      </w:rPr>
    </w:lvl>
    <w:lvl w:ilvl="2">
      <w:start w:val="1"/>
      <w:numFmt w:val="decimal"/>
      <w:lvlText w:val="%1.%2.%3"/>
      <w:lvlJc w:val="left"/>
      <w:pPr>
        <w:tabs>
          <w:tab w:val="num" w:pos="709"/>
        </w:tabs>
        <w:ind w:left="709" w:hanging="709"/>
      </w:pPr>
      <w:rPr>
        <w:rFonts w:ascii="Arial" w:hAnsi="Arial" w:hint="default"/>
        <w:b w:val="0"/>
        <w:i w:val="0"/>
        <w:sz w:val="22"/>
      </w:rPr>
    </w:lvl>
    <w:lvl w:ilvl="3">
      <w:start w:val="1"/>
      <w:numFmt w:val="decimal"/>
      <w:lvlText w:val="%1.%2.%3.%4."/>
      <w:lvlJc w:val="left"/>
      <w:pPr>
        <w:tabs>
          <w:tab w:val="num" w:pos="2520"/>
        </w:tabs>
        <w:ind w:left="1368" w:hanging="648"/>
      </w:pPr>
      <w:rPr>
        <w:rFonts w:hint="default"/>
      </w:rPr>
    </w:lvl>
    <w:lvl w:ilvl="4">
      <w:start w:val="1"/>
      <w:numFmt w:val="decimal"/>
      <w:lvlText w:val="%1.%2.%3.%4.%5."/>
      <w:lvlJc w:val="left"/>
      <w:pPr>
        <w:tabs>
          <w:tab w:val="num" w:pos="3240"/>
        </w:tabs>
        <w:ind w:left="1872" w:hanging="792"/>
      </w:pPr>
      <w:rPr>
        <w:rFonts w:hint="default"/>
      </w:rPr>
    </w:lvl>
    <w:lvl w:ilvl="5">
      <w:start w:val="1"/>
      <w:numFmt w:val="decimal"/>
      <w:lvlText w:val="%1.%2.%3.%4.%5.%6."/>
      <w:lvlJc w:val="left"/>
      <w:pPr>
        <w:tabs>
          <w:tab w:val="num" w:pos="3960"/>
        </w:tabs>
        <w:ind w:left="2376" w:hanging="936"/>
      </w:pPr>
      <w:rPr>
        <w:rFonts w:hint="default"/>
      </w:rPr>
    </w:lvl>
    <w:lvl w:ilvl="6">
      <w:start w:val="1"/>
      <w:numFmt w:val="decimal"/>
      <w:lvlText w:val="%1.%2.%3.%4.%5.%6.%7."/>
      <w:lvlJc w:val="left"/>
      <w:pPr>
        <w:tabs>
          <w:tab w:val="num" w:pos="4680"/>
        </w:tabs>
        <w:ind w:left="2880" w:hanging="1080"/>
      </w:pPr>
      <w:rPr>
        <w:rFonts w:hint="default"/>
      </w:rPr>
    </w:lvl>
    <w:lvl w:ilvl="7">
      <w:start w:val="1"/>
      <w:numFmt w:val="decimal"/>
      <w:lvlText w:val="%1.%2.%3.%4.%5.%6.%7.%8."/>
      <w:lvlJc w:val="left"/>
      <w:pPr>
        <w:tabs>
          <w:tab w:val="num" w:pos="5400"/>
        </w:tabs>
        <w:ind w:left="3384" w:hanging="1224"/>
      </w:pPr>
      <w:rPr>
        <w:rFonts w:hint="default"/>
      </w:rPr>
    </w:lvl>
    <w:lvl w:ilvl="8">
      <w:start w:val="1"/>
      <w:numFmt w:val="decimal"/>
      <w:lvlText w:val="%1.%2.%3.%4.%5.%6.%7.%8.%9."/>
      <w:lvlJc w:val="left"/>
      <w:pPr>
        <w:tabs>
          <w:tab w:val="num" w:pos="6120"/>
        </w:tabs>
        <w:ind w:left="3960" w:hanging="1440"/>
      </w:pPr>
      <w:rPr>
        <w:rFonts w:hint="default"/>
      </w:rPr>
    </w:lvl>
  </w:abstractNum>
  <w:abstractNum w:abstractNumId="39" w15:restartNumberingAfterBreak="0">
    <w:nsid w:val="6AF1A285"/>
    <w:multiLevelType w:val="multilevel"/>
    <w:tmpl w:val="FDAAF842"/>
    <w:lvl w:ilvl="0">
      <w:start w:val="1"/>
      <w:numFmt w:val="decimal"/>
      <w:lvlText w:val="%1."/>
      <w:lvlJc w:val="left"/>
      <w:pPr>
        <w:tabs>
          <w:tab w:val="num" w:pos="851"/>
        </w:tabs>
        <w:ind w:left="851" w:hanging="851"/>
      </w:pPr>
      <w:rPr>
        <w:rFonts w:hint="default"/>
      </w:rPr>
    </w:lvl>
    <w:lvl w:ilvl="1">
      <w:start w:val="1"/>
      <w:numFmt w:val="decimal"/>
      <w:lvlText w:val="2.%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706C2884"/>
    <w:multiLevelType w:val="hybridMultilevel"/>
    <w:tmpl w:val="4F18CA4A"/>
    <w:lvl w:ilvl="0" w:tplc="7D68721A">
      <w:start w:val="1"/>
      <w:numFmt w:val="bullet"/>
      <w:lvlText w:val="-"/>
      <w:lvlJc w:val="left"/>
      <w:pPr>
        <w:ind w:left="720" w:hanging="360"/>
      </w:pPr>
      <w:rPr>
        <w:rFonts w:ascii="Arial" w:eastAsia="Times New Roman" w:hAnsi="Arial" w:cs="Arial" w:hint="default"/>
      </w:rPr>
    </w:lvl>
    <w:lvl w:ilvl="1" w:tplc="BBFC2156" w:tentative="1">
      <w:start w:val="1"/>
      <w:numFmt w:val="bullet"/>
      <w:lvlText w:val="o"/>
      <w:lvlJc w:val="left"/>
      <w:pPr>
        <w:ind w:left="1440" w:hanging="360"/>
      </w:pPr>
      <w:rPr>
        <w:rFonts w:ascii="Courier New" w:hAnsi="Courier New" w:cs="Courier New" w:hint="default"/>
      </w:rPr>
    </w:lvl>
    <w:lvl w:ilvl="2" w:tplc="3AF422F2" w:tentative="1">
      <w:start w:val="1"/>
      <w:numFmt w:val="bullet"/>
      <w:lvlText w:val=""/>
      <w:lvlJc w:val="left"/>
      <w:pPr>
        <w:ind w:left="2160" w:hanging="360"/>
      </w:pPr>
      <w:rPr>
        <w:rFonts w:ascii="Wingdings" w:hAnsi="Wingdings" w:hint="default"/>
      </w:rPr>
    </w:lvl>
    <w:lvl w:ilvl="3" w:tplc="FE8C08EA" w:tentative="1">
      <w:start w:val="1"/>
      <w:numFmt w:val="bullet"/>
      <w:lvlText w:val=""/>
      <w:lvlJc w:val="left"/>
      <w:pPr>
        <w:ind w:left="2880" w:hanging="360"/>
      </w:pPr>
      <w:rPr>
        <w:rFonts w:ascii="Symbol" w:hAnsi="Symbol" w:hint="default"/>
      </w:rPr>
    </w:lvl>
    <w:lvl w:ilvl="4" w:tplc="4CBAD088" w:tentative="1">
      <w:start w:val="1"/>
      <w:numFmt w:val="bullet"/>
      <w:lvlText w:val="o"/>
      <w:lvlJc w:val="left"/>
      <w:pPr>
        <w:ind w:left="3600" w:hanging="360"/>
      </w:pPr>
      <w:rPr>
        <w:rFonts w:ascii="Courier New" w:hAnsi="Courier New" w:cs="Courier New" w:hint="default"/>
      </w:rPr>
    </w:lvl>
    <w:lvl w:ilvl="5" w:tplc="A7A6F516" w:tentative="1">
      <w:start w:val="1"/>
      <w:numFmt w:val="bullet"/>
      <w:lvlText w:val=""/>
      <w:lvlJc w:val="left"/>
      <w:pPr>
        <w:ind w:left="4320" w:hanging="360"/>
      </w:pPr>
      <w:rPr>
        <w:rFonts w:ascii="Wingdings" w:hAnsi="Wingdings" w:hint="default"/>
      </w:rPr>
    </w:lvl>
    <w:lvl w:ilvl="6" w:tplc="F06A9AA8" w:tentative="1">
      <w:start w:val="1"/>
      <w:numFmt w:val="bullet"/>
      <w:lvlText w:val=""/>
      <w:lvlJc w:val="left"/>
      <w:pPr>
        <w:ind w:left="5040" w:hanging="360"/>
      </w:pPr>
      <w:rPr>
        <w:rFonts w:ascii="Symbol" w:hAnsi="Symbol" w:hint="default"/>
      </w:rPr>
    </w:lvl>
    <w:lvl w:ilvl="7" w:tplc="C1AEA144" w:tentative="1">
      <w:start w:val="1"/>
      <w:numFmt w:val="bullet"/>
      <w:lvlText w:val="o"/>
      <w:lvlJc w:val="left"/>
      <w:pPr>
        <w:ind w:left="5760" w:hanging="360"/>
      </w:pPr>
      <w:rPr>
        <w:rFonts w:ascii="Courier New" w:hAnsi="Courier New" w:cs="Courier New" w:hint="default"/>
      </w:rPr>
    </w:lvl>
    <w:lvl w:ilvl="8" w:tplc="21C4DDBC" w:tentative="1">
      <w:start w:val="1"/>
      <w:numFmt w:val="bullet"/>
      <w:lvlText w:val=""/>
      <w:lvlJc w:val="left"/>
      <w:pPr>
        <w:ind w:left="6480" w:hanging="360"/>
      </w:pPr>
      <w:rPr>
        <w:rFonts w:ascii="Wingdings" w:hAnsi="Wingdings" w:hint="default"/>
      </w:rPr>
    </w:lvl>
  </w:abstractNum>
  <w:abstractNum w:abstractNumId="41" w15:restartNumberingAfterBreak="0">
    <w:nsid w:val="74F3E7C2"/>
    <w:multiLevelType w:val="multilevel"/>
    <w:tmpl w:val="FDAAF842"/>
    <w:lvl w:ilvl="0">
      <w:start w:val="1"/>
      <w:numFmt w:val="decimal"/>
      <w:lvlText w:val="%1."/>
      <w:lvlJc w:val="left"/>
      <w:pPr>
        <w:tabs>
          <w:tab w:val="num" w:pos="851"/>
        </w:tabs>
        <w:ind w:left="851" w:hanging="851"/>
      </w:pPr>
      <w:rPr>
        <w:rFonts w:hint="default"/>
      </w:rPr>
    </w:lvl>
    <w:lvl w:ilvl="1">
      <w:start w:val="1"/>
      <w:numFmt w:val="decimal"/>
      <w:lvlText w:val="2.%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763B282C"/>
    <w:multiLevelType w:val="multilevel"/>
    <w:tmpl w:val="70028226"/>
    <w:lvl w:ilvl="0">
      <w:start w:val="1"/>
      <w:numFmt w:val="decimal"/>
      <w:suff w:val="space"/>
      <w:lvlText w:val="Article %1 - "/>
      <w:lvlJc w:val="left"/>
      <w:pPr>
        <w:ind w:left="0" w:firstLine="0"/>
      </w:pPr>
      <w:rPr>
        <w:rFonts w:ascii="Arial Narrow" w:hAnsi="Arial Narrow" w:hint="default"/>
        <w:b/>
        <w:i w:val="0"/>
        <w:sz w:val="22"/>
      </w:rPr>
    </w:lvl>
    <w:lvl w:ilvl="1">
      <w:start w:val="1"/>
      <w:numFmt w:val="decimal"/>
      <w:lvlText w:val="%1.%2"/>
      <w:lvlJc w:val="left"/>
      <w:pPr>
        <w:tabs>
          <w:tab w:val="num" w:pos="889"/>
        </w:tabs>
        <w:ind w:left="889" w:hanging="709"/>
      </w:pPr>
      <w:rPr>
        <w:rFonts w:ascii="Arial" w:hAnsi="Arial" w:hint="default"/>
        <w:b w:val="0"/>
        <w:i w:val="0"/>
        <w:sz w:val="22"/>
      </w:rPr>
    </w:lvl>
    <w:lvl w:ilvl="2">
      <w:start w:val="1"/>
      <w:numFmt w:val="decimal"/>
      <w:lvlText w:val="%1.%2.%3"/>
      <w:lvlJc w:val="left"/>
      <w:pPr>
        <w:tabs>
          <w:tab w:val="num" w:pos="709"/>
        </w:tabs>
        <w:ind w:left="709" w:hanging="709"/>
      </w:pPr>
      <w:rPr>
        <w:rFonts w:ascii="Arial" w:hAnsi="Arial" w:hint="default"/>
        <w:b w:val="0"/>
        <w:i w:val="0"/>
        <w:sz w:val="22"/>
      </w:rPr>
    </w:lvl>
    <w:lvl w:ilvl="3">
      <w:start w:val="1"/>
      <w:numFmt w:val="decimal"/>
      <w:lvlText w:val="%1.%2.%3.%4."/>
      <w:lvlJc w:val="left"/>
      <w:pPr>
        <w:tabs>
          <w:tab w:val="num" w:pos="2520"/>
        </w:tabs>
        <w:ind w:left="1368" w:hanging="648"/>
      </w:pPr>
      <w:rPr>
        <w:rFonts w:hint="default"/>
      </w:rPr>
    </w:lvl>
    <w:lvl w:ilvl="4">
      <w:start w:val="1"/>
      <w:numFmt w:val="decimal"/>
      <w:lvlText w:val="%1.%2.%3.%4.%5."/>
      <w:lvlJc w:val="left"/>
      <w:pPr>
        <w:tabs>
          <w:tab w:val="num" w:pos="3240"/>
        </w:tabs>
        <w:ind w:left="1872" w:hanging="792"/>
      </w:pPr>
      <w:rPr>
        <w:rFonts w:hint="default"/>
      </w:rPr>
    </w:lvl>
    <w:lvl w:ilvl="5">
      <w:start w:val="1"/>
      <w:numFmt w:val="decimal"/>
      <w:lvlText w:val="%1.%2.%3.%4.%5.%6."/>
      <w:lvlJc w:val="left"/>
      <w:pPr>
        <w:tabs>
          <w:tab w:val="num" w:pos="3960"/>
        </w:tabs>
        <w:ind w:left="2376" w:hanging="936"/>
      </w:pPr>
      <w:rPr>
        <w:rFonts w:hint="default"/>
      </w:rPr>
    </w:lvl>
    <w:lvl w:ilvl="6">
      <w:start w:val="1"/>
      <w:numFmt w:val="decimal"/>
      <w:lvlText w:val="%1.%2.%3.%4.%5.%6.%7."/>
      <w:lvlJc w:val="left"/>
      <w:pPr>
        <w:tabs>
          <w:tab w:val="num" w:pos="4680"/>
        </w:tabs>
        <w:ind w:left="2880" w:hanging="1080"/>
      </w:pPr>
      <w:rPr>
        <w:rFonts w:hint="default"/>
      </w:rPr>
    </w:lvl>
    <w:lvl w:ilvl="7">
      <w:start w:val="1"/>
      <w:numFmt w:val="decimal"/>
      <w:lvlText w:val="%1.%2.%3.%4.%5.%6.%7.%8."/>
      <w:lvlJc w:val="left"/>
      <w:pPr>
        <w:tabs>
          <w:tab w:val="num" w:pos="5400"/>
        </w:tabs>
        <w:ind w:left="3384" w:hanging="1224"/>
      </w:pPr>
      <w:rPr>
        <w:rFonts w:hint="default"/>
      </w:rPr>
    </w:lvl>
    <w:lvl w:ilvl="8">
      <w:start w:val="1"/>
      <w:numFmt w:val="decimal"/>
      <w:lvlText w:val="%1.%2.%3.%4.%5.%6.%7.%8.%9."/>
      <w:lvlJc w:val="left"/>
      <w:pPr>
        <w:tabs>
          <w:tab w:val="num" w:pos="6120"/>
        </w:tabs>
        <w:ind w:left="3960" w:hanging="1440"/>
      </w:pPr>
      <w:rPr>
        <w:rFonts w:hint="default"/>
      </w:rPr>
    </w:lvl>
  </w:abstractNum>
  <w:abstractNum w:abstractNumId="43" w15:restartNumberingAfterBreak="0">
    <w:nsid w:val="7CB5D09D"/>
    <w:multiLevelType w:val="multilevel"/>
    <w:tmpl w:val="7F9E4382"/>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4" w15:restartNumberingAfterBreak="0">
    <w:nsid w:val="7CBE5770"/>
    <w:multiLevelType w:val="hybridMultilevel"/>
    <w:tmpl w:val="BE08DD0A"/>
    <w:lvl w:ilvl="0" w:tplc="CBD09D7C">
      <w:start w:val="1"/>
      <w:numFmt w:val="upperRoman"/>
      <w:lvlText w:val="%1."/>
      <w:lvlJc w:val="left"/>
      <w:pPr>
        <w:ind w:left="1080" w:hanging="720"/>
      </w:pPr>
      <w:rPr>
        <w:rFonts w:hint="default"/>
      </w:rPr>
    </w:lvl>
    <w:lvl w:ilvl="1" w:tplc="36083B76" w:tentative="1">
      <w:start w:val="1"/>
      <w:numFmt w:val="lowerLetter"/>
      <w:lvlText w:val="%2."/>
      <w:lvlJc w:val="left"/>
      <w:pPr>
        <w:ind w:left="1440" w:hanging="360"/>
      </w:pPr>
    </w:lvl>
    <w:lvl w:ilvl="2" w:tplc="7F204FA4" w:tentative="1">
      <w:start w:val="1"/>
      <w:numFmt w:val="lowerRoman"/>
      <w:lvlText w:val="%3."/>
      <w:lvlJc w:val="right"/>
      <w:pPr>
        <w:ind w:left="2160" w:hanging="180"/>
      </w:pPr>
    </w:lvl>
    <w:lvl w:ilvl="3" w:tplc="D2EC666C" w:tentative="1">
      <w:start w:val="1"/>
      <w:numFmt w:val="decimal"/>
      <w:lvlText w:val="%4."/>
      <w:lvlJc w:val="left"/>
      <w:pPr>
        <w:ind w:left="2880" w:hanging="360"/>
      </w:pPr>
    </w:lvl>
    <w:lvl w:ilvl="4" w:tplc="B89A804A" w:tentative="1">
      <w:start w:val="1"/>
      <w:numFmt w:val="lowerLetter"/>
      <w:lvlText w:val="%5."/>
      <w:lvlJc w:val="left"/>
      <w:pPr>
        <w:ind w:left="3600" w:hanging="360"/>
      </w:pPr>
    </w:lvl>
    <w:lvl w:ilvl="5" w:tplc="28883C0A" w:tentative="1">
      <w:start w:val="1"/>
      <w:numFmt w:val="lowerRoman"/>
      <w:lvlText w:val="%6."/>
      <w:lvlJc w:val="right"/>
      <w:pPr>
        <w:ind w:left="4320" w:hanging="180"/>
      </w:pPr>
    </w:lvl>
    <w:lvl w:ilvl="6" w:tplc="C576C304" w:tentative="1">
      <w:start w:val="1"/>
      <w:numFmt w:val="decimal"/>
      <w:lvlText w:val="%7."/>
      <w:lvlJc w:val="left"/>
      <w:pPr>
        <w:ind w:left="5040" w:hanging="360"/>
      </w:pPr>
    </w:lvl>
    <w:lvl w:ilvl="7" w:tplc="FB06E0A0" w:tentative="1">
      <w:start w:val="1"/>
      <w:numFmt w:val="lowerLetter"/>
      <w:lvlText w:val="%8."/>
      <w:lvlJc w:val="left"/>
      <w:pPr>
        <w:ind w:left="5760" w:hanging="360"/>
      </w:pPr>
    </w:lvl>
    <w:lvl w:ilvl="8" w:tplc="FCEA5C8E" w:tentative="1">
      <w:start w:val="1"/>
      <w:numFmt w:val="lowerRoman"/>
      <w:lvlText w:val="%9."/>
      <w:lvlJc w:val="right"/>
      <w:pPr>
        <w:ind w:left="6480" w:hanging="180"/>
      </w:pPr>
    </w:lvl>
  </w:abstractNum>
  <w:abstractNum w:abstractNumId="45" w15:restartNumberingAfterBreak="0">
    <w:nsid w:val="7DD99023"/>
    <w:multiLevelType w:val="multilevel"/>
    <w:tmpl w:val="CB26E8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6" w15:restartNumberingAfterBreak="0">
    <w:nsid w:val="7E8E16F6"/>
    <w:multiLevelType w:val="hybridMultilevel"/>
    <w:tmpl w:val="02CE078E"/>
    <w:lvl w:ilvl="0" w:tplc="7652A8E8">
      <w:start w:val="1"/>
      <w:numFmt w:val="bullet"/>
      <w:lvlText w:val="-"/>
      <w:lvlJc w:val="left"/>
      <w:pPr>
        <w:ind w:left="720" w:hanging="360"/>
      </w:pPr>
      <w:rPr>
        <w:rFonts w:ascii="Arial" w:eastAsia="Times New Roman" w:hAnsi="Arial" w:cs="Arial" w:hint="default"/>
      </w:rPr>
    </w:lvl>
    <w:lvl w:ilvl="1" w:tplc="42E6E372" w:tentative="1">
      <w:start w:val="1"/>
      <w:numFmt w:val="bullet"/>
      <w:lvlText w:val="o"/>
      <w:lvlJc w:val="left"/>
      <w:pPr>
        <w:ind w:left="1440" w:hanging="360"/>
      </w:pPr>
      <w:rPr>
        <w:rFonts w:ascii="Courier New" w:hAnsi="Courier New" w:cs="Courier New" w:hint="default"/>
      </w:rPr>
    </w:lvl>
    <w:lvl w:ilvl="2" w:tplc="48A6859E" w:tentative="1">
      <w:start w:val="1"/>
      <w:numFmt w:val="bullet"/>
      <w:lvlText w:val=""/>
      <w:lvlJc w:val="left"/>
      <w:pPr>
        <w:ind w:left="2160" w:hanging="360"/>
      </w:pPr>
      <w:rPr>
        <w:rFonts w:ascii="Wingdings" w:hAnsi="Wingdings" w:hint="default"/>
      </w:rPr>
    </w:lvl>
    <w:lvl w:ilvl="3" w:tplc="795C23D2" w:tentative="1">
      <w:start w:val="1"/>
      <w:numFmt w:val="bullet"/>
      <w:lvlText w:val=""/>
      <w:lvlJc w:val="left"/>
      <w:pPr>
        <w:ind w:left="2880" w:hanging="360"/>
      </w:pPr>
      <w:rPr>
        <w:rFonts w:ascii="Symbol" w:hAnsi="Symbol" w:hint="default"/>
      </w:rPr>
    </w:lvl>
    <w:lvl w:ilvl="4" w:tplc="78A834F6" w:tentative="1">
      <w:start w:val="1"/>
      <w:numFmt w:val="bullet"/>
      <w:lvlText w:val="o"/>
      <w:lvlJc w:val="left"/>
      <w:pPr>
        <w:ind w:left="3600" w:hanging="360"/>
      </w:pPr>
      <w:rPr>
        <w:rFonts w:ascii="Courier New" w:hAnsi="Courier New" w:cs="Courier New" w:hint="default"/>
      </w:rPr>
    </w:lvl>
    <w:lvl w:ilvl="5" w:tplc="14D0D666" w:tentative="1">
      <w:start w:val="1"/>
      <w:numFmt w:val="bullet"/>
      <w:lvlText w:val=""/>
      <w:lvlJc w:val="left"/>
      <w:pPr>
        <w:ind w:left="4320" w:hanging="360"/>
      </w:pPr>
      <w:rPr>
        <w:rFonts w:ascii="Wingdings" w:hAnsi="Wingdings" w:hint="default"/>
      </w:rPr>
    </w:lvl>
    <w:lvl w:ilvl="6" w:tplc="C77A158E" w:tentative="1">
      <w:start w:val="1"/>
      <w:numFmt w:val="bullet"/>
      <w:lvlText w:val=""/>
      <w:lvlJc w:val="left"/>
      <w:pPr>
        <w:ind w:left="5040" w:hanging="360"/>
      </w:pPr>
      <w:rPr>
        <w:rFonts w:ascii="Symbol" w:hAnsi="Symbol" w:hint="default"/>
      </w:rPr>
    </w:lvl>
    <w:lvl w:ilvl="7" w:tplc="6D8E6480" w:tentative="1">
      <w:start w:val="1"/>
      <w:numFmt w:val="bullet"/>
      <w:lvlText w:val="o"/>
      <w:lvlJc w:val="left"/>
      <w:pPr>
        <w:ind w:left="5760" w:hanging="360"/>
      </w:pPr>
      <w:rPr>
        <w:rFonts w:ascii="Courier New" w:hAnsi="Courier New" w:cs="Courier New" w:hint="default"/>
      </w:rPr>
    </w:lvl>
    <w:lvl w:ilvl="8" w:tplc="E3EA2F46"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
  </w:num>
  <w:num w:numId="6">
    <w:abstractNumId w:val="7"/>
  </w:num>
  <w:num w:numId="7">
    <w:abstractNumId w:val="11"/>
  </w:num>
  <w:num w:numId="8">
    <w:abstractNumId w:val="13"/>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26"/>
  </w:num>
  <w:num w:numId="12">
    <w:abstractNumId w:val="12"/>
  </w:num>
  <w:num w:numId="13">
    <w:abstractNumId w:val="2"/>
  </w:num>
  <w:num w:numId="14">
    <w:abstractNumId w:val="7"/>
  </w:num>
  <w:num w:numId="15">
    <w:abstractNumId w:val="28"/>
  </w:num>
  <w:num w:numId="16">
    <w:abstractNumId w:val="14"/>
  </w:num>
  <w:num w:numId="17">
    <w:abstractNumId w:val="19"/>
    <w:lvlOverride w:ilvl="0">
      <w:startOverride w:val="2"/>
    </w:lvlOverride>
    <w:lvlOverride w:ilvl="1">
      <w:startOverride w:val="2"/>
    </w:lvlOverride>
    <w:lvlOverride w:ilvl="2">
      <w:startOverride w:val="1"/>
    </w:lvlOverride>
  </w:num>
  <w:num w:numId="18">
    <w:abstractNumId w:val="10"/>
  </w:num>
  <w:num w:numId="19">
    <w:abstractNumId w:val="44"/>
  </w:num>
  <w:num w:numId="20">
    <w:abstractNumId w:val="0"/>
  </w:num>
  <w:num w:numId="21">
    <w:abstractNumId w:val="24"/>
  </w:num>
  <w:num w:numId="22">
    <w:abstractNumId w:val="37"/>
  </w:num>
  <w:num w:numId="23">
    <w:abstractNumId w:val="40"/>
  </w:num>
  <w:num w:numId="24">
    <w:abstractNumId w:val="21"/>
  </w:num>
  <w:num w:numId="25">
    <w:abstractNumId w:val="15"/>
  </w:num>
  <w:num w:numId="26">
    <w:abstractNumId w:val="5"/>
  </w:num>
  <w:num w:numId="27">
    <w:abstractNumId w:val="41"/>
  </w:num>
  <w:num w:numId="28">
    <w:abstractNumId w:val="39"/>
  </w:num>
  <w:num w:numId="29">
    <w:abstractNumId w:val="9"/>
  </w:num>
  <w:num w:numId="30">
    <w:abstractNumId w:val="27"/>
  </w:num>
  <w:num w:numId="31">
    <w:abstractNumId w:val="31"/>
  </w:num>
  <w:num w:numId="32">
    <w:abstractNumId w:val="42"/>
  </w:num>
  <w:num w:numId="33">
    <w:abstractNumId w:val="29"/>
  </w:num>
  <w:num w:numId="34">
    <w:abstractNumId w:val="32"/>
  </w:num>
  <w:num w:numId="3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num>
  <w:num w:numId="37">
    <w:abstractNumId w:val="18"/>
  </w:num>
  <w:num w:numId="38">
    <w:abstractNumId w:val="45"/>
  </w:num>
  <w:num w:numId="39">
    <w:abstractNumId w:val="16"/>
  </w:num>
  <w:num w:numId="40">
    <w:abstractNumId w:val="25"/>
  </w:num>
  <w:num w:numId="41">
    <w:abstractNumId w:val="6"/>
  </w:num>
  <w:num w:numId="42">
    <w:abstractNumId w:val="22"/>
  </w:num>
  <w:num w:numId="43">
    <w:abstractNumId w:val="30"/>
    <w:lvlOverride w:ilvl="0">
      <w:startOverride w:val="2"/>
    </w:lvlOverride>
    <w:lvlOverride w:ilvl="1">
      <w:startOverride w:val="2"/>
    </w:lvlOverride>
    <w:lvlOverride w:ilvl="2">
      <w:startOverride w:val="1"/>
    </w:lvlOverride>
  </w:num>
  <w:num w:numId="44">
    <w:abstractNumId w:val="17"/>
  </w:num>
  <w:num w:numId="45">
    <w:abstractNumId w:val="23"/>
  </w:num>
  <w:num w:numId="46">
    <w:abstractNumId w:val="35"/>
  </w:num>
  <w:num w:numId="47">
    <w:abstractNumId w:val="46"/>
  </w:num>
  <w:num w:numId="48">
    <w:abstractNumId w:val="34"/>
  </w:num>
  <w:num w:numId="49">
    <w:abstractNumId w:val="36"/>
  </w:num>
  <w:num w:numId="50">
    <w:abstractNumId w:val="33"/>
  </w:num>
  <w:num w:numId="51">
    <w:abstractNumId w:val="4"/>
  </w:num>
  <w:num w:numId="52">
    <w:abstractNumId w:val="43"/>
  </w:num>
  <w:num w:numId="53">
    <w:abstractNumId w:val="3"/>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uer Kerstin [2]">
    <w15:presenceInfo w15:providerId="AD" w15:userId="S::Kerstin.Bauer@learnship.com::7cd1e14d-ea2c-4bb6-add5-5de0ae58427f"/>
  </w15:person>
  <w15:person w15:author="Bauer Kerstin">
    <w15:presenceInfo w15:providerId="AD" w15:userId="S::Kerstin.Bauer@learnship.com::7cd1e14d-ea2c-4bb6-add5-5de0ae58427f"/>
  </w15:person>
  <w15:person w15:author="Umann, Thomas">
    <w15:presenceInfo w15:providerId="AD" w15:userId="S::T.Umann@osram.com::a96b3f18-ac01-4f07-b49e-42a72a7b1d7f"/>
  </w15:person>
  <w15:person w15:author="Bauer Kerstin">
    <w15:presenceInfo w15:providerId="AD" w15:userId="S::Kerstin.Bauer@learnship.com::7cd1e14d-ea2c-4bb6-add5-5de0ae58427f"/>
  </w15:person>
  <w15:person w15:author="Bauer Kerstin">
    <w15:presenceInfo w15:providerId="AD" w15:userId="S::Kerstin.Bauer@learnship.com::7cd1e14d-ea2c-4bb6-add5-5de0ae58427f"/>
  </w15:person>
  <w15:person w15:author="Bauer, Kerstin">
    <w15:presenceInfo w15:providerId="AD" w15:userId="S::Kerstin.Bauer@learnship.com::7cd1e14d-ea2c-4bb6-add5-5de0ae58427f"/>
  </w15:person>
  <w15:person w15:author="Bauer Kerstin [3]">
    <w15:presenceInfo w15:providerId="AD" w15:userId="S::Kerstin.Bauer@learnship.com::7cd1e14d-ea2c-4bb6-add5-5de0ae5842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882"/>
    <w:rsid w:val="00015647"/>
    <w:rsid w:val="000158E7"/>
    <w:rsid w:val="00016690"/>
    <w:rsid w:val="00020442"/>
    <w:rsid w:val="000265C5"/>
    <w:rsid w:val="00034C86"/>
    <w:rsid w:val="0003797F"/>
    <w:rsid w:val="00041949"/>
    <w:rsid w:val="00054405"/>
    <w:rsid w:val="00075504"/>
    <w:rsid w:val="000760C9"/>
    <w:rsid w:val="00077924"/>
    <w:rsid w:val="00083045"/>
    <w:rsid w:val="000838A8"/>
    <w:rsid w:val="0008540C"/>
    <w:rsid w:val="00097B3E"/>
    <w:rsid w:val="000B2BDF"/>
    <w:rsid w:val="000B4097"/>
    <w:rsid w:val="000D4330"/>
    <w:rsid w:val="000D4616"/>
    <w:rsid w:val="000D501B"/>
    <w:rsid w:val="000D675E"/>
    <w:rsid w:val="000E3D7C"/>
    <w:rsid w:val="000E61AD"/>
    <w:rsid w:val="000E7FDE"/>
    <w:rsid w:val="0010553D"/>
    <w:rsid w:val="00105D33"/>
    <w:rsid w:val="001072CD"/>
    <w:rsid w:val="0010787B"/>
    <w:rsid w:val="0011308F"/>
    <w:rsid w:val="00116417"/>
    <w:rsid w:val="0013511E"/>
    <w:rsid w:val="00142AD6"/>
    <w:rsid w:val="0015338D"/>
    <w:rsid w:val="00161E8C"/>
    <w:rsid w:val="00170DD7"/>
    <w:rsid w:val="001750CF"/>
    <w:rsid w:val="00175D69"/>
    <w:rsid w:val="00185AC3"/>
    <w:rsid w:val="00187625"/>
    <w:rsid w:val="00193BD2"/>
    <w:rsid w:val="001A1A38"/>
    <w:rsid w:val="001A51A5"/>
    <w:rsid w:val="001A65DE"/>
    <w:rsid w:val="001B037D"/>
    <w:rsid w:val="001B1CAE"/>
    <w:rsid w:val="001B7701"/>
    <w:rsid w:val="001C373E"/>
    <w:rsid w:val="001C388B"/>
    <w:rsid w:val="001C767B"/>
    <w:rsid w:val="001C7AD2"/>
    <w:rsid w:val="001D1ECE"/>
    <w:rsid w:val="001D661A"/>
    <w:rsid w:val="001E76CE"/>
    <w:rsid w:val="001E7C67"/>
    <w:rsid w:val="001F1F02"/>
    <w:rsid w:val="001F3A3A"/>
    <w:rsid w:val="0021592B"/>
    <w:rsid w:val="00240F2A"/>
    <w:rsid w:val="002435CD"/>
    <w:rsid w:val="00264EB0"/>
    <w:rsid w:val="00265B81"/>
    <w:rsid w:val="00267444"/>
    <w:rsid w:val="002677C2"/>
    <w:rsid w:val="00272CA0"/>
    <w:rsid w:val="00281DE5"/>
    <w:rsid w:val="00285B90"/>
    <w:rsid w:val="00294EA2"/>
    <w:rsid w:val="002B00E4"/>
    <w:rsid w:val="002C778B"/>
    <w:rsid w:val="002D00DD"/>
    <w:rsid w:val="002E152B"/>
    <w:rsid w:val="002E2E46"/>
    <w:rsid w:val="002E4BDA"/>
    <w:rsid w:val="002F0809"/>
    <w:rsid w:val="0030045D"/>
    <w:rsid w:val="00301E3F"/>
    <w:rsid w:val="0032419A"/>
    <w:rsid w:val="00331F90"/>
    <w:rsid w:val="003332E5"/>
    <w:rsid w:val="00334855"/>
    <w:rsid w:val="00336F6F"/>
    <w:rsid w:val="00341BF6"/>
    <w:rsid w:val="0035193E"/>
    <w:rsid w:val="00360D7B"/>
    <w:rsid w:val="00370E4E"/>
    <w:rsid w:val="003723FF"/>
    <w:rsid w:val="00381B46"/>
    <w:rsid w:val="00383639"/>
    <w:rsid w:val="003862BD"/>
    <w:rsid w:val="00390658"/>
    <w:rsid w:val="00397A7F"/>
    <w:rsid w:val="003A6333"/>
    <w:rsid w:val="003C6D82"/>
    <w:rsid w:val="003E0764"/>
    <w:rsid w:val="003F688D"/>
    <w:rsid w:val="003F7641"/>
    <w:rsid w:val="00401355"/>
    <w:rsid w:val="004022BF"/>
    <w:rsid w:val="00410323"/>
    <w:rsid w:val="00423273"/>
    <w:rsid w:val="004307BB"/>
    <w:rsid w:val="00432C33"/>
    <w:rsid w:val="00433E2B"/>
    <w:rsid w:val="0043703F"/>
    <w:rsid w:val="00454DCD"/>
    <w:rsid w:val="0045624A"/>
    <w:rsid w:val="00461CB9"/>
    <w:rsid w:val="00463D8F"/>
    <w:rsid w:val="00471419"/>
    <w:rsid w:val="004716C8"/>
    <w:rsid w:val="00475F3F"/>
    <w:rsid w:val="00477F45"/>
    <w:rsid w:val="0048415A"/>
    <w:rsid w:val="00494A18"/>
    <w:rsid w:val="004A501B"/>
    <w:rsid w:val="004A5F78"/>
    <w:rsid w:val="004A65DA"/>
    <w:rsid w:val="004A75EC"/>
    <w:rsid w:val="004B4947"/>
    <w:rsid w:val="004B6DFD"/>
    <w:rsid w:val="004B7BCF"/>
    <w:rsid w:val="004C1655"/>
    <w:rsid w:val="004C5367"/>
    <w:rsid w:val="004D3917"/>
    <w:rsid w:val="004D76BA"/>
    <w:rsid w:val="004D7E26"/>
    <w:rsid w:val="004E282A"/>
    <w:rsid w:val="004E4F70"/>
    <w:rsid w:val="004E50FB"/>
    <w:rsid w:val="00504DED"/>
    <w:rsid w:val="00524601"/>
    <w:rsid w:val="00524D6B"/>
    <w:rsid w:val="00543262"/>
    <w:rsid w:val="0054510A"/>
    <w:rsid w:val="0055286A"/>
    <w:rsid w:val="00553BAC"/>
    <w:rsid w:val="005645F1"/>
    <w:rsid w:val="0056664A"/>
    <w:rsid w:val="005671B3"/>
    <w:rsid w:val="005718FD"/>
    <w:rsid w:val="0057211F"/>
    <w:rsid w:val="00580071"/>
    <w:rsid w:val="005939A2"/>
    <w:rsid w:val="00595BB8"/>
    <w:rsid w:val="005B315C"/>
    <w:rsid w:val="005D5F16"/>
    <w:rsid w:val="005E18F2"/>
    <w:rsid w:val="005E370D"/>
    <w:rsid w:val="005E5D37"/>
    <w:rsid w:val="005F3AEE"/>
    <w:rsid w:val="005F4250"/>
    <w:rsid w:val="005F4BA6"/>
    <w:rsid w:val="00623913"/>
    <w:rsid w:val="006356BE"/>
    <w:rsid w:val="00637C82"/>
    <w:rsid w:val="00640057"/>
    <w:rsid w:val="00646993"/>
    <w:rsid w:val="0065661C"/>
    <w:rsid w:val="00662C11"/>
    <w:rsid w:val="00667E4E"/>
    <w:rsid w:val="00674993"/>
    <w:rsid w:val="0068650B"/>
    <w:rsid w:val="006950E7"/>
    <w:rsid w:val="00695944"/>
    <w:rsid w:val="006A1A68"/>
    <w:rsid w:val="006A5DF2"/>
    <w:rsid w:val="006B4B11"/>
    <w:rsid w:val="006C1117"/>
    <w:rsid w:val="006C59D9"/>
    <w:rsid w:val="006D4C31"/>
    <w:rsid w:val="006D509D"/>
    <w:rsid w:val="006D6DA1"/>
    <w:rsid w:val="006D71F0"/>
    <w:rsid w:val="006F22F3"/>
    <w:rsid w:val="007317B0"/>
    <w:rsid w:val="00734B94"/>
    <w:rsid w:val="00737282"/>
    <w:rsid w:val="00740528"/>
    <w:rsid w:val="00742C65"/>
    <w:rsid w:val="00744763"/>
    <w:rsid w:val="0074660F"/>
    <w:rsid w:val="00752418"/>
    <w:rsid w:val="00753B8A"/>
    <w:rsid w:val="00753C3D"/>
    <w:rsid w:val="00756C37"/>
    <w:rsid w:val="00765100"/>
    <w:rsid w:val="00770A88"/>
    <w:rsid w:val="00773A2B"/>
    <w:rsid w:val="00781131"/>
    <w:rsid w:val="00782FA7"/>
    <w:rsid w:val="007B26E6"/>
    <w:rsid w:val="007B5B28"/>
    <w:rsid w:val="007C23D0"/>
    <w:rsid w:val="007C5DFF"/>
    <w:rsid w:val="007C62B4"/>
    <w:rsid w:val="007C7E8E"/>
    <w:rsid w:val="007D3583"/>
    <w:rsid w:val="007D795A"/>
    <w:rsid w:val="007E6AEA"/>
    <w:rsid w:val="0082667B"/>
    <w:rsid w:val="0083185F"/>
    <w:rsid w:val="0084090C"/>
    <w:rsid w:val="00847E40"/>
    <w:rsid w:val="008509FD"/>
    <w:rsid w:val="00864180"/>
    <w:rsid w:val="00864506"/>
    <w:rsid w:val="008746FE"/>
    <w:rsid w:val="00875041"/>
    <w:rsid w:val="008768CA"/>
    <w:rsid w:val="00876DBA"/>
    <w:rsid w:val="00877226"/>
    <w:rsid w:val="00883C48"/>
    <w:rsid w:val="00887A0F"/>
    <w:rsid w:val="0089150E"/>
    <w:rsid w:val="00897320"/>
    <w:rsid w:val="00897C79"/>
    <w:rsid w:val="008A2B96"/>
    <w:rsid w:val="008A5814"/>
    <w:rsid w:val="008B6989"/>
    <w:rsid w:val="008C3418"/>
    <w:rsid w:val="008E2882"/>
    <w:rsid w:val="008F04BD"/>
    <w:rsid w:val="008F2CF1"/>
    <w:rsid w:val="008F4E80"/>
    <w:rsid w:val="008F5BE2"/>
    <w:rsid w:val="00903684"/>
    <w:rsid w:val="00907B68"/>
    <w:rsid w:val="009109F6"/>
    <w:rsid w:val="00912660"/>
    <w:rsid w:val="00924EB2"/>
    <w:rsid w:val="00936998"/>
    <w:rsid w:val="0094064E"/>
    <w:rsid w:val="00951105"/>
    <w:rsid w:val="00952FD2"/>
    <w:rsid w:val="009574FA"/>
    <w:rsid w:val="00964FD1"/>
    <w:rsid w:val="00966222"/>
    <w:rsid w:val="009708DF"/>
    <w:rsid w:val="009828B9"/>
    <w:rsid w:val="00993827"/>
    <w:rsid w:val="009A061A"/>
    <w:rsid w:val="009A078F"/>
    <w:rsid w:val="009A18D1"/>
    <w:rsid w:val="009A1927"/>
    <w:rsid w:val="009A2EB7"/>
    <w:rsid w:val="009B29E7"/>
    <w:rsid w:val="009B66F2"/>
    <w:rsid w:val="009B6AAC"/>
    <w:rsid w:val="009C359E"/>
    <w:rsid w:val="009D3AA8"/>
    <w:rsid w:val="009D5A17"/>
    <w:rsid w:val="009E08BF"/>
    <w:rsid w:val="00A01A61"/>
    <w:rsid w:val="00A068A2"/>
    <w:rsid w:val="00A17E78"/>
    <w:rsid w:val="00A2047C"/>
    <w:rsid w:val="00A218B3"/>
    <w:rsid w:val="00A21F06"/>
    <w:rsid w:val="00A223D8"/>
    <w:rsid w:val="00A329DB"/>
    <w:rsid w:val="00A332F9"/>
    <w:rsid w:val="00A378D3"/>
    <w:rsid w:val="00A44F9F"/>
    <w:rsid w:val="00A50F5B"/>
    <w:rsid w:val="00A6647E"/>
    <w:rsid w:val="00A72002"/>
    <w:rsid w:val="00A73047"/>
    <w:rsid w:val="00A764AA"/>
    <w:rsid w:val="00A85ED6"/>
    <w:rsid w:val="00A91926"/>
    <w:rsid w:val="00A93F8E"/>
    <w:rsid w:val="00AA0A20"/>
    <w:rsid w:val="00AB4749"/>
    <w:rsid w:val="00AB5B65"/>
    <w:rsid w:val="00AB6CEB"/>
    <w:rsid w:val="00AC1CE2"/>
    <w:rsid w:val="00AC2B30"/>
    <w:rsid w:val="00AC39E3"/>
    <w:rsid w:val="00AD3A74"/>
    <w:rsid w:val="00AD6434"/>
    <w:rsid w:val="00AD6FA3"/>
    <w:rsid w:val="00AE1385"/>
    <w:rsid w:val="00AF36B5"/>
    <w:rsid w:val="00AF38ED"/>
    <w:rsid w:val="00AF3AB0"/>
    <w:rsid w:val="00B03704"/>
    <w:rsid w:val="00B04CD0"/>
    <w:rsid w:val="00B07603"/>
    <w:rsid w:val="00B107BA"/>
    <w:rsid w:val="00B1460C"/>
    <w:rsid w:val="00B15DF9"/>
    <w:rsid w:val="00B17BEC"/>
    <w:rsid w:val="00B22693"/>
    <w:rsid w:val="00B22DA4"/>
    <w:rsid w:val="00B25044"/>
    <w:rsid w:val="00B2732D"/>
    <w:rsid w:val="00B4328F"/>
    <w:rsid w:val="00B4359A"/>
    <w:rsid w:val="00B45D5A"/>
    <w:rsid w:val="00B4673F"/>
    <w:rsid w:val="00B51AB3"/>
    <w:rsid w:val="00B5461A"/>
    <w:rsid w:val="00B618E7"/>
    <w:rsid w:val="00B700DB"/>
    <w:rsid w:val="00B971EB"/>
    <w:rsid w:val="00BA097E"/>
    <w:rsid w:val="00BB772D"/>
    <w:rsid w:val="00BC701C"/>
    <w:rsid w:val="00BE0BE9"/>
    <w:rsid w:val="00BE5654"/>
    <w:rsid w:val="00BE5AF6"/>
    <w:rsid w:val="00BF3276"/>
    <w:rsid w:val="00BF5132"/>
    <w:rsid w:val="00BF7034"/>
    <w:rsid w:val="00C0795C"/>
    <w:rsid w:val="00C23C75"/>
    <w:rsid w:val="00C3196C"/>
    <w:rsid w:val="00C51422"/>
    <w:rsid w:val="00C57486"/>
    <w:rsid w:val="00C61847"/>
    <w:rsid w:val="00C90AEF"/>
    <w:rsid w:val="00C922B6"/>
    <w:rsid w:val="00CA0009"/>
    <w:rsid w:val="00CA057C"/>
    <w:rsid w:val="00CA3F15"/>
    <w:rsid w:val="00CB774C"/>
    <w:rsid w:val="00CC2FB2"/>
    <w:rsid w:val="00CC3E2D"/>
    <w:rsid w:val="00CD0214"/>
    <w:rsid w:val="00CE6019"/>
    <w:rsid w:val="00CE792C"/>
    <w:rsid w:val="00D00933"/>
    <w:rsid w:val="00D0123A"/>
    <w:rsid w:val="00D1144E"/>
    <w:rsid w:val="00D15529"/>
    <w:rsid w:val="00D537D4"/>
    <w:rsid w:val="00D5395A"/>
    <w:rsid w:val="00D776EC"/>
    <w:rsid w:val="00D8426F"/>
    <w:rsid w:val="00D85CD0"/>
    <w:rsid w:val="00D860A9"/>
    <w:rsid w:val="00D90879"/>
    <w:rsid w:val="00D92F6F"/>
    <w:rsid w:val="00D96562"/>
    <w:rsid w:val="00DA0158"/>
    <w:rsid w:val="00DA4ABB"/>
    <w:rsid w:val="00DA733C"/>
    <w:rsid w:val="00DB5372"/>
    <w:rsid w:val="00DD1CE4"/>
    <w:rsid w:val="00DD3684"/>
    <w:rsid w:val="00DD5B63"/>
    <w:rsid w:val="00DE0C9E"/>
    <w:rsid w:val="00DE25B5"/>
    <w:rsid w:val="00DE2ACF"/>
    <w:rsid w:val="00DE3064"/>
    <w:rsid w:val="00DE530C"/>
    <w:rsid w:val="00DE5756"/>
    <w:rsid w:val="00DE6361"/>
    <w:rsid w:val="00DE68F6"/>
    <w:rsid w:val="00DF3A5B"/>
    <w:rsid w:val="00E04425"/>
    <w:rsid w:val="00E11442"/>
    <w:rsid w:val="00E16C71"/>
    <w:rsid w:val="00E1798A"/>
    <w:rsid w:val="00E262A9"/>
    <w:rsid w:val="00E30C17"/>
    <w:rsid w:val="00E341B1"/>
    <w:rsid w:val="00E35C8D"/>
    <w:rsid w:val="00E47A16"/>
    <w:rsid w:val="00E47DEA"/>
    <w:rsid w:val="00E50BD8"/>
    <w:rsid w:val="00E56578"/>
    <w:rsid w:val="00E6013B"/>
    <w:rsid w:val="00E71D65"/>
    <w:rsid w:val="00E724B1"/>
    <w:rsid w:val="00E7751D"/>
    <w:rsid w:val="00E8741F"/>
    <w:rsid w:val="00E91EA1"/>
    <w:rsid w:val="00E94ACC"/>
    <w:rsid w:val="00E94B91"/>
    <w:rsid w:val="00EA4478"/>
    <w:rsid w:val="00EA65D1"/>
    <w:rsid w:val="00EB3270"/>
    <w:rsid w:val="00EB3A0B"/>
    <w:rsid w:val="00EC0A2D"/>
    <w:rsid w:val="00EE0F17"/>
    <w:rsid w:val="00EE7BD4"/>
    <w:rsid w:val="00F026B5"/>
    <w:rsid w:val="00F07806"/>
    <w:rsid w:val="00F139AB"/>
    <w:rsid w:val="00F2186A"/>
    <w:rsid w:val="00F22AE9"/>
    <w:rsid w:val="00F2615D"/>
    <w:rsid w:val="00F34B4E"/>
    <w:rsid w:val="00F363D0"/>
    <w:rsid w:val="00F44F33"/>
    <w:rsid w:val="00F466D4"/>
    <w:rsid w:val="00F54DAC"/>
    <w:rsid w:val="00F576C0"/>
    <w:rsid w:val="00F70279"/>
    <w:rsid w:val="00F84BFE"/>
    <w:rsid w:val="00F86D83"/>
    <w:rsid w:val="00F90A2D"/>
    <w:rsid w:val="00F914E0"/>
    <w:rsid w:val="00F9478C"/>
    <w:rsid w:val="00F97125"/>
    <w:rsid w:val="00FB1245"/>
    <w:rsid w:val="00FB34FC"/>
    <w:rsid w:val="00FC06CB"/>
    <w:rsid w:val="00FC2880"/>
    <w:rsid w:val="00FC3EBE"/>
    <w:rsid w:val="00FD05D3"/>
    <w:rsid w:val="00FD33B2"/>
    <w:rsid w:val="00FD4FEC"/>
    <w:rsid w:val="00FD7B22"/>
    <w:rsid w:val="00FF10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9C64480"/>
  <w15:docId w15:val="{42C6D052-0745-480C-B47F-DD6EB6BF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5461A"/>
    <w:pPr>
      <w:spacing w:after="240" w:line="300" w:lineRule="auto"/>
      <w:jc w:val="both"/>
    </w:pPr>
    <w:rPr>
      <w:rFonts w:ascii="Arial" w:hAnsi="Arial"/>
      <w:sz w:val="22"/>
    </w:rPr>
  </w:style>
  <w:style w:type="paragraph" w:styleId="berschrift1">
    <w:name w:val="heading 1"/>
    <w:basedOn w:val="Standard"/>
    <w:next w:val="Standard"/>
    <w:link w:val="berschrift1Zchn"/>
    <w:qFormat/>
    <w:rsid w:val="00DE6361"/>
    <w:pPr>
      <w:keepNext/>
      <w:outlineLvl w:val="0"/>
    </w:pPr>
    <w:rPr>
      <w:rFonts w:ascii="Arial Narrow" w:hAnsi="Arial Narrow"/>
      <w:b/>
      <w:snapToGrid w:val="0"/>
      <w:u w:val="single"/>
      <w:lang w:val="en-US" w:eastAsia="sv-SE"/>
    </w:rPr>
  </w:style>
  <w:style w:type="paragraph" w:styleId="berschrift2">
    <w:name w:val="heading 2"/>
    <w:basedOn w:val="Standard"/>
    <w:next w:val="Standard"/>
    <w:link w:val="berschrift2Zchn"/>
    <w:qFormat/>
    <w:rsid w:val="00E11442"/>
    <w:pPr>
      <w:keepNext/>
      <w:ind w:left="1304" w:hanging="1304"/>
      <w:outlineLvl w:val="1"/>
    </w:pPr>
    <w:rPr>
      <w:b/>
      <w:snapToGrid w:val="0"/>
      <w:lang w:val="en-US" w:eastAsia="sv-SE"/>
    </w:rPr>
  </w:style>
  <w:style w:type="paragraph" w:styleId="berschrift3">
    <w:name w:val="heading 3"/>
    <w:basedOn w:val="Standard"/>
    <w:next w:val="Standard"/>
    <w:link w:val="berschrift3Zchn"/>
    <w:qFormat/>
    <w:rsid w:val="00E11442"/>
    <w:pPr>
      <w:keepNext/>
      <w:suppressLineNumbers/>
      <w:tabs>
        <w:tab w:val="left" w:pos="567"/>
        <w:tab w:val="left" w:pos="1134"/>
        <w:tab w:val="left" w:pos="1701"/>
      </w:tabs>
      <w:suppressAutoHyphens/>
      <w:ind w:left="567" w:hanging="567"/>
      <w:outlineLvl w:val="2"/>
    </w:pPr>
    <w:rPr>
      <w:b/>
      <w:lang w:val="en-US"/>
    </w:rPr>
  </w:style>
  <w:style w:type="paragraph" w:styleId="berschrift4">
    <w:name w:val="heading 4"/>
    <w:basedOn w:val="Standard"/>
    <w:next w:val="Standard"/>
    <w:link w:val="berschrift4Zchn"/>
    <w:qFormat/>
    <w:rsid w:val="00E11442"/>
    <w:pPr>
      <w:keepNext/>
      <w:outlineLvl w:val="3"/>
    </w:pPr>
    <w:rPr>
      <w:b/>
      <w:lang w:val="en-AU"/>
    </w:rPr>
  </w:style>
  <w:style w:type="paragraph" w:styleId="berschrift5">
    <w:name w:val="heading 5"/>
    <w:basedOn w:val="Standard"/>
    <w:next w:val="Standard"/>
    <w:link w:val="berschrift5Zchn"/>
    <w:qFormat/>
    <w:rsid w:val="00E11442"/>
    <w:pPr>
      <w:keepNext/>
      <w:spacing w:line="312" w:lineRule="auto"/>
      <w:jc w:val="center"/>
      <w:outlineLvl w:val="4"/>
    </w:pPr>
    <w:rPr>
      <w:b/>
      <w:lang w:val="en-US"/>
    </w:rPr>
  </w:style>
  <w:style w:type="paragraph" w:styleId="berschrift6">
    <w:name w:val="heading 6"/>
    <w:basedOn w:val="Standard"/>
    <w:next w:val="Standard"/>
    <w:link w:val="berschrift6Zchn"/>
    <w:qFormat/>
    <w:rsid w:val="00E11442"/>
    <w:pPr>
      <w:keepNext/>
      <w:numPr>
        <w:ilvl w:val="5"/>
        <w:numId w:val="4"/>
      </w:numPr>
      <w:jc w:val="center"/>
      <w:outlineLvl w:val="5"/>
    </w:pPr>
    <w:rPr>
      <w:b/>
      <w:sz w:val="28"/>
      <w:lang w:val="en-US"/>
    </w:rPr>
  </w:style>
  <w:style w:type="paragraph" w:styleId="berschrift7">
    <w:name w:val="heading 7"/>
    <w:basedOn w:val="Standard"/>
    <w:next w:val="Standard"/>
    <w:link w:val="berschrift7Zchn"/>
    <w:qFormat/>
    <w:rsid w:val="00E11442"/>
    <w:pPr>
      <w:keepNext/>
      <w:numPr>
        <w:ilvl w:val="6"/>
        <w:numId w:val="4"/>
      </w:numPr>
      <w:jc w:val="center"/>
      <w:outlineLvl w:val="6"/>
    </w:pPr>
    <w:rPr>
      <w:b/>
      <w:sz w:val="32"/>
    </w:rPr>
  </w:style>
  <w:style w:type="paragraph" w:styleId="berschrift8">
    <w:name w:val="heading 8"/>
    <w:basedOn w:val="Standard"/>
    <w:next w:val="Standard"/>
    <w:link w:val="berschrift8Zchn"/>
    <w:qFormat/>
    <w:rsid w:val="00E11442"/>
    <w:pPr>
      <w:keepNext/>
      <w:numPr>
        <w:ilvl w:val="7"/>
        <w:numId w:val="4"/>
      </w:numPr>
      <w:spacing w:line="240" w:lineRule="atLeast"/>
      <w:outlineLvl w:val="7"/>
    </w:pPr>
    <w:rPr>
      <w:b/>
      <w:lang w:val="en-US"/>
    </w:rPr>
  </w:style>
  <w:style w:type="paragraph" w:styleId="berschrift9">
    <w:name w:val="heading 9"/>
    <w:basedOn w:val="Standard"/>
    <w:next w:val="Standard"/>
    <w:link w:val="berschrift9Zchn"/>
    <w:qFormat/>
    <w:rsid w:val="00E11442"/>
    <w:pPr>
      <w:numPr>
        <w:ilvl w:val="8"/>
        <w:numId w:val="4"/>
      </w:numPr>
      <w:spacing w:before="240" w:after="6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E6361"/>
    <w:rPr>
      <w:rFonts w:ascii="Arial Narrow" w:hAnsi="Arial Narrow"/>
      <w:b/>
      <w:snapToGrid w:val="0"/>
      <w:sz w:val="22"/>
      <w:u w:val="single"/>
      <w:lang w:val="en-US" w:eastAsia="sv-SE"/>
    </w:rPr>
  </w:style>
  <w:style w:type="character" w:customStyle="1" w:styleId="berschrift2Zchn">
    <w:name w:val="Überschrift 2 Zchn"/>
    <w:basedOn w:val="Absatz-Standardschriftart"/>
    <w:link w:val="berschrift2"/>
    <w:rsid w:val="00E11442"/>
    <w:rPr>
      <w:b/>
      <w:snapToGrid w:val="0"/>
      <w:sz w:val="24"/>
      <w:lang w:val="en-US" w:eastAsia="sv-SE"/>
    </w:rPr>
  </w:style>
  <w:style w:type="character" w:customStyle="1" w:styleId="berschrift3Zchn">
    <w:name w:val="Überschrift 3 Zchn"/>
    <w:basedOn w:val="Absatz-Standardschriftart"/>
    <w:link w:val="berschrift3"/>
    <w:rsid w:val="00E11442"/>
    <w:rPr>
      <w:b/>
      <w:sz w:val="24"/>
      <w:lang w:val="en-US"/>
    </w:rPr>
  </w:style>
  <w:style w:type="character" w:customStyle="1" w:styleId="berschrift4Zchn">
    <w:name w:val="Überschrift 4 Zchn"/>
    <w:basedOn w:val="Absatz-Standardschriftart"/>
    <w:link w:val="berschrift4"/>
    <w:rsid w:val="00E11442"/>
    <w:rPr>
      <w:b/>
      <w:sz w:val="24"/>
      <w:lang w:val="en-AU"/>
    </w:rPr>
  </w:style>
  <w:style w:type="character" w:customStyle="1" w:styleId="berschrift5Zchn">
    <w:name w:val="Überschrift 5 Zchn"/>
    <w:basedOn w:val="Absatz-Standardschriftart"/>
    <w:link w:val="berschrift5"/>
    <w:rsid w:val="00E11442"/>
    <w:rPr>
      <w:rFonts w:ascii="Arial" w:hAnsi="Arial"/>
      <w:b/>
      <w:sz w:val="22"/>
      <w:lang w:val="en-US"/>
    </w:rPr>
  </w:style>
  <w:style w:type="character" w:customStyle="1" w:styleId="berschrift6Zchn">
    <w:name w:val="Überschrift 6 Zchn"/>
    <w:basedOn w:val="Absatz-Standardschriftart"/>
    <w:link w:val="berschrift6"/>
    <w:rsid w:val="00E11442"/>
    <w:rPr>
      <w:rFonts w:ascii="Arial" w:hAnsi="Arial"/>
      <w:b/>
      <w:sz w:val="28"/>
      <w:lang w:val="en-US"/>
    </w:rPr>
  </w:style>
  <w:style w:type="character" w:customStyle="1" w:styleId="berschrift7Zchn">
    <w:name w:val="Überschrift 7 Zchn"/>
    <w:basedOn w:val="Absatz-Standardschriftart"/>
    <w:link w:val="berschrift7"/>
    <w:rsid w:val="00E11442"/>
    <w:rPr>
      <w:rFonts w:ascii="Arial" w:hAnsi="Arial"/>
      <w:b/>
      <w:sz w:val="32"/>
    </w:rPr>
  </w:style>
  <w:style w:type="character" w:customStyle="1" w:styleId="berschrift8Zchn">
    <w:name w:val="Überschrift 8 Zchn"/>
    <w:basedOn w:val="Absatz-Standardschriftart"/>
    <w:link w:val="berschrift8"/>
    <w:rsid w:val="00E11442"/>
    <w:rPr>
      <w:rFonts w:ascii="Arial" w:hAnsi="Arial"/>
      <w:b/>
      <w:sz w:val="24"/>
      <w:lang w:val="en-US"/>
    </w:rPr>
  </w:style>
  <w:style w:type="character" w:customStyle="1" w:styleId="berschrift9Zchn">
    <w:name w:val="Überschrift 9 Zchn"/>
    <w:basedOn w:val="Absatz-Standardschriftart"/>
    <w:link w:val="berschrift9"/>
    <w:rsid w:val="00E11442"/>
    <w:rPr>
      <w:rFonts w:ascii="Arial" w:hAnsi="Arial"/>
      <w:sz w:val="22"/>
    </w:rPr>
  </w:style>
  <w:style w:type="paragraph" w:styleId="Titel">
    <w:name w:val="Title"/>
    <w:basedOn w:val="Standard"/>
    <w:link w:val="TitelZchn"/>
    <w:qFormat/>
    <w:rsid w:val="00E11442"/>
    <w:pPr>
      <w:jc w:val="center"/>
    </w:pPr>
    <w:rPr>
      <w:b/>
      <w:sz w:val="32"/>
      <w:lang w:val="en-US"/>
    </w:rPr>
  </w:style>
  <w:style w:type="character" w:customStyle="1" w:styleId="TitelZchn">
    <w:name w:val="Titel Zchn"/>
    <w:basedOn w:val="Absatz-Standardschriftart"/>
    <w:link w:val="Titel"/>
    <w:rsid w:val="00E11442"/>
    <w:rPr>
      <w:b/>
      <w:sz w:val="32"/>
      <w:lang w:val="en-US"/>
    </w:rPr>
  </w:style>
  <w:style w:type="character" w:styleId="Fett">
    <w:name w:val="Strong"/>
    <w:uiPriority w:val="22"/>
    <w:qFormat/>
    <w:rsid w:val="00E11442"/>
    <w:rPr>
      <w:b/>
      <w:bCs/>
    </w:rPr>
  </w:style>
  <w:style w:type="paragraph" w:styleId="Listenabsatz">
    <w:name w:val="List Paragraph"/>
    <w:basedOn w:val="Standard"/>
    <w:uiPriority w:val="34"/>
    <w:qFormat/>
    <w:rsid w:val="00E11442"/>
    <w:pPr>
      <w:ind w:left="708"/>
    </w:pPr>
  </w:style>
  <w:style w:type="character" w:styleId="Kommentarzeichen">
    <w:name w:val="annotation reference"/>
    <w:rsid w:val="00B5461A"/>
    <w:rPr>
      <w:rFonts w:cs="Times New Roman"/>
      <w:sz w:val="16"/>
    </w:rPr>
  </w:style>
  <w:style w:type="paragraph" w:styleId="Kommentartext">
    <w:name w:val="annotation text"/>
    <w:basedOn w:val="Standard"/>
    <w:link w:val="KommentartextZchn"/>
    <w:rsid w:val="00B5461A"/>
    <w:rPr>
      <w:sz w:val="20"/>
      <w:lang w:eastAsia="ja-JP"/>
    </w:rPr>
  </w:style>
  <w:style w:type="character" w:customStyle="1" w:styleId="KommentartextZchn">
    <w:name w:val="Kommentartext Zchn"/>
    <w:basedOn w:val="Absatz-Standardschriftart"/>
    <w:link w:val="Kommentartext"/>
    <w:rsid w:val="00B5461A"/>
    <w:rPr>
      <w:rFonts w:ascii="Arial" w:hAnsi="Arial"/>
      <w:lang w:eastAsia="ja-JP"/>
    </w:rPr>
  </w:style>
  <w:style w:type="paragraph" w:styleId="Sprechblasentext">
    <w:name w:val="Balloon Text"/>
    <w:basedOn w:val="Standard"/>
    <w:link w:val="SprechblasentextZchn"/>
    <w:uiPriority w:val="99"/>
    <w:semiHidden/>
    <w:unhideWhenUsed/>
    <w:rsid w:val="00B5461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461A"/>
    <w:rPr>
      <w:rFonts w:ascii="Tahoma" w:hAnsi="Tahoma" w:cs="Tahoma"/>
      <w:sz w:val="16"/>
      <w:szCs w:val="16"/>
    </w:rPr>
  </w:style>
  <w:style w:type="paragraph" w:styleId="Verzeichnis1">
    <w:name w:val="toc 1"/>
    <w:basedOn w:val="Standard"/>
    <w:next w:val="Standard"/>
    <w:uiPriority w:val="39"/>
    <w:rsid w:val="00BE5AF6"/>
    <w:pPr>
      <w:tabs>
        <w:tab w:val="right" w:leader="dot" w:pos="8777"/>
      </w:tabs>
      <w:spacing w:after="0"/>
      <w:jc w:val="left"/>
    </w:pPr>
    <w:rPr>
      <w:bCs/>
      <w:noProof/>
    </w:rPr>
  </w:style>
  <w:style w:type="paragraph" w:styleId="Fuzeile">
    <w:name w:val="footer"/>
    <w:basedOn w:val="Standard"/>
    <w:link w:val="FuzeileZchn"/>
    <w:rsid w:val="00BE5AF6"/>
    <w:pPr>
      <w:tabs>
        <w:tab w:val="center" w:pos="4153"/>
        <w:tab w:val="right" w:pos="8306"/>
      </w:tabs>
    </w:pPr>
  </w:style>
  <w:style w:type="character" w:customStyle="1" w:styleId="FuzeileZchn">
    <w:name w:val="Fußzeile Zchn"/>
    <w:basedOn w:val="Absatz-Standardschriftart"/>
    <w:link w:val="Fuzeile"/>
    <w:rsid w:val="00BE5AF6"/>
    <w:rPr>
      <w:rFonts w:ascii="Arial" w:hAnsi="Arial"/>
      <w:sz w:val="22"/>
    </w:rPr>
  </w:style>
  <w:style w:type="paragraph" w:styleId="Kopfzeile">
    <w:name w:val="header"/>
    <w:basedOn w:val="Standard"/>
    <w:link w:val="KopfzeileZchn"/>
    <w:rsid w:val="00BE5AF6"/>
    <w:pPr>
      <w:tabs>
        <w:tab w:val="center" w:pos="4153"/>
        <w:tab w:val="right" w:pos="8306"/>
      </w:tabs>
    </w:pPr>
  </w:style>
  <w:style w:type="character" w:customStyle="1" w:styleId="KopfzeileZchn">
    <w:name w:val="Kopfzeile Zchn"/>
    <w:basedOn w:val="Absatz-Standardschriftart"/>
    <w:link w:val="Kopfzeile"/>
    <w:rsid w:val="00BE5AF6"/>
    <w:rPr>
      <w:rFonts w:ascii="Arial" w:hAnsi="Arial"/>
      <w:sz w:val="22"/>
    </w:rPr>
  </w:style>
  <w:style w:type="character" w:styleId="Hyperlink">
    <w:name w:val="Hyperlink"/>
    <w:uiPriority w:val="99"/>
    <w:rsid w:val="00BE5AF6"/>
    <w:rPr>
      <w:color w:val="0000FF"/>
      <w:u w:val="single"/>
    </w:rPr>
  </w:style>
  <w:style w:type="paragraph" w:styleId="Textkrper">
    <w:name w:val="Body Text"/>
    <w:basedOn w:val="Standard"/>
    <w:link w:val="TextkrperZchn"/>
    <w:rsid w:val="00BE5AF6"/>
    <w:rPr>
      <w:snapToGrid w:val="0"/>
      <w:color w:val="000000"/>
      <w:lang w:val="en-US" w:eastAsia="de-DE"/>
    </w:rPr>
  </w:style>
  <w:style w:type="character" w:customStyle="1" w:styleId="TextkrperZchn">
    <w:name w:val="Textkörper Zchn"/>
    <w:basedOn w:val="Absatz-Standardschriftart"/>
    <w:link w:val="Textkrper"/>
    <w:rsid w:val="00BE5AF6"/>
    <w:rPr>
      <w:rFonts w:ascii="Arial" w:hAnsi="Arial"/>
      <w:snapToGrid w:val="0"/>
      <w:color w:val="000000"/>
      <w:sz w:val="22"/>
      <w:lang w:val="en-US" w:eastAsia="de-DE"/>
    </w:rPr>
  </w:style>
  <w:style w:type="paragraph" w:styleId="Textkrper-Einzug3">
    <w:name w:val="Body Text Indent 3"/>
    <w:basedOn w:val="Standard"/>
    <w:link w:val="Textkrper-Einzug3Zchn"/>
    <w:rsid w:val="00BE5AF6"/>
    <w:pPr>
      <w:spacing w:after="120"/>
      <w:ind w:left="283"/>
    </w:pPr>
    <w:rPr>
      <w:sz w:val="16"/>
      <w:szCs w:val="16"/>
    </w:rPr>
  </w:style>
  <w:style w:type="character" w:customStyle="1" w:styleId="Textkrper-Einzug3Zchn">
    <w:name w:val="Textkörper-Einzug 3 Zchn"/>
    <w:basedOn w:val="Absatz-Standardschriftart"/>
    <w:link w:val="Textkrper-Einzug3"/>
    <w:rsid w:val="00BE5AF6"/>
    <w:rPr>
      <w:rFonts w:ascii="Arial" w:hAnsi="Arial"/>
      <w:sz w:val="16"/>
      <w:szCs w:val="16"/>
    </w:rPr>
  </w:style>
  <w:style w:type="paragraph" w:styleId="Textkrper-Einzug2">
    <w:name w:val="Body Text Indent 2"/>
    <w:basedOn w:val="Standard"/>
    <w:link w:val="Textkrper-Einzug2Zchn"/>
    <w:rsid w:val="00BE5AF6"/>
    <w:pPr>
      <w:spacing w:after="120" w:line="480" w:lineRule="auto"/>
      <w:ind w:left="283"/>
    </w:pPr>
  </w:style>
  <w:style w:type="character" w:customStyle="1" w:styleId="Textkrper-Einzug2Zchn">
    <w:name w:val="Textkörper-Einzug 2 Zchn"/>
    <w:basedOn w:val="Absatz-Standardschriftart"/>
    <w:link w:val="Textkrper-Einzug2"/>
    <w:rsid w:val="00BE5AF6"/>
    <w:rPr>
      <w:rFonts w:ascii="Arial" w:hAnsi="Arial"/>
      <w:sz w:val="22"/>
    </w:rPr>
  </w:style>
  <w:style w:type="paragraph" w:styleId="Kommentarthema">
    <w:name w:val="annotation subject"/>
    <w:basedOn w:val="Kommentartext"/>
    <w:next w:val="Kommentartext"/>
    <w:link w:val="KommentarthemaZchn"/>
    <w:uiPriority w:val="99"/>
    <w:semiHidden/>
    <w:unhideWhenUsed/>
    <w:rsid w:val="00CD0214"/>
    <w:pPr>
      <w:spacing w:line="240" w:lineRule="auto"/>
    </w:pPr>
    <w:rPr>
      <w:b/>
      <w:bCs/>
      <w:lang w:eastAsia="en-US"/>
    </w:rPr>
  </w:style>
  <w:style w:type="character" w:customStyle="1" w:styleId="KommentarthemaZchn">
    <w:name w:val="Kommentarthema Zchn"/>
    <w:basedOn w:val="KommentartextZchn"/>
    <w:link w:val="Kommentarthema"/>
    <w:uiPriority w:val="99"/>
    <w:semiHidden/>
    <w:rsid w:val="00CD0214"/>
    <w:rPr>
      <w:rFonts w:ascii="Arial" w:hAnsi="Arial"/>
      <w:b/>
      <w:bCs/>
      <w:lang w:eastAsia="ja-JP"/>
    </w:rPr>
  </w:style>
  <w:style w:type="paragraph" w:styleId="Dokumentstruktur">
    <w:name w:val="Document Map"/>
    <w:basedOn w:val="Standard"/>
    <w:link w:val="DokumentstrukturZchn"/>
    <w:uiPriority w:val="99"/>
    <w:semiHidden/>
    <w:unhideWhenUsed/>
    <w:rsid w:val="008B6989"/>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B6989"/>
    <w:rPr>
      <w:rFonts w:ascii="Tahoma" w:hAnsi="Tahoma" w:cs="Tahoma"/>
      <w:sz w:val="16"/>
      <w:szCs w:val="16"/>
    </w:rPr>
  </w:style>
  <w:style w:type="character" w:styleId="BesuchterLink">
    <w:name w:val="FollowedHyperlink"/>
    <w:basedOn w:val="Absatz-Standardschriftart"/>
    <w:uiPriority w:val="99"/>
    <w:semiHidden/>
    <w:unhideWhenUsed/>
    <w:rsid w:val="00D90879"/>
    <w:rPr>
      <w:color w:val="800080"/>
      <w:u w:val="single"/>
    </w:rPr>
  </w:style>
  <w:style w:type="character" w:styleId="Seitenzahl">
    <w:name w:val="page number"/>
    <w:basedOn w:val="Absatz-Standardschriftart"/>
    <w:rsid w:val="00782FA7"/>
  </w:style>
  <w:style w:type="paragraph" w:customStyle="1" w:styleId="amsBodyText">
    <w:name w:val="ams Body Text"/>
    <w:basedOn w:val="Standard"/>
    <w:link w:val="amsBodyTextChar"/>
    <w:qFormat/>
    <w:rsid w:val="00782FA7"/>
    <w:pPr>
      <w:spacing w:after="60" w:line="288" w:lineRule="auto"/>
      <w:ind w:left="567"/>
    </w:pPr>
    <w:rPr>
      <w:rFonts w:eastAsia="Calibri"/>
      <w:color w:val="292929"/>
      <w:sz w:val="20"/>
      <w:lang w:val="en-US"/>
    </w:rPr>
  </w:style>
  <w:style w:type="character" w:customStyle="1" w:styleId="amsBodyTextChar">
    <w:name w:val="ams Body Text Char"/>
    <w:basedOn w:val="Absatz-Standardschriftart"/>
    <w:link w:val="amsBodyText"/>
    <w:locked/>
    <w:rsid w:val="00782FA7"/>
    <w:rPr>
      <w:rFonts w:ascii="Arial" w:eastAsia="Calibri" w:hAnsi="Arial" w:cs="Times New Roman"/>
      <w:color w:val="29292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78492">
      <w:bodyDiv w:val="1"/>
      <w:marLeft w:val="0"/>
      <w:marRight w:val="0"/>
      <w:marTop w:val="0"/>
      <w:marBottom w:val="0"/>
      <w:divBdr>
        <w:top w:val="none" w:sz="0" w:space="0" w:color="auto"/>
        <w:left w:val="none" w:sz="0" w:space="0" w:color="auto"/>
        <w:bottom w:val="none" w:sz="0" w:space="0" w:color="auto"/>
        <w:right w:val="none" w:sz="0" w:space="0" w:color="auto"/>
      </w:divBdr>
    </w:div>
    <w:div w:id="1800799764">
      <w:bodyDiv w:val="1"/>
      <w:marLeft w:val="0"/>
      <w:marRight w:val="0"/>
      <w:marTop w:val="0"/>
      <w:marBottom w:val="0"/>
      <w:divBdr>
        <w:top w:val="none" w:sz="0" w:space="0" w:color="auto"/>
        <w:left w:val="none" w:sz="0" w:space="0" w:color="auto"/>
        <w:bottom w:val="none" w:sz="0" w:space="0" w:color="auto"/>
        <w:right w:val="none" w:sz="0" w:space="0" w:color="auto"/>
      </w:divBdr>
    </w:div>
    <w:div w:id="20334536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01FFDE4FD11CEA4E819918A2FEA2B70C" ma:contentTypeVersion="13" ma:contentTypeDescription="Create a new document." ma:contentTypeScope="" ma:versionID="bfce25c3fb2b0dc53c36acc5dd30c2bf">
  <xsd:schema xmlns:xsd="http://www.w3.org/2001/XMLSchema" xmlns:xs="http://www.w3.org/2001/XMLSchema" xmlns:p="http://schemas.microsoft.com/office/2006/metadata/properties" xmlns:ns2="d147bd33-d09e-4e95-bda4-c54fd9896ce9" xmlns:ns3="41aa325d-2121-459d-ab55-5dfd72fd4a37" targetNamespace="http://schemas.microsoft.com/office/2006/metadata/properties" ma:root="true" ma:fieldsID="192bf2f81e2d1914081897283f94854d" ns2:_="" ns3:_="">
    <xsd:import namespace="d147bd33-d09e-4e95-bda4-c54fd9896ce9"/>
    <xsd:import namespace="41aa325d-2121-459d-ab55-5dfd72fd4a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47bd33-d09e-4e95-bda4-c54fd9896c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1aa325d-2121-459d-ab55-5dfd72fd4a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3B3FBB-ECEB-437A-AD63-899B4F33546D}">
  <ds:schemaRefs>
    <ds:schemaRef ds:uri="http://schemas.microsoft.com/sharepoint/v3/contenttype/forms"/>
  </ds:schemaRefs>
</ds:datastoreItem>
</file>

<file path=customXml/itemProps2.xml><?xml version="1.0" encoding="utf-8"?>
<ds:datastoreItem xmlns:ds="http://schemas.openxmlformats.org/officeDocument/2006/customXml" ds:itemID="{735B7EB7-192F-465C-9FF2-9EC9B2C12325}">
  <ds:schemaRefs>
    <ds:schemaRef ds:uri="http://schemas.openxmlformats.org/officeDocument/2006/bibliography"/>
  </ds:schemaRefs>
</ds:datastoreItem>
</file>

<file path=customXml/itemProps3.xml><?xml version="1.0" encoding="utf-8"?>
<ds:datastoreItem xmlns:ds="http://schemas.openxmlformats.org/officeDocument/2006/customXml" ds:itemID="{52921BD5-D838-499D-9FF4-29222075C0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47bd33-d09e-4e95-bda4-c54fd9896ce9"/>
    <ds:schemaRef ds:uri="41aa325d-2121-459d-ab55-5dfd72fd4a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83F38B-F189-4A6D-A1F8-F3B1DD4A71BD}">
  <ds:schemaRefs>
    <ds:schemaRef ds:uri="http://schemas.microsoft.com/office/2006/metadata/properties"/>
  </ds:schemaRefs>
</ds:datastoreItem>
</file>

<file path=customXml/itemProps5.xml><?xml version="1.0" encoding="utf-8"?>
<ds:datastoreItem xmlns:ds="http://schemas.openxmlformats.org/officeDocument/2006/customXml" ds:itemID="{2725ABEC-2E60-42A1-85E0-5D0058813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5422</Words>
  <Characters>34161</Characters>
  <Application>Microsoft Office Word</Application>
  <DocSecurity>0</DocSecurity>
  <Lines>284</Lines>
  <Paragraphs>79</Paragraphs>
  <ScaleCrop>false</ScaleCrop>
  <HeadingPairs>
    <vt:vector size="2" baseType="variant">
      <vt:variant>
        <vt:lpstr>Titel</vt:lpstr>
      </vt:variant>
      <vt:variant>
        <vt:i4>1</vt:i4>
      </vt:variant>
    </vt:vector>
  </HeadingPairs>
  <TitlesOfParts>
    <vt:vector size="1" baseType="lpstr">
      <vt:lpstr/>
    </vt:vector>
  </TitlesOfParts>
  <Company>OSRAM</Company>
  <LinksUpToDate>false</LinksUpToDate>
  <CharactersWithSpaces>39504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OSRAM</dc:creator>
  <cp:lastModifiedBy>Bauer, Kerstin</cp:lastModifiedBy>
  <cp:revision>27</cp:revision>
  <dcterms:created xsi:type="dcterms:W3CDTF">2021-08-31T08:04:00Z</dcterms:created>
  <dcterms:modified xsi:type="dcterms:W3CDTF">2021-09-07T22:19:00Z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0x01010001FFDE4FD11CEA4E819918A2FEA2B70C</vt:lpwstr>
  </property>
  <property fmtid="{D5CDD505-2E9C-101B-9397-08002B2CF9AE}" pid="3" name="MSIP_Label_1c8e0fde-d954-47be-ab67-d16694a3feef_Application">
    <vt:lpwstr>Microsoft Azure Information Protection</vt:lpwstr>
  </property>
  <property fmtid="{D5CDD505-2E9C-101B-9397-08002B2CF9AE}" pid="4" name="MSIP_Label_1c8e0fde-d954-47be-ab67-d16694a3feef_Enabled">
    <vt:lpwstr>True</vt:lpwstr>
  </property>
  <property fmtid="{D5CDD505-2E9C-101B-9397-08002B2CF9AE}" pid="5" name="MSIP_Label_1c8e0fde-d954-47be-ab67-d16694a3feef_Extended_MSFT_Method">
    <vt:lpwstr>Automatic</vt:lpwstr>
  </property>
  <property fmtid="{D5CDD505-2E9C-101B-9397-08002B2CF9AE}" pid="6" name="MSIP_Label_1c8e0fde-d954-47be-ab67-d16694a3feef_Name">
    <vt:lpwstr>Internal Use</vt:lpwstr>
  </property>
  <property fmtid="{D5CDD505-2E9C-101B-9397-08002B2CF9AE}" pid="7" name="MSIP_Label_1c8e0fde-d954-47be-ab67-d16694a3feef_Owner">
    <vt:lpwstr>s.kueppers@osram.com</vt:lpwstr>
  </property>
  <property fmtid="{D5CDD505-2E9C-101B-9397-08002B2CF9AE}" pid="8" name="MSIP_Label_1c8e0fde-d954-47be-ab67-d16694a3feef_SetDate">
    <vt:lpwstr>2019-07-30T12:26:29.7704480Z</vt:lpwstr>
  </property>
  <property fmtid="{D5CDD505-2E9C-101B-9397-08002B2CF9AE}" pid="9" name="MSIP_Label_1c8e0fde-d954-47be-ab67-d16694a3feef_SiteId">
    <vt:lpwstr>ec1ca250-c234-4d56-a76b-7dfb9eee0c46</vt:lpwstr>
  </property>
  <property fmtid="{D5CDD505-2E9C-101B-9397-08002B2CF9AE}" pid="10" name="MSIP_Label_f9dda1df-3fca-45c7-91be-5629a3733338_Application">
    <vt:lpwstr>Microsoft Azure Information Protection</vt:lpwstr>
  </property>
  <property fmtid="{D5CDD505-2E9C-101B-9397-08002B2CF9AE}" pid="11" name="MSIP_Label_f9dda1df-3fca-45c7-91be-5629a3733338_Enabled">
    <vt:lpwstr>True</vt:lpwstr>
  </property>
  <property fmtid="{D5CDD505-2E9C-101B-9397-08002B2CF9AE}" pid="12" name="MSIP_Label_f9dda1df-3fca-45c7-91be-5629a3733338_Extended_MSFT_Method">
    <vt:lpwstr>Automatic</vt:lpwstr>
  </property>
  <property fmtid="{D5CDD505-2E9C-101B-9397-08002B2CF9AE}" pid="13" name="MSIP_Label_f9dda1df-3fca-45c7-91be-5629a3733338_Name">
    <vt:lpwstr>All employees (unprotected)</vt:lpwstr>
  </property>
  <property fmtid="{D5CDD505-2E9C-101B-9397-08002B2CF9AE}" pid="14" name="MSIP_Label_f9dda1df-3fca-45c7-91be-5629a3733338_Owner">
    <vt:lpwstr>s.kueppers@osram.com</vt:lpwstr>
  </property>
  <property fmtid="{D5CDD505-2E9C-101B-9397-08002B2CF9AE}" pid="15" name="MSIP_Label_f9dda1df-3fca-45c7-91be-5629a3733338_Parent">
    <vt:lpwstr>1c8e0fde-d954-47be-ab67-d16694a3feef</vt:lpwstr>
  </property>
  <property fmtid="{D5CDD505-2E9C-101B-9397-08002B2CF9AE}" pid="16" name="MSIP_Label_f9dda1df-3fca-45c7-91be-5629a3733338_SetDate">
    <vt:lpwstr>2019-07-30T12:26:29.7704480Z</vt:lpwstr>
  </property>
  <property fmtid="{D5CDD505-2E9C-101B-9397-08002B2CF9AE}" pid="17" name="MSIP_Label_f9dda1df-3fca-45c7-91be-5629a3733338_SiteId">
    <vt:lpwstr>ec1ca250-c234-4d56-a76b-7dfb9eee0c46</vt:lpwstr>
  </property>
  <property fmtid="{D5CDD505-2E9C-101B-9397-08002B2CF9AE}" pid="18" name="ParleyProDocumentId">
    <vt:lpwstr>99cecf18-b152-46bc-91c2-0b5f361968d9</vt:lpwstr>
  </property>
  <property fmtid="{D5CDD505-2E9C-101B-9397-08002B2CF9AE}" pid="19" name="ParleyProLastEditedAt">
    <vt:r8>1629456500061</vt:r8>
  </property>
  <property fmtid="{D5CDD505-2E9C-101B-9397-08002B2CF9AE}" pid="20" name="Sensitivity">
    <vt:lpwstr>Internal Use All employees (unprotected)</vt:lpwstr>
  </property>
  <property fmtid="{D5CDD505-2E9C-101B-9397-08002B2CF9AE}" pid="21" name="_dlc_DocIdItemGuid">
    <vt:lpwstr>4570dc1b-cd55-43fc-a241-f6118ae3cd1d</vt:lpwstr>
  </property>
</Properties>
</file>