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6 -->
  <w:body>
    <w:tbl>
      <w:tblPr>
        <w:tblStyle w:val="TableNormal"/>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
      <w:tblGrid>
        <w:gridCol w:w="4671"/>
        <w:gridCol w:w="4821"/>
      </w:tblGrid>
      <w:tr>
        <w:tblPrEx>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Ex>
        <w:trPr>
          <w:cantSplit w:val="0"/>
          <w:trHeight w:val="11935"/>
          <w:tblHeader w:val="0"/>
        </w:trPr>
        <w:tc>
          <w:tcPr>
            <w:tcW w:w="4671" w:type="dxa"/>
            <w:tcBorders>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before="90" w:line="288" w:lineRule="auto"/>
              <w:ind w:left="403" w:right="390"/>
              <w:jc w:val="center"/>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24"/>
                <w:szCs w:val="24"/>
                <w:u w:val="none"/>
                <w:rtl w:val="0"/>
              </w:rPr>
              <w:t>Verpflichtungserklärung zur Vertraulichkeit</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6"/>
                <w:szCs w:val="26"/>
              </w:rPr>
            </w:pPr>
            <w:r>
              <w:rPr>
                <w:rFonts w:ascii="Times New Roman" w:eastAsia="Times New Roman" w:hAnsi="Times New Roman" w:cs="Times New Roman"/>
                <w:b w:val="0"/>
                <w:bCs w:val="0"/>
                <w:i w:val="0"/>
                <w:iCs w:val="0"/>
                <w:caps w:val="0"/>
                <w:smallCaps w:val="0"/>
                <w:outline w:val="0"/>
                <w:color w:val="000000"/>
                <w:w w:val="100"/>
                <w:kern w:val="0"/>
                <w:sz w:val="26"/>
                <w:szCs w:val="26"/>
                <w:u w:val="none"/>
                <w:rtl w:val="0"/>
              </w:rPr>
              <w:t xml:space="preserve"> </w:t>
            </w:r>
          </w:p>
          <w:p>
            <w:pPr>
              <w:autoSpaceDE/>
              <w:autoSpaceDN/>
              <w:spacing w:before="11"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406" w:right="390"/>
              <w:jc w:val="center"/>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der</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6" w:line="240" w:lineRule="auto"/>
              <w:ind w:left="0" w:right="0"/>
              <w:jc w:val="left"/>
              <w:rPr>
                <w:rFonts w:ascii="Times New Roman" w:eastAsia="Times New Roman" w:hAnsi="Times New Roman" w:cs="Times New Roman"/>
                <w:b w:val="0"/>
                <w:bCs w:val="0"/>
                <w:i w:val="0"/>
                <w:iCs w:val="0"/>
                <w:smallCaps w:val="0"/>
                <w:color w:val="000000"/>
                <w:sz w:val="27"/>
                <w:szCs w:val="27"/>
              </w:rPr>
            </w:pPr>
            <w:r>
              <w:rPr>
                <w:rFonts w:ascii="Times New Roman" w:eastAsia="Times New Roman" w:hAnsi="Times New Roman" w:cs="Times New Roman"/>
                <w:b w:val="0"/>
                <w:bCs w:val="0"/>
                <w:i w:val="0"/>
                <w:iCs w:val="0"/>
                <w:caps w:val="0"/>
                <w:smallCaps w:val="0"/>
                <w:outline w:val="0"/>
                <w:color w:val="000000"/>
                <w:w w:val="100"/>
                <w:kern w:val="0"/>
                <w:sz w:val="27"/>
                <w:szCs w:val="27"/>
                <w:u w:val="none"/>
                <w:rtl w:val="0"/>
              </w:rPr>
              <w:t xml:space="preserve"> </w:t>
            </w:r>
          </w:p>
          <w:p>
            <w:pPr>
              <w:autoSpaceDE/>
              <w:autoSpaceDN/>
              <w:spacing w:line="20" w:lineRule="atLeast"/>
              <w:ind w:left="644"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sz w:val="24"/>
                <w:szCs w:val="24"/>
                <w:u w:val="none"/>
              </w:rPr>
              <w:drawing>
                <wp:inline>
                  <wp:extent cx="2162175" cy="28575"/>
                  <wp:docPr id="102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4" name=""/>
                          <pic:cNvPicPr>
                            <a:picLocks noChangeAspect="1"/>
                          </pic:cNvPicPr>
                        </pic:nvPicPr>
                        <pic:blipFill>
                          <a:blip xmlns:r="http://schemas.openxmlformats.org/officeDocument/2006/relationships" r:embed="rId7"/>
                          <a:stretch>
                            <a:fillRect/>
                          </a:stretch>
                        </pic:blipFill>
                        <pic:spPr>
                          <a:xfrm>
                            <a:off x="0" y="0"/>
                            <a:ext cx="2162175" cy="28575"/>
                          </a:xfrm>
                          <a:prstGeom prst="rect">
                            <a:avLst/>
                          </a:prstGeom>
                        </pic:spPr>
                      </pic:pic>
                    </a:graphicData>
                  </a:graphic>
                </wp:inline>
              </w:drawing>
            </w:r>
          </w:p>
          <w:p>
            <w:pPr>
              <w:autoSpaceDE/>
              <w:autoSpaceDN/>
              <w:spacing w:before="165" w:line="240" w:lineRule="auto"/>
              <w:ind w:left="411" w:right="390"/>
              <w:jc w:val="center"/>
              <w:rPr>
                <w:rFonts w:ascii="Times New Roman" w:eastAsia="Times New Roman" w:hAnsi="Times New Roman" w:cs="Times New Roman"/>
                <w:b w:val="0"/>
                <w:bCs w:val="0"/>
                <w:i w:val="0"/>
                <w:iCs w:val="0"/>
                <w:smallCaps w:val="0"/>
                <w:color w:val="000000"/>
                <w:sz w:val="18"/>
                <w:szCs w:val="18"/>
              </w:rPr>
            </w:pPr>
            <w:r>
              <w:rPr>
                <w:rFonts w:ascii="Arial" w:eastAsia="Arial" w:hAnsi="Arial" w:cs="Arial"/>
                <w:b w:val="0"/>
                <w:bCs w:val="0"/>
                <w:i w:val="0"/>
                <w:iCs w:val="0"/>
                <w:caps w:val="0"/>
                <w:smallCaps w:val="0"/>
                <w:outline w:val="0"/>
                <w:color w:val="000000"/>
                <w:w w:val="100"/>
                <w:kern w:val="0"/>
                <w:sz w:val="18"/>
                <w:szCs w:val="18"/>
                <w:u w:val="none"/>
                <w:rtl w:val="0"/>
              </w:rPr>
              <w:t>Firmenbezeichnung</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7" w:line="240" w:lineRule="auto"/>
              <w:ind w:left="0" w:right="0"/>
              <w:jc w:val="left"/>
              <w:rPr>
                <w:rFonts w:ascii="Times New Roman" w:eastAsia="Times New Roman" w:hAnsi="Times New Roman" w:cs="Times New Roman"/>
                <w:b w:val="0"/>
                <w:bCs w:val="0"/>
                <w:i w:val="0"/>
                <w:iCs w:val="0"/>
                <w:smallCaps w:val="0"/>
                <w:color w:val="000000"/>
                <w:sz w:val="11"/>
                <w:szCs w:val="11"/>
              </w:rPr>
            </w:pPr>
            <w:r>
              <w:rPr>
                <w:rFonts w:ascii="Times New Roman" w:eastAsia="Times New Roman" w:hAnsi="Times New Roman" w:cs="Times New Roman"/>
                <w:b w:val="0"/>
                <w:bCs w:val="0"/>
                <w:i w:val="0"/>
                <w:iCs w:val="0"/>
                <w:caps w:val="0"/>
                <w:smallCaps w:val="0"/>
                <w:outline w:val="0"/>
                <w:color w:val="000000"/>
                <w:w w:val="100"/>
                <w:kern w:val="0"/>
                <w:sz w:val="11"/>
                <w:szCs w:val="11"/>
                <w:u w:val="none"/>
                <w:rtl w:val="0"/>
              </w:rPr>
              <w:t xml:space="preserve"> </w:t>
            </w:r>
          </w:p>
          <w:p>
            <w:pPr>
              <w:autoSpaceDE/>
              <w:autoSpaceDN/>
              <w:spacing w:line="20" w:lineRule="atLeast"/>
              <w:ind w:left="644"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sz w:val="24"/>
                <w:szCs w:val="24"/>
                <w:u w:val="none"/>
              </w:rPr>
              <w:drawing>
                <wp:inline>
                  <wp:extent cx="2162175" cy="28575"/>
                  <wp:docPr id="102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6" name=""/>
                          <pic:cNvPicPr>
                            <a:picLocks noChangeAspect="1"/>
                          </pic:cNvPicPr>
                        </pic:nvPicPr>
                        <pic:blipFill>
                          <a:blip xmlns:r="http://schemas.openxmlformats.org/officeDocument/2006/relationships" r:embed="rId7"/>
                          <a:stretch>
                            <a:fillRect/>
                          </a:stretch>
                        </pic:blipFill>
                        <pic:spPr>
                          <a:xfrm>
                            <a:off x="0" y="0"/>
                            <a:ext cx="2162175" cy="28575"/>
                          </a:xfrm>
                          <a:prstGeom prst="rect">
                            <a:avLst/>
                          </a:prstGeom>
                        </pic:spPr>
                      </pic:pic>
                    </a:graphicData>
                  </a:graphic>
                </wp:inline>
              </w:drawing>
            </w:r>
          </w:p>
          <w:p>
            <w:pPr>
              <w:autoSpaceDE/>
              <w:autoSpaceDN/>
              <w:spacing w:before="165" w:line="240" w:lineRule="auto"/>
              <w:ind w:left="401" w:right="390"/>
              <w:jc w:val="center"/>
              <w:rPr>
                <w:rFonts w:ascii="Times New Roman" w:eastAsia="Times New Roman" w:hAnsi="Times New Roman" w:cs="Times New Roman"/>
                <w:b w:val="0"/>
                <w:bCs w:val="0"/>
                <w:i w:val="0"/>
                <w:iCs w:val="0"/>
                <w:smallCaps w:val="0"/>
                <w:color w:val="000000"/>
                <w:sz w:val="18"/>
                <w:szCs w:val="18"/>
              </w:rPr>
            </w:pPr>
            <w:r>
              <w:rPr>
                <w:rFonts w:ascii="Arial" w:eastAsia="Arial" w:hAnsi="Arial" w:cs="Arial"/>
                <w:b w:val="0"/>
                <w:bCs w:val="0"/>
                <w:i w:val="0"/>
                <w:iCs w:val="0"/>
                <w:caps w:val="0"/>
                <w:smallCaps w:val="0"/>
                <w:outline w:val="0"/>
                <w:color w:val="000000"/>
                <w:w w:val="100"/>
                <w:kern w:val="0"/>
                <w:sz w:val="18"/>
                <w:szCs w:val="18"/>
                <w:u w:val="none"/>
                <w:rtl w:val="0"/>
              </w:rPr>
              <w:t>Straße &amp; Hausnummer</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9" w:line="240" w:lineRule="auto"/>
              <w:ind w:left="0" w:right="0"/>
              <w:jc w:val="left"/>
              <w:rPr>
                <w:rFonts w:ascii="Times New Roman" w:eastAsia="Times New Roman" w:hAnsi="Times New Roman" w:cs="Times New Roman"/>
                <w:b w:val="0"/>
                <w:bCs w:val="0"/>
                <w:i w:val="0"/>
                <w:iCs w:val="0"/>
                <w:smallCaps w:val="0"/>
                <w:color w:val="000000"/>
                <w:sz w:val="23"/>
                <w:szCs w:val="23"/>
              </w:rPr>
            </w:pPr>
            <w:r>
              <w:rPr>
                <w:rFonts w:ascii="Times New Roman" w:eastAsia="Times New Roman" w:hAnsi="Times New Roman" w:cs="Times New Roman"/>
                <w:b w:val="0"/>
                <w:bCs w:val="0"/>
                <w:i w:val="0"/>
                <w:iCs w:val="0"/>
                <w:caps w:val="0"/>
                <w:smallCaps w:val="0"/>
                <w:outline w:val="0"/>
                <w:color w:val="000000"/>
                <w:w w:val="100"/>
                <w:kern w:val="0"/>
                <w:sz w:val="23"/>
                <w:szCs w:val="23"/>
                <w:u w:val="none"/>
                <w:rtl w:val="0"/>
              </w:rPr>
              <w:t xml:space="preserve"> </w:t>
            </w:r>
          </w:p>
          <w:p>
            <w:pPr>
              <w:autoSpaceDE/>
              <w:autoSpaceDN/>
              <w:spacing w:line="20" w:lineRule="atLeast"/>
              <w:ind w:left="644"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sz w:val="24"/>
                <w:szCs w:val="24"/>
                <w:u w:val="none"/>
              </w:rPr>
              <w:drawing>
                <wp:inline>
                  <wp:extent cx="2162175" cy="28575"/>
                  <wp:docPr id="102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8" name=""/>
                          <pic:cNvPicPr>
                            <a:picLocks noChangeAspect="1"/>
                          </pic:cNvPicPr>
                        </pic:nvPicPr>
                        <pic:blipFill>
                          <a:blip xmlns:r="http://schemas.openxmlformats.org/officeDocument/2006/relationships" r:embed="rId7"/>
                          <a:stretch>
                            <a:fillRect/>
                          </a:stretch>
                        </pic:blipFill>
                        <pic:spPr>
                          <a:xfrm>
                            <a:off x="0" y="0"/>
                            <a:ext cx="2162175" cy="28575"/>
                          </a:xfrm>
                          <a:prstGeom prst="rect">
                            <a:avLst/>
                          </a:prstGeom>
                        </pic:spPr>
                      </pic:pic>
                    </a:graphicData>
                  </a:graphic>
                </wp:inline>
              </w:drawing>
            </w:r>
          </w:p>
          <w:p>
            <w:pPr>
              <w:autoSpaceDE/>
              <w:autoSpaceDN/>
              <w:spacing w:before="7" w:line="240" w:lineRule="auto"/>
              <w:ind w:left="0" w:right="0"/>
              <w:jc w:val="left"/>
              <w:rPr>
                <w:rFonts w:ascii="Times New Roman" w:eastAsia="Times New Roman" w:hAnsi="Times New Roman" w:cs="Times New Roman"/>
                <w:b w:val="0"/>
                <w:bCs w:val="0"/>
                <w:i w:val="0"/>
                <w:iCs w:val="0"/>
                <w:smallCaps w:val="0"/>
                <w:color w:val="000000"/>
                <w:sz w:val="15"/>
                <w:szCs w:val="15"/>
              </w:rPr>
            </w:pPr>
            <w:r>
              <w:rPr>
                <w:rFonts w:ascii="Times New Roman" w:eastAsia="Times New Roman" w:hAnsi="Times New Roman" w:cs="Times New Roman"/>
                <w:b w:val="0"/>
                <w:bCs w:val="0"/>
                <w:i w:val="0"/>
                <w:iCs w:val="0"/>
                <w:caps w:val="0"/>
                <w:smallCaps w:val="0"/>
                <w:outline w:val="0"/>
                <w:color w:val="000000"/>
                <w:w w:val="100"/>
                <w:kern w:val="0"/>
                <w:sz w:val="15"/>
                <w:szCs w:val="15"/>
                <w:u w:val="none"/>
                <w:rtl w:val="0"/>
              </w:rPr>
              <w:t xml:space="preserve"> </w:t>
            </w:r>
          </w:p>
          <w:p>
            <w:pPr>
              <w:autoSpaceDE/>
              <w:autoSpaceDN/>
              <w:spacing w:line="240" w:lineRule="auto"/>
              <w:ind w:left="421" w:right="387"/>
              <w:jc w:val="center"/>
              <w:rPr>
                <w:rFonts w:ascii="Times New Roman" w:eastAsia="Times New Roman" w:hAnsi="Times New Roman" w:cs="Times New Roman"/>
                <w:b w:val="0"/>
                <w:bCs w:val="0"/>
                <w:i w:val="0"/>
                <w:iCs w:val="0"/>
                <w:smallCaps w:val="0"/>
                <w:color w:val="000000"/>
                <w:sz w:val="18"/>
                <w:szCs w:val="18"/>
              </w:rPr>
            </w:pPr>
            <w:r>
              <w:rPr>
                <w:rFonts w:ascii="Arial" w:eastAsia="Arial" w:hAnsi="Arial" w:cs="Arial"/>
                <w:b w:val="0"/>
                <w:bCs w:val="0"/>
                <w:i w:val="0"/>
                <w:iCs w:val="0"/>
                <w:caps w:val="0"/>
                <w:smallCaps w:val="0"/>
                <w:outline w:val="0"/>
                <w:color w:val="000000"/>
                <w:w w:val="100"/>
                <w:kern w:val="0"/>
                <w:sz w:val="18"/>
                <w:szCs w:val="18"/>
                <w:u w:val="none"/>
                <w:rtl w:val="0"/>
              </w:rPr>
              <w:t>PLZ &amp; Ort</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4" w:line="240" w:lineRule="auto"/>
              <w:ind w:left="0" w:right="0"/>
              <w:jc w:val="left"/>
              <w:rPr>
                <w:rFonts w:ascii="Times New Roman" w:eastAsia="Times New Roman" w:hAnsi="Times New Roman" w:cs="Times New Roman"/>
                <w:b w:val="0"/>
                <w:bCs w:val="0"/>
                <w:i w:val="0"/>
                <w:iCs w:val="0"/>
                <w:smallCaps w:val="0"/>
                <w:color w:val="000000"/>
                <w:sz w:val="10"/>
                <w:szCs w:val="10"/>
              </w:rPr>
            </w:pPr>
            <w:r>
              <w:rPr>
                <w:rFonts w:ascii="Times New Roman" w:eastAsia="Times New Roman" w:hAnsi="Times New Roman" w:cs="Times New Roman"/>
                <w:b w:val="0"/>
                <w:bCs w:val="0"/>
                <w:i w:val="0"/>
                <w:iCs w:val="0"/>
                <w:caps w:val="0"/>
                <w:smallCaps w:val="0"/>
                <w:outline w:val="0"/>
                <w:color w:val="000000"/>
                <w:w w:val="100"/>
                <w:kern w:val="0"/>
                <w:sz w:val="10"/>
                <w:szCs w:val="10"/>
                <w:u w:val="none"/>
                <w:rtl w:val="0"/>
              </w:rPr>
              <w:t xml:space="preserve"> </w:t>
            </w:r>
          </w:p>
          <w:p>
            <w:pPr>
              <w:autoSpaceDE/>
              <w:autoSpaceDN/>
              <w:spacing w:line="20" w:lineRule="atLeast"/>
              <w:ind w:left="644"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sz w:val="24"/>
                <w:szCs w:val="24"/>
                <w:u w:val="none"/>
              </w:rPr>
              <w:drawing>
                <wp:inline>
                  <wp:extent cx="2162175" cy="28575"/>
                  <wp:docPr id="102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0" name=""/>
                          <pic:cNvPicPr>
                            <a:picLocks noChangeAspect="1"/>
                          </pic:cNvPicPr>
                        </pic:nvPicPr>
                        <pic:blipFill>
                          <a:blip xmlns:r="http://schemas.openxmlformats.org/officeDocument/2006/relationships" r:embed="rId7"/>
                          <a:stretch>
                            <a:fillRect/>
                          </a:stretch>
                        </pic:blipFill>
                        <pic:spPr>
                          <a:xfrm>
                            <a:off x="0" y="0"/>
                            <a:ext cx="2162175" cy="28575"/>
                          </a:xfrm>
                          <a:prstGeom prst="rect">
                            <a:avLst/>
                          </a:prstGeom>
                        </pic:spPr>
                      </pic:pic>
                    </a:graphicData>
                  </a:graphic>
                </wp:inline>
              </w:drawing>
            </w:r>
          </w:p>
          <w:p>
            <w:pPr>
              <w:autoSpaceDE/>
              <w:autoSpaceDN/>
              <w:spacing w:before="8" w:line="240" w:lineRule="auto"/>
              <w:ind w:left="0" w:right="0"/>
              <w:jc w:val="left"/>
              <w:rPr>
                <w:rFonts w:ascii="Times New Roman" w:eastAsia="Times New Roman" w:hAnsi="Times New Roman" w:cs="Times New Roman"/>
                <w:b w:val="0"/>
                <w:bCs w:val="0"/>
                <w:i w:val="0"/>
                <w:iCs w:val="0"/>
                <w:smallCaps w:val="0"/>
                <w:color w:val="000000"/>
                <w:sz w:val="15"/>
                <w:szCs w:val="15"/>
              </w:rPr>
            </w:pPr>
            <w:r>
              <w:rPr>
                <w:rFonts w:ascii="Times New Roman" w:eastAsia="Times New Roman" w:hAnsi="Times New Roman" w:cs="Times New Roman"/>
                <w:b w:val="0"/>
                <w:bCs w:val="0"/>
                <w:i w:val="0"/>
                <w:iCs w:val="0"/>
                <w:caps w:val="0"/>
                <w:smallCaps w:val="0"/>
                <w:outline w:val="0"/>
                <w:color w:val="000000"/>
                <w:w w:val="100"/>
                <w:kern w:val="0"/>
                <w:sz w:val="15"/>
                <w:szCs w:val="15"/>
                <w:u w:val="none"/>
                <w:rtl w:val="0"/>
              </w:rPr>
              <w:t xml:space="preserve"> </w:t>
            </w:r>
          </w:p>
          <w:p>
            <w:pPr>
              <w:autoSpaceDE/>
              <w:autoSpaceDN/>
              <w:spacing w:line="240" w:lineRule="auto"/>
              <w:ind w:left="400" w:right="390"/>
              <w:jc w:val="center"/>
              <w:rPr>
                <w:rFonts w:ascii="Times New Roman" w:eastAsia="Times New Roman" w:hAnsi="Times New Roman" w:cs="Times New Roman"/>
                <w:b w:val="0"/>
                <w:bCs w:val="0"/>
                <w:i w:val="0"/>
                <w:iCs w:val="0"/>
                <w:smallCaps w:val="0"/>
                <w:color w:val="000000"/>
                <w:sz w:val="18"/>
                <w:szCs w:val="18"/>
              </w:rPr>
            </w:pPr>
            <w:r>
              <w:rPr>
                <w:rFonts w:ascii="Arial" w:eastAsia="Arial" w:hAnsi="Arial" w:cs="Arial"/>
                <w:b w:val="0"/>
                <w:bCs w:val="0"/>
                <w:i w:val="0"/>
                <w:iCs w:val="0"/>
                <w:caps w:val="0"/>
                <w:smallCaps w:val="0"/>
                <w:outline w:val="0"/>
                <w:color w:val="000000"/>
                <w:w w:val="100"/>
                <w:kern w:val="0"/>
                <w:sz w:val="18"/>
                <w:szCs w:val="18"/>
                <w:u w:val="none"/>
                <w:rtl w:val="0"/>
              </w:rPr>
              <w:t>HRB-Nr. (sofern eingetragen)</w:t>
            </w:r>
          </w:p>
          <w:p>
            <w:pPr>
              <w:autoSpaceDE/>
              <w:autoSpaceDN/>
              <w:spacing w:before="160" w:line="286" w:lineRule="auto"/>
              <w:ind w:left="421" w:right="390"/>
              <w:jc w:val="center"/>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nachfolgend „Informationsempfänger“ genannt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40" w:lineRule="auto"/>
              <w:ind w:left="404" w:right="390"/>
              <w:jc w:val="center"/>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gegenüber  der</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8" w:line="240" w:lineRule="auto"/>
              <w:ind w:left="0" w:right="0"/>
              <w:jc w:val="left"/>
              <w:rPr>
                <w:rFonts w:ascii="Times New Roman" w:eastAsia="Times New Roman" w:hAnsi="Times New Roman" w:cs="Times New Roman"/>
                <w:b w:val="0"/>
                <w:bCs w:val="0"/>
                <w:i w:val="0"/>
                <w:iCs w:val="0"/>
                <w:smallCaps w:val="0"/>
                <w:color w:val="000000"/>
                <w:sz w:val="26"/>
                <w:szCs w:val="26"/>
              </w:rPr>
            </w:pPr>
            <w:r>
              <w:rPr>
                <w:rFonts w:ascii="Times New Roman" w:eastAsia="Times New Roman" w:hAnsi="Times New Roman" w:cs="Times New Roman"/>
                <w:b w:val="0"/>
                <w:bCs w:val="0"/>
                <w:i w:val="0"/>
                <w:iCs w:val="0"/>
                <w:caps w:val="0"/>
                <w:smallCaps w:val="0"/>
                <w:outline w:val="0"/>
                <w:color w:val="000000"/>
                <w:w w:val="100"/>
                <w:kern w:val="0"/>
                <w:sz w:val="26"/>
                <w:szCs w:val="26"/>
                <w:u w:val="none"/>
                <w:rtl w:val="0"/>
              </w:rPr>
              <w:t xml:space="preserve"> </w:t>
            </w:r>
          </w:p>
          <w:p>
            <w:pPr>
              <w:autoSpaceDE/>
              <w:autoSpaceDN/>
              <w:spacing w:before="1" w:line="391" w:lineRule="auto"/>
              <w:ind w:left="1366" w:right="1332"/>
              <w:jc w:val="center"/>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24"/>
                <w:szCs w:val="24"/>
                <w:u w:val="none"/>
                <w:rtl w:val="0"/>
              </w:rPr>
              <w:t>ERGO Group AG ERGO-Platz 1</w:t>
            </w:r>
          </w:p>
          <w:p>
            <w:pPr>
              <w:autoSpaceDE/>
              <w:autoSpaceDN/>
              <w:spacing w:line="240" w:lineRule="auto"/>
              <w:ind w:left="420" w:right="390"/>
              <w:jc w:val="center"/>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24"/>
                <w:szCs w:val="24"/>
                <w:u w:val="none"/>
                <w:rtl w:val="0"/>
              </w:rPr>
              <w:t>40477 Düsseldorf</w:t>
            </w:r>
          </w:p>
          <w:p>
            <w:pPr>
              <w:autoSpaceDE/>
              <w:autoSpaceDN/>
              <w:spacing w:before="192" w:line="240" w:lineRule="auto"/>
              <w:ind w:left="394" w:right="390"/>
              <w:jc w:val="center"/>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(HRB 35978)</w:t>
            </w:r>
          </w:p>
          <w:p>
            <w:pPr>
              <w:autoSpaceDE/>
              <w:autoSpaceDN/>
              <w:spacing w:before="174" w:line="240" w:lineRule="auto"/>
              <w:ind w:left="405" w:right="390"/>
              <w:jc w:val="center"/>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nachfolgend „ERGO“ genannt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p>
            <w:pPr>
              <w:autoSpaceDE/>
              <w:autoSpaceDN/>
              <w:spacing w:before="9" w:line="240" w:lineRule="auto"/>
              <w:ind w:left="0" w:right="0"/>
              <w:jc w:val="left"/>
              <w:rPr>
                <w:rFonts w:ascii="Times New Roman" w:eastAsia="Times New Roman" w:hAnsi="Times New Roman" w:cs="Times New Roman"/>
                <w:b w:val="0"/>
                <w:bCs w:val="0"/>
                <w:i w:val="0"/>
                <w:iCs w:val="0"/>
                <w:smallCaps w:val="0"/>
                <w:color w:val="000000"/>
                <w:sz w:val="25"/>
                <w:szCs w:val="25"/>
              </w:rPr>
            </w:pPr>
            <w:r>
              <w:rPr>
                <w:rFonts w:ascii="Times New Roman" w:eastAsia="Times New Roman" w:hAnsi="Times New Roman" w:cs="Times New Roman"/>
                <w:b w:val="0"/>
                <w:bCs w:val="0"/>
                <w:i w:val="0"/>
                <w:iCs w:val="0"/>
                <w:caps w:val="0"/>
                <w:smallCaps w:val="0"/>
                <w:outline w:val="0"/>
                <w:color w:val="000000"/>
                <w:w w:val="100"/>
                <w:kern w:val="0"/>
                <w:sz w:val="25"/>
                <w:szCs w:val="25"/>
                <w:u w:val="none"/>
                <w:rtl w:val="0"/>
              </w:rPr>
              <w:t xml:space="preserve"> </w:t>
            </w:r>
          </w:p>
          <w:p>
            <w:pPr>
              <w:autoSpaceDE/>
              <w:autoSpaceDN/>
              <w:spacing w:line="240" w:lineRule="auto"/>
              <w:ind w:left="390" w:right="390"/>
              <w:jc w:val="center"/>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beide gemeinsam nachfolgend als</w:t>
            </w:r>
          </w:p>
          <w:p>
            <w:pPr>
              <w:autoSpaceDE/>
              <w:autoSpaceDN/>
              <w:spacing w:before="47" w:line="240" w:lineRule="auto"/>
              <w:ind w:left="421" w:right="387"/>
              <w:jc w:val="center"/>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„Vertragspartner“ bezeichnet –</w:t>
            </w:r>
          </w:p>
        </w:tc>
        <w:tc>
          <w:tcPr>
            <w:tcW w:w="4821" w:type="dxa"/>
            <w:tcBorders>
              <w:left w:val="single" w:sz="6" w:space="0" w:color="000000"/>
              <w:bottom w:val="single" w:sz="6" w:space="0" w:color="000000"/>
            </w:tcBorders>
            <w:noWrap w:val="0"/>
            <w:tcMar>
              <w:top w:w="8" w:type="dxa"/>
              <w:left w:w="8" w:type="dxa"/>
              <w:bottom w:w="8" w:type="dxa"/>
              <w:right w:w="8" w:type="dxa"/>
            </w:tcMar>
            <w:vAlign w:val="top"/>
            <w:hideMark/>
          </w:tcPr>
          <w:p>
            <w:pPr>
              <w:autoSpaceDE/>
              <w:autoSpaceDN/>
              <w:spacing w:before="90" w:line="240" w:lineRule="auto"/>
              <w:ind w:left="310" w:right="305"/>
              <w:jc w:val="center"/>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24"/>
                <w:szCs w:val="24"/>
                <w:u w:val="none"/>
                <w:rtl w:val="0"/>
              </w:rPr>
              <w:t>Declaration of confidentiality</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6"/>
                <w:szCs w:val="26"/>
              </w:rPr>
            </w:pPr>
            <w:r>
              <w:rPr>
                <w:rFonts w:ascii="Times New Roman" w:eastAsia="Times New Roman" w:hAnsi="Times New Roman" w:cs="Times New Roman"/>
                <w:b w:val="0"/>
                <w:bCs w:val="0"/>
                <w:i w:val="0"/>
                <w:iCs w:val="0"/>
                <w:caps w:val="0"/>
                <w:smallCaps w:val="0"/>
                <w:outline w:val="0"/>
                <w:color w:val="000000"/>
                <w:w w:val="100"/>
                <w:kern w:val="0"/>
                <w:sz w:val="26"/>
                <w:szCs w:val="26"/>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6"/>
                <w:szCs w:val="26"/>
              </w:rPr>
            </w:pPr>
            <w:r>
              <w:rPr>
                <w:rFonts w:ascii="Times New Roman" w:eastAsia="Times New Roman" w:hAnsi="Times New Roman" w:cs="Times New Roman"/>
                <w:b w:val="0"/>
                <w:bCs w:val="0"/>
                <w:i w:val="0"/>
                <w:iCs w:val="0"/>
                <w:caps w:val="0"/>
                <w:smallCaps w:val="0"/>
                <w:outline w:val="0"/>
                <w:color w:val="000000"/>
                <w:w w:val="100"/>
                <w:kern w:val="0"/>
                <w:sz w:val="26"/>
                <w:szCs w:val="26"/>
                <w:u w:val="none"/>
                <w:rtl w:val="0"/>
              </w:rPr>
              <w:t xml:space="preserve"> </w:t>
            </w:r>
          </w:p>
          <w:p>
            <w:pPr>
              <w:autoSpaceDE/>
              <w:autoSpaceDN/>
              <w:spacing w:before="6" w:line="240" w:lineRule="auto"/>
              <w:ind w:left="0" w:right="0"/>
              <w:jc w:val="left"/>
              <w:rPr>
                <w:rFonts w:ascii="Times New Roman" w:eastAsia="Times New Roman" w:hAnsi="Times New Roman" w:cs="Times New Roman"/>
                <w:b w:val="0"/>
                <w:bCs w:val="0"/>
                <w:i w:val="0"/>
                <w:iCs w:val="0"/>
                <w:smallCaps w:val="0"/>
                <w:color w:val="000000"/>
                <w:sz w:val="28"/>
                <w:szCs w:val="28"/>
              </w:rPr>
            </w:pPr>
            <w:r>
              <w:rPr>
                <w:rFonts w:ascii="Times New Roman" w:eastAsia="Times New Roman" w:hAnsi="Times New Roman" w:cs="Times New Roman"/>
                <w:b w:val="0"/>
                <w:bCs w:val="0"/>
                <w:i w:val="0"/>
                <w:iCs w:val="0"/>
                <w:caps w:val="0"/>
                <w:smallCaps w:val="0"/>
                <w:outline w:val="0"/>
                <w:color w:val="000000"/>
                <w:w w:val="100"/>
                <w:kern w:val="0"/>
                <w:sz w:val="28"/>
                <w:szCs w:val="28"/>
                <w:u w:val="none"/>
                <w:rtl w:val="0"/>
              </w:rPr>
              <w:t xml:space="preserve"> </w:t>
            </w:r>
          </w:p>
          <w:p>
            <w:pPr>
              <w:autoSpaceDE/>
              <w:autoSpaceDN/>
              <w:spacing w:line="240" w:lineRule="auto"/>
              <w:ind w:left="322" w:right="302"/>
              <w:jc w:val="center"/>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of</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6" w:after="1" w:line="240" w:lineRule="auto"/>
              <w:ind w:left="0" w:right="0"/>
              <w:jc w:val="left"/>
              <w:rPr>
                <w:rFonts w:ascii="Times New Roman" w:eastAsia="Times New Roman" w:hAnsi="Times New Roman" w:cs="Times New Roman"/>
                <w:b w:val="0"/>
                <w:bCs w:val="0"/>
                <w:i w:val="0"/>
                <w:iCs w:val="0"/>
                <w:smallCaps w:val="0"/>
                <w:color w:val="000000"/>
                <w:sz w:val="27"/>
                <w:szCs w:val="27"/>
              </w:rPr>
            </w:pPr>
            <w:r>
              <w:rPr>
                <w:rFonts w:ascii="Times New Roman" w:eastAsia="Times New Roman" w:hAnsi="Times New Roman" w:cs="Times New Roman"/>
                <w:b w:val="0"/>
                <w:bCs w:val="0"/>
                <w:i w:val="0"/>
                <w:iCs w:val="0"/>
                <w:caps w:val="0"/>
                <w:smallCaps w:val="0"/>
                <w:outline w:val="0"/>
                <w:color w:val="000000"/>
                <w:w w:val="100"/>
                <w:kern w:val="0"/>
                <w:sz w:val="27"/>
                <w:szCs w:val="27"/>
                <w:u w:val="none"/>
                <w:rtl w:val="0"/>
              </w:rPr>
              <w:t xml:space="preserve"> </w:t>
            </w:r>
          </w:p>
          <w:p>
            <w:pPr>
              <w:autoSpaceDE/>
              <w:autoSpaceDN/>
              <w:spacing w:line="20" w:lineRule="atLeast"/>
              <w:ind w:left="719"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sz w:val="24"/>
                <w:szCs w:val="24"/>
                <w:u w:val="none"/>
              </w:rPr>
              <w:drawing>
                <wp:inline>
                  <wp:extent cx="2162175" cy="28575"/>
                  <wp:docPr id="102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2" name=""/>
                          <pic:cNvPicPr>
                            <a:picLocks noChangeAspect="1"/>
                          </pic:cNvPicPr>
                        </pic:nvPicPr>
                        <pic:blipFill>
                          <a:blip xmlns:r="http://schemas.openxmlformats.org/officeDocument/2006/relationships" r:embed="rId7"/>
                          <a:stretch>
                            <a:fillRect/>
                          </a:stretch>
                        </pic:blipFill>
                        <pic:spPr>
                          <a:xfrm>
                            <a:off x="0" y="0"/>
                            <a:ext cx="2162175" cy="28575"/>
                          </a:xfrm>
                          <a:prstGeom prst="rect">
                            <a:avLst/>
                          </a:prstGeom>
                        </pic:spPr>
                      </pic:pic>
                    </a:graphicData>
                  </a:graphic>
                </wp:inline>
              </w:drawing>
            </w:r>
          </w:p>
          <w:p>
            <w:pPr>
              <w:autoSpaceDE/>
              <w:autoSpaceDN/>
              <w:spacing w:before="180" w:line="240" w:lineRule="auto"/>
              <w:ind w:left="322" w:right="301"/>
              <w:jc w:val="center"/>
              <w:rPr>
                <w:rFonts w:ascii="Times New Roman" w:eastAsia="Times New Roman" w:hAnsi="Times New Roman" w:cs="Times New Roman"/>
                <w:b w:val="0"/>
                <w:bCs w:val="0"/>
                <w:i w:val="0"/>
                <w:iCs w:val="0"/>
                <w:smallCaps w:val="0"/>
                <w:color w:val="000000"/>
                <w:sz w:val="18"/>
                <w:szCs w:val="18"/>
              </w:rPr>
            </w:pPr>
            <w:r>
              <w:rPr>
                <w:rFonts w:ascii="Arial" w:eastAsia="Arial" w:hAnsi="Arial" w:cs="Arial"/>
                <w:b w:val="0"/>
                <w:bCs w:val="0"/>
                <w:i w:val="0"/>
                <w:iCs w:val="0"/>
                <w:caps w:val="0"/>
                <w:smallCaps w:val="0"/>
                <w:outline w:val="0"/>
                <w:color w:val="000000"/>
                <w:spacing w:val="4"/>
                <w:w w:val="100"/>
                <w:kern w:val="0"/>
                <w:sz w:val="18"/>
                <w:szCs w:val="18"/>
                <w:u w:val="none"/>
                <w:rtl w:val="0"/>
              </w:rPr>
              <w:t>Company</w:t>
            </w:r>
            <w:r>
              <w:rPr>
                <w:rFonts w:ascii="Arial" w:eastAsia="Arial" w:hAnsi="Arial" w:cs="Arial"/>
                <w:b w:val="0"/>
                <w:bCs w:val="0"/>
                <w:i w:val="0"/>
                <w:iCs w:val="0"/>
                <w:caps w:val="0"/>
                <w:smallCaps w:val="0"/>
                <w:outline w:val="0"/>
                <w:color w:val="000000"/>
                <w:spacing w:val="-28"/>
                <w:w w:val="100"/>
                <w:kern w:val="0"/>
                <w:sz w:val="18"/>
                <w:szCs w:val="18"/>
                <w:u w:val="none"/>
                <w:rtl w:val="0"/>
              </w:rPr>
              <w:t xml:space="preserve"> </w:t>
            </w:r>
            <w:r>
              <w:rPr>
                <w:rFonts w:ascii="Arial" w:eastAsia="Arial" w:hAnsi="Arial" w:cs="Arial"/>
                <w:b w:val="0"/>
                <w:bCs w:val="0"/>
                <w:i w:val="0"/>
                <w:iCs w:val="0"/>
                <w:caps w:val="0"/>
                <w:smallCaps w:val="0"/>
                <w:outline w:val="0"/>
                <w:color w:val="000000"/>
                <w:spacing w:val="5"/>
                <w:w w:val="100"/>
                <w:kern w:val="0"/>
                <w:sz w:val="18"/>
                <w:szCs w:val="18"/>
                <w:u w:val="none"/>
                <w:rtl w:val="0"/>
              </w:rPr>
              <w:t>Name</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4" w:line="240" w:lineRule="auto"/>
              <w:ind w:left="0" w:right="0"/>
              <w:jc w:val="left"/>
              <w:rPr>
                <w:rFonts w:ascii="Times New Roman" w:eastAsia="Times New Roman" w:hAnsi="Times New Roman" w:cs="Times New Roman"/>
                <w:b w:val="0"/>
                <w:bCs w:val="0"/>
                <w:i w:val="0"/>
                <w:iCs w:val="0"/>
                <w:smallCaps w:val="0"/>
                <w:color w:val="000000"/>
                <w:sz w:val="10"/>
                <w:szCs w:val="10"/>
              </w:rPr>
            </w:pPr>
            <w:r>
              <w:rPr>
                <w:rFonts w:ascii="Times New Roman" w:eastAsia="Times New Roman" w:hAnsi="Times New Roman" w:cs="Times New Roman"/>
                <w:b w:val="0"/>
                <w:bCs w:val="0"/>
                <w:i w:val="0"/>
                <w:iCs w:val="0"/>
                <w:caps w:val="0"/>
                <w:smallCaps w:val="0"/>
                <w:outline w:val="0"/>
                <w:color w:val="000000"/>
                <w:w w:val="100"/>
                <w:kern w:val="0"/>
                <w:sz w:val="10"/>
                <w:szCs w:val="10"/>
                <w:u w:val="none"/>
                <w:rtl w:val="0"/>
              </w:rPr>
              <w:t xml:space="preserve"> </w:t>
            </w:r>
          </w:p>
          <w:p>
            <w:pPr>
              <w:autoSpaceDE/>
              <w:autoSpaceDN/>
              <w:spacing w:line="20" w:lineRule="atLeast"/>
              <w:ind w:left="719"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sz w:val="24"/>
                <w:szCs w:val="24"/>
                <w:u w:val="none"/>
              </w:rPr>
              <w:drawing>
                <wp:inline>
                  <wp:extent cx="2162175" cy="28575"/>
                  <wp:docPr id="102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4" name=""/>
                          <pic:cNvPicPr>
                            <a:picLocks noChangeAspect="1"/>
                          </pic:cNvPicPr>
                        </pic:nvPicPr>
                        <pic:blipFill>
                          <a:blip xmlns:r="http://schemas.openxmlformats.org/officeDocument/2006/relationships" r:embed="rId7"/>
                          <a:stretch>
                            <a:fillRect/>
                          </a:stretch>
                        </pic:blipFill>
                        <pic:spPr>
                          <a:xfrm>
                            <a:off x="0" y="0"/>
                            <a:ext cx="2162175" cy="28575"/>
                          </a:xfrm>
                          <a:prstGeom prst="rect">
                            <a:avLst/>
                          </a:prstGeom>
                        </pic:spPr>
                      </pic:pic>
                    </a:graphicData>
                  </a:graphic>
                </wp:inline>
              </w:drawing>
            </w:r>
          </w:p>
          <w:p>
            <w:pPr>
              <w:autoSpaceDE/>
              <w:autoSpaceDN/>
              <w:spacing w:before="7" w:line="240" w:lineRule="auto"/>
              <w:ind w:left="0" w:right="0"/>
              <w:jc w:val="left"/>
              <w:rPr>
                <w:rFonts w:ascii="Times New Roman" w:eastAsia="Times New Roman" w:hAnsi="Times New Roman" w:cs="Times New Roman"/>
                <w:b w:val="0"/>
                <w:bCs w:val="0"/>
                <w:i w:val="0"/>
                <w:iCs w:val="0"/>
                <w:smallCaps w:val="0"/>
                <w:color w:val="000000"/>
                <w:sz w:val="15"/>
                <w:szCs w:val="15"/>
              </w:rPr>
            </w:pPr>
            <w:r>
              <w:rPr>
                <w:rFonts w:ascii="Times New Roman" w:eastAsia="Times New Roman" w:hAnsi="Times New Roman" w:cs="Times New Roman"/>
                <w:b w:val="0"/>
                <w:bCs w:val="0"/>
                <w:i w:val="0"/>
                <w:iCs w:val="0"/>
                <w:caps w:val="0"/>
                <w:smallCaps w:val="0"/>
                <w:outline w:val="0"/>
                <w:color w:val="000000"/>
                <w:w w:val="100"/>
                <w:kern w:val="0"/>
                <w:sz w:val="15"/>
                <w:szCs w:val="15"/>
                <w:u w:val="none"/>
                <w:rtl w:val="0"/>
              </w:rPr>
              <w:t xml:space="preserve"> </w:t>
            </w:r>
          </w:p>
          <w:p>
            <w:pPr>
              <w:autoSpaceDE/>
              <w:autoSpaceDN/>
              <w:spacing w:line="240" w:lineRule="auto"/>
              <w:ind w:left="316" w:right="305"/>
              <w:jc w:val="center"/>
              <w:rPr>
                <w:rFonts w:ascii="Times New Roman" w:eastAsia="Times New Roman" w:hAnsi="Times New Roman" w:cs="Times New Roman"/>
                <w:b w:val="0"/>
                <w:bCs w:val="0"/>
                <w:i w:val="0"/>
                <w:iCs w:val="0"/>
                <w:smallCaps w:val="0"/>
                <w:color w:val="000000"/>
                <w:sz w:val="18"/>
                <w:szCs w:val="18"/>
              </w:rPr>
            </w:pPr>
            <w:r>
              <w:rPr>
                <w:rFonts w:ascii="Arial" w:eastAsia="Arial" w:hAnsi="Arial" w:cs="Arial"/>
                <w:b w:val="0"/>
                <w:bCs w:val="0"/>
                <w:i w:val="0"/>
                <w:iCs w:val="0"/>
                <w:caps w:val="0"/>
                <w:smallCaps w:val="0"/>
                <w:outline w:val="0"/>
                <w:color w:val="000000"/>
                <w:w w:val="100"/>
                <w:kern w:val="0"/>
                <w:sz w:val="18"/>
                <w:szCs w:val="18"/>
                <w:u w:val="none"/>
                <w:rtl w:val="0"/>
              </w:rPr>
              <w:t>Street &amp;</w:t>
            </w:r>
            <w:r>
              <w:rPr>
                <w:rFonts w:ascii="Arial" w:eastAsia="Arial" w:hAnsi="Arial" w:cs="Arial"/>
                <w:b w:val="0"/>
                <w:bCs w:val="0"/>
                <w:i w:val="0"/>
                <w:iCs w:val="0"/>
                <w:caps w:val="0"/>
                <w:smallCaps w:val="0"/>
                <w:outline w:val="0"/>
                <w:color w:val="000000"/>
                <w:spacing w:val="-1"/>
                <w:w w:val="100"/>
                <w:kern w:val="0"/>
                <w:sz w:val="18"/>
                <w:szCs w:val="18"/>
                <w:u w:val="none"/>
                <w:rtl w:val="0"/>
              </w:rPr>
              <w:t xml:space="preserve"> </w:t>
            </w:r>
            <w:r>
              <w:rPr>
                <w:rFonts w:ascii="Arial" w:eastAsia="Arial" w:hAnsi="Arial" w:cs="Arial"/>
                <w:b w:val="0"/>
                <w:bCs w:val="0"/>
                <w:i w:val="0"/>
                <w:iCs w:val="0"/>
                <w:caps w:val="0"/>
                <w:smallCaps w:val="0"/>
                <w:outline w:val="0"/>
                <w:color w:val="000000"/>
                <w:spacing w:val="5"/>
                <w:w w:val="100"/>
                <w:kern w:val="0"/>
                <w:sz w:val="18"/>
                <w:szCs w:val="18"/>
                <w:u w:val="none"/>
                <w:rtl w:val="0"/>
              </w:rPr>
              <w:t>Number</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10" w:line="240" w:lineRule="auto"/>
              <w:ind w:left="0" w:right="0"/>
              <w:jc w:val="left"/>
              <w:rPr>
                <w:rFonts w:ascii="Times New Roman" w:eastAsia="Times New Roman" w:hAnsi="Times New Roman" w:cs="Times New Roman"/>
                <w:b w:val="0"/>
                <w:bCs w:val="0"/>
                <w:i w:val="0"/>
                <w:iCs w:val="0"/>
                <w:smallCaps w:val="0"/>
                <w:color w:val="000000"/>
                <w:sz w:val="23"/>
                <w:szCs w:val="23"/>
              </w:rPr>
            </w:pPr>
            <w:r>
              <w:rPr>
                <w:rFonts w:ascii="Times New Roman" w:eastAsia="Times New Roman" w:hAnsi="Times New Roman" w:cs="Times New Roman"/>
                <w:b w:val="0"/>
                <w:bCs w:val="0"/>
                <w:i w:val="0"/>
                <w:iCs w:val="0"/>
                <w:caps w:val="0"/>
                <w:smallCaps w:val="0"/>
                <w:outline w:val="0"/>
                <w:color w:val="000000"/>
                <w:w w:val="100"/>
                <w:kern w:val="0"/>
                <w:sz w:val="23"/>
                <w:szCs w:val="23"/>
                <w:u w:val="none"/>
                <w:rtl w:val="0"/>
              </w:rPr>
              <w:t xml:space="preserve"> </w:t>
            </w:r>
          </w:p>
          <w:p>
            <w:pPr>
              <w:autoSpaceDE/>
              <w:autoSpaceDN/>
              <w:spacing w:line="20" w:lineRule="atLeast"/>
              <w:ind w:left="719"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sz w:val="24"/>
                <w:szCs w:val="24"/>
                <w:u w:val="none"/>
              </w:rPr>
              <w:drawing>
                <wp:inline>
                  <wp:extent cx="2162175" cy="28575"/>
                  <wp:docPr id="102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6" name=""/>
                          <pic:cNvPicPr>
                            <a:picLocks noChangeAspect="1"/>
                          </pic:cNvPicPr>
                        </pic:nvPicPr>
                        <pic:blipFill>
                          <a:blip xmlns:r="http://schemas.openxmlformats.org/officeDocument/2006/relationships" r:embed="rId7"/>
                          <a:stretch>
                            <a:fillRect/>
                          </a:stretch>
                        </pic:blipFill>
                        <pic:spPr>
                          <a:xfrm>
                            <a:off x="0" y="0"/>
                            <a:ext cx="2162175" cy="28575"/>
                          </a:xfrm>
                          <a:prstGeom prst="rect">
                            <a:avLst/>
                          </a:prstGeom>
                        </pic:spPr>
                      </pic:pic>
                    </a:graphicData>
                  </a:graphic>
                </wp:inline>
              </w:drawing>
            </w:r>
          </w:p>
          <w:p>
            <w:pPr>
              <w:autoSpaceDE/>
              <w:autoSpaceDN/>
              <w:spacing w:before="165" w:line="240" w:lineRule="auto"/>
              <w:ind w:left="322" w:right="296"/>
              <w:jc w:val="center"/>
              <w:rPr>
                <w:rFonts w:ascii="Times New Roman" w:eastAsia="Times New Roman" w:hAnsi="Times New Roman" w:cs="Times New Roman"/>
                <w:b w:val="0"/>
                <w:bCs w:val="0"/>
                <w:i w:val="0"/>
                <w:iCs w:val="0"/>
                <w:smallCaps w:val="0"/>
                <w:color w:val="000000"/>
                <w:sz w:val="18"/>
                <w:szCs w:val="18"/>
              </w:rPr>
            </w:pPr>
            <w:r>
              <w:rPr>
                <w:rFonts w:ascii="Arial" w:eastAsia="Arial" w:hAnsi="Arial" w:cs="Arial"/>
                <w:b w:val="0"/>
                <w:bCs w:val="0"/>
                <w:i w:val="0"/>
                <w:iCs w:val="0"/>
                <w:caps w:val="0"/>
                <w:smallCaps w:val="0"/>
                <w:outline w:val="0"/>
                <w:color w:val="000000"/>
                <w:w w:val="100"/>
                <w:kern w:val="0"/>
                <w:sz w:val="18"/>
                <w:szCs w:val="18"/>
                <w:u w:val="none"/>
                <w:rtl w:val="0"/>
              </w:rPr>
              <w:t>Postal Code &amp; City</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7" w:line="240" w:lineRule="auto"/>
              <w:ind w:left="0" w:right="0"/>
              <w:jc w:val="left"/>
              <w:rPr>
                <w:rFonts w:ascii="Times New Roman" w:eastAsia="Times New Roman" w:hAnsi="Times New Roman" w:cs="Times New Roman"/>
                <w:b w:val="0"/>
                <w:bCs w:val="0"/>
                <w:i w:val="0"/>
                <w:iCs w:val="0"/>
                <w:smallCaps w:val="0"/>
                <w:color w:val="000000"/>
                <w:sz w:val="11"/>
                <w:szCs w:val="11"/>
              </w:rPr>
            </w:pPr>
            <w:r>
              <w:rPr>
                <w:rFonts w:ascii="Times New Roman" w:eastAsia="Times New Roman" w:hAnsi="Times New Roman" w:cs="Times New Roman"/>
                <w:b w:val="0"/>
                <w:bCs w:val="0"/>
                <w:i w:val="0"/>
                <w:iCs w:val="0"/>
                <w:caps w:val="0"/>
                <w:smallCaps w:val="0"/>
                <w:outline w:val="0"/>
                <w:color w:val="000000"/>
                <w:w w:val="100"/>
                <w:kern w:val="0"/>
                <w:sz w:val="11"/>
                <w:szCs w:val="11"/>
                <w:u w:val="none"/>
                <w:rtl w:val="0"/>
              </w:rPr>
              <w:t xml:space="preserve"> </w:t>
            </w:r>
          </w:p>
          <w:p>
            <w:pPr>
              <w:autoSpaceDE/>
              <w:autoSpaceDN/>
              <w:spacing w:line="20" w:lineRule="atLeast"/>
              <w:ind w:left="719"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sz w:val="24"/>
                <w:szCs w:val="24"/>
                <w:u w:val="none"/>
              </w:rPr>
              <w:drawing>
                <wp:inline>
                  <wp:extent cx="2162175" cy="28575"/>
                  <wp:docPr id="102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8" name=""/>
                          <pic:cNvPicPr>
                            <a:picLocks noChangeAspect="1"/>
                          </pic:cNvPicPr>
                        </pic:nvPicPr>
                        <pic:blipFill>
                          <a:blip xmlns:r="http://schemas.openxmlformats.org/officeDocument/2006/relationships" r:embed="rId7"/>
                          <a:stretch>
                            <a:fillRect/>
                          </a:stretch>
                        </pic:blipFill>
                        <pic:spPr>
                          <a:xfrm>
                            <a:off x="0" y="0"/>
                            <a:ext cx="2162175" cy="28575"/>
                          </a:xfrm>
                          <a:prstGeom prst="rect">
                            <a:avLst/>
                          </a:prstGeom>
                        </pic:spPr>
                      </pic:pic>
                    </a:graphicData>
                  </a:graphic>
                </wp:inline>
              </w:drawing>
            </w:r>
          </w:p>
          <w:p>
            <w:pPr>
              <w:autoSpaceDE/>
              <w:autoSpaceDN/>
              <w:spacing w:before="165" w:line="240" w:lineRule="auto"/>
              <w:ind w:left="313" w:right="305"/>
              <w:jc w:val="center"/>
              <w:rPr>
                <w:rFonts w:ascii="Times New Roman" w:eastAsia="Times New Roman" w:hAnsi="Times New Roman" w:cs="Times New Roman"/>
                <w:b w:val="0"/>
                <w:bCs w:val="0"/>
                <w:i w:val="0"/>
                <w:iCs w:val="0"/>
                <w:smallCaps w:val="0"/>
                <w:color w:val="000000"/>
                <w:sz w:val="18"/>
                <w:szCs w:val="18"/>
              </w:rPr>
            </w:pPr>
            <w:r>
              <w:rPr>
                <w:rFonts w:ascii="Arial" w:eastAsia="Arial" w:hAnsi="Arial" w:cs="Arial"/>
                <w:b w:val="0"/>
                <w:bCs w:val="0"/>
                <w:i w:val="0"/>
                <w:iCs w:val="0"/>
                <w:caps w:val="0"/>
                <w:smallCaps w:val="0"/>
                <w:outline w:val="0"/>
                <w:color w:val="000000"/>
                <w:w w:val="100"/>
                <w:kern w:val="0"/>
                <w:sz w:val="18"/>
                <w:szCs w:val="18"/>
                <w:u w:val="none"/>
                <w:rtl w:val="0"/>
              </w:rPr>
              <w:t>Register Number (if registered)</w:t>
            </w:r>
          </w:p>
          <w:p>
            <w:pPr>
              <w:autoSpaceDE/>
              <w:autoSpaceDN/>
              <w:spacing w:before="176" w:line="286" w:lineRule="auto"/>
              <w:ind w:left="322" w:right="302"/>
              <w:jc w:val="center"/>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hereinafter referred to as „information receiver”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p>
            <w:pPr>
              <w:autoSpaceDE/>
              <w:autoSpaceDN/>
              <w:spacing w:before="4"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40" w:lineRule="auto"/>
              <w:ind w:left="322" w:right="283"/>
              <w:jc w:val="center"/>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to</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5"/>
                <w:szCs w:val="25"/>
              </w:rPr>
            </w:pPr>
            <w:r>
              <w:rPr>
                <w:rFonts w:ascii="Times New Roman" w:eastAsia="Times New Roman" w:hAnsi="Times New Roman" w:cs="Times New Roman"/>
                <w:b w:val="0"/>
                <w:bCs w:val="0"/>
                <w:i w:val="0"/>
                <w:iCs w:val="0"/>
                <w:caps w:val="0"/>
                <w:smallCaps w:val="0"/>
                <w:outline w:val="0"/>
                <w:color w:val="000000"/>
                <w:w w:val="100"/>
                <w:kern w:val="0"/>
                <w:sz w:val="25"/>
                <w:szCs w:val="25"/>
                <w:u w:val="none"/>
                <w:rtl w:val="0"/>
              </w:rPr>
              <w:t xml:space="preserve"> </w:t>
            </w:r>
          </w:p>
          <w:p>
            <w:pPr>
              <w:autoSpaceDE/>
              <w:autoSpaceDN/>
              <w:spacing w:before="1" w:line="391" w:lineRule="auto"/>
              <w:ind w:left="1441" w:right="1407"/>
              <w:jc w:val="center"/>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24"/>
                <w:szCs w:val="24"/>
                <w:u w:val="none"/>
                <w:rtl w:val="0"/>
              </w:rPr>
              <w:t>ERGO Group AG ERGO-Platz 1</w:t>
            </w:r>
          </w:p>
          <w:p>
            <w:pPr>
              <w:autoSpaceDE/>
              <w:autoSpaceDN/>
              <w:spacing w:before="15" w:line="240" w:lineRule="auto"/>
              <w:ind w:left="322" w:right="292"/>
              <w:jc w:val="center"/>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24"/>
                <w:szCs w:val="24"/>
                <w:u w:val="none"/>
                <w:rtl w:val="0"/>
              </w:rPr>
              <w:t>40477 Düsseldorf</w:t>
            </w:r>
          </w:p>
          <w:p>
            <w:pPr>
              <w:autoSpaceDE/>
              <w:autoSpaceDN/>
              <w:spacing w:before="192" w:line="240" w:lineRule="auto"/>
              <w:ind w:left="307" w:right="305"/>
              <w:jc w:val="center"/>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(HRB 35978)</w:t>
            </w:r>
          </w:p>
          <w:p>
            <w:pPr>
              <w:autoSpaceDE/>
              <w:autoSpaceDN/>
              <w:spacing w:before="174" w:line="240" w:lineRule="auto"/>
              <w:ind w:left="322" w:right="293"/>
              <w:jc w:val="center"/>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hereinafter referred to as „ERGO“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p>
            <w:pPr>
              <w:autoSpaceDE/>
              <w:autoSpaceDN/>
              <w:spacing w:before="9" w:line="240" w:lineRule="auto"/>
              <w:ind w:left="0" w:right="0"/>
              <w:jc w:val="left"/>
              <w:rPr>
                <w:rFonts w:ascii="Times New Roman" w:eastAsia="Times New Roman" w:hAnsi="Times New Roman" w:cs="Times New Roman"/>
                <w:b w:val="0"/>
                <w:bCs w:val="0"/>
                <w:i w:val="0"/>
                <w:iCs w:val="0"/>
                <w:smallCaps w:val="0"/>
                <w:color w:val="000000"/>
                <w:sz w:val="25"/>
                <w:szCs w:val="25"/>
              </w:rPr>
            </w:pPr>
            <w:r>
              <w:rPr>
                <w:rFonts w:ascii="Times New Roman" w:eastAsia="Times New Roman" w:hAnsi="Times New Roman" w:cs="Times New Roman"/>
                <w:b w:val="0"/>
                <w:bCs w:val="0"/>
                <w:i w:val="0"/>
                <w:iCs w:val="0"/>
                <w:caps w:val="0"/>
                <w:smallCaps w:val="0"/>
                <w:outline w:val="0"/>
                <w:color w:val="000000"/>
                <w:w w:val="100"/>
                <w:kern w:val="0"/>
                <w:sz w:val="25"/>
                <w:szCs w:val="25"/>
                <w:u w:val="none"/>
                <w:rtl w:val="0"/>
              </w:rPr>
              <w:t xml:space="preserve"> </w:t>
            </w:r>
          </w:p>
          <w:p>
            <w:pPr>
              <w:autoSpaceDE/>
              <w:autoSpaceDN/>
              <w:spacing w:line="286" w:lineRule="auto"/>
              <w:ind w:left="322" w:right="305"/>
              <w:jc w:val="center"/>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 both collectively hereinafter referred to as “the contracting parties” -</w:t>
            </w:r>
          </w:p>
        </w:tc>
      </w:tr>
      <w:tr>
        <w:tblPrEx>
          <w:tblInd w:w="121" w:type="dxa"/>
          <w:tblLayout w:type="fixed"/>
          <w:tblCellMar>
            <w:top w:w="0" w:type="dxa"/>
            <w:left w:w="0" w:type="dxa"/>
            <w:bottom w:w="0" w:type="dxa"/>
            <w:right w:w="0" w:type="dxa"/>
          </w:tblCellMar>
        </w:tblPrEx>
        <w:trPr>
          <w:trHeight w:val="2282"/>
        </w:trPr>
        <w:tc>
          <w:tcPr>
            <w:tcW w:w="467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tabs>
                <w:tab w:val="left" w:pos="532"/>
              </w:tabs>
              <w:autoSpaceDE/>
              <w:autoSpaceDN/>
              <w:spacing w:line="205" w:lineRule="atLeast"/>
              <w:ind w:left="112" w:right="0"/>
              <w:jc w:val="left"/>
              <w:rPr>
                <w:rFonts w:ascii="Times New Roman" w:eastAsia="Times New Roman" w:hAnsi="Times New Roman" w:cs="Times New Roman"/>
                <w:b w:val="0"/>
                <w:bCs w:val="0"/>
                <w:i w:val="0"/>
                <w:iCs w:val="0"/>
                <w:smallCaps w:val="0"/>
                <w:color w:val="000000"/>
                <w:sz w:val="24"/>
                <w:szCs w:val="24"/>
              </w:rPr>
            </w:pPr>
            <w:r>
              <w:rPr>
                <w:rStyle w:val="CommentText"/>
              </w:rPr>
              <w:commentReference w:id="0"/>
            </w:r>
            <w:r>
              <w:rPr>
                <w:rFonts w:ascii="Arial" w:eastAsia="Arial" w:hAnsi="Arial" w:cs="Arial"/>
                <w:b/>
                <w:bCs/>
                <w:i w:val="0"/>
                <w:iCs w:val="0"/>
                <w:caps w:val="0"/>
                <w:smallCaps w:val="0"/>
                <w:outline w:val="0"/>
                <w:color w:val="000000"/>
                <w:w w:val="100"/>
                <w:kern w:val="0"/>
                <w:sz w:val="19"/>
                <w:szCs w:val="19"/>
                <w:u w:val="none"/>
                <w:rtl w:val="0"/>
              </w:rPr>
              <w:t>1.</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bCs/>
                <w:i w:val="0"/>
                <w:iCs w:val="0"/>
                <w:caps w:val="0"/>
                <w:smallCaps w:val="0"/>
                <w:outline w:val="0"/>
                <w:color w:val="000000"/>
                <w:w w:val="100"/>
                <w:kern w:val="0"/>
                <w:sz w:val="19"/>
                <w:szCs w:val="19"/>
                <w:u w:val="none"/>
                <w:rtl w:val="0"/>
              </w:rPr>
              <w:t>Vertragsgegenstand,</w:t>
            </w:r>
            <w:r>
              <w:rPr>
                <w:rFonts w:ascii="Arial" w:eastAsia="Arial" w:hAnsi="Arial" w:cs="Arial"/>
                <w:b/>
                <w:bCs/>
                <w:i w:val="0"/>
                <w:iCs w:val="0"/>
                <w:caps w:val="0"/>
                <w:smallCaps w:val="0"/>
                <w:outline w:val="0"/>
                <w:color w:val="000000"/>
                <w:spacing w:val="17"/>
                <w:w w:val="100"/>
                <w:kern w:val="0"/>
                <w:sz w:val="19"/>
                <w:szCs w:val="19"/>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Geltungsbereich</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52" w:lineRule="auto"/>
              <w:ind w:left="112" w:right="9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5"/>
                <w:w w:val="100"/>
                <w:kern w:val="0"/>
                <w:sz w:val="19"/>
                <w:szCs w:val="19"/>
                <w:u w:val="none"/>
                <w:rtl w:val="0"/>
              </w:rPr>
              <w:t xml:space="preserve">Im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Zusammenhang </w:t>
            </w:r>
            <w:r>
              <w:rPr>
                <w:rFonts w:ascii="Arial" w:eastAsia="Arial" w:hAnsi="Arial" w:cs="Arial"/>
                <w:b w:val="0"/>
                <w:bCs w:val="0"/>
                <w:i w:val="0"/>
                <w:iCs w:val="0"/>
                <w:caps w:val="0"/>
                <w:smallCaps w:val="0"/>
                <w:outline w:val="0"/>
                <w:color w:val="000000"/>
                <w:w w:val="100"/>
                <w:kern w:val="0"/>
                <w:sz w:val="19"/>
                <w:szCs w:val="19"/>
                <w:u w:val="none"/>
                <w:rtl w:val="0"/>
              </w:rPr>
              <w:t xml:space="preserve">mit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Prüfung </w:t>
            </w:r>
            <w:r>
              <w:rPr>
                <w:rFonts w:ascii="Arial" w:eastAsia="Arial" w:hAnsi="Arial" w:cs="Arial"/>
                <w:b w:val="0"/>
                <w:bCs w:val="0"/>
                <w:i w:val="0"/>
                <w:iCs w:val="0"/>
                <w:caps w:val="0"/>
                <w:smallCaps w:val="0"/>
                <w:outline w:val="0"/>
                <w:color w:val="000000"/>
                <w:w w:val="100"/>
                <w:kern w:val="0"/>
                <w:sz w:val="19"/>
                <w:szCs w:val="19"/>
                <w:u w:val="none"/>
                <w:rtl w:val="0"/>
              </w:rPr>
              <w:t xml:space="preserve">einer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Zusammenarbeit und/oder Vertragsverhandlu </w:t>
            </w:r>
            <w:r>
              <w:rPr>
                <w:rFonts w:ascii="Arial" w:eastAsia="Arial" w:hAnsi="Arial" w:cs="Arial"/>
                <w:b w:val="0"/>
                <w:bCs w:val="0"/>
                <w:i w:val="0"/>
                <w:iCs w:val="0"/>
                <w:caps w:val="0"/>
                <w:smallCaps w:val="0"/>
                <w:outline w:val="0"/>
                <w:color w:val="000000"/>
                <w:spacing w:val="5"/>
                <w:w w:val="100"/>
                <w:kern w:val="0"/>
                <w:sz w:val="19"/>
                <w:szCs w:val="19"/>
                <w:u w:val="none"/>
                <w:rtl w:val="0"/>
              </w:rPr>
              <w:t>ng</w:t>
            </w:r>
            <w:r>
              <w:rPr>
                <w:rFonts w:ascii="Arial" w:eastAsia="Arial" w:hAnsi="Arial" w:cs="Arial"/>
                <w:b w:val="0"/>
                <w:bCs w:val="0"/>
                <w:i w:val="0"/>
                <w:iCs w:val="0"/>
                <w:caps w:val="0"/>
                <w:smallCaps w:val="0"/>
                <w:outline w:val="0"/>
                <w:color w:val="000000"/>
                <w:spacing w:val="-46"/>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und/oder einer </w:t>
            </w:r>
            <w:r>
              <w:rPr>
                <w:rFonts w:ascii="Arial" w:eastAsia="Arial" w:hAnsi="Arial" w:cs="Arial"/>
                <w:b w:val="0"/>
                <w:bCs w:val="0"/>
                <w:i w:val="0"/>
                <w:iCs w:val="0"/>
                <w:caps w:val="0"/>
                <w:smallCaps w:val="0"/>
                <w:outline w:val="0"/>
                <w:color w:val="000000"/>
                <w:w w:val="100"/>
                <w:kern w:val="0"/>
                <w:sz w:val="19"/>
                <w:szCs w:val="19"/>
                <w:u w:val="none"/>
                <w:rtl w:val="0"/>
              </w:rPr>
              <w:t xml:space="preserve">Ausschreibung und/oder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Warenlieferungen und/oder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Werk- </w:t>
            </w:r>
            <w:r>
              <w:rPr>
                <w:rFonts w:ascii="Arial" w:eastAsia="Arial" w:hAnsi="Arial" w:cs="Arial"/>
                <w:b w:val="0"/>
                <w:bCs w:val="0"/>
                <w:i w:val="0"/>
                <w:iCs w:val="0"/>
                <w:caps w:val="0"/>
                <w:smallCaps w:val="0"/>
                <w:outline w:val="0"/>
                <w:color w:val="000000"/>
                <w:w w:val="100"/>
                <w:kern w:val="0"/>
                <w:sz w:val="19"/>
                <w:szCs w:val="19"/>
                <w:u w:val="none"/>
                <w:rtl w:val="0"/>
              </w:rPr>
              <w:t xml:space="preserve">oder Dienstleistungen              stellt 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dem </w:t>
            </w:r>
            <w:r>
              <w:rPr>
                <w:rFonts w:ascii="Arial" w:eastAsia="Arial" w:hAnsi="Arial" w:cs="Arial"/>
                <w:b w:val="0"/>
                <w:bCs w:val="0"/>
                <w:i w:val="0"/>
                <w:iCs w:val="0"/>
                <w:caps w:val="0"/>
                <w:smallCaps w:val="0"/>
                <w:outline w:val="0"/>
                <w:color w:val="000000"/>
                <w:spacing w:val="-1"/>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w w:val="100"/>
                <w:kern w:val="0"/>
                <w:sz w:val="19"/>
                <w:szCs w:val="19"/>
                <w:u w:val="none"/>
                <w:rtl w:val="0"/>
              </w:rPr>
              <w:t xml:space="preserve">gegebenenfalls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vertrauliche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zur</w:t>
            </w:r>
            <w:r>
              <w:rPr>
                <w:rFonts w:ascii="Arial" w:eastAsia="Arial" w:hAnsi="Arial" w:cs="Arial"/>
                <w:b w:val="0"/>
                <w:bCs w:val="0"/>
                <w:i w:val="0"/>
                <w:iCs w:val="0"/>
                <w:caps w:val="0"/>
                <w:smallCaps w:val="0"/>
                <w:outline w:val="0"/>
                <w:color w:val="000000"/>
                <w:spacing w:val="12"/>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Verfügung.</w:t>
            </w:r>
          </w:p>
        </w:tc>
        <w:tc>
          <w:tcPr>
            <w:tcW w:w="482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19"/>
                <w:szCs w:val="19"/>
                <w:u w:val="none"/>
                <w:rtl w:val="0"/>
              </w:rPr>
              <w:t>1. Scope, subject matter</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52" w:lineRule="auto"/>
              <w:ind w:left="112" w:right="79"/>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In connection with the examination of a cooperation and/or contract negotiations and/or a invitation to tender and/or deliveries of goods and/or works or services, ERGO may make confidential information available to the information receiver.</w:t>
            </w:r>
          </w:p>
        </w:tc>
      </w:tr>
    </w:tbl>
    <w:p>
      <w:pPr>
        <w:sectPr>
          <w:footerReference w:type="default" r:id="rId9"/>
          <w:type w:val="continuous"/>
          <w:pgSz w:w="11910" w:h="16850"/>
          <w:pgMar w:top="1420" w:right="1160" w:bottom="760" w:left="1020" w:header="708" w:footer="572"/>
          <w:pgNumType w:start="1"/>
          <w:cols w:space="708"/>
        </w:sectPr>
      </w:pPr>
    </w:p>
    <w:tbl>
      <w:tblPr>
        <w:tblStyle w:val="TableNormal"/>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
      <w:tblGrid>
        <w:gridCol w:w="4671"/>
        <w:gridCol w:w="4821"/>
      </w:tblGrid>
      <w:tr>
        <w:tblPrEx>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Ex>
        <w:trPr>
          <w:cantSplit w:val="0"/>
          <w:trHeight w:val="5059"/>
          <w:tblHeader w:val="0"/>
        </w:trPr>
        <w:tc>
          <w:tcPr>
            <w:tcW w:w="4671" w:type="dxa"/>
            <w:tcBorders>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Ziel dieser Vertraulichkeitsverpflichtung ist der</w:t>
            </w:r>
          </w:p>
          <w:p>
            <w:pPr>
              <w:autoSpaceDE/>
              <w:autoSpaceDN/>
              <w:spacing w:before="21" w:line="252" w:lineRule="auto"/>
              <w:ind w:left="112" w:right="8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Schutz vertraulicher Informationen. ERGO ist jedoch nicht zur Übergabe von vertraulic hen Informationen verpflichtet. Die nachfolgenden Bestimmungen finden Anwendung, wenn dem Informationsempfänger vertrauliche Informationen durch ERGO, ein mit ERGO gemäß §§ 15 ff AktG verbundenes Unternehmen oder durch Dritte (z.B. Berater) im Auftrag dieser Unternehmen zur Verfügung gestellt werden.</w:t>
            </w:r>
          </w:p>
          <w:p>
            <w:pPr>
              <w:autoSpaceDE/>
              <w:autoSpaceDN/>
              <w:spacing w:before="2"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4" w:lineRule="auto"/>
              <w:ind w:left="112" w:right="89"/>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Diese Vertraulichkeitsverpflichtung gilt für alle gegenwärtigen und zukünftigen Ausschreibungen und Beauftragungen durch die ERGO Group AG oder ein mit ihr gemäß §§ 15 ff AktG verbundenes Unternehmen, an denen sich der Informationsempfänger beteiligt. Sie begründet keinen Anspruch des Informationsempfängers, bei Ausschreibungen oder bei der Vergabe von Leistungen berücksichtigt zu werden.</w:t>
            </w:r>
          </w:p>
        </w:tc>
        <w:tc>
          <w:tcPr>
            <w:tcW w:w="4821" w:type="dxa"/>
            <w:tcBorders>
              <w:left w:val="single" w:sz="6" w:space="0" w:color="000000"/>
              <w:bottom w:val="single" w:sz="6" w:space="0" w:color="000000"/>
            </w:tcBorders>
            <w:noWrap w:val="0"/>
            <w:tcMar>
              <w:top w:w="8" w:type="dxa"/>
              <w:left w:w="8" w:type="dxa"/>
              <w:bottom w:w="8" w:type="dxa"/>
              <w:right w:w="8" w:type="dxa"/>
            </w:tcMar>
            <w:vAlign w:val="top"/>
            <w:hideMark/>
          </w:tcPr>
          <w:p>
            <w:pPr>
              <w:autoSpaceDE/>
              <w:autoSpaceDN/>
              <w:spacing w:line="205" w:lineRule="atLeast"/>
              <w:ind w:left="14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spacing w:val="-7"/>
                <w:w w:val="100"/>
                <w:kern w:val="0"/>
                <w:sz w:val="19"/>
                <w:szCs w:val="19"/>
                <w:u w:val="none"/>
                <w:rtl w:val="0"/>
              </w:rPr>
              <w:t xml:space="preserve">The  </w:t>
            </w:r>
            <w:r>
              <w:rPr>
                <w:rFonts w:ascii="Arial" w:eastAsia="Arial" w:hAnsi="Arial" w:cs="Arial"/>
                <w:b w:val="0"/>
                <w:bCs w:val="0"/>
                <w:i w:val="0"/>
                <w:iCs w:val="0"/>
                <w:caps w:val="0"/>
                <w:smallCaps w:val="0"/>
                <w:outline w:val="0"/>
                <w:color w:val="000000"/>
                <w:w w:val="100"/>
                <w:kern w:val="0"/>
                <w:sz w:val="19"/>
                <w:szCs w:val="19"/>
                <w:u w:val="none"/>
                <w:rtl w:val="0"/>
              </w:rPr>
              <w:t>purpose  of  this confidentiality  obligation  is</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to</w:t>
            </w:r>
          </w:p>
          <w:p>
            <w:pPr>
              <w:autoSpaceDE/>
              <w:autoSpaceDN/>
              <w:spacing w:before="21" w:line="252" w:lineRule="auto"/>
              <w:ind w:left="142" w:right="94"/>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protect confidential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information.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However, </w:t>
            </w:r>
            <w:r>
              <w:rPr>
                <w:rFonts w:ascii="Arial" w:eastAsia="Arial" w:hAnsi="Arial" w:cs="Arial"/>
                <w:b w:val="0"/>
                <w:bCs w:val="0"/>
                <w:i w:val="0"/>
                <w:iCs w:val="0"/>
                <w:caps w:val="0"/>
                <w:smallCaps w:val="0"/>
                <w:outline w:val="0"/>
                <w:color w:val="000000"/>
                <w:w w:val="100"/>
                <w:kern w:val="0"/>
                <w:sz w:val="19"/>
                <w:szCs w:val="19"/>
                <w:u w:val="none"/>
                <w:rtl w:val="0"/>
              </w:rPr>
              <w:t xml:space="preserve">ERGO is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not </w:t>
            </w:r>
            <w:r>
              <w:rPr>
                <w:rFonts w:ascii="Arial" w:eastAsia="Arial" w:hAnsi="Arial" w:cs="Arial"/>
                <w:b w:val="0"/>
                <w:bCs w:val="0"/>
                <w:i w:val="0"/>
                <w:iCs w:val="0"/>
                <w:caps w:val="0"/>
                <w:smallCaps w:val="0"/>
                <w:outline w:val="0"/>
                <w:color w:val="000000"/>
                <w:w w:val="100"/>
                <w:kern w:val="0"/>
                <w:sz w:val="19"/>
                <w:szCs w:val="19"/>
                <w:u w:val="none"/>
                <w:rtl w:val="0"/>
              </w:rPr>
              <w:t xml:space="preserve">obliged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provide </w:t>
            </w:r>
            <w:r>
              <w:rPr>
                <w:rFonts w:ascii="Arial" w:eastAsia="Arial" w:hAnsi="Arial" w:cs="Arial"/>
                <w:b w:val="0"/>
                <w:bCs w:val="0"/>
                <w:i w:val="0"/>
                <w:iCs w:val="0"/>
                <w:caps w:val="0"/>
                <w:smallCaps w:val="0"/>
                <w:outline w:val="0"/>
                <w:color w:val="000000"/>
                <w:w w:val="100"/>
                <w:kern w:val="0"/>
                <w:sz w:val="19"/>
                <w:szCs w:val="19"/>
                <w:u w:val="none"/>
                <w:rtl w:val="0"/>
              </w:rPr>
              <w:t xml:space="preserve">confidential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information.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The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following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provisions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apply </w:t>
            </w:r>
            <w:r>
              <w:rPr>
                <w:rFonts w:ascii="Arial" w:eastAsia="Arial" w:hAnsi="Arial" w:cs="Arial"/>
                <w:b w:val="0"/>
                <w:bCs w:val="0"/>
                <w:i w:val="0"/>
                <w:iCs w:val="0"/>
                <w:caps w:val="0"/>
                <w:smallCaps w:val="0"/>
                <w:outline w:val="0"/>
                <w:color w:val="000000"/>
                <w:w w:val="100"/>
                <w:kern w:val="0"/>
                <w:sz w:val="19"/>
                <w:szCs w:val="19"/>
                <w:u w:val="none"/>
                <w:rtl w:val="0"/>
              </w:rPr>
              <w:t xml:space="preserve">if confidential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information </w:t>
            </w:r>
            <w:r>
              <w:rPr>
                <w:rFonts w:ascii="Arial" w:eastAsia="Arial" w:hAnsi="Arial" w:cs="Arial"/>
                <w:b w:val="0"/>
                <w:bCs w:val="0"/>
                <w:i w:val="0"/>
                <w:iCs w:val="0"/>
                <w:caps w:val="0"/>
                <w:smallCaps w:val="0"/>
                <w:outline w:val="0"/>
                <w:color w:val="000000"/>
                <w:w w:val="100"/>
                <w:kern w:val="0"/>
                <w:sz w:val="19"/>
                <w:szCs w:val="19"/>
                <w:u w:val="none"/>
                <w:rtl w:val="0"/>
              </w:rPr>
              <w:t xml:space="preserve">is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provided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by ERGO, a company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affiliated  </w:t>
            </w:r>
            <w:r>
              <w:rPr>
                <w:rFonts w:ascii="Arial" w:eastAsia="Arial" w:hAnsi="Arial" w:cs="Arial"/>
                <w:b w:val="0"/>
                <w:bCs w:val="0"/>
                <w:i w:val="0"/>
                <w:iCs w:val="0"/>
                <w:caps w:val="0"/>
                <w:smallCaps w:val="0"/>
                <w:outline w:val="0"/>
                <w:color w:val="000000"/>
                <w:w w:val="100"/>
                <w:kern w:val="0"/>
                <w:sz w:val="19"/>
                <w:szCs w:val="19"/>
                <w:u w:val="none"/>
                <w:rtl w:val="0"/>
              </w:rPr>
              <w:t xml:space="preserve">with 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pursuant  </w:t>
            </w:r>
            <w:r>
              <w:rPr>
                <w:rFonts w:ascii="Arial" w:eastAsia="Arial" w:hAnsi="Arial" w:cs="Arial"/>
                <w:b w:val="0"/>
                <w:bCs w:val="0"/>
                <w:i w:val="0"/>
                <w:iCs w:val="0"/>
                <w:caps w:val="0"/>
                <w:smallCaps w:val="0"/>
                <w:outline w:val="0"/>
                <w:color w:val="000000"/>
                <w:spacing w:val="7"/>
                <w:w w:val="100"/>
                <w:kern w:val="0"/>
                <w:sz w:val="19"/>
                <w:szCs w:val="19"/>
                <w:u w:val="none"/>
                <w:rtl w:val="0"/>
              </w:rPr>
              <w:t>to</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Section</w:t>
            </w:r>
          </w:p>
          <w:p>
            <w:pPr>
              <w:autoSpaceDE/>
              <w:autoSpaceDN/>
              <w:spacing w:line="257" w:lineRule="auto"/>
              <w:ind w:left="142" w:right="95"/>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15 et seq. of the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German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Stock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Corporation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Act </w:t>
            </w:r>
            <w:r>
              <w:rPr>
                <w:rFonts w:ascii="Arial" w:eastAsia="Arial" w:hAnsi="Arial" w:cs="Arial"/>
                <w:b w:val="0"/>
                <w:bCs w:val="0"/>
                <w:i w:val="0"/>
                <w:iCs w:val="0"/>
                <w:caps w:val="0"/>
                <w:smallCaps w:val="0"/>
                <w:outline w:val="0"/>
                <w:color w:val="000000"/>
                <w:w w:val="100"/>
                <w:kern w:val="0"/>
                <w:sz w:val="19"/>
                <w:szCs w:val="19"/>
                <w:u w:val="none"/>
                <w:rtl w:val="0"/>
              </w:rPr>
              <w:t>(AktG)</w:t>
            </w:r>
            <w:r>
              <w:rPr>
                <w:rFonts w:ascii="Arial" w:eastAsia="Arial" w:hAnsi="Arial" w:cs="Arial"/>
                <w:b w:val="0"/>
                <w:bCs w:val="0"/>
                <w:i w:val="0"/>
                <w:iCs w:val="0"/>
                <w:caps w:val="0"/>
                <w:smallCaps w:val="0"/>
                <w:outline w:val="0"/>
                <w:color w:val="000000"/>
                <w:spacing w:val="-1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or</w:t>
            </w:r>
            <w:r>
              <w:rPr>
                <w:rFonts w:ascii="Arial" w:eastAsia="Arial" w:hAnsi="Arial" w:cs="Arial"/>
                <w:b w:val="0"/>
                <w:bCs w:val="0"/>
                <w:i w:val="0"/>
                <w:iCs w:val="0"/>
                <w:caps w:val="0"/>
                <w:smallCaps w:val="0"/>
                <w:outline w:val="0"/>
                <w:color w:val="000000"/>
                <w:spacing w:val="-2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by</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third</w:t>
            </w:r>
            <w:r>
              <w:rPr>
                <w:rFonts w:ascii="Arial" w:eastAsia="Arial" w:hAnsi="Arial" w:cs="Arial"/>
                <w:b w:val="0"/>
                <w:bCs w:val="0"/>
                <w:i w:val="0"/>
                <w:iCs w:val="0"/>
                <w:caps w:val="0"/>
                <w:smallCaps w:val="0"/>
                <w:outline w:val="0"/>
                <w:color w:val="000000"/>
                <w:spacing w:val="-2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parties</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(e.g.</w:t>
            </w:r>
            <w:r>
              <w:rPr>
                <w:rFonts w:ascii="Arial" w:eastAsia="Arial" w:hAnsi="Arial" w:cs="Arial"/>
                <w:b w:val="0"/>
                <w:bCs w:val="0"/>
                <w:i w:val="0"/>
                <w:iCs w:val="0"/>
                <w:caps w:val="0"/>
                <w:smallCaps w:val="0"/>
                <w:outline w:val="0"/>
                <w:color w:val="000000"/>
                <w:spacing w:val="-17"/>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consultants)</w:t>
            </w:r>
            <w:r>
              <w:rPr>
                <w:rFonts w:ascii="Arial" w:eastAsia="Arial" w:hAnsi="Arial" w:cs="Arial"/>
                <w:b w:val="0"/>
                <w:bCs w:val="0"/>
                <w:i w:val="0"/>
                <w:iCs w:val="0"/>
                <w:caps w:val="0"/>
                <w:smallCaps w:val="0"/>
                <w:outline w:val="0"/>
                <w:color w:val="000000"/>
                <w:spacing w:val="-1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on</w:t>
            </w:r>
            <w:r>
              <w:rPr>
                <w:rFonts w:ascii="Arial" w:eastAsia="Arial" w:hAnsi="Arial" w:cs="Arial"/>
                <w:b w:val="0"/>
                <w:bCs w:val="0"/>
                <w:i w:val="0"/>
                <w:iCs w:val="0"/>
                <w:caps w:val="0"/>
                <w:smallCaps w:val="0"/>
                <w:outline w:val="0"/>
                <w:color w:val="000000"/>
                <w:spacing w:val="-12"/>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behalf </w:t>
            </w:r>
            <w:r>
              <w:rPr>
                <w:rFonts w:ascii="Arial" w:eastAsia="Arial" w:hAnsi="Arial" w:cs="Arial"/>
                <w:b w:val="0"/>
                <w:bCs w:val="0"/>
                <w:i w:val="0"/>
                <w:iCs w:val="0"/>
                <w:caps w:val="0"/>
                <w:smallCaps w:val="0"/>
                <w:outline w:val="0"/>
                <w:color w:val="000000"/>
                <w:w w:val="100"/>
                <w:kern w:val="0"/>
                <w:sz w:val="19"/>
                <w:szCs w:val="19"/>
                <w:u w:val="none"/>
                <w:rtl w:val="0"/>
              </w:rPr>
              <w:t>of these</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companies.</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2" w:lineRule="auto"/>
              <w:ind w:left="112" w:right="95"/>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This confidentiality obligation applies to all current and future calls for tender and mandates by ERGO Group AG or a company affiliated with ERGO pursuant to Section 15 et seq. AktG in which the information receiver participates. It does not entitle the information receiver to be taken into account in invitations to tender or in the award of services.</w:t>
            </w:r>
          </w:p>
        </w:tc>
      </w:tr>
      <w:tr>
        <w:tblPrEx>
          <w:tblInd w:w="121" w:type="dxa"/>
          <w:tblLayout w:type="fixed"/>
          <w:tblCellMar>
            <w:top w:w="0" w:type="dxa"/>
            <w:left w:w="0" w:type="dxa"/>
            <w:bottom w:w="0" w:type="dxa"/>
            <w:right w:w="0" w:type="dxa"/>
          </w:tblCellMar>
        </w:tblPrEx>
        <w:trPr>
          <w:trHeight w:val="9128"/>
        </w:trPr>
        <w:tc>
          <w:tcPr>
            <w:tcW w:w="467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533" w:right="0" w:hanging="421"/>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spacing w:val="-4"/>
                <w:w w:val="100"/>
                <w:kern w:val="0"/>
                <w:sz w:val="19"/>
                <w:szCs w:val="19"/>
                <w:u w:val="none"/>
                <w:rtl w:val="0"/>
              </w:rPr>
              <w:t>2.</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bCs/>
                <w:i w:val="0"/>
                <w:iCs w:val="0"/>
                <w:caps w:val="0"/>
                <w:smallCaps w:val="0"/>
                <w:outline w:val="0"/>
                <w:color w:val="000000"/>
                <w:spacing w:val="2"/>
                <w:w w:val="100"/>
                <w:kern w:val="0"/>
                <w:sz w:val="19"/>
                <w:szCs w:val="19"/>
                <w:u w:val="none"/>
                <w:rtl w:val="0"/>
              </w:rPr>
              <w:t>Vertrauliche</w:t>
            </w:r>
            <w:r>
              <w:rPr>
                <w:rFonts w:ascii="Arial" w:eastAsia="Arial" w:hAnsi="Arial" w:cs="Arial"/>
                <w:b/>
                <w:bCs/>
                <w:i w:val="0"/>
                <w:iCs w:val="0"/>
                <w:caps w:val="0"/>
                <w:smallCaps w:val="0"/>
                <w:outline w:val="0"/>
                <w:color w:val="000000"/>
                <w:spacing w:val="1"/>
                <w:w w:val="100"/>
                <w:kern w:val="0"/>
                <w:sz w:val="19"/>
                <w:szCs w:val="19"/>
                <w:u w:val="none"/>
                <w:rtl w:val="0"/>
              </w:rPr>
              <w:t xml:space="preserve"> </w:t>
            </w:r>
            <w:r>
              <w:rPr>
                <w:rFonts w:ascii="Arial" w:eastAsia="Arial" w:hAnsi="Arial" w:cs="Arial"/>
                <w:b/>
                <w:bCs/>
                <w:i w:val="0"/>
                <w:iCs w:val="0"/>
                <w:caps w:val="0"/>
                <w:smallCaps w:val="0"/>
                <w:outline w:val="0"/>
                <w:color w:val="000000"/>
                <w:spacing w:val="2"/>
                <w:w w:val="100"/>
                <w:kern w:val="0"/>
                <w:sz w:val="19"/>
                <w:szCs w:val="19"/>
                <w:u w:val="none"/>
                <w:rtl w:val="0"/>
              </w:rPr>
              <w:t>Informationen</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52" w:lineRule="auto"/>
              <w:ind w:left="112" w:right="99"/>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Vertrauliche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 xml:space="preserve">im Sinne dieser Verpflichtungserklärung zur Vertraulichkeit </w:t>
            </w:r>
            <w:r>
              <w:rPr>
                <w:rFonts w:ascii="Arial" w:eastAsia="Arial" w:hAnsi="Arial" w:cs="Arial"/>
                <w:b w:val="0"/>
                <w:bCs w:val="0"/>
                <w:i w:val="0"/>
                <w:iCs w:val="0"/>
                <w:caps w:val="0"/>
                <w:smallCaps w:val="0"/>
                <w:outline w:val="0"/>
                <w:color w:val="000000"/>
                <w:spacing w:val="-3"/>
                <w:w w:val="100"/>
                <w:kern w:val="0"/>
                <w:sz w:val="19"/>
                <w:szCs w:val="19"/>
                <w:u w:val="none"/>
                <w:rtl w:val="0"/>
              </w:rPr>
              <w:t>(nachfolgend</w:t>
              <w:tab/>
            </w:r>
            <w:r>
              <w:rPr>
                <w:rFonts w:ascii="Arial" w:eastAsia="Arial" w:hAnsi="Arial" w:cs="Arial"/>
                <w:b w:val="0"/>
                <w:bCs w:val="0"/>
                <w:i w:val="0"/>
                <w:iCs w:val="0"/>
                <w:caps w:val="0"/>
                <w:smallCaps w:val="0"/>
                <w:outline w:val="0"/>
                <w:color w:val="000000"/>
                <w:w w:val="100"/>
                <w:kern w:val="0"/>
                <w:sz w:val="19"/>
                <w:szCs w:val="19"/>
                <w:u w:val="none"/>
                <w:rtl w:val="0"/>
              </w:rPr>
              <w:t xml:space="preserve">zusammen              </w:t>
            </w:r>
            <w:r>
              <w:rPr>
                <w:rFonts w:ascii="Arial" w:eastAsia="Arial" w:hAnsi="Arial" w:cs="Arial"/>
                <w:b w:val="0"/>
                <w:bCs w:val="0"/>
                <w:i w:val="0"/>
                <w:iCs w:val="0"/>
                <w:caps w:val="0"/>
                <w:smallCaps w:val="0"/>
                <w:outline w:val="0"/>
                <w:color w:val="000000"/>
                <w:spacing w:val="-3"/>
                <w:w w:val="100"/>
                <w:kern w:val="0"/>
                <w:sz w:val="19"/>
                <w:szCs w:val="19"/>
                <w:u w:val="none"/>
                <w:rtl w:val="0"/>
              </w:rPr>
              <w:t>„vertraulic</w:t>
            </w:r>
            <w:r>
              <w:rPr>
                <w:rFonts w:ascii="Arial" w:eastAsia="Arial" w:hAnsi="Arial" w:cs="Arial"/>
                <w:b w:val="0"/>
                <w:bCs w:val="0"/>
                <w:i w:val="0"/>
                <w:iCs w:val="0"/>
                <w:caps w:val="0"/>
                <w:smallCaps w:val="0"/>
                <w:outline w:val="0"/>
                <w:color w:val="000000"/>
                <w:spacing w:val="-4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spacing w:val="-3"/>
                <w:w w:val="100"/>
                <w:kern w:val="0"/>
                <w:sz w:val="19"/>
                <w:szCs w:val="19"/>
                <w:u w:val="none"/>
                <w:rtl w:val="0"/>
              </w:rPr>
              <w:t>genannt)</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sind</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4" w:lineRule="auto"/>
              <w:ind w:left="983" w:right="93" w:hanging="51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a)</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Alle technologischen, geschäftlichen, finanziellen,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operativen, </w:t>
            </w:r>
            <w:r>
              <w:rPr>
                <w:rFonts w:ascii="Arial" w:eastAsia="Arial" w:hAnsi="Arial" w:cs="Arial"/>
                <w:b w:val="0"/>
                <w:bCs w:val="0"/>
                <w:i w:val="0"/>
                <w:iCs w:val="0"/>
                <w:caps w:val="0"/>
                <w:smallCaps w:val="0"/>
                <w:outline w:val="0"/>
                <w:color w:val="000000"/>
                <w:w w:val="100"/>
                <w:kern w:val="0"/>
                <w:sz w:val="19"/>
                <w:szCs w:val="19"/>
                <w:u w:val="none"/>
                <w:rtl w:val="0"/>
              </w:rPr>
              <w:t xml:space="preserve">strategischen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sonstigen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 xml:space="preserve">über 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die mit ihr gemäß §§ 15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ff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AktG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verbundenen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Unternehmen </w:t>
            </w:r>
            <w:r>
              <w:rPr>
                <w:rFonts w:ascii="Arial" w:eastAsia="Arial" w:hAnsi="Arial" w:cs="Arial"/>
                <w:b w:val="0"/>
                <w:bCs w:val="0"/>
                <w:i w:val="0"/>
                <w:iCs w:val="0"/>
                <w:caps w:val="0"/>
                <w:smallCaps w:val="0"/>
                <w:outline w:val="0"/>
                <w:color w:val="000000"/>
                <w:w w:val="100"/>
                <w:kern w:val="0"/>
                <w:sz w:val="19"/>
                <w:szCs w:val="19"/>
                <w:u w:val="none"/>
                <w:rtl w:val="0"/>
              </w:rPr>
              <w:t xml:space="preserve">sowie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über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deren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Kunden, </w:t>
            </w:r>
            <w:r>
              <w:rPr>
                <w:rFonts w:ascii="Arial" w:eastAsia="Arial" w:hAnsi="Arial" w:cs="Arial"/>
                <w:b w:val="0"/>
                <w:bCs w:val="0"/>
                <w:i w:val="0"/>
                <w:iCs w:val="0"/>
                <w:caps w:val="0"/>
                <w:smallCaps w:val="0"/>
                <w:outline w:val="0"/>
                <w:color w:val="000000"/>
                <w:w w:val="100"/>
                <w:kern w:val="0"/>
                <w:sz w:val="19"/>
                <w:szCs w:val="19"/>
                <w:u w:val="none"/>
                <w:rtl w:val="0"/>
              </w:rPr>
              <w:t xml:space="preserve">Berater, Organe Direktoren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Angestellten, die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dem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im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Rahmen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von </w:t>
            </w:r>
            <w:r>
              <w:rPr>
                <w:rFonts w:ascii="Arial" w:eastAsia="Arial" w:hAnsi="Arial" w:cs="Arial"/>
                <w:b w:val="0"/>
                <w:bCs w:val="0"/>
                <w:i w:val="0"/>
                <w:iCs w:val="0"/>
                <w:caps w:val="0"/>
                <w:smallCaps w:val="0"/>
                <w:outline w:val="0"/>
                <w:color w:val="000000"/>
                <w:w w:val="100"/>
                <w:kern w:val="0"/>
                <w:sz w:val="19"/>
                <w:szCs w:val="19"/>
                <w:u w:val="none"/>
                <w:rtl w:val="0"/>
              </w:rPr>
              <w:t xml:space="preserve">Ausschreibungen,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Beauftragungen </w:t>
            </w:r>
            <w:r>
              <w:rPr>
                <w:rFonts w:ascii="Arial" w:eastAsia="Arial" w:hAnsi="Arial" w:cs="Arial"/>
                <w:b w:val="0"/>
                <w:bCs w:val="0"/>
                <w:i w:val="0"/>
                <w:iCs w:val="0"/>
                <w:caps w:val="0"/>
                <w:smallCaps w:val="0"/>
                <w:outline w:val="0"/>
                <w:color w:val="000000"/>
                <w:w w:val="100"/>
                <w:kern w:val="0"/>
                <w:sz w:val="19"/>
                <w:szCs w:val="19"/>
                <w:u w:val="none"/>
                <w:rtl w:val="0"/>
              </w:rPr>
              <w:t xml:space="preserve">oder im gemeinsamen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Dialog </w:t>
            </w:r>
            <w:r>
              <w:rPr>
                <w:rFonts w:ascii="Arial" w:eastAsia="Arial" w:hAnsi="Arial" w:cs="Arial"/>
                <w:b w:val="0"/>
                <w:bCs w:val="0"/>
                <w:i w:val="0"/>
                <w:iCs w:val="0"/>
                <w:caps w:val="0"/>
                <w:smallCaps w:val="0"/>
                <w:outline w:val="0"/>
                <w:color w:val="000000"/>
                <w:w w:val="100"/>
                <w:kern w:val="0"/>
                <w:sz w:val="19"/>
                <w:szCs w:val="19"/>
                <w:u w:val="none"/>
                <w:rtl w:val="0"/>
              </w:rPr>
              <w:t xml:space="preserve">zur Kenntnis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gebracht oder </w:t>
            </w:r>
            <w:r>
              <w:rPr>
                <w:rFonts w:ascii="Arial" w:eastAsia="Arial" w:hAnsi="Arial" w:cs="Arial"/>
                <w:b w:val="0"/>
                <w:bCs w:val="0"/>
                <w:i w:val="0"/>
                <w:iCs w:val="0"/>
                <w:caps w:val="0"/>
                <w:smallCaps w:val="0"/>
                <w:outline w:val="0"/>
                <w:color w:val="000000"/>
                <w:w w:val="100"/>
                <w:kern w:val="0"/>
                <w:sz w:val="19"/>
                <w:szCs w:val="19"/>
                <w:u w:val="none"/>
                <w:rtl w:val="0"/>
              </w:rPr>
              <w:t xml:space="preserve">zugänglich gemacht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werden.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Dies </w:t>
            </w:r>
            <w:r>
              <w:rPr>
                <w:rFonts w:ascii="Arial" w:eastAsia="Arial" w:hAnsi="Arial" w:cs="Arial"/>
                <w:b w:val="0"/>
                <w:bCs w:val="0"/>
                <w:i w:val="0"/>
                <w:iCs w:val="0"/>
                <w:caps w:val="0"/>
                <w:smallCaps w:val="0"/>
                <w:outline w:val="0"/>
                <w:color w:val="000000"/>
                <w:w w:val="100"/>
                <w:kern w:val="0"/>
                <w:sz w:val="19"/>
                <w:szCs w:val="19"/>
                <w:u w:val="none"/>
                <w:rtl w:val="0"/>
              </w:rPr>
              <w:t xml:space="preserve">gilt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unabhängig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davon, </w:t>
            </w:r>
            <w:r>
              <w:rPr>
                <w:rFonts w:ascii="Arial" w:eastAsia="Arial" w:hAnsi="Arial" w:cs="Arial"/>
                <w:b w:val="0"/>
                <w:bCs w:val="0"/>
                <w:i w:val="0"/>
                <w:iCs w:val="0"/>
                <w:caps w:val="0"/>
                <w:smallCaps w:val="0"/>
                <w:outline w:val="0"/>
                <w:color w:val="000000"/>
                <w:w w:val="100"/>
                <w:kern w:val="0"/>
                <w:sz w:val="19"/>
                <w:szCs w:val="19"/>
                <w:u w:val="none"/>
                <w:rtl w:val="0"/>
              </w:rPr>
              <w:t xml:space="preserve">ob die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 xml:space="preserve">als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vertraulic </w:t>
            </w:r>
            <w:r>
              <w:rPr>
                <w:rFonts w:ascii="Arial" w:eastAsia="Arial" w:hAnsi="Arial" w:cs="Arial"/>
                <w:b w:val="0"/>
                <w:bCs w:val="0"/>
                <w:i w:val="0"/>
                <w:iCs w:val="0"/>
                <w:caps w:val="0"/>
                <w:smallCaps w:val="0"/>
                <w:outline w:val="0"/>
                <w:color w:val="000000"/>
                <w:w w:val="100"/>
                <w:kern w:val="0"/>
                <w:sz w:val="19"/>
                <w:szCs w:val="19"/>
                <w:u w:val="none"/>
                <w:rtl w:val="0"/>
              </w:rPr>
              <w:t xml:space="preserve">h gekennzeichnet sind </w:t>
            </w:r>
            <w:r>
              <w:rPr>
                <w:rFonts w:ascii="Arial" w:eastAsia="Arial" w:hAnsi="Arial" w:cs="Arial"/>
                <w:b w:val="0"/>
                <w:bCs w:val="0"/>
                <w:i w:val="0"/>
                <w:iCs w:val="0"/>
                <w:caps w:val="0"/>
                <w:smallCaps w:val="0"/>
                <w:outline w:val="0"/>
                <w:color w:val="000000"/>
                <w:spacing w:val="-3"/>
                <w:w w:val="100"/>
                <w:kern w:val="0"/>
                <w:sz w:val="19"/>
                <w:szCs w:val="19"/>
                <w:u w:val="none"/>
                <w:rtl w:val="0"/>
              </w:rPr>
              <w:t>oder</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nicht.</w:t>
            </w:r>
          </w:p>
          <w:p>
            <w:pPr>
              <w:autoSpaceDE/>
              <w:autoSpaceDN/>
              <w:spacing w:before="4"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line="254" w:lineRule="auto"/>
              <w:ind w:left="983" w:right="92"/>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Die Übermittlung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vertraulic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hen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kann durch schriftliche Mitteilung,</w:t>
              <w:tab/>
            </w:r>
            <w:r>
              <w:rPr>
                <w:rFonts w:ascii="Arial" w:eastAsia="Arial" w:hAnsi="Arial" w:cs="Arial"/>
                <w:b w:val="0"/>
                <w:bCs w:val="0"/>
                <w:i w:val="0"/>
                <w:iCs w:val="0"/>
                <w:caps w:val="0"/>
                <w:smallCaps w:val="0"/>
                <w:outline w:val="0"/>
                <w:color w:val="000000"/>
                <w:spacing w:val="-4"/>
                <w:w w:val="100"/>
                <w:kern w:val="0"/>
                <w:sz w:val="19"/>
                <w:szCs w:val="19"/>
                <w:u w:val="none"/>
                <w:rtl w:val="0"/>
              </w:rPr>
              <w:t xml:space="preserve">Übergabe              </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von </w:t>
            </w:r>
            <w:r>
              <w:rPr>
                <w:rFonts w:ascii="Arial" w:eastAsia="Arial" w:hAnsi="Arial" w:cs="Arial"/>
                <w:b w:val="0"/>
                <w:bCs w:val="0"/>
                <w:i w:val="0"/>
                <w:iCs w:val="0"/>
                <w:caps w:val="0"/>
                <w:smallCaps w:val="0"/>
                <w:outline w:val="0"/>
                <w:color w:val="000000"/>
                <w:w w:val="100"/>
                <w:kern w:val="0"/>
                <w:sz w:val="19"/>
                <w:szCs w:val="19"/>
                <w:u w:val="none"/>
                <w:rtl w:val="0"/>
              </w:rPr>
              <w:t xml:space="preserve">Informationsträgern, Berechtigung zum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Zugriff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auf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(z.B.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auf </w:t>
            </w:r>
            <w:r>
              <w:rPr>
                <w:rFonts w:ascii="Arial" w:eastAsia="Arial" w:hAnsi="Arial" w:cs="Arial"/>
                <w:b w:val="0"/>
                <w:bCs w:val="0"/>
                <w:i w:val="0"/>
                <w:iCs w:val="0"/>
                <w:caps w:val="0"/>
                <w:smallCaps w:val="0"/>
                <w:outline w:val="0"/>
                <w:color w:val="000000"/>
                <w:w w:val="100"/>
                <w:kern w:val="0"/>
                <w:sz w:val="19"/>
                <w:szCs w:val="19"/>
                <w:u w:val="none"/>
                <w:rtl w:val="0"/>
              </w:rPr>
              <w:t xml:space="preserve">eine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Datenbank), </w:t>
            </w:r>
            <w:r>
              <w:rPr>
                <w:rFonts w:ascii="Arial" w:eastAsia="Arial" w:hAnsi="Arial" w:cs="Arial"/>
                <w:b w:val="0"/>
                <w:bCs w:val="0"/>
                <w:i w:val="0"/>
                <w:iCs w:val="0"/>
                <w:caps w:val="0"/>
                <w:smallCaps w:val="0"/>
                <w:outline w:val="0"/>
                <w:color w:val="000000"/>
                <w:w w:val="100"/>
                <w:kern w:val="0"/>
                <w:sz w:val="19"/>
                <w:szCs w:val="19"/>
                <w:u w:val="none"/>
                <w:rtl w:val="0"/>
              </w:rPr>
              <w:t xml:space="preserve">mündlich, durch Übergabe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von </w:t>
            </w:r>
            <w:r>
              <w:rPr>
                <w:rFonts w:ascii="Arial" w:eastAsia="Arial" w:hAnsi="Arial" w:cs="Arial"/>
                <w:b w:val="0"/>
                <w:bCs w:val="0"/>
                <w:i w:val="0"/>
                <w:iCs w:val="0"/>
                <w:caps w:val="0"/>
                <w:smallCaps w:val="0"/>
                <w:outline w:val="0"/>
                <w:color w:val="000000"/>
                <w:w w:val="100"/>
                <w:kern w:val="0"/>
                <w:sz w:val="19"/>
                <w:szCs w:val="19"/>
                <w:u w:val="none"/>
                <w:rtl w:val="0"/>
              </w:rPr>
              <w:t xml:space="preserve">Proben/Mustern/Produkten oder durch                            visuelle/elektronis </w:t>
            </w:r>
            <w:r>
              <w:rPr>
                <w:rFonts w:ascii="Arial" w:eastAsia="Arial" w:hAnsi="Arial" w:cs="Arial"/>
                <w:b w:val="0"/>
                <w:bCs w:val="0"/>
                <w:i w:val="0"/>
                <w:iCs w:val="0"/>
                <w:caps w:val="0"/>
                <w:smallCaps w:val="0"/>
                <w:outline w:val="0"/>
                <w:color w:val="000000"/>
                <w:spacing w:val="11"/>
                <w:w w:val="100"/>
                <w:kern w:val="0"/>
                <w:sz w:val="19"/>
                <w:szCs w:val="19"/>
                <w:u w:val="none"/>
                <w:rtl w:val="0"/>
              </w:rPr>
              <w:t xml:space="preserve">che </w:t>
            </w:r>
            <w:r>
              <w:rPr>
                <w:rFonts w:ascii="Arial" w:eastAsia="Arial" w:hAnsi="Arial" w:cs="Arial"/>
                <w:b w:val="0"/>
                <w:bCs w:val="0"/>
                <w:i w:val="0"/>
                <w:iCs w:val="0"/>
                <w:caps w:val="0"/>
                <w:smallCaps w:val="0"/>
                <w:outline w:val="0"/>
                <w:color w:val="000000"/>
                <w:w w:val="100"/>
                <w:kern w:val="0"/>
                <w:sz w:val="19"/>
                <w:szCs w:val="19"/>
                <w:u w:val="none"/>
                <w:rtl w:val="0"/>
              </w:rPr>
              <w:t>Übermittlung</w:t>
            </w:r>
            <w:r>
              <w:rPr>
                <w:rFonts w:ascii="Arial" w:eastAsia="Arial" w:hAnsi="Arial" w:cs="Arial"/>
                <w:b w:val="0"/>
                <w:bCs w:val="0"/>
                <w:i w:val="0"/>
                <w:iCs w:val="0"/>
                <w:caps w:val="0"/>
                <w:smallCaps w:val="0"/>
                <w:outline w:val="0"/>
                <w:color w:val="000000"/>
                <w:spacing w:val="27"/>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erfolgen.</w:t>
            </w:r>
          </w:p>
          <w:p>
            <w:pPr>
              <w:autoSpaceDE/>
              <w:autoSpaceDN/>
              <w:spacing w:before="9"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0" w:lineRule="auto"/>
              <w:ind w:left="983" w:right="159" w:hanging="51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b)</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Umstand, dass die Vertragspartner eine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Zusammenarbeit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prüfen, </w:t>
            </w:r>
            <w:r>
              <w:rPr>
                <w:rFonts w:ascii="Arial" w:eastAsia="Arial" w:hAnsi="Arial" w:cs="Arial"/>
                <w:b w:val="0"/>
                <w:bCs w:val="0"/>
                <w:i w:val="0"/>
                <w:iCs w:val="0"/>
                <w:caps w:val="0"/>
                <w:smallCaps w:val="0"/>
                <w:outline w:val="0"/>
                <w:color w:val="000000"/>
                <w:w w:val="100"/>
                <w:kern w:val="0"/>
                <w:sz w:val="19"/>
                <w:szCs w:val="19"/>
                <w:u w:val="none"/>
                <w:rtl w:val="0"/>
              </w:rPr>
              <w:t xml:space="preserve">Vertragsverhandlungen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führen, </w:t>
            </w:r>
            <w:r>
              <w:rPr>
                <w:rFonts w:ascii="Arial" w:eastAsia="Arial" w:hAnsi="Arial" w:cs="Arial"/>
                <w:b w:val="0"/>
                <w:bCs w:val="0"/>
                <w:i w:val="0"/>
                <w:iCs w:val="0"/>
                <w:caps w:val="0"/>
                <w:smallCaps w:val="0"/>
                <w:outline w:val="0"/>
                <w:color w:val="000000"/>
                <w:w w:val="100"/>
                <w:kern w:val="0"/>
                <w:sz w:val="19"/>
                <w:szCs w:val="19"/>
                <w:u w:val="none"/>
                <w:rtl w:val="0"/>
              </w:rPr>
              <w:t xml:space="preserve">an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einer </w:t>
            </w:r>
            <w:r>
              <w:rPr>
                <w:rFonts w:ascii="Arial" w:eastAsia="Arial" w:hAnsi="Arial" w:cs="Arial"/>
                <w:b w:val="0"/>
                <w:bCs w:val="0"/>
                <w:i w:val="0"/>
                <w:iCs w:val="0"/>
                <w:caps w:val="0"/>
                <w:smallCaps w:val="0"/>
                <w:outline w:val="0"/>
                <w:color w:val="000000"/>
                <w:w w:val="100"/>
                <w:kern w:val="0"/>
                <w:sz w:val="19"/>
                <w:szCs w:val="19"/>
                <w:u w:val="none"/>
                <w:rtl w:val="0"/>
              </w:rPr>
              <w:t xml:space="preserve">Ausschreibung beteiligt sind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und/oder Warenlieferungen und/oder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Werk-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Dienstleistungen</w:t>
            </w:r>
            <w:r>
              <w:rPr>
                <w:rFonts w:ascii="Arial" w:eastAsia="Arial" w:hAnsi="Arial" w:cs="Arial"/>
                <w:b w:val="0"/>
                <w:bCs w:val="0"/>
                <w:i w:val="0"/>
                <w:iCs w:val="0"/>
                <w:caps w:val="0"/>
                <w:smallCaps w:val="0"/>
                <w:outline w:val="0"/>
                <w:color w:val="000000"/>
                <w:spacing w:val="2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austauschen.</w:t>
            </w:r>
          </w:p>
        </w:tc>
        <w:tc>
          <w:tcPr>
            <w:tcW w:w="482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398" w:right="0" w:hanging="286"/>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spacing w:val="-4"/>
                <w:w w:val="100"/>
                <w:kern w:val="0"/>
                <w:sz w:val="19"/>
                <w:szCs w:val="19"/>
                <w:u w:val="none"/>
                <w:rtl w:val="0"/>
              </w:rPr>
              <w:t>2.</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Confidential</w:t>
            </w:r>
            <w:r>
              <w:rPr>
                <w:rFonts w:ascii="Arial" w:eastAsia="Arial" w:hAnsi="Arial" w:cs="Arial"/>
                <w:b/>
                <w:bCs/>
                <w:i w:val="0"/>
                <w:iCs w:val="0"/>
                <w:caps w:val="0"/>
                <w:smallCaps w:val="0"/>
                <w:outline w:val="0"/>
                <w:color w:val="000000"/>
                <w:spacing w:val="-3"/>
                <w:w w:val="100"/>
                <w:kern w:val="0"/>
                <w:sz w:val="19"/>
                <w:szCs w:val="19"/>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Information</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47" w:lineRule="auto"/>
              <w:ind w:left="112" w:right="8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Confidential information within the meaning of this declaration of confidentiality (herein after referred to as “confidential Information”) are</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6"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line="254" w:lineRule="auto"/>
              <w:ind w:left="833" w:right="81" w:hanging="36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a)</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Any technological, business, financial,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operational, </w:t>
            </w:r>
            <w:r>
              <w:rPr>
                <w:rFonts w:ascii="Arial" w:eastAsia="Arial" w:hAnsi="Arial" w:cs="Arial"/>
                <w:b w:val="0"/>
                <w:bCs w:val="0"/>
                <w:i w:val="0"/>
                <w:iCs w:val="0"/>
                <w:caps w:val="0"/>
                <w:smallCaps w:val="0"/>
                <w:outline w:val="0"/>
                <w:color w:val="000000"/>
                <w:w w:val="100"/>
                <w:kern w:val="0"/>
                <w:sz w:val="19"/>
                <w:szCs w:val="19"/>
                <w:u w:val="none"/>
                <w:rtl w:val="0"/>
              </w:rPr>
              <w:t xml:space="preserve">strategic or other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about </w:t>
            </w:r>
            <w:r>
              <w:rPr>
                <w:rFonts w:ascii="Arial" w:eastAsia="Arial" w:hAnsi="Arial" w:cs="Arial"/>
                <w:b w:val="0"/>
                <w:bCs w:val="0"/>
                <w:i w:val="0"/>
                <w:iCs w:val="0"/>
                <w:caps w:val="0"/>
                <w:smallCaps w:val="0"/>
                <w:outline w:val="0"/>
                <w:color w:val="000000"/>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its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affiliated </w:t>
            </w:r>
            <w:r>
              <w:rPr>
                <w:rFonts w:ascii="Arial" w:eastAsia="Arial" w:hAnsi="Arial" w:cs="Arial"/>
                <w:b w:val="0"/>
                <w:bCs w:val="0"/>
                <w:i w:val="0"/>
                <w:iCs w:val="0"/>
                <w:caps w:val="0"/>
                <w:smallCaps w:val="0"/>
                <w:outline w:val="0"/>
                <w:color w:val="000000"/>
                <w:w w:val="100"/>
                <w:kern w:val="0"/>
                <w:sz w:val="19"/>
                <w:szCs w:val="19"/>
                <w:u w:val="none"/>
                <w:rtl w:val="0"/>
              </w:rPr>
              <w:t xml:space="preserve">companies </w:t>
            </w:r>
            <w:r>
              <w:rPr>
                <w:rFonts w:ascii="Arial" w:eastAsia="Arial" w:hAnsi="Arial" w:cs="Arial"/>
                <w:b w:val="0"/>
                <w:bCs w:val="0"/>
                <w:i w:val="0"/>
                <w:iCs w:val="0"/>
                <w:caps w:val="0"/>
                <w:smallCaps w:val="0"/>
                <w:outline w:val="0"/>
                <w:color w:val="000000"/>
                <w:spacing w:val="-3"/>
                <w:w w:val="100"/>
                <w:kern w:val="0"/>
                <w:sz w:val="19"/>
                <w:szCs w:val="19"/>
                <w:u w:val="none"/>
                <w:rtl w:val="0"/>
              </w:rPr>
              <w:t>pursuant</w:t>
            </w:r>
            <w:r>
              <w:rPr>
                <w:rFonts w:ascii="Arial" w:eastAsia="Arial" w:hAnsi="Arial" w:cs="Arial"/>
                <w:b w:val="0"/>
                <w:bCs w:val="0"/>
                <w:i w:val="0"/>
                <w:iCs w:val="0"/>
                <w:caps w:val="0"/>
                <w:smallCaps w:val="0"/>
                <w:outline w:val="0"/>
                <w:color w:val="000000"/>
                <w:spacing w:val="11"/>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to</w:t>
            </w:r>
            <w:r>
              <w:rPr>
                <w:rFonts w:ascii="Arial" w:eastAsia="Arial" w:hAnsi="Arial" w:cs="Arial"/>
                <w:b w:val="0"/>
                <w:bCs w:val="0"/>
                <w:i w:val="0"/>
                <w:iCs w:val="0"/>
                <w:caps w:val="0"/>
                <w:smallCaps w:val="0"/>
                <w:outline w:val="0"/>
                <w:color w:val="000000"/>
                <w:spacing w:val="-2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Section</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15</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et</w:t>
            </w:r>
            <w:r>
              <w:rPr>
                <w:rFonts w:ascii="Arial" w:eastAsia="Arial" w:hAnsi="Arial" w:cs="Arial"/>
                <w:b w:val="0"/>
                <w:bCs w:val="0"/>
                <w:i w:val="0"/>
                <w:iCs w:val="0"/>
                <w:caps w:val="0"/>
                <w:smallCaps w:val="0"/>
                <w:outline w:val="0"/>
                <w:color w:val="000000"/>
                <w:spacing w:val="-1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seq.</w:t>
            </w:r>
            <w:r>
              <w:rPr>
                <w:rFonts w:ascii="Arial" w:eastAsia="Arial" w:hAnsi="Arial" w:cs="Arial"/>
                <w:b w:val="0"/>
                <w:bCs w:val="0"/>
                <w:i w:val="0"/>
                <w:iCs w:val="0"/>
                <w:caps w:val="0"/>
                <w:smallCaps w:val="0"/>
                <w:outline w:val="0"/>
                <w:color w:val="000000"/>
                <w:spacing w:val="1"/>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AktG</w:t>
            </w:r>
            <w:r>
              <w:rPr>
                <w:rFonts w:ascii="Arial" w:eastAsia="Arial" w:hAnsi="Arial" w:cs="Arial"/>
                <w:b w:val="0"/>
                <w:bCs w:val="0"/>
                <w:i w:val="0"/>
                <w:iCs w:val="0"/>
                <w:caps w:val="0"/>
                <w:smallCaps w:val="0"/>
                <w:outline w:val="0"/>
                <w:color w:val="000000"/>
                <w:spacing w:val="-3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or</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about its customers, consultants, directors or employees, which is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brought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attention of 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or made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available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him orally, in writing or electronically within the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framework </w:t>
            </w:r>
            <w:r>
              <w:rPr>
                <w:rFonts w:ascii="Arial" w:eastAsia="Arial" w:hAnsi="Arial" w:cs="Arial"/>
                <w:b w:val="0"/>
                <w:bCs w:val="0"/>
                <w:i w:val="0"/>
                <w:iCs w:val="0"/>
                <w:caps w:val="0"/>
                <w:smallCaps w:val="0"/>
                <w:outline w:val="0"/>
                <w:color w:val="000000"/>
                <w:w w:val="100"/>
                <w:kern w:val="0"/>
                <w:sz w:val="19"/>
                <w:szCs w:val="19"/>
                <w:u w:val="none"/>
                <w:rtl w:val="0"/>
              </w:rPr>
              <w:t xml:space="preserve">of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invitations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tender, mandates or in a joint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dialogue.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This </w:t>
            </w:r>
            <w:r>
              <w:rPr>
                <w:rFonts w:ascii="Arial" w:eastAsia="Arial" w:hAnsi="Arial" w:cs="Arial"/>
                <w:b w:val="0"/>
                <w:bCs w:val="0"/>
                <w:i w:val="0"/>
                <w:iCs w:val="0"/>
                <w:caps w:val="0"/>
                <w:smallCaps w:val="0"/>
                <w:outline w:val="0"/>
                <w:color w:val="000000"/>
                <w:w w:val="100"/>
                <w:kern w:val="0"/>
                <w:sz w:val="19"/>
                <w:szCs w:val="19"/>
                <w:u w:val="none"/>
                <w:rtl w:val="0"/>
              </w:rPr>
              <w:t xml:space="preserve">applies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regardless </w:t>
            </w:r>
            <w:r>
              <w:rPr>
                <w:rFonts w:ascii="Arial" w:eastAsia="Arial" w:hAnsi="Arial" w:cs="Arial"/>
                <w:b w:val="0"/>
                <w:bCs w:val="0"/>
                <w:i w:val="0"/>
                <w:iCs w:val="0"/>
                <w:caps w:val="0"/>
                <w:smallCaps w:val="0"/>
                <w:outline w:val="0"/>
                <w:color w:val="000000"/>
                <w:w w:val="100"/>
                <w:kern w:val="0"/>
                <w:sz w:val="19"/>
                <w:szCs w:val="19"/>
                <w:u w:val="none"/>
                <w:rtl w:val="0"/>
              </w:rPr>
              <w:t xml:space="preserve">of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whether </w:t>
            </w:r>
            <w:r>
              <w:rPr>
                <w:rFonts w:ascii="Arial" w:eastAsia="Arial" w:hAnsi="Arial" w:cs="Arial"/>
                <w:b w:val="0"/>
                <w:bCs w:val="0"/>
                <w:i w:val="0"/>
                <w:iCs w:val="0"/>
                <w:caps w:val="0"/>
                <w:smallCaps w:val="0"/>
                <w:outline w:val="0"/>
                <w:color w:val="000000"/>
                <w:w w:val="100"/>
                <w:kern w:val="0"/>
                <w:sz w:val="19"/>
                <w:szCs w:val="19"/>
                <w:u w:val="none"/>
                <w:rtl w:val="0"/>
              </w:rPr>
              <w:t>the information is marked as confidential or</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not.</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168" w:line="252" w:lineRule="auto"/>
              <w:ind w:left="833" w:right="92"/>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7"/>
                <w:w w:val="100"/>
                <w:kern w:val="0"/>
                <w:sz w:val="19"/>
                <w:szCs w:val="19"/>
                <w:u w:val="none"/>
                <w:rtl w:val="0"/>
              </w:rPr>
              <w:t xml:space="preserve">The </w:t>
            </w:r>
            <w:r>
              <w:rPr>
                <w:rFonts w:ascii="Arial" w:eastAsia="Arial" w:hAnsi="Arial" w:cs="Arial"/>
                <w:b w:val="0"/>
                <w:bCs w:val="0"/>
                <w:i w:val="0"/>
                <w:iCs w:val="0"/>
                <w:caps w:val="0"/>
                <w:smallCaps w:val="0"/>
                <w:outline w:val="0"/>
                <w:color w:val="000000"/>
                <w:w w:val="100"/>
                <w:kern w:val="0"/>
                <w:sz w:val="19"/>
                <w:szCs w:val="19"/>
                <w:u w:val="none"/>
                <w:rtl w:val="0"/>
              </w:rPr>
              <w:t xml:space="preserve">transmission of confidential information may take place by written notification,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handover </w:t>
            </w:r>
            <w:r>
              <w:rPr>
                <w:rFonts w:ascii="Arial" w:eastAsia="Arial" w:hAnsi="Arial" w:cs="Arial"/>
                <w:b w:val="0"/>
                <w:bCs w:val="0"/>
                <w:i w:val="0"/>
                <w:iCs w:val="0"/>
                <w:caps w:val="0"/>
                <w:smallCaps w:val="0"/>
                <w:outline w:val="0"/>
                <w:color w:val="000000"/>
                <w:w w:val="100"/>
                <w:kern w:val="0"/>
                <w:sz w:val="19"/>
                <w:szCs w:val="19"/>
                <w:u w:val="none"/>
                <w:rtl w:val="0"/>
              </w:rPr>
              <w:t>of information carriers, authorization</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to</w:t>
            </w:r>
            <w:r>
              <w:rPr>
                <w:rFonts w:ascii="Arial" w:eastAsia="Arial" w:hAnsi="Arial" w:cs="Arial"/>
                <w:b w:val="0"/>
                <w:bCs w:val="0"/>
                <w:i w:val="0"/>
                <w:iCs w:val="0"/>
                <w:caps w:val="0"/>
                <w:smallCaps w:val="0"/>
                <w:outline w:val="0"/>
                <w:color w:val="000000"/>
                <w:spacing w:val="-17"/>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access</w:t>
            </w:r>
            <w:r>
              <w:rPr>
                <w:rFonts w:ascii="Arial" w:eastAsia="Arial" w:hAnsi="Arial" w:cs="Arial"/>
                <w:b w:val="0"/>
                <w:bCs w:val="0"/>
                <w:i w:val="0"/>
                <w:iCs w:val="0"/>
                <w:caps w:val="0"/>
                <w:smallCaps w:val="0"/>
                <w:outline w:val="0"/>
                <w:color w:val="000000"/>
                <w:spacing w:val="-29"/>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information</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(e.g.</w:t>
            </w:r>
            <w:r>
              <w:rPr>
                <w:rFonts w:ascii="Arial" w:eastAsia="Arial" w:hAnsi="Arial" w:cs="Arial"/>
                <w:b w:val="0"/>
                <w:bCs w:val="0"/>
                <w:i w:val="0"/>
                <w:iCs w:val="0"/>
                <w:caps w:val="0"/>
                <w:smallCaps w:val="0"/>
                <w:outline w:val="0"/>
                <w:color w:val="000000"/>
                <w:spacing w:val="-10"/>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to</w:t>
            </w:r>
            <w:r>
              <w:rPr>
                <w:rFonts w:ascii="Arial" w:eastAsia="Arial" w:hAnsi="Arial" w:cs="Arial"/>
                <w:b w:val="0"/>
                <w:bCs w:val="0"/>
                <w:i w:val="0"/>
                <w:iCs w:val="0"/>
                <w:caps w:val="0"/>
                <w:smallCaps w:val="0"/>
                <w:outline w:val="0"/>
                <w:color w:val="000000"/>
                <w:spacing w:val="-27"/>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a data bank), orally, by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handover </w:t>
            </w:r>
            <w:r>
              <w:rPr>
                <w:rFonts w:ascii="Arial" w:eastAsia="Arial" w:hAnsi="Arial" w:cs="Arial"/>
                <w:b w:val="0"/>
                <w:bCs w:val="0"/>
                <w:i w:val="0"/>
                <w:iCs w:val="0"/>
                <w:caps w:val="0"/>
                <w:smallCaps w:val="0"/>
                <w:outline w:val="0"/>
                <w:color w:val="000000"/>
                <w:w w:val="100"/>
                <w:kern w:val="0"/>
                <w:sz w:val="19"/>
                <w:szCs w:val="19"/>
                <w:u w:val="none"/>
                <w:rtl w:val="0"/>
              </w:rPr>
              <w:t>of samples/test material/products or by visual/electronic</w:t>
            </w:r>
            <w:r>
              <w:rPr>
                <w:rFonts w:ascii="Arial" w:eastAsia="Arial" w:hAnsi="Arial" w:cs="Arial"/>
                <w:b w:val="0"/>
                <w:bCs w:val="0"/>
                <w:i w:val="0"/>
                <w:iCs w:val="0"/>
                <w:caps w:val="0"/>
                <w:smallCaps w:val="0"/>
                <w:outline w:val="0"/>
                <w:color w:val="000000"/>
                <w:spacing w:val="50"/>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transmission.</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caps w:val="0"/>
                <w:smallCaps w:val="0"/>
                <w:outline w:val="0"/>
                <w:color w:val="000000"/>
                <w:w w:val="100"/>
                <w:kern w:val="0"/>
                <w:sz w:val="17"/>
                <w:szCs w:val="17"/>
                <w:u w:val="none"/>
                <w:rtl w:val="0"/>
              </w:rPr>
              <w:t xml:space="preserve"> </w:t>
            </w:r>
          </w:p>
          <w:p>
            <w:pPr>
              <w:autoSpaceDE/>
              <w:autoSpaceDN/>
              <w:spacing w:line="252" w:lineRule="auto"/>
              <w:ind w:left="833" w:right="95" w:hanging="36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b)</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The </w:t>
            </w:r>
            <w:r>
              <w:rPr>
                <w:rFonts w:ascii="Arial" w:eastAsia="Arial" w:hAnsi="Arial" w:cs="Arial"/>
                <w:b w:val="0"/>
                <w:bCs w:val="0"/>
                <w:i w:val="0"/>
                <w:iCs w:val="0"/>
                <w:caps w:val="0"/>
                <w:smallCaps w:val="0"/>
                <w:outline w:val="0"/>
                <w:color w:val="000000"/>
                <w:w w:val="100"/>
                <w:kern w:val="0"/>
                <w:sz w:val="19"/>
                <w:szCs w:val="19"/>
                <w:u w:val="none"/>
                <w:rtl w:val="0"/>
              </w:rPr>
              <w:t xml:space="preserve">circumstance that the contracting parties examine a cooperation, conduct contract negotiations,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are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involved </w:t>
            </w:r>
            <w:r>
              <w:rPr>
                <w:rFonts w:ascii="Arial" w:eastAsia="Arial" w:hAnsi="Arial" w:cs="Arial"/>
                <w:b w:val="0"/>
                <w:bCs w:val="0"/>
                <w:i w:val="0"/>
                <w:iCs w:val="0"/>
                <w:caps w:val="0"/>
                <w:smallCaps w:val="0"/>
                <w:outline w:val="0"/>
                <w:color w:val="000000"/>
                <w:w w:val="100"/>
                <w:kern w:val="0"/>
                <w:sz w:val="19"/>
                <w:szCs w:val="19"/>
                <w:u w:val="none"/>
                <w:rtl w:val="0"/>
              </w:rPr>
              <w:t xml:space="preserve">in an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invitation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tender and/or exchange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deliveries </w:t>
            </w:r>
            <w:r>
              <w:rPr>
                <w:rFonts w:ascii="Arial" w:eastAsia="Arial" w:hAnsi="Arial" w:cs="Arial"/>
                <w:b w:val="0"/>
                <w:bCs w:val="0"/>
                <w:i w:val="0"/>
                <w:iCs w:val="0"/>
                <w:caps w:val="0"/>
                <w:smallCaps w:val="0"/>
                <w:outline w:val="0"/>
                <w:color w:val="000000"/>
                <w:w w:val="100"/>
                <w:kern w:val="0"/>
                <w:sz w:val="19"/>
                <w:szCs w:val="19"/>
                <w:u w:val="none"/>
                <w:rtl w:val="0"/>
              </w:rPr>
              <w:t xml:space="preserve">of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goods </w:t>
            </w:r>
            <w:r>
              <w:rPr>
                <w:rFonts w:ascii="Arial" w:eastAsia="Arial" w:hAnsi="Arial" w:cs="Arial"/>
                <w:b w:val="0"/>
                <w:bCs w:val="0"/>
                <w:i w:val="0"/>
                <w:iCs w:val="0"/>
                <w:caps w:val="0"/>
                <w:smallCaps w:val="0"/>
                <w:outline w:val="0"/>
                <w:color w:val="000000"/>
                <w:w w:val="100"/>
                <w:kern w:val="0"/>
                <w:sz w:val="19"/>
                <w:szCs w:val="19"/>
                <w:u w:val="none"/>
                <w:rtl w:val="0"/>
              </w:rPr>
              <w:t xml:space="preserve">and/or works or </w:t>
            </w:r>
            <w:r>
              <w:rPr>
                <w:rFonts w:ascii="Arial" w:eastAsia="Arial" w:hAnsi="Arial" w:cs="Arial"/>
                <w:b w:val="0"/>
                <w:bCs w:val="0"/>
                <w:i w:val="0"/>
                <w:iCs w:val="0"/>
                <w:caps w:val="0"/>
                <w:smallCaps w:val="0"/>
                <w:outline w:val="0"/>
                <w:color w:val="000000"/>
                <w:spacing w:val="-3"/>
                <w:w w:val="100"/>
                <w:kern w:val="0"/>
                <w:sz w:val="19"/>
                <w:szCs w:val="19"/>
                <w:u w:val="none"/>
                <w:rtl w:val="0"/>
              </w:rPr>
              <w:t>services</w:t>
            </w:r>
            <w:r>
              <w:rPr>
                <w:rFonts w:ascii="Arial" w:eastAsia="Arial" w:hAnsi="Arial" w:cs="Arial"/>
                <w:b w:val="0"/>
                <w:bCs w:val="0"/>
                <w:i w:val="0"/>
                <w:iCs w:val="0"/>
                <w:caps w:val="0"/>
                <w:smallCaps w:val="0"/>
                <w:outline w:val="0"/>
                <w:color w:val="000000"/>
                <w:spacing w:val="-3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w:t>
            </w:r>
          </w:p>
        </w:tc>
      </w:tr>
    </w:tbl>
    <w:p>
      <w:pPr>
        <w:sectPr>
          <w:pgSz w:w="11910" w:h="16850"/>
          <w:pgMar w:top="1420" w:right="1160" w:bottom="760" w:left="1020" w:header="0" w:footer="572"/>
          <w:cols w:space="708"/>
        </w:sectPr>
      </w:pPr>
    </w:p>
    <w:tbl>
      <w:tblPr>
        <w:tblStyle w:val="TableNormal"/>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
      <w:tblGrid>
        <w:gridCol w:w="4671"/>
        <w:gridCol w:w="4821"/>
      </w:tblGrid>
      <w:tr>
        <w:tblPrEx>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Ex>
        <w:trPr>
          <w:cantSplit w:val="0"/>
          <w:trHeight w:val="14247"/>
          <w:tblHeader w:val="0"/>
        </w:trPr>
        <w:tc>
          <w:tcPr>
            <w:tcW w:w="4671" w:type="dxa"/>
            <w:tcBorders>
              <w:right w:val="single" w:sz="6" w:space="0" w:color="000000"/>
            </w:tcBorders>
            <w:noWrap w:val="0"/>
            <w:tcMar>
              <w:top w:w="8" w:type="dxa"/>
              <w:left w:w="8" w:type="dxa"/>
              <w:bottom w:w="8" w:type="dxa"/>
              <w:right w:w="8" w:type="dxa"/>
            </w:tcMar>
            <w:vAlign w:val="top"/>
            <w:hideMark/>
          </w:tcPr>
          <w:p>
            <w:pPr>
              <w:autoSpaceDE/>
              <w:autoSpaceDN/>
              <w:spacing w:line="205" w:lineRule="atLeast"/>
              <w:ind w:left="533" w:right="0" w:hanging="421"/>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spacing w:val="-4"/>
                <w:w w:val="100"/>
                <w:kern w:val="0"/>
                <w:sz w:val="19"/>
                <w:szCs w:val="19"/>
                <w:u w:val="none"/>
                <w:rtl w:val="0"/>
              </w:rPr>
              <w:t>3.</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Vertraulichkeitsverpflichtung</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57" w:lineRule="auto"/>
              <w:ind w:left="112" w:right="92"/>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Soweit nicht in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Ziffer </w:t>
            </w:r>
            <w:r>
              <w:rPr>
                <w:rFonts w:ascii="Arial" w:eastAsia="Arial" w:hAnsi="Arial" w:cs="Arial"/>
                <w:b w:val="0"/>
                <w:bCs w:val="0"/>
                <w:i w:val="0"/>
                <w:iCs w:val="0"/>
                <w:caps w:val="0"/>
                <w:smallCaps w:val="0"/>
                <w:outline w:val="0"/>
                <w:color w:val="000000"/>
                <w:w w:val="100"/>
                <w:kern w:val="0"/>
                <w:sz w:val="19"/>
                <w:szCs w:val="19"/>
                <w:u w:val="none"/>
                <w:rtl w:val="0"/>
              </w:rPr>
              <w:t xml:space="preserve">4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abweichend geregelt,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ist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verpflichtet, vertraulic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he </w:t>
            </w:r>
            <w:r>
              <w:rPr>
                <w:rFonts w:ascii="Arial" w:eastAsia="Arial" w:hAnsi="Arial" w:cs="Arial"/>
                <w:b w:val="0"/>
                <w:bCs w:val="0"/>
                <w:i w:val="0"/>
                <w:iCs w:val="0"/>
                <w:caps w:val="0"/>
                <w:smallCaps w:val="0"/>
                <w:outline w:val="0"/>
                <w:color w:val="000000"/>
                <w:spacing w:val="-4"/>
                <w:w w:val="100"/>
                <w:kern w:val="0"/>
                <w:sz w:val="19"/>
                <w:szCs w:val="19"/>
                <w:u w:val="none"/>
                <w:rtl w:val="0"/>
              </w:rPr>
              <w:t>Informationen</w:t>
            </w:r>
          </w:p>
          <w:p>
            <w:pPr>
              <w:autoSpaceDE/>
              <w:autoSpaceDN/>
              <w:spacing w:line="257" w:lineRule="auto"/>
              <w:ind w:left="998" w:right="99" w:hanging="55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a)</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geheim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w w:val="100"/>
                <w:kern w:val="0"/>
                <w:sz w:val="19"/>
                <w:szCs w:val="19"/>
                <w:u w:val="none"/>
                <w:rtl w:val="0"/>
              </w:rPr>
              <w:t xml:space="preserve">halten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Dritten nicht ohne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vorherige </w:t>
            </w:r>
            <w:r>
              <w:rPr>
                <w:rFonts w:ascii="Arial" w:eastAsia="Arial" w:hAnsi="Arial" w:cs="Arial"/>
                <w:b w:val="0"/>
                <w:bCs w:val="0"/>
                <w:i w:val="0"/>
                <w:iCs w:val="0"/>
                <w:caps w:val="0"/>
                <w:smallCaps w:val="0"/>
                <w:outline w:val="0"/>
                <w:color w:val="000000"/>
                <w:w w:val="100"/>
                <w:kern w:val="0"/>
                <w:sz w:val="19"/>
                <w:szCs w:val="19"/>
                <w:u w:val="none"/>
                <w:rtl w:val="0"/>
              </w:rPr>
              <w:t xml:space="preserve">schriftliche Zustimmung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offen </w:t>
            </w:r>
            <w:r>
              <w:rPr>
                <w:rFonts w:ascii="Arial" w:eastAsia="Arial" w:hAnsi="Arial" w:cs="Arial"/>
                <w:b w:val="0"/>
                <w:bCs w:val="0"/>
                <w:i w:val="0"/>
                <w:iCs w:val="0"/>
                <w:caps w:val="0"/>
                <w:smallCaps w:val="0"/>
                <w:outline w:val="0"/>
                <w:color w:val="000000"/>
                <w:spacing w:val="3"/>
                <w:w w:val="100"/>
                <w:kern w:val="0"/>
                <w:sz w:val="19"/>
                <w:szCs w:val="19"/>
                <w:u w:val="none"/>
                <w:rtl w:val="0"/>
              </w:rPr>
              <w:t>zu</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legen;</w:t>
            </w:r>
          </w:p>
          <w:p>
            <w:pPr>
              <w:autoSpaceDE/>
              <w:autoSpaceDN/>
              <w:spacing w:before="8" w:line="240" w:lineRule="auto"/>
              <w:ind w:left="0" w:right="0"/>
              <w:jc w:val="lef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caps w:val="0"/>
                <w:smallCaps w:val="0"/>
                <w:outline w:val="0"/>
                <w:color w:val="000000"/>
                <w:w w:val="100"/>
                <w:kern w:val="0"/>
                <w:sz w:val="17"/>
                <w:szCs w:val="17"/>
                <w:u w:val="none"/>
                <w:rtl w:val="0"/>
              </w:rPr>
              <w:t xml:space="preserve"> </w:t>
            </w:r>
          </w:p>
          <w:p>
            <w:pPr>
              <w:autoSpaceDE/>
              <w:autoSpaceDN/>
              <w:spacing w:line="264" w:lineRule="auto"/>
              <w:ind w:left="998" w:right="86" w:hanging="55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b)</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Veröffentlichung und </w:t>
            </w:r>
            <w:r>
              <w:rPr>
                <w:rFonts w:ascii="Arial" w:eastAsia="Arial" w:hAnsi="Arial" w:cs="Arial"/>
                <w:b w:val="0"/>
                <w:bCs w:val="0"/>
                <w:i w:val="0"/>
                <w:iCs w:val="0"/>
                <w:caps w:val="0"/>
                <w:smallCaps w:val="0"/>
                <w:outline w:val="0"/>
                <w:color w:val="000000"/>
                <w:w w:val="100"/>
                <w:kern w:val="0"/>
                <w:sz w:val="19"/>
                <w:szCs w:val="19"/>
                <w:u w:val="none"/>
                <w:rtl w:val="0"/>
              </w:rPr>
              <w:t xml:space="preserve">Weitergabe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zu </w:t>
            </w:r>
            <w:r>
              <w:rPr>
                <w:rFonts w:ascii="Arial" w:eastAsia="Arial" w:hAnsi="Arial" w:cs="Arial"/>
                <w:b w:val="0"/>
                <w:bCs w:val="0"/>
                <w:i w:val="0"/>
                <w:iCs w:val="0"/>
                <w:caps w:val="0"/>
                <w:smallCaps w:val="0"/>
                <w:outline w:val="0"/>
                <w:color w:val="000000"/>
                <w:w w:val="100"/>
                <w:kern w:val="0"/>
                <w:sz w:val="19"/>
                <w:szCs w:val="19"/>
                <w:u w:val="none"/>
                <w:rtl w:val="0"/>
              </w:rPr>
              <w:t>schützen;</w:t>
            </w:r>
          </w:p>
          <w:p>
            <w:pPr>
              <w:autoSpaceDE/>
              <w:autoSpaceDN/>
              <w:spacing w:before="3"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line="254" w:lineRule="auto"/>
              <w:ind w:left="998" w:right="90" w:hanging="55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c)</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nur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w w:val="100"/>
                <w:kern w:val="0"/>
                <w:sz w:val="19"/>
                <w:szCs w:val="19"/>
                <w:u w:val="none"/>
                <w:rtl w:val="0"/>
              </w:rPr>
              <w:t xml:space="preserve">internen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Zwecken der </w:t>
            </w:r>
            <w:r>
              <w:rPr>
                <w:rFonts w:ascii="Arial" w:eastAsia="Arial" w:hAnsi="Arial" w:cs="Arial"/>
                <w:b w:val="0"/>
                <w:bCs w:val="0"/>
                <w:i w:val="0"/>
                <w:iCs w:val="0"/>
                <w:caps w:val="0"/>
                <w:smallCaps w:val="0"/>
                <w:outline w:val="0"/>
                <w:color w:val="000000"/>
                <w:w w:val="100"/>
                <w:kern w:val="0"/>
                <w:sz w:val="19"/>
                <w:szCs w:val="19"/>
                <w:u w:val="none"/>
                <w:rtl w:val="0"/>
              </w:rPr>
              <w:t xml:space="preserve">Prüfung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einer Zusammenarbeit und/oder </w:t>
            </w:r>
            <w:r>
              <w:rPr>
                <w:rFonts w:ascii="Arial" w:eastAsia="Arial" w:hAnsi="Arial" w:cs="Arial"/>
                <w:b w:val="0"/>
                <w:bCs w:val="0"/>
                <w:i w:val="0"/>
                <w:iCs w:val="0"/>
                <w:caps w:val="0"/>
                <w:smallCaps w:val="0"/>
                <w:outline w:val="0"/>
                <w:color w:val="000000"/>
                <w:w w:val="100"/>
                <w:kern w:val="0"/>
                <w:sz w:val="19"/>
                <w:szCs w:val="19"/>
                <w:u w:val="none"/>
                <w:rtl w:val="0"/>
              </w:rPr>
              <w:t xml:space="preserve">im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Rahmen der </w:t>
            </w:r>
            <w:r>
              <w:rPr>
                <w:rFonts w:ascii="Arial" w:eastAsia="Arial" w:hAnsi="Arial" w:cs="Arial"/>
                <w:b w:val="0"/>
                <w:bCs w:val="0"/>
                <w:i w:val="0"/>
                <w:iCs w:val="0"/>
                <w:caps w:val="0"/>
                <w:smallCaps w:val="0"/>
                <w:outline w:val="0"/>
                <w:color w:val="000000"/>
                <w:w w:val="100"/>
                <w:kern w:val="0"/>
                <w:sz w:val="19"/>
                <w:szCs w:val="19"/>
                <w:u w:val="none"/>
                <w:rtl w:val="0"/>
              </w:rPr>
              <w:t xml:space="preserve">jeweiligen Ausschreibung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und/oder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Durchführung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des </w:t>
            </w:r>
            <w:r>
              <w:rPr>
                <w:rFonts w:ascii="Arial" w:eastAsia="Arial" w:hAnsi="Arial" w:cs="Arial"/>
                <w:b w:val="0"/>
                <w:bCs w:val="0"/>
                <w:i w:val="0"/>
                <w:iCs w:val="0"/>
                <w:caps w:val="0"/>
                <w:smallCaps w:val="0"/>
                <w:outline w:val="0"/>
                <w:color w:val="000000"/>
                <w:w w:val="100"/>
                <w:kern w:val="0"/>
                <w:sz w:val="19"/>
                <w:szCs w:val="19"/>
                <w:u w:val="none"/>
                <w:rtl w:val="0"/>
              </w:rPr>
              <w:t xml:space="preserve">jeweiligen Vertragsverhältnisses </w:t>
            </w:r>
            <w:r>
              <w:rPr>
                <w:rFonts w:ascii="Arial" w:eastAsia="Arial" w:hAnsi="Arial" w:cs="Arial"/>
                <w:b w:val="0"/>
                <w:bCs w:val="0"/>
                <w:i w:val="0"/>
                <w:iCs w:val="0"/>
                <w:caps w:val="0"/>
                <w:smallCaps w:val="0"/>
                <w:outline w:val="0"/>
                <w:color w:val="000000"/>
                <w:spacing w:val="3"/>
                <w:w w:val="100"/>
                <w:kern w:val="0"/>
                <w:sz w:val="19"/>
                <w:szCs w:val="19"/>
                <w:u w:val="none"/>
                <w:rtl w:val="0"/>
              </w:rPr>
              <w:t>zu</w:t>
            </w:r>
            <w:r>
              <w:rPr>
                <w:rFonts w:ascii="Arial" w:eastAsia="Arial" w:hAnsi="Arial" w:cs="Arial"/>
                <w:b w:val="0"/>
                <w:bCs w:val="0"/>
                <w:i w:val="0"/>
                <w:iCs w:val="0"/>
                <w:caps w:val="0"/>
                <w:smallCaps w:val="0"/>
                <w:outline w:val="0"/>
                <w:color w:val="000000"/>
                <w:spacing w:val="-18"/>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5"/>
                <w:w w:val="100"/>
                <w:kern w:val="0"/>
                <w:sz w:val="19"/>
                <w:szCs w:val="19"/>
                <w:u w:val="none"/>
                <w:rtl w:val="0"/>
              </w:rPr>
              <w:t>verwenden;</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4"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line="252" w:lineRule="auto"/>
              <w:ind w:left="998" w:right="91" w:hanging="55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d)</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nur denjenigen </w:t>
            </w:r>
            <w:r>
              <w:rPr>
                <w:rFonts w:ascii="Arial" w:eastAsia="Arial" w:hAnsi="Arial" w:cs="Arial"/>
                <w:b w:val="0"/>
                <w:bCs w:val="0"/>
                <w:i w:val="0"/>
                <w:iCs w:val="0"/>
                <w:caps w:val="0"/>
                <w:smallCaps w:val="0"/>
                <w:outline w:val="0"/>
                <w:color w:val="000000"/>
                <w:w w:val="100"/>
                <w:kern w:val="0"/>
                <w:sz w:val="19"/>
                <w:szCs w:val="19"/>
                <w:u w:val="none"/>
                <w:rtl w:val="0"/>
              </w:rPr>
              <w:t xml:space="preserve">Mitarbeitern, Organen, Repräsentanten, Beratern oder sonstigen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Erfüllungsgehilfen </w:t>
            </w:r>
            <w:r>
              <w:rPr>
                <w:rFonts w:ascii="Arial" w:eastAsia="Arial" w:hAnsi="Arial" w:cs="Arial"/>
                <w:b w:val="0"/>
                <w:bCs w:val="0"/>
                <w:i w:val="0"/>
                <w:iCs w:val="0"/>
                <w:caps w:val="0"/>
                <w:smallCaps w:val="0"/>
                <w:outline w:val="0"/>
                <w:color w:val="000000"/>
                <w:w w:val="100"/>
                <w:kern w:val="0"/>
                <w:sz w:val="19"/>
                <w:szCs w:val="19"/>
                <w:u w:val="none"/>
                <w:rtl w:val="0"/>
              </w:rPr>
              <w:t xml:space="preserve">zugänglich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w w:val="100"/>
                <w:kern w:val="0"/>
                <w:sz w:val="19"/>
                <w:szCs w:val="19"/>
                <w:u w:val="none"/>
                <w:rtl w:val="0"/>
              </w:rPr>
              <w:t xml:space="preserve">machen, die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den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Zugang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den vertraulichen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ihre Auswertung im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Rahmen der </w:t>
            </w:r>
            <w:r>
              <w:rPr>
                <w:rFonts w:ascii="Arial" w:eastAsia="Arial" w:hAnsi="Arial" w:cs="Arial"/>
                <w:b w:val="0"/>
                <w:bCs w:val="0"/>
                <w:i w:val="0"/>
                <w:iCs w:val="0"/>
                <w:caps w:val="0"/>
                <w:smallCaps w:val="0"/>
                <w:outline w:val="0"/>
                <w:color w:val="000000"/>
                <w:w w:val="100"/>
                <w:kern w:val="0"/>
                <w:sz w:val="19"/>
                <w:szCs w:val="19"/>
                <w:u w:val="none"/>
                <w:rtl w:val="0"/>
              </w:rPr>
              <w:t xml:space="preserve">Ausschreibung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Beauftragung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unbedingt </w:t>
            </w:r>
            <w:r>
              <w:rPr>
                <w:rFonts w:ascii="Arial" w:eastAsia="Arial" w:hAnsi="Arial" w:cs="Arial"/>
                <w:b w:val="0"/>
                <w:bCs w:val="0"/>
                <w:i w:val="0"/>
                <w:iCs w:val="0"/>
                <w:caps w:val="0"/>
                <w:smallCaps w:val="0"/>
                <w:outline w:val="0"/>
                <w:color w:val="000000"/>
                <w:w w:val="100"/>
                <w:kern w:val="0"/>
                <w:sz w:val="19"/>
                <w:szCs w:val="19"/>
                <w:u w:val="none"/>
                <w:rtl w:val="0"/>
              </w:rPr>
              <w:t>benötigen („need-to-know- Prinzip“);</w:t>
            </w:r>
          </w:p>
          <w:p>
            <w:pPr>
              <w:autoSpaceDE/>
              <w:autoSpaceDN/>
              <w:spacing w:before="2"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998" w:right="81" w:hanging="55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e)</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den </w:t>
            </w:r>
            <w:r>
              <w:rPr>
                <w:rFonts w:ascii="Arial" w:eastAsia="Arial" w:hAnsi="Arial" w:cs="Arial"/>
                <w:b w:val="0"/>
                <w:bCs w:val="0"/>
                <w:i w:val="0"/>
                <w:iCs w:val="0"/>
                <w:caps w:val="0"/>
                <w:smallCaps w:val="0"/>
                <w:outline w:val="0"/>
                <w:color w:val="000000"/>
                <w:w w:val="100"/>
                <w:kern w:val="0"/>
                <w:sz w:val="19"/>
                <w:szCs w:val="19"/>
                <w:u w:val="none"/>
                <w:rtl w:val="0"/>
              </w:rPr>
              <w:t xml:space="preserve">nach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Ziffer </w:t>
            </w:r>
            <w:r>
              <w:rPr>
                <w:rFonts w:ascii="Arial" w:eastAsia="Arial" w:hAnsi="Arial" w:cs="Arial"/>
                <w:b w:val="0"/>
                <w:bCs w:val="0"/>
                <w:i w:val="0"/>
                <w:iCs w:val="0"/>
                <w:caps w:val="0"/>
                <w:smallCaps w:val="0"/>
                <w:outline w:val="0"/>
                <w:color w:val="000000"/>
                <w:w w:val="100"/>
                <w:kern w:val="0"/>
                <w:sz w:val="19"/>
                <w:szCs w:val="19"/>
                <w:u w:val="none"/>
                <w:rtl w:val="0"/>
              </w:rPr>
              <w:t xml:space="preserve">3. lit. d) berechtigten Personen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nur </w:t>
            </w:r>
            <w:r>
              <w:rPr>
                <w:rFonts w:ascii="Arial" w:eastAsia="Arial" w:hAnsi="Arial" w:cs="Arial"/>
                <w:b w:val="0"/>
                <w:bCs w:val="0"/>
                <w:i w:val="0"/>
                <w:iCs w:val="0"/>
                <w:caps w:val="0"/>
                <w:smallCaps w:val="0"/>
                <w:outline w:val="0"/>
                <w:color w:val="000000"/>
                <w:w w:val="100"/>
                <w:kern w:val="0"/>
                <w:sz w:val="19"/>
                <w:szCs w:val="19"/>
                <w:u w:val="none"/>
                <w:rtl w:val="0"/>
              </w:rPr>
              <w:t xml:space="preserve">in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dem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Umfang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offenbaren, </w:t>
            </w:r>
            <w:r>
              <w:rPr>
                <w:rFonts w:ascii="Arial" w:eastAsia="Arial" w:hAnsi="Arial" w:cs="Arial"/>
                <w:b w:val="0"/>
                <w:bCs w:val="0"/>
                <w:i w:val="0"/>
                <w:iCs w:val="0"/>
                <w:caps w:val="0"/>
                <w:smallCaps w:val="0"/>
                <w:outline w:val="0"/>
                <w:color w:val="000000"/>
                <w:w w:val="100"/>
                <w:kern w:val="0"/>
                <w:sz w:val="19"/>
                <w:szCs w:val="19"/>
                <w:u w:val="none"/>
                <w:rtl w:val="0"/>
              </w:rPr>
              <w:t xml:space="preserve">wie es im Hinblick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auf </w:t>
            </w:r>
            <w:r>
              <w:rPr>
                <w:rFonts w:ascii="Arial" w:eastAsia="Arial" w:hAnsi="Arial" w:cs="Arial"/>
                <w:b w:val="0"/>
                <w:bCs w:val="0"/>
                <w:i w:val="0"/>
                <w:iCs w:val="0"/>
                <w:caps w:val="0"/>
                <w:smallCaps w:val="0"/>
                <w:outline w:val="0"/>
                <w:color w:val="000000"/>
                <w:w w:val="100"/>
                <w:kern w:val="0"/>
                <w:sz w:val="19"/>
                <w:szCs w:val="19"/>
                <w:u w:val="none"/>
                <w:rtl w:val="0"/>
              </w:rPr>
              <w:t xml:space="preserve">die stattfindenden Gespräche und/oder Ausschreibungen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und/oder </w:t>
            </w:r>
            <w:r>
              <w:rPr>
                <w:rFonts w:ascii="Arial" w:eastAsia="Arial" w:hAnsi="Arial" w:cs="Arial"/>
                <w:b w:val="0"/>
                <w:bCs w:val="0"/>
                <w:i w:val="0"/>
                <w:iCs w:val="0"/>
                <w:caps w:val="0"/>
                <w:smallCaps w:val="0"/>
                <w:outline w:val="0"/>
                <w:color w:val="000000"/>
                <w:w w:val="100"/>
                <w:kern w:val="0"/>
                <w:sz w:val="19"/>
                <w:szCs w:val="19"/>
                <w:u w:val="none"/>
                <w:rtl w:val="0"/>
              </w:rPr>
              <w:t xml:space="preserve">im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Rahmen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jeweiligen Vertragsdurchführun g </w:t>
            </w:r>
            <w:r>
              <w:rPr>
                <w:rFonts w:ascii="Arial" w:eastAsia="Arial" w:hAnsi="Arial" w:cs="Arial"/>
                <w:b w:val="0"/>
                <w:bCs w:val="0"/>
                <w:i w:val="0"/>
                <w:iCs w:val="0"/>
                <w:caps w:val="0"/>
                <w:smallCaps w:val="0"/>
                <w:outline w:val="0"/>
                <w:color w:val="000000"/>
                <w:spacing w:val="-3"/>
                <w:w w:val="100"/>
                <w:kern w:val="0"/>
                <w:sz w:val="19"/>
                <w:szCs w:val="19"/>
                <w:u w:val="none"/>
                <w:rtl w:val="0"/>
              </w:rPr>
              <w:t>erforderlich</w:t>
            </w:r>
            <w:r>
              <w:rPr>
                <w:rFonts w:ascii="Arial" w:eastAsia="Arial" w:hAnsi="Arial" w:cs="Arial"/>
                <w:b w:val="0"/>
                <w:bCs w:val="0"/>
                <w:i w:val="0"/>
                <w:iCs w:val="0"/>
                <w:caps w:val="0"/>
                <w:smallCaps w:val="0"/>
                <w:outline w:val="0"/>
                <w:color w:val="000000"/>
                <w:spacing w:val="44"/>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ist.</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6"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line="252" w:lineRule="auto"/>
              <w:ind w:left="112" w:right="90"/>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 xml:space="preserve">Darüber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hinaus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verpflichtet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sich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Informationsempfänger,</w:t>
              <w:tab/>
              <w:tab/>
              <w:t>nach</w:t>
              <w:tab/>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dieser </w:t>
            </w:r>
            <w:r>
              <w:rPr>
                <w:rFonts w:ascii="Arial" w:eastAsia="Arial" w:hAnsi="Arial" w:cs="Arial"/>
                <w:b w:val="0"/>
                <w:bCs w:val="0"/>
                <w:i w:val="0"/>
                <w:iCs w:val="0"/>
                <w:caps w:val="0"/>
                <w:smallCaps w:val="0"/>
                <w:outline w:val="0"/>
                <w:color w:val="000000"/>
                <w:w w:val="100"/>
                <w:kern w:val="0"/>
                <w:sz w:val="19"/>
                <w:szCs w:val="19"/>
                <w:u w:val="none"/>
                <w:rtl w:val="0"/>
              </w:rPr>
              <w:t xml:space="preserve">Vertraulichkeitsverpflichtung berechtigte Personen zur Vertraulichkeit in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dem oben genannten </w:t>
            </w:r>
            <w:r>
              <w:rPr>
                <w:rFonts w:ascii="Arial" w:eastAsia="Arial" w:hAnsi="Arial" w:cs="Arial"/>
                <w:b w:val="0"/>
                <w:bCs w:val="0"/>
                <w:i w:val="0"/>
                <w:iCs w:val="0"/>
                <w:caps w:val="0"/>
                <w:smallCaps w:val="0"/>
                <w:outline w:val="0"/>
                <w:color w:val="000000"/>
                <w:w w:val="100"/>
                <w:kern w:val="0"/>
                <w:sz w:val="19"/>
                <w:szCs w:val="19"/>
                <w:u w:val="none"/>
                <w:rtl w:val="0"/>
              </w:rPr>
              <w:t xml:space="preserve">Umfang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verpflichten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für </w:t>
            </w:r>
            <w:r>
              <w:rPr>
                <w:rFonts w:ascii="Arial" w:eastAsia="Arial" w:hAnsi="Arial" w:cs="Arial"/>
                <w:b w:val="0"/>
                <w:bCs w:val="0"/>
                <w:i w:val="0"/>
                <w:iCs w:val="0"/>
                <w:caps w:val="0"/>
                <w:smallCaps w:val="0"/>
                <w:outline w:val="0"/>
                <w:color w:val="000000"/>
                <w:w w:val="100"/>
                <w:kern w:val="0"/>
                <w:sz w:val="19"/>
                <w:szCs w:val="19"/>
                <w:u w:val="none"/>
                <w:rtl w:val="0"/>
              </w:rPr>
              <w:t xml:space="preserve">die Einhaltung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Verpflichtungen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aus                                          </w:t>
            </w:r>
            <w:r>
              <w:rPr>
                <w:rFonts w:ascii="Arial" w:eastAsia="Arial" w:hAnsi="Arial" w:cs="Arial"/>
                <w:b w:val="0"/>
                <w:bCs w:val="0"/>
                <w:i w:val="0"/>
                <w:iCs w:val="0"/>
                <w:caps w:val="0"/>
                <w:smallCaps w:val="0"/>
                <w:outline w:val="0"/>
                <w:color w:val="000000"/>
                <w:w w:val="100"/>
                <w:kern w:val="0"/>
                <w:sz w:val="19"/>
                <w:szCs w:val="19"/>
                <w:u w:val="none"/>
                <w:rtl w:val="0"/>
              </w:rPr>
              <w:t xml:space="preserve">dieser Vertraulichkeitsverpflichtung                                          durch diese Personen einzustehen, als ob diese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selbst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aus </w:t>
            </w:r>
            <w:r>
              <w:rPr>
                <w:rFonts w:ascii="Arial" w:eastAsia="Arial" w:hAnsi="Arial" w:cs="Arial"/>
                <w:b w:val="0"/>
                <w:bCs w:val="0"/>
                <w:i w:val="0"/>
                <w:iCs w:val="0"/>
                <w:caps w:val="0"/>
                <w:smallCaps w:val="0"/>
                <w:outline w:val="0"/>
                <w:color w:val="000000"/>
                <w:w w:val="100"/>
                <w:kern w:val="0"/>
                <w:sz w:val="19"/>
                <w:szCs w:val="19"/>
                <w:u w:val="none"/>
                <w:rtl w:val="0"/>
              </w:rPr>
              <w:t xml:space="preserve">dieser Verpflichtungserklärung zur Vertraulichkeit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verpflichtet wären. </w:t>
            </w:r>
            <w:r>
              <w:rPr>
                <w:rFonts w:ascii="Arial" w:eastAsia="Arial" w:hAnsi="Arial" w:cs="Arial"/>
                <w:b w:val="0"/>
                <w:bCs w:val="0"/>
                <w:i w:val="0"/>
                <w:iCs w:val="0"/>
                <w:caps w:val="0"/>
                <w:smallCaps w:val="0"/>
                <w:outline w:val="0"/>
                <w:color w:val="000000"/>
                <w:w w:val="100"/>
                <w:kern w:val="0"/>
                <w:sz w:val="19"/>
                <w:szCs w:val="19"/>
                <w:u w:val="none"/>
                <w:rtl w:val="0"/>
              </w:rPr>
              <w:t xml:space="preserve">Für die Zwecke dieser Vertraulichkeitsverpflichtung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wird                            dem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jedes Handeln der </w:t>
            </w:r>
            <w:r>
              <w:rPr>
                <w:rFonts w:ascii="Arial" w:eastAsia="Arial" w:hAnsi="Arial" w:cs="Arial"/>
                <w:b w:val="0"/>
                <w:bCs w:val="0"/>
                <w:i w:val="0"/>
                <w:iCs w:val="0"/>
                <w:caps w:val="0"/>
                <w:smallCaps w:val="0"/>
                <w:outline w:val="0"/>
                <w:color w:val="000000"/>
                <w:w w:val="100"/>
                <w:kern w:val="0"/>
                <w:sz w:val="19"/>
                <w:szCs w:val="19"/>
                <w:u w:val="none"/>
                <w:rtl w:val="0"/>
              </w:rPr>
              <w:t>in</w:t>
            </w:r>
            <w:r>
              <w:rPr>
                <w:rFonts w:ascii="Arial" w:eastAsia="Arial" w:hAnsi="Arial" w:cs="Arial"/>
                <w:b w:val="0"/>
                <w:bCs w:val="0"/>
                <w:i w:val="0"/>
                <w:iCs w:val="0"/>
                <w:caps w:val="0"/>
                <w:smallCaps w:val="0"/>
                <w:outline w:val="0"/>
                <w:color w:val="000000"/>
                <w:spacing w:val="-17"/>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Ziffer</w:t>
            </w:r>
          </w:p>
          <w:p>
            <w:pPr>
              <w:autoSpaceDE/>
              <w:autoSpaceDN/>
              <w:spacing w:before="10" w:line="247" w:lineRule="auto"/>
              <w:ind w:left="112" w:right="107"/>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3 lit. d) genannten Personen wie eigenes zugerechnet.</w:t>
            </w:r>
          </w:p>
          <w:p>
            <w:pPr>
              <w:autoSpaceDE/>
              <w:autoSpaceDN/>
              <w:spacing w:before="10"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1" w:line="252" w:lineRule="auto"/>
              <w:ind w:left="112" w:right="77"/>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verpflichtet </w:t>
            </w:r>
            <w:r>
              <w:rPr>
                <w:rFonts w:ascii="Arial" w:eastAsia="Arial" w:hAnsi="Arial" w:cs="Arial"/>
                <w:b w:val="0"/>
                <w:bCs w:val="0"/>
                <w:i w:val="0"/>
                <w:iCs w:val="0"/>
                <w:caps w:val="0"/>
                <w:smallCaps w:val="0"/>
                <w:outline w:val="0"/>
                <w:color w:val="000000"/>
                <w:w w:val="100"/>
                <w:kern w:val="0"/>
                <w:sz w:val="19"/>
                <w:szCs w:val="19"/>
                <w:u w:val="none"/>
                <w:rtl w:val="0"/>
              </w:rPr>
              <w:t xml:space="preserve">sich, 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unverzüglich informieren, falls </w:t>
            </w:r>
            <w:r>
              <w:rPr>
                <w:rFonts w:ascii="Arial" w:eastAsia="Arial" w:hAnsi="Arial" w:cs="Arial"/>
                <w:b w:val="0"/>
                <w:bCs w:val="0"/>
                <w:i w:val="0"/>
                <w:iCs w:val="0"/>
                <w:caps w:val="0"/>
                <w:smallCaps w:val="0"/>
                <w:outline w:val="0"/>
                <w:color w:val="000000"/>
                <w:w w:val="100"/>
                <w:kern w:val="0"/>
                <w:sz w:val="19"/>
                <w:szCs w:val="19"/>
                <w:u w:val="none"/>
                <w:rtl w:val="0"/>
              </w:rPr>
              <w:t xml:space="preserve">er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von </w:t>
            </w:r>
            <w:r>
              <w:rPr>
                <w:rFonts w:ascii="Arial" w:eastAsia="Arial" w:hAnsi="Arial" w:cs="Arial"/>
                <w:b w:val="0"/>
                <w:bCs w:val="0"/>
                <w:i w:val="0"/>
                <w:iCs w:val="0"/>
                <w:caps w:val="0"/>
                <w:smallCaps w:val="0"/>
                <w:outline w:val="0"/>
                <w:color w:val="000000"/>
                <w:w w:val="100"/>
                <w:kern w:val="0"/>
                <w:sz w:val="19"/>
                <w:szCs w:val="19"/>
                <w:u w:val="none"/>
                <w:rtl w:val="0"/>
              </w:rPr>
              <w:t xml:space="preserve">einer Verletzung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Vertraulichkeit durch eine natürliche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juristische Person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erfährt, </w:t>
            </w:r>
            <w:r>
              <w:rPr>
                <w:rFonts w:ascii="Arial" w:eastAsia="Arial" w:hAnsi="Arial" w:cs="Arial"/>
                <w:b w:val="0"/>
                <w:bCs w:val="0"/>
                <w:i w:val="0"/>
                <w:iCs w:val="0"/>
                <w:caps w:val="0"/>
                <w:smallCaps w:val="0"/>
                <w:outline w:val="0"/>
                <w:color w:val="000000"/>
                <w:w w:val="100"/>
                <w:kern w:val="0"/>
                <w:sz w:val="19"/>
                <w:szCs w:val="19"/>
                <w:u w:val="none"/>
                <w:rtl w:val="0"/>
              </w:rPr>
              <w:t xml:space="preserve">an die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vertrauliche Information oder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Teile </w:t>
            </w:r>
            <w:r>
              <w:rPr>
                <w:rFonts w:ascii="Arial" w:eastAsia="Arial" w:hAnsi="Arial" w:cs="Arial"/>
                <w:b w:val="0"/>
                <w:bCs w:val="0"/>
                <w:i w:val="0"/>
                <w:iCs w:val="0"/>
                <w:caps w:val="0"/>
                <w:smallCaps w:val="0"/>
                <w:outline w:val="0"/>
                <w:color w:val="000000"/>
                <w:w w:val="100"/>
                <w:kern w:val="0"/>
                <w:sz w:val="19"/>
                <w:szCs w:val="19"/>
                <w:u w:val="none"/>
                <w:rtl w:val="0"/>
              </w:rPr>
              <w:t xml:space="preserve">davon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weitergegeben </w:t>
            </w:r>
            <w:r>
              <w:rPr>
                <w:rFonts w:ascii="Arial" w:eastAsia="Arial" w:hAnsi="Arial" w:cs="Arial"/>
                <w:b w:val="0"/>
                <w:bCs w:val="0"/>
                <w:i w:val="0"/>
                <w:iCs w:val="0"/>
                <w:caps w:val="0"/>
                <w:smallCaps w:val="0"/>
                <w:outline w:val="0"/>
                <w:color w:val="000000"/>
                <w:w w:val="100"/>
                <w:kern w:val="0"/>
                <w:sz w:val="19"/>
                <w:szCs w:val="19"/>
                <w:u w:val="none"/>
                <w:rtl w:val="0"/>
              </w:rPr>
              <w:t xml:space="preserve">hat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die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davon </w:t>
            </w:r>
            <w:r>
              <w:rPr>
                <w:rFonts w:ascii="Arial" w:eastAsia="Arial" w:hAnsi="Arial" w:cs="Arial"/>
                <w:b w:val="0"/>
                <w:bCs w:val="0"/>
                <w:i w:val="0"/>
                <w:iCs w:val="0"/>
                <w:caps w:val="0"/>
                <w:smallCaps w:val="0"/>
                <w:outline w:val="0"/>
                <w:color w:val="000000"/>
                <w:w w:val="100"/>
                <w:kern w:val="0"/>
                <w:sz w:val="19"/>
                <w:szCs w:val="19"/>
                <w:u w:val="none"/>
                <w:rtl w:val="0"/>
              </w:rPr>
              <w:t xml:space="preserve">in  unautorisierter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Weise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erfahren </w:t>
            </w:r>
            <w:r>
              <w:rPr>
                <w:rFonts w:ascii="Arial" w:eastAsia="Arial" w:hAnsi="Arial" w:cs="Arial"/>
                <w:b w:val="0"/>
                <w:bCs w:val="0"/>
                <w:i w:val="0"/>
                <w:iCs w:val="0"/>
                <w:caps w:val="0"/>
                <w:smallCaps w:val="0"/>
                <w:outline w:val="0"/>
                <w:color w:val="000000"/>
                <w:w w:val="100"/>
                <w:kern w:val="0"/>
                <w:sz w:val="19"/>
                <w:szCs w:val="19"/>
                <w:u w:val="none"/>
                <w:rtl w:val="0"/>
              </w:rPr>
              <w:t xml:space="preserve">hat.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wird    </w:t>
            </w:r>
            <w:r>
              <w:rPr>
                <w:rFonts w:ascii="Arial" w:eastAsia="Arial" w:hAnsi="Arial" w:cs="Arial"/>
                <w:b w:val="0"/>
                <w:bCs w:val="0"/>
                <w:i w:val="0"/>
                <w:iCs w:val="0"/>
                <w:caps w:val="0"/>
                <w:smallCaps w:val="0"/>
                <w:outline w:val="0"/>
                <w:color w:val="000000"/>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10"/>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sämtliche</w:t>
            </w:r>
          </w:p>
          <w:p>
            <w:pPr>
              <w:autoSpaceDE/>
              <w:autoSpaceDN/>
              <w:spacing w:line="200"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 xml:space="preserve">billigerweise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erwartende    </w:t>
            </w:r>
            <w:r>
              <w:rPr>
                <w:rFonts w:ascii="Arial" w:eastAsia="Arial" w:hAnsi="Arial" w:cs="Arial"/>
                <w:b w:val="0"/>
                <w:bCs w:val="0"/>
                <w:i w:val="0"/>
                <w:iCs w:val="0"/>
                <w:caps w:val="0"/>
                <w:smallCaps w:val="0"/>
                <w:outline w:val="0"/>
                <w:color w:val="000000"/>
                <w:w w:val="100"/>
                <w:kern w:val="0"/>
                <w:sz w:val="19"/>
                <w:szCs w:val="19"/>
                <w:u w:val="none"/>
                <w:rtl w:val="0"/>
              </w:rPr>
              <w:t>Unterstützung</w:t>
            </w:r>
            <w:r>
              <w:rPr>
                <w:rFonts w:ascii="Arial" w:eastAsia="Arial" w:hAnsi="Arial" w:cs="Arial"/>
                <w:b w:val="0"/>
                <w:bCs w:val="0"/>
                <w:i w:val="0"/>
                <w:iCs w:val="0"/>
                <w:caps w:val="0"/>
                <w:smallCaps w:val="0"/>
                <w:outline w:val="0"/>
                <w:color w:val="000000"/>
                <w:spacing w:val="52"/>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bei</w:t>
            </w:r>
          </w:p>
        </w:tc>
        <w:tc>
          <w:tcPr>
            <w:tcW w:w="4821" w:type="dxa"/>
            <w:tcBorders>
              <w:left w:val="single" w:sz="6" w:space="0" w:color="000000"/>
            </w:tcBorders>
            <w:noWrap w:val="0"/>
            <w:tcMar>
              <w:top w:w="8" w:type="dxa"/>
              <w:left w:w="8" w:type="dxa"/>
              <w:bottom w:w="8" w:type="dxa"/>
              <w:right w:w="8" w:type="dxa"/>
            </w:tcMar>
            <w:vAlign w:val="top"/>
            <w:hideMark/>
          </w:tcPr>
          <w:p>
            <w:pPr>
              <w:autoSpaceDE/>
              <w:autoSpaceDN/>
              <w:spacing w:line="205" w:lineRule="atLeast"/>
              <w:ind w:left="398" w:right="0" w:hanging="286"/>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spacing w:val="-4"/>
                <w:w w:val="100"/>
                <w:kern w:val="0"/>
                <w:sz w:val="19"/>
                <w:szCs w:val="19"/>
                <w:u w:val="none"/>
                <w:rtl w:val="0"/>
              </w:rPr>
              <w:t>3.</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Confidentiality</w:t>
            </w:r>
            <w:r>
              <w:rPr>
                <w:rFonts w:ascii="Arial" w:eastAsia="Arial" w:hAnsi="Arial" w:cs="Arial"/>
                <w:b/>
                <w:bCs/>
                <w:i w:val="0"/>
                <w:iCs w:val="0"/>
                <w:caps w:val="0"/>
                <w:smallCaps w:val="0"/>
                <w:outline w:val="0"/>
                <w:color w:val="000000"/>
                <w:spacing w:val="-1"/>
                <w:w w:val="100"/>
                <w:kern w:val="0"/>
                <w:sz w:val="19"/>
                <w:szCs w:val="19"/>
                <w:u w:val="none"/>
                <w:rtl w:val="0"/>
              </w:rPr>
              <w:t xml:space="preserve"> </w:t>
            </w:r>
            <w:r>
              <w:rPr>
                <w:rFonts w:ascii="Arial" w:eastAsia="Arial" w:hAnsi="Arial" w:cs="Arial"/>
                <w:b/>
                <w:bCs/>
                <w:i w:val="0"/>
                <w:iCs w:val="0"/>
                <w:caps w:val="0"/>
                <w:smallCaps w:val="0"/>
                <w:outline w:val="0"/>
                <w:color w:val="000000"/>
                <w:spacing w:val="2"/>
                <w:w w:val="100"/>
                <w:kern w:val="0"/>
                <w:sz w:val="19"/>
                <w:szCs w:val="19"/>
                <w:u w:val="none"/>
                <w:rtl w:val="0"/>
              </w:rPr>
              <w:t>obligation</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47" w:lineRule="auto"/>
              <w:ind w:left="112" w:right="93"/>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Unless otherwise provided for in paragraph 4, the information receiver is obliged</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before="1" w:line="257" w:lineRule="auto"/>
              <w:ind w:left="833" w:right="229" w:hanging="36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a)</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keep confidential information secret</w:t>
            </w:r>
            <w:r>
              <w:rPr>
                <w:rFonts w:ascii="Arial" w:eastAsia="Arial" w:hAnsi="Arial" w:cs="Arial"/>
                <w:b w:val="0"/>
                <w:bCs w:val="0"/>
                <w:i w:val="0"/>
                <w:iCs w:val="0"/>
                <w:caps w:val="0"/>
                <w:smallCaps w:val="0"/>
                <w:outline w:val="0"/>
                <w:color w:val="000000"/>
                <w:spacing w:val="-17"/>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not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disclose it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third parties without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ERGO's prior </w:t>
            </w:r>
            <w:r>
              <w:rPr>
                <w:rFonts w:ascii="Arial" w:eastAsia="Arial" w:hAnsi="Arial" w:cs="Arial"/>
                <w:b w:val="0"/>
                <w:bCs w:val="0"/>
                <w:i w:val="0"/>
                <w:iCs w:val="0"/>
                <w:caps w:val="0"/>
                <w:smallCaps w:val="0"/>
                <w:outline w:val="0"/>
                <w:color w:val="000000"/>
                <w:w w:val="100"/>
                <w:kern w:val="0"/>
                <w:sz w:val="19"/>
                <w:szCs w:val="19"/>
                <w:u w:val="none"/>
                <w:rtl w:val="0"/>
              </w:rPr>
              <w:t>written</w:t>
            </w:r>
            <w:r>
              <w:rPr>
                <w:rFonts w:ascii="Arial" w:eastAsia="Arial" w:hAnsi="Arial" w:cs="Arial"/>
                <w:b w:val="0"/>
                <w:bCs w:val="0"/>
                <w:i w:val="0"/>
                <w:iCs w:val="0"/>
                <w:caps w:val="0"/>
                <w:smallCaps w:val="0"/>
                <w:outline w:val="0"/>
                <w:color w:val="000000"/>
                <w:spacing w:val="1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consent;</w:t>
            </w:r>
          </w:p>
          <w:p>
            <w:pPr>
              <w:autoSpaceDE/>
              <w:autoSpaceDN/>
              <w:spacing w:before="11"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47" w:lineRule="auto"/>
              <w:ind w:left="833" w:right="350" w:hanging="36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b)</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protect confidential information</w:t>
            </w:r>
            <w:r>
              <w:rPr>
                <w:rFonts w:ascii="Arial" w:eastAsia="Arial" w:hAnsi="Arial" w:cs="Arial"/>
                <w:b w:val="0"/>
                <w:bCs w:val="0"/>
                <w:i w:val="0"/>
                <w:iCs w:val="0"/>
                <w:caps w:val="0"/>
                <w:smallCaps w:val="0"/>
                <w:outline w:val="0"/>
                <w:color w:val="000000"/>
                <w:spacing w:val="-3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against publication </w:t>
            </w:r>
            <w:r>
              <w:rPr>
                <w:rFonts w:ascii="Arial" w:eastAsia="Arial" w:hAnsi="Arial" w:cs="Arial"/>
                <w:b w:val="0"/>
                <w:bCs w:val="0"/>
                <w:i w:val="0"/>
                <w:iCs w:val="0"/>
                <w:caps w:val="0"/>
                <w:smallCaps w:val="0"/>
                <w:outline w:val="0"/>
                <w:color w:val="000000"/>
                <w:spacing w:val="-3"/>
                <w:w w:val="100"/>
                <w:kern w:val="0"/>
                <w:sz w:val="19"/>
                <w:szCs w:val="19"/>
                <w:u w:val="none"/>
                <w:rtl w:val="0"/>
              </w:rPr>
              <w:t>and</w:t>
            </w:r>
            <w:r>
              <w:rPr>
                <w:rFonts w:ascii="Arial" w:eastAsia="Arial" w:hAnsi="Arial" w:cs="Arial"/>
                <w:b w:val="0"/>
                <w:bCs w:val="0"/>
                <w:i w:val="0"/>
                <w:iCs w:val="0"/>
                <w:caps w:val="0"/>
                <w:smallCaps w:val="0"/>
                <w:outline w:val="0"/>
                <w:color w:val="000000"/>
                <w:spacing w:val="2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disclosure;</w:t>
            </w:r>
          </w:p>
          <w:p>
            <w:pPr>
              <w:autoSpaceDE/>
              <w:autoSpaceDN/>
              <w:spacing w:before="10"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0" w:lineRule="auto"/>
              <w:ind w:left="833" w:right="356" w:hanging="36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c)</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use confidential information only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for </w:t>
            </w:r>
            <w:r>
              <w:rPr>
                <w:rFonts w:ascii="Arial" w:eastAsia="Arial" w:hAnsi="Arial" w:cs="Arial"/>
                <w:b w:val="0"/>
                <w:bCs w:val="0"/>
                <w:i w:val="0"/>
                <w:iCs w:val="0"/>
                <w:caps w:val="0"/>
                <w:smallCaps w:val="0"/>
                <w:outline w:val="0"/>
                <w:color w:val="000000"/>
                <w:w w:val="100"/>
                <w:kern w:val="0"/>
                <w:sz w:val="19"/>
                <w:szCs w:val="19"/>
                <w:u w:val="none"/>
                <w:rtl w:val="0"/>
              </w:rPr>
              <w:t xml:space="preserve">internal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purposes </w:t>
            </w:r>
            <w:r>
              <w:rPr>
                <w:rFonts w:ascii="Arial" w:eastAsia="Arial" w:hAnsi="Arial" w:cs="Arial"/>
                <w:b w:val="0"/>
                <w:bCs w:val="0"/>
                <w:i w:val="0"/>
                <w:iCs w:val="0"/>
                <w:caps w:val="0"/>
                <w:smallCaps w:val="0"/>
                <w:outline w:val="0"/>
                <w:color w:val="000000"/>
                <w:w w:val="100"/>
                <w:kern w:val="0"/>
                <w:sz w:val="19"/>
                <w:szCs w:val="19"/>
                <w:u w:val="none"/>
                <w:rtl w:val="0"/>
              </w:rPr>
              <w:t xml:space="preserve">of the examination of a cooperation and/or in the context of the respective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invitation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tender and/or implementation of the respective contractual</w:t>
            </w:r>
            <w:r>
              <w:rPr>
                <w:rFonts w:ascii="Arial" w:eastAsia="Arial" w:hAnsi="Arial" w:cs="Arial"/>
                <w:b w:val="0"/>
                <w:bCs w:val="0"/>
                <w:i w:val="0"/>
                <w:iCs w:val="0"/>
                <w:caps w:val="0"/>
                <w:smallCaps w:val="0"/>
                <w:outline w:val="0"/>
                <w:color w:val="000000"/>
                <w:spacing w:val="17"/>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relationship;</w:t>
            </w:r>
          </w:p>
          <w:p>
            <w:pPr>
              <w:autoSpaceDE/>
              <w:autoSpaceDN/>
              <w:spacing w:before="2"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52" w:lineRule="auto"/>
              <w:ind w:left="833" w:right="153" w:hanging="36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d)</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make the confidential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available </w:t>
            </w:r>
            <w:r>
              <w:rPr>
                <w:rFonts w:ascii="Arial" w:eastAsia="Arial" w:hAnsi="Arial" w:cs="Arial"/>
                <w:b w:val="0"/>
                <w:bCs w:val="0"/>
                <w:i w:val="0"/>
                <w:iCs w:val="0"/>
                <w:caps w:val="0"/>
                <w:smallCaps w:val="0"/>
                <w:outline w:val="0"/>
                <w:color w:val="000000"/>
                <w:w w:val="100"/>
                <w:kern w:val="0"/>
                <w:sz w:val="19"/>
                <w:szCs w:val="19"/>
                <w:u w:val="none"/>
                <w:rtl w:val="0"/>
              </w:rPr>
              <w:t xml:space="preserve">only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those employees, bodies,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representatives, </w:t>
            </w:r>
            <w:r>
              <w:rPr>
                <w:rFonts w:ascii="Arial" w:eastAsia="Arial" w:hAnsi="Arial" w:cs="Arial"/>
                <w:b w:val="0"/>
                <w:bCs w:val="0"/>
                <w:i w:val="0"/>
                <w:iCs w:val="0"/>
                <w:caps w:val="0"/>
                <w:smallCaps w:val="0"/>
                <w:outline w:val="0"/>
                <w:color w:val="000000"/>
                <w:w w:val="100"/>
                <w:kern w:val="0"/>
                <w:sz w:val="19"/>
                <w:szCs w:val="19"/>
                <w:u w:val="none"/>
                <w:rtl w:val="0"/>
              </w:rPr>
              <w:t xml:space="preserve">consultants or other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vicarious </w:t>
            </w:r>
            <w:r>
              <w:rPr>
                <w:rFonts w:ascii="Arial" w:eastAsia="Arial" w:hAnsi="Arial" w:cs="Arial"/>
                <w:b w:val="0"/>
                <w:bCs w:val="0"/>
                <w:i w:val="0"/>
                <w:iCs w:val="0"/>
                <w:caps w:val="0"/>
                <w:smallCaps w:val="0"/>
                <w:outline w:val="0"/>
                <w:color w:val="000000"/>
                <w:w w:val="100"/>
                <w:kern w:val="0"/>
                <w:sz w:val="19"/>
                <w:szCs w:val="19"/>
                <w:u w:val="none"/>
                <w:rtl w:val="0"/>
              </w:rPr>
              <w:t xml:space="preserve">agents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who </w:t>
            </w:r>
            <w:r>
              <w:rPr>
                <w:rFonts w:ascii="Arial" w:eastAsia="Arial" w:hAnsi="Arial" w:cs="Arial"/>
                <w:b w:val="0"/>
                <w:bCs w:val="0"/>
                <w:i w:val="0"/>
                <w:iCs w:val="0"/>
                <w:caps w:val="0"/>
                <w:smallCaps w:val="0"/>
                <w:outline w:val="0"/>
                <w:color w:val="000000"/>
                <w:w w:val="100"/>
                <w:kern w:val="0"/>
                <w:sz w:val="19"/>
                <w:szCs w:val="19"/>
                <w:u w:val="none"/>
                <w:rtl w:val="0"/>
              </w:rPr>
              <w:t xml:space="preserve">absolutely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need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access to </w:t>
            </w:r>
            <w:r>
              <w:rPr>
                <w:rFonts w:ascii="Arial" w:eastAsia="Arial" w:hAnsi="Arial" w:cs="Arial"/>
                <w:b w:val="0"/>
                <w:bCs w:val="0"/>
                <w:i w:val="0"/>
                <w:iCs w:val="0"/>
                <w:caps w:val="0"/>
                <w:smallCaps w:val="0"/>
                <w:outline w:val="0"/>
                <w:color w:val="000000"/>
                <w:w w:val="100"/>
                <w:kern w:val="0"/>
                <w:sz w:val="19"/>
                <w:szCs w:val="19"/>
                <w:u w:val="none"/>
                <w:rtl w:val="0"/>
              </w:rPr>
              <w:t xml:space="preserve">the confidential information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its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evaluation </w:t>
            </w:r>
            <w:r>
              <w:rPr>
                <w:rFonts w:ascii="Arial" w:eastAsia="Arial" w:hAnsi="Arial" w:cs="Arial"/>
                <w:b w:val="0"/>
                <w:bCs w:val="0"/>
                <w:i w:val="0"/>
                <w:iCs w:val="0"/>
                <w:caps w:val="0"/>
                <w:smallCaps w:val="0"/>
                <w:outline w:val="0"/>
                <w:color w:val="000000"/>
                <w:w w:val="100"/>
                <w:kern w:val="0"/>
                <w:sz w:val="19"/>
                <w:szCs w:val="19"/>
                <w:u w:val="none"/>
                <w:rtl w:val="0"/>
              </w:rPr>
              <w:t>within the scope of the tender or contract ("need-to-know</w:t>
            </w:r>
            <w:r>
              <w:rPr>
                <w:rFonts w:ascii="Arial" w:eastAsia="Arial" w:hAnsi="Arial" w:cs="Arial"/>
                <w:b w:val="0"/>
                <w:bCs w:val="0"/>
                <w:i w:val="0"/>
                <w:iCs w:val="0"/>
                <w:caps w:val="0"/>
                <w:smallCaps w:val="0"/>
                <w:outline w:val="0"/>
                <w:color w:val="000000"/>
                <w:spacing w:val="3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principle");</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185" w:line="252" w:lineRule="auto"/>
              <w:ind w:left="833" w:right="141" w:hanging="36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e)</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disclose confidential information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the persons entitled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under paragraph </w:t>
            </w:r>
            <w:r>
              <w:rPr>
                <w:rFonts w:ascii="Arial" w:eastAsia="Arial" w:hAnsi="Arial" w:cs="Arial"/>
                <w:b w:val="0"/>
                <w:bCs w:val="0"/>
                <w:i w:val="0"/>
                <w:iCs w:val="0"/>
                <w:caps w:val="0"/>
                <w:smallCaps w:val="0"/>
                <w:outline w:val="0"/>
                <w:color w:val="000000"/>
                <w:w w:val="100"/>
                <w:kern w:val="0"/>
                <w:sz w:val="19"/>
                <w:szCs w:val="19"/>
                <w:u w:val="none"/>
                <w:rtl w:val="0"/>
              </w:rPr>
              <w:t xml:space="preserve">3. lit. d) only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the extent necessary in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view </w:t>
            </w:r>
            <w:r>
              <w:rPr>
                <w:rFonts w:ascii="Arial" w:eastAsia="Arial" w:hAnsi="Arial" w:cs="Arial"/>
                <w:b w:val="0"/>
                <w:bCs w:val="0"/>
                <w:i w:val="0"/>
                <w:iCs w:val="0"/>
                <w:caps w:val="0"/>
                <w:smallCaps w:val="0"/>
                <w:outline w:val="0"/>
                <w:color w:val="000000"/>
                <w:w w:val="100"/>
                <w:kern w:val="0"/>
                <w:sz w:val="19"/>
                <w:szCs w:val="19"/>
                <w:u w:val="none"/>
                <w:rtl w:val="0"/>
              </w:rPr>
              <w:t xml:space="preserve">of the discussions and/or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invitations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tender that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are </w:t>
            </w:r>
            <w:r>
              <w:rPr>
                <w:rFonts w:ascii="Arial" w:eastAsia="Arial" w:hAnsi="Arial" w:cs="Arial"/>
                <w:b w:val="0"/>
                <w:bCs w:val="0"/>
                <w:i w:val="0"/>
                <w:iCs w:val="0"/>
                <w:caps w:val="0"/>
                <w:smallCaps w:val="0"/>
                <w:outline w:val="0"/>
                <w:color w:val="000000"/>
                <w:w w:val="100"/>
                <w:kern w:val="0"/>
                <w:sz w:val="19"/>
                <w:szCs w:val="19"/>
                <w:u w:val="none"/>
                <w:rtl w:val="0"/>
              </w:rPr>
              <w:t xml:space="preserve">taking place and/or within the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framework </w:t>
            </w:r>
            <w:r>
              <w:rPr>
                <w:rFonts w:ascii="Arial" w:eastAsia="Arial" w:hAnsi="Arial" w:cs="Arial"/>
                <w:b w:val="0"/>
                <w:bCs w:val="0"/>
                <w:i w:val="0"/>
                <w:iCs w:val="0"/>
                <w:caps w:val="0"/>
                <w:smallCaps w:val="0"/>
                <w:outline w:val="0"/>
                <w:color w:val="000000"/>
                <w:w w:val="100"/>
                <w:kern w:val="0"/>
                <w:sz w:val="19"/>
                <w:szCs w:val="19"/>
                <w:u w:val="none"/>
                <w:rtl w:val="0"/>
              </w:rPr>
              <w:t>of the respective execution of the contract.</w:t>
            </w:r>
          </w:p>
          <w:p>
            <w:pPr>
              <w:autoSpaceDE/>
              <w:autoSpaceDN/>
              <w:spacing w:before="11"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112" w:right="87"/>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5"/>
                <w:w w:val="100"/>
                <w:kern w:val="0"/>
                <w:sz w:val="19"/>
                <w:szCs w:val="19"/>
                <w:u w:val="none"/>
                <w:rtl w:val="0"/>
              </w:rPr>
              <w:t xml:space="preserve">In </w:t>
            </w:r>
            <w:r>
              <w:rPr>
                <w:rFonts w:ascii="Arial" w:eastAsia="Arial" w:hAnsi="Arial" w:cs="Arial"/>
                <w:b w:val="0"/>
                <w:bCs w:val="0"/>
                <w:i w:val="0"/>
                <w:iCs w:val="0"/>
                <w:caps w:val="0"/>
                <w:smallCaps w:val="0"/>
                <w:outline w:val="0"/>
                <w:color w:val="000000"/>
                <w:w w:val="100"/>
                <w:kern w:val="0"/>
                <w:sz w:val="19"/>
                <w:szCs w:val="19"/>
                <w:u w:val="none"/>
                <w:rtl w:val="0"/>
              </w:rPr>
              <w:t xml:space="preserve">addition, 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must oblige persons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who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are </w:t>
            </w:r>
            <w:r>
              <w:rPr>
                <w:rFonts w:ascii="Arial" w:eastAsia="Arial" w:hAnsi="Arial" w:cs="Arial"/>
                <w:b w:val="0"/>
                <w:bCs w:val="0"/>
                <w:i w:val="0"/>
                <w:iCs w:val="0"/>
                <w:caps w:val="0"/>
                <w:smallCaps w:val="0"/>
                <w:outline w:val="0"/>
                <w:color w:val="000000"/>
                <w:w w:val="100"/>
                <w:kern w:val="0"/>
                <w:sz w:val="19"/>
                <w:szCs w:val="19"/>
                <w:u w:val="none"/>
                <w:rtl w:val="0"/>
              </w:rPr>
              <w:t xml:space="preserve">entitled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under </w:t>
            </w:r>
            <w:r>
              <w:rPr>
                <w:rFonts w:ascii="Arial" w:eastAsia="Arial" w:hAnsi="Arial" w:cs="Arial"/>
                <w:b w:val="0"/>
                <w:bCs w:val="0"/>
                <w:i w:val="0"/>
                <w:iCs w:val="0"/>
                <w:caps w:val="0"/>
                <w:smallCaps w:val="0"/>
                <w:outline w:val="0"/>
                <w:color w:val="000000"/>
                <w:w w:val="100"/>
                <w:kern w:val="0"/>
                <w:sz w:val="19"/>
                <w:szCs w:val="19"/>
                <w:u w:val="none"/>
                <w:rtl w:val="0"/>
              </w:rPr>
              <w:t xml:space="preserve">this confidentiality obligation,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confidentiality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the extent specified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above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is responsible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for </w:t>
            </w:r>
            <w:r>
              <w:rPr>
                <w:rFonts w:ascii="Arial" w:eastAsia="Arial" w:hAnsi="Arial" w:cs="Arial"/>
                <w:b w:val="0"/>
                <w:bCs w:val="0"/>
                <w:i w:val="0"/>
                <w:iCs w:val="0"/>
                <w:caps w:val="0"/>
                <w:smallCaps w:val="0"/>
                <w:outline w:val="0"/>
                <w:color w:val="000000"/>
                <w:w w:val="100"/>
                <w:kern w:val="0"/>
                <w:sz w:val="19"/>
                <w:szCs w:val="19"/>
                <w:u w:val="none"/>
                <w:rtl w:val="0"/>
              </w:rPr>
              <w:t xml:space="preserve">compliance with the obligations arising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from </w:t>
            </w:r>
            <w:r>
              <w:rPr>
                <w:rFonts w:ascii="Arial" w:eastAsia="Arial" w:hAnsi="Arial" w:cs="Arial"/>
                <w:b w:val="0"/>
                <w:bCs w:val="0"/>
                <w:i w:val="0"/>
                <w:iCs w:val="0"/>
                <w:caps w:val="0"/>
                <w:smallCaps w:val="0"/>
                <w:outline w:val="0"/>
                <w:color w:val="000000"/>
                <w:w w:val="100"/>
                <w:kern w:val="0"/>
                <w:sz w:val="19"/>
                <w:szCs w:val="19"/>
                <w:u w:val="none"/>
                <w:rtl w:val="0"/>
              </w:rPr>
              <w:t xml:space="preserve">this confidentiality obligation by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such </w:t>
            </w:r>
            <w:r>
              <w:rPr>
                <w:rFonts w:ascii="Arial" w:eastAsia="Arial" w:hAnsi="Arial" w:cs="Arial"/>
                <w:b w:val="0"/>
                <w:bCs w:val="0"/>
                <w:i w:val="0"/>
                <w:iCs w:val="0"/>
                <w:caps w:val="0"/>
                <w:smallCaps w:val="0"/>
                <w:outline w:val="0"/>
                <w:color w:val="000000"/>
                <w:w w:val="100"/>
                <w:kern w:val="0"/>
                <w:sz w:val="19"/>
                <w:szCs w:val="19"/>
                <w:u w:val="none"/>
                <w:rtl w:val="0"/>
              </w:rPr>
              <w:t xml:space="preserve">persons as if they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themselves </w:t>
            </w:r>
            <w:r>
              <w:rPr>
                <w:rFonts w:ascii="Arial" w:eastAsia="Arial" w:hAnsi="Arial" w:cs="Arial"/>
                <w:b w:val="0"/>
                <w:bCs w:val="0"/>
                <w:i w:val="0"/>
                <w:iCs w:val="0"/>
                <w:caps w:val="0"/>
                <w:smallCaps w:val="0"/>
                <w:outline w:val="0"/>
                <w:color w:val="000000"/>
                <w:w w:val="100"/>
                <w:kern w:val="0"/>
                <w:sz w:val="19"/>
                <w:szCs w:val="19"/>
                <w:u w:val="none"/>
                <w:rtl w:val="0"/>
              </w:rPr>
              <w:t xml:space="preserve">were obligated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under </w:t>
            </w:r>
            <w:r>
              <w:rPr>
                <w:rFonts w:ascii="Arial" w:eastAsia="Arial" w:hAnsi="Arial" w:cs="Arial"/>
                <w:b w:val="0"/>
                <w:bCs w:val="0"/>
                <w:i w:val="0"/>
                <w:iCs w:val="0"/>
                <w:caps w:val="0"/>
                <w:smallCaps w:val="0"/>
                <w:outline w:val="0"/>
                <w:color w:val="000000"/>
                <w:w w:val="100"/>
                <w:kern w:val="0"/>
                <w:sz w:val="19"/>
                <w:szCs w:val="19"/>
                <w:u w:val="none"/>
                <w:rtl w:val="0"/>
              </w:rPr>
              <w:t xml:space="preserve">this Declaration of confidentiality . For the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purposes </w:t>
            </w:r>
            <w:r>
              <w:rPr>
                <w:rFonts w:ascii="Arial" w:eastAsia="Arial" w:hAnsi="Arial" w:cs="Arial"/>
                <w:b w:val="0"/>
                <w:bCs w:val="0"/>
                <w:i w:val="0"/>
                <w:iCs w:val="0"/>
                <w:caps w:val="0"/>
                <w:smallCaps w:val="0"/>
                <w:outline w:val="0"/>
                <w:color w:val="000000"/>
                <w:w w:val="100"/>
                <w:kern w:val="0"/>
                <w:sz w:val="19"/>
                <w:szCs w:val="19"/>
                <w:u w:val="none"/>
                <w:rtl w:val="0"/>
              </w:rPr>
              <w:t xml:space="preserve">of this confidentiality obligation,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any </w:t>
            </w:r>
            <w:r>
              <w:rPr>
                <w:rFonts w:ascii="Arial" w:eastAsia="Arial" w:hAnsi="Arial" w:cs="Arial"/>
                <w:b w:val="0"/>
                <w:bCs w:val="0"/>
                <w:i w:val="0"/>
                <w:iCs w:val="0"/>
                <w:caps w:val="0"/>
                <w:smallCaps w:val="0"/>
                <w:outline w:val="0"/>
                <w:color w:val="000000"/>
                <w:w w:val="100"/>
                <w:kern w:val="0"/>
                <w:sz w:val="19"/>
                <w:szCs w:val="19"/>
                <w:u w:val="none"/>
                <w:rtl w:val="0"/>
              </w:rPr>
              <w:t xml:space="preserve">actions of the persons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referred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in Section 3 lit.</w:t>
            </w:r>
          </w:p>
          <w:p>
            <w:pPr>
              <w:autoSpaceDE/>
              <w:autoSpaceDN/>
              <w:spacing w:before="7" w:line="247" w:lineRule="auto"/>
              <w:ind w:left="112" w:right="104"/>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d) shall be deemed to be the information receivers own actions.</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173" w:line="252" w:lineRule="auto"/>
              <w:ind w:left="112" w:right="94"/>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7"/>
                <w:w w:val="100"/>
                <w:kern w:val="0"/>
                <w:sz w:val="19"/>
                <w:szCs w:val="19"/>
                <w:u w:val="none"/>
                <w:rtl w:val="0"/>
              </w:rPr>
              <w:t xml:space="preserve">The </w:t>
            </w:r>
            <w:r>
              <w:rPr>
                <w:rFonts w:ascii="Arial" w:eastAsia="Arial" w:hAnsi="Arial" w:cs="Arial"/>
                <w:b w:val="0"/>
                <w:bCs w:val="0"/>
                <w:i w:val="0"/>
                <w:iCs w:val="0"/>
                <w:caps w:val="0"/>
                <w:smallCaps w:val="0"/>
                <w:outline w:val="0"/>
                <w:color w:val="000000"/>
                <w:w w:val="100"/>
                <w:kern w:val="0"/>
                <w:sz w:val="19"/>
                <w:szCs w:val="19"/>
                <w:u w:val="none"/>
                <w:rtl w:val="0"/>
              </w:rPr>
              <w:t xml:space="preserve">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is obliged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ERGO </w:t>
            </w:r>
            <w:r>
              <w:rPr>
                <w:rFonts w:ascii="Arial" w:eastAsia="Arial" w:hAnsi="Arial" w:cs="Arial"/>
                <w:b w:val="0"/>
                <w:bCs w:val="0"/>
                <w:i w:val="0"/>
                <w:iCs w:val="0"/>
                <w:caps w:val="0"/>
                <w:smallCaps w:val="0"/>
                <w:outline w:val="0"/>
                <w:color w:val="000000"/>
                <w:w w:val="100"/>
                <w:kern w:val="0"/>
                <w:sz w:val="19"/>
                <w:szCs w:val="19"/>
                <w:u w:val="none"/>
                <w:rtl w:val="0"/>
              </w:rPr>
              <w:t>immediately</w:t>
            </w:r>
            <w:r>
              <w:rPr>
                <w:rFonts w:ascii="Arial" w:eastAsia="Arial" w:hAnsi="Arial" w:cs="Arial"/>
                <w:b w:val="0"/>
                <w:bCs w:val="0"/>
                <w:i w:val="0"/>
                <w:iCs w:val="0"/>
                <w:caps w:val="0"/>
                <w:smallCaps w:val="0"/>
                <w:outline w:val="0"/>
                <w:color w:val="000000"/>
                <w:spacing w:val="-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if</w:t>
            </w:r>
            <w:r>
              <w:rPr>
                <w:rFonts w:ascii="Arial" w:eastAsia="Arial" w:hAnsi="Arial" w:cs="Arial"/>
                <w:b w:val="0"/>
                <w:bCs w:val="0"/>
                <w:i w:val="0"/>
                <w:iCs w:val="0"/>
                <w:caps w:val="0"/>
                <w:smallCaps w:val="0"/>
                <w:outline w:val="0"/>
                <w:color w:val="000000"/>
                <w:spacing w:val="-16"/>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he</w:t>
            </w:r>
            <w:r>
              <w:rPr>
                <w:rFonts w:ascii="Arial" w:eastAsia="Arial" w:hAnsi="Arial" w:cs="Arial"/>
                <w:b w:val="0"/>
                <w:bCs w:val="0"/>
                <w:i w:val="0"/>
                <w:iCs w:val="0"/>
                <w:caps w:val="0"/>
                <w:smallCaps w:val="0"/>
                <w:outline w:val="0"/>
                <w:color w:val="000000"/>
                <w:spacing w:val="1"/>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learns </w:t>
            </w:r>
            <w:r>
              <w:rPr>
                <w:rFonts w:ascii="Arial" w:eastAsia="Arial" w:hAnsi="Arial" w:cs="Arial"/>
                <w:b w:val="0"/>
                <w:bCs w:val="0"/>
                <w:i w:val="0"/>
                <w:iCs w:val="0"/>
                <w:caps w:val="0"/>
                <w:smallCaps w:val="0"/>
                <w:outline w:val="0"/>
                <w:color w:val="000000"/>
                <w:w w:val="100"/>
                <w:kern w:val="0"/>
                <w:sz w:val="19"/>
                <w:szCs w:val="19"/>
                <w:u w:val="none"/>
                <w:rtl w:val="0"/>
              </w:rPr>
              <w:t>of</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a</w:t>
            </w:r>
            <w:r>
              <w:rPr>
                <w:rFonts w:ascii="Arial" w:eastAsia="Arial" w:hAnsi="Arial" w:cs="Arial"/>
                <w:b w:val="0"/>
                <w:bCs w:val="0"/>
                <w:i w:val="0"/>
                <w:iCs w:val="0"/>
                <w:caps w:val="0"/>
                <w:smallCaps w:val="0"/>
                <w:outline w:val="0"/>
                <w:color w:val="000000"/>
                <w:spacing w:val="-2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breach</w:t>
            </w:r>
            <w:r>
              <w:rPr>
                <w:rFonts w:ascii="Arial" w:eastAsia="Arial" w:hAnsi="Arial" w:cs="Arial"/>
                <w:b w:val="0"/>
                <w:bCs w:val="0"/>
                <w:i w:val="0"/>
                <w:iCs w:val="0"/>
                <w:caps w:val="0"/>
                <w:smallCaps w:val="0"/>
                <w:outline w:val="0"/>
                <w:color w:val="000000"/>
                <w:spacing w:val="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of</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confidentiality by a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natural </w:t>
            </w:r>
            <w:r>
              <w:rPr>
                <w:rFonts w:ascii="Arial" w:eastAsia="Arial" w:hAnsi="Arial" w:cs="Arial"/>
                <w:b w:val="0"/>
                <w:bCs w:val="0"/>
                <w:i w:val="0"/>
                <w:iCs w:val="0"/>
                <w:caps w:val="0"/>
                <w:smallCaps w:val="0"/>
                <w:outline w:val="0"/>
                <w:color w:val="000000"/>
                <w:w w:val="100"/>
                <w:kern w:val="0"/>
                <w:sz w:val="19"/>
                <w:szCs w:val="19"/>
                <w:u w:val="none"/>
                <w:rtl w:val="0"/>
              </w:rPr>
              <w:t xml:space="preserve">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legal </w:t>
            </w:r>
            <w:r>
              <w:rPr>
                <w:rFonts w:ascii="Arial" w:eastAsia="Arial" w:hAnsi="Arial" w:cs="Arial"/>
                <w:b w:val="0"/>
                <w:bCs w:val="0"/>
                <w:i w:val="0"/>
                <w:iCs w:val="0"/>
                <w:caps w:val="0"/>
                <w:smallCaps w:val="0"/>
                <w:outline w:val="0"/>
                <w:color w:val="000000"/>
                <w:w w:val="100"/>
                <w:kern w:val="0"/>
                <w:sz w:val="19"/>
                <w:szCs w:val="19"/>
                <w:u w:val="none"/>
                <w:rtl w:val="0"/>
              </w:rPr>
              <w:t xml:space="preserve">person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whom </w:t>
            </w:r>
            <w:r>
              <w:rPr>
                <w:rFonts w:ascii="Arial" w:eastAsia="Arial" w:hAnsi="Arial" w:cs="Arial"/>
                <w:b w:val="0"/>
                <w:bCs w:val="0"/>
                <w:i w:val="0"/>
                <w:iCs w:val="0"/>
                <w:caps w:val="0"/>
                <w:smallCaps w:val="0"/>
                <w:outline w:val="0"/>
                <w:color w:val="000000"/>
                <w:w w:val="100"/>
                <w:kern w:val="0"/>
                <w:sz w:val="19"/>
                <w:szCs w:val="19"/>
                <w:u w:val="none"/>
                <w:rtl w:val="0"/>
              </w:rPr>
              <w:t xml:space="preserve">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has </w:t>
            </w:r>
            <w:r>
              <w:rPr>
                <w:rFonts w:ascii="Arial" w:eastAsia="Arial" w:hAnsi="Arial" w:cs="Arial"/>
                <w:b w:val="0"/>
                <w:bCs w:val="0"/>
                <w:i w:val="0"/>
                <w:iCs w:val="0"/>
                <w:caps w:val="0"/>
                <w:smallCaps w:val="0"/>
                <w:outline w:val="0"/>
                <w:color w:val="000000"/>
                <w:w w:val="100"/>
                <w:kern w:val="0"/>
                <w:sz w:val="19"/>
                <w:szCs w:val="19"/>
                <w:u w:val="none"/>
                <w:rtl w:val="0"/>
              </w:rPr>
              <w:t xml:space="preserve">passed on confidential information or parts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thereof </w:t>
            </w:r>
            <w:r>
              <w:rPr>
                <w:rFonts w:ascii="Arial" w:eastAsia="Arial" w:hAnsi="Arial" w:cs="Arial"/>
                <w:b w:val="0"/>
                <w:bCs w:val="0"/>
                <w:i w:val="0"/>
                <w:iCs w:val="0"/>
                <w:caps w:val="0"/>
                <w:smallCaps w:val="0"/>
                <w:outline w:val="0"/>
                <w:color w:val="000000"/>
                <w:w w:val="100"/>
                <w:kern w:val="0"/>
                <w:sz w:val="19"/>
                <w:szCs w:val="19"/>
                <w:u w:val="none"/>
                <w:rtl w:val="0"/>
              </w:rPr>
              <w:t xml:space="preserve">or which 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has learned </w:t>
            </w:r>
            <w:r>
              <w:rPr>
                <w:rFonts w:ascii="Arial" w:eastAsia="Arial" w:hAnsi="Arial" w:cs="Arial"/>
                <w:b w:val="0"/>
                <w:bCs w:val="0"/>
                <w:i w:val="0"/>
                <w:iCs w:val="0"/>
                <w:caps w:val="0"/>
                <w:smallCaps w:val="0"/>
                <w:outline w:val="0"/>
                <w:color w:val="000000"/>
                <w:w w:val="100"/>
                <w:kern w:val="0"/>
                <w:sz w:val="19"/>
                <w:szCs w:val="19"/>
                <w:u w:val="none"/>
                <w:rtl w:val="0"/>
              </w:rPr>
              <w:t xml:space="preserve">of it in an unauthorized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manner. </w:t>
            </w:r>
            <w:r>
              <w:rPr>
                <w:rFonts w:ascii="Arial" w:eastAsia="Arial" w:hAnsi="Arial" w:cs="Arial"/>
                <w:b w:val="0"/>
                <w:bCs w:val="0"/>
                <w:i w:val="0"/>
                <w:iCs w:val="0"/>
                <w:caps w:val="0"/>
                <w:smallCaps w:val="0"/>
                <w:outline w:val="0"/>
                <w:color w:val="000000"/>
                <w:w w:val="100"/>
                <w:kern w:val="0"/>
                <w:sz w:val="19"/>
                <w:szCs w:val="19"/>
                <w:u w:val="none"/>
                <w:rtl w:val="0"/>
              </w:rPr>
              <w:t xml:space="preserve">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shall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provide </w:t>
            </w:r>
            <w:r>
              <w:rPr>
                <w:rFonts w:ascii="Arial" w:eastAsia="Arial" w:hAnsi="Arial" w:cs="Arial"/>
                <w:b w:val="0"/>
                <w:bCs w:val="0"/>
                <w:i w:val="0"/>
                <w:iCs w:val="0"/>
                <w:caps w:val="0"/>
                <w:smallCaps w:val="0"/>
                <w:outline w:val="0"/>
                <w:color w:val="000000"/>
                <w:w w:val="100"/>
                <w:kern w:val="0"/>
                <w:sz w:val="19"/>
                <w:szCs w:val="19"/>
                <w:u w:val="none"/>
                <w:rtl w:val="0"/>
              </w:rPr>
              <w:t xml:space="preserve">ERGO with all the support that can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reasonably </w:t>
            </w:r>
            <w:r>
              <w:rPr>
                <w:rFonts w:ascii="Arial" w:eastAsia="Arial" w:hAnsi="Arial" w:cs="Arial"/>
                <w:b w:val="0"/>
                <w:bCs w:val="0"/>
                <w:i w:val="0"/>
                <w:iCs w:val="0"/>
                <w:caps w:val="0"/>
                <w:smallCaps w:val="0"/>
                <w:outline w:val="0"/>
                <w:color w:val="000000"/>
                <w:w w:val="100"/>
                <w:kern w:val="0"/>
                <w:sz w:val="19"/>
                <w:szCs w:val="19"/>
                <w:u w:val="none"/>
                <w:rtl w:val="0"/>
              </w:rPr>
              <w:t xml:space="preserve">be expected in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any </w:t>
            </w:r>
            <w:r>
              <w:rPr>
                <w:rFonts w:ascii="Arial" w:eastAsia="Arial" w:hAnsi="Arial" w:cs="Arial"/>
                <w:b w:val="0"/>
                <w:bCs w:val="0"/>
                <w:i w:val="0"/>
                <w:iCs w:val="0"/>
                <w:caps w:val="0"/>
                <w:smallCaps w:val="0"/>
                <w:outline w:val="0"/>
                <w:color w:val="000000"/>
                <w:w w:val="100"/>
                <w:kern w:val="0"/>
                <w:sz w:val="19"/>
                <w:szCs w:val="19"/>
                <w:u w:val="none"/>
                <w:rtl w:val="0"/>
              </w:rPr>
              <w:t xml:space="preserve">action  that  ERGO  or  a  company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affiliated  </w:t>
            </w:r>
            <w:r>
              <w:rPr>
                <w:rFonts w:ascii="Arial" w:eastAsia="Arial" w:hAnsi="Arial" w:cs="Arial"/>
                <w:b w:val="0"/>
                <w:bCs w:val="0"/>
                <w:i w:val="0"/>
                <w:iCs w:val="0"/>
                <w:caps w:val="0"/>
                <w:smallCaps w:val="0"/>
                <w:outline w:val="0"/>
                <w:color w:val="000000"/>
                <w:w w:val="100"/>
                <w:kern w:val="0"/>
                <w:sz w:val="19"/>
                <w:szCs w:val="19"/>
                <w:u w:val="none"/>
                <w:rtl w:val="0"/>
              </w:rPr>
              <w:t>with</w:t>
            </w:r>
            <w:r>
              <w:rPr>
                <w:rFonts w:ascii="Arial" w:eastAsia="Arial" w:hAnsi="Arial" w:cs="Arial"/>
                <w:b w:val="0"/>
                <w:bCs w:val="0"/>
                <w:i w:val="0"/>
                <w:iCs w:val="0"/>
                <w:caps w:val="0"/>
                <w:smallCaps w:val="0"/>
                <w:outline w:val="0"/>
                <w:color w:val="000000"/>
                <w:spacing w:val="29"/>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it</w:t>
            </w:r>
          </w:p>
          <w:p>
            <w:pPr>
              <w:autoSpaceDE/>
              <w:autoSpaceDN/>
              <w:spacing w:line="200"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spacing w:val="-3"/>
                <w:w w:val="100"/>
                <w:kern w:val="0"/>
                <w:sz w:val="19"/>
                <w:szCs w:val="19"/>
                <w:u w:val="none"/>
                <w:rtl w:val="0"/>
              </w:rPr>
              <w:t xml:space="preserve">pursuant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Section  15  et  seq.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AktG  </w:t>
            </w:r>
            <w:r>
              <w:rPr>
                <w:rFonts w:ascii="Arial" w:eastAsia="Arial" w:hAnsi="Arial" w:cs="Arial"/>
                <w:b w:val="0"/>
                <w:bCs w:val="0"/>
                <w:i w:val="0"/>
                <w:iCs w:val="0"/>
                <w:caps w:val="0"/>
                <w:smallCaps w:val="0"/>
                <w:outline w:val="0"/>
                <w:color w:val="000000"/>
                <w:w w:val="100"/>
                <w:kern w:val="0"/>
                <w:sz w:val="19"/>
                <w:szCs w:val="19"/>
                <w:u w:val="none"/>
                <w:rtl w:val="0"/>
              </w:rPr>
              <w:t>will</w:t>
            </w:r>
            <w:r>
              <w:rPr>
                <w:rFonts w:ascii="Arial" w:eastAsia="Arial" w:hAnsi="Arial" w:cs="Arial"/>
                <w:b w:val="0"/>
                <w:bCs w:val="0"/>
                <w:i w:val="0"/>
                <w:iCs w:val="0"/>
                <w:caps w:val="0"/>
                <w:smallCaps w:val="0"/>
                <w:outline w:val="0"/>
                <w:color w:val="000000"/>
                <w:spacing w:val="19"/>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initiate</w:t>
            </w:r>
          </w:p>
        </w:tc>
      </w:tr>
    </w:tbl>
    <w:p>
      <w:pPr>
        <w:sectPr>
          <w:pgSz w:w="11910" w:h="16850"/>
          <w:pgMar w:top="1420" w:right="1160" w:bottom="760" w:left="1020" w:header="0" w:footer="572"/>
          <w:cols w:space="708"/>
        </w:sectPr>
      </w:pPr>
    </w:p>
    <w:tbl>
      <w:tblPr>
        <w:tblStyle w:val="TableNormal"/>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
      <w:tblGrid>
        <w:gridCol w:w="4671"/>
        <w:gridCol w:w="4821"/>
      </w:tblGrid>
      <w:tr>
        <w:tblPrEx>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Ex>
        <w:trPr>
          <w:cantSplit w:val="0"/>
          <w:trHeight w:val="1365"/>
          <w:tblHeader w:val="0"/>
        </w:trPr>
        <w:tc>
          <w:tcPr>
            <w:tcW w:w="4671" w:type="dxa"/>
            <w:tcBorders>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jedem Vorgehen leisten, das ERGO oder ein mir</w:t>
            </w:r>
          </w:p>
          <w:p>
            <w:pPr>
              <w:autoSpaceDE/>
              <w:autoSpaceDN/>
              <w:spacing w:before="21" w:line="252" w:lineRule="auto"/>
              <w:ind w:left="112" w:right="9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ihr gemäß §§ 15 ff AktG verbundenes Unternehmen gegen eine solche natürliche oder juristische Person, Firma oder Gesellschaft wegen des Bruchs der Vertraulichkeit einleiten werden.</w:t>
            </w:r>
          </w:p>
        </w:tc>
        <w:tc>
          <w:tcPr>
            <w:tcW w:w="4821" w:type="dxa"/>
            <w:tcBorders>
              <w:left w:val="single" w:sz="6" w:space="0" w:color="000000"/>
              <w:bottom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against such a natural or legal person, company</w:t>
            </w:r>
          </w:p>
          <w:p>
            <w:pPr>
              <w:autoSpaceDE/>
              <w:autoSpaceDN/>
              <w:spacing w:before="21" w:line="247" w:lineRule="auto"/>
              <w:ind w:left="112" w:right="0"/>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name or company on account of a breach of confidentiality.</w:t>
            </w:r>
          </w:p>
        </w:tc>
      </w:tr>
      <w:tr>
        <w:tblPrEx>
          <w:tblInd w:w="121" w:type="dxa"/>
          <w:tblLayout w:type="fixed"/>
          <w:tblCellMar>
            <w:top w:w="0" w:type="dxa"/>
            <w:left w:w="0" w:type="dxa"/>
            <w:bottom w:w="0" w:type="dxa"/>
            <w:right w:w="0" w:type="dxa"/>
          </w:tblCellMar>
        </w:tblPrEx>
        <w:trPr>
          <w:trHeight w:val="11680"/>
        </w:trPr>
        <w:tc>
          <w:tcPr>
            <w:tcW w:w="467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before="1" w:line="240" w:lineRule="auto"/>
              <w:ind w:left="578" w:right="0" w:hanging="466"/>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bCs/>
                <w:i w:val="0"/>
                <w:iCs w:val="0"/>
                <w:caps w:val="0"/>
                <w:smallCaps w:val="0"/>
                <w:outline w:val="0"/>
                <w:color w:val="000000"/>
                <w:spacing w:val="-4"/>
                <w:w w:val="100"/>
                <w:kern w:val="0"/>
                <w:sz w:val="19"/>
                <w:szCs w:val="19"/>
                <w:u w:val="none"/>
                <w:rtl w:val="0"/>
              </w:rPr>
              <w:t>4.</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Ausnahmen</w:t>
            </w:r>
          </w:p>
          <w:p>
            <w:pPr>
              <w:autoSpaceDE/>
              <w:autoSpaceDN/>
              <w:spacing w:before="6"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47" w:lineRule="auto"/>
              <w:ind w:left="112" w:right="99"/>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Die Verpflichtung zur Geheimhaltung der vertraulichen Informationen besteht nicht,</w:t>
            </w:r>
          </w:p>
          <w:p>
            <w:pPr>
              <w:autoSpaceDE/>
              <w:autoSpaceDN/>
              <w:spacing w:line="240" w:lineRule="auto"/>
              <w:ind w:left="112" w:right="0"/>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soweit sie</w:t>
            </w:r>
          </w:p>
          <w:p>
            <w:pPr>
              <w:autoSpaceDE/>
              <w:autoSpaceDN/>
              <w:spacing w:before="22" w:line="252" w:lineRule="auto"/>
              <w:ind w:left="998" w:right="91" w:hanging="55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a)</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dem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Mitteilung durch 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ein in Ziffer 1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genanntes Unternehmen oder </w:t>
            </w:r>
            <w:r>
              <w:rPr>
                <w:rFonts w:ascii="Arial" w:eastAsia="Arial" w:hAnsi="Arial" w:cs="Arial"/>
                <w:b w:val="0"/>
                <w:bCs w:val="0"/>
                <w:i w:val="0"/>
                <w:iCs w:val="0"/>
                <w:caps w:val="0"/>
                <w:smallCaps w:val="0"/>
                <w:outline w:val="0"/>
                <w:color w:val="000000"/>
                <w:w w:val="100"/>
                <w:kern w:val="0"/>
                <w:sz w:val="19"/>
                <w:szCs w:val="19"/>
                <w:u w:val="none"/>
                <w:rtl w:val="0"/>
              </w:rPr>
              <w:t xml:space="preserve">Person nachweislich bekannt </w:t>
            </w:r>
            <w:r>
              <w:rPr>
                <w:rFonts w:ascii="Arial" w:eastAsia="Arial" w:hAnsi="Arial" w:cs="Arial"/>
                <w:b w:val="0"/>
                <w:bCs w:val="0"/>
                <w:i w:val="0"/>
                <w:iCs w:val="0"/>
                <w:caps w:val="0"/>
                <w:smallCaps w:val="0"/>
                <w:outline w:val="0"/>
                <w:color w:val="000000"/>
                <w:spacing w:val="-4"/>
                <w:w w:val="100"/>
                <w:kern w:val="0"/>
                <w:sz w:val="19"/>
                <w:szCs w:val="19"/>
                <w:u w:val="none"/>
                <w:rtl w:val="0"/>
              </w:rPr>
              <w:t>waren,</w:t>
            </w:r>
            <w:r>
              <w:rPr>
                <w:rFonts w:ascii="Arial" w:eastAsia="Arial" w:hAnsi="Arial" w:cs="Arial"/>
                <w:b w:val="0"/>
                <w:bCs w:val="0"/>
                <w:i w:val="0"/>
                <w:iCs w:val="0"/>
                <w:caps w:val="0"/>
                <w:smallCaps w:val="0"/>
                <w:outline w:val="0"/>
                <w:color w:val="000000"/>
                <w:spacing w:val="1"/>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oder</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7" w:lineRule="auto"/>
              <w:ind w:left="998" w:right="98" w:hanging="55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b)</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Öffentlichkeit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Mitteilung nachweislich bekannt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allgemein zugänglich </w:t>
            </w:r>
            <w:r>
              <w:rPr>
                <w:rFonts w:ascii="Arial" w:eastAsia="Arial" w:hAnsi="Arial" w:cs="Arial"/>
                <w:b w:val="0"/>
                <w:bCs w:val="0"/>
                <w:i w:val="0"/>
                <w:iCs w:val="0"/>
                <w:caps w:val="0"/>
                <w:smallCaps w:val="0"/>
                <w:outline w:val="0"/>
                <w:color w:val="000000"/>
                <w:spacing w:val="-4"/>
                <w:w w:val="100"/>
                <w:kern w:val="0"/>
                <w:sz w:val="19"/>
                <w:szCs w:val="19"/>
                <w:u w:val="none"/>
                <w:rtl w:val="0"/>
              </w:rPr>
              <w:t>waren,</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oder</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7" w:lineRule="auto"/>
              <w:ind w:left="998" w:right="95" w:hanging="55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c)</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Öffentlichkeit nach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Mitteilung nachweislich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ohne </w:t>
            </w:r>
            <w:r>
              <w:rPr>
                <w:rFonts w:ascii="Arial" w:eastAsia="Arial" w:hAnsi="Arial" w:cs="Arial"/>
                <w:b w:val="0"/>
                <w:bCs w:val="0"/>
                <w:i w:val="0"/>
                <w:iCs w:val="0"/>
                <w:caps w:val="0"/>
                <w:smallCaps w:val="0"/>
                <w:outline w:val="0"/>
                <w:color w:val="000000"/>
                <w:w w:val="100"/>
                <w:kern w:val="0"/>
                <w:sz w:val="19"/>
                <w:szCs w:val="19"/>
                <w:u w:val="none"/>
                <w:rtl w:val="0"/>
              </w:rPr>
              <w:t>Mitwirkung oder Verschulden</w:t>
              <w:tab/>
            </w:r>
            <w:r>
              <w:rPr>
                <w:rFonts w:ascii="Arial" w:eastAsia="Arial" w:hAnsi="Arial" w:cs="Arial"/>
                <w:b w:val="0"/>
                <w:bCs w:val="0"/>
                <w:i w:val="0"/>
                <w:iCs w:val="0"/>
                <w:caps w:val="0"/>
                <w:smallCaps w:val="0"/>
                <w:outline w:val="0"/>
                <w:color w:val="000000"/>
                <w:spacing w:val="-3"/>
                <w:w w:val="100"/>
                <w:kern w:val="0"/>
                <w:sz w:val="19"/>
                <w:szCs w:val="19"/>
                <w:u w:val="none"/>
                <w:rtl w:val="0"/>
              </w:rPr>
              <w:t>des</w:t>
            </w:r>
          </w:p>
          <w:p>
            <w:pPr>
              <w:autoSpaceDE/>
              <w:autoSpaceDN/>
              <w:spacing w:before="15" w:line="247" w:lineRule="auto"/>
              <w:ind w:left="998" w:right="94"/>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Informationsempfängers bekannt oder allgemein zugänglich wurden, oder</w:t>
            </w:r>
          </w:p>
          <w:p>
            <w:pPr>
              <w:autoSpaceDE/>
              <w:autoSpaceDN/>
              <w:spacing w:before="7"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4" w:lineRule="auto"/>
              <w:ind w:left="998" w:right="77" w:hanging="55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d)</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dem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irgendeinem </w:t>
            </w:r>
            <w:r>
              <w:rPr>
                <w:rFonts w:ascii="Arial" w:eastAsia="Arial" w:hAnsi="Arial" w:cs="Arial"/>
                <w:b w:val="0"/>
                <w:bCs w:val="0"/>
                <w:i w:val="0"/>
                <w:iCs w:val="0"/>
                <w:caps w:val="0"/>
                <w:smallCaps w:val="0"/>
                <w:outline w:val="0"/>
                <w:color w:val="000000"/>
                <w:w w:val="100"/>
                <w:kern w:val="0"/>
                <w:sz w:val="19"/>
                <w:szCs w:val="19"/>
                <w:u w:val="none"/>
                <w:rtl w:val="0"/>
              </w:rPr>
              <w:t xml:space="preserve">Zeitpunkt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einem </w:t>
            </w:r>
            <w:r>
              <w:rPr>
                <w:rFonts w:ascii="Arial" w:eastAsia="Arial" w:hAnsi="Arial" w:cs="Arial"/>
                <w:b w:val="0"/>
                <w:bCs w:val="0"/>
                <w:i w:val="0"/>
                <w:iCs w:val="0"/>
                <w:caps w:val="0"/>
                <w:smallCaps w:val="0"/>
                <w:outline w:val="0"/>
                <w:color w:val="000000"/>
                <w:w w:val="100"/>
                <w:kern w:val="0"/>
                <w:sz w:val="19"/>
                <w:szCs w:val="19"/>
                <w:u w:val="none"/>
                <w:rtl w:val="0"/>
              </w:rPr>
              <w:t xml:space="preserve">zur Weitergabe autorisierten Dritten nachweislich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offenbart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zugänglich gemacht </w:t>
            </w:r>
            <w:r>
              <w:rPr>
                <w:rFonts w:ascii="Arial" w:eastAsia="Arial" w:hAnsi="Arial" w:cs="Arial"/>
                <w:b w:val="0"/>
                <w:bCs w:val="0"/>
                <w:i w:val="0"/>
                <w:iCs w:val="0"/>
                <w:caps w:val="0"/>
                <w:smallCaps w:val="0"/>
                <w:outline w:val="0"/>
                <w:color w:val="000000"/>
                <w:spacing w:val="-4"/>
                <w:w w:val="100"/>
                <w:kern w:val="0"/>
                <w:sz w:val="19"/>
                <w:szCs w:val="19"/>
                <w:u w:val="none"/>
                <w:rtl w:val="0"/>
              </w:rPr>
              <w:t>wurden</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oder</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2" w:lineRule="auto"/>
              <w:ind w:left="998" w:right="91" w:hanging="55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e)</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nachweislich zur Weitergabe an Dritte nach</w:t>
              <w:tab/>
              <w:t>Maßgabe</w:t>
              <w:tab/>
              <w:t xml:space="preserve">dieser Vertraulichkeitsverpflichtung schriftlich </w:t>
            </w:r>
            <w:r>
              <w:rPr>
                <w:rFonts w:ascii="Arial" w:eastAsia="Arial" w:hAnsi="Arial" w:cs="Arial"/>
                <w:b w:val="0"/>
                <w:bCs w:val="0"/>
                <w:i w:val="0"/>
                <w:iCs w:val="0"/>
                <w:caps w:val="0"/>
                <w:smallCaps w:val="0"/>
                <w:outline w:val="0"/>
                <w:color w:val="000000"/>
                <w:spacing w:val="-4"/>
                <w:w w:val="100"/>
                <w:kern w:val="0"/>
                <w:sz w:val="19"/>
                <w:szCs w:val="19"/>
                <w:u w:val="none"/>
                <w:rtl w:val="0"/>
              </w:rPr>
              <w:t>freigegeben</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wurden.</w:t>
            </w:r>
          </w:p>
          <w:p>
            <w:pPr>
              <w:autoSpaceDE/>
              <w:autoSpaceDN/>
              <w:spacing w:before="8"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112" w:right="7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Ist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von </w:t>
            </w:r>
            <w:r>
              <w:rPr>
                <w:rFonts w:ascii="Arial" w:eastAsia="Arial" w:hAnsi="Arial" w:cs="Arial"/>
                <w:b w:val="0"/>
                <w:bCs w:val="0"/>
                <w:i w:val="0"/>
                <w:iCs w:val="0"/>
                <w:caps w:val="0"/>
                <w:smallCaps w:val="0"/>
                <w:outline w:val="0"/>
                <w:color w:val="000000"/>
                <w:w w:val="100"/>
                <w:kern w:val="0"/>
                <w:sz w:val="19"/>
                <w:szCs w:val="19"/>
                <w:u w:val="none"/>
                <w:rtl w:val="0"/>
              </w:rPr>
              <w:t xml:space="preserve">Gesetzes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wegen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aufgrund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einer Anordnung eines </w:t>
            </w:r>
            <w:r>
              <w:rPr>
                <w:rFonts w:ascii="Arial" w:eastAsia="Arial" w:hAnsi="Arial" w:cs="Arial"/>
                <w:b w:val="0"/>
                <w:bCs w:val="0"/>
                <w:i w:val="0"/>
                <w:iCs w:val="0"/>
                <w:caps w:val="0"/>
                <w:smallCaps w:val="0"/>
                <w:outline w:val="0"/>
                <w:color w:val="000000"/>
                <w:w w:val="100"/>
                <w:kern w:val="0"/>
                <w:sz w:val="19"/>
                <w:szCs w:val="19"/>
                <w:u w:val="none"/>
                <w:rtl w:val="0"/>
              </w:rPr>
              <w:t xml:space="preserve">Gerichts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einer </w:t>
            </w:r>
            <w:r>
              <w:rPr>
                <w:rFonts w:ascii="Arial" w:eastAsia="Arial" w:hAnsi="Arial" w:cs="Arial"/>
                <w:b w:val="0"/>
                <w:bCs w:val="0"/>
                <w:i w:val="0"/>
                <w:iCs w:val="0"/>
                <w:caps w:val="0"/>
                <w:smallCaps w:val="0"/>
                <w:outline w:val="0"/>
                <w:color w:val="000000"/>
                <w:w w:val="100"/>
                <w:kern w:val="0"/>
                <w:sz w:val="19"/>
                <w:szCs w:val="19"/>
                <w:u w:val="none"/>
                <w:rtl w:val="0"/>
              </w:rPr>
              <w:t xml:space="preserve">zuständigen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Behörde </w:t>
            </w:r>
            <w:r>
              <w:rPr>
                <w:rFonts w:ascii="Arial" w:eastAsia="Arial" w:hAnsi="Arial" w:cs="Arial"/>
                <w:b w:val="0"/>
                <w:bCs w:val="0"/>
                <w:i w:val="0"/>
                <w:iCs w:val="0"/>
                <w:caps w:val="0"/>
                <w:smallCaps w:val="0"/>
                <w:outline w:val="0"/>
                <w:color w:val="000000"/>
                <w:w w:val="100"/>
                <w:kern w:val="0"/>
                <w:sz w:val="19"/>
                <w:szCs w:val="19"/>
                <w:u w:val="none"/>
                <w:rtl w:val="0"/>
              </w:rPr>
              <w:t xml:space="preserve">zur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Offenlegung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vertraulicher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verpflichtet,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so </w:t>
            </w:r>
            <w:r>
              <w:rPr>
                <w:rFonts w:ascii="Arial" w:eastAsia="Arial" w:hAnsi="Arial" w:cs="Arial"/>
                <w:b w:val="0"/>
                <w:bCs w:val="0"/>
                <w:i w:val="0"/>
                <w:iCs w:val="0"/>
                <w:caps w:val="0"/>
                <w:smallCaps w:val="0"/>
                <w:outline w:val="0"/>
                <w:color w:val="000000"/>
                <w:w w:val="100"/>
                <w:kern w:val="0"/>
                <w:sz w:val="19"/>
                <w:szCs w:val="19"/>
                <w:u w:val="none"/>
                <w:rtl w:val="0"/>
              </w:rPr>
              <w:t xml:space="preserve">gilt die Verpflichtung zur Vertraulichkeit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nur </w:t>
            </w:r>
            <w:r>
              <w:rPr>
                <w:rFonts w:ascii="Arial" w:eastAsia="Arial" w:hAnsi="Arial" w:cs="Arial"/>
                <w:b w:val="0"/>
                <w:bCs w:val="0"/>
                <w:i w:val="0"/>
                <w:iCs w:val="0"/>
                <w:caps w:val="0"/>
                <w:smallCaps w:val="0"/>
                <w:outline w:val="0"/>
                <w:color w:val="000000"/>
                <w:w w:val="100"/>
                <w:kern w:val="0"/>
                <w:sz w:val="19"/>
                <w:szCs w:val="19"/>
                <w:u w:val="none"/>
                <w:rtl w:val="0"/>
              </w:rPr>
              <w:t xml:space="preserve">insoweit nicht, wie die Weitergabe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vertraulichen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 xml:space="preserve">zur Einhaltung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des </w:t>
            </w:r>
            <w:r>
              <w:rPr>
                <w:rFonts w:ascii="Arial" w:eastAsia="Arial" w:hAnsi="Arial" w:cs="Arial"/>
                <w:b w:val="0"/>
                <w:bCs w:val="0"/>
                <w:i w:val="0"/>
                <w:iCs w:val="0"/>
                <w:caps w:val="0"/>
                <w:smallCaps w:val="0"/>
                <w:outline w:val="0"/>
                <w:color w:val="000000"/>
                <w:w w:val="100"/>
                <w:kern w:val="0"/>
                <w:sz w:val="19"/>
                <w:szCs w:val="19"/>
                <w:u w:val="none"/>
                <w:rtl w:val="0"/>
              </w:rPr>
              <w:t xml:space="preserve">zur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Offenlegung </w:t>
            </w:r>
            <w:r>
              <w:rPr>
                <w:rFonts w:ascii="Arial" w:eastAsia="Arial" w:hAnsi="Arial" w:cs="Arial"/>
                <w:b w:val="0"/>
                <w:bCs w:val="0"/>
                <w:i w:val="0"/>
                <w:iCs w:val="0"/>
                <w:caps w:val="0"/>
                <w:smallCaps w:val="0"/>
                <w:outline w:val="0"/>
                <w:color w:val="000000"/>
                <w:w w:val="100"/>
                <w:kern w:val="0"/>
                <w:sz w:val="19"/>
                <w:szCs w:val="19"/>
                <w:u w:val="none"/>
                <w:rtl w:val="0"/>
              </w:rPr>
              <w:t xml:space="preserve">zwingenden Gesetzes bzw.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Anordnung </w:t>
            </w:r>
            <w:r>
              <w:rPr>
                <w:rFonts w:ascii="Arial" w:eastAsia="Arial" w:hAnsi="Arial" w:cs="Arial"/>
                <w:b w:val="0"/>
                <w:bCs w:val="0"/>
                <w:i w:val="0"/>
                <w:iCs w:val="0"/>
                <w:caps w:val="0"/>
                <w:smallCaps w:val="0"/>
                <w:outline w:val="0"/>
                <w:color w:val="000000"/>
                <w:w w:val="100"/>
                <w:kern w:val="0"/>
                <w:sz w:val="19"/>
                <w:szCs w:val="19"/>
                <w:u w:val="none"/>
                <w:rtl w:val="0"/>
              </w:rPr>
              <w:t xml:space="preserve">unbedingt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erforderlich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ist.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In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einem </w:t>
            </w:r>
            <w:r>
              <w:rPr>
                <w:rFonts w:ascii="Arial" w:eastAsia="Arial" w:hAnsi="Arial" w:cs="Arial"/>
                <w:b w:val="0"/>
                <w:bCs w:val="0"/>
                <w:i w:val="0"/>
                <w:iCs w:val="0"/>
                <w:caps w:val="0"/>
                <w:smallCaps w:val="0"/>
                <w:outline w:val="0"/>
                <w:color w:val="000000"/>
                <w:w w:val="100"/>
                <w:kern w:val="0"/>
                <w:sz w:val="19"/>
                <w:szCs w:val="19"/>
                <w:u w:val="none"/>
                <w:rtl w:val="0"/>
              </w:rPr>
              <w:t xml:space="preserve">solchen Fall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ist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verpflichtet, </w:t>
            </w:r>
            <w:r>
              <w:rPr>
                <w:rFonts w:ascii="Arial" w:eastAsia="Arial" w:hAnsi="Arial" w:cs="Arial"/>
                <w:b w:val="0"/>
                <w:bCs w:val="0"/>
                <w:i w:val="0"/>
                <w:iCs w:val="0"/>
                <w:caps w:val="0"/>
                <w:smallCaps w:val="0"/>
                <w:outline w:val="0"/>
                <w:color w:val="000000"/>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unverzüglich </w:t>
            </w:r>
            <w:r>
              <w:rPr>
                <w:rFonts w:ascii="Arial" w:eastAsia="Arial" w:hAnsi="Arial" w:cs="Arial"/>
                <w:b w:val="0"/>
                <w:bCs w:val="0"/>
                <w:i w:val="0"/>
                <w:iCs w:val="0"/>
                <w:caps w:val="0"/>
                <w:smallCaps w:val="0"/>
                <w:outline w:val="0"/>
                <w:color w:val="000000"/>
                <w:w w:val="100"/>
                <w:kern w:val="0"/>
                <w:sz w:val="19"/>
                <w:szCs w:val="19"/>
                <w:u w:val="none"/>
                <w:rtl w:val="0"/>
              </w:rPr>
              <w:t xml:space="preserve">schriftlich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w w:val="100"/>
                <w:kern w:val="0"/>
                <w:sz w:val="19"/>
                <w:szCs w:val="19"/>
                <w:u w:val="none"/>
                <w:rtl w:val="0"/>
              </w:rPr>
              <w:t xml:space="preserve">unterrichten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in Abstimmung mit dieser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Offenlegung </w:t>
            </w:r>
            <w:r>
              <w:rPr>
                <w:rFonts w:ascii="Arial" w:eastAsia="Arial" w:hAnsi="Arial" w:cs="Arial"/>
                <w:b w:val="0"/>
                <w:bCs w:val="0"/>
                <w:i w:val="0"/>
                <w:iCs w:val="0"/>
                <w:caps w:val="0"/>
                <w:smallCaps w:val="0"/>
                <w:outline w:val="0"/>
                <w:color w:val="000000"/>
                <w:w w:val="100"/>
                <w:kern w:val="0"/>
                <w:sz w:val="19"/>
                <w:szCs w:val="19"/>
                <w:u w:val="none"/>
                <w:rtl w:val="0"/>
              </w:rPr>
              <w:t xml:space="preserve">jede zumutbare Maßnahme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ergreifen,  </w:t>
            </w:r>
            <w:r>
              <w:rPr>
                <w:rFonts w:ascii="Arial" w:eastAsia="Arial" w:hAnsi="Arial" w:cs="Arial"/>
                <w:b w:val="0"/>
                <w:bCs w:val="0"/>
                <w:i w:val="0"/>
                <w:iCs w:val="0"/>
                <w:caps w:val="0"/>
                <w:smallCaps w:val="0"/>
                <w:outline w:val="0"/>
                <w:color w:val="000000"/>
                <w:w w:val="100"/>
                <w:kern w:val="0"/>
                <w:sz w:val="19"/>
                <w:szCs w:val="19"/>
                <w:u w:val="none"/>
                <w:rtl w:val="0"/>
              </w:rPr>
              <w:t xml:space="preserve">um Offenlegungsforderungen              zurückzuweisen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und/oder </w:t>
            </w:r>
            <w:r>
              <w:rPr>
                <w:rFonts w:ascii="Arial" w:eastAsia="Arial" w:hAnsi="Arial" w:cs="Arial"/>
                <w:b w:val="0"/>
                <w:bCs w:val="0"/>
                <w:i w:val="0"/>
                <w:iCs w:val="0"/>
                <w:caps w:val="0"/>
                <w:smallCaps w:val="0"/>
                <w:outline w:val="0"/>
                <w:color w:val="000000"/>
                <w:w w:val="100"/>
                <w:kern w:val="0"/>
                <w:sz w:val="19"/>
                <w:szCs w:val="19"/>
                <w:u w:val="none"/>
                <w:rtl w:val="0"/>
              </w:rPr>
              <w:t xml:space="preserve">die Vertraulichkeit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Information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w w:val="100"/>
                <w:kern w:val="0"/>
                <w:sz w:val="19"/>
                <w:szCs w:val="19"/>
                <w:u w:val="none"/>
                <w:rtl w:val="0"/>
              </w:rPr>
              <w:t>gewährleisten.</w:t>
            </w:r>
          </w:p>
        </w:tc>
        <w:tc>
          <w:tcPr>
            <w:tcW w:w="482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before="1" w:line="240" w:lineRule="auto"/>
              <w:ind w:left="398" w:right="0" w:hanging="286"/>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bCs/>
                <w:i w:val="0"/>
                <w:iCs w:val="0"/>
                <w:caps w:val="0"/>
                <w:smallCaps w:val="0"/>
                <w:outline w:val="0"/>
                <w:color w:val="000000"/>
                <w:spacing w:val="-4"/>
                <w:w w:val="100"/>
                <w:kern w:val="0"/>
                <w:sz w:val="19"/>
                <w:szCs w:val="19"/>
                <w:u w:val="none"/>
                <w:rtl w:val="0"/>
              </w:rPr>
              <w:t>4.</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Exceptions</w:t>
            </w:r>
          </w:p>
          <w:p>
            <w:pPr>
              <w:autoSpaceDE/>
              <w:autoSpaceDN/>
              <w:spacing w:before="6"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47" w:lineRule="auto"/>
              <w:ind w:left="112" w:right="10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There is no obligation to keep confidential information confidential, provided that</w:t>
            </w:r>
          </w:p>
          <w:p>
            <w:pPr>
              <w:autoSpaceDE/>
              <w:autoSpaceDN/>
              <w:spacing w:before="10"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833" w:right="228" w:hanging="36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a)</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was </w:t>
            </w:r>
            <w:r>
              <w:rPr>
                <w:rFonts w:ascii="Arial" w:eastAsia="Arial" w:hAnsi="Arial" w:cs="Arial"/>
                <w:b w:val="0"/>
                <w:bCs w:val="0"/>
                <w:i w:val="0"/>
                <w:iCs w:val="0"/>
                <w:caps w:val="0"/>
                <w:smallCaps w:val="0"/>
                <w:outline w:val="0"/>
                <w:color w:val="000000"/>
                <w:w w:val="100"/>
                <w:kern w:val="0"/>
                <w:sz w:val="19"/>
                <w:szCs w:val="19"/>
                <w:u w:val="none"/>
                <w:rtl w:val="0"/>
              </w:rPr>
              <w:t xml:space="preserve">demonstrably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aware </w:t>
            </w:r>
            <w:r>
              <w:rPr>
                <w:rFonts w:ascii="Arial" w:eastAsia="Arial" w:hAnsi="Arial" w:cs="Arial"/>
                <w:b w:val="0"/>
                <w:bCs w:val="0"/>
                <w:i w:val="0"/>
                <w:iCs w:val="0"/>
                <w:caps w:val="0"/>
                <w:smallCaps w:val="0"/>
                <w:outline w:val="0"/>
                <w:color w:val="000000"/>
                <w:w w:val="100"/>
                <w:kern w:val="0"/>
                <w:sz w:val="19"/>
                <w:szCs w:val="19"/>
                <w:u w:val="none"/>
                <w:rtl w:val="0"/>
              </w:rPr>
              <w:t xml:space="preserve">of the confidential information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prior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disclosure by ERGO or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any </w:t>
            </w:r>
            <w:r>
              <w:rPr>
                <w:rFonts w:ascii="Arial" w:eastAsia="Arial" w:hAnsi="Arial" w:cs="Arial"/>
                <w:b w:val="0"/>
                <w:bCs w:val="0"/>
                <w:i w:val="0"/>
                <w:iCs w:val="0"/>
                <w:caps w:val="0"/>
                <w:smallCaps w:val="0"/>
                <w:outline w:val="0"/>
                <w:color w:val="000000"/>
                <w:w w:val="100"/>
                <w:kern w:val="0"/>
                <w:sz w:val="19"/>
                <w:szCs w:val="19"/>
                <w:u w:val="none"/>
                <w:rtl w:val="0"/>
              </w:rPr>
              <w:t xml:space="preserve">company or person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referred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in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paragraph </w:t>
            </w:r>
            <w:r>
              <w:rPr>
                <w:rFonts w:ascii="Arial" w:eastAsia="Arial" w:hAnsi="Arial" w:cs="Arial"/>
                <w:b w:val="0"/>
                <w:bCs w:val="0"/>
                <w:i w:val="0"/>
                <w:iCs w:val="0"/>
                <w:caps w:val="0"/>
                <w:smallCaps w:val="0"/>
                <w:outline w:val="0"/>
                <w:color w:val="000000"/>
                <w:w w:val="100"/>
                <w:kern w:val="0"/>
                <w:sz w:val="19"/>
                <w:szCs w:val="19"/>
                <w:u w:val="none"/>
                <w:rtl w:val="0"/>
              </w:rPr>
              <w:t>1,</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or</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7" w:lineRule="auto"/>
              <w:ind w:left="833" w:right="117" w:hanging="36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b)</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the confidential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were </w:t>
            </w:r>
            <w:r>
              <w:rPr>
                <w:rFonts w:ascii="Arial" w:eastAsia="Arial" w:hAnsi="Arial" w:cs="Arial"/>
                <w:b w:val="0"/>
                <w:bCs w:val="0"/>
                <w:i w:val="0"/>
                <w:iCs w:val="0"/>
                <w:caps w:val="0"/>
                <w:smallCaps w:val="0"/>
                <w:outline w:val="0"/>
                <w:color w:val="000000"/>
                <w:w w:val="100"/>
                <w:kern w:val="0"/>
                <w:sz w:val="19"/>
                <w:szCs w:val="19"/>
                <w:u w:val="none"/>
                <w:rtl w:val="0"/>
              </w:rPr>
              <w:t xml:space="preserve">demonstrably known or publicly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available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the public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prior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disclosure;</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or</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833" w:right="312" w:hanging="36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c)</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the confidential information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verifiably </w:t>
            </w:r>
            <w:r>
              <w:rPr>
                <w:rFonts w:ascii="Arial" w:eastAsia="Arial" w:hAnsi="Arial" w:cs="Arial"/>
                <w:b w:val="0"/>
                <w:bCs w:val="0"/>
                <w:i w:val="0"/>
                <w:iCs w:val="0"/>
                <w:caps w:val="0"/>
                <w:smallCaps w:val="0"/>
                <w:outline w:val="0"/>
                <w:color w:val="000000"/>
                <w:w w:val="100"/>
                <w:kern w:val="0"/>
                <w:sz w:val="19"/>
                <w:szCs w:val="19"/>
                <w:u w:val="none"/>
                <w:rtl w:val="0"/>
              </w:rPr>
              <w:t xml:space="preserve">became known 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generally </w:t>
            </w:r>
            <w:r>
              <w:rPr>
                <w:rFonts w:ascii="Arial" w:eastAsia="Arial" w:hAnsi="Arial" w:cs="Arial"/>
                <w:b w:val="0"/>
                <w:bCs w:val="0"/>
                <w:i w:val="0"/>
                <w:iCs w:val="0"/>
                <w:caps w:val="0"/>
                <w:smallCaps w:val="0"/>
                <w:outline w:val="0"/>
                <w:color w:val="000000"/>
                <w:w w:val="100"/>
                <w:kern w:val="0"/>
                <w:sz w:val="19"/>
                <w:szCs w:val="19"/>
                <w:u w:val="none"/>
                <w:rtl w:val="0"/>
              </w:rPr>
              <w:t xml:space="preserve">accessible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the public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after </w:t>
            </w:r>
            <w:r>
              <w:rPr>
                <w:rFonts w:ascii="Arial" w:eastAsia="Arial" w:hAnsi="Arial" w:cs="Arial"/>
                <w:b w:val="0"/>
                <w:bCs w:val="0"/>
                <w:i w:val="0"/>
                <w:iCs w:val="0"/>
                <w:caps w:val="0"/>
                <w:smallCaps w:val="0"/>
                <w:outline w:val="0"/>
                <w:color w:val="000000"/>
                <w:w w:val="100"/>
                <w:kern w:val="0"/>
                <w:sz w:val="19"/>
                <w:szCs w:val="19"/>
                <w:u w:val="none"/>
                <w:rtl w:val="0"/>
              </w:rPr>
              <w:t xml:space="preserve">notification without the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involvement </w:t>
            </w:r>
            <w:r>
              <w:rPr>
                <w:rFonts w:ascii="Arial" w:eastAsia="Arial" w:hAnsi="Arial" w:cs="Arial"/>
                <w:b w:val="0"/>
                <w:bCs w:val="0"/>
                <w:i w:val="0"/>
                <w:iCs w:val="0"/>
                <w:caps w:val="0"/>
                <w:smallCaps w:val="0"/>
                <w:outline w:val="0"/>
                <w:color w:val="000000"/>
                <w:w w:val="100"/>
                <w:kern w:val="0"/>
                <w:sz w:val="19"/>
                <w:szCs w:val="19"/>
                <w:u w:val="none"/>
                <w:rtl w:val="0"/>
              </w:rPr>
              <w:t xml:space="preserve">or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fault </w:t>
            </w:r>
            <w:r>
              <w:rPr>
                <w:rFonts w:ascii="Arial" w:eastAsia="Arial" w:hAnsi="Arial" w:cs="Arial"/>
                <w:b w:val="0"/>
                <w:bCs w:val="0"/>
                <w:i w:val="0"/>
                <w:iCs w:val="0"/>
                <w:caps w:val="0"/>
                <w:smallCaps w:val="0"/>
                <w:outline w:val="0"/>
                <w:color w:val="000000"/>
                <w:w w:val="100"/>
                <w:kern w:val="0"/>
                <w:sz w:val="19"/>
                <w:szCs w:val="19"/>
                <w:u w:val="none"/>
                <w:rtl w:val="0"/>
              </w:rPr>
              <w:t xml:space="preserve">of the information </w:t>
            </w:r>
            <w:r>
              <w:rPr>
                <w:rFonts w:ascii="Arial" w:eastAsia="Arial" w:hAnsi="Arial" w:cs="Arial"/>
                <w:b w:val="0"/>
                <w:bCs w:val="0"/>
                <w:i w:val="0"/>
                <w:iCs w:val="0"/>
                <w:caps w:val="0"/>
                <w:smallCaps w:val="0"/>
                <w:outline w:val="0"/>
                <w:color w:val="000000"/>
                <w:spacing w:val="-5"/>
                <w:w w:val="100"/>
                <w:kern w:val="0"/>
                <w:sz w:val="19"/>
                <w:szCs w:val="19"/>
                <w:u w:val="none"/>
                <w:rtl w:val="0"/>
              </w:rPr>
              <w:t>receiver;</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or</w:t>
            </w:r>
          </w:p>
          <w:p>
            <w:pPr>
              <w:autoSpaceDE/>
              <w:autoSpaceDN/>
              <w:spacing w:before="1"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2" w:lineRule="auto"/>
              <w:ind w:left="833" w:right="102" w:hanging="36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d)</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the confidential information </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have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been </w:t>
            </w:r>
            <w:r>
              <w:rPr>
                <w:rFonts w:ascii="Arial" w:eastAsia="Arial" w:hAnsi="Arial" w:cs="Arial"/>
                <w:b w:val="0"/>
                <w:bCs w:val="0"/>
                <w:i w:val="0"/>
                <w:iCs w:val="0"/>
                <w:caps w:val="0"/>
                <w:smallCaps w:val="0"/>
                <w:outline w:val="0"/>
                <w:color w:val="000000"/>
                <w:w w:val="100"/>
                <w:kern w:val="0"/>
                <w:sz w:val="19"/>
                <w:szCs w:val="19"/>
                <w:u w:val="none"/>
                <w:rtl w:val="0"/>
              </w:rPr>
              <w:t xml:space="preserve">demonstrably disclosed or made accessible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at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any </w:t>
            </w:r>
            <w:r>
              <w:rPr>
                <w:rFonts w:ascii="Arial" w:eastAsia="Arial" w:hAnsi="Arial" w:cs="Arial"/>
                <w:b w:val="0"/>
                <w:bCs w:val="0"/>
                <w:i w:val="0"/>
                <w:iCs w:val="0"/>
                <w:caps w:val="0"/>
                <w:smallCaps w:val="0"/>
                <w:outline w:val="0"/>
                <w:color w:val="000000"/>
                <w:w w:val="100"/>
                <w:kern w:val="0"/>
                <w:sz w:val="19"/>
                <w:szCs w:val="19"/>
                <w:u w:val="none"/>
                <w:rtl w:val="0"/>
              </w:rPr>
              <w:t xml:space="preserve">time by a third party authorized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pass them </w:t>
            </w:r>
            <w:r>
              <w:rPr>
                <w:rFonts w:ascii="Arial" w:eastAsia="Arial" w:hAnsi="Arial" w:cs="Arial"/>
                <w:b w:val="0"/>
                <w:bCs w:val="0"/>
                <w:i w:val="0"/>
                <w:iCs w:val="0"/>
                <w:caps w:val="0"/>
                <w:smallCaps w:val="0"/>
                <w:outline w:val="0"/>
                <w:color w:val="000000"/>
                <w:spacing w:val="-3"/>
                <w:w w:val="100"/>
                <w:kern w:val="0"/>
                <w:sz w:val="19"/>
                <w:szCs w:val="19"/>
                <w:u w:val="none"/>
                <w:rtl w:val="0"/>
              </w:rPr>
              <w:t>on,</w:t>
            </w:r>
            <w:r>
              <w:rPr>
                <w:rFonts w:ascii="Arial" w:eastAsia="Arial" w:hAnsi="Arial" w:cs="Arial"/>
                <w:b w:val="0"/>
                <w:bCs w:val="0"/>
                <w:i w:val="0"/>
                <w:iCs w:val="0"/>
                <w:caps w:val="0"/>
                <w:smallCaps w:val="0"/>
                <w:outline w:val="0"/>
                <w:color w:val="000000"/>
                <w:spacing w:val="-36"/>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or</w:t>
            </w:r>
          </w:p>
          <w:p>
            <w:pPr>
              <w:autoSpaceDE/>
              <w:autoSpaceDN/>
              <w:spacing w:before="8"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1" w:line="252" w:lineRule="auto"/>
              <w:ind w:left="833" w:right="281" w:hanging="36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e)</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the confidential information </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have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been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verifiably </w:t>
            </w:r>
            <w:r>
              <w:rPr>
                <w:rFonts w:ascii="Arial" w:eastAsia="Arial" w:hAnsi="Arial" w:cs="Arial"/>
                <w:b w:val="0"/>
                <w:bCs w:val="0"/>
                <w:i w:val="0"/>
                <w:iCs w:val="0"/>
                <w:caps w:val="0"/>
                <w:smallCaps w:val="0"/>
                <w:outline w:val="0"/>
                <w:color w:val="000000"/>
                <w:w w:val="100"/>
                <w:kern w:val="0"/>
                <w:sz w:val="19"/>
                <w:szCs w:val="19"/>
                <w:u w:val="none"/>
                <w:rtl w:val="0"/>
              </w:rPr>
              <w:t xml:space="preserve">released in writing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for </w:t>
            </w:r>
            <w:r>
              <w:rPr>
                <w:rFonts w:ascii="Arial" w:eastAsia="Arial" w:hAnsi="Arial" w:cs="Arial"/>
                <w:b w:val="0"/>
                <w:bCs w:val="0"/>
                <w:i w:val="0"/>
                <w:iCs w:val="0"/>
                <w:caps w:val="0"/>
                <w:smallCaps w:val="0"/>
                <w:outline w:val="0"/>
                <w:color w:val="000000"/>
                <w:w w:val="100"/>
                <w:kern w:val="0"/>
                <w:sz w:val="19"/>
                <w:szCs w:val="19"/>
                <w:u w:val="none"/>
                <w:rtl w:val="0"/>
              </w:rPr>
              <w:t xml:space="preserve">disclosure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third parties in accordance with this confidential</w:t>
            </w:r>
            <w:r>
              <w:rPr>
                <w:rFonts w:ascii="Arial" w:eastAsia="Arial" w:hAnsi="Arial" w:cs="Arial"/>
                <w:b w:val="0"/>
                <w:bCs w:val="0"/>
                <w:i w:val="0"/>
                <w:iCs w:val="0"/>
                <w:caps w:val="0"/>
                <w:smallCaps w:val="0"/>
                <w:outline w:val="0"/>
                <w:color w:val="000000"/>
                <w:spacing w:val="3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obligation.</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3"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line="254" w:lineRule="auto"/>
              <w:ind w:left="112" w:right="82"/>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5"/>
                <w:w w:val="100"/>
                <w:kern w:val="0"/>
                <w:sz w:val="19"/>
                <w:szCs w:val="19"/>
                <w:u w:val="none"/>
                <w:rtl w:val="0"/>
              </w:rPr>
              <w:t xml:space="preserve">If </w:t>
            </w:r>
            <w:r>
              <w:rPr>
                <w:rFonts w:ascii="Arial" w:eastAsia="Arial" w:hAnsi="Arial" w:cs="Arial"/>
                <w:b w:val="0"/>
                <w:bCs w:val="0"/>
                <w:i w:val="0"/>
                <w:iCs w:val="0"/>
                <w:caps w:val="0"/>
                <w:smallCaps w:val="0"/>
                <w:outline w:val="0"/>
                <w:color w:val="000000"/>
                <w:w w:val="100"/>
                <w:kern w:val="0"/>
                <w:sz w:val="19"/>
                <w:szCs w:val="19"/>
                <w:u w:val="none"/>
                <w:rtl w:val="0"/>
              </w:rPr>
              <w:t xml:space="preserve">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is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required </w:t>
            </w:r>
            <w:r>
              <w:rPr>
                <w:rFonts w:ascii="Arial" w:eastAsia="Arial" w:hAnsi="Arial" w:cs="Arial"/>
                <w:b w:val="0"/>
                <w:bCs w:val="0"/>
                <w:i w:val="0"/>
                <w:iCs w:val="0"/>
                <w:caps w:val="0"/>
                <w:smallCaps w:val="0"/>
                <w:outline w:val="0"/>
                <w:color w:val="000000"/>
                <w:w w:val="100"/>
                <w:kern w:val="0"/>
                <w:sz w:val="19"/>
                <w:szCs w:val="19"/>
                <w:u w:val="none"/>
                <w:rtl w:val="0"/>
              </w:rPr>
              <w:t xml:space="preserve">by law or by an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order </w:t>
            </w:r>
            <w:r>
              <w:rPr>
                <w:rFonts w:ascii="Arial" w:eastAsia="Arial" w:hAnsi="Arial" w:cs="Arial"/>
                <w:b w:val="0"/>
                <w:bCs w:val="0"/>
                <w:i w:val="0"/>
                <w:iCs w:val="0"/>
                <w:caps w:val="0"/>
                <w:smallCaps w:val="0"/>
                <w:outline w:val="0"/>
                <w:color w:val="000000"/>
                <w:w w:val="100"/>
                <w:kern w:val="0"/>
                <w:sz w:val="19"/>
                <w:szCs w:val="19"/>
                <w:u w:val="none"/>
                <w:rtl w:val="0"/>
              </w:rPr>
              <w:t xml:space="preserve">of a court or competent authority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disclose confidential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information, </w:t>
            </w:r>
            <w:r>
              <w:rPr>
                <w:rFonts w:ascii="Arial" w:eastAsia="Arial" w:hAnsi="Arial" w:cs="Arial"/>
                <w:b w:val="0"/>
                <w:bCs w:val="0"/>
                <w:i w:val="0"/>
                <w:iCs w:val="0"/>
                <w:caps w:val="0"/>
                <w:smallCaps w:val="0"/>
                <w:outline w:val="0"/>
                <w:color w:val="000000"/>
                <w:w w:val="100"/>
                <w:kern w:val="0"/>
                <w:sz w:val="19"/>
                <w:szCs w:val="19"/>
                <w:u w:val="none"/>
                <w:rtl w:val="0"/>
              </w:rPr>
              <w:t xml:space="preserve">the obligation of confidentiality shall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not apply </w:t>
            </w:r>
            <w:r>
              <w:rPr>
                <w:rFonts w:ascii="Arial" w:eastAsia="Arial" w:hAnsi="Arial" w:cs="Arial"/>
                <w:b w:val="0"/>
                <w:bCs w:val="0"/>
                <w:i w:val="0"/>
                <w:iCs w:val="0"/>
                <w:caps w:val="0"/>
                <w:smallCaps w:val="0"/>
                <w:outline w:val="0"/>
                <w:color w:val="000000"/>
                <w:w w:val="100"/>
                <w:kern w:val="0"/>
                <w:sz w:val="19"/>
                <w:szCs w:val="19"/>
                <w:u w:val="none"/>
                <w:rtl w:val="0"/>
              </w:rPr>
              <w:t xml:space="preserve">only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the extent that the disclosure of confidential information is absolutely necessary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comply with the mandatory law or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order.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In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such </w:t>
            </w:r>
            <w:r>
              <w:rPr>
                <w:rFonts w:ascii="Arial" w:eastAsia="Arial" w:hAnsi="Arial" w:cs="Arial"/>
                <w:b w:val="0"/>
                <w:bCs w:val="0"/>
                <w:i w:val="0"/>
                <w:iCs w:val="0"/>
                <w:caps w:val="0"/>
                <w:smallCaps w:val="0"/>
                <w:outline w:val="0"/>
                <w:color w:val="000000"/>
                <w:w w:val="100"/>
                <w:kern w:val="0"/>
                <w:sz w:val="19"/>
                <w:szCs w:val="19"/>
                <w:u w:val="none"/>
                <w:rtl w:val="0"/>
              </w:rPr>
              <w:t>a case, the information</w:t>
            </w:r>
            <w:r>
              <w:rPr>
                <w:rFonts w:ascii="Arial" w:eastAsia="Arial" w:hAnsi="Arial" w:cs="Arial"/>
                <w:b w:val="0"/>
                <w:bCs w:val="0"/>
                <w:i w:val="0"/>
                <w:iCs w:val="0"/>
                <w:caps w:val="0"/>
                <w:smallCaps w:val="0"/>
                <w:outline w:val="0"/>
                <w:color w:val="000000"/>
                <w:spacing w:val="-32"/>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receiver is obliged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 </w:t>
            </w:r>
            <w:r>
              <w:rPr>
                <w:rFonts w:ascii="Arial" w:eastAsia="Arial" w:hAnsi="Arial" w:cs="Arial"/>
                <w:b w:val="0"/>
                <w:bCs w:val="0"/>
                <w:i w:val="0"/>
                <w:iCs w:val="0"/>
                <w:caps w:val="0"/>
                <w:smallCaps w:val="0"/>
                <w:outline w:val="0"/>
                <w:color w:val="000000"/>
                <w:w w:val="100"/>
                <w:kern w:val="0"/>
                <w:sz w:val="19"/>
                <w:szCs w:val="19"/>
                <w:u w:val="none"/>
                <w:rtl w:val="0"/>
              </w:rPr>
              <w:t xml:space="preserve">ERGO immediately in writing </w:t>
            </w:r>
            <w:r>
              <w:rPr>
                <w:rFonts w:ascii="Arial" w:eastAsia="Arial" w:hAnsi="Arial" w:cs="Arial"/>
                <w:b w:val="0"/>
                <w:bCs w:val="0"/>
                <w:i w:val="0"/>
                <w:iCs w:val="0"/>
                <w:caps w:val="0"/>
                <w:smallCaps w:val="0"/>
                <w:outline w:val="0"/>
                <w:color w:val="000000"/>
                <w:spacing w:val="-3"/>
                <w:w w:val="100"/>
                <w:kern w:val="0"/>
                <w:sz w:val="19"/>
                <w:szCs w:val="19"/>
                <w:u w:val="none"/>
                <w:rtl w:val="0"/>
              </w:rPr>
              <w:t>and,</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in</w:t>
            </w:r>
            <w:r>
              <w:rPr>
                <w:rFonts w:ascii="Arial" w:eastAsia="Arial" w:hAnsi="Arial" w:cs="Arial"/>
                <w:b w:val="0"/>
                <w:bCs w:val="0"/>
                <w:i w:val="0"/>
                <w:iCs w:val="0"/>
                <w:caps w:val="0"/>
                <w:smallCaps w:val="0"/>
                <w:outline w:val="0"/>
                <w:color w:val="000000"/>
                <w:spacing w:val="-22"/>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agreement</w:t>
            </w:r>
            <w:r>
              <w:rPr>
                <w:rFonts w:ascii="Arial" w:eastAsia="Arial" w:hAnsi="Arial" w:cs="Arial"/>
                <w:b w:val="0"/>
                <w:bCs w:val="0"/>
                <w:i w:val="0"/>
                <w:iCs w:val="0"/>
                <w:caps w:val="0"/>
                <w:smallCaps w:val="0"/>
                <w:outline w:val="0"/>
                <w:color w:val="000000"/>
                <w:spacing w:val="2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with</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ERGO,</w:t>
            </w:r>
            <w:r>
              <w:rPr>
                <w:rFonts w:ascii="Arial" w:eastAsia="Arial" w:hAnsi="Arial" w:cs="Arial"/>
                <w:b w:val="0"/>
                <w:bCs w:val="0"/>
                <w:i w:val="0"/>
                <w:iCs w:val="0"/>
                <w:caps w:val="0"/>
                <w:smallCaps w:val="0"/>
                <w:outline w:val="0"/>
                <w:color w:val="000000"/>
                <w:spacing w:val="-1"/>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to</w:t>
            </w:r>
            <w:r>
              <w:rPr>
                <w:rFonts w:ascii="Arial" w:eastAsia="Arial" w:hAnsi="Arial" w:cs="Arial"/>
                <w:b w:val="0"/>
                <w:bCs w:val="0"/>
                <w:i w:val="0"/>
                <w:iCs w:val="0"/>
                <w:caps w:val="0"/>
                <w:smallCaps w:val="0"/>
                <w:outline w:val="0"/>
                <w:color w:val="000000"/>
                <w:spacing w:val="-22"/>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take</w:t>
            </w:r>
            <w:r>
              <w:rPr>
                <w:rFonts w:ascii="Arial" w:eastAsia="Arial" w:hAnsi="Arial" w:cs="Arial"/>
                <w:b w:val="0"/>
                <w:bCs w:val="0"/>
                <w:i w:val="0"/>
                <w:iCs w:val="0"/>
                <w:caps w:val="0"/>
                <w:smallCaps w:val="0"/>
                <w:outline w:val="0"/>
                <w:color w:val="000000"/>
                <w:spacing w:val="-2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all</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reasonable measures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reject disclosure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requirements </w:t>
            </w:r>
            <w:r>
              <w:rPr>
                <w:rFonts w:ascii="Arial" w:eastAsia="Arial" w:hAnsi="Arial" w:cs="Arial"/>
                <w:b w:val="0"/>
                <w:bCs w:val="0"/>
                <w:i w:val="0"/>
                <w:iCs w:val="0"/>
                <w:caps w:val="0"/>
                <w:smallCaps w:val="0"/>
                <w:outline w:val="0"/>
                <w:color w:val="000000"/>
                <w:w w:val="100"/>
                <w:kern w:val="0"/>
                <w:sz w:val="19"/>
                <w:szCs w:val="19"/>
                <w:u w:val="none"/>
                <w:rtl w:val="0"/>
              </w:rPr>
              <w:t>and/or</w:t>
            </w:r>
            <w:r>
              <w:rPr>
                <w:rFonts w:ascii="Arial" w:eastAsia="Arial" w:hAnsi="Arial" w:cs="Arial"/>
                <w:b w:val="0"/>
                <w:bCs w:val="0"/>
                <w:i w:val="0"/>
                <w:iCs w:val="0"/>
                <w:caps w:val="0"/>
                <w:smallCaps w:val="0"/>
                <w:outline w:val="0"/>
                <w:color w:val="000000"/>
                <w:spacing w:val="-38"/>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ensure the confidentiality of the information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prior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disclosure.</w:t>
            </w:r>
          </w:p>
        </w:tc>
      </w:tr>
      <w:tr>
        <w:tblPrEx>
          <w:tblInd w:w="121" w:type="dxa"/>
          <w:tblLayout w:type="fixed"/>
          <w:tblCellMar>
            <w:top w:w="0" w:type="dxa"/>
            <w:left w:w="0" w:type="dxa"/>
            <w:bottom w:w="0" w:type="dxa"/>
            <w:right w:w="0" w:type="dxa"/>
          </w:tblCellMar>
        </w:tblPrEx>
        <w:trPr>
          <w:trHeight w:val="1141"/>
        </w:trPr>
        <w:tc>
          <w:tcPr>
            <w:tcW w:w="467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tabs>
                <w:tab w:val="left" w:pos="532"/>
                <w:tab w:val="left" w:pos="1956"/>
                <w:tab w:val="left" w:pos="2571"/>
                <w:tab w:val="left" w:pos="4099"/>
              </w:tabs>
              <w:autoSpaceDE/>
              <w:autoSpaceDN/>
              <w:spacing w:line="205" w:lineRule="atLeast"/>
              <w:ind w:left="112" w:right="0"/>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19"/>
                <w:szCs w:val="19"/>
                <w:u w:val="none"/>
                <w:rtl w:val="0"/>
              </w:rPr>
              <w:t>5.</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bCs/>
                <w:i w:val="0"/>
                <w:iCs w:val="0"/>
                <w:caps w:val="0"/>
                <w:smallCaps w:val="0"/>
                <w:outline w:val="0"/>
                <w:color w:val="000000"/>
                <w:w w:val="100"/>
                <w:kern w:val="0"/>
                <w:sz w:val="19"/>
                <w:szCs w:val="19"/>
                <w:u w:val="none"/>
                <w:rtl w:val="0"/>
              </w:rPr>
              <w:t>Datenschutz</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bCs/>
                <w:i w:val="0"/>
                <w:iCs w:val="0"/>
                <w:caps w:val="0"/>
                <w:smallCaps w:val="0"/>
                <w:outline w:val="0"/>
                <w:color w:val="000000"/>
                <w:w w:val="100"/>
                <w:kern w:val="0"/>
                <w:sz w:val="19"/>
                <w:szCs w:val="19"/>
                <w:u w:val="none"/>
                <w:rtl w:val="0"/>
              </w:rPr>
              <w:t>und</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bCs/>
                <w:i w:val="0"/>
                <w:iCs w:val="0"/>
                <w:caps w:val="0"/>
                <w:smallCaps w:val="0"/>
                <w:outline w:val="0"/>
                <w:color w:val="000000"/>
                <w:w w:val="100"/>
                <w:kern w:val="0"/>
                <w:sz w:val="19"/>
                <w:szCs w:val="19"/>
                <w:u w:val="none"/>
                <w:rtl w:val="0"/>
              </w:rPr>
              <w:t>Verpflichtung</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bCs/>
                <w:i w:val="0"/>
                <w:iCs w:val="0"/>
                <w:caps w:val="0"/>
                <w:smallCaps w:val="0"/>
                <w:outline w:val="0"/>
                <w:color w:val="000000"/>
                <w:w w:val="100"/>
                <w:kern w:val="0"/>
                <w:sz w:val="19"/>
                <w:szCs w:val="19"/>
                <w:u w:val="none"/>
                <w:rtl w:val="0"/>
              </w:rPr>
              <w:t>nach</w:t>
            </w:r>
          </w:p>
          <w:p>
            <w:pPr>
              <w:autoSpaceDE/>
              <w:autoSpaceDN/>
              <w:spacing w:before="22" w:line="240" w:lineRule="auto"/>
              <w:ind w:left="532" w:right="0"/>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bCs/>
                <w:i w:val="0"/>
                <w:iCs w:val="0"/>
                <w:caps w:val="0"/>
                <w:smallCaps w:val="0"/>
                <w:outline w:val="0"/>
                <w:color w:val="000000"/>
                <w:w w:val="100"/>
                <w:kern w:val="0"/>
                <w:sz w:val="19"/>
                <w:szCs w:val="19"/>
                <w:u w:val="none"/>
                <w:rtl w:val="0"/>
              </w:rPr>
              <w:t>§ 203 StGB</w:t>
            </w:r>
          </w:p>
          <w:p>
            <w:pPr>
              <w:autoSpaceDE/>
              <w:autoSpaceDN/>
              <w:spacing w:before="3"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tabs>
                <w:tab w:val="left" w:pos="2845"/>
                <w:tab w:val="left" w:pos="4422"/>
              </w:tabs>
              <w:autoSpaceDE/>
              <w:autoSpaceDN/>
              <w:spacing w:line="240" w:lineRule="atLeast"/>
              <w:ind w:left="112" w:right="77"/>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spacing w:val="-4"/>
                <w:w w:val="100"/>
                <w:kern w:val="0"/>
                <w:sz w:val="19"/>
                <w:szCs w:val="19"/>
                <w:u w:val="none"/>
                <w:rtl w:val="0"/>
              </w:rPr>
              <w:t xml:space="preserve">Der </w:t>
            </w:r>
            <w:r>
              <w:rPr>
                <w:rFonts w:ascii="Arial" w:eastAsia="Arial" w:hAnsi="Arial" w:cs="Arial"/>
                <w:b w:val="0"/>
                <w:bCs w:val="0"/>
                <w:i w:val="0"/>
                <w:iCs w:val="0"/>
                <w:caps w:val="0"/>
                <w:smallCaps w:val="0"/>
                <w:outline w:val="0"/>
                <w:color w:val="000000"/>
                <w:spacing w:val="30"/>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Informationsempfänger</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val="0"/>
                <w:bCs w:val="0"/>
                <w:i w:val="0"/>
                <w:iCs w:val="0"/>
                <w:caps w:val="0"/>
                <w:smallCaps w:val="0"/>
                <w:outline w:val="0"/>
                <w:color w:val="000000"/>
                <w:spacing w:val="2"/>
                <w:w w:val="100"/>
                <w:kern w:val="0"/>
                <w:sz w:val="19"/>
                <w:szCs w:val="19"/>
                <w:u w:val="none"/>
                <w:rtl w:val="0"/>
              </w:rPr>
              <w:t xml:space="preserve">ist </w:t>
            </w:r>
            <w:r>
              <w:rPr>
                <w:rFonts w:ascii="Arial" w:eastAsia="Arial" w:hAnsi="Arial" w:cs="Arial"/>
                <w:b w:val="0"/>
                <w:bCs w:val="0"/>
                <w:i w:val="0"/>
                <w:iCs w:val="0"/>
                <w:caps w:val="0"/>
                <w:smallCaps w:val="0"/>
                <w:outline w:val="0"/>
                <w:color w:val="000000"/>
                <w:spacing w:val="45"/>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verpflichtet,</w:t>
            </w:r>
            <w:r>
              <w:rPr>
                <w:rFonts w:ascii="Arial" w:eastAsia="Arial" w:hAnsi="Arial" w:cs="Arial"/>
                <w:b w:val="0"/>
                <w:bCs w:val="0"/>
                <w:i w:val="0"/>
                <w:iCs w:val="0"/>
                <w:caps w:val="0"/>
                <w:smallCaps w:val="0"/>
                <w:outline w:val="0"/>
                <w:color w:val="000000"/>
                <w:spacing w:val="-3"/>
                <w:w w:val="100"/>
                <w:kern w:val="0"/>
                <w:sz w:val="24"/>
                <w:szCs w:val="24"/>
                <w:u w:val="none"/>
                <w:rtl w:val="0"/>
              </w:rPr>
              <w:tab/>
            </w:r>
            <w:r>
              <w:rPr>
                <w:rFonts w:ascii="Arial" w:eastAsia="Arial" w:hAnsi="Arial" w:cs="Arial"/>
                <w:b w:val="0"/>
                <w:bCs w:val="0"/>
                <w:i w:val="0"/>
                <w:iCs w:val="0"/>
                <w:caps w:val="0"/>
                <w:smallCaps w:val="0"/>
                <w:outline w:val="0"/>
                <w:color w:val="000000"/>
                <w:spacing w:val="-8"/>
                <w:w w:val="100"/>
                <w:kern w:val="0"/>
                <w:sz w:val="19"/>
                <w:szCs w:val="19"/>
                <w:u w:val="none"/>
                <w:rtl w:val="0"/>
              </w:rPr>
              <w:t xml:space="preserve">in </w:t>
            </w:r>
            <w:r>
              <w:rPr>
                <w:rFonts w:ascii="Arial" w:eastAsia="Arial" w:hAnsi="Arial" w:cs="Arial"/>
                <w:b w:val="0"/>
                <w:bCs w:val="0"/>
                <w:i w:val="0"/>
                <w:iCs w:val="0"/>
                <w:caps w:val="0"/>
                <w:smallCaps w:val="0"/>
                <w:outline w:val="0"/>
                <w:color w:val="000000"/>
                <w:w w:val="100"/>
                <w:kern w:val="0"/>
                <w:sz w:val="19"/>
                <w:szCs w:val="19"/>
                <w:u w:val="none"/>
                <w:rtl w:val="0"/>
              </w:rPr>
              <w:t>seinem</w:t>
            </w:r>
            <w:r>
              <w:rPr>
                <w:rFonts w:ascii="Arial" w:eastAsia="Arial" w:hAnsi="Arial" w:cs="Arial"/>
                <w:b w:val="0"/>
                <w:bCs w:val="0"/>
                <w:i w:val="0"/>
                <w:iCs w:val="0"/>
                <w:caps w:val="0"/>
                <w:smallCaps w:val="0"/>
                <w:outline w:val="0"/>
                <w:color w:val="000000"/>
                <w:spacing w:val="48"/>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Verantwortungsbereich</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val="0"/>
                <w:bCs w:val="0"/>
                <w:i w:val="0"/>
                <w:iCs w:val="0"/>
                <w:caps w:val="0"/>
                <w:smallCaps w:val="0"/>
                <w:outline w:val="0"/>
                <w:color w:val="000000"/>
                <w:w w:val="100"/>
                <w:kern w:val="0"/>
                <w:sz w:val="19"/>
                <w:szCs w:val="19"/>
                <w:u w:val="none"/>
                <w:rtl w:val="0"/>
              </w:rPr>
              <w:t>die</w:t>
            </w:r>
            <w:r>
              <w:rPr>
                <w:rFonts w:ascii="Arial" w:eastAsia="Arial" w:hAnsi="Arial" w:cs="Arial"/>
                <w:b w:val="0"/>
                <w:bCs w:val="0"/>
                <w:i w:val="0"/>
                <w:iCs w:val="0"/>
                <w:caps w:val="0"/>
                <w:smallCaps w:val="0"/>
                <w:outline w:val="0"/>
                <w:color w:val="000000"/>
                <w:spacing w:val="12"/>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Vorschriften</w:t>
            </w:r>
          </w:p>
        </w:tc>
        <w:tc>
          <w:tcPr>
            <w:tcW w:w="482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19"/>
                <w:szCs w:val="19"/>
                <w:u w:val="none"/>
                <w:rtl w:val="0"/>
              </w:rPr>
              <w:t>5. Data protection and obligation according</w:t>
            </w:r>
          </w:p>
          <w:p>
            <w:pPr>
              <w:autoSpaceDE/>
              <w:autoSpaceDN/>
              <w:spacing w:before="22" w:line="240" w:lineRule="auto"/>
              <w:ind w:left="427" w:right="0"/>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bCs/>
                <w:i w:val="0"/>
                <w:iCs w:val="0"/>
                <w:caps w:val="0"/>
                <w:smallCaps w:val="0"/>
                <w:outline w:val="0"/>
                <w:color w:val="000000"/>
                <w:w w:val="100"/>
                <w:kern w:val="0"/>
                <w:sz w:val="19"/>
                <w:szCs w:val="19"/>
                <w:u w:val="none"/>
                <w:rtl w:val="0"/>
              </w:rPr>
              <w:t>§ 203 StGB</w:t>
            </w:r>
          </w:p>
          <w:p>
            <w:pPr>
              <w:autoSpaceDE/>
              <w:autoSpaceDN/>
              <w:spacing w:before="3"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line="240" w:lineRule="atLeast"/>
              <w:ind w:left="112" w:right="105"/>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spacing w:val="-7"/>
                <w:w w:val="100"/>
                <w:kern w:val="0"/>
                <w:sz w:val="19"/>
                <w:szCs w:val="19"/>
                <w:u w:val="none"/>
                <w:rtl w:val="0"/>
              </w:rPr>
              <w:t xml:space="preserve">The </w:t>
            </w:r>
            <w:r>
              <w:rPr>
                <w:rFonts w:ascii="Arial" w:eastAsia="Arial" w:hAnsi="Arial" w:cs="Arial"/>
                <w:b w:val="0"/>
                <w:bCs w:val="0"/>
                <w:i w:val="0"/>
                <w:iCs w:val="0"/>
                <w:caps w:val="0"/>
                <w:smallCaps w:val="0"/>
                <w:outline w:val="0"/>
                <w:color w:val="000000"/>
                <w:w w:val="100"/>
                <w:kern w:val="0"/>
                <w:sz w:val="19"/>
                <w:szCs w:val="19"/>
                <w:u w:val="none"/>
                <w:rtl w:val="0"/>
              </w:rPr>
              <w:t xml:space="preserve">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is obliged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comply with the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provisions </w:t>
            </w:r>
            <w:r>
              <w:rPr>
                <w:rFonts w:ascii="Arial" w:eastAsia="Arial" w:hAnsi="Arial" w:cs="Arial"/>
                <w:b w:val="0"/>
                <w:bCs w:val="0"/>
                <w:i w:val="0"/>
                <w:iCs w:val="0"/>
                <w:caps w:val="0"/>
                <w:smallCaps w:val="0"/>
                <w:outline w:val="0"/>
                <w:color w:val="000000"/>
                <w:w w:val="100"/>
                <w:kern w:val="0"/>
                <w:sz w:val="19"/>
                <w:szCs w:val="19"/>
                <w:u w:val="none"/>
                <w:rtl w:val="0"/>
              </w:rPr>
              <w:t>of the EU Data Protection</w:t>
            </w:r>
            <w:r>
              <w:rPr>
                <w:rFonts w:ascii="Arial" w:eastAsia="Arial" w:hAnsi="Arial" w:cs="Arial"/>
                <w:b w:val="0"/>
                <w:bCs w:val="0"/>
                <w:i w:val="0"/>
                <w:iCs w:val="0"/>
                <w:caps w:val="0"/>
                <w:smallCaps w:val="0"/>
                <w:outline w:val="0"/>
                <w:color w:val="000000"/>
                <w:spacing w:val="-16"/>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Ordinance</w:t>
            </w:r>
          </w:p>
        </w:tc>
      </w:tr>
    </w:tbl>
    <w:p>
      <w:pPr>
        <w:sectPr>
          <w:pgSz w:w="11910" w:h="16850"/>
          <w:pgMar w:top="1420" w:right="1160" w:bottom="760" w:left="1020" w:header="0" w:footer="572"/>
          <w:cols w:space="708"/>
        </w:sectPr>
      </w:pPr>
    </w:p>
    <w:tbl>
      <w:tblPr>
        <w:tblStyle w:val="TableNormal"/>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
      <w:tblGrid>
        <w:gridCol w:w="4671"/>
        <w:gridCol w:w="4821"/>
      </w:tblGrid>
      <w:tr>
        <w:tblPrEx>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Ex>
        <w:trPr>
          <w:cantSplit w:val="0"/>
          <w:trHeight w:val="14022"/>
          <w:tblHeader w:val="0"/>
        </w:trPr>
        <w:tc>
          <w:tcPr>
            <w:tcW w:w="4671" w:type="dxa"/>
            <w:tcBorders>
              <w:right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der EU-Datenschutz-Grundverordnung (DSGVO)</w:t>
            </w:r>
          </w:p>
          <w:p>
            <w:pPr>
              <w:autoSpaceDE/>
              <w:autoSpaceDN/>
              <w:spacing w:before="21" w:line="247" w:lineRule="auto"/>
              <w:ind w:left="112" w:right="92"/>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und des Bundesdatenschutzgesetzes (BDSG) einzuhalten.</w:t>
            </w:r>
          </w:p>
          <w:p>
            <w:pPr>
              <w:autoSpaceDE/>
              <w:autoSpaceDN/>
              <w:spacing w:before="11"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112" w:right="88"/>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Sofern der Informationsempfänger als Subunternehmer von ERGO auch Aufgaben für private Kranken-, Leben- und Unfallversicher er übernimmt, gelten folgende Regelungen:</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2" w:lineRule="auto"/>
              <w:ind w:left="112" w:right="88"/>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hat den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darüber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informiert, </w:t>
            </w:r>
            <w:r>
              <w:rPr>
                <w:rFonts w:ascii="Arial" w:eastAsia="Arial" w:hAnsi="Arial" w:cs="Arial"/>
                <w:b w:val="0"/>
                <w:bCs w:val="0"/>
                <w:i w:val="0"/>
                <w:iCs w:val="0"/>
                <w:caps w:val="0"/>
                <w:smallCaps w:val="0"/>
                <w:outline w:val="0"/>
                <w:color w:val="000000"/>
                <w:w w:val="100"/>
                <w:kern w:val="0"/>
                <w:sz w:val="19"/>
                <w:szCs w:val="19"/>
                <w:u w:val="none"/>
                <w:rtl w:val="0"/>
              </w:rPr>
              <w:t xml:space="preserve">dass ERGO als zentraler Dienstleister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Group </w:t>
            </w:r>
            <w:r>
              <w:rPr>
                <w:rFonts w:ascii="Arial" w:eastAsia="Arial" w:hAnsi="Arial" w:cs="Arial"/>
                <w:b w:val="0"/>
                <w:bCs w:val="0"/>
                <w:i w:val="0"/>
                <w:iCs w:val="0"/>
                <w:caps w:val="0"/>
                <w:smallCaps w:val="0"/>
                <w:outline w:val="0"/>
                <w:color w:val="000000"/>
                <w:w w:val="100"/>
                <w:kern w:val="0"/>
                <w:sz w:val="19"/>
                <w:szCs w:val="19"/>
                <w:u w:val="none"/>
                <w:rtl w:val="0"/>
              </w:rPr>
              <w:t xml:space="preserve">auch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Aufgaben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für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privat </w:t>
            </w:r>
            <w:r>
              <w:rPr>
                <w:rFonts w:ascii="Arial" w:eastAsia="Arial" w:hAnsi="Arial" w:cs="Arial"/>
                <w:b w:val="0"/>
                <w:bCs w:val="0"/>
                <w:i w:val="0"/>
                <w:iCs w:val="0"/>
                <w:caps w:val="0"/>
                <w:smallCaps w:val="0"/>
                <w:outline w:val="0"/>
                <w:color w:val="000000"/>
                <w:w w:val="100"/>
                <w:kern w:val="0"/>
                <w:sz w:val="19"/>
                <w:szCs w:val="19"/>
                <w:u w:val="none"/>
                <w:rtl w:val="0"/>
              </w:rPr>
              <w:t xml:space="preserve">e Kranken-,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Leben- </w:t>
            </w:r>
            <w:r>
              <w:rPr>
                <w:rFonts w:ascii="Arial" w:eastAsia="Arial" w:hAnsi="Arial" w:cs="Arial"/>
                <w:b w:val="0"/>
                <w:bCs w:val="0"/>
                <w:i w:val="0"/>
                <w:iCs w:val="0"/>
                <w:caps w:val="0"/>
                <w:smallCaps w:val="0"/>
                <w:outline w:val="0"/>
                <w:color w:val="000000"/>
                <w:w w:val="100"/>
                <w:kern w:val="0"/>
                <w:sz w:val="19"/>
                <w:szCs w:val="19"/>
                <w:u w:val="none"/>
                <w:rtl w:val="0"/>
              </w:rPr>
              <w:t xml:space="preserve">bzw. Unfallversicher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er </w:t>
            </w:r>
            <w:r>
              <w:rPr>
                <w:rFonts w:ascii="Arial" w:eastAsia="Arial" w:hAnsi="Arial" w:cs="Arial"/>
                <w:b w:val="0"/>
                <w:bCs w:val="0"/>
                <w:i w:val="0"/>
                <w:iCs w:val="0"/>
                <w:caps w:val="0"/>
                <w:smallCaps w:val="0"/>
                <w:outline w:val="0"/>
                <w:color w:val="000000"/>
                <w:w w:val="100"/>
                <w:kern w:val="0"/>
                <w:sz w:val="19"/>
                <w:szCs w:val="19"/>
                <w:u w:val="none"/>
                <w:rtl w:val="0"/>
              </w:rPr>
              <w:t xml:space="preserve">übernimmt. Die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Angehörigen </w:t>
            </w:r>
            <w:r>
              <w:rPr>
                <w:rFonts w:ascii="Arial" w:eastAsia="Arial" w:hAnsi="Arial" w:cs="Arial"/>
                <w:b w:val="0"/>
                <w:bCs w:val="0"/>
                <w:i w:val="0"/>
                <w:iCs w:val="0"/>
                <w:caps w:val="0"/>
                <w:smallCaps w:val="0"/>
                <w:outline w:val="0"/>
                <w:color w:val="000000"/>
                <w:w w:val="100"/>
                <w:kern w:val="0"/>
                <w:sz w:val="19"/>
                <w:szCs w:val="19"/>
                <w:u w:val="none"/>
                <w:rtl w:val="0"/>
              </w:rPr>
              <w:t xml:space="preserve">dieser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privat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en </w:t>
            </w:r>
            <w:r>
              <w:rPr>
                <w:rFonts w:ascii="Arial" w:eastAsia="Arial" w:hAnsi="Arial" w:cs="Arial"/>
                <w:b w:val="0"/>
                <w:bCs w:val="0"/>
                <w:i w:val="0"/>
                <w:iCs w:val="0"/>
                <w:caps w:val="0"/>
                <w:smallCaps w:val="0"/>
                <w:outline w:val="0"/>
                <w:color w:val="000000"/>
                <w:w w:val="100"/>
                <w:kern w:val="0"/>
                <w:sz w:val="19"/>
                <w:szCs w:val="19"/>
                <w:u w:val="none"/>
                <w:rtl w:val="0"/>
              </w:rPr>
              <w:t xml:space="preserve">Versicherer unterliegen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einer </w:t>
            </w:r>
            <w:r>
              <w:rPr>
                <w:rFonts w:ascii="Arial" w:eastAsia="Arial" w:hAnsi="Arial" w:cs="Arial"/>
                <w:b w:val="0"/>
                <w:bCs w:val="0"/>
                <w:i w:val="0"/>
                <w:iCs w:val="0"/>
                <w:caps w:val="0"/>
                <w:smallCaps w:val="0"/>
                <w:outline w:val="0"/>
                <w:color w:val="000000"/>
                <w:w w:val="100"/>
                <w:kern w:val="0"/>
                <w:sz w:val="19"/>
                <w:szCs w:val="19"/>
                <w:u w:val="none"/>
                <w:rtl w:val="0"/>
              </w:rPr>
              <w:t xml:space="preserve">strafbewährten Schweigepflicht nach §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203 </w:t>
            </w:r>
            <w:r>
              <w:rPr>
                <w:rFonts w:ascii="Arial" w:eastAsia="Arial" w:hAnsi="Arial" w:cs="Arial"/>
                <w:b w:val="0"/>
                <w:bCs w:val="0"/>
                <w:i w:val="0"/>
                <w:iCs w:val="0"/>
                <w:caps w:val="0"/>
                <w:smallCaps w:val="0"/>
                <w:outline w:val="0"/>
                <w:color w:val="000000"/>
                <w:w w:val="100"/>
                <w:kern w:val="0"/>
                <w:sz w:val="19"/>
                <w:szCs w:val="19"/>
                <w:u w:val="none"/>
                <w:rtl w:val="0"/>
              </w:rPr>
              <w:t xml:space="preserve">Absatz 1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Nr. </w:t>
            </w:r>
            <w:r>
              <w:rPr>
                <w:rFonts w:ascii="Arial" w:eastAsia="Arial" w:hAnsi="Arial" w:cs="Arial"/>
                <w:b w:val="0"/>
                <w:bCs w:val="0"/>
                <w:i w:val="0"/>
                <w:iCs w:val="0"/>
                <w:caps w:val="0"/>
                <w:smallCaps w:val="0"/>
                <w:outline w:val="0"/>
                <w:color w:val="000000"/>
                <w:w w:val="100"/>
                <w:kern w:val="0"/>
                <w:sz w:val="19"/>
                <w:szCs w:val="19"/>
                <w:u w:val="none"/>
                <w:rtl w:val="0"/>
              </w:rPr>
              <w:t xml:space="preserve">7 StGB. Nach dieser Vorschrift macht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sich </w:t>
            </w:r>
            <w:r>
              <w:rPr>
                <w:rFonts w:ascii="Arial" w:eastAsia="Arial" w:hAnsi="Arial" w:cs="Arial"/>
                <w:b w:val="0"/>
                <w:bCs w:val="0"/>
                <w:i w:val="0"/>
                <w:iCs w:val="0"/>
                <w:caps w:val="0"/>
                <w:smallCaps w:val="0"/>
                <w:outline w:val="0"/>
                <w:color w:val="000000"/>
                <w:w w:val="100"/>
                <w:kern w:val="0"/>
                <w:sz w:val="19"/>
                <w:szCs w:val="19"/>
                <w:u w:val="none"/>
                <w:rtl w:val="0"/>
              </w:rPr>
              <w:t xml:space="preserve">ein Angehöriger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strafbar,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wenn </w:t>
            </w:r>
            <w:r>
              <w:rPr>
                <w:rFonts w:ascii="Arial" w:eastAsia="Arial" w:hAnsi="Arial" w:cs="Arial"/>
                <w:b w:val="0"/>
                <w:bCs w:val="0"/>
                <w:i w:val="0"/>
                <w:iCs w:val="0"/>
                <w:caps w:val="0"/>
                <w:smallCaps w:val="0"/>
                <w:outline w:val="0"/>
                <w:color w:val="000000"/>
                <w:w w:val="100"/>
                <w:kern w:val="0"/>
                <w:sz w:val="19"/>
                <w:szCs w:val="19"/>
                <w:u w:val="none"/>
                <w:rtl w:val="0"/>
              </w:rPr>
              <w:t xml:space="preserve">er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unbefugt </w:t>
            </w:r>
            <w:r>
              <w:rPr>
                <w:rFonts w:ascii="Arial" w:eastAsia="Arial" w:hAnsi="Arial" w:cs="Arial"/>
                <w:b w:val="0"/>
                <w:bCs w:val="0"/>
                <w:i w:val="0"/>
                <w:iCs w:val="0"/>
                <w:caps w:val="0"/>
                <w:smallCaps w:val="0"/>
                <w:outline w:val="0"/>
                <w:color w:val="000000"/>
                <w:w w:val="100"/>
                <w:kern w:val="0"/>
                <w:sz w:val="19"/>
                <w:szCs w:val="19"/>
                <w:u w:val="none"/>
                <w:rtl w:val="0"/>
              </w:rPr>
              <w:t xml:space="preserve">ein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fremdes </w:t>
            </w:r>
            <w:r>
              <w:rPr>
                <w:rFonts w:ascii="Arial" w:eastAsia="Arial" w:hAnsi="Arial" w:cs="Arial"/>
                <w:b w:val="0"/>
                <w:bCs w:val="0"/>
                <w:i w:val="0"/>
                <w:iCs w:val="0"/>
                <w:caps w:val="0"/>
                <w:smallCaps w:val="0"/>
                <w:outline w:val="0"/>
                <w:color w:val="000000"/>
                <w:w w:val="100"/>
                <w:kern w:val="0"/>
                <w:sz w:val="19"/>
                <w:szCs w:val="19"/>
                <w:u w:val="none"/>
                <w:rtl w:val="0"/>
              </w:rPr>
              <w:t xml:space="preserve">Geheimnis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offenbart,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das </w:t>
            </w:r>
            <w:r>
              <w:rPr>
                <w:rFonts w:ascii="Arial" w:eastAsia="Arial" w:hAnsi="Arial" w:cs="Arial"/>
                <w:b w:val="0"/>
                <w:bCs w:val="0"/>
                <w:i w:val="0"/>
                <w:iCs w:val="0"/>
                <w:caps w:val="0"/>
                <w:smallCaps w:val="0"/>
                <w:outline w:val="0"/>
                <w:color w:val="000000"/>
                <w:w w:val="100"/>
                <w:kern w:val="0"/>
                <w:sz w:val="19"/>
                <w:szCs w:val="19"/>
                <w:u w:val="none"/>
                <w:rtl w:val="0"/>
              </w:rPr>
              <w:t xml:space="preserve">ihm in dieser Funktion anvertraut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worden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sonst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bekanntgeworden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ist. </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Zu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den </w:t>
            </w:r>
            <w:r>
              <w:rPr>
                <w:rFonts w:ascii="Arial" w:eastAsia="Arial" w:hAnsi="Arial" w:cs="Arial"/>
                <w:b w:val="0"/>
                <w:bCs w:val="0"/>
                <w:i w:val="0"/>
                <w:iCs w:val="0"/>
                <w:caps w:val="0"/>
                <w:smallCaps w:val="0"/>
                <w:outline w:val="0"/>
                <w:color w:val="000000"/>
                <w:w w:val="100"/>
                <w:kern w:val="0"/>
                <w:sz w:val="19"/>
                <w:szCs w:val="19"/>
                <w:u w:val="none"/>
                <w:rtl w:val="0"/>
              </w:rPr>
              <w:t xml:space="preserve">geheimhaltungsbedürftigen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 xml:space="preserve">zählen sowohl die zum persönlichen Lebensbereich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einzelnen Versicherten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gehörenden </w:t>
            </w:r>
            <w:r>
              <w:rPr>
                <w:rFonts w:ascii="Arial" w:eastAsia="Arial" w:hAnsi="Arial" w:cs="Arial"/>
                <w:b w:val="0"/>
                <w:bCs w:val="0"/>
                <w:i w:val="0"/>
                <w:iCs w:val="0"/>
                <w:caps w:val="0"/>
                <w:smallCaps w:val="0"/>
                <w:outline w:val="0"/>
                <w:color w:val="000000"/>
                <w:w w:val="100"/>
                <w:kern w:val="0"/>
                <w:sz w:val="19"/>
                <w:szCs w:val="19"/>
                <w:u w:val="none"/>
                <w:rtl w:val="0"/>
              </w:rPr>
              <w:t xml:space="preserve">Geheimnisse als auch Betriebs-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Geschäftsgeheimnisse. Bereits die Tatsache, dass eine Person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bei einem </w:t>
            </w:r>
            <w:r>
              <w:rPr>
                <w:rFonts w:ascii="Arial" w:eastAsia="Arial" w:hAnsi="Arial" w:cs="Arial"/>
                <w:b w:val="0"/>
                <w:bCs w:val="0"/>
                <w:i w:val="0"/>
                <w:iCs w:val="0"/>
                <w:caps w:val="0"/>
                <w:smallCaps w:val="0"/>
                <w:outline w:val="0"/>
                <w:color w:val="000000"/>
                <w:w w:val="100"/>
                <w:kern w:val="0"/>
                <w:sz w:val="19"/>
                <w:szCs w:val="19"/>
                <w:u w:val="none"/>
                <w:rtl w:val="0"/>
              </w:rPr>
              <w:t xml:space="preserve">Versicherer eine entsprechende Kranken-, Leben- bzw.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Unfallversicherung </w:t>
            </w:r>
            <w:r>
              <w:rPr>
                <w:rFonts w:ascii="Arial" w:eastAsia="Arial" w:hAnsi="Arial" w:cs="Arial"/>
                <w:b w:val="0"/>
                <w:bCs w:val="0"/>
                <w:i w:val="0"/>
                <w:iCs w:val="0"/>
                <w:caps w:val="0"/>
                <w:smallCaps w:val="0"/>
                <w:outline w:val="0"/>
                <w:color w:val="000000"/>
                <w:w w:val="100"/>
                <w:kern w:val="0"/>
                <w:sz w:val="19"/>
                <w:szCs w:val="19"/>
                <w:u w:val="none"/>
                <w:rtl w:val="0"/>
              </w:rPr>
              <w:t xml:space="preserve">unterhält,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ist </w:t>
            </w:r>
            <w:r>
              <w:rPr>
                <w:rFonts w:ascii="Arial" w:eastAsia="Arial" w:hAnsi="Arial" w:cs="Arial"/>
                <w:b w:val="0"/>
                <w:bCs w:val="0"/>
                <w:i w:val="0"/>
                <w:iCs w:val="0"/>
                <w:caps w:val="0"/>
                <w:smallCaps w:val="0"/>
                <w:outline w:val="0"/>
                <w:color w:val="000000"/>
                <w:w w:val="100"/>
                <w:kern w:val="0"/>
                <w:sz w:val="19"/>
                <w:szCs w:val="19"/>
                <w:u w:val="none"/>
                <w:rtl w:val="0"/>
              </w:rPr>
              <w:t xml:space="preserve">ein solches Geheimnis.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Daneben </w:t>
            </w:r>
            <w:r>
              <w:rPr>
                <w:rFonts w:ascii="Arial" w:eastAsia="Arial" w:hAnsi="Arial" w:cs="Arial"/>
                <w:b w:val="0"/>
                <w:bCs w:val="0"/>
                <w:i w:val="0"/>
                <w:iCs w:val="0"/>
                <w:caps w:val="0"/>
                <w:smallCaps w:val="0"/>
                <w:outline w:val="0"/>
                <w:color w:val="000000"/>
                <w:w w:val="100"/>
                <w:kern w:val="0"/>
                <w:sz w:val="19"/>
                <w:szCs w:val="19"/>
                <w:u w:val="none"/>
                <w:rtl w:val="0"/>
              </w:rPr>
              <w:t xml:space="preserve">sind grundsätzlich sämtliche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 xml:space="preserve">geheimhaltungsbedürftig, die im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Laufe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eines </w:t>
            </w:r>
            <w:r>
              <w:rPr>
                <w:rFonts w:ascii="Arial" w:eastAsia="Arial" w:hAnsi="Arial" w:cs="Arial"/>
                <w:b w:val="0"/>
                <w:bCs w:val="0"/>
                <w:i w:val="0"/>
                <w:iCs w:val="0"/>
                <w:caps w:val="0"/>
                <w:smallCaps w:val="0"/>
                <w:outline w:val="0"/>
                <w:color w:val="000000"/>
                <w:w w:val="100"/>
                <w:kern w:val="0"/>
                <w:sz w:val="19"/>
                <w:szCs w:val="19"/>
                <w:u w:val="none"/>
                <w:rtl w:val="0"/>
              </w:rPr>
              <w:t xml:space="preserve">solchen Versicherungsverhältnis </w:t>
            </w:r>
            <w:r>
              <w:rPr>
                <w:rFonts w:ascii="Arial" w:eastAsia="Arial" w:hAnsi="Arial" w:cs="Arial"/>
                <w:b w:val="0"/>
                <w:bCs w:val="0"/>
                <w:i w:val="0"/>
                <w:iCs w:val="0"/>
                <w:caps w:val="0"/>
                <w:smallCaps w:val="0"/>
                <w:outline w:val="0"/>
                <w:color w:val="000000"/>
                <w:spacing w:val="11"/>
                <w:w w:val="100"/>
                <w:kern w:val="0"/>
                <w:sz w:val="19"/>
                <w:szCs w:val="19"/>
                <w:u w:val="none"/>
                <w:rtl w:val="0"/>
              </w:rPr>
              <w:t xml:space="preserve">ses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anfallen </w:t>
            </w:r>
            <w:r>
              <w:rPr>
                <w:rFonts w:ascii="Arial" w:eastAsia="Arial" w:hAnsi="Arial" w:cs="Arial"/>
                <w:b w:val="0"/>
                <w:bCs w:val="0"/>
                <w:i w:val="0"/>
                <w:iCs w:val="0"/>
                <w:caps w:val="0"/>
                <w:smallCaps w:val="0"/>
                <w:outline w:val="0"/>
                <w:color w:val="000000"/>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z.B. </w:t>
            </w:r>
            <w:r>
              <w:rPr>
                <w:rFonts w:ascii="Arial" w:eastAsia="Arial" w:hAnsi="Arial" w:cs="Arial"/>
                <w:b w:val="0"/>
                <w:bCs w:val="0"/>
                <w:i w:val="0"/>
                <w:iCs w:val="0"/>
                <w:caps w:val="0"/>
                <w:smallCaps w:val="0"/>
                <w:outline w:val="0"/>
                <w:color w:val="000000"/>
                <w:w w:val="100"/>
                <w:kern w:val="0"/>
                <w:sz w:val="19"/>
                <w:szCs w:val="19"/>
                <w:u w:val="none"/>
                <w:rtl w:val="0"/>
              </w:rPr>
              <w:t xml:space="preserve">sämtliche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Angaben </w:t>
            </w:r>
            <w:r>
              <w:rPr>
                <w:rFonts w:ascii="Arial" w:eastAsia="Arial" w:hAnsi="Arial" w:cs="Arial"/>
                <w:b w:val="0"/>
                <w:bCs w:val="0"/>
                <w:i w:val="0"/>
                <w:iCs w:val="0"/>
                <w:caps w:val="0"/>
                <w:smallCaps w:val="0"/>
                <w:outline w:val="0"/>
                <w:color w:val="000000"/>
                <w:w w:val="100"/>
                <w:kern w:val="0"/>
                <w:sz w:val="19"/>
                <w:szCs w:val="19"/>
                <w:u w:val="none"/>
                <w:rtl w:val="0"/>
              </w:rPr>
              <w:t xml:space="preserve">über Vertragsinhalte,              Leistungsfälle              oder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Unfallmeldungen.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Das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Verwerten eines </w:t>
            </w:r>
            <w:r>
              <w:rPr>
                <w:rFonts w:ascii="Arial" w:eastAsia="Arial" w:hAnsi="Arial" w:cs="Arial"/>
                <w:b w:val="0"/>
                <w:bCs w:val="0"/>
                <w:i w:val="0"/>
                <w:iCs w:val="0"/>
                <w:caps w:val="0"/>
                <w:smallCaps w:val="0"/>
                <w:outline w:val="0"/>
                <w:color w:val="000000"/>
                <w:w w:val="100"/>
                <w:kern w:val="0"/>
                <w:sz w:val="19"/>
                <w:szCs w:val="19"/>
                <w:u w:val="none"/>
                <w:rtl w:val="0"/>
              </w:rPr>
              <w:t xml:space="preserve">solchen Geheimnisses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ist </w:t>
            </w:r>
            <w:r>
              <w:rPr>
                <w:rFonts w:ascii="Arial" w:eastAsia="Arial" w:hAnsi="Arial" w:cs="Arial"/>
                <w:b w:val="0"/>
                <w:bCs w:val="0"/>
                <w:i w:val="0"/>
                <w:iCs w:val="0"/>
                <w:caps w:val="0"/>
                <w:smallCaps w:val="0"/>
                <w:outline w:val="0"/>
                <w:color w:val="000000"/>
                <w:w w:val="100"/>
                <w:kern w:val="0"/>
                <w:sz w:val="19"/>
                <w:szCs w:val="19"/>
                <w:u w:val="none"/>
                <w:rtl w:val="0"/>
              </w:rPr>
              <w:t xml:space="preserve">nach §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204 </w:t>
            </w:r>
            <w:r>
              <w:rPr>
                <w:rFonts w:ascii="Arial" w:eastAsia="Arial" w:hAnsi="Arial" w:cs="Arial"/>
                <w:b w:val="0"/>
                <w:bCs w:val="0"/>
                <w:i w:val="0"/>
                <w:iCs w:val="0"/>
                <w:caps w:val="0"/>
                <w:smallCaps w:val="0"/>
                <w:outline w:val="0"/>
                <w:color w:val="000000"/>
                <w:w w:val="100"/>
                <w:kern w:val="0"/>
                <w:sz w:val="19"/>
                <w:szCs w:val="19"/>
                <w:u w:val="none"/>
                <w:rtl w:val="0"/>
              </w:rPr>
              <w:t>StGB</w:t>
            </w:r>
            <w:r>
              <w:rPr>
                <w:rFonts w:ascii="Arial" w:eastAsia="Arial" w:hAnsi="Arial" w:cs="Arial"/>
                <w:b w:val="0"/>
                <w:bCs w:val="0"/>
                <w:i w:val="0"/>
                <w:iCs w:val="0"/>
                <w:caps w:val="0"/>
                <w:smallCaps w:val="0"/>
                <w:outline w:val="0"/>
                <w:color w:val="000000"/>
                <w:spacing w:val="-22"/>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strafbar.</w:t>
            </w:r>
          </w:p>
          <w:p>
            <w:pPr>
              <w:autoSpaceDE/>
              <w:autoSpaceDN/>
              <w:spacing w:before="2"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52" w:lineRule="auto"/>
              <w:ind w:left="112" w:right="87"/>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 xml:space="preserve">Darüber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hinaus hat </w:t>
            </w:r>
            <w:r>
              <w:rPr>
                <w:rFonts w:ascii="Arial" w:eastAsia="Arial" w:hAnsi="Arial" w:cs="Arial"/>
                <w:b w:val="0"/>
                <w:bCs w:val="0"/>
                <w:i w:val="0"/>
                <w:iCs w:val="0"/>
                <w:caps w:val="0"/>
                <w:smallCaps w:val="0"/>
                <w:outline w:val="0"/>
                <w:color w:val="000000"/>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den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belehrt, dass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neben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den Angehörigen des </w:t>
            </w:r>
            <w:r>
              <w:rPr>
                <w:rFonts w:ascii="Arial" w:eastAsia="Arial" w:hAnsi="Arial" w:cs="Arial"/>
                <w:b w:val="0"/>
                <w:bCs w:val="0"/>
                <w:i w:val="0"/>
                <w:iCs w:val="0"/>
                <w:caps w:val="0"/>
                <w:smallCaps w:val="0"/>
                <w:outline w:val="0"/>
                <w:color w:val="000000"/>
                <w:w w:val="100"/>
                <w:kern w:val="0"/>
                <w:sz w:val="19"/>
                <w:szCs w:val="19"/>
                <w:u w:val="none"/>
                <w:rtl w:val="0"/>
              </w:rPr>
              <w:t xml:space="preserve">jeweiligen Versicherers auch sonstige Personen, die an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beruflichen </w:t>
            </w:r>
            <w:r>
              <w:rPr>
                <w:rFonts w:ascii="Arial" w:eastAsia="Arial" w:hAnsi="Arial" w:cs="Arial"/>
                <w:b w:val="0"/>
                <w:bCs w:val="0"/>
                <w:i w:val="0"/>
                <w:iCs w:val="0"/>
                <w:caps w:val="0"/>
                <w:smallCaps w:val="0"/>
                <w:outline w:val="0"/>
                <w:color w:val="000000"/>
                <w:w w:val="100"/>
                <w:kern w:val="0"/>
                <w:sz w:val="19"/>
                <w:szCs w:val="19"/>
                <w:u w:val="none"/>
                <w:rtl w:val="0"/>
              </w:rPr>
              <w:t xml:space="preserve">Tätigkeit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des </w:t>
            </w:r>
            <w:r>
              <w:rPr>
                <w:rFonts w:ascii="Arial" w:eastAsia="Arial" w:hAnsi="Arial" w:cs="Arial"/>
                <w:b w:val="0"/>
                <w:bCs w:val="0"/>
                <w:i w:val="0"/>
                <w:iCs w:val="0"/>
                <w:caps w:val="0"/>
                <w:smallCaps w:val="0"/>
                <w:outline w:val="0"/>
                <w:color w:val="000000"/>
                <w:w w:val="100"/>
                <w:kern w:val="0"/>
                <w:sz w:val="19"/>
                <w:szCs w:val="19"/>
                <w:u w:val="none"/>
                <w:rtl w:val="0"/>
              </w:rPr>
              <w:t xml:space="preserve">Versicherers mitwirken,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strafbewährten Schweigepflicht nach §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203 </w:t>
            </w:r>
            <w:r>
              <w:rPr>
                <w:rFonts w:ascii="Arial" w:eastAsia="Arial" w:hAnsi="Arial" w:cs="Arial"/>
                <w:b w:val="0"/>
                <w:bCs w:val="0"/>
                <w:i w:val="0"/>
                <w:iCs w:val="0"/>
                <w:caps w:val="0"/>
                <w:smallCaps w:val="0"/>
                <w:outline w:val="0"/>
                <w:color w:val="000000"/>
                <w:w w:val="100"/>
                <w:kern w:val="0"/>
                <w:sz w:val="19"/>
                <w:szCs w:val="19"/>
                <w:u w:val="none"/>
                <w:rtl w:val="0"/>
              </w:rPr>
              <w:t xml:space="preserve">Absatz 4 Satz 1 StGB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unterliegen. </w:t>
            </w:r>
            <w:r>
              <w:rPr>
                <w:rFonts w:ascii="Arial" w:eastAsia="Arial" w:hAnsi="Arial" w:cs="Arial"/>
                <w:b w:val="0"/>
                <w:bCs w:val="0"/>
                <w:i w:val="0"/>
                <w:iCs w:val="0"/>
                <w:caps w:val="0"/>
                <w:smallCaps w:val="0"/>
                <w:outline w:val="0"/>
                <w:color w:val="000000"/>
                <w:w w:val="100"/>
                <w:kern w:val="0"/>
                <w:sz w:val="19"/>
                <w:szCs w:val="19"/>
                <w:u w:val="none"/>
                <w:rtl w:val="0"/>
              </w:rPr>
              <w:t xml:space="preserve">Diese Schweigepflicht gilt somit sowohl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für </w:t>
            </w:r>
            <w:r>
              <w:rPr>
                <w:rFonts w:ascii="Arial" w:eastAsia="Arial" w:hAnsi="Arial" w:cs="Arial"/>
                <w:b w:val="0"/>
                <w:bCs w:val="0"/>
                <w:i w:val="0"/>
                <w:iCs w:val="0"/>
                <w:caps w:val="0"/>
                <w:smallCaps w:val="0"/>
                <w:outline w:val="0"/>
                <w:color w:val="000000"/>
                <w:w w:val="100"/>
                <w:kern w:val="0"/>
                <w:sz w:val="19"/>
                <w:szCs w:val="19"/>
                <w:u w:val="none"/>
                <w:rtl w:val="0"/>
              </w:rPr>
              <w:t xml:space="preserve">ERGO als zentralen Dienstleister als auch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für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den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als </w:t>
            </w:r>
            <w:r>
              <w:rPr>
                <w:rFonts w:ascii="Arial" w:eastAsia="Arial" w:hAnsi="Arial" w:cs="Arial"/>
                <w:b w:val="0"/>
                <w:bCs w:val="0"/>
                <w:i w:val="0"/>
                <w:iCs w:val="0"/>
                <w:caps w:val="0"/>
                <w:smallCaps w:val="0"/>
                <w:outline w:val="0"/>
                <w:color w:val="000000"/>
                <w:spacing w:val="-3"/>
                <w:w w:val="100"/>
                <w:kern w:val="0"/>
                <w:sz w:val="19"/>
                <w:szCs w:val="19"/>
                <w:u w:val="none"/>
                <w:rtl w:val="0"/>
              </w:rPr>
              <w:t>Subunternehmer.</w:t>
            </w:r>
          </w:p>
          <w:p>
            <w:pPr>
              <w:autoSpaceDE/>
              <w:autoSpaceDN/>
              <w:spacing w:before="10"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4" w:lineRule="auto"/>
              <w:ind w:left="112" w:right="82"/>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verpflichtet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sich, </w:t>
            </w:r>
            <w:r>
              <w:rPr>
                <w:rFonts w:ascii="Arial" w:eastAsia="Arial" w:hAnsi="Arial" w:cs="Arial"/>
                <w:b w:val="0"/>
                <w:bCs w:val="0"/>
                <w:i w:val="0"/>
                <w:iCs w:val="0"/>
                <w:caps w:val="0"/>
                <w:smallCaps w:val="0"/>
                <w:outline w:val="0"/>
                <w:color w:val="000000"/>
                <w:w w:val="100"/>
                <w:kern w:val="0"/>
                <w:sz w:val="19"/>
                <w:szCs w:val="19"/>
                <w:u w:val="none"/>
                <w:rtl w:val="0"/>
              </w:rPr>
              <w:t xml:space="preserve">die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dargelegte </w:t>
            </w:r>
            <w:r>
              <w:rPr>
                <w:rFonts w:ascii="Arial" w:eastAsia="Arial" w:hAnsi="Arial" w:cs="Arial"/>
                <w:b w:val="0"/>
                <w:bCs w:val="0"/>
                <w:i w:val="0"/>
                <w:iCs w:val="0"/>
                <w:caps w:val="0"/>
                <w:smallCaps w:val="0"/>
                <w:outline w:val="0"/>
                <w:color w:val="000000"/>
                <w:w w:val="100"/>
                <w:kern w:val="0"/>
                <w:sz w:val="19"/>
                <w:szCs w:val="19"/>
                <w:u w:val="none"/>
                <w:rtl w:val="0"/>
              </w:rPr>
              <w:t xml:space="preserve">Schweigepflicht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(vgl. </w:t>
            </w:r>
            <w:r>
              <w:rPr>
                <w:rFonts w:ascii="Arial" w:eastAsia="Arial" w:hAnsi="Arial" w:cs="Arial"/>
                <w:b w:val="0"/>
                <w:bCs w:val="0"/>
                <w:i w:val="0"/>
                <w:iCs w:val="0"/>
                <w:caps w:val="0"/>
                <w:smallCaps w:val="0"/>
                <w:outline w:val="0"/>
                <w:color w:val="000000"/>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203, 204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StGB)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w w:val="100"/>
                <w:kern w:val="0"/>
                <w:sz w:val="19"/>
                <w:szCs w:val="19"/>
                <w:u w:val="none"/>
                <w:rtl w:val="0"/>
              </w:rPr>
              <w:t xml:space="preserve">beachten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alle geheimhaltungsbedürftig </w:t>
            </w:r>
            <w:r>
              <w:rPr>
                <w:rFonts w:ascii="Arial" w:eastAsia="Arial" w:hAnsi="Arial" w:cs="Arial"/>
                <w:b w:val="0"/>
                <w:bCs w:val="0"/>
                <w:i w:val="0"/>
                <w:iCs w:val="0"/>
                <w:caps w:val="0"/>
                <w:smallCaps w:val="0"/>
                <w:outline w:val="0"/>
                <w:color w:val="000000"/>
                <w:spacing w:val="11"/>
                <w:w w:val="100"/>
                <w:kern w:val="0"/>
                <w:sz w:val="19"/>
                <w:szCs w:val="19"/>
                <w:u w:val="none"/>
                <w:rtl w:val="0"/>
              </w:rPr>
              <w:t xml:space="preserve">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 xml:space="preserve">streng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vertraulich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w w:val="100"/>
                <w:kern w:val="0"/>
                <w:sz w:val="19"/>
                <w:szCs w:val="19"/>
                <w:u w:val="none"/>
                <w:rtl w:val="0"/>
              </w:rPr>
              <w:t xml:space="preserve">behandeln.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Darüber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hinaus wird der Informationsempfä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ng er </w:t>
            </w:r>
            <w:r>
              <w:rPr>
                <w:rFonts w:ascii="Arial" w:eastAsia="Arial" w:hAnsi="Arial" w:cs="Arial"/>
                <w:b w:val="0"/>
                <w:bCs w:val="0"/>
                <w:i w:val="0"/>
                <w:iCs w:val="0"/>
                <w:caps w:val="0"/>
                <w:smallCaps w:val="0"/>
                <w:outline w:val="0"/>
                <w:color w:val="000000"/>
                <w:w w:val="100"/>
                <w:kern w:val="0"/>
                <w:sz w:val="19"/>
                <w:szCs w:val="19"/>
                <w:u w:val="none"/>
                <w:rtl w:val="0"/>
              </w:rPr>
              <w:t>seine Mitarbeiter zur</w:t>
            </w:r>
            <w:r>
              <w:rPr>
                <w:rFonts w:ascii="Arial" w:eastAsia="Arial" w:hAnsi="Arial" w:cs="Arial"/>
                <w:b w:val="0"/>
                <w:bCs w:val="0"/>
                <w:i w:val="0"/>
                <w:iCs w:val="0"/>
                <w:caps w:val="0"/>
                <w:smallCaps w:val="0"/>
                <w:outline w:val="0"/>
                <w:color w:val="000000"/>
                <w:spacing w:val="5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Verschwiegenheit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verpflichten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diese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auf </w:t>
            </w:r>
            <w:r>
              <w:rPr>
                <w:rFonts w:ascii="Arial" w:eastAsia="Arial" w:hAnsi="Arial" w:cs="Arial"/>
                <w:b w:val="0"/>
                <w:bCs w:val="0"/>
                <w:i w:val="0"/>
                <w:iCs w:val="0"/>
                <w:caps w:val="0"/>
                <w:smallCaps w:val="0"/>
                <w:outline w:val="0"/>
                <w:color w:val="000000"/>
                <w:w w:val="100"/>
                <w:kern w:val="0"/>
                <w:sz w:val="19"/>
                <w:szCs w:val="19"/>
                <w:u w:val="none"/>
                <w:rtl w:val="0"/>
              </w:rPr>
              <w:t xml:space="preserve">die strafrechtlichen Folgen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eines </w:t>
            </w:r>
            <w:r>
              <w:rPr>
                <w:rFonts w:ascii="Arial" w:eastAsia="Arial" w:hAnsi="Arial" w:cs="Arial"/>
                <w:b w:val="0"/>
                <w:bCs w:val="0"/>
                <w:i w:val="0"/>
                <w:iCs w:val="0"/>
                <w:caps w:val="0"/>
                <w:smallCaps w:val="0"/>
                <w:outline w:val="0"/>
                <w:color w:val="000000"/>
                <w:w w:val="100"/>
                <w:kern w:val="0"/>
                <w:sz w:val="19"/>
                <w:szCs w:val="19"/>
                <w:u w:val="none"/>
                <w:rtl w:val="0"/>
              </w:rPr>
              <w:t>Verstoßes hinweisen.</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7" w:lineRule="auto"/>
              <w:ind w:left="112" w:right="9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wird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sich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nur </w:t>
            </w:r>
            <w:r>
              <w:rPr>
                <w:rFonts w:ascii="Arial" w:eastAsia="Arial" w:hAnsi="Arial" w:cs="Arial"/>
                <w:b w:val="0"/>
                <w:bCs w:val="0"/>
                <w:i w:val="0"/>
                <w:iCs w:val="0"/>
                <w:caps w:val="0"/>
                <w:smallCaps w:val="0"/>
                <w:outline w:val="0"/>
                <w:color w:val="000000"/>
                <w:w w:val="100"/>
                <w:kern w:val="0"/>
                <w:sz w:val="19"/>
                <w:szCs w:val="19"/>
                <w:u w:val="none"/>
                <w:rtl w:val="0"/>
              </w:rPr>
              <w:t xml:space="preserve">insoweit Kenntnis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von </w:t>
            </w:r>
            <w:r>
              <w:rPr>
                <w:rFonts w:ascii="Arial" w:eastAsia="Arial" w:hAnsi="Arial" w:cs="Arial"/>
                <w:b w:val="0"/>
                <w:bCs w:val="0"/>
                <w:i w:val="0"/>
                <w:iCs w:val="0"/>
                <w:caps w:val="0"/>
                <w:smallCaps w:val="0"/>
                <w:outline w:val="0"/>
                <w:color w:val="000000"/>
                <w:w w:val="100"/>
                <w:kern w:val="0"/>
                <w:sz w:val="19"/>
                <w:szCs w:val="19"/>
                <w:u w:val="none"/>
                <w:rtl w:val="0"/>
              </w:rPr>
              <w:t xml:space="preserve">entsprechenden Geheimnissen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verschaffen, </w:t>
            </w:r>
            <w:r>
              <w:rPr>
                <w:rFonts w:ascii="Arial" w:eastAsia="Arial" w:hAnsi="Arial" w:cs="Arial"/>
                <w:b w:val="0"/>
                <w:bCs w:val="0"/>
                <w:i w:val="0"/>
                <w:iCs w:val="0"/>
                <w:caps w:val="0"/>
                <w:smallCaps w:val="0"/>
                <w:outline w:val="0"/>
                <w:color w:val="000000"/>
                <w:w w:val="100"/>
                <w:kern w:val="0"/>
                <w:sz w:val="19"/>
                <w:szCs w:val="19"/>
                <w:u w:val="none"/>
                <w:rtl w:val="0"/>
              </w:rPr>
              <w:t xml:space="preserve">als dies zur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Erfüllung der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von </w:t>
            </w:r>
            <w:r>
              <w:rPr>
                <w:rFonts w:ascii="Arial" w:eastAsia="Arial" w:hAnsi="Arial" w:cs="Arial"/>
                <w:b w:val="0"/>
                <w:bCs w:val="0"/>
                <w:i w:val="0"/>
                <w:iCs w:val="0"/>
                <w:caps w:val="0"/>
                <w:smallCaps w:val="0"/>
                <w:outline w:val="0"/>
                <w:color w:val="000000"/>
                <w:w w:val="100"/>
                <w:kern w:val="0"/>
                <w:sz w:val="19"/>
                <w:szCs w:val="19"/>
                <w:u w:val="none"/>
                <w:rtl w:val="0"/>
              </w:rPr>
              <w:t xml:space="preserve">ihm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übernommenen              vertraglichen              </w:t>
            </w:r>
            <w:r>
              <w:rPr>
                <w:rFonts w:ascii="Arial" w:eastAsia="Arial" w:hAnsi="Arial" w:cs="Arial"/>
                <w:b w:val="0"/>
                <w:bCs w:val="0"/>
                <w:i w:val="0"/>
                <w:iCs w:val="0"/>
                <w:caps w:val="0"/>
                <w:smallCaps w:val="0"/>
                <w:outline w:val="0"/>
                <w:color w:val="000000"/>
                <w:w w:val="100"/>
                <w:kern w:val="0"/>
                <w:sz w:val="19"/>
                <w:szCs w:val="19"/>
                <w:u w:val="none"/>
                <w:rtl w:val="0"/>
              </w:rPr>
              <w:t xml:space="preserve">Aufgaben </w:t>
            </w:r>
            <w:r>
              <w:rPr>
                <w:rFonts w:ascii="Arial" w:eastAsia="Arial" w:hAnsi="Arial" w:cs="Arial"/>
                <w:b w:val="0"/>
                <w:bCs w:val="0"/>
                <w:i w:val="0"/>
                <w:iCs w:val="0"/>
                <w:caps w:val="0"/>
                <w:smallCaps w:val="0"/>
                <w:outline w:val="0"/>
                <w:color w:val="000000"/>
                <w:spacing w:val="-3"/>
                <w:w w:val="100"/>
                <w:kern w:val="0"/>
                <w:sz w:val="19"/>
                <w:szCs w:val="19"/>
                <w:u w:val="none"/>
                <w:rtl w:val="0"/>
              </w:rPr>
              <w:t>erforderlich</w:t>
            </w:r>
            <w:r>
              <w:rPr>
                <w:rFonts w:ascii="Arial" w:eastAsia="Arial" w:hAnsi="Arial" w:cs="Arial"/>
                <w:b w:val="0"/>
                <w:bCs w:val="0"/>
                <w:i w:val="0"/>
                <w:iCs w:val="0"/>
                <w:caps w:val="0"/>
                <w:smallCaps w:val="0"/>
                <w:outline w:val="0"/>
                <w:color w:val="000000"/>
                <w:spacing w:val="44"/>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ist.</w:t>
            </w:r>
          </w:p>
        </w:tc>
        <w:tc>
          <w:tcPr>
            <w:tcW w:w="4821" w:type="dxa"/>
            <w:tcBorders>
              <w:left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(DSGVO) and the Federal Data Protection Act</w:t>
            </w:r>
          </w:p>
          <w:p>
            <w:pPr>
              <w:autoSpaceDE/>
              <w:autoSpaceDN/>
              <w:spacing w:before="21" w:line="240" w:lineRule="auto"/>
              <w:ind w:left="112" w:right="0"/>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(BDSG) within its area of responsibility.</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1"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2" w:lineRule="auto"/>
              <w:ind w:left="112" w:right="94"/>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If the information receiver also assumes tasks for private health, life and accident insurers as a subcontractor of ERGO, the following regulations shall apply:</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2" w:lineRule="auto"/>
              <w:ind w:left="112" w:right="79"/>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has informed </w:t>
            </w:r>
            <w:r>
              <w:rPr>
                <w:rFonts w:ascii="Arial" w:eastAsia="Arial" w:hAnsi="Arial" w:cs="Arial"/>
                <w:b w:val="0"/>
                <w:bCs w:val="0"/>
                <w:i w:val="0"/>
                <w:iCs w:val="0"/>
                <w:caps w:val="0"/>
                <w:smallCaps w:val="0"/>
                <w:outline w:val="0"/>
                <w:color w:val="000000"/>
                <w:w w:val="100"/>
                <w:kern w:val="0"/>
                <w:sz w:val="19"/>
                <w:szCs w:val="19"/>
                <w:u w:val="none"/>
                <w:rtl w:val="0"/>
              </w:rPr>
              <w:t xml:space="preserve">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that ERGO, as the central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service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provider </w:t>
            </w:r>
            <w:r>
              <w:rPr>
                <w:rFonts w:ascii="Arial" w:eastAsia="Arial" w:hAnsi="Arial" w:cs="Arial"/>
                <w:b w:val="0"/>
                <w:bCs w:val="0"/>
                <w:i w:val="0"/>
                <w:iCs w:val="0"/>
                <w:caps w:val="0"/>
                <w:smallCaps w:val="0"/>
                <w:outline w:val="0"/>
                <w:color w:val="000000"/>
                <w:w w:val="100"/>
                <w:kern w:val="0"/>
                <w:sz w:val="19"/>
                <w:szCs w:val="19"/>
                <w:u w:val="none"/>
                <w:rtl w:val="0"/>
              </w:rPr>
              <w:t xml:space="preserve">of the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Group, </w:t>
            </w:r>
            <w:r>
              <w:rPr>
                <w:rFonts w:ascii="Arial" w:eastAsia="Arial" w:hAnsi="Arial" w:cs="Arial"/>
                <w:b w:val="0"/>
                <w:bCs w:val="0"/>
                <w:i w:val="0"/>
                <w:iCs w:val="0"/>
                <w:caps w:val="0"/>
                <w:smallCaps w:val="0"/>
                <w:outline w:val="0"/>
                <w:color w:val="000000"/>
                <w:w w:val="100"/>
                <w:kern w:val="0"/>
                <w:sz w:val="19"/>
                <w:szCs w:val="19"/>
                <w:u w:val="none"/>
                <w:rtl w:val="0"/>
              </w:rPr>
              <w:t xml:space="preserve">is also taking 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tasks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for private </w:t>
            </w:r>
            <w:r>
              <w:rPr>
                <w:rFonts w:ascii="Arial" w:eastAsia="Arial" w:hAnsi="Arial" w:cs="Arial"/>
                <w:b w:val="0"/>
                <w:bCs w:val="0"/>
                <w:i w:val="0"/>
                <w:iCs w:val="0"/>
                <w:caps w:val="0"/>
                <w:smallCaps w:val="0"/>
                <w:outline w:val="0"/>
                <w:color w:val="000000"/>
                <w:w w:val="100"/>
                <w:kern w:val="0"/>
                <w:sz w:val="19"/>
                <w:szCs w:val="19"/>
                <w:u w:val="none"/>
                <w:rtl w:val="0"/>
              </w:rPr>
              <w:t xml:space="preserve">health, life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accident insurers.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The </w:t>
            </w:r>
            <w:r>
              <w:rPr>
                <w:rFonts w:ascii="Arial" w:eastAsia="Arial" w:hAnsi="Arial" w:cs="Arial"/>
                <w:b w:val="0"/>
                <w:bCs w:val="0"/>
                <w:i w:val="0"/>
                <w:iCs w:val="0"/>
                <w:caps w:val="0"/>
                <w:smallCaps w:val="0"/>
                <w:outline w:val="0"/>
                <w:color w:val="000000"/>
                <w:w w:val="100"/>
                <w:kern w:val="0"/>
                <w:sz w:val="19"/>
                <w:szCs w:val="19"/>
                <w:u w:val="none"/>
                <w:rtl w:val="0"/>
              </w:rPr>
              <w:t xml:space="preserve">employees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agents of these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private </w:t>
            </w:r>
            <w:r>
              <w:rPr>
                <w:rFonts w:ascii="Arial" w:eastAsia="Arial" w:hAnsi="Arial" w:cs="Arial"/>
                <w:b w:val="0"/>
                <w:bCs w:val="0"/>
                <w:i w:val="0"/>
                <w:iCs w:val="0"/>
                <w:caps w:val="0"/>
                <w:smallCaps w:val="0"/>
                <w:outline w:val="0"/>
                <w:color w:val="000000"/>
                <w:w w:val="100"/>
                <w:kern w:val="0"/>
                <w:sz w:val="19"/>
                <w:szCs w:val="19"/>
                <w:u w:val="none"/>
                <w:rtl w:val="0"/>
              </w:rPr>
              <w:t xml:space="preserve">insurers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are </w:t>
            </w:r>
            <w:r>
              <w:rPr>
                <w:rFonts w:ascii="Arial" w:eastAsia="Arial" w:hAnsi="Arial" w:cs="Arial"/>
                <w:b w:val="0"/>
                <w:bCs w:val="0"/>
                <w:i w:val="0"/>
                <w:iCs w:val="0"/>
                <w:caps w:val="0"/>
                <w:smallCaps w:val="0"/>
                <w:outline w:val="0"/>
                <w:color w:val="000000"/>
                <w:w w:val="100"/>
                <w:kern w:val="0"/>
                <w:sz w:val="19"/>
                <w:szCs w:val="19"/>
                <w:u w:val="none"/>
                <w:rtl w:val="0"/>
              </w:rPr>
              <w:t xml:space="preserve">subject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a punishable duty of confidentiality according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Section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203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(1)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No. </w:t>
            </w:r>
            <w:r>
              <w:rPr>
                <w:rFonts w:ascii="Arial" w:eastAsia="Arial" w:hAnsi="Arial" w:cs="Arial"/>
                <w:b w:val="0"/>
                <w:bCs w:val="0"/>
                <w:i w:val="0"/>
                <w:iCs w:val="0"/>
                <w:caps w:val="0"/>
                <w:smallCaps w:val="0"/>
                <w:outline w:val="0"/>
                <w:color w:val="000000"/>
                <w:w w:val="100"/>
                <w:kern w:val="0"/>
                <w:sz w:val="19"/>
                <w:szCs w:val="19"/>
                <w:u w:val="none"/>
                <w:rtl w:val="0"/>
              </w:rPr>
              <w:t xml:space="preserve">7 of the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German </w:t>
            </w:r>
            <w:r>
              <w:rPr>
                <w:rFonts w:ascii="Arial" w:eastAsia="Arial" w:hAnsi="Arial" w:cs="Arial"/>
                <w:b w:val="0"/>
                <w:bCs w:val="0"/>
                <w:i w:val="0"/>
                <w:iCs w:val="0"/>
                <w:caps w:val="0"/>
                <w:smallCaps w:val="0"/>
                <w:outline w:val="0"/>
                <w:color w:val="000000"/>
                <w:w w:val="100"/>
                <w:kern w:val="0"/>
                <w:sz w:val="19"/>
                <w:szCs w:val="19"/>
                <w:u w:val="none"/>
                <w:rtl w:val="0"/>
              </w:rPr>
              <w:t xml:space="preserve">Criminal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Code </w:t>
            </w:r>
            <w:r>
              <w:rPr>
                <w:rFonts w:ascii="Arial" w:eastAsia="Arial" w:hAnsi="Arial" w:cs="Arial"/>
                <w:b w:val="0"/>
                <w:bCs w:val="0"/>
                <w:i w:val="0"/>
                <w:iCs w:val="0"/>
                <w:caps w:val="0"/>
                <w:smallCaps w:val="0"/>
                <w:outline w:val="0"/>
                <w:color w:val="000000"/>
                <w:w w:val="100"/>
                <w:kern w:val="0"/>
                <w:sz w:val="19"/>
                <w:szCs w:val="19"/>
                <w:u w:val="none"/>
                <w:rtl w:val="0"/>
              </w:rPr>
              <w:t xml:space="preserve">(StGB). According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this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provision, </w:t>
            </w:r>
            <w:r>
              <w:rPr>
                <w:rFonts w:ascii="Arial" w:eastAsia="Arial" w:hAnsi="Arial" w:cs="Arial"/>
                <w:b w:val="0"/>
                <w:bCs w:val="0"/>
                <w:i w:val="0"/>
                <w:iCs w:val="0"/>
                <w:caps w:val="0"/>
                <w:smallCaps w:val="0"/>
                <w:outline w:val="0"/>
                <w:color w:val="000000"/>
                <w:w w:val="100"/>
                <w:kern w:val="0"/>
                <w:sz w:val="19"/>
                <w:szCs w:val="19"/>
                <w:u w:val="none"/>
                <w:rtl w:val="0"/>
              </w:rPr>
              <w:t xml:space="preserve">an employee or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agent </w:t>
            </w:r>
            <w:r>
              <w:rPr>
                <w:rFonts w:ascii="Arial" w:eastAsia="Arial" w:hAnsi="Arial" w:cs="Arial"/>
                <w:b w:val="0"/>
                <w:bCs w:val="0"/>
                <w:i w:val="0"/>
                <w:iCs w:val="0"/>
                <w:caps w:val="0"/>
                <w:smallCaps w:val="0"/>
                <w:outline w:val="0"/>
                <w:color w:val="000000"/>
                <w:w w:val="100"/>
                <w:kern w:val="0"/>
                <w:sz w:val="19"/>
                <w:szCs w:val="19"/>
                <w:u w:val="none"/>
                <w:rtl w:val="0"/>
              </w:rPr>
              <w:t xml:space="preserve">is liable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prosecution if he or she discloses a secret of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another </w:t>
            </w:r>
            <w:r>
              <w:rPr>
                <w:rFonts w:ascii="Arial" w:eastAsia="Arial" w:hAnsi="Arial" w:cs="Arial"/>
                <w:b w:val="0"/>
                <w:bCs w:val="0"/>
                <w:i w:val="0"/>
                <w:iCs w:val="0"/>
                <w:caps w:val="0"/>
                <w:smallCaps w:val="0"/>
                <w:outline w:val="0"/>
                <w:color w:val="000000"/>
                <w:w w:val="100"/>
                <w:kern w:val="0"/>
                <w:sz w:val="19"/>
                <w:szCs w:val="19"/>
                <w:u w:val="none"/>
                <w:rtl w:val="0"/>
              </w:rPr>
              <w:t xml:space="preserve">party without authorization entrusted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him 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her </w:t>
            </w:r>
            <w:r>
              <w:rPr>
                <w:rFonts w:ascii="Arial" w:eastAsia="Arial" w:hAnsi="Arial" w:cs="Arial"/>
                <w:b w:val="0"/>
                <w:bCs w:val="0"/>
                <w:i w:val="0"/>
                <w:iCs w:val="0"/>
                <w:caps w:val="0"/>
                <w:smallCaps w:val="0"/>
                <w:outline w:val="0"/>
                <w:color w:val="000000"/>
                <w:w w:val="100"/>
                <w:kern w:val="0"/>
                <w:sz w:val="19"/>
                <w:szCs w:val="19"/>
                <w:u w:val="none"/>
                <w:rtl w:val="0"/>
              </w:rPr>
              <w:t xml:space="preserve">within the scope of this function or otherwise disclosed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him or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her.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requiring </w:t>
            </w:r>
            <w:r>
              <w:rPr>
                <w:rFonts w:ascii="Arial" w:eastAsia="Arial" w:hAnsi="Arial" w:cs="Arial"/>
                <w:b w:val="0"/>
                <w:bCs w:val="0"/>
                <w:i w:val="0"/>
                <w:iCs w:val="0"/>
                <w:caps w:val="0"/>
                <w:smallCaps w:val="0"/>
                <w:outline w:val="0"/>
                <w:color w:val="000000"/>
                <w:w w:val="100"/>
                <w:kern w:val="0"/>
                <w:sz w:val="19"/>
                <w:szCs w:val="19"/>
                <w:u w:val="none"/>
                <w:rtl w:val="0"/>
              </w:rPr>
              <w:t xml:space="preserve">confidentiality includes both the secrets that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belong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personal </w:t>
            </w:r>
            <w:r>
              <w:rPr>
                <w:rFonts w:ascii="Arial" w:eastAsia="Arial" w:hAnsi="Arial" w:cs="Arial"/>
                <w:b w:val="0"/>
                <w:bCs w:val="0"/>
                <w:i w:val="0"/>
                <w:iCs w:val="0"/>
                <w:caps w:val="0"/>
                <w:smallCaps w:val="0"/>
                <w:outline w:val="0"/>
                <w:color w:val="000000"/>
                <w:w w:val="100"/>
                <w:kern w:val="0"/>
                <w:sz w:val="19"/>
                <w:szCs w:val="19"/>
                <w:u w:val="none"/>
                <w:rtl w:val="0"/>
              </w:rPr>
              <w:t xml:space="preserve">sphere of life of the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individual </w:t>
            </w:r>
            <w:r>
              <w:rPr>
                <w:rFonts w:ascii="Arial" w:eastAsia="Arial" w:hAnsi="Arial" w:cs="Arial"/>
                <w:b w:val="0"/>
                <w:bCs w:val="0"/>
                <w:i w:val="0"/>
                <w:iCs w:val="0"/>
                <w:caps w:val="0"/>
                <w:smallCaps w:val="0"/>
                <w:outline w:val="0"/>
                <w:color w:val="000000"/>
                <w:w w:val="100"/>
                <w:kern w:val="0"/>
                <w:sz w:val="19"/>
                <w:szCs w:val="19"/>
                <w:u w:val="none"/>
                <w:rtl w:val="0"/>
              </w:rPr>
              <w:t xml:space="preserve">insured as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well </w:t>
            </w:r>
            <w:r>
              <w:rPr>
                <w:rFonts w:ascii="Arial" w:eastAsia="Arial" w:hAnsi="Arial" w:cs="Arial"/>
                <w:b w:val="0"/>
                <w:bCs w:val="0"/>
                <w:i w:val="0"/>
                <w:iCs w:val="0"/>
                <w:caps w:val="0"/>
                <w:smallCaps w:val="0"/>
                <w:outline w:val="0"/>
                <w:color w:val="000000"/>
                <w:w w:val="100"/>
                <w:kern w:val="0"/>
                <w:sz w:val="19"/>
                <w:szCs w:val="19"/>
                <w:u w:val="none"/>
                <w:rtl w:val="0"/>
              </w:rPr>
              <w:t xml:space="preserve">as company or business secrets.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Even </w:t>
            </w:r>
            <w:r>
              <w:rPr>
                <w:rFonts w:ascii="Arial" w:eastAsia="Arial" w:hAnsi="Arial" w:cs="Arial"/>
                <w:b w:val="0"/>
                <w:bCs w:val="0"/>
                <w:i w:val="0"/>
                <w:iCs w:val="0"/>
                <w:caps w:val="0"/>
                <w:smallCaps w:val="0"/>
                <w:outline w:val="0"/>
                <w:color w:val="000000"/>
                <w:w w:val="100"/>
                <w:kern w:val="0"/>
                <w:sz w:val="19"/>
                <w:szCs w:val="19"/>
                <w:u w:val="none"/>
                <w:rtl w:val="0"/>
              </w:rPr>
              <w:t xml:space="preserve">the fact that a person maintains an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appropriate </w:t>
            </w:r>
            <w:r>
              <w:rPr>
                <w:rFonts w:ascii="Arial" w:eastAsia="Arial" w:hAnsi="Arial" w:cs="Arial"/>
                <w:b w:val="0"/>
                <w:bCs w:val="0"/>
                <w:i w:val="0"/>
                <w:iCs w:val="0"/>
                <w:caps w:val="0"/>
                <w:smallCaps w:val="0"/>
                <w:outline w:val="0"/>
                <w:color w:val="000000"/>
                <w:w w:val="100"/>
                <w:kern w:val="0"/>
                <w:sz w:val="19"/>
                <w:szCs w:val="19"/>
                <w:u w:val="none"/>
                <w:rtl w:val="0"/>
              </w:rPr>
              <w:t xml:space="preserve">health, life or accident insurance with an insurer is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such </w:t>
            </w:r>
            <w:r>
              <w:rPr>
                <w:rFonts w:ascii="Arial" w:eastAsia="Arial" w:hAnsi="Arial" w:cs="Arial"/>
                <w:b w:val="0"/>
                <w:bCs w:val="0"/>
                <w:i w:val="0"/>
                <w:iCs w:val="0"/>
                <w:caps w:val="0"/>
                <w:smallCaps w:val="0"/>
                <w:outline w:val="0"/>
                <w:color w:val="000000"/>
                <w:w w:val="100"/>
                <w:kern w:val="0"/>
                <w:sz w:val="19"/>
                <w:szCs w:val="19"/>
                <w:u w:val="none"/>
                <w:rtl w:val="0"/>
              </w:rPr>
              <w:t xml:space="preserve">a secret.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In </w:t>
            </w:r>
            <w:r>
              <w:rPr>
                <w:rFonts w:ascii="Arial" w:eastAsia="Arial" w:hAnsi="Arial" w:cs="Arial"/>
                <w:b w:val="0"/>
                <w:bCs w:val="0"/>
                <w:i w:val="0"/>
                <w:iCs w:val="0"/>
                <w:caps w:val="0"/>
                <w:smallCaps w:val="0"/>
                <w:outline w:val="0"/>
                <w:color w:val="000000"/>
                <w:w w:val="100"/>
                <w:kern w:val="0"/>
                <w:sz w:val="19"/>
                <w:szCs w:val="19"/>
                <w:u w:val="none"/>
                <w:rtl w:val="0"/>
              </w:rPr>
              <w:t xml:space="preserve">addition, all information arising in the course of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such </w:t>
            </w:r>
            <w:r>
              <w:rPr>
                <w:rFonts w:ascii="Arial" w:eastAsia="Arial" w:hAnsi="Arial" w:cs="Arial"/>
                <w:b w:val="0"/>
                <w:bCs w:val="0"/>
                <w:i w:val="0"/>
                <w:iCs w:val="0"/>
                <w:caps w:val="0"/>
                <w:smallCaps w:val="0"/>
                <w:outline w:val="0"/>
                <w:color w:val="000000"/>
                <w:w w:val="100"/>
                <w:kern w:val="0"/>
                <w:sz w:val="19"/>
                <w:szCs w:val="19"/>
                <w:u w:val="none"/>
                <w:rtl w:val="0"/>
              </w:rPr>
              <w:t xml:space="preserve">an insurance relationship - e.g. all information on the contents of the contract, claims or accident reports - must be kept confidential.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The </w:t>
            </w:r>
            <w:r>
              <w:rPr>
                <w:rFonts w:ascii="Arial" w:eastAsia="Arial" w:hAnsi="Arial" w:cs="Arial"/>
                <w:b w:val="0"/>
                <w:bCs w:val="0"/>
                <w:i w:val="0"/>
                <w:iCs w:val="0"/>
                <w:caps w:val="0"/>
                <w:smallCaps w:val="0"/>
                <w:outline w:val="0"/>
                <w:color w:val="000000"/>
                <w:w w:val="100"/>
                <w:kern w:val="0"/>
                <w:sz w:val="19"/>
                <w:szCs w:val="19"/>
                <w:u w:val="none"/>
                <w:rtl w:val="0"/>
              </w:rPr>
              <w:t xml:space="preserve">use of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such </w:t>
            </w:r>
            <w:r>
              <w:rPr>
                <w:rFonts w:ascii="Arial" w:eastAsia="Arial" w:hAnsi="Arial" w:cs="Arial"/>
                <w:b w:val="0"/>
                <w:bCs w:val="0"/>
                <w:i w:val="0"/>
                <w:iCs w:val="0"/>
                <w:caps w:val="0"/>
                <w:smallCaps w:val="0"/>
                <w:outline w:val="0"/>
                <w:color w:val="000000"/>
                <w:w w:val="100"/>
                <w:kern w:val="0"/>
                <w:sz w:val="19"/>
                <w:szCs w:val="19"/>
                <w:u w:val="none"/>
                <w:rtl w:val="0"/>
              </w:rPr>
              <w:t xml:space="preserve">a secret is punishable according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Section </w:t>
            </w:r>
            <w:r>
              <w:rPr>
                <w:rFonts w:ascii="Arial" w:eastAsia="Arial" w:hAnsi="Arial" w:cs="Arial"/>
                <w:b w:val="0"/>
                <w:bCs w:val="0"/>
                <w:i w:val="0"/>
                <w:iCs w:val="0"/>
                <w:caps w:val="0"/>
                <w:smallCaps w:val="0"/>
                <w:outline w:val="0"/>
                <w:color w:val="000000"/>
                <w:spacing w:val="-3"/>
                <w:w w:val="100"/>
                <w:kern w:val="0"/>
                <w:sz w:val="19"/>
                <w:szCs w:val="19"/>
                <w:u w:val="none"/>
                <w:rtl w:val="0"/>
              </w:rPr>
              <w:t>204</w:t>
            </w:r>
            <w:r>
              <w:rPr>
                <w:rFonts w:ascii="Arial" w:eastAsia="Arial" w:hAnsi="Arial" w:cs="Arial"/>
                <w:b w:val="0"/>
                <w:bCs w:val="0"/>
                <w:i w:val="0"/>
                <w:iCs w:val="0"/>
                <w:caps w:val="0"/>
                <w:smallCaps w:val="0"/>
                <w:outline w:val="0"/>
                <w:color w:val="000000"/>
                <w:spacing w:val="1"/>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StGB.</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1"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line="252" w:lineRule="auto"/>
              <w:ind w:left="112" w:right="293"/>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In addition, ERGO has informed the information receiver that, in addition to the members of the respective insurer, other persons involved in the insurer's professional activities are also subject to the punishable duty of confidentiality pursuant to Section 203 (4) sentence 1 StGB. This duty of confidentiality therefore applies both to ERGO as the central service provider and to the information receiver as a subcontractor.</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9" w:line="240" w:lineRule="auto"/>
              <w:ind w:left="0" w:right="0"/>
              <w:jc w:val="lef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caps w:val="0"/>
                <w:smallCaps w:val="0"/>
                <w:outline w:val="0"/>
                <w:color w:val="000000"/>
                <w:w w:val="100"/>
                <w:kern w:val="0"/>
                <w:sz w:val="17"/>
                <w:szCs w:val="17"/>
                <w:u w:val="none"/>
                <w:rtl w:val="0"/>
              </w:rPr>
              <w:t xml:space="preserve"> </w:t>
            </w:r>
          </w:p>
          <w:p>
            <w:pPr>
              <w:autoSpaceDE/>
              <w:autoSpaceDN/>
              <w:spacing w:line="252" w:lineRule="auto"/>
              <w:ind w:left="112" w:right="84"/>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The information receiver undertakes to observe the duty of confidentiality (see Sections 203 and 204 StGB) and to treat all information requiring confidentiality as strictly confidential. In addition, the information receiver will oblige his employees to maintain confidentiality and inform them of the criminal consequences of a violation.</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6"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line="252" w:lineRule="auto"/>
              <w:ind w:left="112" w:right="105"/>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The information receiver will only obtain knowledge of corresponding secrets to the extent that this is necessary for the fulfilment of the contractual tasks assumed by him.</w:t>
            </w:r>
          </w:p>
        </w:tc>
      </w:tr>
    </w:tbl>
    <w:p>
      <w:pPr>
        <w:sectPr>
          <w:pgSz w:w="11910" w:h="16850"/>
          <w:pgMar w:top="1420" w:right="1160" w:bottom="760" w:left="1020" w:header="0" w:footer="572"/>
          <w:cols w:space="708"/>
        </w:sectPr>
      </w:pPr>
    </w:p>
    <w:tbl>
      <w:tblPr>
        <w:tblStyle w:val="TableNormal"/>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
      <w:tblGrid>
        <w:gridCol w:w="4671"/>
        <w:gridCol w:w="4821"/>
      </w:tblGrid>
      <w:tr>
        <w:tblPrEx>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Ex>
        <w:trPr>
          <w:cantSplit w:val="0"/>
          <w:trHeight w:val="2987"/>
          <w:tblHeader w:val="0"/>
        </w:trPr>
        <w:tc>
          <w:tcPr>
            <w:tcW w:w="4671" w:type="dxa"/>
            <w:tcBorders>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Sofern der Informationsempfänger weitere</w:t>
            </w:r>
          </w:p>
          <w:p>
            <w:pPr>
              <w:autoSpaceDE/>
              <w:autoSpaceDN/>
              <w:spacing w:before="21" w:line="252" w:lineRule="auto"/>
              <w:ind w:left="112" w:right="83"/>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3"/>
                <w:w w:val="100"/>
                <w:kern w:val="0"/>
                <w:sz w:val="19"/>
                <w:szCs w:val="19"/>
                <w:u w:val="none"/>
                <w:rtl w:val="0"/>
              </w:rPr>
              <w:t xml:space="preserve">Subunternehmer </w:t>
            </w:r>
            <w:r>
              <w:rPr>
                <w:rFonts w:ascii="Arial" w:eastAsia="Arial" w:hAnsi="Arial" w:cs="Arial"/>
                <w:b w:val="0"/>
                <w:bCs w:val="0"/>
                <w:i w:val="0"/>
                <w:iCs w:val="0"/>
                <w:caps w:val="0"/>
                <w:smallCaps w:val="0"/>
                <w:outline w:val="0"/>
                <w:color w:val="000000"/>
                <w:w w:val="100"/>
                <w:kern w:val="0"/>
                <w:sz w:val="19"/>
                <w:szCs w:val="19"/>
                <w:u w:val="none"/>
                <w:rtl w:val="0"/>
              </w:rPr>
              <w:t xml:space="preserve">zur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Erfüllung der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von </w:t>
            </w:r>
            <w:r>
              <w:rPr>
                <w:rFonts w:ascii="Arial" w:eastAsia="Arial" w:hAnsi="Arial" w:cs="Arial"/>
                <w:b w:val="0"/>
                <w:bCs w:val="0"/>
                <w:i w:val="0"/>
                <w:iCs w:val="0"/>
                <w:caps w:val="0"/>
                <w:smallCaps w:val="0"/>
                <w:outline w:val="0"/>
                <w:color w:val="000000"/>
                <w:w w:val="100"/>
                <w:kern w:val="0"/>
                <w:sz w:val="19"/>
                <w:szCs w:val="19"/>
                <w:u w:val="none"/>
                <w:rtl w:val="0"/>
              </w:rPr>
              <w:t xml:space="preserve">ihm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vertraglich übernommenen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Aufgaben </w:t>
            </w:r>
            <w:r>
              <w:rPr>
                <w:rFonts w:ascii="Arial" w:eastAsia="Arial" w:hAnsi="Arial" w:cs="Arial"/>
                <w:b w:val="0"/>
                <w:bCs w:val="0"/>
                <w:i w:val="0"/>
                <w:iCs w:val="0"/>
                <w:caps w:val="0"/>
                <w:smallCaps w:val="0"/>
                <w:outline w:val="0"/>
                <w:color w:val="000000"/>
                <w:w w:val="100"/>
                <w:kern w:val="0"/>
                <w:sz w:val="19"/>
                <w:szCs w:val="19"/>
                <w:u w:val="none"/>
                <w:rtl w:val="0"/>
              </w:rPr>
              <w:t xml:space="preserve">heranzieht,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wird </w:t>
            </w:r>
            <w:r>
              <w:rPr>
                <w:rFonts w:ascii="Arial" w:eastAsia="Arial" w:hAnsi="Arial" w:cs="Arial"/>
                <w:b w:val="0"/>
                <w:bCs w:val="0"/>
                <w:i w:val="0"/>
                <w:iCs w:val="0"/>
                <w:caps w:val="0"/>
                <w:smallCaps w:val="0"/>
                <w:outline w:val="0"/>
                <w:color w:val="000000"/>
                <w:w w:val="100"/>
                <w:kern w:val="0"/>
                <w:sz w:val="19"/>
                <w:szCs w:val="19"/>
                <w:u w:val="none"/>
                <w:rtl w:val="0"/>
              </w:rPr>
              <w:t xml:space="preserve">er diese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ebenfalls </w:t>
            </w:r>
            <w:r>
              <w:rPr>
                <w:rFonts w:ascii="Arial" w:eastAsia="Arial" w:hAnsi="Arial" w:cs="Arial"/>
                <w:b w:val="0"/>
                <w:bCs w:val="0"/>
                <w:i w:val="0"/>
                <w:iCs w:val="0"/>
                <w:caps w:val="0"/>
                <w:smallCaps w:val="0"/>
                <w:outline w:val="0"/>
                <w:color w:val="000000"/>
                <w:w w:val="100"/>
                <w:kern w:val="0"/>
                <w:sz w:val="19"/>
                <w:szCs w:val="19"/>
                <w:u w:val="none"/>
                <w:rtl w:val="0"/>
              </w:rPr>
              <w:t xml:space="preserve">zur Verschwiegenheit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verpflichten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auf </w:t>
            </w:r>
            <w:r>
              <w:rPr>
                <w:rFonts w:ascii="Arial" w:eastAsia="Arial" w:hAnsi="Arial" w:cs="Arial"/>
                <w:b w:val="0"/>
                <w:bCs w:val="0"/>
                <w:i w:val="0"/>
                <w:iCs w:val="0"/>
                <w:caps w:val="0"/>
                <w:smallCaps w:val="0"/>
                <w:outline w:val="0"/>
                <w:color w:val="000000"/>
                <w:w w:val="100"/>
                <w:kern w:val="0"/>
                <w:sz w:val="19"/>
                <w:szCs w:val="19"/>
                <w:u w:val="none"/>
                <w:rtl w:val="0"/>
              </w:rPr>
              <w:t xml:space="preserve">die strafrechtlichen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Folgen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eines              </w:t>
            </w:r>
            <w:r>
              <w:rPr>
                <w:rFonts w:ascii="Arial" w:eastAsia="Arial" w:hAnsi="Arial" w:cs="Arial"/>
                <w:b w:val="0"/>
                <w:bCs w:val="0"/>
                <w:i w:val="0"/>
                <w:iCs w:val="0"/>
                <w:caps w:val="0"/>
                <w:smallCaps w:val="0"/>
                <w:outline w:val="0"/>
                <w:color w:val="000000"/>
                <w:w w:val="100"/>
                <w:kern w:val="0"/>
                <w:sz w:val="19"/>
                <w:szCs w:val="19"/>
                <w:u w:val="none"/>
                <w:rtl w:val="0"/>
              </w:rPr>
              <w:t xml:space="preserve">Verstoßes              hinweisen.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wird </w:t>
            </w:r>
            <w:r>
              <w:rPr>
                <w:rFonts w:ascii="Arial" w:eastAsia="Arial" w:hAnsi="Arial" w:cs="Arial"/>
                <w:b w:val="0"/>
                <w:bCs w:val="0"/>
                <w:i w:val="0"/>
                <w:iCs w:val="0"/>
                <w:caps w:val="0"/>
                <w:smallCaps w:val="0"/>
                <w:outline w:val="0"/>
                <w:color w:val="000000"/>
                <w:w w:val="100"/>
                <w:kern w:val="0"/>
                <w:sz w:val="19"/>
                <w:szCs w:val="19"/>
                <w:u w:val="none"/>
                <w:rtl w:val="0"/>
              </w:rPr>
              <w:t xml:space="preserve">mit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dem Subunternehmer vertraglich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vereinbaren, </w:t>
            </w:r>
            <w:r>
              <w:rPr>
                <w:rFonts w:ascii="Arial" w:eastAsia="Arial" w:hAnsi="Arial" w:cs="Arial"/>
                <w:b w:val="0"/>
                <w:bCs w:val="0"/>
                <w:i w:val="0"/>
                <w:iCs w:val="0"/>
                <w:caps w:val="0"/>
                <w:smallCaps w:val="0"/>
                <w:outline w:val="0"/>
                <w:color w:val="000000"/>
                <w:w w:val="100"/>
                <w:kern w:val="0"/>
                <w:sz w:val="19"/>
                <w:szCs w:val="19"/>
                <w:u w:val="none"/>
                <w:rtl w:val="0"/>
              </w:rPr>
              <w:t xml:space="preserve">dass dieser seine Mitarbeiter zur Verschwiegenheit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verpflichtet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auf </w:t>
            </w:r>
            <w:r>
              <w:rPr>
                <w:rFonts w:ascii="Arial" w:eastAsia="Arial" w:hAnsi="Arial" w:cs="Arial"/>
                <w:b w:val="0"/>
                <w:bCs w:val="0"/>
                <w:i w:val="0"/>
                <w:iCs w:val="0"/>
                <w:caps w:val="0"/>
                <w:smallCaps w:val="0"/>
                <w:outline w:val="0"/>
                <w:color w:val="000000"/>
                <w:w w:val="100"/>
                <w:kern w:val="0"/>
                <w:sz w:val="19"/>
                <w:szCs w:val="19"/>
                <w:u w:val="none"/>
                <w:rtl w:val="0"/>
              </w:rPr>
              <w:t xml:space="preserve">die strafrechtlichen Folgen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eines </w:t>
            </w:r>
            <w:r>
              <w:rPr>
                <w:rFonts w:ascii="Arial" w:eastAsia="Arial" w:hAnsi="Arial" w:cs="Arial"/>
                <w:b w:val="0"/>
                <w:bCs w:val="0"/>
                <w:i w:val="0"/>
                <w:iCs w:val="0"/>
                <w:caps w:val="0"/>
                <w:smallCaps w:val="0"/>
                <w:outline w:val="0"/>
                <w:color w:val="000000"/>
                <w:w w:val="100"/>
                <w:kern w:val="0"/>
                <w:sz w:val="19"/>
                <w:szCs w:val="19"/>
                <w:u w:val="none"/>
                <w:rtl w:val="0"/>
              </w:rPr>
              <w:t>Verstoßes</w:t>
            </w:r>
            <w:r>
              <w:rPr>
                <w:rFonts w:ascii="Arial" w:eastAsia="Arial" w:hAnsi="Arial" w:cs="Arial"/>
                <w:b w:val="0"/>
                <w:bCs w:val="0"/>
                <w:i w:val="0"/>
                <w:iCs w:val="0"/>
                <w:caps w:val="0"/>
                <w:smallCaps w:val="0"/>
                <w:outline w:val="0"/>
                <w:color w:val="000000"/>
                <w:spacing w:val="-29"/>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hinweist.</w:t>
            </w:r>
          </w:p>
        </w:tc>
        <w:tc>
          <w:tcPr>
            <w:tcW w:w="4821" w:type="dxa"/>
            <w:tcBorders>
              <w:left w:val="single" w:sz="6" w:space="0" w:color="000000"/>
              <w:bottom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If the information receiver uses other subcontractors</w:t>
            </w:r>
          </w:p>
          <w:p>
            <w:pPr>
              <w:autoSpaceDE/>
              <w:autoSpaceDN/>
              <w:spacing w:before="21" w:line="252" w:lineRule="auto"/>
              <w:ind w:left="112" w:right="89"/>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2"/>
                <w:w w:val="100"/>
                <w:kern w:val="0"/>
                <w:sz w:val="19"/>
                <w:szCs w:val="19"/>
                <w:u w:val="none"/>
                <w:rtl w:val="0"/>
              </w:rPr>
              <w:t>to</w:t>
            </w:r>
            <w:r>
              <w:rPr>
                <w:rFonts w:ascii="Arial" w:eastAsia="Arial" w:hAnsi="Arial" w:cs="Arial"/>
                <w:b w:val="0"/>
                <w:bCs w:val="0"/>
                <w:i w:val="0"/>
                <w:iCs w:val="0"/>
                <w:caps w:val="0"/>
                <w:smallCaps w:val="0"/>
                <w:outline w:val="0"/>
                <w:color w:val="000000"/>
                <w:spacing w:val="-21"/>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fulfil</w:t>
            </w:r>
            <w:r>
              <w:rPr>
                <w:rFonts w:ascii="Arial" w:eastAsia="Arial" w:hAnsi="Arial" w:cs="Arial"/>
                <w:b w:val="0"/>
                <w:bCs w:val="0"/>
                <w:i w:val="0"/>
                <w:iCs w:val="0"/>
                <w:caps w:val="0"/>
                <w:smallCaps w:val="0"/>
                <w:outline w:val="0"/>
                <w:color w:val="000000"/>
                <w:spacing w:val="10"/>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the</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tasks</w:t>
            </w:r>
            <w:r>
              <w:rPr>
                <w:rFonts w:ascii="Arial" w:eastAsia="Arial" w:hAnsi="Arial" w:cs="Arial"/>
                <w:b w:val="0"/>
                <w:bCs w:val="0"/>
                <w:i w:val="0"/>
                <w:iCs w:val="0"/>
                <w:caps w:val="0"/>
                <w:smallCaps w:val="0"/>
                <w:outline w:val="0"/>
                <w:color w:val="000000"/>
                <w:spacing w:val="-2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he</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has</w:t>
            </w:r>
            <w:r>
              <w:rPr>
                <w:rFonts w:ascii="Arial" w:eastAsia="Arial" w:hAnsi="Arial" w:cs="Arial"/>
                <w:b w:val="0"/>
                <w:bCs w:val="0"/>
                <w:i w:val="0"/>
                <w:iCs w:val="0"/>
                <w:caps w:val="0"/>
                <w:smallCaps w:val="0"/>
                <w:outline w:val="0"/>
                <w:color w:val="000000"/>
                <w:spacing w:val="-1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assumed</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under</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the</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contract, he will also oblige them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secrecy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point out </w:t>
            </w:r>
            <w:r>
              <w:rPr>
                <w:rFonts w:ascii="Arial" w:eastAsia="Arial" w:hAnsi="Arial" w:cs="Arial"/>
                <w:b w:val="0"/>
                <w:bCs w:val="0"/>
                <w:i w:val="0"/>
                <w:iCs w:val="0"/>
                <w:caps w:val="0"/>
                <w:smallCaps w:val="0"/>
                <w:outline w:val="0"/>
                <w:color w:val="000000"/>
                <w:w w:val="100"/>
                <w:kern w:val="0"/>
                <w:sz w:val="19"/>
                <w:szCs w:val="19"/>
                <w:u w:val="none"/>
                <w:rtl w:val="0"/>
              </w:rPr>
              <w:t xml:space="preserve">the criminal law consequences of a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violation. </w:t>
            </w:r>
            <w:r>
              <w:rPr>
                <w:rFonts w:ascii="Arial" w:eastAsia="Arial" w:hAnsi="Arial" w:cs="Arial"/>
                <w:b w:val="0"/>
                <w:bCs w:val="0"/>
                <w:i w:val="0"/>
                <w:iCs w:val="0"/>
                <w:caps w:val="0"/>
                <w:smallCaps w:val="0"/>
                <w:outline w:val="0"/>
                <w:color w:val="000000"/>
                <w:w w:val="100"/>
                <w:kern w:val="0"/>
                <w:sz w:val="19"/>
                <w:szCs w:val="19"/>
                <w:u w:val="none"/>
                <w:rtl w:val="0"/>
              </w:rPr>
              <w:t xml:space="preserve">The contracting party shall contractually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agree </w:t>
            </w:r>
            <w:r>
              <w:rPr>
                <w:rFonts w:ascii="Arial" w:eastAsia="Arial" w:hAnsi="Arial" w:cs="Arial"/>
                <w:b w:val="0"/>
                <w:bCs w:val="0"/>
                <w:i w:val="0"/>
                <w:iCs w:val="0"/>
                <w:caps w:val="0"/>
                <w:smallCaps w:val="0"/>
                <w:outline w:val="0"/>
                <w:color w:val="000000"/>
                <w:w w:val="100"/>
                <w:kern w:val="0"/>
                <w:sz w:val="19"/>
                <w:szCs w:val="19"/>
                <w:u w:val="none"/>
                <w:rtl w:val="0"/>
              </w:rPr>
              <w:t xml:space="preserve">with the subcontractor that he shall oblige his employees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maintain confidentiality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point out </w:t>
            </w:r>
            <w:r>
              <w:rPr>
                <w:rFonts w:ascii="Arial" w:eastAsia="Arial" w:hAnsi="Arial" w:cs="Arial"/>
                <w:b w:val="0"/>
                <w:bCs w:val="0"/>
                <w:i w:val="0"/>
                <w:iCs w:val="0"/>
                <w:caps w:val="0"/>
                <w:smallCaps w:val="0"/>
                <w:outline w:val="0"/>
                <w:color w:val="000000"/>
                <w:w w:val="100"/>
                <w:kern w:val="0"/>
                <w:sz w:val="19"/>
                <w:szCs w:val="19"/>
                <w:u w:val="none"/>
                <w:rtl w:val="0"/>
              </w:rPr>
              <w:t>the</w:t>
            </w:r>
            <w:r>
              <w:rPr>
                <w:rFonts w:ascii="Arial" w:eastAsia="Arial" w:hAnsi="Arial" w:cs="Arial"/>
                <w:b w:val="0"/>
                <w:bCs w:val="0"/>
                <w:i w:val="0"/>
                <w:iCs w:val="0"/>
                <w:caps w:val="0"/>
                <w:smallCaps w:val="0"/>
                <w:outline w:val="0"/>
                <w:color w:val="000000"/>
                <w:spacing w:val="-42"/>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criminal law consequences of an</w:t>
            </w:r>
            <w:r>
              <w:rPr>
                <w:rFonts w:ascii="Arial" w:eastAsia="Arial" w:hAnsi="Arial" w:cs="Arial"/>
                <w:b w:val="0"/>
                <w:bCs w:val="0"/>
                <w:i w:val="0"/>
                <w:iCs w:val="0"/>
                <w:caps w:val="0"/>
                <w:smallCaps w:val="0"/>
                <w:outline w:val="0"/>
                <w:color w:val="000000"/>
                <w:spacing w:val="-13"/>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infringement.</w:t>
            </w:r>
          </w:p>
        </w:tc>
      </w:tr>
      <w:tr>
        <w:tblPrEx>
          <w:tblInd w:w="121" w:type="dxa"/>
          <w:tblLayout w:type="fixed"/>
          <w:tblCellMar>
            <w:top w:w="0" w:type="dxa"/>
            <w:left w:w="0" w:type="dxa"/>
            <w:bottom w:w="0" w:type="dxa"/>
            <w:right w:w="0" w:type="dxa"/>
          </w:tblCellMar>
        </w:tblPrEx>
        <w:trPr>
          <w:trHeight w:val="8903"/>
        </w:trPr>
        <w:tc>
          <w:tcPr>
            <w:tcW w:w="467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578" w:right="0" w:hanging="466"/>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spacing w:val="-4"/>
                <w:w w:val="100"/>
                <w:kern w:val="0"/>
                <w:sz w:val="19"/>
                <w:szCs w:val="19"/>
                <w:u w:val="none"/>
                <w:rtl w:val="0"/>
              </w:rPr>
              <w:t>6.</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 xml:space="preserve">Rückgabe </w:t>
            </w:r>
            <w:r>
              <w:rPr>
                <w:rFonts w:ascii="Arial" w:eastAsia="Arial" w:hAnsi="Arial" w:cs="Arial"/>
                <w:b/>
                <w:bCs/>
                <w:i w:val="0"/>
                <w:iCs w:val="0"/>
                <w:caps w:val="0"/>
                <w:smallCaps w:val="0"/>
                <w:outline w:val="0"/>
                <w:color w:val="000000"/>
                <w:spacing w:val="2"/>
                <w:w w:val="100"/>
                <w:kern w:val="0"/>
                <w:sz w:val="19"/>
                <w:szCs w:val="19"/>
                <w:u w:val="none"/>
                <w:rtl w:val="0"/>
              </w:rPr>
              <w:t>vertraulicher Informationen</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52" w:lineRule="auto"/>
              <w:ind w:left="112" w:right="9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 xml:space="preserve">Sofern </w:t>
            </w:r>
            <w:r>
              <w:rPr>
                <w:rFonts w:ascii="Arial" w:eastAsia="Arial" w:hAnsi="Arial" w:cs="Arial"/>
                <w:b w:val="0"/>
                <w:bCs w:val="0"/>
                <w:i w:val="0"/>
                <w:iCs w:val="0"/>
                <w:caps w:val="0"/>
                <w:smallCaps w:val="0"/>
                <w:outline w:val="0"/>
                <w:color w:val="000000"/>
                <w:w w:val="100"/>
                <w:kern w:val="0"/>
                <w:sz w:val="19"/>
                <w:szCs w:val="19"/>
                <w:u w:val="none"/>
                <w:rtl w:val="0"/>
              </w:rPr>
              <w:t xml:space="preserve">es nach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jeweiligen Ausschreibung nicht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einer Zusammenarbeit </w:t>
            </w:r>
            <w:r>
              <w:rPr>
                <w:rFonts w:ascii="Arial" w:eastAsia="Arial" w:hAnsi="Arial" w:cs="Arial"/>
                <w:b w:val="0"/>
                <w:bCs w:val="0"/>
                <w:i w:val="0"/>
                <w:iCs w:val="0"/>
                <w:caps w:val="0"/>
                <w:smallCaps w:val="0"/>
                <w:outline w:val="0"/>
                <w:color w:val="000000"/>
                <w:w w:val="100"/>
                <w:kern w:val="0"/>
                <w:sz w:val="19"/>
                <w:szCs w:val="19"/>
                <w:u w:val="none"/>
                <w:rtl w:val="0"/>
              </w:rPr>
              <w:t xml:space="preserve">kommt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und/oder </w:t>
            </w:r>
            <w:r>
              <w:rPr>
                <w:rFonts w:ascii="Arial" w:eastAsia="Arial" w:hAnsi="Arial" w:cs="Arial"/>
                <w:b w:val="0"/>
                <w:bCs w:val="0"/>
                <w:i w:val="0"/>
                <w:iCs w:val="0"/>
                <w:caps w:val="0"/>
                <w:smallCaps w:val="0"/>
                <w:outline w:val="0"/>
                <w:color w:val="000000"/>
                <w:w w:val="100"/>
                <w:kern w:val="0"/>
                <w:sz w:val="19"/>
                <w:szCs w:val="19"/>
                <w:u w:val="none"/>
                <w:rtl w:val="0"/>
              </w:rPr>
              <w:t xml:space="preserve">im Falle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des </w:t>
            </w:r>
            <w:r>
              <w:rPr>
                <w:rFonts w:ascii="Arial" w:eastAsia="Arial" w:hAnsi="Arial" w:cs="Arial"/>
                <w:b w:val="0"/>
                <w:bCs w:val="0"/>
                <w:i w:val="0"/>
                <w:iCs w:val="0"/>
                <w:caps w:val="0"/>
                <w:smallCaps w:val="0"/>
                <w:outline w:val="0"/>
                <w:color w:val="000000"/>
                <w:w w:val="100"/>
                <w:kern w:val="0"/>
                <w:sz w:val="19"/>
                <w:szCs w:val="19"/>
                <w:u w:val="none"/>
                <w:rtl w:val="0"/>
              </w:rPr>
              <w:t xml:space="preserve">Scheiterns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Vertragsverhandlu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ng 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und/oder bei Beendigung des </w:t>
            </w:r>
            <w:r>
              <w:rPr>
                <w:rFonts w:ascii="Arial" w:eastAsia="Arial" w:hAnsi="Arial" w:cs="Arial"/>
                <w:b w:val="0"/>
                <w:bCs w:val="0"/>
                <w:i w:val="0"/>
                <w:iCs w:val="0"/>
                <w:caps w:val="0"/>
                <w:smallCaps w:val="0"/>
                <w:outline w:val="0"/>
                <w:color w:val="000000"/>
                <w:w w:val="100"/>
                <w:kern w:val="0"/>
                <w:sz w:val="19"/>
                <w:szCs w:val="19"/>
                <w:u w:val="none"/>
                <w:rtl w:val="0"/>
              </w:rPr>
              <w:t xml:space="preserve">jeweiligen Vertragsverhältnisses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und/oder auf </w:t>
            </w:r>
            <w:r>
              <w:rPr>
                <w:rFonts w:ascii="Arial" w:eastAsia="Arial" w:hAnsi="Arial" w:cs="Arial"/>
                <w:b w:val="0"/>
                <w:bCs w:val="0"/>
                <w:i w:val="0"/>
                <w:iCs w:val="0"/>
                <w:caps w:val="0"/>
                <w:smallCaps w:val="0"/>
                <w:outline w:val="0"/>
                <w:color w:val="000000"/>
                <w:w w:val="100"/>
                <w:kern w:val="0"/>
                <w:sz w:val="19"/>
                <w:szCs w:val="19"/>
                <w:u w:val="none"/>
                <w:rtl w:val="0"/>
              </w:rPr>
              <w:t xml:space="preserve">schriftliche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Anforderung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wird der </w:t>
            </w:r>
            <w:r>
              <w:rPr>
                <w:rFonts w:ascii="Arial" w:eastAsia="Arial" w:hAnsi="Arial" w:cs="Arial"/>
                <w:b w:val="0"/>
                <w:bCs w:val="0"/>
                <w:i w:val="0"/>
                <w:iCs w:val="0"/>
                <w:caps w:val="0"/>
                <w:smallCaps w:val="0"/>
                <w:outline w:val="0"/>
                <w:color w:val="000000"/>
                <w:w w:val="100"/>
                <w:kern w:val="0"/>
                <w:sz w:val="19"/>
                <w:szCs w:val="19"/>
                <w:u w:val="none"/>
                <w:rtl w:val="0"/>
              </w:rPr>
              <w:t>Informationsempfänger</w:t>
            </w:r>
          </w:p>
          <w:p>
            <w:pPr>
              <w:autoSpaceDE/>
              <w:autoSpaceDN/>
              <w:spacing w:before="11"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968" w:right="79" w:hanging="52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a)</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sämtliche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Unterlagen und </w:t>
            </w:r>
            <w:r>
              <w:rPr>
                <w:rFonts w:ascii="Arial" w:eastAsia="Arial" w:hAnsi="Arial" w:cs="Arial"/>
                <w:b w:val="0"/>
                <w:bCs w:val="0"/>
                <w:i w:val="0"/>
                <w:iCs w:val="0"/>
                <w:caps w:val="0"/>
                <w:smallCaps w:val="0"/>
                <w:outline w:val="0"/>
                <w:color w:val="000000"/>
                <w:w w:val="100"/>
                <w:kern w:val="0"/>
                <w:sz w:val="19"/>
                <w:szCs w:val="19"/>
                <w:u w:val="none"/>
                <w:rtl w:val="0"/>
              </w:rPr>
              <w:t xml:space="preserve">alle anderen Materialien (einschließlich EDV-Material)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solche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Teile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davon, </w:t>
            </w:r>
            <w:r>
              <w:rPr>
                <w:rFonts w:ascii="Arial" w:eastAsia="Arial" w:hAnsi="Arial" w:cs="Arial"/>
                <w:b w:val="0"/>
                <w:bCs w:val="0"/>
                <w:i w:val="0"/>
                <w:iCs w:val="0"/>
                <w:caps w:val="0"/>
                <w:smallCaps w:val="0"/>
                <w:outline w:val="0"/>
                <w:color w:val="000000"/>
                <w:w w:val="100"/>
                <w:kern w:val="0"/>
                <w:sz w:val="19"/>
                <w:szCs w:val="19"/>
                <w:u w:val="none"/>
                <w:rtl w:val="0"/>
              </w:rPr>
              <w:t xml:space="preserve">die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vertraulic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 xml:space="preserve">enthalten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widerspiegeln, </w:t>
            </w:r>
            <w:r>
              <w:rPr>
                <w:rFonts w:ascii="Arial" w:eastAsia="Arial" w:hAnsi="Arial" w:cs="Arial"/>
                <w:b w:val="0"/>
                <w:bCs w:val="0"/>
                <w:i w:val="0"/>
                <w:iCs w:val="0"/>
                <w:caps w:val="0"/>
                <w:smallCaps w:val="0"/>
                <w:outline w:val="0"/>
                <w:color w:val="000000"/>
                <w:w w:val="100"/>
                <w:kern w:val="0"/>
                <w:sz w:val="19"/>
                <w:szCs w:val="19"/>
                <w:u w:val="none"/>
                <w:rtl w:val="0"/>
              </w:rPr>
              <w:t xml:space="preserve">an ERGO zurückgeben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zerstören, zusammen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mit </w:t>
            </w:r>
            <w:r>
              <w:rPr>
                <w:rFonts w:ascii="Arial" w:eastAsia="Arial" w:hAnsi="Arial" w:cs="Arial"/>
                <w:b w:val="0"/>
                <w:bCs w:val="0"/>
                <w:i w:val="0"/>
                <w:iCs w:val="0"/>
                <w:caps w:val="0"/>
                <w:smallCaps w:val="0"/>
                <w:outline w:val="0"/>
                <w:color w:val="000000"/>
                <w:w w:val="100"/>
                <w:kern w:val="0"/>
                <w:sz w:val="19"/>
                <w:szCs w:val="19"/>
                <w:u w:val="none"/>
                <w:rtl w:val="0"/>
              </w:rPr>
              <w:t xml:space="preserve">sämtlichen Kopien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Aufzeichnungen, die in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Besitz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unter Kontrolle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des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seiner Berater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Mitarbeiter stehen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die in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einer Form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vorhanden </w:t>
            </w:r>
            <w:r>
              <w:rPr>
                <w:rFonts w:ascii="Arial" w:eastAsia="Arial" w:hAnsi="Arial" w:cs="Arial"/>
                <w:b w:val="0"/>
                <w:bCs w:val="0"/>
                <w:i w:val="0"/>
                <w:iCs w:val="0"/>
                <w:caps w:val="0"/>
                <w:smallCaps w:val="0"/>
                <w:outline w:val="0"/>
                <w:color w:val="000000"/>
                <w:w w:val="100"/>
                <w:kern w:val="0"/>
                <w:sz w:val="19"/>
                <w:szCs w:val="19"/>
                <w:u w:val="none"/>
                <w:rtl w:val="0"/>
              </w:rPr>
              <w:t xml:space="preserve">sind, die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herausgegeben oder </w:t>
            </w:r>
            <w:r>
              <w:rPr>
                <w:rFonts w:ascii="Arial" w:eastAsia="Arial" w:hAnsi="Arial" w:cs="Arial"/>
                <w:b w:val="0"/>
                <w:bCs w:val="0"/>
                <w:i w:val="0"/>
                <w:iCs w:val="0"/>
                <w:caps w:val="0"/>
                <w:smallCaps w:val="0"/>
                <w:outline w:val="0"/>
                <w:color w:val="000000"/>
                <w:w w:val="100"/>
                <w:kern w:val="0"/>
                <w:sz w:val="19"/>
                <w:szCs w:val="19"/>
                <w:u w:val="none"/>
                <w:rtl w:val="0"/>
              </w:rPr>
              <w:t>zerstört werden kann;</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und</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1" w:line="252" w:lineRule="auto"/>
              <w:ind w:left="968" w:right="94" w:hanging="43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b)</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alle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vertraulichen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von </w:t>
            </w:r>
            <w:r>
              <w:rPr>
                <w:rFonts w:ascii="Arial" w:eastAsia="Arial" w:hAnsi="Arial" w:cs="Arial"/>
                <w:b w:val="0"/>
                <w:bCs w:val="0"/>
                <w:i w:val="0"/>
                <w:iCs w:val="0"/>
                <w:caps w:val="0"/>
                <w:smallCaps w:val="0"/>
                <w:outline w:val="0"/>
                <w:color w:val="000000"/>
                <w:w w:val="100"/>
                <w:kern w:val="0"/>
                <w:sz w:val="19"/>
                <w:szCs w:val="19"/>
                <w:u w:val="none"/>
                <w:rtl w:val="0"/>
              </w:rPr>
              <w:t xml:space="preserve">sämtlichen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Computern oder </w:t>
            </w:r>
            <w:r>
              <w:rPr>
                <w:rFonts w:ascii="Arial" w:eastAsia="Arial" w:hAnsi="Arial" w:cs="Arial"/>
                <w:b w:val="0"/>
                <w:bCs w:val="0"/>
                <w:i w:val="0"/>
                <w:iCs w:val="0"/>
                <w:caps w:val="0"/>
                <w:smallCaps w:val="0"/>
                <w:outline w:val="0"/>
                <w:color w:val="000000"/>
                <w:w w:val="100"/>
                <w:kern w:val="0"/>
                <w:sz w:val="19"/>
                <w:szCs w:val="19"/>
                <w:u w:val="none"/>
                <w:rtl w:val="0"/>
              </w:rPr>
              <w:t xml:space="preserve">ähnlichen </w:t>
            </w:r>
            <w:r>
              <w:rPr>
                <w:rFonts w:ascii="Arial" w:eastAsia="Arial" w:hAnsi="Arial" w:cs="Arial"/>
                <w:b w:val="0"/>
                <w:bCs w:val="0"/>
                <w:i w:val="0"/>
                <w:iCs w:val="0"/>
                <w:caps w:val="0"/>
                <w:smallCaps w:val="0"/>
                <w:outline w:val="0"/>
                <w:color w:val="000000"/>
                <w:spacing w:val="-3"/>
                <w:w w:val="100"/>
                <w:kern w:val="0"/>
                <w:sz w:val="19"/>
                <w:szCs w:val="19"/>
                <w:u w:val="none"/>
                <w:rtl w:val="0"/>
              </w:rPr>
              <w:t>Geräten,</w:t>
              <w:tab/>
            </w:r>
            <w:r>
              <w:rPr>
                <w:rFonts w:ascii="Arial" w:eastAsia="Arial" w:hAnsi="Arial" w:cs="Arial"/>
                <w:b w:val="0"/>
                <w:bCs w:val="0"/>
                <w:i w:val="0"/>
                <w:iCs w:val="0"/>
                <w:caps w:val="0"/>
                <w:smallCaps w:val="0"/>
                <w:outline w:val="0"/>
                <w:color w:val="000000"/>
                <w:w w:val="100"/>
                <w:kern w:val="0"/>
                <w:sz w:val="19"/>
                <w:szCs w:val="19"/>
                <w:u w:val="none"/>
                <w:rtl w:val="0"/>
              </w:rPr>
              <w:t>in</w:t>
              <w:tab/>
            </w:r>
            <w:r>
              <w:rPr>
                <w:rFonts w:ascii="Arial" w:eastAsia="Arial" w:hAnsi="Arial" w:cs="Arial"/>
                <w:b w:val="0"/>
                <w:bCs w:val="0"/>
                <w:i w:val="0"/>
                <w:iCs w:val="0"/>
                <w:caps w:val="0"/>
                <w:smallCaps w:val="0"/>
                <w:outline w:val="0"/>
                <w:color w:val="000000"/>
                <w:spacing w:val="-4"/>
                <w:w w:val="100"/>
                <w:kern w:val="0"/>
                <w:sz w:val="19"/>
                <w:szCs w:val="19"/>
                <w:u w:val="none"/>
                <w:rtl w:val="0"/>
              </w:rPr>
              <w:t>denen</w:t>
              <w:tab/>
            </w:r>
            <w:r>
              <w:rPr>
                <w:rFonts w:ascii="Arial" w:eastAsia="Arial" w:hAnsi="Arial" w:cs="Arial"/>
                <w:b w:val="0"/>
                <w:bCs w:val="0"/>
                <w:i w:val="0"/>
                <w:iCs w:val="0"/>
                <w:caps w:val="0"/>
                <w:smallCaps w:val="0"/>
                <w:outline w:val="0"/>
                <w:color w:val="000000"/>
                <w:spacing w:val="-8"/>
                <w:w w:val="100"/>
                <w:kern w:val="0"/>
                <w:sz w:val="19"/>
                <w:szCs w:val="19"/>
                <w:u w:val="none"/>
                <w:rtl w:val="0"/>
              </w:rPr>
              <w:t xml:space="preserve">vom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w:t>
            </w:r>
            <w:r>
              <w:rPr>
                <w:rFonts w:ascii="Arial" w:eastAsia="Arial" w:hAnsi="Arial" w:cs="Arial"/>
                <w:b w:val="0"/>
                <w:bCs w:val="0"/>
                <w:i w:val="0"/>
                <w:iCs w:val="0"/>
                <w:caps w:val="0"/>
                <w:smallCaps w:val="0"/>
                <w:outline w:val="0"/>
                <w:color w:val="000000"/>
                <w:w w:val="100"/>
                <w:kern w:val="0"/>
                <w:sz w:val="19"/>
                <w:szCs w:val="19"/>
                <w:u w:val="none"/>
                <w:rtl w:val="0"/>
              </w:rPr>
              <w:t xml:space="preserve">seinen </w:t>
            </w:r>
            <w:r>
              <w:rPr>
                <w:rFonts w:ascii="Arial" w:eastAsia="Arial" w:hAnsi="Arial" w:cs="Arial"/>
                <w:b w:val="0"/>
                <w:bCs w:val="0"/>
                <w:i w:val="0"/>
                <w:iCs w:val="0"/>
                <w:caps w:val="0"/>
                <w:smallCaps w:val="0"/>
                <w:outline w:val="0"/>
                <w:color w:val="000000"/>
                <w:spacing w:val="-3"/>
                <w:w w:val="100"/>
                <w:kern w:val="0"/>
                <w:sz w:val="19"/>
                <w:szCs w:val="19"/>
                <w:u w:val="none"/>
                <w:rtl w:val="0"/>
              </w:rPr>
              <w:t>Erfüllungsgehilfen                            vertraulic</w:t>
            </w:r>
            <w:r>
              <w:rPr>
                <w:rFonts w:ascii="Arial" w:eastAsia="Arial" w:hAnsi="Arial" w:cs="Arial"/>
                <w:b w:val="0"/>
                <w:bCs w:val="0"/>
                <w:i w:val="0"/>
                <w:iCs w:val="0"/>
                <w:caps w:val="0"/>
                <w:smallCaps w:val="0"/>
                <w:outline w:val="0"/>
                <w:color w:val="000000"/>
                <w:spacing w:val="-4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 xml:space="preserve">gespeichert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einprogrammiert </w:t>
            </w:r>
            <w:r>
              <w:rPr>
                <w:rFonts w:ascii="Arial" w:eastAsia="Arial" w:hAnsi="Arial" w:cs="Arial"/>
                <w:b w:val="0"/>
                <w:bCs w:val="0"/>
                <w:i w:val="0"/>
                <w:iCs w:val="0"/>
                <w:caps w:val="0"/>
                <w:smallCaps w:val="0"/>
                <w:outline w:val="0"/>
                <w:color w:val="000000"/>
                <w:spacing w:val="-4"/>
                <w:w w:val="100"/>
                <w:kern w:val="0"/>
                <w:sz w:val="19"/>
                <w:szCs w:val="19"/>
                <w:u w:val="none"/>
                <w:rtl w:val="0"/>
              </w:rPr>
              <w:t>waren,</w:t>
            </w:r>
            <w:r>
              <w:rPr>
                <w:rFonts w:ascii="Arial" w:eastAsia="Arial" w:hAnsi="Arial" w:cs="Arial"/>
                <w:b w:val="0"/>
                <w:bCs w:val="0"/>
                <w:i w:val="0"/>
                <w:iCs w:val="0"/>
                <w:caps w:val="0"/>
                <w:smallCaps w:val="0"/>
                <w:outline w:val="0"/>
                <w:color w:val="000000"/>
                <w:spacing w:val="4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löschen.</w:t>
            </w:r>
          </w:p>
          <w:p>
            <w:pPr>
              <w:autoSpaceDE/>
              <w:autoSpaceDN/>
              <w:spacing w:before="10"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7" w:lineRule="auto"/>
              <w:ind w:left="112" w:right="83"/>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Auf </w:t>
            </w:r>
            <w:r>
              <w:rPr>
                <w:rFonts w:ascii="Arial" w:eastAsia="Arial" w:hAnsi="Arial" w:cs="Arial"/>
                <w:b w:val="0"/>
                <w:bCs w:val="0"/>
                <w:i w:val="0"/>
                <w:iCs w:val="0"/>
                <w:caps w:val="0"/>
                <w:smallCaps w:val="0"/>
                <w:outline w:val="0"/>
                <w:color w:val="000000"/>
                <w:spacing w:val="-4"/>
                <w:w w:val="100"/>
                <w:kern w:val="0"/>
                <w:sz w:val="19"/>
                <w:szCs w:val="19"/>
                <w:u w:val="none"/>
                <w:rtl w:val="0"/>
              </w:rPr>
              <w:t>Anforderung</w:t>
            </w:r>
            <w:r>
              <w:rPr>
                <w:rFonts w:ascii="Arial" w:eastAsia="Arial" w:hAnsi="Arial" w:cs="Arial"/>
                <w:b w:val="0"/>
                <w:bCs w:val="0"/>
                <w:i w:val="0"/>
                <w:iCs w:val="0"/>
                <w:caps w:val="0"/>
                <w:smallCaps w:val="0"/>
                <w:outline w:val="0"/>
                <w:color w:val="000000"/>
                <w:spacing w:val="47"/>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von  </w:t>
            </w:r>
            <w:r>
              <w:rPr>
                <w:rFonts w:ascii="Arial" w:eastAsia="Arial" w:hAnsi="Arial" w:cs="Arial"/>
                <w:b w:val="0"/>
                <w:bCs w:val="0"/>
                <w:i w:val="0"/>
                <w:iCs w:val="0"/>
                <w:caps w:val="0"/>
                <w:smallCaps w:val="0"/>
                <w:outline w:val="0"/>
                <w:color w:val="000000"/>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hat </w:t>
            </w:r>
            <w:r>
              <w:rPr>
                <w:rFonts w:ascii="Arial" w:eastAsia="Arial" w:hAnsi="Arial" w:cs="Arial"/>
                <w:b w:val="0"/>
                <w:bCs w:val="0"/>
                <w:i w:val="0"/>
                <w:iCs w:val="0"/>
                <w:caps w:val="0"/>
                <w:smallCaps w:val="0"/>
                <w:outline w:val="0"/>
                <w:color w:val="000000"/>
                <w:w w:val="100"/>
                <w:kern w:val="0"/>
                <w:sz w:val="19"/>
                <w:szCs w:val="19"/>
                <w:u w:val="none"/>
                <w:rtl w:val="0"/>
              </w:rPr>
              <w:t xml:space="preserve">der Informationsempfänger die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Erfüllung der </w:t>
            </w:r>
            <w:r>
              <w:rPr>
                <w:rFonts w:ascii="Arial" w:eastAsia="Arial" w:hAnsi="Arial" w:cs="Arial"/>
                <w:b w:val="0"/>
                <w:bCs w:val="0"/>
                <w:i w:val="0"/>
                <w:iCs w:val="0"/>
                <w:caps w:val="0"/>
                <w:smallCaps w:val="0"/>
                <w:outline w:val="0"/>
                <w:color w:val="000000"/>
                <w:w w:val="100"/>
                <w:kern w:val="0"/>
                <w:sz w:val="19"/>
                <w:szCs w:val="19"/>
                <w:u w:val="none"/>
                <w:rtl w:val="0"/>
              </w:rPr>
              <w:t xml:space="preserve">in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Ziffer </w:t>
            </w:r>
            <w:r>
              <w:rPr>
                <w:rFonts w:ascii="Arial" w:eastAsia="Arial" w:hAnsi="Arial" w:cs="Arial"/>
                <w:b w:val="0"/>
                <w:bCs w:val="0"/>
                <w:i w:val="0"/>
                <w:iCs w:val="0"/>
                <w:caps w:val="0"/>
                <w:smallCaps w:val="0"/>
                <w:outline w:val="0"/>
                <w:color w:val="000000"/>
                <w:w w:val="100"/>
                <w:kern w:val="0"/>
                <w:sz w:val="19"/>
                <w:szCs w:val="19"/>
                <w:u w:val="none"/>
                <w:rtl w:val="0"/>
              </w:rPr>
              <w:t>6</w:t>
            </w:r>
          </w:p>
          <w:p>
            <w:pPr>
              <w:autoSpaceDE/>
              <w:autoSpaceDN/>
              <w:spacing w:before="1" w:line="264" w:lineRule="auto"/>
              <w:ind w:left="112" w:right="0"/>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a) und b) genannten Verpflichtungen unverzüglic h schriftlich zu bestätigen.</w:t>
            </w:r>
          </w:p>
        </w:tc>
        <w:tc>
          <w:tcPr>
            <w:tcW w:w="482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398" w:right="0" w:hanging="286"/>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spacing w:val="-4"/>
                <w:w w:val="100"/>
                <w:kern w:val="0"/>
                <w:sz w:val="19"/>
                <w:szCs w:val="19"/>
                <w:u w:val="none"/>
                <w:rtl w:val="0"/>
              </w:rPr>
              <w:t>6.</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Return of confidential</w:t>
            </w:r>
            <w:r>
              <w:rPr>
                <w:rFonts w:ascii="Arial" w:eastAsia="Arial" w:hAnsi="Arial" w:cs="Arial"/>
                <w:b/>
                <w:bCs/>
                <w:i w:val="0"/>
                <w:iCs w:val="0"/>
                <w:caps w:val="0"/>
                <w:smallCaps w:val="0"/>
                <w:outline w:val="0"/>
                <w:color w:val="000000"/>
                <w:spacing w:val="8"/>
                <w:w w:val="100"/>
                <w:kern w:val="0"/>
                <w:sz w:val="19"/>
                <w:szCs w:val="19"/>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information</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52" w:lineRule="auto"/>
              <w:ind w:left="112" w:right="77"/>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5"/>
                <w:w w:val="100"/>
                <w:kern w:val="0"/>
                <w:sz w:val="19"/>
                <w:szCs w:val="19"/>
                <w:u w:val="none"/>
                <w:rtl w:val="0"/>
              </w:rPr>
              <w:t xml:space="preserve">If </w:t>
            </w:r>
            <w:r>
              <w:rPr>
                <w:rFonts w:ascii="Arial" w:eastAsia="Arial" w:hAnsi="Arial" w:cs="Arial"/>
                <w:b w:val="0"/>
                <w:bCs w:val="0"/>
                <w:i w:val="0"/>
                <w:iCs w:val="0"/>
                <w:caps w:val="0"/>
                <w:smallCaps w:val="0"/>
                <w:outline w:val="0"/>
                <w:color w:val="000000"/>
                <w:w w:val="100"/>
                <w:kern w:val="0"/>
                <w:sz w:val="19"/>
                <w:szCs w:val="19"/>
                <w:u w:val="none"/>
                <w:rtl w:val="0"/>
              </w:rPr>
              <w:t xml:space="preserve">there is no cooperation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after </w:t>
            </w:r>
            <w:r>
              <w:rPr>
                <w:rFonts w:ascii="Arial" w:eastAsia="Arial" w:hAnsi="Arial" w:cs="Arial"/>
                <w:b w:val="0"/>
                <w:bCs w:val="0"/>
                <w:i w:val="0"/>
                <w:iCs w:val="0"/>
                <w:caps w:val="0"/>
                <w:smallCaps w:val="0"/>
                <w:outline w:val="0"/>
                <w:color w:val="000000"/>
                <w:w w:val="100"/>
                <w:kern w:val="0"/>
                <w:sz w:val="19"/>
                <w:szCs w:val="19"/>
                <w:u w:val="none"/>
                <w:rtl w:val="0"/>
              </w:rPr>
              <w:t xml:space="preserve">the respective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invitation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tender and/or in the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event </w:t>
            </w:r>
            <w:r>
              <w:rPr>
                <w:rFonts w:ascii="Arial" w:eastAsia="Arial" w:hAnsi="Arial" w:cs="Arial"/>
                <w:b w:val="0"/>
                <w:bCs w:val="0"/>
                <w:i w:val="0"/>
                <w:iCs w:val="0"/>
                <w:caps w:val="0"/>
                <w:smallCaps w:val="0"/>
                <w:outline w:val="0"/>
                <w:color w:val="000000"/>
                <w:w w:val="100"/>
                <w:kern w:val="0"/>
                <w:sz w:val="19"/>
                <w:szCs w:val="19"/>
                <w:u w:val="none"/>
                <w:rtl w:val="0"/>
              </w:rPr>
              <w:t xml:space="preserve">of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failure </w:t>
            </w:r>
            <w:r>
              <w:rPr>
                <w:rFonts w:ascii="Arial" w:eastAsia="Arial" w:hAnsi="Arial" w:cs="Arial"/>
                <w:b w:val="0"/>
                <w:bCs w:val="0"/>
                <w:i w:val="0"/>
                <w:iCs w:val="0"/>
                <w:caps w:val="0"/>
                <w:smallCaps w:val="0"/>
                <w:outline w:val="0"/>
                <w:color w:val="000000"/>
                <w:w w:val="100"/>
                <w:kern w:val="0"/>
                <w:sz w:val="19"/>
                <w:szCs w:val="19"/>
                <w:u w:val="none"/>
                <w:rtl w:val="0"/>
              </w:rPr>
              <w:t>of contractual negotiations and/or termination of the respective</w:t>
            </w:r>
            <w:r>
              <w:rPr>
                <w:rFonts w:ascii="Arial" w:eastAsia="Arial" w:hAnsi="Arial" w:cs="Arial"/>
                <w:b w:val="0"/>
                <w:bCs w:val="0"/>
                <w:i w:val="0"/>
                <w:iCs w:val="0"/>
                <w:caps w:val="0"/>
                <w:smallCaps w:val="0"/>
                <w:outline w:val="0"/>
                <w:color w:val="000000"/>
                <w:spacing w:val="-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contractual</w:t>
            </w:r>
            <w:r>
              <w:rPr>
                <w:rFonts w:ascii="Arial" w:eastAsia="Arial" w:hAnsi="Arial" w:cs="Arial"/>
                <w:b w:val="0"/>
                <w:bCs w:val="0"/>
                <w:i w:val="0"/>
                <w:iCs w:val="0"/>
                <w:caps w:val="0"/>
                <w:smallCaps w:val="0"/>
                <w:outline w:val="0"/>
                <w:color w:val="000000"/>
                <w:spacing w:val="-17"/>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relationship</w:t>
            </w:r>
            <w:r>
              <w:rPr>
                <w:rFonts w:ascii="Arial" w:eastAsia="Arial" w:hAnsi="Arial" w:cs="Arial"/>
                <w:b w:val="0"/>
                <w:bCs w:val="0"/>
                <w:i w:val="0"/>
                <w:iCs w:val="0"/>
                <w:caps w:val="0"/>
                <w:smallCaps w:val="0"/>
                <w:outline w:val="0"/>
                <w:color w:val="000000"/>
                <w:spacing w:val="-10"/>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and/or</w:t>
            </w:r>
            <w:r>
              <w:rPr>
                <w:rFonts w:ascii="Arial" w:eastAsia="Arial" w:hAnsi="Arial" w:cs="Arial"/>
                <w:b w:val="0"/>
                <w:bCs w:val="0"/>
                <w:i w:val="0"/>
                <w:iCs w:val="0"/>
                <w:caps w:val="0"/>
                <w:smallCaps w:val="0"/>
                <w:outline w:val="0"/>
                <w:color w:val="000000"/>
                <w:spacing w:val="-1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at</w:t>
            </w:r>
            <w:r>
              <w:rPr>
                <w:rFonts w:ascii="Arial" w:eastAsia="Arial" w:hAnsi="Arial" w:cs="Arial"/>
                <w:b w:val="0"/>
                <w:bCs w:val="0"/>
                <w:i w:val="0"/>
                <w:iCs w:val="0"/>
                <w:caps w:val="0"/>
                <w:smallCaps w:val="0"/>
                <w:outline w:val="0"/>
                <w:color w:val="000000"/>
                <w:spacing w:val="-2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ERGO's written request, 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is obliged</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to</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194" w:line="252" w:lineRule="auto"/>
              <w:ind w:left="833" w:right="94" w:hanging="36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a)</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destroy 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return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ERGO all documents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all other materials (including computer material) or parts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thereof </w:t>
            </w:r>
            <w:r>
              <w:rPr>
                <w:rFonts w:ascii="Arial" w:eastAsia="Arial" w:hAnsi="Arial" w:cs="Arial"/>
                <w:b w:val="0"/>
                <w:bCs w:val="0"/>
                <w:i w:val="0"/>
                <w:iCs w:val="0"/>
                <w:caps w:val="0"/>
                <w:smallCaps w:val="0"/>
                <w:outline w:val="0"/>
                <w:color w:val="000000"/>
                <w:w w:val="100"/>
                <w:kern w:val="0"/>
                <w:sz w:val="19"/>
                <w:szCs w:val="19"/>
                <w:u w:val="none"/>
                <w:rtl w:val="0"/>
              </w:rPr>
              <w:t xml:space="preserve">which contain 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reflect </w:t>
            </w:r>
            <w:r>
              <w:rPr>
                <w:rFonts w:ascii="Arial" w:eastAsia="Arial" w:hAnsi="Arial" w:cs="Arial"/>
                <w:b w:val="0"/>
                <w:bCs w:val="0"/>
                <w:i w:val="0"/>
                <w:iCs w:val="0"/>
                <w:caps w:val="0"/>
                <w:smallCaps w:val="0"/>
                <w:outline w:val="0"/>
                <w:color w:val="000000"/>
                <w:w w:val="100"/>
                <w:kern w:val="0"/>
                <w:sz w:val="19"/>
                <w:szCs w:val="19"/>
                <w:u w:val="none"/>
                <w:rtl w:val="0"/>
              </w:rPr>
              <w:t>confidential information, together</w:t>
            </w:r>
            <w:r>
              <w:rPr>
                <w:rFonts w:ascii="Arial" w:eastAsia="Arial" w:hAnsi="Arial" w:cs="Arial"/>
                <w:b w:val="0"/>
                <w:bCs w:val="0"/>
                <w:i w:val="0"/>
                <w:iCs w:val="0"/>
                <w:caps w:val="0"/>
                <w:smallCaps w:val="0"/>
                <w:outline w:val="0"/>
                <w:color w:val="000000"/>
                <w:spacing w:val="-16"/>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with all copies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records </w:t>
            </w:r>
            <w:r>
              <w:rPr>
                <w:rFonts w:ascii="Arial" w:eastAsia="Arial" w:hAnsi="Arial" w:cs="Arial"/>
                <w:b w:val="0"/>
                <w:bCs w:val="0"/>
                <w:i w:val="0"/>
                <w:iCs w:val="0"/>
                <w:caps w:val="0"/>
                <w:smallCaps w:val="0"/>
                <w:outline w:val="0"/>
                <w:color w:val="000000"/>
                <w:w w:val="100"/>
                <w:kern w:val="0"/>
                <w:sz w:val="19"/>
                <w:szCs w:val="19"/>
                <w:u w:val="none"/>
                <w:rtl w:val="0"/>
              </w:rPr>
              <w:t xml:space="preserve">in the possession or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under </w:t>
            </w:r>
            <w:r>
              <w:rPr>
                <w:rFonts w:ascii="Arial" w:eastAsia="Arial" w:hAnsi="Arial" w:cs="Arial"/>
                <w:b w:val="0"/>
                <w:bCs w:val="0"/>
                <w:i w:val="0"/>
                <w:iCs w:val="0"/>
                <w:caps w:val="0"/>
                <w:smallCaps w:val="0"/>
                <w:outline w:val="0"/>
                <w:color w:val="000000"/>
                <w:w w:val="100"/>
                <w:kern w:val="0"/>
                <w:sz w:val="19"/>
                <w:szCs w:val="19"/>
                <w:u w:val="none"/>
                <w:rtl w:val="0"/>
              </w:rPr>
              <w:t xml:space="preserve">the control of the information receiver or its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advisers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employees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which are in a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form </w:t>
            </w:r>
            <w:r>
              <w:rPr>
                <w:rFonts w:ascii="Arial" w:eastAsia="Arial" w:hAnsi="Arial" w:cs="Arial"/>
                <w:b w:val="0"/>
                <w:bCs w:val="0"/>
                <w:i w:val="0"/>
                <w:iCs w:val="0"/>
                <w:caps w:val="0"/>
                <w:smallCaps w:val="0"/>
                <w:outline w:val="0"/>
                <w:color w:val="000000"/>
                <w:w w:val="100"/>
                <w:kern w:val="0"/>
                <w:sz w:val="19"/>
                <w:szCs w:val="19"/>
                <w:u w:val="none"/>
                <w:rtl w:val="0"/>
              </w:rPr>
              <w:t>which may be issued or</w:t>
            </w:r>
            <w:r>
              <w:rPr>
                <w:rFonts w:ascii="Arial" w:eastAsia="Arial" w:hAnsi="Arial" w:cs="Arial"/>
                <w:b w:val="0"/>
                <w:bCs w:val="0"/>
                <w:i w:val="0"/>
                <w:iCs w:val="0"/>
                <w:caps w:val="0"/>
                <w:smallCaps w:val="0"/>
                <w:outline w:val="0"/>
                <w:color w:val="000000"/>
                <w:spacing w:val="-28"/>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destroyed; </w:t>
            </w:r>
            <w:r>
              <w:rPr>
                <w:rFonts w:ascii="Arial" w:eastAsia="Arial" w:hAnsi="Arial" w:cs="Arial"/>
                <w:b w:val="0"/>
                <w:bCs w:val="0"/>
                <w:i w:val="0"/>
                <w:iCs w:val="0"/>
                <w:caps w:val="0"/>
                <w:smallCaps w:val="0"/>
                <w:outline w:val="0"/>
                <w:color w:val="000000"/>
                <w:spacing w:val="-4"/>
                <w:w w:val="100"/>
                <w:kern w:val="0"/>
                <w:sz w:val="19"/>
                <w:szCs w:val="19"/>
                <w:u w:val="none"/>
                <w:rtl w:val="0"/>
              </w:rPr>
              <w:t>and</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136" w:line="252" w:lineRule="auto"/>
              <w:ind w:left="833" w:right="196" w:hanging="361"/>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4"/>
                <w:w w:val="100"/>
                <w:kern w:val="0"/>
                <w:sz w:val="19"/>
                <w:szCs w:val="19"/>
                <w:u w:val="none"/>
                <w:rtl w:val="0"/>
              </w:rPr>
              <w:t>b)</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delete all confidential information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from </w:t>
            </w:r>
            <w:r>
              <w:rPr>
                <w:rFonts w:ascii="Arial" w:eastAsia="Arial" w:hAnsi="Arial" w:cs="Arial"/>
                <w:b w:val="0"/>
                <w:bCs w:val="0"/>
                <w:i w:val="0"/>
                <w:iCs w:val="0"/>
                <w:caps w:val="0"/>
                <w:smallCaps w:val="0"/>
                <w:outline w:val="0"/>
                <w:color w:val="000000"/>
                <w:w w:val="100"/>
                <w:kern w:val="0"/>
                <w:sz w:val="19"/>
                <w:szCs w:val="19"/>
                <w:u w:val="none"/>
                <w:rtl w:val="0"/>
              </w:rPr>
              <w:t xml:space="preserve">all computers or similar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devices </w:t>
            </w:r>
            <w:r>
              <w:rPr>
                <w:rFonts w:ascii="Arial" w:eastAsia="Arial" w:hAnsi="Arial" w:cs="Arial"/>
                <w:b w:val="0"/>
                <w:bCs w:val="0"/>
                <w:i w:val="0"/>
                <w:iCs w:val="0"/>
                <w:caps w:val="0"/>
                <w:smallCaps w:val="0"/>
                <w:outline w:val="0"/>
                <w:color w:val="000000"/>
                <w:w w:val="100"/>
                <w:kern w:val="0"/>
                <w:sz w:val="19"/>
                <w:szCs w:val="19"/>
                <w:u w:val="none"/>
                <w:rtl w:val="0"/>
              </w:rPr>
              <w:t xml:space="preserve">in which confidential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was </w:t>
            </w:r>
            <w:r>
              <w:rPr>
                <w:rFonts w:ascii="Arial" w:eastAsia="Arial" w:hAnsi="Arial" w:cs="Arial"/>
                <w:b w:val="0"/>
                <w:bCs w:val="0"/>
                <w:i w:val="0"/>
                <w:iCs w:val="0"/>
                <w:caps w:val="0"/>
                <w:smallCaps w:val="0"/>
                <w:outline w:val="0"/>
                <w:color w:val="000000"/>
                <w:w w:val="100"/>
                <w:kern w:val="0"/>
                <w:sz w:val="19"/>
                <w:szCs w:val="19"/>
                <w:u w:val="none"/>
                <w:rtl w:val="0"/>
              </w:rPr>
              <w:t xml:space="preserve">stored 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programmed </w:t>
            </w:r>
            <w:r>
              <w:rPr>
                <w:rFonts w:ascii="Arial" w:eastAsia="Arial" w:hAnsi="Arial" w:cs="Arial"/>
                <w:b w:val="0"/>
                <w:bCs w:val="0"/>
                <w:i w:val="0"/>
                <w:iCs w:val="0"/>
                <w:caps w:val="0"/>
                <w:smallCaps w:val="0"/>
                <w:outline w:val="0"/>
                <w:color w:val="000000"/>
                <w:w w:val="100"/>
                <w:kern w:val="0"/>
                <w:sz w:val="19"/>
                <w:szCs w:val="19"/>
                <w:u w:val="none"/>
                <w:rtl w:val="0"/>
              </w:rPr>
              <w:t xml:space="preserve">by 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or his </w:t>
            </w:r>
            <w:r>
              <w:rPr>
                <w:rFonts w:ascii="Arial" w:eastAsia="Arial" w:hAnsi="Arial" w:cs="Arial"/>
                <w:b w:val="0"/>
                <w:bCs w:val="0"/>
                <w:i w:val="0"/>
                <w:iCs w:val="0"/>
                <w:caps w:val="0"/>
                <w:smallCaps w:val="0"/>
                <w:outline w:val="0"/>
                <w:color w:val="000000"/>
                <w:spacing w:val="-4"/>
                <w:w w:val="100"/>
                <w:kern w:val="0"/>
                <w:sz w:val="19"/>
                <w:szCs w:val="19"/>
                <w:u w:val="none"/>
                <w:rtl w:val="0"/>
              </w:rPr>
              <w:t>vicarious</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agents.</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194" w:line="247" w:lineRule="auto"/>
              <w:ind w:left="112" w:right="87"/>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At ERGO's request, the information receiver must immediately confirm in writing that it has fulfilled the obligations set out in paragraph 6 a) and b).</w:t>
            </w:r>
          </w:p>
        </w:tc>
      </w:tr>
      <w:tr>
        <w:tblPrEx>
          <w:tblInd w:w="121" w:type="dxa"/>
          <w:tblLayout w:type="fixed"/>
          <w:tblCellMar>
            <w:top w:w="0" w:type="dxa"/>
            <w:left w:w="0" w:type="dxa"/>
            <w:bottom w:w="0" w:type="dxa"/>
            <w:right w:w="0" w:type="dxa"/>
          </w:tblCellMar>
        </w:tblPrEx>
        <w:trPr>
          <w:trHeight w:val="2297"/>
        </w:trPr>
        <w:tc>
          <w:tcPr>
            <w:tcW w:w="467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tabs>
                <w:tab w:val="left" w:pos="532"/>
              </w:tabs>
              <w:autoSpaceDE/>
              <w:autoSpaceDN/>
              <w:spacing w:before="1" w:line="240" w:lineRule="auto"/>
              <w:ind w:left="112" w:right="0"/>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bCs/>
                <w:i w:val="0"/>
                <w:iCs w:val="0"/>
                <w:caps w:val="0"/>
                <w:smallCaps w:val="0"/>
                <w:outline w:val="0"/>
                <w:color w:val="000000"/>
                <w:w w:val="100"/>
                <w:kern w:val="0"/>
                <w:sz w:val="19"/>
                <w:szCs w:val="19"/>
                <w:u w:val="none"/>
                <w:rtl w:val="0"/>
              </w:rPr>
              <w:t>7.</w:t>
            </w:r>
            <w:r>
              <w:rPr>
                <w:rFonts w:ascii="Arial" w:eastAsia="Arial" w:hAnsi="Arial" w:cs="Arial"/>
                <w:b w:val="0"/>
                <w:bCs w:val="0"/>
                <w:i w:val="0"/>
                <w:iCs w:val="0"/>
                <w:caps w:val="0"/>
                <w:smallCaps w:val="0"/>
                <w:outline w:val="0"/>
                <w:color w:val="000000"/>
                <w:w w:val="100"/>
                <w:kern w:val="0"/>
                <w:sz w:val="19"/>
                <w:szCs w:val="19"/>
                <w:u w:val="none"/>
                <w:rtl w:val="0"/>
              </w:rPr>
              <w:tab/>
            </w:r>
            <w:r>
              <w:rPr>
                <w:rFonts w:ascii="Arial" w:eastAsia="Arial" w:hAnsi="Arial" w:cs="Arial"/>
                <w:b/>
                <w:bCs/>
                <w:i w:val="0"/>
                <w:iCs w:val="0"/>
                <w:caps w:val="0"/>
                <w:smallCaps w:val="0"/>
                <w:outline w:val="0"/>
                <w:color w:val="000000"/>
                <w:spacing w:val="-3"/>
                <w:w w:val="100"/>
                <w:kern w:val="0"/>
                <w:sz w:val="19"/>
                <w:szCs w:val="19"/>
                <w:u w:val="none"/>
                <w:rtl w:val="0"/>
              </w:rPr>
              <w:t>Haftungsausschluss,</w:t>
            </w:r>
            <w:r>
              <w:rPr>
                <w:rFonts w:ascii="Arial" w:eastAsia="Arial" w:hAnsi="Arial" w:cs="Arial"/>
                <w:b/>
                <w:bCs/>
                <w:i w:val="0"/>
                <w:iCs w:val="0"/>
                <w:caps w:val="0"/>
                <w:smallCaps w:val="0"/>
                <w:outline w:val="0"/>
                <w:color w:val="000000"/>
                <w:spacing w:val="27"/>
                <w:w w:val="100"/>
                <w:kern w:val="0"/>
                <w:sz w:val="19"/>
                <w:szCs w:val="19"/>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Rechte</w:t>
            </w:r>
          </w:p>
          <w:p>
            <w:pPr>
              <w:autoSpaceDE/>
              <w:autoSpaceDN/>
              <w:spacing w:before="2"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112" w:right="97"/>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ERGO übernimmt keine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Haftung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für </w:t>
            </w:r>
            <w:r>
              <w:rPr>
                <w:rFonts w:ascii="Arial" w:eastAsia="Arial" w:hAnsi="Arial" w:cs="Arial"/>
                <w:b w:val="0"/>
                <w:bCs w:val="0"/>
                <w:i w:val="0"/>
                <w:iCs w:val="0"/>
                <w:caps w:val="0"/>
                <w:smallCaps w:val="0"/>
                <w:outline w:val="0"/>
                <w:color w:val="000000"/>
                <w:w w:val="100"/>
                <w:kern w:val="0"/>
                <w:sz w:val="19"/>
                <w:szCs w:val="19"/>
                <w:u w:val="none"/>
                <w:rtl w:val="0"/>
              </w:rPr>
              <w:t xml:space="preserve">Schäden, die durch die Nutzung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unter dieser Vertraulichkeitsverpflichtung              übermittelten,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vertraulichen </w:t>
            </w:r>
            <w:r>
              <w:rPr>
                <w:rFonts w:ascii="Arial" w:eastAsia="Arial" w:hAnsi="Arial" w:cs="Arial"/>
                <w:b w:val="0"/>
                <w:bCs w:val="0"/>
                <w:i w:val="0"/>
                <w:iCs w:val="0"/>
                <w:caps w:val="0"/>
                <w:smallCaps w:val="0"/>
                <w:outline w:val="0"/>
                <w:color w:val="000000"/>
                <w:spacing w:val="-4"/>
                <w:w w:val="100"/>
                <w:kern w:val="0"/>
                <w:sz w:val="19"/>
                <w:szCs w:val="19"/>
                <w:u w:val="none"/>
                <w:rtl w:val="0"/>
              </w:rPr>
              <w:t>Informationen</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entstehen.</w:t>
            </w:r>
          </w:p>
          <w:p>
            <w:pPr>
              <w:autoSpaceDE/>
              <w:autoSpaceDN/>
              <w:spacing w:before="9"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7" w:lineRule="auto"/>
              <w:ind w:left="112" w:right="7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Durch die Vertraulichkeitsverpflichtung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die im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Rahmen   </w:t>
            </w:r>
            <w:r>
              <w:rPr>
                <w:rFonts w:ascii="Arial" w:eastAsia="Arial" w:hAnsi="Arial" w:cs="Arial"/>
                <w:b w:val="0"/>
                <w:bCs w:val="0"/>
                <w:i w:val="0"/>
                <w:iCs w:val="0"/>
                <w:caps w:val="0"/>
                <w:smallCaps w:val="0"/>
                <w:outline w:val="0"/>
                <w:color w:val="000000"/>
                <w:w w:val="100"/>
                <w:kern w:val="0"/>
                <w:sz w:val="19"/>
                <w:szCs w:val="19"/>
                <w:u w:val="none"/>
                <w:rtl w:val="0"/>
              </w:rPr>
              <w:t xml:space="preserve">dieser  Vertraulichkeitsverpflichtung </w:t>
            </w:r>
            <w:r>
              <w:rPr>
                <w:rFonts w:ascii="Arial" w:eastAsia="Arial" w:hAnsi="Arial" w:cs="Arial"/>
                <w:b w:val="0"/>
                <w:bCs w:val="0"/>
                <w:i w:val="0"/>
                <w:iCs w:val="0"/>
                <w:caps w:val="0"/>
                <w:smallCaps w:val="0"/>
                <w:outline w:val="0"/>
                <w:color w:val="000000"/>
                <w:spacing w:val="1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zur</w:t>
            </w:r>
          </w:p>
          <w:p>
            <w:pPr>
              <w:autoSpaceDE/>
              <w:autoSpaceDN/>
              <w:spacing w:before="15" w:line="203"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spacing w:val="-4"/>
                <w:w w:val="100"/>
                <w:kern w:val="0"/>
                <w:sz w:val="19"/>
                <w:szCs w:val="19"/>
                <w:u w:val="none"/>
                <w:rtl w:val="0"/>
              </w:rPr>
              <w:t xml:space="preserve">Verfügung  </w:t>
            </w:r>
            <w:r>
              <w:rPr>
                <w:rFonts w:ascii="Arial" w:eastAsia="Arial" w:hAnsi="Arial" w:cs="Arial"/>
                <w:b w:val="0"/>
                <w:bCs w:val="0"/>
                <w:i w:val="0"/>
                <w:iCs w:val="0"/>
                <w:caps w:val="0"/>
                <w:smallCaps w:val="0"/>
                <w:outline w:val="0"/>
                <w:color w:val="000000"/>
                <w:w w:val="100"/>
                <w:kern w:val="0"/>
                <w:sz w:val="19"/>
                <w:szCs w:val="19"/>
                <w:u w:val="none"/>
                <w:rtl w:val="0"/>
              </w:rPr>
              <w:t xml:space="preserve">gestellten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vertraulichen </w:t>
            </w:r>
            <w:r>
              <w:rPr>
                <w:rFonts w:ascii="Arial" w:eastAsia="Arial" w:hAnsi="Arial" w:cs="Arial"/>
                <w:b w:val="0"/>
                <w:bCs w:val="0"/>
                <w:i w:val="0"/>
                <w:iCs w:val="0"/>
                <w:caps w:val="0"/>
                <w:smallCaps w:val="0"/>
                <w:outline w:val="0"/>
                <w:color w:val="000000"/>
                <w:spacing w:val="4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Informationen</w:t>
            </w:r>
          </w:p>
        </w:tc>
        <w:tc>
          <w:tcPr>
            <w:tcW w:w="482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before="1" w:line="240" w:lineRule="auto"/>
              <w:ind w:left="112" w:right="0"/>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bCs/>
                <w:i w:val="0"/>
                <w:iCs w:val="0"/>
                <w:caps w:val="0"/>
                <w:smallCaps w:val="0"/>
                <w:outline w:val="0"/>
                <w:color w:val="000000"/>
                <w:w w:val="100"/>
                <w:kern w:val="0"/>
                <w:sz w:val="19"/>
                <w:szCs w:val="19"/>
                <w:u w:val="none"/>
                <w:rtl w:val="0"/>
              </w:rPr>
              <w:t>7. Disclaimer, Rights</w:t>
            </w:r>
          </w:p>
          <w:p>
            <w:pPr>
              <w:autoSpaceDE/>
              <w:autoSpaceDN/>
              <w:spacing w:before="2"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7" w:lineRule="auto"/>
              <w:ind w:left="112" w:right="93"/>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ERGO is not liable for losses arising from the use of confidential information transmitted under this confidentiality obligation.</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caps w:val="0"/>
                <w:smallCaps w:val="0"/>
                <w:outline w:val="0"/>
                <w:color w:val="000000"/>
                <w:w w:val="100"/>
                <w:kern w:val="0"/>
                <w:sz w:val="22"/>
                <w:u w:val="none"/>
                <w:rtl w:val="0"/>
              </w:rPr>
              <w:t xml:space="preserve"> </w:t>
            </w:r>
          </w:p>
          <w:p>
            <w:pPr>
              <w:autoSpaceDE/>
              <w:autoSpaceDN/>
              <w:spacing w:before="7" w:line="240" w:lineRule="auto"/>
              <w:ind w:left="0" w:right="0"/>
              <w:jc w:val="left"/>
              <w:rPr>
                <w:rFonts w:ascii="Times New Roman" w:eastAsia="Times New Roman" w:hAnsi="Times New Roman" w:cs="Times New Roman"/>
                <w:b w:val="0"/>
                <w:bCs w:val="0"/>
                <w:i w:val="0"/>
                <w:iCs w:val="0"/>
                <w:smallCaps w:val="0"/>
                <w:color w:val="000000"/>
                <w:sz w:val="17"/>
                <w:szCs w:val="17"/>
              </w:rPr>
            </w:pPr>
            <w:r>
              <w:rPr>
                <w:rFonts w:ascii="Times New Roman" w:eastAsia="Times New Roman" w:hAnsi="Times New Roman" w:cs="Times New Roman"/>
                <w:b w:val="0"/>
                <w:bCs w:val="0"/>
                <w:i w:val="0"/>
                <w:iCs w:val="0"/>
                <w:caps w:val="0"/>
                <w:smallCaps w:val="0"/>
                <w:outline w:val="0"/>
                <w:color w:val="000000"/>
                <w:w w:val="100"/>
                <w:kern w:val="0"/>
                <w:sz w:val="17"/>
                <w:szCs w:val="17"/>
                <w:u w:val="none"/>
                <w:rtl w:val="0"/>
              </w:rPr>
              <w:t xml:space="preserve"> </w:t>
            </w:r>
          </w:p>
          <w:p>
            <w:pPr>
              <w:autoSpaceDE/>
              <w:autoSpaceDN/>
              <w:spacing w:line="247" w:lineRule="auto"/>
              <w:ind w:left="112" w:right="103"/>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3"/>
                <w:w w:val="100"/>
                <w:kern w:val="0"/>
                <w:sz w:val="19"/>
                <w:szCs w:val="19"/>
                <w:u w:val="none"/>
                <w:rtl w:val="0"/>
              </w:rPr>
              <w:t xml:space="preserve">No </w:t>
            </w:r>
            <w:r>
              <w:rPr>
                <w:rFonts w:ascii="Arial" w:eastAsia="Arial" w:hAnsi="Arial" w:cs="Arial"/>
                <w:b w:val="0"/>
                <w:bCs w:val="0"/>
                <w:i w:val="0"/>
                <w:iCs w:val="0"/>
                <w:caps w:val="0"/>
                <w:smallCaps w:val="0"/>
                <w:outline w:val="0"/>
                <w:color w:val="000000"/>
                <w:w w:val="100"/>
                <w:kern w:val="0"/>
                <w:sz w:val="19"/>
                <w:szCs w:val="19"/>
                <w:u w:val="none"/>
                <w:rtl w:val="0"/>
              </w:rPr>
              <w:t xml:space="preserve">licenses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for </w:t>
            </w:r>
            <w:r>
              <w:rPr>
                <w:rFonts w:ascii="Arial" w:eastAsia="Arial" w:hAnsi="Arial" w:cs="Arial"/>
                <w:b w:val="0"/>
                <w:bCs w:val="0"/>
                <w:i w:val="0"/>
                <w:iCs w:val="0"/>
                <w:caps w:val="0"/>
                <w:smallCaps w:val="0"/>
                <w:outline w:val="0"/>
                <w:color w:val="000000"/>
                <w:w w:val="100"/>
                <w:kern w:val="0"/>
                <w:sz w:val="19"/>
                <w:szCs w:val="19"/>
                <w:u w:val="none"/>
                <w:rtl w:val="0"/>
              </w:rPr>
              <w:t xml:space="preserve">industrial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property </w:t>
            </w:r>
            <w:r>
              <w:rPr>
                <w:rFonts w:ascii="Arial" w:eastAsia="Arial" w:hAnsi="Arial" w:cs="Arial"/>
                <w:b w:val="0"/>
                <w:bCs w:val="0"/>
                <w:i w:val="0"/>
                <w:iCs w:val="0"/>
                <w:caps w:val="0"/>
                <w:smallCaps w:val="0"/>
                <w:outline w:val="0"/>
                <w:color w:val="000000"/>
                <w:w w:val="100"/>
                <w:kern w:val="0"/>
                <w:sz w:val="19"/>
                <w:szCs w:val="19"/>
                <w:u w:val="none"/>
                <w:rtl w:val="0"/>
              </w:rPr>
              <w:t xml:space="preserve">rights (including patents)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no rights</w:t>
            </w:r>
            <w:r>
              <w:rPr>
                <w:rFonts w:ascii="Arial" w:eastAsia="Arial" w:hAnsi="Arial" w:cs="Arial"/>
                <w:b w:val="0"/>
                <w:bCs w:val="0"/>
                <w:i w:val="0"/>
                <w:iCs w:val="0"/>
                <w:caps w:val="0"/>
                <w:smallCaps w:val="0"/>
                <w:outline w:val="0"/>
                <w:color w:val="000000"/>
                <w:spacing w:val="5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of  use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exploitation</w:t>
            </w:r>
            <w:r>
              <w:rPr>
                <w:rFonts w:ascii="Arial" w:eastAsia="Arial" w:hAnsi="Arial" w:cs="Arial"/>
                <w:b w:val="0"/>
                <w:bCs w:val="0"/>
                <w:i w:val="0"/>
                <w:iCs w:val="0"/>
                <w:caps w:val="0"/>
                <w:smallCaps w:val="0"/>
                <w:outline w:val="0"/>
                <w:color w:val="000000"/>
                <w:spacing w:val="50"/>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for</w:t>
            </w:r>
          </w:p>
          <w:p>
            <w:pPr>
              <w:autoSpaceDE/>
              <w:autoSpaceDN/>
              <w:spacing w:before="15" w:line="203"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 xml:space="preserve">information   protected   by   copyright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are  </w:t>
            </w:r>
            <w:r>
              <w:rPr>
                <w:rFonts w:ascii="Arial" w:eastAsia="Arial" w:hAnsi="Arial" w:cs="Arial"/>
                <w:b w:val="0"/>
                <w:bCs w:val="0"/>
                <w:i w:val="0"/>
                <w:iCs w:val="0"/>
                <w:caps w:val="0"/>
                <w:smallCaps w:val="0"/>
                <w:outline w:val="0"/>
                <w:color w:val="000000"/>
                <w:spacing w:val="27"/>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neither</w:t>
            </w:r>
          </w:p>
        </w:tc>
      </w:tr>
    </w:tbl>
    <w:p>
      <w:pPr>
        <w:sectPr>
          <w:pgSz w:w="11910" w:h="16850"/>
          <w:pgMar w:top="1420" w:right="1160" w:bottom="760" w:left="1020" w:header="0" w:footer="572"/>
          <w:cols w:space="708"/>
        </w:sectPr>
      </w:pPr>
    </w:p>
    <w:tbl>
      <w:tblPr>
        <w:tblStyle w:val="TableNormal"/>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
      <w:tblGrid>
        <w:gridCol w:w="4671"/>
        <w:gridCol w:w="4821"/>
      </w:tblGrid>
      <w:tr>
        <w:tblPrEx>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Ex>
        <w:trPr>
          <w:cantSplit w:val="0"/>
          <w:trHeight w:val="2296"/>
          <w:tblHeader w:val="0"/>
        </w:trPr>
        <w:tc>
          <w:tcPr>
            <w:tcW w:w="4671" w:type="dxa"/>
            <w:tcBorders>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werden keine Lizenzen für gewerbliche</w:t>
            </w:r>
          </w:p>
          <w:p>
            <w:pPr>
              <w:autoSpaceDE/>
              <w:autoSpaceDN/>
              <w:spacing w:before="21" w:line="252" w:lineRule="auto"/>
              <w:ind w:left="112" w:right="91"/>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Schutzrechte (einschließlich Patente)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keine Nutzungs-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Verwertungsrechte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für </w:t>
            </w:r>
            <w:r>
              <w:rPr>
                <w:rFonts w:ascii="Arial" w:eastAsia="Arial" w:hAnsi="Arial" w:cs="Arial"/>
                <w:b w:val="0"/>
                <w:bCs w:val="0"/>
                <w:i w:val="0"/>
                <w:iCs w:val="0"/>
                <w:caps w:val="0"/>
                <w:smallCaps w:val="0"/>
                <w:outline w:val="0"/>
                <w:color w:val="000000"/>
                <w:w w:val="100"/>
                <w:kern w:val="0"/>
                <w:sz w:val="19"/>
                <w:szCs w:val="19"/>
                <w:u w:val="none"/>
                <w:rtl w:val="0"/>
              </w:rPr>
              <w:t xml:space="preserve">urheberrechtlich geschützte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 xml:space="preserve">erteilt. ERGO bleibt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Inhaber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Rechte an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den vertraulichen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Informationen, </w:t>
            </w:r>
            <w:r>
              <w:rPr>
                <w:rFonts w:ascii="Arial" w:eastAsia="Arial" w:hAnsi="Arial" w:cs="Arial"/>
                <w:b w:val="0"/>
                <w:bCs w:val="0"/>
                <w:i w:val="0"/>
                <w:iCs w:val="0"/>
                <w:caps w:val="0"/>
                <w:smallCaps w:val="0"/>
                <w:outline w:val="0"/>
                <w:color w:val="000000"/>
                <w:w w:val="100"/>
                <w:kern w:val="0"/>
                <w:sz w:val="19"/>
                <w:szCs w:val="19"/>
                <w:u w:val="none"/>
                <w:rtl w:val="0"/>
              </w:rPr>
              <w:t xml:space="preserve">die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dem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übermittelt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wurden </w:t>
            </w:r>
            <w:r>
              <w:rPr>
                <w:rFonts w:ascii="Arial" w:eastAsia="Arial" w:hAnsi="Arial" w:cs="Arial"/>
                <w:b w:val="0"/>
                <w:bCs w:val="0"/>
                <w:i w:val="0"/>
                <w:iCs w:val="0"/>
                <w:caps w:val="0"/>
                <w:smallCaps w:val="0"/>
                <w:outline w:val="0"/>
                <w:color w:val="000000"/>
                <w:w w:val="100"/>
                <w:kern w:val="0"/>
                <w:sz w:val="19"/>
                <w:szCs w:val="19"/>
                <w:u w:val="none"/>
                <w:rtl w:val="0"/>
              </w:rPr>
              <w:t xml:space="preserve">oder zur Kenntnis </w:t>
            </w:r>
            <w:r>
              <w:rPr>
                <w:rFonts w:ascii="Arial" w:eastAsia="Arial" w:hAnsi="Arial" w:cs="Arial"/>
                <w:b w:val="0"/>
                <w:bCs w:val="0"/>
                <w:i w:val="0"/>
                <w:iCs w:val="0"/>
                <w:caps w:val="0"/>
                <w:smallCaps w:val="0"/>
                <w:outline w:val="0"/>
                <w:color w:val="000000"/>
                <w:spacing w:val="-3"/>
                <w:w w:val="100"/>
                <w:kern w:val="0"/>
                <w:sz w:val="19"/>
                <w:szCs w:val="19"/>
                <w:u w:val="none"/>
                <w:rtl w:val="0"/>
              </w:rPr>
              <w:t>gelangt</w:t>
            </w:r>
            <w:r>
              <w:rPr>
                <w:rFonts w:ascii="Arial" w:eastAsia="Arial" w:hAnsi="Arial" w:cs="Arial"/>
                <w:b w:val="0"/>
                <w:bCs w:val="0"/>
                <w:i w:val="0"/>
                <w:iCs w:val="0"/>
                <w:caps w:val="0"/>
                <w:smallCaps w:val="0"/>
                <w:outline w:val="0"/>
                <w:color w:val="000000"/>
                <w:spacing w:val="-1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sind.</w:t>
            </w:r>
          </w:p>
        </w:tc>
        <w:tc>
          <w:tcPr>
            <w:tcW w:w="4821" w:type="dxa"/>
            <w:tcBorders>
              <w:left w:val="single" w:sz="6" w:space="0" w:color="000000"/>
              <w:bottom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granted by this obligation of confidentiality nor by</w:t>
            </w:r>
          </w:p>
          <w:p>
            <w:pPr>
              <w:autoSpaceDE/>
              <w:autoSpaceDN/>
              <w:spacing w:before="21" w:line="252" w:lineRule="auto"/>
              <w:ind w:left="112" w:right="96"/>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confidential information made available within the scope of this confidentiality obligation. ERGO remains the owner of the rights to the confidential information transmitted to or brought to the knowledge of the information receiver.</w:t>
            </w:r>
          </w:p>
        </w:tc>
      </w:tr>
      <w:tr>
        <w:tblPrEx>
          <w:tblInd w:w="121" w:type="dxa"/>
          <w:tblLayout w:type="fixed"/>
          <w:tblCellMar>
            <w:top w:w="0" w:type="dxa"/>
            <w:left w:w="0" w:type="dxa"/>
            <w:bottom w:w="0" w:type="dxa"/>
            <w:right w:w="0" w:type="dxa"/>
          </w:tblCellMar>
        </w:tblPrEx>
        <w:trPr>
          <w:trHeight w:val="5284"/>
        </w:trPr>
        <w:tc>
          <w:tcPr>
            <w:tcW w:w="467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tabs>
                <w:tab w:val="left" w:pos="532"/>
              </w:tabs>
              <w:autoSpaceDE/>
              <w:autoSpaceDN/>
              <w:spacing w:line="205" w:lineRule="atLeast"/>
              <w:ind w:left="112" w:right="0"/>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19"/>
                <w:szCs w:val="19"/>
                <w:u w:val="none"/>
                <w:rtl w:val="0"/>
              </w:rPr>
              <w:t>8.</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bCs/>
                <w:i w:val="0"/>
                <w:iCs w:val="0"/>
                <w:caps w:val="0"/>
                <w:smallCaps w:val="0"/>
                <w:outline w:val="0"/>
                <w:color w:val="000000"/>
                <w:spacing w:val="2"/>
                <w:w w:val="100"/>
                <w:kern w:val="0"/>
                <w:sz w:val="19"/>
                <w:szCs w:val="19"/>
                <w:u w:val="none"/>
                <w:rtl w:val="0"/>
              </w:rPr>
              <w:t>Subunternehmer,</w:t>
            </w:r>
            <w:r>
              <w:rPr>
                <w:rFonts w:ascii="Arial" w:eastAsia="Arial" w:hAnsi="Arial" w:cs="Arial"/>
                <w:b/>
                <w:bCs/>
                <w:i w:val="0"/>
                <w:iCs w:val="0"/>
                <w:caps w:val="0"/>
                <w:smallCaps w:val="0"/>
                <w:outline w:val="0"/>
                <w:color w:val="000000"/>
                <w:spacing w:val="-11"/>
                <w:w w:val="100"/>
                <w:kern w:val="0"/>
                <w:sz w:val="19"/>
                <w:szCs w:val="19"/>
                <w:u w:val="none"/>
                <w:rtl w:val="0"/>
              </w:rPr>
              <w:t xml:space="preserve"> </w:t>
            </w:r>
            <w:r>
              <w:rPr>
                <w:rFonts w:ascii="Arial" w:eastAsia="Arial" w:hAnsi="Arial" w:cs="Arial"/>
                <w:b/>
                <w:bCs/>
                <w:i w:val="0"/>
                <w:iCs w:val="0"/>
                <w:caps w:val="0"/>
                <w:smallCaps w:val="0"/>
                <w:outline w:val="0"/>
                <w:color w:val="000000"/>
                <w:w w:val="100"/>
                <w:kern w:val="0"/>
                <w:sz w:val="19"/>
                <w:szCs w:val="19"/>
                <w:u w:val="none"/>
                <w:rtl w:val="0"/>
              </w:rPr>
              <w:t>Erfüllungsgehilfen</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52" w:lineRule="auto"/>
              <w:ind w:left="112" w:right="87"/>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Sollte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beabsichtigen, im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Rahmen einer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w w:val="100"/>
                <w:kern w:val="0"/>
                <w:sz w:val="19"/>
                <w:szCs w:val="19"/>
                <w:u w:val="none"/>
                <w:rtl w:val="0"/>
              </w:rPr>
              <w:t xml:space="preserve">schließenden Kooperation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und/oder </w:t>
            </w:r>
            <w:r>
              <w:rPr>
                <w:rFonts w:ascii="Arial" w:eastAsia="Arial" w:hAnsi="Arial" w:cs="Arial"/>
                <w:b w:val="0"/>
                <w:bCs w:val="0"/>
                <w:i w:val="0"/>
                <w:iCs w:val="0"/>
                <w:caps w:val="0"/>
                <w:smallCaps w:val="0"/>
                <w:outline w:val="0"/>
                <w:color w:val="000000"/>
                <w:w w:val="100"/>
                <w:kern w:val="0"/>
                <w:sz w:val="19"/>
                <w:szCs w:val="19"/>
                <w:u w:val="none"/>
                <w:rtl w:val="0"/>
              </w:rPr>
              <w:t xml:space="preserve">im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Rahmen der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Durchführung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eines </w:t>
            </w:r>
            <w:r>
              <w:rPr>
                <w:rFonts w:ascii="Arial" w:eastAsia="Arial" w:hAnsi="Arial" w:cs="Arial"/>
                <w:b w:val="0"/>
                <w:bCs w:val="0"/>
                <w:i w:val="0"/>
                <w:iCs w:val="0"/>
                <w:caps w:val="0"/>
                <w:smallCaps w:val="0"/>
                <w:outline w:val="0"/>
                <w:color w:val="000000"/>
                <w:w w:val="100"/>
                <w:kern w:val="0"/>
                <w:sz w:val="19"/>
                <w:szCs w:val="19"/>
                <w:u w:val="none"/>
                <w:rtl w:val="0"/>
              </w:rPr>
              <w:t xml:space="preserve">Vertragsverhältnisses,              Erfüllungsgehilfen,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Subunternehmer oder </w:t>
            </w:r>
            <w:r>
              <w:rPr>
                <w:rFonts w:ascii="Arial" w:eastAsia="Arial" w:hAnsi="Arial" w:cs="Arial"/>
                <w:b w:val="0"/>
                <w:bCs w:val="0"/>
                <w:i w:val="0"/>
                <w:iCs w:val="0"/>
                <w:caps w:val="0"/>
                <w:smallCaps w:val="0"/>
                <w:outline w:val="0"/>
                <w:color w:val="000000"/>
                <w:w w:val="100"/>
                <w:kern w:val="0"/>
                <w:sz w:val="19"/>
                <w:szCs w:val="19"/>
                <w:u w:val="none"/>
                <w:rtl w:val="0"/>
              </w:rPr>
              <w:t xml:space="preserve">Unterauftragnehm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er </w:t>
            </w:r>
            <w:r>
              <w:rPr>
                <w:rFonts w:ascii="Arial" w:eastAsia="Arial" w:hAnsi="Arial" w:cs="Arial"/>
                <w:b w:val="0"/>
                <w:bCs w:val="0"/>
                <w:i w:val="0"/>
                <w:iCs w:val="0"/>
                <w:caps w:val="0"/>
                <w:smallCaps w:val="0"/>
                <w:outline w:val="0"/>
                <w:color w:val="000000"/>
                <w:w w:val="100"/>
                <w:kern w:val="0"/>
                <w:sz w:val="19"/>
                <w:szCs w:val="19"/>
                <w:u w:val="none"/>
                <w:rtl w:val="0"/>
              </w:rPr>
              <w:t xml:space="preserve">einzusetzen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es im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Zuge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Prüfung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Verhandlung der </w:t>
            </w:r>
            <w:r>
              <w:rPr>
                <w:rFonts w:ascii="Arial" w:eastAsia="Arial" w:hAnsi="Arial" w:cs="Arial"/>
                <w:b w:val="0"/>
                <w:bCs w:val="0"/>
                <w:i w:val="0"/>
                <w:iCs w:val="0"/>
                <w:caps w:val="0"/>
                <w:smallCaps w:val="0"/>
                <w:outline w:val="0"/>
                <w:color w:val="000000"/>
                <w:w w:val="100"/>
                <w:kern w:val="0"/>
                <w:sz w:val="19"/>
                <w:szCs w:val="19"/>
                <w:u w:val="none"/>
                <w:rtl w:val="0"/>
              </w:rPr>
              <w:t xml:space="preserve">Kooperation notwendig sein, diesem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Erfüllungsgehilfen, Subunternehmer </w:t>
            </w:r>
            <w:r>
              <w:rPr>
                <w:rFonts w:ascii="Arial" w:eastAsia="Arial" w:hAnsi="Arial" w:cs="Arial"/>
                <w:b w:val="0"/>
                <w:bCs w:val="0"/>
                <w:i w:val="0"/>
                <w:iCs w:val="0"/>
                <w:caps w:val="0"/>
                <w:smallCaps w:val="0"/>
                <w:outline w:val="0"/>
                <w:color w:val="000000"/>
                <w:w w:val="100"/>
                <w:kern w:val="0"/>
                <w:sz w:val="19"/>
                <w:szCs w:val="19"/>
                <w:u w:val="none"/>
                <w:rtl w:val="0"/>
              </w:rPr>
              <w:t xml:space="preserve">oder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Unterauftragnehmer vertrauliche  </w:t>
            </w:r>
            <w:r>
              <w:rPr>
                <w:rFonts w:ascii="Arial" w:eastAsia="Arial" w:hAnsi="Arial" w:cs="Arial"/>
                <w:b w:val="0"/>
                <w:bCs w:val="0"/>
                <w:i w:val="0"/>
                <w:iCs w:val="0"/>
                <w:caps w:val="0"/>
                <w:smallCaps w:val="0"/>
                <w:outline w:val="0"/>
                <w:color w:val="000000"/>
                <w:w w:val="100"/>
                <w:kern w:val="0"/>
                <w:sz w:val="19"/>
                <w:szCs w:val="19"/>
                <w:u w:val="none"/>
                <w:rtl w:val="0"/>
              </w:rPr>
              <w:t xml:space="preserve">Informationen, die </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von </w:t>
            </w:r>
            <w:r>
              <w:rPr>
                <w:rFonts w:ascii="Arial" w:eastAsia="Arial" w:hAnsi="Arial" w:cs="Arial"/>
                <w:b w:val="0"/>
                <w:bCs w:val="0"/>
                <w:i w:val="0"/>
                <w:iCs w:val="0"/>
                <w:caps w:val="0"/>
                <w:smallCaps w:val="0"/>
                <w:outline w:val="0"/>
                <w:color w:val="000000"/>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oder einem </w:t>
            </w:r>
            <w:r>
              <w:rPr>
                <w:rFonts w:ascii="Arial" w:eastAsia="Arial" w:hAnsi="Arial" w:cs="Arial"/>
                <w:b w:val="0"/>
                <w:bCs w:val="0"/>
                <w:i w:val="0"/>
                <w:iCs w:val="0"/>
                <w:caps w:val="0"/>
                <w:smallCaps w:val="0"/>
                <w:outline w:val="0"/>
                <w:color w:val="000000"/>
                <w:w w:val="100"/>
                <w:kern w:val="0"/>
                <w:sz w:val="19"/>
                <w:szCs w:val="19"/>
                <w:u w:val="none"/>
                <w:rtl w:val="0"/>
              </w:rPr>
              <w:t xml:space="preserve">mit ihr gemäß §§ 15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ff.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AktG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verbundenen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Unternehmen </w:t>
            </w:r>
            <w:r>
              <w:rPr>
                <w:rFonts w:ascii="Arial" w:eastAsia="Arial" w:hAnsi="Arial" w:cs="Arial"/>
                <w:b w:val="0"/>
                <w:bCs w:val="0"/>
                <w:i w:val="0"/>
                <w:iCs w:val="0"/>
                <w:caps w:val="0"/>
                <w:smallCaps w:val="0"/>
                <w:outline w:val="0"/>
                <w:color w:val="000000"/>
                <w:w w:val="100"/>
                <w:kern w:val="0"/>
                <w:sz w:val="19"/>
                <w:szCs w:val="19"/>
                <w:u w:val="none"/>
                <w:rtl w:val="0"/>
              </w:rPr>
              <w:t xml:space="preserve">übermittelt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wurden, </w:t>
            </w:r>
            <w:r>
              <w:rPr>
                <w:rFonts w:ascii="Arial" w:eastAsia="Arial" w:hAnsi="Arial" w:cs="Arial"/>
                <w:b w:val="0"/>
                <w:bCs w:val="0"/>
                <w:i w:val="0"/>
                <w:iCs w:val="0"/>
                <w:caps w:val="0"/>
                <w:smallCaps w:val="0"/>
                <w:outline w:val="0"/>
                <w:color w:val="000000"/>
                <w:w w:val="100"/>
                <w:kern w:val="0"/>
                <w:sz w:val="19"/>
                <w:szCs w:val="19"/>
                <w:u w:val="none"/>
                <w:rtl w:val="0"/>
              </w:rPr>
              <w:t xml:space="preserve">weiterzuleiten,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so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hat </w:t>
            </w:r>
            <w:r>
              <w:rPr>
                <w:rFonts w:ascii="Arial" w:eastAsia="Arial" w:hAnsi="Arial" w:cs="Arial"/>
                <w:b w:val="0"/>
                <w:bCs w:val="0"/>
                <w:i w:val="0"/>
                <w:iCs w:val="0"/>
                <w:caps w:val="0"/>
                <w:smallCaps w:val="0"/>
                <w:outline w:val="0"/>
                <w:color w:val="000000"/>
                <w:w w:val="100"/>
                <w:kern w:val="0"/>
                <w:sz w:val="19"/>
                <w:szCs w:val="19"/>
                <w:u w:val="none"/>
                <w:rtl w:val="0"/>
              </w:rPr>
              <w:t xml:space="preserve">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den Erfüllungsgehilfen, Subunternehmer </w:t>
            </w:r>
            <w:r>
              <w:rPr>
                <w:rFonts w:ascii="Arial" w:eastAsia="Arial" w:hAnsi="Arial" w:cs="Arial"/>
                <w:b w:val="0"/>
                <w:bCs w:val="0"/>
                <w:i w:val="0"/>
                <w:iCs w:val="0"/>
                <w:caps w:val="0"/>
                <w:smallCaps w:val="0"/>
                <w:outline w:val="0"/>
                <w:color w:val="000000"/>
                <w:w w:val="100"/>
                <w:kern w:val="0"/>
                <w:sz w:val="19"/>
                <w:szCs w:val="19"/>
                <w:u w:val="none"/>
                <w:rtl w:val="0"/>
              </w:rPr>
              <w:t xml:space="preserve">oder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Unterauftragnehmer </w:t>
            </w:r>
            <w:r>
              <w:rPr>
                <w:rFonts w:ascii="Arial" w:eastAsia="Arial" w:hAnsi="Arial" w:cs="Arial"/>
                <w:b w:val="0"/>
                <w:bCs w:val="0"/>
                <w:i w:val="0"/>
                <w:iCs w:val="0"/>
                <w:caps w:val="0"/>
                <w:smallCaps w:val="0"/>
                <w:outline w:val="0"/>
                <w:color w:val="000000"/>
                <w:w w:val="100"/>
                <w:kern w:val="0"/>
                <w:sz w:val="19"/>
                <w:szCs w:val="19"/>
                <w:u w:val="none"/>
                <w:rtl w:val="0"/>
              </w:rPr>
              <w:t xml:space="preserve">die Pflichten dieser Verpflichtungserklärung zur Vertraulichkeit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aufzuerlegen und haftet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für </w:t>
            </w:r>
            <w:r>
              <w:rPr>
                <w:rFonts w:ascii="Arial" w:eastAsia="Arial" w:hAnsi="Arial" w:cs="Arial"/>
                <w:b w:val="0"/>
                <w:bCs w:val="0"/>
                <w:i w:val="0"/>
                <w:iCs w:val="0"/>
                <w:caps w:val="0"/>
                <w:smallCaps w:val="0"/>
                <w:outline w:val="0"/>
                <w:color w:val="000000"/>
                <w:w w:val="100"/>
                <w:kern w:val="0"/>
                <w:sz w:val="19"/>
                <w:szCs w:val="19"/>
                <w:u w:val="none"/>
                <w:rtl w:val="0"/>
              </w:rPr>
              <w:t xml:space="preserve">etwaige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Verstöße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gegen </w:t>
            </w:r>
            <w:r>
              <w:rPr>
                <w:rFonts w:ascii="Arial" w:eastAsia="Arial" w:hAnsi="Arial" w:cs="Arial"/>
                <w:b w:val="0"/>
                <w:bCs w:val="0"/>
                <w:i w:val="0"/>
                <w:iCs w:val="0"/>
                <w:caps w:val="0"/>
                <w:smallCaps w:val="0"/>
                <w:outline w:val="0"/>
                <w:color w:val="000000"/>
                <w:w w:val="100"/>
                <w:kern w:val="0"/>
                <w:sz w:val="19"/>
                <w:szCs w:val="19"/>
                <w:u w:val="none"/>
                <w:rtl w:val="0"/>
              </w:rPr>
              <w:t>diese Pflichten durch</w:t>
            </w:r>
            <w:r>
              <w:rPr>
                <w:rFonts w:ascii="Arial" w:eastAsia="Arial" w:hAnsi="Arial" w:cs="Arial"/>
                <w:b w:val="0"/>
                <w:bCs w:val="0"/>
                <w:i w:val="0"/>
                <w:iCs w:val="0"/>
                <w:caps w:val="0"/>
                <w:smallCaps w:val="0"/>
                <w:outline w:val="0"/>
                <w:color w:val="000000"/>
                <w:spacing w:val="55"/>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den Erfüllungsgehilfen, Subunternehmer </w:t>
            </w:r>
            <w:r>
              <w:rPr>
                <w:rFonts w:ascii="Arial" w:eastAsia="Arial" w:hAnsi="Arial" w:cs="Arial"/>
                <w:b w:val="0"/>
                <w:bCs w:val="0"/>
                <w:i w:val="0"/>
                <w:iCs w:val="0"/>
                <w:caps w:val="0"/>
                <w:smallCaps w:val="0"/>
                <w:outline w:val="0"/>
                <w:color w:val="000000"/>
                <w:w w:val="100"/>
                <w:kern w:val="0"/>
                <w:sz w:val="19"/>
                <w:szCs w:val="19"/>
                <w:u w:val="none"/>
                <w:rtl w:val="0"/>
              </w:rPr>
              <w:t xml:space="preserve">oder </w:t>
            </w:r>
            <w:r>
              <w:rPr>
                <w:rFonts w:ascii="Arial" w:eastAsia="Arial" w:hAnsi="Arial" w:cs="Arial"/>
                <w:b w:val="0"/>
                <w:bCs w:val="0"/>
                <w:i w:val="0"/>
                <w:iCs w:val="0"/>
                <w:caps w:val="0"/>
                <w:smallCaps w:val="0"/>
                <w:outline w:val="0"/>
                <w:color w:val="000000"/>
                <w:spacing w:val="-3"/>
                <w:w w:val="100"/>
                <w:kern w:val="0"/>
                <w:sz w:val="19"/>
                <w:szCs w:val="19"/>
                <w:u w:val="none"/>
                <w:rtl w:val="0"/>
              </w:rPr>
              <w:t>Unterauftragnehmer.</w:t>
            </w:r>
          </w:p>
        </w:tc>
        <w:tc>
          <w:tcPr>
            <w:tcW w:w="482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19"/>
                <w:szCs w:val="19"/>
                <w:u w:val="none"/>
                <w:rtl w:val="0"/>
              </w:rPr>
              <w:t>8. Subcontractors, vicarious agents</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52" w:lineRule="auto"/>
              <w:ind w:left="112" w:right="89"/>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5"/>
                <w:w w:val="100"/>
                <w:kern w:val="0"/>
                <w:sz w:val="19"/>
                <w:szCs w:val="19"/>
                <w:u w:val="none"/>
                <w:rtl w:val="0"/>
              </w:rPr>
              <w:t xml:space="preserve">If </w:t>
            </w:r>
            <w:r>
              <w:rPr>
                <w:rFonts w:ascii="Arial" w:eastAsia="Arial" w:hAnsi="Arial" w:cs="Arial"/>
                <w:b w:val="0"/>
                <w:bCs w:val="0"/>
                <w:i w:val="0"/>
                <w:iCs w:val="0"/>
                <w:caps w:val="0"/>
                <w:smallCaps w:val="0"/>
                <w:outline w:val="0"/>
                <w:color w:val="000000"/>
                <w:w w:val="100"/>
                <w:kern w:val="0"/>
                <w:sz w:val="19"/>
                <w:szCs w:val="19"/>
                <w:u w:val="none"/>
                <w:rtl w:val="0"/>
              </w:rPr>
              <w:t xml:space="preserve">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intends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use vicarious agents and/or subcontractors within the framework of a cooperation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be concluded and/or within the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framework </w:t>
            </w:r>
            <w:r>
              <w:rPr>
                <w:rFonts w:ascii="Arial" w:eastAsia="Arial" w:hAnsi="Arial" w:cs="Arial"/>
                <w:b w:val="0"/>
                <w:bCs w:val="0"/>
                <w:i w:val="0"/>
                <w:iCs w:val="0"/>
                <w:caps w:val="0"/>
                <w:smallCaps w:val="0"/>
                <w:outline w:val="0"/>
                <w:color w:val="000000"/>
                <w:w w:val="100"/>
                <w:kern w:val="0"/>
                <w:sz w:val="19"/>
                <w:szCs w:val="19"/>
                <w:u w:val="none"/>
                <w:rtl w:val="0"/>
              </w:rPr>
              <w:t>of the execution of a contractual relationship</w:t>
            </w:r>
            <w:r>
              <w:rPr>
                <w:rFonts w:ascii="Arial" w:eastAsia="Arial" w:hAnsi="Arial" w:cs="Arial"/>
                <w:b w:val="0"/>
                <w:bCs w:val="0"/>
                <w:i w:val="0"/>
                <w:iCs w:val="0"/>
                <w:caps w:val="0"/>
                <w:smallCaps w:val="0"/>
                <w:outline w:val="0"/>
                <w:color w:val="000000"/>
                <w:spacing w:val="16"/>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and</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if</w:t>
            </w:r>
            <w:r>
              <w:rPr>
                <w:rFonts w:ascii="Arial" w:eastAsia="Arial" w:hAnsi="Arial" w:cs="Arial"/>
                <w:b w:val="0"/>
                <w:bCs w:val="0"/>
                <w:i w:val="0"/>
                <w:iCs w:val="0"/>
                <w:caps w:val="0"/>
                <w:smallCaps w:val="0"/>
                <w:outline w:val="0"/>
                <w:color w:val="000000"/>
                <w:spacing w:val="-1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it</w:t>
            </w:r>
            <w:r>
              <w:rPr>
                <w:rFonts w:ascii="Arial" w:eastAsia="Arial" w:hAnsi="Arial" w:cs="Arial"/>
                <w:b w:val="0"/>
                <w:bCs w:val="0"/>
                <w:i w:val="0"/>
                <w:iCs w:val="0"/>
                <w:caps w:val="0"/>
                <w:smallCaps w:val="0"/>
                <w:outline w:val="0"/>
                <w:color w:val="000000"/>
                <w:spacing w:val="-1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is</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necessary</w:t>
            </w:r>
            <w:r>
              <w:rPr>
                <w:rFonts w:ascii="Arial" w:eastAsia="Arial" w:hAnsi="Arial" w:cs="Arial"/>
                <w:b w:val="0"/>
                <w:bCs w:val="0"/>
                <w:i w:val="0"/>
                <w:iCs w:val="0"/>
                <w:caps w:val="0"/>
                <w:smallCaps w:val="0"/>
                <w:outline w:val="0"/>
                <w:color w:val="000000"/>
                <w:spacing w:val="1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in</w:t>
            </w:r>
            <w:r>
              <w:rPr>
                <w:rFonts w:ascii="Arial" w:eastAsia="Arial" w:hAnsi="Arial" w:cs="Arial"/>
                <w:b w:val="0"/>
                <w:bCs w:val="0"/>
                <w:i w:val="0"/>
                <w:iCs w:val="0"/>
                <w:caps w:val="0"/>
                <w:smallCaps w:val="0"/>
                <w:outline w:val="0"/>
                <w:color w:val="000000"/>
                <w:spacing w:val="-2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the</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course</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of</w:t>
            </w:r>
            <w:r>
              <w:rPr>
                <w:rFonts w:ascii="Arial" w:eastAsia="Arial" w:hAnsi="Arial" w:cs="Arial"/>
                <w:b w:val="0"/>
                <w:bCs w:val="0"/>
                <w:i w:val="0"/>
                <w:iCs w:val="0"/>
                <w:caps w:val="0"/>
                <w:smallCaps w:val="0"/>
                <w:outline w:val="0"/>
                <w:color w:val="000000"/>
                <w:spacing w:val="-1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the examination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negotiation of the cooperation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provide </w:t>
            </w:r>
            <w:r>
              <w:rPr>
                <w:rFonts w:ascii="Arial" w:eastAsia="Arial" w:hAnsi="Arial" w:cs="Arial"/>
                <w:b w:val="0"/>
                <w:bCs w:val="0"/>
                <w:i w:val="0"/>
                <w:iCs w:val="0"/>
                <w:caps w:val="0"/>
                <w:smallCaps w:val="0"/>
                <w:outline w:val="0"/>
                <w:color w:val="000000"/>
                <w:w w:val="100"/>
                <w:kern w:val="0"/>
                <w:sz w:val="19"/>
                <w:szCs w:val="19"/>
                <w:u w:val="none"/>
                <w:rtl w:val="0"/>
              </w:rPr>
              <w:t xml:space="preserve">this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vicarious </w:t>
            </w:r>
            <w:r>
              <w:rPr>
                <w:rFonts w:ascii="Arial" w:eastAsia="Arial" w:hAnsi="Arial" w:cs="Arial"/>
                <w:b w:val="0"/>
                <w:bCs w:val="0"/>
                <w:i w:val="0"/>
                <w:iCs w:val="0"/>
                <w:caps w:val="0"/>
                <w:smallCaps w:val="0"/>
                <w:outline w:val="0"/>
                <w:color w:val="000000"/>
                <w:w w:val="100"/>
                <w:kern w:val="0"/>
                <w:sz w:val="19"/>
                <w:szCs w:val="19"/>
                <w:u w:val="none"/>
                <w:rtl w:val="0"/>
              </w:rPr>
              <w:t xml:space="preserve">agents and/or subcontractors with confidential information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provided </w:t>
            </w:r>
            <w:r>
              <w:rPr>
                <w:rFonts w:ascii="Arial" w:eastAsia="Arial" w:hAnsi="Arial" w:cs="Arial"/>
                <w:b w:val="0"/>
                <w:bCs w:val="0"/>
                <w:i w:val="0"/>
                <w:iCs w:val="0"/>
                <w:caps w:val="0"/>
                <w:smallCaps w:val="0"/>
                <w:outline w:val="0"/>
                <w:color w:val="000000"/>
                <w:w w:val="100"/>
                <w:kern w:val="0"/>
                <w:sz w:val="19"/>
                <w:szCs w:val="19"/>
                <w:u w:val="none"/>
                <w:rtl w:val="0"/>
              </w:rPr>
              <w:t xml:space="preserve">by ERGO or the companies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affiliated </w:t>
            </w:r>
            <w:r>
              <w:rPr>
                <w:rFonts w:ascii="Arial" w:eastAsia="Arial" w:hAnsi="Arial" w:cs="Arial"/>
                <w:b w:val="0"/>
                <w:bCs w:val="0"/>
                <w:i w:val="0"/>
                <w:iCs w:val="0"/>
                <w:caps w:val="0"/>
                <w:smallCaps w:val="0"/>
                <w:outline w:val="0"/>
                <w:color w:val="000000"/>
                <w:w w:val="100"/>
                <w:kern w:val="0"/>
                <w:sz w:val="19"/>
                <w:szCs w:val="19"/>
                <w:u w:val="none"/>
                <w:rtl w:val="0"/>
              </w:rPr>
              <w:t xml:space="preserve">with 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pursuant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Section 15 et seq.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AktG </w:t>
            </w:r>
            <w:r>
              <w:rPr>
                <w:rFonts w:ascii="Arial" w:eastAsia="Arial" w:hAnsi="Arial" w:cs="Arial"/>
                <w:b w:val="0"/>
                <w:bCs w:val="0"/>
                <w:i w:val="0"/>
                <w:iCs w:val="0"/>
                <w:caps w:val="0"/>
                <w:smallCaps w:val="0"/>
                <w:outline w:val="0"/>
                <w:color w:val="000000"/>
                <w:w w:val="100"/>
                <w:kern w:val="0"/>
                <w:sz w:val="19"/>
                <w:szCs w:val="19"/>
                <w:u w:val="none"/>
                <w:rtl w:val="0"/>
              </w:rPr>
              <w:t>he shall impose the confidentiality obligations</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of</w:t>
            </w:r>
            <w:r>
              <w:rPr>
                <w:rFonts w:ascii="Arial" w:eastAsia="Arial" w:hAnsi="Arial" w:cs="Arial"/>
                <w:b w:val="0"/>
                <w:bCs w:val="0"/>
                <w:i w:val="0"/>
                <w:iCs w:val="0"/>
                <w:caps w:val="0"/>
                <w:smallCaps w:val="0"/>
                <w:outline w:val="0"/>
                <w:color w:val="000000"/>
                <w:spacing w:val="-20"/>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this</w:t>
            </w:r>
            <w:r>
              <w:rPr>
                <w:rFonts w:ascii="Arial" w:eastAsia="Arial" w:hAnsi="Arial" w:cs="Arial"/>
                <w:b w:val="0"/>
                <w:bCs w:val="0"/>
                <w:i w:val="0"/>
                <w:iCs w:val="0"/>
                <w:caps w:val="0"/>
                <w:smallCaps w:val="0"/>
                <w:outline w:val="0"/>
                <w:color w:val="000000"/>
                <w:spacing w:val="-29"/>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declaration</w:t>
            </w:r>
            <w:r>
              <w:rPr>
                <w:rFonts w:ascii="Arial" w:eastAsia="Arial" w:hAnsi="Arial" w:cs="Arial"/>
                <w:b w:val="0"/>
                <w:bCs w:val="0"/>
                <w:i w:val="0"/>
                <w:iCs w:val="0"/>
                <w:caps w:val="0"/>
                <w:smallCaps w:val="0"/>
                <w:outline w:val="0"/>
                <w:color w:val="000000"/>
                <w:spacing w:val="-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on</w:t>
            </w:r>
            <w:r>
              <w:rPr>
                <w:rFonts w:ascii="Arial" w:eastAsia="Arial" w:hAnsi="Arial" w:cs="Arial"/>
                <w:b w:val="0"/>
                <w:bCs w:val="0"/>
                <w:i w:val="0"/>
                <w:iCs w:val="0"/>
                <w:caps w:val="0"/>
                <w:smallCaps w:val="0"/>
                <w:outline w:val="0"/>
                <w:color w:val="000000"/>
                <w:spacing w:val="-15"/>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the</w:t>
            </w:r>
            <w:r>
              <w:rPr>
                <w:rFonts w:ascii="Arial" w:eastAsia="Arial" w:hAnsi="Arial" w:cs="Arial"/>
                <w:b w:val="0"/>
                <w:bCs w:val="0"/>
                <w:i w:val="0"/>
                <w:iCs w:val="0"/>
                <w:caps w:val="0"/>
                <w:smallCaps w:val="0"/>
                <w:outline w:val="0"/>
                <w:color w:val="000000"/>
                <w:spacing w:val="-26"/>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vicarious</w:t>
            </w:r>
            <w:r>
              <w:rPr>
                <w:rFonts w:ascii="Arial" w:eastAsia="Arial" w:hAnsi="Arial" w:cs="Arial"/>
                <w:b w:val="0"/>
                <w:bCs w:val="0"/>
                <w:i w:val="0"/>
                <w:iCs w:val="0"/>
                <w:caps w:val="0"/>
                <w:smallCaps w:val="0"/>
                <w:outline w:val="0"/>
                <w:color w:val="000000"/>
                <w:spacing w:val="1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agents or subcontractors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shall be liable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any </w:t>
            </w:r>
            <w:r>
              <w:rPr>
                <w:rFonts w:ascii="Arial" w:eastAsia="Arial" w:hAnsi="Arial" w:cs="Arial"/>
                <w:b w:val="0"/>
                <w:bCs w:val="0"/>
                <w:i w:val="0"/>
                <w:iCs w:val="0"/>
                <w:caps w:val="0"/>
                <w:smallCaps w:val="0"/>
                <w:outline w:val="0"/>
                <w:color w:val="000000"/>
                <w:w w:val="100"/>
                <w:kern w:val="0"/>
                <w:sz w:val="19"/>
                <w:szCs w:val="19"/>
                <w:u w:val="none"/>
                <w:rtl w:val="0"/>
              </w:rPr>
              <w:t xml:space="preserve">breach of these obligations by the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vicarious agent </w:t>
            </w:r>
            <w:r>
              <w:rPr>
                <w:rFonts w:ascii="Arial" w:eastAsia="Arial" w:hAnsi="Arial" w:cs="Arial"/>
                <w:b w:val="0"/>
                <w:bCs w:val="0"/>
                <w:i w:val="0"/>
                <w:iCs w:val="0"/>
                <w:caps w:val="0"/>
                <w:smallCaps w:val="0"/>
                <w:outline w:val="0"/>
                <w:color w:val="000000"/>
                <w:w w:val="100"/>
                <w:kern w:val="0"/>
                <w:sz w:val="19"/>
                <w:szCs w:val="19"/>
                <w:u w:val="none"/>
                <w:rtl w:val="0"/>
              </w:rPr>
              <w:t>and/or subcontractor.</w:t>
            </w:r>
          </w:p>
        </w:tc>
      </w:tr>
      <w:tr>
        <w:tblPrEx>
          <w:tblInd w:w="121" w:type="dxa"/>
          <w:tblLayout w:type="fixed"/>
          <w:tblCellMar>
            <w:top w:w="0" w:type="dxa"/>
            <w:left w:w="0" w:type="dxa"/>
            <w:bottom w:w="0" w:type="dxa"/>
            <w:right w:w="0" w:type="dxa"/>
          </w:tblCellMar>
        </w:tblPrEx>
        <w:trPr>
          <w:trHeight w:val="5510"/>
        </w:trPr>
        <w:tc>
          <w:tcPr>
            <w:tcW w:w="467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tabs>
                <w:tab w:val="left" w:pos="532"/>
              </w:tabs>
              <w:autoSpaceDE/>
              <w:autoSpaceDN/>
              <w:spacing w:line="205" w:lineRule="atLeast"/>
              <w:ind w:left="112" w:right="0"/>
              <w:jc w:val="left"/>
              <w:rPr>
                <w:rFonts w:ascii="Times New Roman" w:eastAsia="Times New Roman" w:hAnsi="Times New Roman" w:cs="Times New Roman"/>
                <w:b w:val="0"/>
                <w:bCs w:val="0"/>
                <w:i w:val="0"/>
                <w:iCs w:val="0"/>
                <w:smallCaps w:val="0"/>
                <w:color w:val="000000"/>
                <w:sz w:val="24"/>
                <w:szCs w:val="24"/>
              </w:rPr>
            </w:pPr>
            <w:r>
              <w:rPr>
                <w:rStyle w:val="CommentText"/>
              </w:rPr>
              <w:commentReference w:id="1"/>
            </w:r>
            <w:r>
              <w:rPr>
                <w:rFonts w:ascii="Arial" w:eastAsia="Arial" w:hAnsi="Arial" w:cs="Arial"/>
                <w:b/>
                <w:bCs/>
                <w:i w:val="0"/>
                <w:iCs w:val="0"/>
                <w:caps w:val="0"/>
                <w:smallCaps w:val="0"/>
                <w:outline w:val="0"/>
                <w:color w:val="000000"/>
                <w:w w:val="100"/>
                <w:kern w:val="0"/>
                <w:sz w:val="19"/>
                <w:szCs w:val="19"/>
                <w:u w:val="none"/>
                <w:rtl w:val="0"/>
              </w:rPr>
              <w:t>9.</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bCs/>
                <w:i w:val="0"/>
                <w:iCs w:val="0"/>
                <w:caps w:val="0"/>
                <w:smallCaps w:val="0"/>
                <w:outline w:val="0"/>
                <w:color w:val="000000"/>
                <w:w w:val="100"/>
                <w:kern w:val="0"/>
                <w:sz w:val="19"/>
                <w:szCs w:val="19"/>
                <w:u w:val="none"/>
                <w:rtl w:val="0"/>
              </w:rPr>
              <w:t>Vertragsstrafe</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54" w:lineRule="auto"/>
              <w:ind w:left="112" w:right="82"/>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Berechtigt aus dieser Verpflichtungserklärung zur Vertraulichkeit sind die ERGO Group AG und die mit ihr gemäß §§ 15 ff AktG verbunden en Unternehmen, denen hieraus in vollem Umfang eigene Ansprüche zustehen (Vertrag zugunsten Dritter im Sinne von § 328 Abs. 1 BGB).</w:t>
            </w:r>
          </w:p>
          <w:p>
            <w:pPr>
              <w:autoSpaceDE/>
              <w:autoSpaceDN/>
              <w:spacing w:before="10"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line="252" w:lineRule="auto"/>
              <w:ind w:left="112" w:right="77"/>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Bei schuldhafter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Zuwiderhandlung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gegen </w:t>
            </w:r>
            <w:r>
              <w:rPr>
                <w:rFonts w:ascii="Arial" w:eastAsia="Arial" w:hAnsi="Arial" w:cs="Arial"/>
                <w:b w:val="0"/>
                <w:bCs w:val="0"/>
                <w:i w:val="0"/>
                <w:iCs w:val="0"/>
                <w:caps w:val="0"/>
                <w:smallCaps w:val="0"/>
                <w:outline w:val="0"/>
                <w:color w:val="000000"/>
                <w:w w:val="100"/>
                <w:kern w:val="0"/>
                <w:sz w:val="19"/>
                <w:szCs w:val="19"/>
                <w:u w:val="none"/>
                <w:rtl w:val="0"/>
              </w:rPr>
              <w:t xml:space="preserve">die Vertraulichkeitsverpflichtungen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aus </w:t>
            </w:r>
            <w:r>
              <w:rPr>
                <w:rFonts w:ascii="Arial" w:eastAsia="Arial" w:hAnsi="Arial" w:cs="Arial"/>
                <w:b w:val="0"/>
                <w:bCs w:val="0"/>
                <w:i w:val="0"/>
                <w:iCs w:val="0"/>
                <w:caps w:val="0"/>
                <w:smallCaps w:val="0"/>
                <w:outline w:val="0"/>
                <w:color w:val="000000"/>
                <w:w w:val="100"/>
                <w:kern w:val="0"/>
                <w:sz w:val="19"/>
                <w:szCs w:val="19"/>
                <w:u w:val="none"/>
                <w:rtl w:val="0"/>
              </w:rPr>
              <w:t xml:space="preserve">dieser Erklärung zahlt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 an die berechtigte ERGO-Gesellschaft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für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jeden </w:t>
            </w:r>
            <w:r>
              <w:rPr>
                <w:rFonts w:ascii="Arial" w:eastAsia="Arial" w:hAnsi="Arial" w:cs="Arial"/>
                <w:b w:val="0"/>
                <w:bCs w:val="0"/>
                <w:i w:val="0"/>
                <w:iCs w:val="0"/>
                <w:caps w:val="0"/>
                <w:smallCaps w:val="0"/>
                <w:outline w:val="0"/>
                <w:color w:val="000000"/>
                <w:w w:val="100"/>
                <w:kern w:val="0"/>
                <w:sz w:val="19"/>
                <w:szCs w:val="19"/>
                <w:u w:val="none"/>
                <w:rtl w:val="0"/>
              </w:rPr>
              <w:t xml:space="preserve">Fall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Zuwiderhandlung </w:t>
            </w:r>
            <w:r>
              <w:rPr>
                <w:rFonts w:ascii="Arial" w:eastAsia="Arial" w:hAnsi="Arial" w:cs="Arial"/>
                <w:b w:val="0"/>
                <w:bCs w:val="0"/>
                <w:i w:val="0"/>
                <w:iCs w:val="0"/>
                <w:caps w:val="0"/>
                <w:smallCaps w:val="0"/>
                <w:outline w:val="0"/>
                <w:color w:val="000000"/>
                <w:w w:val="100"/>
                <w:kern w:val="0"/>
                <w:sz w:val="19"/>
                <w:szCs w:val="19"/>
                <w:u w:val="none"/>
                <w:rtl w:val="0"/>
              </w:rPr>
              <w:t xml:space="preserve">eine Vertragsstrafe, die in angemessener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Höhe </w:t>
            </w:r>
            <w:r>
              <w:rPr>
                <w:rFonts w:ascii="Arial" w:eastAsia="Arial" w:hAnsi="Arial" w:cs="Arial"/>
                <w:b w:val="0"/>
                <w:bCs w:val="0"/>
                <w:i w:val="0"/>
                <w:iCs w:val="0"/>
                <w:caps w:val="0"/>
                <w:smallCaps w:val="0"/>
                <w:outline w:val="0"/>
                <w:color w:val="000000"/>
                <w:w w:val="100"/>
                <w:kern w:val="0"/>
                <w:sz w:val="19"/>
                <w:szCs w:val="19"/>
                <w:u w:val="none"/>
                <w:rtl w:val="0"/>
              </w:rPr>
              <w:t xml:space="preserve">festgesetzt wird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deren Angemessenheit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auf              </w:t>
            </w:r>
            <w:r>
              <w:rPr>
                <w:rFonts w:ascii="Arial" w:eastAsia="Arial" w:hAnsi="Arial" w:cs="Arial"/>
                <w:b w:val="0"/>
                <w:bCs w:val="0"/>
                <w:i w:val="0"/>
                <w:iCs w:val="0"/>
                <w:caps w:val="0"/>
                <w:smallCaps w:val="0"/>
                <w:outline w:val="0"/>
                <w:color w:val="000000"/>
                <w:w w:val="100"/>
                <w:kern w:val="0"/>
                <w:sz w:val="19"/>
                <w:szCs w:val="19"/>
                <w:u w:val="none"/>
                <w:rtl w:val="0"/>
              </w:rPr>
              <w:t xml:space="preserve">Antrag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des </w:t>
            </w:r>
            <w:r>
              <w:rPr>
                <w:rFonts w:ascii="Arial" w:eastAsia="Arial" w:hAnsi="Arial" w:cs="Arial"/>
                <w:b w:val="0"/>
                <w:bCs w:val="0"/>
                <w:i w:val="0"/>
                <w:iCs w:val="0"/>
                <w:caps w:val="0"/>
                <w:smallCaps w:val="0"/>
                <w:outline w:val="0"/>
                <w:color w:val="000000"/>
                <w:w w:val="100"/>
                <w:kern w:val="0"/>
                <w:sz w:val="19"/>
                <w:szCs w:val="19"/>
                <w:u w:val="none"/>
                <w:rtl w:val="0"/>
              </w:rPr>
              <w:t xml:space="preserve">Informationsempfängers durch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das </w:t>
            </w:r>
            <w:r>
              <w:rPr>
                <w:rFonts w:ascii="Arial" w:eastAsia="Arial" w:hAnsi="Arial" w:cs="Arial"/>
                <w:b w:val="0"/>
                <w:bCs w:val="0"/>
                <w:i w:val="0"/>
                <w:iCs w:val="0"/>
                <w:caps w:val="0"/>
                <w:smallCaps w:val="0"/>
                <w:outline w:val="0"/>
                <w:color w:val="000000"/>
                <w:w w:val="100"/>
                <w:kern w:val="0"/>
                <w:sz w:val="19"/>
                <w:szCs w:val="19"/>
                <w:u w:val="none"/>
                <w:rtl w:val="0"/>
              </w:rPr>
              <w:t xml:space="preserve">zuständige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Landgericht auf </w:t>
            </w:r>
            <w:r>
              <w:rPr>
                <w:rFonts w:ascii="Arial" w:eastAsia="Arial" w:hAnsi="Arial" w:cs="Arial"/>
                <w:b w:val="0"/>
                <w:bCs w:val="0"/>
                <w:i w:val="0"/>
                <w:iCs w:val="0"/>
                <w:caps w:val="0"/>
                <w:smallCaps w:val="0"/>
                <w:outline w:val="0"/>
                <w:color w:val="000000"/>
                <w:w w:val="100"/>
                <w:kern w:val="0"/>
                <w:sz w:val="19"/>
                <w:szCs w:val="19"/>
                <w:u w:val="none"/>
                <w:rtl w:val="0"/>
              </w:rPr>
              <w:t xml:space="preserve">Angemessenheit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überprüft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wird. </w:t>
            </w:r>
            <w:r>
              <w:rPr>
                <w:rFonts w:ascii="Arial" w:eastAsia="Arial" w:hAnsi="Arial" w:cs="Arial"/>
                <w:b w:val="0"/>
                <w:bCs w:val="0"/>
                <w:i w:val="0"/>
                <w:iCs w:val="0"/>
                <w:caps w:val="0"/>
                <w:smallCaps w:val="0"/>
                <w:outline w:val="0"/>
                <w:color w:val="000000"/>
                <w:w w:val="100"/>
                <w:kern w:val="0"/>
                <w:sz w:val="19"/>
                <w:szCs w:val="19"/>
                <w:u w:val="none"/>
                <w:rtl w:val="0"/>
              </w:rPr>
              <w:t xml:space="preserve">Die Vertragsstrafe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beträgt </w:t>
            </w:r>
            <w:r>
              <w:rPr>
                <w:rFonts w:ascii="Arial" w:eastAsia="Arial" w:hAnsi="Arial" w:cs="Arial"/>
                <w:b w:val="0"/>
                <w:bCs w:val="0"/>
                <w:i w:val="0"/>
                <w:iCs w:val="0"/>
                <w:caps w:val="0"/>
                <w:smallCaps w:val="0"/>
                <w:outline w:val="0"/>
                <w:color w:val="000000"/>
                <w:w w:val="100"/>
                <w:kern w:val="0"/>
                <w:sz w:val="19"/>
                <w:szCs w:val="19"/>
                <w:u w:val="none"/>
                <w:rtl w:val="0"/>
              </w:rPr>
              <w:t xml:space="preserve">mindestens 5.000 € (in Worten: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fünftausend </w:t>
            </w:r>
            <w:r>
              <w:rPr>
                <w:rFonts w:ascii="Arial" w:eastAsia="Arial" w:hAnsi="Arial" w:cs="Arial"/>
                <w:b w:val="0"/>
                <w:bCs w:val="0"/>
                <w:i w:val="0"/>
                <w:iCs w:val="0"/>
                <w:caps w:val="0"/>
                <w:smallCaps w:val="0"/>
                <w:outline w:val="0"/>
                <w:color w:val="000000"/>
                <w:w w:val="100"/>
                <w:kern w:val="0"/>
                <w:sz w:val="19"/>
                <w:szCs w:val="19"/>
                <w:u w:val="none"/>
                <w:rtl w:val="0"/>
              </w:rPr>
              <w:t xml:space="preserve">Euro), höchstens 50.000,- € (in Worten: fünfzigtausend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Euro). </w:t>
            </w:r>
            <w:r>
              <w:rPr>
                <w:rFonts w:ascii="Arial" w:eastAsia="Arial" w:hAnsi="Arial" w:cs="Arial"/>
                <w:b w:val="0"/>
                <w:bCs w:val="0"/>
                <w:i w:val="0"/>
                <w:iCs w:val="0"/>
                <w:caps w:val="0"/>
                <w:smallCaps w:val="0"/>
                <w:outline w:val="0"/>
                <w:color w:val="000000"/>
                <w:w w:val="100"/>
                <w:kern w:val="0"/>
                <w:sz w:val="19"/>
                <w:szCs w:val="19"/>
                <w:u w:val="none"/>
                <w:rtl w:val="0"/>
              </w:rPr>
              <w:t>Weitergehende Schadensersatzansprüche bleiben</w:t>
            </w:r>
            <w:r>
              <w:rPr>
                <w:rFonts w:ascii="Arial" w:eastAsia="Arial" w:hAnsi="Arial" w:cs="Arial"/>
                <w:b w:val="0"/>
                <w:bCs w:val="0"/>
                <w:i w:val="0"/>
                <w:iCs w:val="0"/>
                <w:caps w:val="0"/>
                <w:smallCaps w:val="0"/>
                <w:outline w:val="0"/>
                <w:color w:val="000000"/>
                <w:spacing w:val="-16"/>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unberührt.</w:t>
            </w:r>
          </w:p>
        </w:tc>
        <w:tc>
          <w:tcPr>
            <w:tcW w:w="482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19"/>
                <w:szCs w:val="19"/>
                <w:u w:val="none"/>
                <w:rtl w:val="0"/>
              </w:rPr>
              <w:t>9. Contractual penalty</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autoSpaceDE/>
              <w:autoSpaceDN/>
              <w:spacing w:line="254" w:lineRule="auto"/>
              <w:ind w:left="112" w:right="97"/>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5"/>
                <w:w w:val="100"/>
                <w:kern w:val="0"/>
                <w:sz w:val="19"/>
                <w:szCs w:val="19"/>
                <w:u w:val="none"/>
                <w:rtl w:val="0"/>
              </w:rPr>
              <w:t xml:space="preserve">This </w:t>
            </w:r>
            <w:r>
              <w:rPr>
                <w:rFonts w:ascii="Arial" w:eastAsia="Arial" w:hAnsi="Arial" w:cs="Arial"/>
                <w:b w:val="0"/>
                <w:bCs w:val="0"/>
                <w:i w:val="0"/>
                <w:iCs w:val="0"/>
                <w:caps w:val="0"/>
                <w:smallCaps w:val="0"/>
                <w:outline w:val="0"/>
                <w:color w:val="000000"/>
                <w:w w:val="100"/>
                <w:kern w:val="0"/>
                <w:sz w:val="19"/>
                <w:szCs w:val="19"/>
                <w:u w:val="none"/>
                <w:rtl w:val="0"/>
              </w:rPr>
              <w:t xml:space="preserve">declaration of confidentiality entitles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ERGO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Group </w:t>
            </w:r>
            <w:r>
              <w:rPr>
                <w:rFonts w:ascii="Arial" w:eastAsia="Arial" w:hAnsi="Arial" w:cs="Arial"/>
                <w:b w:val="0"/>
                <w:bCs w:val="0"/>
                <w:i w:val="0"/>
                <w:iCs w:val="0"/>
                <w:caps w:val="0"/>
                <w:smallCaps w:val="0"/>
                <w:outline w:val="0"/>
                <w:color w:val="000000"/>
                <w:w w:val="100"/>
                <w:kern w:val="0"/>
                <w:sz w:val="19"/>
                <w:szCs w:val="19"/>
                <w:u w:val="none"/>
                <w:rtl w:val="0"/>
              </w:rPr>
              <w:t xml:space="preserve">AG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the companies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affiliated </w:t>
            </w:r>
            <w:r>
              <w:rPr>
                <w:rFonts w:ascii="Arial" w:eastAsia="Arial" w:hAnsi="Arial" w:cs="Arial"/>
                <w:b w:val="0"/>
                <w:bCs w:val="0"/>
                <w:i w:val="0"/>
                <w:iCs w:val="0"/>
                <w:caps w:val="0"/>
                <w:smallCaps w:val="0"/>
                <w:outline w:val="0"/>
                <w:color w:val="000000"/>
                <w:w w:val="100"/>
                <w:kern w:val="0"/>
                <w:sz w:val="19"/>
                <w:szCs w:val="19"/>
                <w:u w:val="none"/>
                <w:rtl w:val="0"/>
              </w:rPr>
              <w:t xml:space="preserve">with 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pursuant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Section 15 et seq.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AktG, </w:t>
            </w:r>
            <w:r>
              <w:rPr>
                <w:rFonts w:ascii="Arial" w:eastAsia="Arial" w:hAnsi="Arial" w:cs="Arial"/>
                <w:b w:val="0"/>
                <w:bCs w:val="0"/>
                <w:i w:val="0"/>
                <w:iCs w:val="0"/>
                <w:caps w:val="0"/>
                <w:smallCaps w:val="0"/>
                <w:outline w:val="0"/>
                <w:color w:val="000000"/>
                <w:w w:val="100"/>
                <w:kern w:val="0"/>
                <w:sz w:val="19"/>
                <w:szCs w:val="19"/>
                <w:u w:val="none"/>
                <w:rtl w:val="0"/>
              </w:rPr>
              <w:t xml:space="preserve">which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are fully </w:t>
            </w:r>
            <w:r>
              <w:rPr>
                <w:rFonts w:ascii="Arial" w:eastAsia="Arial" w:hAnsi="Arial" w:cs="Arial"/>
                <w:b w:val="0"/>
                <w:bCs w:val="0"/>
                <w:i w:val="0"/>
                <w:iCs w:val="0"/>
                <w:caps w:val="0"/>
                <w:smallCaps w:val="0"/>
                <w:outline w:val="0"/>
                <w:color w:val="000000"/>
                <w:w w:val="100"/>
                <w:kern w:val="0"/>
                <w:sz w:val="19"/>
                <w:szCs w:val="19"/>
                <w:u w:val="none"/>
                <w:rtl w:val="0"/>
              </w:rPr>
              <w:t>entitled</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to</w:t>
            </w:r>
            <w:r>
              <w:rPr>
                <w:rFonts w:ascii="Arial" w:eastAsia="Arial" w:hAnsi="Arial" w:cs="Arial"/>
                <w:b w:val="0"/>
                <w:bCs w:val="0"/>
                <w:i w:val="0"/>
                <w:iCs w:val="0"/>
                <w:caps w:val="0"/>
                <w:smallCaps w:val="0"/>
                <w:outline w:val="0"/>
                <w:color w:val="000000"/>
                <w:spacing w:val="-2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their</w:t>
            </w:r>
            <w:r>
              <w:rPr>
                <w:rFonts w:ascii="Arial" w:eastAsia="Arial" w:hAnsi="Arial" w:cs="Arial"/>
                <w:b w:val="0"/>
                <w:bCs w:val="0"/>
                <w:i w:val="0"/>
                <w:iCs w:val="0"/>
                <w:caps w:val="0"/>
                <w:smallCaps w:val="0"/>
                <w:outline w:val="0"/>
                <w:color w:val="000000"/>
                <w:spacing w:val="-10"/>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own</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claims</w:t>
            </w:r>
            <w:r>
              <w:rPr>
                <w:rFonts w:ascii="Arial" w:eastAsia="Arial" w:hAnsi="Arial" w:cs="Arial"/>
                <w:b w:val="0"/>
                <w:bCs w:val="0"/>
                <w:i w:val="0"/>
                <w:iCs w:val="0"/>
                <w:caps w:val="0"/>
                <w:smallCaps w:val="0"/>
                <w:outline w:val="0"/>
                <w:color w:val="000000"/>
                <w:spacing w:val="-12"/>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(contract</w:t>
            </w:r>
            <w:r>
              <w:rPr>
                <w:rFonts w:ascii="Arial" w:eastAsia="Arial" w:hAnsi="Arial" w:cs="Arial"/>
                <w:b w:val="0"/>
                <w:bCs w:val="0"/>
                <w:i w:val="0"/>
                <w:iCs w:val="0"/>
                <w:caps w:val="0"/>
                <w:smallCaps w:val="0"/>
                <w:outline w:val="0"/>
                <w:color w:val="000000"/>
                <w:spacing w:val="-1"/>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in</w:t>
            </w:r>
            <w:r>
              <w:rPr>
                <w:rFonts w:ascii="Arial" w:eastAsia="Arial" w:hAnsi="Arial" w:cs="Arial"/>
                <w:b w:val="0"/>
                <w:bCs w:val="0"/>
                <w:i w:val="0"/>
                <w:iCs w:val="0"/>
                <w:caps w:val="0"/>
                <w:smallCaps w:val="0"/>
                <w:outline w:val="0"/>
                <w:color w:val="000000"/>
                <w:spacing w:val="-21"/>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8"/>
                <w:w w:val="100"/>
                <w:kern w:val="0"/>
                <w:sz w:val="19"/>
                <w:szCs w:val="19"/>
                <w:u w:val="none"/>
                <w:rtl w:val="0"/>
              </w:rPr>
              <w:t>favour</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of</w:t>
            </w:r>
            <w:r>
              <w:rPr>
                <w:rFonts w:ascii="Arial" w:eastAsia="Arial" w:hAnsi="Arial" w:cs="Arial"/>
                <w:b w:val="0"/>
                <w:bCs w:val="0"/>
                <w:i w:val="0"/>
                <w:iCs w:val="0"/>
                <w:caps w:val="0"/>
                <w:smallCaps w:val="0"/>
                <w:outline w:val="0"/>
                <w:color w:val="000000"/>
                <w:spacing w:val="-1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third parties within the meaning of Section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328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para. </w:t>
            </w:r>
            <w:r>
              <w:rPr>
                <w:rFonts w:ascii="Arial" w:eastAsia="Arial" w:hAnsi="Arial" w:cs="Arial"/>
                <w:b w:val="0"/>
                <w:bCs w:val="0"/>
                <w:i w:val="0"/>
                <w:iCs w:val="0"/>
                <w:caps w:val="0"/>
                <w:smallCaps w:val="0"/>
                <w:outline w:val="0"/>
                <w:color w:val="000000"/>
                <w:w w:val="100"/>
                <w:kern w:val="0"/>
                <w:sz w:val="19"/>
                <w:szCs w:val="19"/>
                <w:u w:val="none"/>
                <w:rtl w:val="0"/>
              </w:rPr>
              <w:t>1 BGB).</w:t>
            </w:r>
          </w:p>
          <w:p>
            <w:pPr>
              <w:autoSpaceDE/>
              <w:autoSpaceDN/>
              <w:spacing w:before="10" w:line="240" w:lineRule="auto"/>
              <w:ind w:left="0" w:right="0"/>
              <w:jc w:val="lef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caps w:val="0"/>
                <w:smallCaps w:val="0"/>
                <w:outline w:val="0"/>
                <w:color w:val="000000"/>
                <w:w w:val="100"/>
                <w:kern w:val="0"/>
                <w:sz w:val="18"/>
                <w:szCs w:val="18"/>
                <w:u w:val="none"/>
                <w:rtl w:val="0"/>
              </w:rPr>
              <w:t xml:space="preserve"> </w:t>
            </w:r>
          </w:p>
          <w:p>
            <w:pPr>
              <w:autoSpaceDE/>
              <w:autoSpaceDN/>
              <w:spacing w:line="254" w:lineRule="auto"/>
              <w:ind w:left="112" w:right="93"/>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5"/>
                <w:w w:val="100"/>
                <w:kern w:val="0"/>
                <w:sz w:val="19"/>
                <w:szCs w:val="19"/>
                <w:u w:val="none"/>
                <w:rtl w:val="0"/>
              </w:rPr>
              <w:t xml:space="preserve">In </w:t>
            </w:r>
            <w:r>
              <w:rPr>
                <w:rFonts w:ascii="Arial" w:eastAsia="Arial" w:hAnsi="Arial" w:cs="Arial"/>
                <w:b w:val="0"/>
                <w:bCs w:val="0"/>
                <w:i w:val="0"/>
                <w:iCs w:val="0"/>
                <w:caps w:val="0"/>
                <w:smallCaps w:val="0"/>
                <w:outline w:val="0"/>
                <w:color w:val="000000"/>
                <w:w w:val="100"/>
                <w:kern w:val="0"/>
                <w:sz w:val="19"/>
                <w:szCs w:val="19"/>
                <w:u w:val="none"/>
                <w:rtl w:val="0"/>
              </w:rPr>
              <w:t xml:space="preserve">the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event </w:t>
            </w:r>
            <w:r>
              <w:rPr>
                <w:rFonts w:ascii="Arial" w:eastAsia="Arial" w:hAnsi="Arial" w:cs="Arial"/>
                <w:b w:val="0"/>
                <w:bCs w:val="0"/>
                <w:i w:val="0"/>
                <w:iCs w:val="0"/>
                <w:caps w:val="0"/>
                <w:smallCaps w:val="0"/>
                <w:outline w:val="0"/>
                <w:color w:val="000000"/>
                <w:w w:val="100"/>
                <w:kern w:val="0"/>
                <w:sz w:val="19"/>
                <w:szCs w:val="19"/>
                <w:u w:val="none"/>
                <w:rtl w:val="0"/>
              </w:rPr>
              <w:t xml:space="preserve">of culpable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infringement </w:t>
            </w:r>
            <w:r>
              <w:rPr>
                <w:rFonts w:ascii="Arial" w:eastAsia="Arial" w:hAnsi="Arial" w:cs="Arial"/>
                <w:b w:val="0"/>
                <w:bCs w:val="0"/>
                <w:i w:val="0"/>
                <w:iCs w:val="0"/>
                <w:caps w:val="0"/>
                <w:smallCaps w:val="0"/>
                <w:outline w:val="0"/>
                <w:color w:val="000000"/>
                <w:w w:val="100"/>
                <w:kern w:val="0"/>
                <w:sz w:val="19"/>
                <w:szCs w:val="19"/>
                <w:u w:val="none"/>
                <w:rtl w:val="0"/>
              </w:rPr>
              <w:t xml:space="preserve">of these confidentiality obligations, the contractual partner shall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pay </w:t>
            </w:r>
            <w:r>
              <w:rPr>
                <w:rFonts w:ascii="Arial" w:eastAsia="Arial" w:hAnsi="Arial" w:cs="Arial"/>
                <w:b w:val="0"/>
                <w:bCs w:val="0"/>
                <w:i w:val="0"/>
                <w:iCs w:val="0"/>
                <w:caps w:val="0"/>
                <w:smallCaps w:val="0"/>
                <w:outline w:val="0"/>
                <w:color w:val="000000"/>
                <w:w w:val="100"/>
                <w:kern w:val="0"/>
                <w:sz w:val="19"/>
                <w:szCs w:val="19"/>
                <w:u w:val="none"/>
                <w:rtl w:val="0"/>
              </w:rPr>
              <w:t xml:space="preserve">a contractual penalty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the entitled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ERGO </w:t>
            </w:r>
            <w:r>
              <w:rPr>
                <w:rFonts w:ascii="Arial" w:eastAsia="Arial" w:hAnsi="Arial" w:cs="Arial"/>
                <w:b w:val="0"/>
                <w:bCs w:val="0"/>
                <w:i w:val="0"/>
                <w:iCs w:val="0"/>
                <w:caps w:val="0"/>
                <w:smallCaps w:val="0"/>
                <w:outline w:val="0"/>
                <w:color w:val="000000"/>
                <w:w w:val="100"/>
                <w:kern w:val="0"/>
                <w:sz w:val="19"/>
                <w:szCs w:val="19"/>
                <w:u w:val="none"/>
                <w:rtl w:val="0"/>
              </w:rPr>
              <w:t xml:space="preserve">company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for </w:t>
            </w:r>
            <w:r>
              <w:rPr>
                <w:rFonts w:ascii="Arial" w:eastAsia="Arial" w:hAnsi="Arial" w:cs="Arial"/>
                <w:b w:val="0"/>
                <w:bCs w:val="0"/>
                <w:i w:val="0"/>
                <w:iCs w:val="0"/>
                <w:caps w:val="0"/>
                <w:smallCaps w:val="0"/>
                <w:outline w:val="0"/>
                <w:color w:val="000000"/>
                <w:w w:val="100"/>
                <w:kern w:val="0"/>
                <w:sz w:val="19"/>
                <w:szCs w:val="19"/>
                <w:u w:val="none"/>
                <w:rtl w:val="0"/>
              </w:rPr>
              <w:t xml:space="preserve">each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case </w:t>
            </w:r>
            <w:r>
              <w:rPr>
                <w:rFonts w:ascii="Arial" w:eastAsia="Arial" w:hAnsi="Arial" w:cs="Arial"/>
                <w:b w:val="0"/>
                <w:bCs w:val="0"/>
                <w:i w:val="0"/>
                <w:iCs w:val="0"/>
                <w:caps w:val="0"/>
                <w:smallCaps w:val="0"/>
                <w:outline w:val="0"/>
                <w:color w:val="000000"/>
                <w:w w:val="100"/>
                <w:kern w:val="0"/>
                <w:sz w:val="19"/>
                <w:szCs w:val="19"/>
                <w:u w:val="none"/>
                <w:rtl w:val="0"/>
              </w:rPr>
              <w:t xml:space="preserve">of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infringement, </w:t>
            </w:r>
            <w:r>
              <w:rPr>
                <w:rFonts w:ascii="Arial" w:eastAsia="Arial" w:hAnsi="Arial" w:cs="Arial"/>
                <w:b w:val="0"/>
                <w:bCs w:val="0"/>
                <w:i w:val="0"/>
                <w:iCs w:val="0"/>
                <w:caps w:val="0"/>
                <w:smallCaps w:val="0"/>
                <w:outline w:val="0"/>
                <w:color w:val="000000"/>
                <w:w w:val="100"/>
                <w:kern w:val="0"/>
                <w:sz w:val="19"/>
                <w:szCs w:val="19"/>
                <w:u w:val="none"/>
                <w:rtl w:val="0"/>
              </w:rPr>
              <w:t xml:space="preserve">the amount of which shall be set at an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appropriate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level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the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appropriateness </w:t>
            </w:r>
            <w:r>
              <w:rPr>
                <w:rFonts w:ascii="Arial" w:eastAsia="Arial" w:hAnsi="Arial" w:cs="Arial"/>
                <w:b w:val="0"/>
                <w:bCs w:val="0"/>
                <w:i w:val="0"/>
                <w:iCs w:val="0"/>
                <w:caps w:val="0"/>
                <w:smallCaps w:val="0"/>
                <w:outline w:val="0"/>
                <w:color w:val="000000"/>
                <w:w w:val="100"/>
                <w:kern w:val="0"/>
                <w:sz w:val="19"/>
                <w:szCs w:val="19"/>
                <w:u w:val="none"/>
                <w:rtl w:val="0"/>
              </w:rPr>
              <w:t xml:space="preserve">of which shall be </w:t>
            </w:r>
            <w:r>
              <w:rPr>
                <w:rFonts w:ascii="Arial" w:eastAsia="Arial" w:hAnsi="Arial" w:cs="Arial"/>
                <w:b w:val="0"/>
                <w:bCs w:val="0"/>
                <w:i w:val="0"/>
                <w:iCs w:val="0"/>
                <w:caps w:val="0"/>
                <w:smallCaps w:val="0"/>
                <w:outline w:val="0"/>
                <w:color w:val="000000"/>
                <w:spacing w:val="-6"/>
                <w:w w:val="100"/>
                <w:kern w:val="0"/>
                <w:sz w:val="19"/>
                <w:szCs w:val="19"/>
                <w:u w:val="none"/>
                <w:rtl w:val="0"/>
              </w:rPr>
              <w:t xml:space="preserve">verified </w:t>
            </w:r>
            <w:r>
              <w:rPr>
                <w:rFonts w:ascii="Arial" w:eastAsia="Arial" w:hAnsi="Arial" w:cs="Arial"/>
                <w:b w:val="0"/>
                <w:bCs w:val="0"/>
                <w:i w:val="0"/>
                <w:iCs w:val="0"/>
                <w:caps w:val="0"/>
                <w:smallCaps w:val="0"/>
                <w:outline w:val="0"/>
                <w:color w:val="000000"/>
                <w:w w:val="100"/>
                <w:kern w:val="0"/>
                <w:sz w:val="19"/>
                <w:szCs w:val="19"/>
                <w:u w:val="none"/>
                <w:rtl w:val="0"/>
              </w:rPr>
              <w:t xml:space="preserve">at the request of the information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receiver </w:t>
            </w:r>
            <w:r>
              <w:rPr>
                <w:rFonts w:ascii="Arial" w:eastAsia="Arial" w:hAnsi="Arial" w:cs="Arial"/>
                <w:b w:val="0"/>
                <w:bCs w:val="0"/>
                <w:i w:val="0"/>
                <w:iCs w:val="0"/>
                <w:caps w:val="0"/>
                <w:smallCaps w:val="0"/>
                <w:outline w:val="0"/>
                <w:color w:val="000000"/>
                <w:w w:val="100"/>
                <w:kern w:val="0"/>
                <w:sz w:val="19"/>
                <w:szCs w:val="19"/>
                <w:u w:val="none"/>
                <w:rtl w:val="0"/>
              </w:rPr>
              <w:t xml:space="preserve">by the competent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regional </w:t>
            </w:r>
            <w:r>
              <w:rPr>
                <w:rFonts w:ascii="Arial" w:eastAsia="Arial" w:hAnsi="Arial" w:cs="Arial"/>
                <w:b w:val="0"/>
                <w:bCs w:val="0"/>
                <w:i w:val="0"/>
                <w:iCs w:val="0"/>
                <w:caps w:val="0"/>
                <w:smallCaps w:val="0"/>
                <w:outline w:val="0"/>
                <w:color w:val="000000"/>
                <w:w w:val="100"/>
                <w:kern w:val="0"/>
                <w:sz w:val="19"/>
                <w:szCs w:val="19"/>
                <w:u w:val="none"/>
                <w:rtl w:val="0"/>
              </w:rPr>
              <w:t xml:space="preserve">court.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The </w:t>
            </w:r>
            <w:r>
              <w:rPr>
                <w:rFonts w:ascii="Arial" w:eastAsia="Arial" w:hAnsi="Arial" w:cs="Arial"/>
                <w:b w:val="0"/>
                <w:bCs w:val="0"/>
                <w:i w:val="0"/>
                <w:iCs w:val="0"/>
                <w:caps w:val="0"/>
                <w:smallCaps w:val="0"/>
                <w:outline w:val="0"/>
                <w:color w:val="000000"/>
                <w:w w:val="100"/>
                <w:kern w:val="0"/>
                <w:sz w:val="19"/>
                <w:szCs w:val="19"/>
                <w:u w:val="none"/>
                <w:rtl w:val="0"/>
              </w:rPr>
              <w:t xml:space="preserve">contractual penalty amounts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a minimum of € 5,000 (in words: </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five </w:t>
            </w:r>
            <w:r>
              <w:rPr>
                <w:rFonts w:ascii="Arial" w:eastAsia="Arial" w:hAnsi="Arial" w:cs="Arial"/>
                <w:b w:val="0"/>
                <w:bCs w:val="0"/>
                <w:i w:val="0"/>
                <w:iCs w:val="0"/>
                <w:caps w:val="0"/>
                <w:smallCaps w:val="0"/>
                <w:outline w:val="0"/>
                <w:color w:val="000000"/>
                <w:w w:val="100"/>
                <w:kern w:val="0"/>
                <w:sz w:val="19"/>
                <w:szCs w:val="19"/>
                <w:u w:val="none"/>
                <w:rtl w:val="0"/>
              </w:rPr>
              <w:t xml:space="preserve">thousand euros), a maximum of € 50,000 (in words: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fifty </w:t>
            </w:r>
            <w:r>
              <w:rPr>
                <w:rFonts w:ascii="Arial" w:eastAsia="Arial" w:hAnsi="Arial" w:cs="Arial"/>
                <w:b w:val="0"/>
                <w:bCs w:val="0"/>
                <w:i w:val="0"/>
                <w:iCs w:val="0"/>
                <w:caps w:val="0"/>
                <w:smallCaps w:val="0"/>
                <w:outline w:val="0"/>
                <w:color w:val="000000"/>
                <w:w w:val="100"/>
                <w:kern w:val="0"/>
                <w:sz w:val="19"/>
                <w:szCs w:val="19"/>
                <w:u w:val="none"/>
                <w:rtl w:val="0"/>
              </w:rPr>
              <w:t xml:space="preserve">thousand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euros). </w:t>
            </w:r>
            <w:r>
              <w:rPr>
                <w:rFonts w:ascii="Arial" w:eastAsia="Arial" w:hAnsi="Arial" w:cs="Arial"/>
                <w:b w:val="0"/>
                <w:bCs w:val="0"/>
                <w:i w:val="0"/>
                <w:iCs w:val="0"/>
                <w:caps w:val="0"/>
                <w:smallCaps w:val="0"/>
                <w:outline w:val="0"/>
                <w:color w:val="000000"/>
                <w:w w:val="100"/>
                <w:kern w:val="0"/>
                <w:sz w:val="19"/>
                <w:szCs w:val="19"/>
                <w:u w:val="none"/>
                <w:rtl w:val="0"/>
              </w:rPr>
              <w:t xml:space="preserve">Further claims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for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damages </w:t>
            </w:r>
            <w:r>
              <w:rPr>
                <w:rFonts w:ascii="Arial" w:eastAsia="Arial" w:hAnsi="Arial" w:cs="Arial"/>
                <w:b w:val="0"/>
                <w:bCs w:val="0"/>
                <w:i w:val="0"/>
                <w:iCs w:val="0"/>
                <w:caps w:val="0"/>
                <w:smallCaps w:val="0"/>
                <w:outline w:val="0"/>
                <w:color w:val="000000"/>
                <w:w w:val="100"/>
                <w:kern w:val="0"/>
                <w:sz w:val="19"/>
                <w:szCs w:val="19"/>
                <w:u w:val="none"/>
                <w:rtl w:val="0"/>
              </w:rPr>
              <w:t xml:space="preserve">remain </w:t>
            </w:r>
            <w:r>
              <w:rPr>
                <w:rFonts w:ascii="Arial" w:eastAsia="Arial" w:hAnsi="Arial" w:cs="Arial"/>
                <w:b w:val="0"/>
                <w:bCs w:val="0"/>
                <w:i w:val="0"/>
                <w:iCs w:val="0"/>
                <w:caps w:val="0"/>
                <w:smallCaps w:val="0"/>
                <w:outline w:val="0"/>
                <w:color w:val="000000"/>
                <w:spacing w:val="-3"/>
                <w:w w:val="100"/>
                <w:kern w:val="0"/>
                <w:sz w:val="19"/>
                <w:szCs w:val="19"/>
                <w:u w:val="none"/>
                <w:rtl w:val="0"/>
              </w:rPr>
              <w:t>unaffected.</w:t>
            </w:r>
          </w:p>
        </w:tc>
      </w:tr>
      <w:tr>
        <w:tblPrEx>
          <w:tblInd w:w="121" w:type="dxa"/>
          <w:tblLayout w:type="fixed"/>
          <w:tblCellMar>
            <w:top w:w="0" w:type="dxa"/>
            <w:left w:w="0" w:type="dxa"/>
            <w:bottom w:w="0" w:type="dxa"/>
            <w:right w:w="0" w:type="dxa"/>
          </w:tblCellMar>
        </w:tblPrEx>
        <w:trPr>
          <w:trHeight w:val="916"/>
        </w:trPr>
        <w:tc>
          <w:tcPr>
            <w:tcW w:w="467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before="1" w:line="240" w:lineRule="auto"/>
              <w:ind w:left="112" w:right="0"/>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bCs/>
                <w:i w:val="0"/>
                <w:iCs w:val="0"/>
                <w:caps w:val="0"/>
                <w:smallCaps w:val="0"/>
                <w:outline w:val="0"/>
                <w:color w:val="000000"/>
                <w:w w:val="100"/>
                <w:kern w:val="0"/>
                <w:sz w:val="19"/>
                <w:szCs w:val="19"/>
                <w:u w:val="none"/>
                <w:rtl w:val="0"/>
              </w:rPr>
              <w:t>10. Laufzeit</w:t>
            </w:r>
          </w:p>
          <w:p>
            <w:pPr>
              <w:autoSpaceDE/>
              <w:autoSpaceDN/>
              <w:spacing w:before="4"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tabs>
                <w:tab w:val="left" w:pos="682"/>
                <w:tab w:val="left" w:pos="3439"/>
                <w:tab w:val="left" w:pos="4024"/>
              </w:tabs>
              <w:autoSpaceDE/>
              <w:autoSpaceDN/>
              <w:spacing w:before="1" w:line="220" w:lineRule="atLeast"/>
              <w:ind w:left="112" w:right="96"/>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Die</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val="0"/>
                <w:bCs w:val="0"/>
                <w:i w:val="0"/>
                <w:iCs w:val="0"/>
                <w:caps w:val="0"/>
                <w:smallCaps w:val="0"/>
                <w:outline w:val="0"/>
                <w:color w:val="000000"/>
                <w:w w:val="100"/>
                <w:kern w:val="0"/>
                <w:sz w:val="19"/>
                <w:szCs w:val="19"/>
                <w:u w:val="none"/>
                <w:rtl w:val="0"/>
              </w:rPr>
              <w:t>Vertraulichkeitsverpflichtung</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val="0"/>
                <w:bCs w:val="0"/>
                <w:i w:val="0"/>
                <w:iCs w:val="0"/>
                <w:caps w:val="0"/>
                <w:smallCaps w:val="0"/>
                <w:outline w:val="0"/>
                <w:color w:val="000000"/>
                <w:spacing w:val="-3"/>
                <w:w w:val="100"/>
                <w:kern w:val="0"/>
                <w:sz w:val="19"/>
                <w:szCs w:val="19"/>
                <w:u w:val="none"/>
                <w:rtl w:val="0"/>
              </w:rPr>
              <w:t>aus</w:t>
            </w:r>
            <w:r>
              <w:rPr>
                <w:rFonts w:ascii="Arial" w:eastAsia="Arial" w:hAnsi="Arial" w:cs="Arial"/>
                <w:b w:val="0"/>
                <w:bCs w:val="0"/>
                <w:i w:val="0"/>
                <w:iCs w:val="0"/>
                <w:caps w:val="0"/>
                <w:smallCaps w:val="0"/>
                <w:outline w:val="0"/>
                <w:color w:val="000000"/>
                <w:spacing w:val="-3"/>
                <w:w w:val="100"/>
                <w:kern w:val="0"/>
                <w:sz w:val="24"/>
                <w:szCs w:val="24"/>
                <w:u w:val="none"/>
                <w:rtl w:val="0"/>
              </w:rPr>
              <w:tab/>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dieser </w:t>
            </w:r>
            <w:r>
              <w:rPr>
                <w:rFonts w:ascii="Arial" w:eastAsia="Arial" w:hAnsi="Arial" w:cs="Arial"/>
                <w:b w:val="0"/>
                <w:bCs w:val="0"/>
                <w:i w:val="0"/>
                <w:iCs w:val="0"/>
                <w:caps w:val="0"/>
                <w:smallCaps w:val="0"/>
                <w:outline w:val="0"/>
                <w:color w:val="000000"/>
                <w:w w:val="100"/>
                <w:kern w:val="0"/>
                <w:sz w:val="19"/>
                <w:szCs w:val="19"/>
                <w:u w:val="none"/>
                <w:rtl w:val="0"/>
              </w:rPr>
              <w:t xml:space="preserve">Erklärung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dauert   </w:t>
            </w:r>
            <w:r>
              <w:rPr>
                <w:rFonts w:ascii="Arial" w:eastAsia="Arial" w:hAnsi="Arial" w:cs="Arial"/>
                <w:b w:val="0"/>
                <w:bCs w:val="0"/>
                <w:i w:val="0"/>
                <w:iCs w:val="0"/>
                <w:caps w:val="0"/>
                <w:smallCaps w:val="0"/>
                <w:outline w:val="0"/>
                <w:color w:val="000000"/>
                <w:w w:val="100"/>
                <w:kern w:val="0"/>
                <w:sz w:val="19"/>
                <w:szCs w:val="19"/>
                <w:u w:val="none"/>
                <w:rtl w:val="0"/>
              </w:rPr>
              <w:t xml:space="preserve">auch  </w:t>
            </w:r>
            <w:r>
              <w:rPr>
                <w:rFonts w:ascii="Arial" w:eastAsia="Arial" w:hAnsi="Arial" w:cs="Arial"/>
                <w:b w:val="0"/>
                <w:bCs w:val="0"/>
                <w:i w:val="0"/>
                <w:iCs w:val="0"/>
                <w:caps w:val="0"/>
                <w:smallCaps w:val="0"/>
                <w:outline w:val="0"/>
                <w:color w:val="000000"/>
                <w:spacing w:val="16"/>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nach </w:t>
            </w:r>
            <w:r>
              <w:rPr>
                <w:rFonts w:ascii="Arial" w:eastAsia="Arial" w:hAnsi="Arial" w:cs="Arial"/>
                <w:b w:val="0"/>
                <w:bCs w:val="0"/>
                <w:i w:val="0"/>
                <w:iCs w:val="0"/>
                <w:caps w:val="0"/>
                <w:smallCaps w:val="0"/>
                <w:outline w:val="0"/>
                <w:color w:val="000000"/>
                <w:spacing w:val="48"/>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Beendigung</w:t>
            </w:r>
            <w:r>
              <w:rPr>
                <w:rFonts w:ascii="Arial" w:eastAsia="Arial" w:hAnsi="Arial" w:cs="Arial"/>
                <w:b w:val="0"/>
                <w:bCs w:val="0"/>
                <w:i w:val="0"/>
                <w:iCs w:val="0"/>
                <w:caps w:val="0"/>
                <w:smallCaps w:val="0"/>
                <w:outline w:val="0"/>
                <w:color w:val="000000"/>
                <w:spacing w:val="-3"/>
                <w:w w:val="100"/>
                <w:kern w:val="0"/>
                <w:sz w:val="24"/>
                <w:szCs w:val="24"/>
                <w:u w:val="none"/>
                <w:rtl w:val="0"/>
              </w:rPr>
              <w:tab/>
            </w:r>
            <w:r>
              <w:rPr>
                <w:rFonts w:ascii="Arial" w:eastAsia="Arial" w:hAnsi="Arial" w:cs="Arial"/>
                <w:b w:val="0"/>
                <w:bCs w:val="0"/>
                <w:i w:val="0"/>
                <w:iCs w:val="0"/>
                <w:caps w:val="0"/>
                <w:smallCaps w:val="0"/>
                <w:outline w:val="0"/>
                <w:color w:val="000000"/>
                <w:spacing w:val="-9"/>
                <w:w w:val="100"/>
                <w:kern w:val="0"/>
                <w:sz w:val="19"/>
                <w:szCs w:val="19"/>
                <w:u w:val="none"/>
                <w:rtl w:val="0"/>
              </w:rPr>
              <w:t>der</w:t>
            </w:r>
          </w:p>
        </w:tc>
        <w:tc>
          <w:tcPr>
            <w:tcW w:w="482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before="1" w:line="240" w:lineRule="auto"/>
              <w:ind w:left="112" w:right="0"/>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bCs/>
                <w:i w:val="0"/>
                <w:iCs w:val="0"/>
                <w:caps w:val="0"/>
                <w:smallCaps w:val="0"/>
                <w:outline w:val="0"/>
                <w:color w:val="000000"/>
                <w:w w:val="100"/>
                <w:kern w:val="0"/>
                <w:sz w:val="19"/>
                <w:szCs w:val="19"/>
                <w:u w:val="none"/>
                <w:rtl w:val="0"/>
              </w:rPr>
              <w:t>10. Term</w:t>
            </w:r>
          </w:p>
          <w:p>
            <w:pPr>
              <w:autoSpaceDE/>
              <w:autoSpaceDN/>
              <w:spacing w:before="4" w:line="240" w:lineRule="auto"/>
              <w:ind w:left="0" w:right="0"/>
              <w:jc w:val="lef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caps w:val="0"/>
                <w:smallCaps w:val="0"/>
                <w:outline w:val="0"/>
                <w:color w:val="000000"/>
                <w:w w:val="100"/>
                <w:kern w:val="0"/>
                <w:sz w:val="21"/>
                <w:szCs w:val="21"/>
                <w:u w:val="none"/>
                <w:rtl w:val="0"/>
              </w:rPr>
              <w:t xml:space="preserve"> </w:t>
            </w:r>
          </w:p>
          <w:p>
            <w:pPr>
              <w:tabs>
                <w:tab w:val="left" w:pos="637"/>
                <w:tab w:val="left" w:pos="2015"/>
                <w:tab w:val="left" w:pos="3049"/>
                <w:tab w:val="left" w:pos="4398"/>
              </w:tabs>
              <w:autoSpaceDE/>
              <w:autoSpaceDN/>
              <w:spacing w:before="1" w:line="220" w:lineRule="atLeast"/>
              <w:ind w:left="112" w:right="95"/>
              <w:jc w:val="left"/>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spacing w:val="-7"/>
                <w:w w:val="100"/>
                <w:kern w:val="0"/>
                <w:sz w:val="19"/>
                <w:szCs w:val="19"/>
                <w:u w:val="none"/>
                <w:rtl w:val="0"/>
              </w:rPr>
              <w:t>The</w:t>
            </w:r>
            <w:r>
              <w:rPr>
                <w:rFonts w:ascii="Arial" w:eastAsia="Arial" w:hAnsi="Arial" w:cs="Arial"/>
                <w:b w:val="0"/>
                <w:bCs w:val="0"/>
                <w:i w:val="0"/>
                <w:iCs w:val="0"/>
                <w:caps w:val="0"/>
                <w:smallCaps w:val="0"/>
                <w:outline w:val="0"/>
                <w:color w:val="000000"/>
                <w:spacing w:val="-7"/>
                <w:w w:val="100"/>
                <w:kern w:val="0"/>
                <w:sz w:val="24"/>
                <w:szCs w:val="24"/>
                <w:u w:val="none"/>
                <w:rtl w:val="0"/>
              </w:rPr>
              <w:tab/>
            </w:r>
            <w:r>
              <w:rPr>
                <w:rFonts w:ascii="Arial" w:eastAsia="Arial" w:hAnsi="Arial" w:cs="Arial"/>
                <w:b w:val="0"/>
                <w:bCs w:val="0"/>
                <w:i w:val="0"/>
                <w:iCs w:val="0"/>
                <w:caps w:val="0"/>
                <w:smallCaps w:val="0"/>
                <w:outline w:val="0"/>
                <w:color w:val="000000"/>
                <w:w w:val="100"/>
                <w:kern w:val="0"/>
                <w:sz w:val="19"/>
                <w:szCs w:val="19"/>
                <w:u w:val="none"/>
                <w:rtl w:val="0"/>
              </w:rPr>
              <w:t>confidentiality</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val="0"/>
                <w:bCs w:val="0"/>
                <w:i w:val="0"/>
                <w:iCs w:val="0"/>
                <w:caps w:val="0"/>
                <w:smallCaps w:val="0"/>
                <w:outline w:val="0"/>
                <w:color w:val="000000"/>
                <w:w w:val="100"/>
                <w:kern w:val="0"/>
                <w:sz w:val="19"/>
                <w:szCs w:val="19"/>
                <w:u w:val="none"/>
                <w:rtl w:val="0"/>
              </w:rPr>
              <w:t>obligation</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val="0"/>
                <w:bCs w:val="0"/>
                <w:i w:val="0"/>
                <w:iCs w:val="0"/>
                <w:caps w:val="0"/>
                <w:smallCaps w:val="0"/>
                <w:outline w:val="0"/>
                <w:color w:val="000000"/>
                <w:w w:val="100"/>
                <w:kern w:val="0"/>
                <w:sz w:val="19"/>
                <w:szCs w:val="19"/>
                <w:u w:val="none"/>
                <w:rtl w:val="0"/>
              </w:rPr>
              <w:t xml:space="preserve">arising  </w:t>
            </w:r>
            <w:r>
              <w:rPr>
                <w:rFonts w:ascii="Arial" w:eastAsia="Arial" w:hAnsi="Arial" w:cs="Arial"/>
                <w:b w:val="0"/>
                <w:bCs w:val="0"/>
                <w:i w:val="0"/>
                <w:iCs w:val="0"/>
                <w:caps w:val="0"/>
                <w:smallCaps w:val="0"/>
                <w:outline w:val="0"/>
                <w:color w:val="000000"/>
                <w:spacing w:val="8"/>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5"/>
                <w:w w:val="100"/>
                <w:kern w:val="0"/>
                <w:sz w:val="19"/>
                <w:szCs w:val="19"/>
                <w:u w:val="none"/>
                <w:rtl w:val="0"/>
              </w:rPr>
              <w:t>from</w:t>
            </w:r>
            <w:r>
              <w:rPr>
                <w:rFonts w:ascii="Arial" w:eastAsia="Arial" w:hAnsi="Arial" w:cs="Arial"/>
                <w:b w:val="0"/>
                <w:bCs w:val="0"/>
                <w:i w:val="0"/>
                <w:iCs w:val="0"/>
                <w:caps w:val="0"/>
                <w:smallCaps w:val="0"/>
                <w:outline w:val="0"/>
                <w:color w:val="000000"/>
                <w:spacing w:val="-5"/>
                <w:w w:val="100"/>
                <w:kern w:val="0"/>
                <w:sz w:val="24"/>
                <w:szCs w:val="24"/>
                <w:u w:val="none"/>
                <w:rtl w:val="0"/>
              </w:rPr>
              <w:tab/>
            </w:r>
            <w:r>
              <w:rPr>
                <w:rFonts w:ascii="Arial" w:eastAsia="Arial" w:hAnsi="Arial" w:cs="Arial"/>
                <w:b w:val="0"/>
                <w:bCs w:val="0"/>
                <w:i w:val="0"/>
                <w:iCs w:val="0"/>
                <w:caps w:val="0"/>
                <w:smallCaps w:val="0"/>
                <w:outline w:val="0"/>
                <w:color w:val="000000"/>
                <w:spacing w:val="-4"/>
                <w:w w:val="100"/>
                <w:kern w:val="0"/>
                <w:sz w:val="19"/>
                <w:szCs w:val="19"/>
                <w:u w:val="none"/>
                <w:rtl w:val="0"/>
              </w:rPr>
              <w:t xml:space="preserve">this </w:t>
            </w:r>
            <w:r>
              <w:rPr>
                <w:rFonts w:ascii="Arial" w:eastAsia="Arial" w:hAnsi="Arial" w:cs="Arial"/>
                <w:b w:val="0"/>
                <w:bCs w:val="0"/>
                <w:i w:val="0"/>
                <w:iCs w:val="0"/>
                <w:caps w:val="0"/>
                <w:smallCaps w:val="0"/>
                <w:outline w:val="0"/>
                <w:color w:val="000000"/>
                <w:w w:val="100"/>
                <w:kern w:val="0"/>
                <w:sz w:val="19"/>
                <w:szCs w:val="19"/>
                <w:u w:val="none"/>
                <w:rtl w:val="0"/>
              </w:rPr>
              <w:t xml:space="preserve">declaration continues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for </w:t>
            </w:r>
            <w:del w:id="2" w:author="Jan Stephan ||" w:date="2020-08-24T08:47:28Z">
              <w:r>
                <w:rPr>
                  <w:rFonts w:ascii="Arial" w:eastAsia="Arial" w:hAnsi="Arial" w:cs="Arial"/>
                  <w:b w:val="0"/>
                  <w:bCs w:val="0"/>
                  <w:i w:val="0"/>
                  <w:iCs w:val="0"/>
                  <w:caps w:val="0"/>
                  <w:smallCaps w:val="0"/>
                  <w:outline w:val="0"/>
                  <w:color w:val="000000"/>
                  <w:w w:val="100"/>
                  <w:kern w:val="0"/>
                  <w:sz w:val="19"/>
                  <w:szCs w:val="19"/>
                  <w:u w:val="none"/>
                  <w:rtl w:val="0"/>
                </w:rPr>
                <w:delText>10</w:delText>
              </w:r>
            </w:del>
            <w:ins w:id="3" w:author="Jan Stephan ||" w:date="2020-08-24T08:47:28Z">
              <w:r>
                <w:rPr>
                  <w:rFonts w:ascii="Arial" w:eastAsia="Arial" w:hAnsi="Arial" w:cs="Arial"/>
                  <w:b w:val="0"/>
                  <w:bCs w:val="0"/>
                  <w:i w:val="0"/>
                  <w:iCs w:val="0"/>
                  <w:caps w:val="0"/>
                  <w:smallCaps w:val="0"/>
                  <w:outline w:val="0"/>
                  <w:color w:val="000000"/>
                  <w:w w:val="100"/>
                  <w:kern w:val="0"/>
                  <w:sz w:val="19"/>
                  <w:szCs w:val="19"/>
                  <w:u w:val="none"/>
                  <w:rtl w:val="0"/>
                </w:rPr>
                <w:t>5</w:t>
              </w:r>
            </w:ins>
            <w:r>
              <w:rPr>
                <w:rFonts w:ascii="Arial" w:eastAsia="Arial" w:hAnsi="Arial" w:cs="Arial"/>
                <w:b w:val="0"/>
                <w:bCs w:val="0"/>
                <w:i w:val="0"/>
                <w:iCs w:val="0"/>
                <w:caps w:val="0"/>
                <w:smallCaps w:val="0"/>
                <w:outline w:val="0"/>
                <w:color w:val="000000"/>
                <w:w w:val="100"/>
                <w:kern w:val="0"/>
                <w:sz w:val="19"/>
                <w:szCs w:val="19"/>
                <w:u w:val="none"/>
                <w:rtl w:val="0"/>
              </w:rPr>
              <w:t xml:space="preserve"> years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after </w:t>
            </w:r>
            <w:r>
              <w:rPr>
                <w:rFonts w:ascii="Arial" w:eastAsia="Arial" w:hAnsi="Arial" w:cs="Arial"/>
                <w:b w:val="0"/>
                <w:bCs w:val="0"/>
                <w:i w:val="0"/>
                <w:iCs w:val="0"/>
                <w:caps w:val="0"/>
                <w:smallCaps w:val="0"/>
                <w:outline w:val="0"/>
                <w:color w:val="000000"/>
                <w:w w:val="100"/>
                <w:kern w:val="0"/>
                <w:sz w:val="19"/>
                <w:szCs w:val="19"/>
                <w:u w:val="none"/>
                <w:rtl w:val="0"/>
              </w:rPr>
              <w:t xml:space="preserve">the </w:t>
            </w:r>
            <w:r>
              <w:rPr>
                <w:rFonts w:ascii="Arial" w:eastAsia="Arial" w:hAnsi="Arial" w:cs="Arial"/>
                <w:b w:val="0"/>
                <w:bCs w:val="0"/>
                <w:i w:val="0"/>
                <w:iCs w:val="0"/>
                <w:caps w:val="0"/>
                <w:smallCaps w:val="0"/>
                <w:outline w:val="0"/>
                <w:color w:val="000000"/>
                <w:spacing w:val="-3"/>
                <w:w w:val="100"/>
                <w:kern w:val="0"/>
                <w:sz w:val="19"/>
                <w:szCs w:val="19"/>
                <w:u w:val="none"/>
                <w:rtl w:val="0"/>
              </w:rPr>
              <w:t>end</w:t>
            </w:r>
            <w:r>
              <w:rPr>
                <w:rFonts w:ascii="Arial" w:eastAsia="Arial" w:hAnsi="Arial" w:cs="Arial"/>
                <w:b w:val="0"/>
                <w:bCs w:val="0"/>
                <w:i w:val="0"/>
                <w:iCs w:val="0"/>
                <w:caps w:val="0"/>
                <w:smallCaps w:val="0"/>
                <w:outline w:val="0"/>
                <w:color w:val="000000"/>
                <w:spacing w:val="2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of</w:t>
            </w:r>
          </w:p>
        </w:tc>
      </w:tr>
    </w:tbl>
    <w:p>
      <w:pPr>
        <w:sectPr>
          <w:pgSz w:w="11910" w:h="16850"/>
          <w:pgMar w:top="1420" w:right="1160" w:bottom="760" w:left="1020" w:header="0" w:footer="572"/>
          <w:cols w:space="708"/>
        </w:sectPr>
      </w:pPr>
    </w:p>
    <w:tbl>
      <w:tblPr>
        <w:tblStyle w:val="TableNormal"/>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
      <w:tblGrid>
        <w:gridCol w:w="4671"/>
        <w:gridCol w:w="4821"/>
      </w:tblGrid>
      <w:tr>
        <w:tblPrEx>
          <w:tblInd w:w="121" w:type="dxa"/>
          <w:tblBorders>
            <w:top w:val="single" w:sz="6" w:space="0" w:color="000000"/>
            <w:left w:val="single" w:sz="6" w:space="0" w:color="000000"/>
            <w:bottom w:val="single" w:sz="6" w:space="0" w:color="000000"/>
            <w:right w:val="single" w:sz="6" w:space="0" w:color="000000"/>
          </w:tblBorders>
          <w:tblLayout w:type="fixed"/>
          <w:tblCellMar>
            <w:top w:w="0" w:type="dxa"/>
            <w:left w:w="0" w:type="dxa"/>
            <w:bottom w:w="0" w:type="dxa"/>
            <w:right w:w="0" w:type="dxa"/>
          </w:tblCellMar>
        </w:tblPrEx>
        <w:trPr>
          <w:cantSplit w:val="0"/>
          <w:trHeight w:val="1831"/>
          <w:tblHeader w:val="0"/>
        </w:trPr>
        <w:tc>
          <w:tcPr>
            <w:tcW w:w="4671" w:type="dxa"/>
            <w:tcBorders>
              <w:bottom w:val="single" w:sz="6" w:space="0" w:color="000000"/>
              <w:right w:val="single" w:sz="6" w:space="0" w:color="000000"/>
            </w:tcBorders>
            <w:noWrap w:val="0"/>
            <w:tcMar>
              <w:top w:w="8" w:type="dxa"/>
              <w:left w:w="8" w:type="dxa"/>
              <w:bottom w:w="8" w:type="dxa"/>
              <w:right w:w="8" w:type="dxa"/>
            </w:tcMar>
            <w:vAlign w:val="top"/>
            <w:hideMark/>
          </w:tcPr>
          <w:p>
            <w:pPr>
              <w:tabs>
                <w:tab w:val="left" w:pos="2675"/>
                <w:tab w:val="left" w:pos="4235"/>
              </w:tabs>
              <w:autoSpaceDE/>
              <w:autoSpaceDN/>
              <w:spacing w:line="205"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Geschäftsbeziehung</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val="0"/>
                <w:bCs w:val="0"/>
                <w:i w:val="0"/>
                <w:iCs w:val="0"/>
                <w:caps w:val="0"/>
                <w:smallCaps w:val="0"/>
                <w:outline w:val="0"/>
                <w:color w:val="000000"/>
                <w:w w:val="100"/>
                <w:kern w:val="0"/>
                <w:sz w:val="19"/>
                <w:szCs w:val="19"/>
                <w:u w:val="none"/>
                <w:rtl w:val="0"/>
              </w:rPr>
              <w:t>zwischen</w:t>
            </w:r>
            <w:r>
              <w:rPr>
                <w:rFonts w:ascii="Arial" w:eastAsia="Arial" w:hAnsi="Arial" w:cs="Arial"/>
                <w:b w:val="0"/>
                <w:bCs w:val="0"/>
                <w:i w:val="0"/>
                <w:iCs w:val="0"/>
                <w:caps w:val="0"/>
                <w:smallCaps w:val="0"/>
                <w:outline w:val="0"/>
                <w:color w:val="000000"/>
                <w:w w:val="100"/>
                <w:kern w:val="0"/>
                <w:sz w:val="24"/>
                <w:szCs w:val="24"/>
                <w:u w:val="none"/>
                <w:rtl w:val="0"/>
              </w:rPr>
              <w:tab/>
            </w:r>
            <w:r>
              <w:rPr>
                <w:rFonts w:ascii="Arial" w:eastAsia="Arial" w:hAnsi="Arial" w:cs="Arial"/>
                <w:b w:val="0"/>
                <w:bCs w:val="0"/>
                <w:i w:val="0"/>
                <w:iCs w:val="0"/>
                <w:caps w:val="0"/>
                <w:smallCaps w:val="0"/>
                <w:outline w:val="0"/>
                <w:color w:val="000000"/>
                <w:spacing w:val="-3"/>
                <w:w w:val="100"/>
                <w:kern w:val="0"/>
                <w:sz w:val="19"/>
                <w:szCs w:val="19"/>
                <w:u w:val="none"/>
                <w:rtl w:val="0"/>
              </w:rPr>
              <w:t>den</w:t>
            </w:r>
          </w:p>
          <w:p>
            <w:pPr>
              <w:autoSpaceDE/>
              <w:autoSpaceDN/>
              <w:spacing w:before="21" w:line="252" w:lineRule="auto"/>
              <w:ind w:left="112" w:right="88"/>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Vertragspartnern noch </w:t>
            </w:r>
            <w:del w:id="4" w:author="Jan Stephan ||" w:date="2020-08-24T08:47:28Z">
              <w:r>
                <w:rPr>
                  <w:rFonts w:ascii="Arial" w:eastAsia="Arial" w:hAnsi="Arial" w:cs="Arial"/>
                  <w:b w:val="0"/>
                  <w:bCs w:val="0"/>
                  <w:i w:val="0"/>
                  <w:iCs w:val="0"/>
                  <w:caps w:val="0"/>
                  <w:smallCaps w:val="0"/>
                  <w:outline w:val="0"/>
                  <w:color w:val="000000"/>
                  <w:w w:val="100"/>
                  <w:kern w:val="0"/>
                  <w:sz w:val="19"/>
                  <w:szCs w:val="19"/>
                  <w:u w:val="none"/>
                  <w:rtl w:val="0"/>
                </w:rPr>
                <w:delText>10</w:delText>
              </w:r>
            </w:del>
            <w:ins w:id="5" w:author="Jan Stephan ||" w:date="2020-08-24T08:47:28Z">
              <w:r>
                <w:rPr>
                  <w:rFonts w:ascii="Arial" w:eastAsia="Arial" w:hAnsi="Arial" w:cs="Arial"/>
                  <w:b w:val="0"/>
                  <w:bCs w:val="0"/>
                  <w:i w:val="0"/>
                  <w:iCs w:val="0"/>
                  <w:caps w:val="0"/>
                  <w:smallCaps w:val="0"/>
                  <w:outline w:val="0"/>
                  <w:color w:val="000000"/>
                  <w:w w:val="100"/>
                  <w:kern w:val="0"/>
                  <w:sz w:val="19"/>
                  <w:szCs w:val="19"/>
                  <w:u w:val="none"/>
                  <w:rtl w:val="0"/>
                </w:rPr>
                <w:t>5</w:t>
              </w:r>
            </w:ins>
            <w:r>
              <w:rPr>
                <w:rFonts w:ascii="Arial" w:eastAsia="Arial" w:hAnsi="Arial" w:cs="Arial"/>
                <w:b w:val="0"/>
                <w:bCs w:val="0"/>
                <w:i w:val="0"/>
                <w:iCs w:val="0"/>
                <w:caps w:val="0"/>
                <w:smallCaps w:val="0"/>
                <w:outline w:val="0"/>
                <w:color w:val="000000"/>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Jahre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an.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In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dem </w:t>
            </w:r>
            <w:r>
              <w:rPr>
                <w:rFonts w:ascii="Arial" w:eastAsia="Arial" w:hAnsi="Arial" w:cs="Arial"/>
                <w:b w:val="0"/>
                <w:bCs w:val="0"/>
                <w:i w:val="0"/>
                <w:iCs w:val="0"/>
                <w:caps w:val="0"/>
                <w:smallCaps w:val="0"/>
                <w:outline w:val="0"/>
                <w:color w:val="000000"/>
                <w:w w:val="100"/>
                <w:kern w:val="0"/>
                <w:sz w:val="19"/>
                <w:szCs w:val="19"/>
                <w:u w:val="none"/>
                <w:rtl w:val="0"/>
              </w:rPr>
              <w:t xml:space="preserve">Fall, dass es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w w:val="100"/>
                <w:kern w:val="0"/>
                <w:sz w:val="19"/>
                <w:szCs w:val="19"/>
                <w:u w:val="none"/>
                <w:rtl w:val="0"/>
              </w:rPr>
              <w:t>keiner Geschäftsbeziehung kam,</w:t>
            </w:r>
            <w:r>
              <w:rPr>
                <w:rFonts w:ascii="Arial" w:eastAsia="Arial" w:hAnsi="Arial" w:cs="Arial"/>
                <w:b w:val="0"/>
                <w:bCs w:val="0"/>
                <w:i w:val="0"/>
                <w:iCs w:val="0"/>
                <w:caps w:val="0"/>
                <w:smallCaps w:val="0"/>
                <w:outline w:val="0"/>
                <w:color w:val="000000"/>
                <w:spacing w:val="-37"/>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endet </w:t>
            </w:r>
            <w:r>
              <w:rPr>
                <w:rFonts w:ascii="Arial" w:eastAsia="Arial" w:hAnsi="Arial" w:cs="Arial"/>
                <w:b w:val="0"/>
                <w:bCs w:val="0"/>
                <w:i w:val="0"/>
                <w:iCs w:val="0"/>
                <w:caps w:val="0"/>
                <w:smallCaps w:val="0"/>
                <w:outline w:val="0"/>
                <w:color w:val="000000"/>
                <w:w w:val="100"/>
                <w:kern w:val="0"/>
                <w:sz w:val="19"/>
                <w:szCs w:val="19"/>
                <w:u w:val="none"/>
                <w:rtl w:val="0"/>
              </w:rPr>
              <w:t xml:space="preserve">die Vertraulichkeitsverpflichtung </w:t>
            </w:r>
            <w:del w:id="6" w:author="Jan Stephan ||" w:date="2020-08-24T08:47:28Z">
              <w:r>
                <w:rPr>
                  <w:rFonts w:ascii="Arial" w:eastAsia="Arial" w:hAnsi="Arial" w:cs="Arial"/>
                  <w:b w:val="0"/>
                  <w:bCs w:val="0"/>
                  <w:i w:val="0"/>
                  <w:iCs w:val="0"/>
                  <w:caps w:val="0"/>
                  <w:smallCaps w:val="0"/>
                  <w:outline w:val="0"/>
                  <w:color w:val="000000"/>
                  <w:w w:val="100"/>
                  <w:kern w:val="0"/>
                  <w:sz w:val="19"/>
                  <w:szCs w:val="19"/>
                  <w:u w:val="none"/>
                  <w:rtl w:val="0"/>
                </w:rPr>
                <w:delText>10</w:delText>
              </w:r>
            </w:del>
            <w:ins w:id="7" w:author="Jan Stephan ||" w:date="2020-08-24T08:47:28Z">
              <w:r>
                <w:rPr>
                  <w:rFonts w:ascii="Arial" w:eastAsia="Arial" w:hAnsi="Arial" w:cs="Arial"/>
                  <w:b w:val="0"/>
                  <w:bCs w:val="0"/>
                  <w:i w:val="0"/>
                  <w:iCs w:val="0"/>
                  <w:caps w:val="0"/>
                  <w:smallCaps w:val="0"/>
                  <w:outline w:val="0"/>
                  <w:color w:val="000000"/>
                  <w:w w:val="100"/>
                  <w:kern w:val="0"/>
                  <w:sz w:val="19"/>
                  <w:szCs w:val="19"/>
                  <w:u w:val="none"/>
                  <w:rtl w:val="0"/>
                </w:rPr>
                <w:t>5</w:t>
              </w:r>
            </w:ins>
            <w:r>
              <w:rPr>
                <w:rFonts w:ascii="Arial" w:eastAsia="Arial" w:hAnsi="Arial" w:cs="Arial"/>
                <w:b w:val="0"/>
                <w:bCs w:val="0"/>
                <w:i w:val="0"/>
                <w:iCs w:val="0"/>
                <w:caps w:val="0"/>
                <w:smallCaps w:val="0"/>
                <w:outline w:val="0"/>
                <w:color w:val="000000"/>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Jahre </w:t>
            </w:r>
            <w:r>
              <w:rPr>
                <w:rFonts w:ascii="Arial" w:eastAsia="Arial" w:hAnsi="Arial" w:cs="Arial"/>
                <w:b w:val="0"/>
                <w:bCs w:val="0"/>
                <w:i w:val="0"/>
                <w:iCs w:val="0"/>
                <w:caps w:val="0"/>
                <w:smallCaps w:val="0"/>
                <w:outline w:val="0"/>
                <w:color w:val="000000"/>
                <w:w w:val="100"/>
                <w:kern w:val="0"/>
                <w:sz w:val="19"/>
                <w:szCs w:val="19"/>
                <w:u w:val="none"/>
                <w:rtl w:val="0"/>
              </w:rPr>
              <w:t xml:space="preserve">nach Ende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letzten Verhandlungen/Gespräche bzw. Ausschreibung.</w:t>
            </w:r>
          </w:p>
        </w:tc>
        <w:tc>
          <w:tcPr>
            <w:tcW w:w="4821" w:type="dxa"/>
            <w:tcBorders>
              <w:left w:val="single" w:sz="6" w:space="0" w:color="000000"/>
              <w:bottom w:val="single" w:sz="6" w:space="0" w:color="000000"/>
            </w:tcBorders>
            <w:noWrap w:val="0"/>
            <w:tcMar>
              <w:top w:w="8" w:type="dxa"/>
              <w:left w:w="8" w:type="dxa"/>
              <w:bottom w:w="8" w:type="dxa"/>
              <w:right w:w="8" w:type="dxa"/>
            </w:tcMar>
            <w:vAlign w:val="top"/>
            <w:hideMark/>
          </w:tcPr>
          <w:p>
            <w:pPr>
              <w:autoSpaceDE/>
              <w:autoSpaceDN/>
              <w:spacing w:line="205" w:lineRule="atLeast"/>
              <w:ind w:left="112" w:right="0"/>
              <w:jc w:val="both"/>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19"/>
                <w:szCs w:val="19"/>
                <w:u w:val="none"/>
                <w:rtl w:val="0"/>
              </w:rPr>
              <w:t>the business relationship between the contracting</w:t>
            </w:r>
          </w:p>
          <w:p>
            <w:pPr>
              <w:autoSpaceDE/>
              <w:autoSpaceDN/>
              <w:spacing w:before="21" w:line="252" w:lineRule="auto"/>
              <w:ind w:left="112" w:right="93"/>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parties.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In </w:t>
            </w:r>
            <w:r>
              <w:rPr>
                <w:rFonts w:ascii="Arial" w:eastAsia="Arial" w:hAnsi="Arial" w:cs="Arial"/>
                <w:b w:val="0"/>
                <w:bCs w:val="0"/>
                <w:i w:val="0"/>
                <w:iCs w:val="0"/>
                <w:caps w:val="0"/>
                <w:smallCaps w:val="0"/>
                <w:outline w:val="0"/>
                <w:color w:val="000000"/>
                <w:w w:val="100"/>
                <w:kern w:val="0"/>
                <w:sz w:val="19"/>
                <w:szCs w:val="19"/>
                <w:u w:val="none"/>
                <w:rtl w:val="0"/>
              </w:rPr>
              <w:t xml:space="preserve">the </w:t>
            </w:r>
            <w:r>
              <w:rPr>
                <w:rFonts w:ascii="Arial" w:eastAsia="Arial" w:hAnsi="Arial" w:cs="Arial"/>
                <w:b w:val="0"/>
                <w:bCs w:val="0"/>
                <w:i w:val="0"/>
                <w:iCs w:val="0"/>
                <w:caps w:val="0"/>
                <w:smallCaps w:val="0"/>
                <w:outline w:val="0"/>
                <w:color w:val="000000"/>
                <w:spacing w:val="-7"/>
                <w:w w:val="100"/>
                <w:kern w:val="0"/>
                <w:sz w:val="19"/>
                <w:szCs w:val="19"/>
                <w:u w:val="none"/>
                <w:rtl w:val="0"/>
              </w:rPr>
              <w:t xml:space="preserve">event </w:t>
            </w:r>
            <w:r>
              <w:rPr>
                <w:rFonts w:ascii="Arial" w:eastAsia="Arial" w:hAnsi="Arial" w:cs="Arial"/>
                <w:b w:val="0"/>
                <w:bCs w:val="0"/>
                <w:i w:val="0"/>
                <w:iCs w:val="0"/>
                <w:caps w:val="0"/>
                <w:smallCaps w:val="0"/>
                <w:outline w:val="0"/>
                <w:color w:val="000000"/>
                <w:w w:val="100"/>
                <w:kern w:val="0"/>
                <w:sz w:val="19"/>
                <w:szCs w:val="19"/>
                <w:u w:val="none"/>
                <w:rtl w:val="0"/>
              </w:rPr>
              <w:t xml:space="preserve">that no business relationship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has been </w:t>
            </w:r>
            <w:r>
              <w:rPr>
                <w:rFonts w:ascii="Arial" w:eastAsia="Arial" w:hAnsi="Arial" w:cs="Arial"/>
                <w:b w:val="0"/>
                <w:bCs w:val="0"/>
                <w:i w:val="0"/>
                <w:iCs w:val="0"/>
                <w:caps w:val="0"/>
                <w:smallCaps w:val="0"/>
                <w:outline w:val="0"/>
                <w:color w:val="000000"/>
                <w:w w:val="100"/>
                <w:kern w:val="0"/>
                <w:sz w:val="19"/>
                <w:szCs w:val="19"/>
                <w:u w:val="none"/>
                <w:rtl w:val="0"/>
              </w:rPr>
              <w:t xml:space="preserve">established, the confidentiality obligation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ends </w:t>
            </w:r>
            <w:del w:id="8" w:author="Jan Stephan ||" w:date="2020-08-24T08:47:28Z">
              <w:r>
                <w:rPr>
                  <w:rFonts w:ascii="Arial" w:eastAsia="Arial" w:hAnsi="Arial" w:cs="Arial"/>
                  <w:b w:val="0"/>
                  <w:bCs w:val="0"/>
                  <w:i w:val="0"/>
                  <w:iCs w:val="0"/>
                  <w:caps w:val="0"/>
                  <w:smallCaps w:val="0"/>
                  <w:outline w:val="0"/>
                  <w:color w:val="000000"/>
                  <w:w w:val="100"/>
                  <w:kern w:val="0"/>
                  <w:sz w:val="19"/>
                  <w:szCs w:val="19"/>
                  <w:u w:val="none"/>
                  <w:rtl w:val="0"/>
                </w:rPr>
                <w:delText>10 years</w:delText>
              </w:r>
            </w:del>
            <w:ins w:id="9" w:author="Jan Stephan ||" w:date="2020-08-24T08:47:28Z">
              <w:r>
                <w:rPr>
                  <w:rFonts w:ascii="Arial" w:eastAsia="Arial" w:hAnsi="Arial" w:cs="Arial"/>
                  <w:b w:val="0"/>
                  <w:bCs w:val="0"/>
                  <w:i w:val="0"/>
                  <w:iCs w:val="0"/>
                  <w:caps w:val="0"/>
                  <w:smallCaps w:val="0"/>
                  <w:outline w:val="0"/>
                  <w:color w:val="000000"/>
                  <w:w w:val="100"/>
                  <w:kern w:val="0"/>
                  <w:sz w:val="19"/>
                  <w:szCs w:val="19"/>
                  <w:u w:val="none"/>
                  <w:rtl w:val="0"/>
                </w:rPr>
                <w:t>5years</w:t>
              </w:r>
            </w:ins>
            <w:r>
              <w:rPr>
                <w:rFonts w:ascii="Arial" w:eastAsia="Arial" w:hAnsi="Arial" w:cs="Arial"/>
                <w:b w:val="0"/>
                <w:bCs w:val="0"/>
                <w:i w:val="0"/>
                <w:iCs w:val="0"/>
                <w:caps w:val="0"/>
                <w:smallCaps w:val="0"/>
                <w:outline w:val="0"/>
                <w:color w:val="000000"/>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after </w:t>
            </w:r>
            <w:r>
              <w:rPr>
                <w:rFonts w:ascii="Arial" w:eastAsia="Arial" w:hAnsi="Arial" w:cs="Arial"/>
                <w:b w:val="0"/>
                <w:bCs w:val="0"/>
                <w:i w:val="0"/>
                <w:iCs w:val="0"/>
                <w:caps w:val="0"/>
                <w:smallCaps w:val="0"/>
                <w:outline w:val="0"/>
                <w:color w:val="000000"/>
                <w:w w:val="100"/>
                <w:kern w:val="0"/>
                <w:sz w:val="19"/>
                <w:szCs w:val="19"/>
                <w:u w:val="none"/>
                <w:rtl w:val="0"/>
              </w:rPr>
              <w:t xml:space="preserve">the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end </w:t>
            </w:r>
            <w:r>
              <w:rPr>
                <w:rFonts w:ascii="Arial" w:eastAsia="Arial" w:hAnsi="Arial" w:cs="Arial"/>
                <w:b w:val="0"/>
                <w:bCs w:val="0"/>
                <w:i w:val="0"/>
                <w:iCs w:val="0"/>
                <w:caps w:val="0"/>
                <w:smallCaps w:val="0"/>
                <w:outline w:val="0"/>
                <w:color w:val="000000"/>
                <w:w w:val="100"/>
                <w:kern w:val="0"/>
                <w:sz w:val="19"/>
                <w:szCs w:val="19"/>
                <w:u w:val="none"/>
                <w:rtl w:val="0"/>
              </w:rPr>
              <w:t xml:space="preserve">of the last negotiations/talks or call </w:t>
            </w:r>
            <w:r>
              <w:rPr>
                <w:rFonts w:ascii="Arial" w:eastAsia="Arial" w:hAnsi="Arial" w:cs="Arial"/>
                <w:b w:val="0"/>
                <w:bCs w:val="0"/>
                <w:i w:val="0"/>
                <w:iCs w:val="0"/>
                <w:caps w:val="0"/>
                <w:smallCaps w:val="0"/>
                <w:outline w:val="0"/>
                <w:color w:val="000000"/>
                <w:spacing w:val="-5"/>
                <w:w w:val="100"/>
                <w:kern w:val="0"/>
                <w:sz w:val="19"/>
                <w:szCs w:val="19"/>
                <w:u w:val="none"/>
                <w:rtl w:val="0"/>
              </w:rPr>
              <w:t>for</w:t>
            </w:r>
            <w:r>
              <w:rPr>
                <w:rFonts w:ascii="Arial" w:eastAsia="Arial" w:hAnsi="Arial" w:cs="Arial"/>
                <w:b w:val="0"/>
                <w:bCs w:val="0"/>
                <w:i w:val="0"/>
                <w:iCs w:val="0"/>
                <w:caps w:val="0"/>
                <w:smallCaps w:val="0"/>
                <w:outline w:val="0"/>
                <w:color w:val="000000"/>
                <w:spacing w:val="-22"/>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tenders.</w:t>
            </w:r>
          </w:p>
        </w:tc>
      </w:tr>
      <w:tr>
        <w:tblPrEx>
          <w:tblInd w:w="121" w:type="dxa"/>
          <w:tblLayout w:type="fixed"/>
          <w:tblCellMar>
            <w:top w:w="0" w:type="dxa"/>
            <w:left w:w="0" w:type="dxa"/>
            <w:bottom w:w="0" w:type="dxa"/>
            <w:right w:w="0" w:type="dxa"/>
          </w:tblCellMar>
        </w:tblPrEx>
        <w:trPr>
          <w:trHeight w:val="7131"/>
        </w:trPr>
        <w:tc>
          <w:tcPr>
            <w:tcW w:w="467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before="1" w:line="240" w:lineRule="auto"/>
              <w:ind w:left="112" w:right="0"/>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bCs/>
                <w:i w:val="0"/>
                <w:iCs w:val="0"/>
                <w:caps w:val="0"/>
                <w:smallCaps w:val="0"/>
                <w:outline w:val="0"/>
                <w:color w:val="000000"/>
                <w:w w:val="100"/>
                <w:kern w:val="0"/>
                <w:sz w:val="19"/>
                <w:szCs w:val="19"/>
                <w:u w:val="none"/>
                <w:rtl w:val="0"/>
              </w:rPr>
              <w:t>11. Schlussbestimmungen</w:t>
            </w:r>
          </w:p>
          <w:p>
            <w:pPr>
              <w:autoSpaceDE/>
              <w:autoSpaceDN/>
              <w:spacing w:before="2"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7" w:lineRule="auto"/>
              <w:ind w:left="112" w:right="97"/>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Im Fall von Abweichungen zwischen der englischen und der deutschen Fassung dieser Erklärung soll die deutsche Fassung vorgehen</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112" w:right="89"/>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spacing w:val="-3"/>
                <w:w w:val="100"/>
                <w:kern w:val="0"/>
                <w:sz w:val="19"/>
                <w:szCs w:val="19"/>
                <w:u w:val="none"/>
                <w:rtl w:val="0"/>
              </w:rPr>
              <w:t xml:space="preserve">Änderungen und </w:t>
            </w:r>
            <w:r>
              <w:rPr>
                <w:rFonts w:ascii="Arial" w:eastAsia="Arial" w:hAnsi="Arial" w:cs="Arial"/>
                <w:b w:val="0"/>
                <w:bCs w:val="0"/>
                <w:i w:val="0"/>
                <w:iCs w:val="0"/>
                <w:caps w:val="0"/>
                <w:smallCaps w:val="0"/>
                <w:outline w:val="0"/>
                <w:color w:val="000000"/>
                <w:w w:val="100"/>
                <w:kern w:val="0"/>
                <w:sz w:val="19"/>
                <w:szCs w:val="19"/>
                <w:u w:val="none"/>
                <w:rtl w:val="0"/>
              </w:rPr>
              <w:t xml:space="preserve">Ergänzungen dieser Erklärung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bedürfen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zu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ihrer </w:t>
            </w:r>
            <w:r>
              <w:rPr>
                <w:rFonts w:ascii="Arial" w:eastAsia="Arial" w:hAnsi="Arial" w:cs="Arial"/>
                <w:b w:val="0"/>
                <w:bCs w:val="0"/>
                <w:i w:val="0"/>
                <w:iCs w:val="0"/>
                <w:caps w:val="0"/>
                <w:smallCaps w:val="0"/>
                <w:outline w:val="0"/>
                <w:color w:val="000000"/>
                <w:w w:val="100"/>
                <w:kern w:val="0"/>
                <w:sz w:val="19"/>
                <w:szCs w:val="19"/>
                <w:u w:val="none"/>
                <w:rtl w:val="0"/>
              </w:rPr>
              <w:t xml:space="preserve">Wirksamkeit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Schriftform.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Dies </w:t>
            </w:r>
            <w:r>
              <w:rPr>
                <w:rFonts w:ascii="Arial" w:eastAsia="Arial" w:hAnsi="Arial" w:cs="Arial"/>
                <w:b w:val="0"/>
                <w:bCs w:val="0"/>
                <w:i w:val="0"/>
                <w:iCs w:val="0"/>
                <w:caps w:val="0"/>
                <w:smallCaps w:val="0"/>
                <w:outline w:val="0"/>
                <w:color w:val="000000"/>
                <w:w w:val="100"/>
                <w:kern w:val="0"/>
                <w:sz w:val="19"/>
                <w:szCs w:val="19"/>
                <w:u w:val="none"/>
                <w:rtl w:val="0"/>
              </w:rPr>
              <w:t xml:space="preserve">gilt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ebenfalls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für </w:t>
            </w:r>
            <w:r>
              <w:rPr>
                <w:rFonts w:ascii="Arial" w:eastAsia="Arial" w:hAnsi="Arial" w:cs="Arial"/>
                <w:b w:val="0"/>
                <w:bCs w:val="0"/>
                <w:i w:val="0"/>
                <w:iCs w:val="0"/>
                <w:caps w:val="0"/>
                <w:smallCaps w:val="0"/>
                <w:outline w:val="0"/>
                <w:color w:val="000000"/>
                <w:w w:val="100"/>
                <w:kern w:val="0"/>
                <w:sz w:val="19"/>
                <w:szCs w:val="19"/>
                <w:u w:val="none"/>
                <w:rtl w:val="0"/>
              </w:rPr>
              <w:t xml:space="preserve">die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Änderung </w:t>
            </w:r>
            <w:r>
              <w:rPr>
                <w:rFonts w:ascii="Arial" w:eastAsia="Arial" w:hAnsi="Arial" w:cs="Arial"/>
                <w:b w:val="0"/>
                <w:bCs w:val="0"/>
                <w:i w:val="0"/>
                <w:iCs w:val="0"/>
                <w:caps w:val="0"/>
                <w:smallCaps w:val="0"/>
                <w:outline w:val="0"/>
                <w:color w:val="000000"/>
                <w:w w:val="100"/>
                <w:kern w:val="0"/>
                <w:sz w:val="19"/>
                <w:szCs w:val="19"/>
                <w:u w:val="none"/>
                <w:rtl w:val="0"/>
              </w:rPr>
              <w:t>dieses Schriftformerfordernisses.</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2" w:lineRule="auto"/>
              <w:ind w:left="112" w:right="94"/>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Für</w:t>
            </w:r>
            <w:r>
              <w:rPr>
                <w:rFonts w:ascii="Arial" w:eastAsia="Arial" w:hAnsi="Arial" w:cs="Arial"/>
                <w:b w:val="0"/>
                <w:bCs w:val="0"/>
                <w:i w:val="0"/>
                <w:iCs w:val="0"/>
                <w:caps w:val="0"/>
                <w:smallCaps w:val="0"/>
                <w:outline w:val="0"/>
                <w:color w:val="000000"/>
                <w:spacing w:val="-1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diese</w:t>
            </w:r>
            <w:r>
              <w:rPr>
                <w:rFonts w:ascii="Arial" w:eastAsia="Arial" w:hAnsi="Arial" w:cs="Arial"/>
                <w:b w:val="0"/>
                <w:bCs w:val="0"/>
                <w:i w:val="0"/>
                <w:iCs w:val="0"/>
                <w:caps w:val="0"/>
                <w:smallCaps w:val="0"/>
                <w:outline w:val="0"/>
                <w:color w:val="000000"/>
                <w:spacing w:val="-13"/>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Erklärung</w:t>
            </w:r>
            <w:r>
              <w:rPr>
                <w:rFonts w:ascii="Arial" w:eastAsia="Arial" w:hAnsi="Arial" w:cs="Arial"/>
                <w:b w:val="0"/>
                <w:bCs w:val="0"/>
                <w:i w:val="0"/>
                <w:iCs w:val="0"/>
                <w:caps w:val="0"/>
                <w:smallCaps w:val="0"/>
                <w:outline w:val="0"/>
                <w:color w:val="000000"/>
                <w:spacing w:val="-11"/>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3"/>
                <w:w w:val="100"/>
                <w:kern w:val="0"/>
                <w:sz w:val="19"/>
                <w:szCs w:val="19"/>
                <w:u w:val="none"/>
                <w:rtl w:val="0"/>
              </w:rPr>
              <w:t>und</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alle</w:t>
            </w:r>
            <w:r>
              <w:rPr>
                <w:rFonts w:ascii="Arial" w:eastAsia="Arial" w:hAnsi="Arial" w:cs="Arial"/>
                <w:b w:val="0"/>
                <w:bCs w:val="0"/>
                <w:i w:val="0"/>
                <w:iCs w:val="0"/>
                <w:caps w:val="0"/>
                <w:smallCaps w:val="0"/>
                <w:outline w:val="0"/>
                <w:color w:val="000000"/>
                <w:spacing w:val="-2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durch</w:t>
            </w:r>
            <w:r>
              <w:rPr>
                <w:rFonts w:ascii="Arial" w:eastAsia="Arial" w:hAnsi="Arial" w:cs="Arial"/>
                <w:b w:val="0"/>
                <w:bCs w:val="0"/>
                <w:i w:val="0"/>
                <w:iCs w:val="0"/>
                <w:caps w:val="0"/>
                <w:smallCaps w:val="0"/>
                <w:outline w:val="0"/>
                <w:color w:val="000000"/>
                <w:spacing w:val="-12"/>
                <w:w w:val="100"/>
                <w:kern w:val="0"/>
                <w:sz w:val="19"/>
                <w:szCs w:val="19"/>
                <w:u w:val="none"/>
                <w:rtl w:val="0"/>
              </w:rPr>
              <w:t xml:space="preserve"> </w:t>
            </w:r>
            <w:r>
              <w:rPr>
                <w:rFonts w:ascii="Arial" w:eastAsia="Arial" w:hAnsi="Arial" w:cs="Arial"/>
                <w:b w:val="0"/>
                <w:bCs w:val="0"/>
                <w:i w:val="0"/>
                <w:iCs w:val="0"/>
                <w:caps w:val="0"/>
                <w:smallCaps w:val="0"/>
                <w:outline w:val="0"/>
                <w:color w:val="000000"/>
                <w:spacing w:val="2"/>
                <w:w w:val="100"/>
                <w:kern w:val="0"/>
                <w:sz w:val="19"/>
                <w:szCs w:val="19"/>
                <w:u w:val="none"/>
                <w:rtl w:val="0"/>
              </w:rPr>
              <w:t>sie</w:t>
            </w:r>
            <w:r>
              <w:rPr>
                <w:rFonts w:ascii="Arial" w:eastAsia="Arial" w:hAnsi="Arial" w:cs="Arial"/>
                <w:b w:val="0"/>
                <w:bCs w:val="0"/>
                <w:i w:val="0"/>
                <w:iCs w:val="0"/>
                <w:caps w:val="0"/>
                <w:smallCaps w:val="0"/>
                <w:outline w:val="0"/>
                <w:color w:val="000000"/>
                <w:spacing w:val="-24"/>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 xml:space="preserve">begründeten Rechte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und </w:t>
            </w:r>
            <w:r>
              <w:rPr>
                <w:rFonts w:ascii="Arial" w:eastAsia="Arial" w:hAnsi="Arial" w:cs="Arial"/>
                <w:b w:val="0"/>
                <w:bCs w:val="0"/>
                <w:i w:val="0"/>
                <w:iCs w:val="0"/>
                <w:caps w:val="0"/>
                <w:smallCaps w:val="0"/>
                <w:outline w:val="0"/>
                <w:color w:val="000000"/>
                <w:w w:val="100"/>
                <w:kern w:val="0"/>
                <w:sz w:val="19"/>
                <w:szCs w:val="19"/>
                <w:u w:val="none"/>
                <w:rtl w:val="0"/>
              </w:rPr>
              <w:t xml:space="preserve">Pflichten gilt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ausschließlich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das </w:t>
            </w:r>
            <w:r>
              <w:rPr>
                <w:rFonts w:ascii="Arial" w:eastAsia="Arial" w:hAnsi="Arial" w:cs="Arial"/>
                <w:b w:val="0"/>
                <w:bCs w:val="0"/>
                <w:i w:val="0"/>
                <w:iCs w:val="0"/>
                <w:caps w:val="0"/>
                <w:smallCaps w:val="0"/>
                <w:outline w:val="0"/>
                <w:color w:val="000000"/>
                <w:w w:val="100"/>
                <w:kern w:val="0"/>
                <w:sz w:val="19"/>
                <w:szCs w:val="19"/>
                <w:u w:val="none"/>
                <w:rtl w:val="0"/>
              </w:rPr>
              <w:t xml:space="preserve">Recht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der </w:t>
            </w:r>
            <w:r>
              <w:rPr>
                <w:rFonts w:ascii="Arial" w:eastAsia="Arial" w:hAnsi="Arial" w:cs="Arial"/>
                <w:b w:val="0"/>
                <w:bCs w:val="0"/>
                <w:i w:val="0"/>
                <w:iCs w:val="0"/>
                <w:caps w:val="0"/>
                <w:smallCaps w:val="0"/>
                <w:outline w:val="0"/>
                <w:color w:val="000000"/>
                <w:w w:val="100"/>
                <w:kern w:val="0"/>
                <w:sz w:val="19"/>
                <w:szCs w:val="19"/>
                <w:u w:val="none"/>
                <w:rtl w:val="0"/>
              </w:rPr>
              <w:t xml:space="preserve">Bundesrepublik Deutschland unter Ausschluss </w:t>
            </w:r>
            <w:r>
              <w:rPr>
                <w:rFonts w:ascii="Arial" w:eastAsia="Arial" w:hAnsi="Arial" w:cs="Arial"/>
                <w:b w:val="0"/>
                <w:bCs w:val="0"/>
                <w:i w:val="0"/>
                <w:iCs w:val="0"/>
                <w:caps w:val="0"/>
                <w:smallCaps w:val="0"/>
                <w:outline w:val="0"/>
                <w:color w:val="000000"/>
                <w:spacing w:val="-3"/>
                <w:w w:val="100"/>
                <w:kern w:val="0"/>
                <w:sz w:val="19"/>
                <w:szCs w:val="19"/>
                <w:u w:val="none"/>
                <w:rtl w:val="0"/>
              </w:rPr>
              <w:t>des</w:t>
            </w:r>
            <w:r>
              <w:rPr>
                <w:rFonts w:ascii="Arial" w:eastAsia="Arial" w:hAnsi="Arial" w:cs="Arial"/>
                <w:b w:val="0"/>
                <w:bCs w:val="0"/>
                <w:i w:val="0"/>
                <w:iCs w:val="0"/>
                <w:caps w:val="0"/>
                <w:smallCaps w:val="0"/>
                <w:outline w:val="0"/>
                <w:color w:val="000000"/>
                <w:spacing w:val="9"/>
                <w:w w:val="100"/>
                <w:kern w:val="0"/>
                <w:sz w:val="19"/>
                <w:szCs w:val="19"/>
                <w:u w:val="none"/>
                <w:rtl w:val="0"/>
              </w:rPr>
              <w:t xml:space="preserve"> </w:t>
            </w:r>
            <w:r>
              <w:rPr>
                <w:rFonts w:ascii="Arial" w:eastAsia="Arial" w:hAnsi="Arial" w:cs="Arial"/>
                <w:b w:val="0"/>
                <w:bCs w:val="0"/>
                <w:i w:val="0"/>
                <w:iCs w:val="0"/>
                <w:caps w:val="0"/>
                <w:smallCaps w:val="0"/>
                <w:outline w:val="0"/>
                <w:color w:val="000000"/>
                <w:w w:val="100"/>
                <w:kern w:val="0"/>
                <w:sz w:val="19"/>
                <w:szCs w:val="19"/>
                <w:u w:val="none"/>
                <w:rtl w:val="0"/>
              </w:rPr>
              <w:t>UN-Kaufrechts.</w:t>
            </w:r>
          </w:p>
          <w:p>
            <w:pPr>
              <w:autoSpaceDE/>
              <w:autoSpaceDN/>
              <w:spacing w:before="13" w:line="247" w:lineRule="auto"/>
              <w:ind w:left="112" w:right="93"/>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Ausschließlicher Gerichtsstand für alle Streitigkeiten aus oder im Zusammenhang mit dieser Erklärung ist Düsseldorf.</w:t>
            </w:r>
          </w:p>
          <w:p>
            <w:pPr>
              <w:autoSpaceDE/>
              <w:autoSpaceDN/>
              <w:spacing w:before="11"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112" w:right="88"/>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Sollten einzelne Bestimmungen dieser Erklärung unwirksam sein oder werden oder eine Lücke enthalten sein, so behalten die übrigen Bestimmungen ihre Gültigkeit. Für diesen Fall verpflichten sich die Vertragsparteien, anstelle der unwirksamen Bestimmung eine solche wirksame Regelung zu vereinbaren, die dem wirtschaftlich gewollten Sinn und Zweck der unwirksamen Bestimmung im Rahmen der Erklärung möglichst nahekommt.</w:t>
            </w:r>
          </w:p>
        </w:tc>
        <w:tc>
          <w:tcPr>
            <w:tcW w:w="4821" w:type="dxa"/>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top"/>
            <w:hideMark/>
          </w:tcPr>
          <w:p>
            <w:pPr>
              <w:autoSpaceDE/>
              <w:autoSpaceDN/>
              <w:spacing w:before="1" w:line="240" w:lineRule="auto"/>
              <w:ind w:left="112" w:right="0"/>
              <w:jc w:val="left"/>
              <w:rPr>
                <w:rFonts w:ascii="Times New Roman" w:eastAsia="Times New Roman" w:hAnsi="Times New Roman" w:cs="Times New Roman"/>
                <w:b w:val="0"/>
                <w:bCs w:val="0"/>
                <w:i w:val="0"/>
                <w:iCs w:val="0"/>
                <w:smallCaps w:val="0"/>
                <w:color w:val="000000"/>
                <w:sz w:val="19"/>
                <w:szCs w:val="19"/>
              </w:rPr>
            </w:pPr>
            <w:r>
              <w:rPr>
                <w:rFonts w:ascii="Arial" w:eastAsia="Arial" w:hAnsi="Arial" w:cs="Arial"/>
                <w:b/>
                <w:bCs/>
                <w:i w:val="0"/>
                <w:iCs w:val="0"/>
                <w:caps w:val="0"/>
                <w:smallCaps w:val="0"/>
                <w:outline w:val="0"/>
                <w:color w:val="000000"/>
                <w:w w:val="100"/>
                <w:kern w:val="0"/>
                <w:sz w:val="19"/>
                <w:szCs w:val="19"/>
                <w:u w:val="none"/>
                <w:rtl w:val="0"/>
              </w:rPr>
              <w:t>11. Miscellaneous</w:t>
            </w:r>
          </w:p>
          <w:p>
            <w:pPr>
              <w:autoSpaceDE/>
              <w:autoSpaceDN/>
              <w:spacing w:before="2"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7" w:lineRule="auto"/>
              <w:ind w:left="112" w:right="93"/>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In case of any discrepancies between the English and the German version of this declaration, the German version shall prevail.</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112" w:right="88"/>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Amendments and supplements to this declaration must be made in writing in order to be valid. This shall also apply to any amendment of this requirement for written form.</w:t>
            </w:r>
          </w:p>
          <w:p>
            <w:pPr>
              <w:autoSpaceDE/>
              <w:autoSpaceDN/>
              <w:spacing w:before="5"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52" w:lineRule="auto"/>
              <w:ind w:left="112" w:right="89"/>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This declaration and all rights and obligations stipulated therein are subject to the law of the Federal Republic of Germany, with exclusion of the United Nations Convention on Contracts for the International Sale of Goods. Place of exclusive jurisdiction is Düsseldorf, Federal Republic of Germany.</w:t>
            </w:r>
          </w:p>
          <w:p>
            <w:pPr>
              <w:autoSpaceDE/>
              <w:autoSpaceDN/>
              <w:spacing w:before="11"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52" w:lineRule="auto"/>
              <w:ind w:left="112" w:right="89"/>
              <w:jc w:val="both"/>
              <w:rPr>
                <w:rFonts w:ascii="Times New Roman" w:eastAsia="Times New Roman" w:hAnsi="Times New Roman" w:cs="Times New Roman"/>
                <w:b w:val="0"/>
                <w:bCs w:val="0"/>
                <w:i w:val="0"/>
                <w:iCs w:val="0"/>
                <w:smallCaps w:val="0"/>
                <w:color w:val="000000"/>
                <w:sz w:val="19"/>
                <w:szCs w:val="19"/>
              </w:rPr>
            </w:pPr>
            <w:r>
              <w:rPr>
                <w:rFonts w:ascii="Arial" w:eastAsia="Arial" w:hAnsi="Arial" w:cs="Arial"/>
                <w:b w:val="0"/>
                <w:bCs w:val="0"/>
                <w:i w:val="0"/>
                <w:iCs w:val="0"/>
                <w:caps w:val="0"/>
                <w:smallCaps w:val="0"/>
                <w:outline w:val="0"/>
                <w:color w:val="000000"/>
                <w:w w:val="100"/>
                <w:kern w:val="0"/>
                <w:sz w:val="19"/>
                <w:szCs w:val="19"/>
                <w:u w:val="none"/>
                <w:rtl w:val="0"/>
              </w:rPr>
              <w:t xml:space="preserve">Should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individual provisions </w:t>
            </w:r>
            <w:r>
              <w:rPr>
                <w:rFonts w:ascii="Arial" w:eastAsia="Arial" w:hAnsi="Arial" w:cs="Arial"/>
                <w:b w:val="0"/>
                <w:bCs w:val="0"/>
                <w:i w:val="0"/>
                <w:iCs w:val="0"/>
                <w:caps w:val="0"/>
                <w:smallCaps w:val="0"/>
                <w:outline w:val="0"/>
                <w:color w:val="000000"/>
                <w:w w:val="100"/>
                <w:kern w:val="0"/>
                <w:sz w:val="19"/>
                <w:szCs w:val="19"/>
                <w:u w:val="none"/>
                <w:rtl w:val="0"/>
              </w:rPr>
              <w:t xml:space="preserve">of this declaration be or become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invalid </w:t>
            </w:r>
            <w:r>
              <w:rPr>
                <w:rFonts w:ascii="Arial" w:eastAsia="Arial" w:hAnsi="Arial" w:cs="Arial"/>
                <w:b w:val="0"/>
                <w:bCs w:val="0"/>
                <w:i w:val="0"/>
                <w:iCs w:val="0"/>
                <w:caps w:val="0"/>
                <w:smallCaps w:val="0"/>
                <w:outline w:val="0"/>
                <w:color w:val="000000"/>
                <w:w w:val="100"/>
                <w:kern w:val="0"/>
                <w:sz w:val="19"/>
                <w:szCs w:val="19"/>
                <w:u w:val="none"/>
                <w:rtl w:val="0"/>
              </w:rPr>
              <w:t xml:space="preserve">or contain a </w:t>
            </w:r>
            <w:r>
              <w:rPr>
                <w:rFonts w:ascii="Arial" w:eastAsia="Arial" w:hAnsi="Arial" w:cs="Arial"/>
                <w:b w:val="0"/>
                <w:bCs w:val="0"/>
                <w:i w:val="0"/>
                <w:iCs w:val="0"/>
                <w:caps w:val="0"/>
                <w:smallCaps w:val="0"/>
                <w:outline w:val="0"/>
                <w:color w:val="000000"/>
                <w:spacing w:val="-3"/>
                <w:w w:val="100"/>
                <w:kern w:val="0"/>
                <w:sz w:val="19"/>
                <w:szCs w:val="19"/>
                <w:u w:val="none"/>
                <w:rtl w:val="0"/>
              </w:rPr>
              <w:t xml:space="preserve">loophole, </w:t>
            </w:r>
            <w:r>
              <w:rPr>
                <w:rFonts w:ascii="Arial" w:eastAsia="Arial" w:hAnsi="Arial" w:cs="Arial"/>
                <w:b w:val="0"/>
                <w:bCs w:val="0"/>
                <w:i w:val="0"/>
                <w:iCs w:val="0"/>
                <w:caps w:val="0"/>
                <w:smallCaps w:val="0"/>
                <w:outline w:val="0"/>
                <w:color w:val="000000"/>
                <w:w w:val="100"/>
                <w:kern w:val="0"/>
                <w:sz w:val="19"/>
                <w:szCs w:val="19"/>
                <w:u w:val="none"/>
                <w:rtl w:val="0"/>
              </w:rPr>
              <w:t xml:space="preserve">the remaining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provisions </w:t>
            </w:r>
            <w:r>
              <w:rPr>
                <w:rFonts w:ascii="Arial" w:eastAsia="Arial" w:hAnsi="Arial" w:cs="Arial"/>
                <w:b w:val="0"/>
                <w:bCs w:val="0"/>
                <w:i w:val="0"/>
                <w:iCs w:val="0"/>
                <w:caps w:val="0"/>
                <w:smallCaps w:val="0"/>
                <w:outline w:val="0"/>
                <w:color w:val="000000"/>
                <w:w w:val="100"/>
                <w:kern w:val="0"/>
                <w:sz w:val="19"/>
                <w:szCs w:val="19"/>
                <w:u w:val="none"/>
                <w:rtl w:val="0"/>
              </w:rPr>
              <w:t xml:space="preserve">shall remain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valid. In </w:t>
            </w:r>
            <w:r>
              <w:rPr>
                <w:rFonts w:ascii="Arial" w:eastAsia="Arial" w:hAnsi="Arial" w:cs="Arial"/>
                <w:b w:val="0"/>
                <w:bCs w:val="0"/>
                <w:i w:val="0"/>
                <w:iCs w:val="0"/>
                <w:caps w:val="0"/>
                <w:smallCaps w:val="0"/>
                <w:outline w:val="0"/>
                <w:color w:val="000000"/>
                <w:w w:val="100"/>
                <w:kern w:val="0"/>
                <w:sz w:val="19"/>
                <w:szCs w:val="19"/>
                <w:u w:val="none"/>
                <w:rtl w:val="0"/>
              </w:rPr>
              <w:t xml:space="preserve">this case, the parties undertake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agree </w:t>
            </w:r>
            <w:r>
              <w:rPr>
                <w:rFonts w:ascii="Arial" w:eastAsia="Arial" w:hAnsi="Arial" w:cs="Arial"/>
                <w:b w:val="0"/>
                <w:bCs w:val="0"/>
                <w:i w:val="0"/>
                <w:iCs w:val="0"/>
                <w:caps w:val="0"/>
                <w:smallCaps w:val="0"/>
                <w:outline w:val="0"/>
                <w:color w:val="000000"/>
                <w:w w:val="100"/>
                <w:kern w:val="0"/>
                <w:sz w:val="19"/>
                <w:szCs w:val="19"/>
                <w:u w:val="none"/>
                <w:rtl w:val="0"/>
              </w:rPr>
              <w:t xml:space="preserve">on a </w:t>
            </w:r>
            <w:r>
              <w:rPr>
                <w:rFonts w:ascii="Arial" w:eastAsia="Arial" w:hAnsi="Arial" w:cs="Arial"/>
                <w:b w:val="0"/>
                <w:bCs w:val="0"/>
                <w:i w:val="0"/>
                <w:iCs w:val="0"/>
                <w:caps w:val="0"/>
                <w:smallCaps w:val="0"/>
                <w:outline w:val="0"/>
                <w:color w:val="000000"/>
                <w:spacing w:val="-5"/>
                <w:w w:val="100"/>
                <w:kern w:val="0"/>
                <w:sz w:val="19"/>
                <w:szCs w:val="19"/>
                <w:u w:val="none"/>
                <w:rtl w:val="0"/>
              </w:rPr>
              <w:t xml:space="preserve">valid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provision </w:t>
            </w:r>
            <w:r>
              <w:rPr>
                <w:rFonts w:ascii="Arial" w:eastAsia="Arial" w:hAnsi="Arial" w:cs="Arial"/>
                <w:b w:val="0"/>
                <w:bCs w:val="0"/>
                <w:i w:val="0"/>
                <w:iCs w:val="0"/>
                <w:caps w:val="0"/>
                <w:smallCaps w:val="0"/>
                <w:outline w:val="0"/>
                <w:color w:val="000000"/>
                <w:w w:val="100"/>
                <w:kern w:val="0"/>
                <w:sz w:val="19"/>
                <w:szCs w:val="19"/>
                <w:u w:val="none"/>
                <w:rtl w:val="0"/>
              </w:rPr>
              <w:t xml:space="preserve">in place of the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invalid provision </w:t>
            </w:r>
            <w:r>
              <w:rPr>
                <w:rFonts w:ascii="Arial" w:eastAsia="Arial" w:hAnsi="Arial" w:cs="Arial"/>
                <w:b w:val="0"/>
                <w:bCs w:val="0"/>
                <w:i w:val="0"/>
                <w:iCs w:val="0"/>
                <w:caps w:val="0"/>
                <w:smallCaps w:val="0"/>
                <w:outline w:val="0"/>
                <w:color w:val="000000"/>
                <w:w w:val="100"/>
                <w:kern w:val="0"/>
                <w:sz w:val="19"/>
                <w:szCs w:val="19"/>
                <w:u w:val="none"/>
                <w:rtl w:val="0"/>
              </w:rPr>
              <w:t xml:space="preserve">which comes as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close </w:t>
            </w:r>
            <w:r>
              <w:rPr>
                <w:rFonts w:ascii="Arial" w:eastAsia="Arial" w:hAnsi="Arial" w:cs="Arial"/>
                <w:b w:val="0"/>
                <w:bCs w:val="0"/>
                <w:i w:val="0"/>
                <w:iCs w:val="0"/>
                <w:caps w:val="0"/>
                <w:smallCaps w:val="0"/>
                <w:outline w:val="0"/>
                <w:color w:val="000000"/>
                <w:w w:val="100"/>
                <w:kern w:val="0"/>
                <w:sz w:val="19"/>
                <w:szCs w:val="19"/>
                <w:u w:val="none"/>
                <w:rtl w:val="0"/>
              </w:rPr>
              <w:t xml:space="preserve">as possible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to </w:t>
            </w:r>
            <w:r>
              <w:rPr>
                <w:rFonts w:ascii="Arial" w:eastAsia="Arial" w:hAnsi="Arial" w:cs="Arial"/>
                <w:b w:val="0"/>
                <w:bCs w:val="0"/>
                <w:i w:val="0"/>
                <w:iCs w:val="0"/>
                <w:caps w:val="0"/>
                <w:smallCaps w:val="0"/>
                <w:outline w:val="0"/>
                <w:color w:val="000000"/>
                <w:w w:val="100"/>
                <w:kern w:val="0"/>
                <w:sz w:val="19"/>
                <w:szCs w:val="19"/>
                <w:u w:val="none"/>
                <w:rtl w:val="0"/>
              </w:rPr>
              <w:t xml:space="preserve">the economically intended meaning </w:t>
            </w:r>
            <w:r>
              <w:rPr>
                <w:rFonts w:ascii="Arial" w:eastAsia="Arial" w:hAnsi="Arial" w:cs="Arial"/>
                <w:b w:val="0"/>
                <w:bCs w:val="0"/>
                <w:i w:val="0"/>
                <w:iCs w:val="0"/>
                <w:caps w:val="0"/>
                <w:smallCaps w:val="0"/>
                <w:outline w:val="0"/>
                <w:color w:val="000000"/>
                <w:spacing w:val="2"/>
                <w:w w:val="100"/>
                <w:kern w:val="0"/>
                <w:sz w:val="19"/>
                <w:szCs w:val="19"/>
                <w:u w:val="none"/>
                <w:rtl w:val="0"/>
              </w:rPr>
              <w:t xml:space="preserve">and </w:t>
            </w:r>
            <w:r>
              <w:rPr>
                <w:rFonts w:ascii="Arial" w:eastAsia="Arial" w:hAnsi="Arial" w:cs="Arial"/>
                <w:b w:val="0"/>
                <w:bCs w:val="0"/>
                <w:i w:val="0"/>
                <w:iCs w:val="0"/>
                <w:caps w:val="0"/>
                <w:smallCaps w:val="0"/>
                <w:outline w:val="0"/>
                <w:color w:val="000000"/>
                <w:w w:val="100"/>
                <w:kern w:val="0"/>
                <w:sz w:val="19"/>
                <w:szCs w:val="19"/>
                <w:u w:val="none"/>
                <w:rtl w:val="0"/>
              </w:rPr>
              <w:t xml:space="preserve">purpose of the </w:t>
            </w:r>
            <w:r>
              <w:rPr>
                <w:rFonts w:ascii="Arial" w:eastAsia="Arial" w:hAnsi="Arial" w:cs="Arial"/>
                <w:b w:val="0"/>
                <w:bCs w:val="0"/>
                <w:i w:val="0"/>
                <w:iCs w:val="0"/>
                <w:caps w:val="0"/>
                <w:smallCaps w:val="0"/>
                <w:outline w:val="0"/>
                <w:color w:val="000000"/>
                <w:spacing w:val="-4"/>
                <w:w w:val="100"/>
                <w:kern w:val="0"/>
                <w:sz w:val="19"/>
                <w:szCs w:val="19"/>
                <w:u w:val="none"/>
                <w:rtl w:val="0"/>
              </w:rPr>
              <w:t xml:space="preserve">invalid provision </w:t>
            </w:r>
            <w:r>
              <w:rPr>
                <w:rFonts w:ascii="Arial" w:eastAsia="Arial" w:hAnsi="Arial" w:cs="Arial"/>
                <w:b w:val="0"/>
                <w:bCs w:val="0"/>
                <w:i w:val="0"/>
                <w:iCs w:val="0"/>
                <w:caps w:val="0"/>
                <w:smallCaps w:val="0"/>
                <w:outline w:val="0"/>
                <w:color w:val="000000"/>
                <w:w w:val="100"/>
                <w:kern w:val="0"/>
                <w:sz w:val="19"/>
                <w:szCs w:val="19"/>
                <w:u w:val="none"/>
                <w:rtl w:val="0"/>
              </w:rPr>
              <w:t>in the context of the declaration.</w:t>
            </w:r>
          </w:p>
        </w:tc>
      </w:tr>
      <w:tr>
        <w:tblPrEx>
          <w:tblInd w:w="121" w:type="dxa"/>
          <w:tblLayout w:type="fixed"/>
          <w:tblCellMar>
            <w:top w:w="0" w:type="dxa"/>
            <w:left w:w="0" w:type="dxa"/>
            <w:bottom w:w="0" w:type="dxa"/>
            <w:right w:w="0" w:type="dxa"/>
          </w:tblCellMar>
        </w:tblPrEx>
        <w:trPr>
          <w:trHeight w:val="4773"/>
        </w:trPr>
        <w:tc>
          <w:tcPr>
            <w:tcW w:w="9492" w:type="dxa"/>
            <w:gridSpan w:val="2"/>
            <w:tcBorders>
              <w:top w:val="single" w:sz="6" w:space="0" w:color="000000"/>
            </w:tcBorders>
            <w:noWrap w:val="0"/>
            <w:tcMar>
              <w:top w:w="8" w:type="dxa"/>
              <w:left w:w="8" w:type="dxa"/>
              <w:bottom w:w="8" w:type="dxa"/>
              <w:right w:w="8" w:type="dxa"/>
            </w:tcMar>
            <w:vAlign w:val="top"/>
            <w:hideMark/>
          </w:tcPr>
          <w:p>
            <w:pPr>
              <w:autoSpaceDE/>
              <w:autoSpaceDN/>
              <w:spacing w:before="10" w:line="240" w:lineRule="auto"/>
              <w:ind w:left="0" w:right="0"/>
              <w:jc w:val="left"/>
              <w:rPr>
                <w:rFonts w:ascii="Times New Roman" w:eastAsia="Times New Roman" w:hAnsi="Times New Roman" w:cs="Times New Roman"/>
                <w:b w:val="0"/>
                <w:bCs w:val="0"/>
                <w:i w:val="0"/>
                <w:iCs w:val="0"/>
                <w:smallCaps w:val="0"/>
                <w:color w:val="000000"/>
                <w:sz w:val="19"/>
                <w:szCs w:val="19"/>
              </w:rPr>
            </w:pPr>
            <w:r>
              <w:rPr>
                <w:rFonts w:ascii="Times New Roman" w:eastAsia="Times New Roman" w:hAnsi="Times New Roman" w:cs="Times New Roman"/>
                <w:b w:val="0"/>
                <w:bCs w:val="0"/>
                <w:i w:val="0"/>
                <w:iCs w:val="0"/>
                <w:caps w:val="0"/>
                <w:smallCaps w:val="0"/>
                <w:outline w:val="0"/>
                <w:color w:val="000000"/>
                <w:w w:val="100"/>
                <w:kern w:val="0"/>
                <w:sz w:val="19"/>
                <w:szCs w:val="19"/>
                <w:u w:val="none"/>
                <w:rtl w:val="0"/>
              </w:rPr>
              <w:t xml:space="preserve"> </w:t>
            </w:r>
          </w:p>
          <w:p>
            <w:pPr>
              <w:autoSpaceDE/>
              <w:autoSpaceDN/>
              <w:spacing w:line="242" w:lineRule="auto"/>
              <w:ind w:left="112" w:right="4039"/>
              <w:jc w:val="left"/>
              <w:rPr>
                <w:rFonts w:ascii="Times New Roman" w:eastAsia="Times New Roman" w:hAnsi="Times New Roman" w:cs="Times New Roman"/>
                <w:b w:val="0"/>
                <w:bCs w:val="0"/>
                <w:i w:val="0"/>
                <w:iCs w:val="0"/>
                <w:smallCaps w:val="0"/>
                <w:color w:val="000000"/>
              </w:rPr>
            </w:pPr>
            <w:r>
              <w:rPr>
                <w:rFonts w:ascii="Arial" w:eastAsia="Arial" w:hAnsi="Arial" w:cs="Arial"/>
                <w:b/>
                <w:bCs/>
                <w:i w:val="0"/>
                <w:iCs w:val="0"/>
                <w:caps w:val="0"/>
                <w:smallCaps w:val="0"/>
                <w:outline w:val="0"/>
                <w:color w:val="000000"/>
                <w:w w:val="100"/>
                <w:kern w:val="0"/>
                <w:sz w:val="22"/>
                <w:u w:val="none"/>
                <w:rtl w:val="0"/>
              </w:rPr>
              <w:t>(Firmenbezeichnung des Informationsempfängers) (Company name of information receiver)</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2" w:line="240" w:lineRule="auto"/>
              <w:ind w:left="0" w:right="0"/>
              <w:jc w:val="left"/>
              <w:rPr>
                <w:rFonts w:ascii="Times New Roman" w:eastAsia="Times New Roman" w:hAnsi="Times New Roman" w:cs="Times New Roman"/>
                <w:b w:val="0"/>
                <w:bCs w:val="0"/>
                <w:i w:val="0"/>
                <w:iCs w:val="0"/>
                <w:smallCaps w:val="0"/>
                <w:color w:val="000000"/>
                <w:sz w:val="26"/>
                <w:szCs w:val="26"/>
              </w:rPr>
            </w:pPr>
            <w:r>
              <w:rPr>
                <w:rFonts w:ascii="Times New Roman" w:eastAsia="Times New Roman" w:hAnsi="Times New Roman" w:cs="Times New Roman"/>
                <w:b w:val="0"/>
                <w:bCs w:val="0"/>
                <w:i w:val="0"/>
                <w:iCs w:val="0"/>
                <w:caps w:val="0"/>
                <w:smallCaps w:val="0"/>
                <w:outline w:val="0"/>
                <w:color w:val="000000"/>
                <w:w w:val="100"/>
                <w:kern w:val="0"/>
                <w:sz w:val="26"/>
                <w:szCs w:val="26"/>
                <w:u w:val="none"/>
                <w:rtl w:val="0"/>
              </w:rPr>
              <w:t xml:space="preserve"> </w:t>
            </w:r>
          </w:p>
          <w:p>
            <w:pPr>
              <w:autoSpaceDE/>
              <w:autoSpaceDN/>
              <w:spacing w:line="20" w:lineRule="atLeast"/>
              <w:ind w:left="104"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sz w:val="24"/>
                <w:szCs w:val="24"/>
                <w:u w:val="none"/>
              </w:rPr>
              <w:drawing>
                <wp:inline>
                  <wp:extent cx="2543175" cy="28575"/>
                  <wp:docPr id="1297257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53391" name=""/>
                          <pic:cNvPicPr>
                            <a:picLocks noChangeAspect="1"/>
                          </pic:cNvPicPr>
                        </pic:nvPicPr>
                        <pic:blipFill>
                          <a:blip xmlns:r="http://schemas.openxmlformats.org/officeDocument/2006/relationships" r:embed="rId10"/>
                          <a:stretch>
                            <a:fillRect/>
                          </a:stretch>
                        </pic:blipFill>
                        <pic:spPr>
                          <a:xfrm>
                            <a:off x="0" y="0"/>
                            <a:ext cx="2543175" cy="28575"/>
                          </a:xfrm>
                          <a:prstGeom prst="rect">
                            <a:avLst/>
                          </a:prstGeom>
                        </pic:spPr>
                      </pic:pic>
                    </a:graphicData>
                  </a:graphic>
                </wp:inline>
              </w:drawing>
            </w:r>
          </w:p>
          <w:p>
            <w:pPr>
              <w:autoSpaceDE/>
              <w:autoSpaceDN/>
              <w:spacing w:line="240" w:lineRule="auto"/>
              <w:ind w:left="112" w:right="0"/>
              <w:jc w:val="left"/>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(Ort, Datum) / (Place, Date)</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4" w:line="240" w:lineRule="auto"/>
              <w:ind w:left="0" w:right="0"/>
              <w:jc w:val="left"/>
              <w:rPr>
                <w:rFonts w:ascii="Times New Roman" w:eastAsia="Times New Roman" w:hAnsi="Times New Roman" w:cs="Times New Roman"/>
                <w:b w:val="0"/>
                <w:bCs w:val="0"/>
                <w:i w:val="0"/>
                <w:iCs w:val="0"/>
                <w:smallCaps w:val="0"/>
                <w:color w:val="000000"/>
                <w:sz w:val="10"/>
                <w:szCs w:val="10"/>
              </w:rPr>
            </w:pPr>
            <w:r>
              <w:rPr>
                <w:rFonts w:ascii="Times New Roman" w:eastAsia="Times New Roman" w:hAnsi="Times New Roman" w:cs="Times New Roman"/>
                <w:b w:val="0"/>
                <w:bCs w:val="0"/>
                <w:i w:val="0"/>
                <w:iCs w:val="0"/>
                <w:caps w:val="0"/>
                <w:smallCaps w:val="0"/>
                <w:outline w:val="0"/>
                <w:color w:val="000000"/>
                <w:w w:val="100"/>
                <w:kern w:val="0"/>
                <w:sz w:val="10"/>
                <w:szCs w:val="10"/>
                <w:u w:val="none"/>
                <w:rtl w:val="0"/>
              </w:rPr>
              <w:t xml:space="preserve"> </w:t>
            </w:r>
          </w:p>
          <w:p>
            <w:pPr>
              <w:tabs>
                <w:tab w:val="left" w:pos="4137"/>
              </w:tabs>
              <w:autoSpaceDE/>
              <w:autoSpaceDN/>
              <w:spacing w:line="20" w:lineRule="atLeast"/>
              <w:ind w:left="104"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sz w:val="24"/>
                <w:szCs w:val="24"/>
                <w:u w:val="none"/>
              </w:rPr>
              <w:drawing>
                <wp:inline>
                  <wp:extent cx="2228850" cy="28575"/>
                  <wp:docPr id="15418987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93873" name=""/>
                          <pic:cNvPicPr>
                            <a:picLocks noChangeAspect="1"/>
                          </pic:cNvPicPr>
                        </pic:nvPicPr>
                        <pic:blipFill>
                          <a:blip xmlns:r="http://schemas.openxmlformats.org/officeDocument/2006/relationships" r:embed="rId11"/>
                          <a:stretch>
                            <a:fillRect/>
                          </a:stretch>
                        </pic:blipFill>
                        <pic:spPr>
                          <a:xfrm>
                            <a:off x="0" y="0"/>
                            <a:ext cx="2228850" cy="28575"/>
                          </a:xfrm>
                          <a:prstGeom prst="rect">
                            <a:avLst/>
                          </a:prstGeom>
                        </pic:spPr>
                      </pic:pic>
                    </a:graphicData>
                  </a:graphic>
                </wp:inline>
              </w:drawing>
            </w:r>
            <w:r>
              <w:rPr>
                <w:rFonts w:ascii="Times New Roman" w:eastAsia="Times New Roman" w:hAnsi="Times New Roman" w:cs="Times New Roman"/>
                <w:b w:val="0"/>
                <w:bCs w:val="0"/>
                <w:i w:val="0"/>
                <w:iCs w:val="0"/>
                <w:caps w:val="0"/>
                <w:smallCaps w:val="0"/>
                <w:strike w:val="0"/>
                <w:outline w:val="0"/>
                <w:color w:val="000000"/>
                <w:w w:val="100"/>
                <w:kern w:val="0"/>
                <w:sz w:val="24"/>
                <w:szCs w:val="24"/>
                <w:u w:val="none"/>
                <w:rtl w:val="0"/>
              </w:rPr>
              <w:tab/>
            </w:r>
            <w:r>
              <w:rPr>
                <w:rFonts w:ascii="Times New Roman" w:eastAsia="Times New Roman" w:hAnsi="Times New Roman" w:cs="Times New Roman"/>
                <w:b w:val="0"/>
                <w:bCs w:val="0"/>
                <w:i w:val="0"/>
                <w:iCs w:val="0"/>
                <w:smallCaps w:val="0"/>
                <w:strike w:val="0"/>
                <w:color w:val="000000"/>
                <w:sz w:val="24"/>
                <w:szCs w:val="24"/>
                <w:u w:val="none"/>
              </w:rPr>
              <w:drawing>
                <wp:inline>
                  <wp:extent cx="2228850" cy="28575"/>
                  <wp:docPr id="17575792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41042" name=""/>
                          <pic:cNvPicPr>
                            <a:picLocks noChangeAspect="1"/>
                          </pic:cNvPicPr>
                        </pic:nvPicPr>
                        <pic:blipFill>
                          <a:blip xmlns:r="http://schemas.openxmlformats.org/officeDocument/2006/relationships" r:embed="rId11"/>
                          <a:stretch>
                            <a:fillRect/>
                          </a:stretch>
                        </pic:blipFill>
                        <pic:spPr>
                          <a:xfrm>
                            <a:off x="0" y="0"/>
                            <a:ext cx="2228850" cy="28575"/>
                          </a:xfrm>
                          <a:prstGeom prst="rect">
                            <a:avLst/>
                          </a:prstGeom>
                        </pic:spPr>
                      </pic:pic>
                    </a:graphicData>
                  </a:graphic>
                </wp:inline>
              </w:drawing>
            </w:r>
          </w:p>
          <w:p>
            <w:pPr>
              <w:autoSpaceDE/>
              <w:autoSpaceDN/>
              <w:spacing w:line="240" w:lineRule="auto"/>
              <w:ind w:left="112" w:right="0"/>
              <w:jc w:val="left"/>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Unterschrift(en) / Signature(s)</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line="240" w:lineRule="auto"/>
              <w:ind w:left="0" w:right="0"/>
              <w:jc w:val="left"/>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p>
            <w:pPr>
              <w:autoSpaceDE/>
              <w:autoSpaceDN/>
              <w:spacing w:before="9" w:line="240" w:lineRule="auto"/>
              <w:ind w:left="0" w:right="0"/>
              <w:jc w:val="left"/>
              <w:rPr>
                <w:rFonts w:ascii="Times New Roman" w:eastAsia="Times New Roman" w:hAnsi="Times New Roman" w:cs="Times New Roman"/>
                <w:b w:val="0"/>
                <w:bCs w:val="0"/>
                <w:i w:val="0"/>
                <w:iCs w:val="0"/>
                <w:smallCaps w:val="0"/>
                <w:color w:val="000000"/>
                <w:sz w:val="23"/>
                <w:szCs w:val="23"/>
              </w:rPr>
            </w:pPr>
            <w:r>
              <w:rPr>
                <w:rFonts w:ascii="Times New Roman" w:eastAsia="Times New Roman" w:hAnsi="Times New Roman" w:cs="Times New Roman"/>
                <w:b w:val="0"/>
                <w:bCs w:val="0"/>
                <w:i w:val="0"/>
                <w:iCs w:val="0"/>
                <w:caps w:val="0"/>
                <w:smallCaps w:val="0"/>
                <w:outline w:val="0"/>
                <w:color w:val="000000"/>
                <w:w w:val="100"/>
                <w:kern w:val="0"/>
                <w:sz w:val="23"/>
                <w:szCs w:val="23"/>
                <w:u w:val="none"/>
                <w:rtl w:val="0"/>
              </w:rPr>
              <w:t xml:space="preserve"> </w:t>
            </w:r>
          </w:p>
          <w:p>
            <w:pPr>
              <w:tabs>
                <w:tab w:val="left" w:pos="4137"/>
              </w:tabs>
              <w:autoSpaceDE/>
              <w:autoSpaceDN/>
              <w:spacing w:line="20" w:lineRule="atLeast"/>
              <w:ind w:left="104" w:right="0"/>
              <w:jc w:val="left"/>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strike w:val="0"/>
                <w:color w:val="000000"/>
                <w:sz w:val="24"/>
                <w:szCs w:val="24"/>
                <w:u w:val="none"/>
              </w:rPr>
              <w:drawing>
                <wp:inline>
                  <wp:extent cx="2228850" cy="28575"/>
                  <wp:docPr id="15491018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7436" name=""/>
                          <pic:cNvPicPr>
                            <a:picLocks noChangeAspect="1"/>
                          </pic:cNvPicPr>
                        </pic:nvPicPr>
                        <pic:blipFill>
                          <a:blip xmlns:r="http://schemas.openxmlformats.org/officeDocument/2006/relationships" r:embed="rId11"/>
                          <a:stretch>
                            <a:fillRect/>
                          </a:stretch>
                        </pic:blipFill>
                        <pic:spPr>
                          <a:xfrm>
                            <a:off x="0" y="0"/>
                            <a:ext cx="2228850" cy="28575"/>
                          </a:xfrm>
                          <a:prstGeom prst="rect">
                            <a:avLst/>
                          </a:prstGeom>
                        </pic:spPr>
                      </pic:pic>
                    </a:graphicData>
                  </a:graphic>
                </wp:inline>
              </w:drawing>
            </w:r>
            <w:r>
              <w:rPr>
                <w:rFonts w:ascii="Times New Roman" w:eastAsia="Times New Roman" w:hAnsi="Times New Roman" w:cs="Times New Roman"/>
                <w:b w:val="0"/>
                <w:bCs w:val="0"/>
                <w:i w:val="0"/>
                <w:iCs w:val="0"/>
                <w:caps w:val="0"/>
                <w:smallCaps w:val="0"/>
                <w:strike w:val="0"/>
                <w:outline w:val="0"/>
                <w:color w:val="000000"/>
                <w:w w:val="100"/>
                <w:kern w:val="0"/>
                <w:sz w:val="24"/>
                <w:szCs w:val="24"/>
                <w:u w:val="none"/>
                <w:rtl w:val="0"/>
              </w:rPr>
              <w:tab/>
            </w:r>
            <w:r>
              <w:rPr>
                <w:rFonts w:ascii="Times New Roman" w:eastAsia="Times New Roman" w:hAnsi="Times New Roman" w:cs="Times New Roman"/>
                <w:b w:val="0"/>
                <w:bCs w:val="0"/>
                <w:i w:val="0"/>
                <w:iCs w:val="0"/>
                <w:smallCaps w:val="0"/>
                <w:strike w:val="0"/>
                <w:color w:val="000000"/>
                <w:sz w:val="24"/>
                <w:szCs w:val="24"/>
                <w:u w:val="none"/>
              </w:rPr>
              <w:drawing>
                <wp:inline>
                  <wp:extent cx="2228850" cy="28575"/>
                  <wp:docPr id="1555044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64779" name=""/>
                          <pic:cNvPicPr>
                            <a:picLocks noChangeAspect="1"/>
                          </pic:cNvPicPr>
                        </pic:nvPicPr>
                        <pic:blipFill>
                          <a:blip xmlns:r="http://schemas.openxmlformats.org/officeDocument/2006/relationships" r:embed="rId11"/>
                          <a:stretch>
                            <a:fillRect/>
                          </a:stretch>
                        </pic:blipFill>
                        <pic:spPr>
                          <a:xfrm>
                            <a:off x="0" y="0"/>
                            <a:ext cx="2228850" cy="28575"/>
                          </a:xfrm>
                          <a:prstGeom prst="rect">
                            <a:avLst/>
                          </a:prstGeom>
                        </pic:spPr>
                      </pic:pic>
                    </a:graphicData>
                  </a:graphic>
                </wp:inline>
              </w:drawing>
            </w:r>
          </w:p>
          <w:p>
            <w:pPr>
              <w:autoSpaceDE/>
              <w:autoSpaceDN/>
              <w:spacing w:line="240" w:lineRule="auto"/>
              <w:ind w:left="112" w:right="0"/>
              <w:jc w:val="left"/>
              <w:rPr>
                <w:rFonts w:ascii="Times New Roman" w:eastAsia="Times New Roman" w:hAnsi="Times New Roman" w:cs="Times New Roman"/>
                <w:b w:val="0"/>
                <w:bCs w:val="0"/>
                <w:i w:val="0"/>
                <w:iCs w:val="0"/>
                <w:smallCaps w:val="0"/>
                <w:color w:val="000000"/>
              </w:rPr>
            </w:pPr>
            <w:r>
              <w:rPr>
                <w:rFonts w:ascii="Arial" w:eastAsia="Arial" w:hAnsi="Arial" w:cs="Arial"/>
                <w:b w:val="0"/>
                <w:bCs w:val="0"/>
                <w:i w:val="0"/>
                <w:iCs w:val="0"/>
                <w:caps w:val="0"/>
                <w:smallCaps w:val="0"/>
                <w:outline w:val="0"/>
                <w:color w:val="000000"/>
                <w:w w:val="100"/>
                <w:kern w:val="0"/>
                <w:sz w:val="22"/>
                <w:u w:val="none"/>
                <w:rtl w:val="0"/>
              </w:rPr>
              <w:t>(</w:t>
            </w:r>
            <w:r>
              <w:rPr>
                <w:rFonts w:ascii="Arial" w:eastAsia="Arial" w:hAnsi="Arial" w:cs="Arial"/>
                <w:b w:val="0"/>
                <w:bCs w:val="0"/>
                <w:i w:val="0"/>
                <w:iCs w:val="0"/>
                <w:caps w:val="0"/>
                <w:smallCaps w:val="0"/>
                <w:outline w:val="0"/>
                <w:color w:val="000000"/>
                <w:w w:val="100"/>
                <w:kern w:val="0"/>
                <w:sz w:val="19"/>
                <w:szCs w:val="19"/>
                <w:u w:val="none"/>
                <w:rtl w:val="0"/>
              </w:rPr>
              <w:t>Namen der Unterzeichner in Druckbuchstaben</w:t>
            </w:r>
            <w:r>
              <w:rPr>
                <w:rFonts w:ascii="Arial" w:eastAsia="Arial" w:hAnsi="Arial" w:cs="Arial"/>
                <w:b w:val="0"/>
                <w:bCs w:val="0"/>
                <w:i w:val="0"/>
                <w:iCs w:val="0"/>
                <w:caps w:val="0"/>
                <w:smallCaps w:val="0"/>
                <w:outline w:val="0"/>
                <w:color w:val="000000"/>
                <w:w w:val="100"/>
                <w:kern w:val="0"/>
                <w:sz w:val="22"/>
                <w:u w:val="none"/>
                <w:rtl w:val="0"/>
              </w:rPr>
              <w:t>) / (</w:t>
            </w:r>
            <w:r>
              <w:rPr>
                <w:rFonts w:ascii="Arial" w:eastAsia="Arial" w:hAnsi="Arial" w:cs="Arial"/>
                <w:b w:val="0"/>
                <w:bCs w:val="0"/>
                <w:i w:val="0"/>
                <w:iCs w:val="0"/>
                <w:caps w:val="0"/>
                <w:smallCaps w:val="0"/>
                <w:outline w:val="0"/>
                <w:color w:val="000000"/>
                <w:w w:val="100"/>
                <w:kern w:val="0"/>
                <w:sz w:val="19"/>
                <w:szCs w:val="19"/>
                <w:u w:val="none"/>
                <w:rtl w:val="0"/>
              </w:rPr>
              <w:t>Name in block letters</w:t>
            </w:r>
            <w:r>
              <w:rPr>
                <w:rFonts w:ascii="Arial" w:eastAsia="Arial" w:hAnsi="Arial" w:cs="Arial"/>
                <w:b w:val="0"/>
                <w:bCs w:val="0"/>
                <w:i w:val="0"/>
                <w:iCs w:val="0"/>
                <w:caps w:val="0"/>
                <w:smallCaps w:val="0"/>
                <w:outline w:val="0"/>
                <w:color w:val="000000"/>
                <w:w w:val="100"/>
                <w:kern w:val="0"/>
                <w:sz w:val="22"/>
                <w:u w:val="none"/>
                <w:rtl w:val="0"/>
              </w:rPr>
              <w:t>)</w:t>
            </w:r>
          </w:p>
        </w:tc>
      </w:tr>
    </w:tbl>
    <w:p>
      <w:pPr>
        <w:sectPr>
          <w:pgSz w:w="11910" w:h="16850"/>
          <w:pgMar w:top="1420" w:right="1160" w:bottom="760" w:left="1020" w:header="0" w:footer="572"/>
          <w:cols w:space="708"/>
        </w:sectPr>
      </w:pPr>
    </w:p>
    <w:p>
      <w:pPr>
        <w:pStyle w:val="BodyText"/>
        <w:keepNext w:val="0"/>
        <w:keepLines w:val="0"/>
        <w:pageBreakBefore w:val="0"/>
        <w:framePr w:lines="0"/>
        <w:widowControl w:val="0"/>
        <w:suppressLineNumbers w:val="0"/>
        <w:suppressAutoHyphens w:val="0"/>
        <w:autoSpaceDE/>
        <w:autoSpaceDN/>
        <w:bidi w:val="0"/>
        <w:spacing w:before="4"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 w:val="17"/>
          <w:szCs w:val="17"/>
        </w:rPr>
      </w:pPr>
      <w:r>
        <w:rPr>
          <w:rFonts w:ascii="Times New Roman" w:eastAsia="Times New Roman" w:hAnsi="Times New Roman" w:cs="Times New Roman"/>
          <w:b w:val="0"/>
          <w:i w:val="0"/>
          <w:caps w:val="0"/>
          <w:outline w:val="0"/>
          <w:color w:val="000000"/>
          <w:w w:val="100"/>
          <w:kern w:val="0"/>
          <w:sz w:val="17"/>
          <w:szCs w:val="17"/>
          <w:u w:val="none"/>
          <w:rtl w:val="0"/>
        </w:rPr>
        <w:t xml:space="preserve"> </w:t>
      </w:r>
    </w:p>
    <w:sectPr>
      <w:pgSz w:w="11910" w:h="16850"/>
      <w:pgMar w:top="1600" w:right="1160" w:bottom="760" w:left="1020" w:header="0" w:footer="572"/>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n Stephan ||" w:date="2020-08-24T08:47:28Z">
    <w:p>
      <w:pPr>
        <w:pStyle w:val="CommentText"/>
      </w:pPr>
      <w:r>
        <w:rPr>
          <w:rStyle w:val="CommentReference"/>
        </w:rPr>
        <w:annotationRef/>
      </w:r>
      <w:r>
        <w:t>Das NDA sollte beidseitig sein.</w:t>
      </w:r>
    </w:p>
  </w:comment>
  <w:comment w:id="1" w:author="Jan Stephan ||" w:date="2020-08-24T08:47:28Z">
    <w:p>
      <w:pPr>
        <w:pStyle w:val="CommentText"/>
      </w:pPr>
      <w:r>
        <w:rPr>
          <w:rStyle w:val="CommentReference"/>
        </w:rPr>
        <w:annotationRef/>
      </w:r>
      <w:r>
        <w:t>Eine Vertragsstrafe können wir nicht akzeptieren. Bitte Ziffer 9 streichen.</w:t>
      </w:r>
    </w:p>
  </w:comment>
</w:comments>
</file>

<file path=word/fontTable.xml><?xml version="1.0" encoding="utf-8"?>
<w:fonts xmlns:r="http://schemas.openxmlformats.org/officeDocument/2006/relationships" xmlns:w="http://schemas.openxmlformats.org/wordprocessingml/2006/main">
  <w:font w:name="Times New Roman">
    <w:altName w:val="Times New Roman"/>
    <w:charset w:val="00"/>
    <w:family w:val="roman"/>
    <w:pitch w:val="variable"/>
    <w:sig w:usb0="00000000" w:usb1="00000000" w:usb2="00000000" w:usb3="00000000" w:csb0="00000001" w:csb1="00000000"/>
  </w:font>
  <w:font w:name="Arial">
    <w:altName w:val="Arial"/>
    <w:charset w:val="00"/>
    <w:family w:val="swiss"/>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width:11.45pt;height:12.9pt;margin-top:798.65pt;margin-left:531.67pt;mso-position-horizontal-relative:page;mso-position-vertical-relative:page;position:absolute;z-index:-251658240" filled="f" stroked="f">
          <v:textbox inset="0,0,0,0">
            <w:txbxContent>
              <w:p>
                <w:pPr>
                  <w:pStyle w:val="BodyText"/>
                  <w:spacing w:before="18"/>
                  <w:ind w:left="60"/>
                </w:pPr>
                <w:r>
                  <w:fldChar w:fldCharType="begin"/>
                </w:r>
                <w:r>
                  <w:rPr>
                    <w:w w:val="102"/>
                  </w:rPr>
                  <w:instrText xml:space="preserve"> PAGE </w:instrText>
                </w:r>
                <w:r>
                  <w:fldChar w:fldCharType="separate"/>
                </w:r>
                <w:r>
                  <w:rPr>
                    <w:w w:val="102"/>
                  </w:rPr>
                  <w:t>10</w:t>
                </w:r>
                <w:r>
                  <w:fldChar w:fldCharType="end"/>
                </w:r>
              </w:p>
            </w:txbxContent>
          </v:textbox>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F694"/>
    <w:multiLevelType w:val="hybridMultilevel"/>
    <w:tmpl w:val="00000000"/>
    <w:lvl w:ilvl="0">
      <w:start w:val="6"/>
      <w:numFmt w:val="decimal"/>
      <w:lvlText w:val="%1."/>
      <w:lvlJc w:val="left"/>
      <w:pPr>
        <w:ind w:left="578" w:hanging="466"/>
        <w:jc w:val="left"/>
      </w:pPr>
      <w:rPr>
        <w:rFonts w:ascii="Arial" w:eastAsia="Arial" w:hAnsi="Arial" w:cs="Arial" w:hint="default"/>
        <w:b/>
        <w:bCs/>
        <w:spacing w:val="-4"/>
        <w:w w:val="102"/>
        <w:sz w:val="19"/>
        <w:szCs w:val="19"/>
        <w:lang w:val="de-DE" w:eastAsia="en-US" w:bidi="ar-SA"/>
      </w:rPr>
    </w:lvl>
    <w:lvl w:ilvl="1">
      <w:start w:val="1"/>
      <w:numFmt w:val="lowerLetter"/>
      <w:lvlText w:val="%2)"/>
      <w:lvlJc w:val="left"/>
      <w:pPr>
        <w:ind w:left="968" w:hanging="526"/>
        <w:jc w:val="right"/>
      </w:pPr>
      <w:rPr>
        <w:rFonts w:ascii="Arial" w:eastAsia="Arial" w:hAnsi="Arial" w:cs="Arial" w:hint="default"/>
        <w:spacing w:val="-4"/>
        <w:w w:val="102"/>
        <w:sz w:val="19"/>
        <w:szCs w:val="19"/>
        <w:lang w:val="de-DE" w:eastAsia="en-US" w:bidi="ar-SA"/>
      </w:rPr>
    </w:lvl>
    <w:lvl w:ilvl="2">
      <w:start w:val="0"/>
      <w:numFmt w:val="bullet"/>
      <w:lvlText w:val="•"/>
      <w:lvlJc w:val="left"/>
      <w:pPr>
        <w:ind w:left="1370" w:hanging="526"/>
      </w:pPr>
      <w:rPr>
        <w:rFonts w:hint="default"/>
        <w:lang w:val="de-DE" w:eastAsia="en-US" w:bidi="ar-SA"/>
      </w:rPr>
    </w:lvl>
    <w:lvl w:ilvl="3">
      <w:start w:val="0"/>
      <w:numFmt w:val="bullet"/>
      <w:lvlText w:val="•"/>
      <w:lvlJc w:val="left"/>
      <w:pPr>
        <w:ind w:left="1781" w:hanging="526"/>
      </w:pPr>
      <w:rPr>
        <w:rFonts w:hint="default"/>
        <w:lang w:val="de-DE" w:eastAsia="en-US" w:bidi="ar-SA"/>
      </w:rPr>
    </w:lvl>
    <w:lvl w:ilvl="4">
      <w:start w:val="0"/>
      <w:numFmt w:val="bullet"/>
      <w:lvlText w:val="•"/>
      <w:lvlJc w:val="left"/>
      <w:pPr>
        <w:ind w:left="2192" w:hanging="526"/>
      </w:pPr>
      <w:rPr>
        <w:rFonts w:hint="default"/>
        <w:lang w:val="de-DE" w:eastAsia="en-US" w:bidi="ar-SA"/>
      </w:rPr>
    </w:lvl>
    <w:lvl w:ilvl="5">
      <w:start w:val="0"/>
      <w:numFmt w:val="bullet"/>
      <w:lvlText w:val="•"/>
      <w:lvlJc w:val="left"/>
      <w:pPr>
        <w:ind w:left="2602" w:hanging="526"/>
      </w:pPr>
      <w:rPr>
        <w:rFonts w:hint="default"/>
        <w:lang w:val="de-DE" w:eastAsia="en-US" w:bidi="ar-SA"/>
      </w:rPr>
    </w:lvl>
    <w:lvl w:ilvl="6">
      <w:start w:val="0"/>
      <w:numFmt w:val="bullet"/>
      <w:lvlText w:val="•"/>
      <w:lvlJc w:val="left"/>
      <w:pPr>
        <w:ind w:left="3013" w:hanging="526"/>
      </w:pPr>
      <w:rPr>
        <w:rFonts w:hint="default"/>
        <w:lang w:val="de-DE" w:eastAsia="en-US" w:bidi="ar-SA"/>
      </w:rPr>
    </w:lvl>
    <w:lvl w:ilvl="7">
      <w:start w:val="0"/>
      <w:numFmt w:val="bullet"/>
      <w:lvlText w:val="•"/>
      <w:lvlJc w:val="left"/>
      <w:pPr>
        <w:ind w:left="3424" w:hanging="526"/>
      </w:pPr>
      <w:rPr>
        <w:rFonts w:hint="default"/>
        <w:lang w:val="de-DE" w:eastAsia="en-US" w:bidi="ar-SA"/>
      </w:rPr>
    </w:lvl>
    <w:lvl w:ilvl="8">
      <w:start w:val="0"/>
      <w:numFmt w:val="bullet"/>
      <w:lvlText w:val="•"/>
      <w:lvlJc w:val="left"/>
      <w:pPr>
        <w:ind w:left="3834" w:hanging="526"/>
      </w:pPr>
      <w:rPr>
        <w:rFonts w:hint="default"/>
        <w:lang w:val="de-DE" w:eastAsia="en-US" w:bidi="ar-SA"/>
      </w:rPr>
    </w:lvl>
  </w:abstractNum>
  <w:abstractNum w:abstractNumId="1">
    <w:nsid w:val="39BA0E7A"/>
    <w:multiLevelType w:val="hybridMultilevel"/>
    <w:tmpl w:val="00000000"/>
    <w:lvl w:ilvl="0">
      <w:start w:val="2"/>
      <w:numFmt w:val="decimal"/>
      <w:lvlText w:val="%1."/>
      <w:lvlJc w:val="left"/>
      <w:pPr>
        <w:ind w:left="533" w:hanging="421"/>
        <w:jc w:val="left"/>
      </w:pPr>
      <w:rPr>
        <w:rFonts w:ascii="Arial" w:eastAsia="Arial" w:hAnsi="Arial" w:cs="Arial" w:hint="default"/>
        <w:b/>
        <w:bCs/>
        <w:spacing w:val="-4"/>
        <w:w w:val="102"/>
        <w:sz w:val="19"/>
        <w:szCs w:val="19"/>
        <w:lang w:val="de-DE" w:eastAsia="en-US" w:bidi="ar-SA"/>
      </w:rPr>
    </w:lvl>
    <w:lvl w:ilvl="1">
      <w:start w:val="1"/>
      <w:numFmt w:val="lowerLetter"/>
      <w:lvlText w:val="%2)"/>
      <w:lvlJc w:val="left"/>
      <w:pPr>
        <w:ind w:left="983" w:hanging="511"/>
        <w:jc w:val="left"/>
      </w:pPr>
      <w:rPr>
        <w:rFonts w:ascii="Arial" w:eastAsia="Arial" w:hAnsi="Arial" w:cs="Arial" w:hint="default"/>
        <w:spacing w:val="-4"/>
        <w:w w:val="102"/>
        <w:sz w:val="19"/>
        <w:szCs w:val="19"/>
        <w:lang w:val="de-DE" w:eastAsia="en-US" w:bidi="ar-SA"/>
      </w:rPr>
    </w:lvl>
    <w:lvl w:ilvl="2">
      <w:start w:val="0"/>
      <w:numFmt w:val="bullet"/>
      <w:lvlText w:val="•"/>
      <w:lvlJc w:val="left"/>
      <w:pPr>
        <w:ind w:left="1388" w:hanging="511"/>
      </w:pPr>
      <w:rPr>
        <w:rFonts w:hint="default"/>
        <w:lang w:val="de-DE" w:eastAsia="en-US" w:bidi="ar-SA"/>
      </w:rPr>
    </w:lvl>
    <w:lvl w:ilvl="3">
      <w:start w:val="0"/>
      <w:numFmt w:val="bullet"/>
      <w:lvlText w:val="•"/>
      <w:lvlJc w:val="left"/>
      <w:pPr>
        <w:ind w:left="1796" w:hanging="511"/>
      </w:pPr>
      <w:rPr>
        <w:rFonts w:hint="default"/>
        <w:lang w:val="de-DE" w:eastAsia="en-US" w:bidi="ar-SA"/>
      </w:rPr>
    </w:lvl>
    <w:lvl w:ilvl="4">
      <w:start w:val="0"/>
      <w:numFmt w:val="bullet"/>
      <w:lvlText w:val="•"/>
      <w:lvlJc w:val="left"/>
      <w:pPr>
        <w:ind w:left="2205" w:hanging="511"/>
      </w:pPr>
      <w:rPr>
        <w:rFonts w:hint="default"/>
        <w:lang w:val="de-DE" w:eastAsia="en-US" w:bidi="ar-SA"/>
      </w:rPr>
    </w:lvl>
    <w:lvl w:ilvl="5">
      <w:start w:val="0"/>
      <w:numFmt w:val="bullet"/>
      <w:lvlText w:val="•"/>
      <w:lvlJc w:val="left"/>
      <w:pPr>
        <w:ind w:left="2613" w:hanging="511"/>
      </w:pPr>
      <w:rPr>
        <w:rFonts w:hint="default"/>
        <w:lang w:val="de-DE" w:eastAsia="en-US" w:bidi="ar-SA"/>
      </w:rPr>
    </w:lvl>
    <w:lvl w:ilvl="6">
      <w:start w:val="0"/>
      <w:numFmt w:val="bullet"/>
      <w:lvlText w:val="•"/>
      <w:lvlJc w:val="left"/>
      <w:pPr>
        <w:ind w:left="3022" w:hanging="511"/>
      </w:pPr>
      <w:rPr>
        <w:rFonts w:hint="default"/>
        <w:lang w:val="de-DE" w:eastAsia="en-US" w:bidi="ar-SA"/>
      </w:rPr>
    </w:lvl>
    <w:lvl w:ilvl="7">
      <w:start w:val="0"/>
      <w:numFmt w:val="bullet"/>
      <w:lvlText w:val="•"/>
      <w:lvlJc w:val="left"/>
      <w:pPr>
        <w:ind w:left="3430" w:hanging="511"/>
      </w:pPr>
      <w:rPr>
        <w:rFonts w:hint="default"/>
        <w:lang w:val="de-DE" w:eastAsia="en-US" w:bidi="ar-SA"/>
      </w:rPr>
    </w:lvl>
    <w:lvl w:ilvl="8">
      <w:start w:val="0"/>
      <w:numFmt w:val="bullet"/>
      <w:lvlText w:val="•"/>
      <w:lvlJc w:val="left"/>
      <w:pPr>
        <w:ind w:left="3839" w:hanging="511"/>
      </w:pPr>
      <w:rPr>
        <w:rFonts w:hint="default"/>
        <w:lang w:val="de-DE" w:eastAsia="en-US" w:bidi="ar-SA"/>
      </w:rPr>
    </w:lvl>
  </w:abstractNum>
  <w:abstractNum w:abstractNumId="2">
    <w:nsid w:val="3C11267C"/>
    <w:multiLevelType w:val="hybridMultilevel"/>
    <w:tmpl w:val="00000000"/>
    <w:lvl w:ilvl="0">
      <w:start w:val="4"/>
      <w:numFmt w:val="decimal"/>
      <w:lvlText w:val="%1."/>
      <w:lvlJc w:val="left"/>
      <w:pPr>
        <w:ind w:left="578" w:hanging="466"/>
        <w:jc w:val="left"/>
      </w:pPr>
      <w:rPr>
        <w:rFonts w:ascii="Arial" w:eastAsia="Arial" w:hAnsi="Arial" w:cs="Arial" w:hint="default"/>
        <w:b/>
        <w:bCs/>
        <w:spacing w:val="-4"/>
        <w:w w:val="102"/>
        <w:sz w:val="19"/>
        <w:szCs w:val="19"/>
        <w:lang w:val="de-DE" w:eastAsia="en-US" w:bidi="ar-SA"/>
      </w:rPr>
    </w:lvl>
    <w:lvl w:ilvl="1">
      <w:start w:val="1"/>
      <w:numFmt w:val="lowerLetter"/>
      <w:lvlText w:val="%2)"/>
      <w:lvlJc w:val="left"/>
      <w:pPr>
        <w:ind w:left="998" w:hanging="556"/>
        <w:jc w:val="left"/>
      </w:pPr>
      <w:rPr>
        <w:rFonts w:ascii="Arial" w:eastAsia="Arial" w:hAnsi="Arial" w:cs="Arial" w:hint="default"/>
        <w:spacing w:val="-4"/>
        <w:w w:val="102"/>
        <w:sz w:val="19"/>
        <w:szCs w:val="19"/>
        <w:lang w:val="de-DE" w:eastAsia="en-US" w:bidi="ar-SA"/>
      </w:rPr>
    </w:lvl>
    <w:lvl w:ilvl="2">
      <w:start w:val="0"/>
      <w:numFmt w:val="bullet"/>
      <w:lvlText w:val="•"/>
      <w:lvlJc w:val="left"/>
      <w:pPr>
        <w:ind w:left="1406" w:hanging="556"/>
      </w:pPr>
      <w:rPr>
        <w:rFonts w:hint="default"/>
        <w:lang w:val="de-DE" w:eastAsia="en-US" w:bidi="ar-SA"/>
      </w:rPr>
    </w:lvl>
    <w:lvl w:ilvl="3">
      <w:start w:val="0"/>
      <w:numFmt w:val="bullet"/>
      <w:lvlText w:val="•"/>
      <w:lvlJc w:val="left"/>
      <w:pPr>
        <w:ind w:left="1812" w:hanging="556"/>
      </w:pPr>
      <w:rPr>
        <w:rFonts w:hint="default"/>
        <w:lang w:val="de-DE" w:eastAsia="en-US" w:bidi="ar-SA"/>
      </w:rPr>
    </w:lvl>
    <w:lvl w:ilvl="4">
      <w:start w:val="0"/>
      <w:numFmt w:val="bullet"/>
      <w:lvlText w:val="•"/>
      <w:lvlJc w:val="left"/>
      <w:pPr>
        <w:ind w:left="2218" w:hanging="556"/>
      </w:pPr>
      <w:rPr>
        <w:rFonts w:hint="default"/>
        <w:lang w:val="de-DE" w:eastAsia="en-US" w:bidi="ar-SA"/>
      </w:rPr>
    </w:lvl>
    <w:lvl w:ilvl="5">
      <w:start w:val="0"/>
      <w:numFmt w:val="bullet"/>
      <w:lvlText w:val="•"/>
      <w:lvlJc w:val="left"/>
      <w:pPr>
        <w:ind w:left="2624" w:hanging="556"/>
      </w:pPr>
      <w:rPr>
        <w:rFonts w:hint="default"/>
        <w:lang w:val="de-DE" w:eastAsia="en-US" w:bidi="ar-SA"/>
      </w:rPr>
    </w:lvl>
    <w:lvl w:ilvl="6">
      <w:start w:val="0"/>
      <w:numFmt w:val="bullet"/>
      <w:lvlText w:val="•"/>
      <w:lvlJc w:val="left"/>
      <w:pPr>
        <w:ind w:left="3031" w:hanging="556"/>
      </w:pPr>
      <w:rPr>
        <w:rFonts w:hint="default"/>
        <w:lang w:val="de-DE" w:eastAsia="en-US" w:bidi="ar-SA"/>
      </w:rPr>
    </w:lvl>
    <w:lvl w:ilvl="7">
      <w:start w:val="0"/>
      <w:numFmt w:val="bullet"/>
      <w:lvlText w:val="•"/>
      <w:lvlJc w:val="left"/>
      <w:pPr>
        <w:ind w:left="3437" w:hanging="556"/>
      </w:pPr>
      <w:rPr>
        <w:rFonts w:hint="default"/>
        <w:lang w:val="de-DE" w:eastAsia="en-US" w:bidi="ar-SA"/>
      </w:rPr>
    </w:lvl>
    <w:lvl w:ilvl="8">
      <w:start w:val="0"/>
      <w:numFmt w:val="bullet"/>
      <w:lvlText w:val="•"/>
      <w:lvlJc w:val="left"/>
      <w:pPr>
        <w:ind w:left="3843" w:hanging="556"/>
      </w:pPr>
      <w:rPr>
        <w:rFonts w:hint="default"/>
        <w:lang w:val="de-DE" w:eastAsia="en-US" w:bidi="ar-SA"/>
      </w:rPr>
    </w:lvl>
  </w:abstractNum>
  <w:abstractNum w:abstractNumId="3">
    <w:nsid w:val="45652AB7"/>
    <w:multiLevelType w:val="hybridMultilevel"/>
    <w:tmpl w:val="00000000"/>
    <w:lvl w:ilvl="0">
      <w:start w:val="6"/>
      <w:numFmt w:val="decimal"/>
      <w:lvlText w:val="%1."/>
      <w:lvlJc w:val="left"/>
      <w:pPr>
        <w:ind w:left="398" w:hanging="286"/>
        <w:jc w:val="left"/>
      </w:pPr>
      <w:rPr>
        <w:rFonts w:ascii="Arial" w:eastAsia="Arial" w:hAnsi="Arial" w:cs="Arial" w:hint="default"/>
        <w:b/>
        <w:bCs/>
        <w:spacing w:val="-4"/>
        <w:w w:val="102"/>
        <w:sz w:val="19"/>
        <w:szCs w:val="19"/>
        <w:lang w:val="de-DE" w:eastAsia="en-US" w:bidi="ar-SA"/>
      </w:rPr>
    </w:lvl>
    <w:lvl w:ilvl="1">
      <w:start w:val="1"/>
      <w:numFmt w:val="lowerLetter"/>
      <w:lvlText w:val="%2)"/>
      <w:lvlJc w:val="left"/>
      <w:pPr>
        <w:ind w:left="833" w:hanging="361"/>
        <w:jc w:val="left"/>
      </w:pPr>
      <w:rPr>
        <w:rFonts w:ascii="Arial" w:eastAsia="Arial" w:hAnsi="Arial" w:cs="Arial" w:hint="default"/>
        <w:spacing w:val="-4"/>
        <w:w w:val="102"/>
        <w:sz w:val="19"/>
        <w:szCs w:val="19"/>
        <w:lang w:val="de-DE" w:eastAsia="en-US" w:bidi="ar-SA"/>
      </w:rPr>
    </w:lvl>
    <w:lvl w:ilvl="2">
      <w:start w:val="0"/>
      <w:numFmt w:val="bullet"/>
      <w:lvlText w:val="•"/>
      <w:lvlJc w:val="left"/>
      <w:pPr>
        <w:ind w:left="1280" w:hanging="361"/>
      </w:pPr>
      <w:rPr>
        <w:rFonts w:hint="default"/>
        <w:lang w:val="de-DE" w:eastAsia="en-US" w:bidi="ar-SA"/>
      </w:rPr>
    </w:lvl>
    <w:lvl w:ilvl="3">
      <w:start w:val="0"/>
      <w:numFmt w:val="bullet"/>
      <w:lvlText w:val="•"/>
      <w:lvlJc w:val="left"/>
      <w:pPr>
        <w:ind w:left="1721" w:hanging="361"/>
      </w:pPr>
      <w:rPr>
        <w:rFonts w:hint="default"/>
        <w:lang w:val="de-DE" w:eastAsia="en-US" w:bidi="ar-SA"/>
      </w:rPr>
    </w:lvl>
    <w:lvl w:ilvl="4">
      <w:start w:val="0"/>
      <w:numFmt w:val="bullet"/>
      <w:lvlText w:val="•"/>
      <w:lvlJc w:val="left"/>
      <w:pPr>
        <w:ind w:left="2162" w:hanging="361"/>
      </w:pPr>
      <w:rPr>
        <w:rFonts w:hint="default"/>
        <w:lang w:val="de-DE" w:eastAsia="en-US" w:bidi="ar-SA"/>
      </w:rPr>
    </w:lvl>
    <w:lvl w:ilvl="5">
      <w:start w:val="0"/>
      <w:numFmt w:val="bullet"/>
      <w:lvlText w:val="•"/>
      <w:lvlJc w:val="left"/>
      <w:pPr>
        <w:ind w:left="2602" w:hanging="361"/>
      </w:pPr>
      <w:rPr>
        <w:rFonts w:hint="default"/>
        <w:lang w:val="de-DE" w:eastAsia="en-US" w:bidi="ar-SA"/>
      </w:rPr>
    </w:lvl>
    <w:lvl w:ilvl="6">
      <w:start w:val="0"/>
      <w:numFmt w:val="bullet"/>
      <w:lvlText w:val="•"/>
      <w:lvlJc w:val="left"/>
      <w:pPr>
        <w:ind w:left="3043" w:hanging="361"/>
      </w:pPr>
      <w:rPr>
        <w:rFonts w:hint="default"/>
        <w:lang w:val="de-DE" w:eastAsia="en-US" w:bidi="ar-SA"/>
      </w:rPr>
    </w:lvl>
    <w:lvl w:ilvl="7">
      <w:start w:val="0"/>
      <w:numFmt w:val="bullet"/>
      <w:lvlText w:val="•"/>
      <w:lvlJc w:val="left"/>
      <w:pPr>
        <w:ind w:left="3484" w:hanging="361"/>
      </w:pPr>
      <w:rPr>
        <w:rFonts w:hint="default"/>
        <w:lang w:val="de-DE" w:eastAsia="en-US" w:bidi="ar-SA"/>
      </w:rPr>
    </w:lvl>
    <w:lvl w:ilvl="8">
      <w:start w:val="0"/>
      <w:numFmt w:val="bullet"/>
      <w:lvlText w:val="•"/>
      <w:lvlJc w:val="left"/>
      <w:pPr>
        <w:ind w:left="3924" w:hanging="361"/>
      </w:pPr>
      <w:rPr>
        <w:rFonts w:hint="default"/>
        <w:lang w:val="de-DE" w:eastAsia="en-US" w:bidi="ar-SA"/>
      </w:rPr>
    </w:lvl>
  </w:abstractNum>
  <w:abstractNum w:abstractNumId="4">
    <w:nsid w:val="5885BC50"/>
    <w:multiLevelType w:val="hybridMultilevel"/>
    <w:tmpl w:val="00000000"/>
    <w:lvl w:ilvl="0">
      <w:start w:val="4"/>
      <w:numFmt w:val="decimal"/>
      <w:lvlText w:val="%1."/>
      <w:lvlJc w:val="left"/>
      <w:pPr>
        <w:ind w:left="398" w:hanging="286"/>
        <w:jc w:val="left"/>
      </w:pPr>
      <w:rPr>
        <w:rFonts w:ascii="Arial" w:eastAsia="Arial" w:hAnsi="Arial" w:cs="Arial" w:hint="default"/>
        <w:b/>
        <w:bCs/>
        <w:spacing w:val="-4"/>
        <w:w w:val="102"/>
        <w:sz w:val="19"/>
        <w:szCs w:val="19"/>
        <w:lang w:val="de-DE" w:eastAsia="en-US" w:bidi="ar-SA"/>
      </w:rPr>
    </w:lvl>
    <w:lvl w:ilvl="1">
      <w:start w:val="1"/>
      <w:numFmt w:val="lowerLetter"/>
      <w:lvlText w:val="%2)"/>
      <w:lvlJc w:val="left"/>
      <w:pPr>
        <w:ind w:left="833" w:hanging="361"/>
        <w:jc w:val="left"/>
      </w:pPr>
      <w:rPr>
        <w:rFonts w:ascii="Arial" w:eastAsia="Arial" w:hAnsi="Arial" w:cs="Arial" w:hint="default"/>
        <w:spacing w:val="-4"/>
        <w:w w:val="102"/>
        <w:sz w:val="19"/>
        <w:szCs w:val="19"/>
        <w:lang w:val="de-DE" w:eastAsia="en-US" w:bidi="ar-SA"/>
      </w:rPr>
    </w:lvl>
    <w:lvl w:ilvl="2">
      <w:start w:val="0"/>
      <w:numFmt w:val="bullet"/>
      <w:lvlText w:val="•"/>
      <w:lvlJc w:val="left"/>
      <w:pPr>
        <w:ind w:left="1280" w:hanging="361"/>
      </w:pPr>
      <w:rPr>
        <w:rFonts w:hint="default"/>
        <w:lang w:val="de-DE" w:eastAsia="en-US" w:bidi="ar-SA"/>
      </w:rPr>
    </w:lvl>
    <w:lvl w:ilvl="3">
      <w:start w:val="0"/>
      <w:numFmt w:val="bullet"/>
      <w:lvlText w:val="•"/>
      <w:lvlJc w:val="left"/>
      <w:pPr>
        <w:ind w:left="1721" w:hanging="361"/>
      </w:pPr>
      <w:rPr>
        <w:rFonts w:hint="default"/>
        <w:lang w:val="de-DE" w:eastAsia="en-US" w:bidi="ar-SA"/>
      </w:rPr>
    </w:lvl>
    <w:lvl w:ilvl="4">
      <w:start w:val="0"/>
      <w:numFmt w:val="bullet"/>
      <w:lvlText w:val="•"/>
      <w:lvlJc w:val="left"/>
      <w:pPr>
        <w:ind w:left="2162" w:hanging="361"/>
      </w:pPr>
      <w:rPr>
        <w:rFonts w:hint="default"/>
        <w:lang w:val="de-DE" w:eastAsia="en-US" w:bidi="ar-SA"/>
      </w:rPr>
    </w:lvl>
    <w:lvl w:ilvl="5">
      <w:start w:val="0"/>
      <w:numFmt w:val="bullet"/>
      <w:lvlText w:val="•"/>
      <w:lvlJc w:val="left"/>
      <w:pPr>
        <w:ind w:left="2602" w:hanging="361"/>
      </w:pPr>
      <w:rPr>
        <w:rFonts w:hint="default"/>
        <w:lang w:val="de-DE" w:eastAsia="en-US" w:bidi="ar-SA"/>
      </w:rPr>
    </w:lvl>
    <w:lvl w:ilvl="6">
      <w:start w:val="0"/>
      <w:numFmt w:val="bullet"/>
      <w:lvlText w:val="•"/>
      <w:lvlJc w:val="left"/>
      <w:pPr>
        <w:ind w:left="3043" w:hanging="361"/>
      </w:pPr>
      <w:rPr>
        <w:rFonts w:hint="default"/>
        <w:lang w:val="de-DE" w:eastAsia="en-US" w:bidi="ar-SA"/>
      </w:rPr>
    </w:lvl>
    <w:lvl w:ilvl="7">
      <w:start w:val="0"/>
      <w:numFmt w:val="bullet"/>
      <w:lvlText w:val="•"/>
      <w:lvlJc w:val="left"/>
      <w:pPr>
        <w:ind w:left="3484" w:hanging="361"/>
      </w:pPr>
      <w:rPr>
        <w:rFonts w:hint="default"/>
        <w:lang w:val="de-DE" w:eastAsia="en-US" w:bidi="ar-SA"/>
      </w:rPr>
    </w:lvl>
    <w:lvl w:ilvl="8">
      <w:start w:val="0"/>
      <w:numFmt w:val="bullet"/>
      <w:lvlText w:val="•"/>
      <w:lvlJc w:val="left"/>
      <w:pPr>
        <w:ind w:left="3924" w:hanging="361"/>
      </w:pPr>
      <w:rPr>
        <w:rFonts w:hint="default"/>
        <w:lang w:val="de-DE" w:eastAsia="en-US" w:bidi="ar-SA"/>
      </w:rPr>
    </w:lvl>
  </w:abstractNum>
  <w:abstractNum w:abstractNumId="5">
    <w:nsid w:val="5BDBBDEB"/>
    <w:multiLevelType w:val="hybridMultilevel"/>
    <w:tmpl w:val="00000000"/>
    <w:lvl w:ilvl="0">
      <w:start w:val="2"/>
      <w:numFmt w:val="decimal"/>
      <w:lvlText w:val="%1."/>
      <w:lvlJc w:val="left"/>
      <w:pPr>
        <w:ind w:left="398" w:hanging="286"/>
        <w:jc w:val="left"/>
      </w:pPr>
      <w:rPr>
        <w:rFonts w:ascii="Arial" w:eastAsia="Arial" w:hAnsi="Arial" w:cs="Arial" w:hint="default"/>
        <w:b/>
        <w:bCs/>
        <w:spacing w:val="-4"/>
        <w:w w:val="102"/>
        <w:sz w:val="19"/>
        <w:szCs w:val="19"/>
        <w:lang w:val="de-DE" w:eastAsia="en-US" w:bidi="ar-SA"/>
      </w:rPr>
    </w:lvl>
    <w:lvl w:ilvl="1">
      <w:start w:val="1"/>
      <w:numFmt w:val="lowerLetter"/>
      <w:lvlText w:val="%2)"/>
      <w:lvlJc w:val="left"/>
      <w:pPr>
        <w:ind w:left="833" w:hanging="361"/>
        <w:jc w:val="left"/>
      </w:pPr>
      <w:rPr>
        <w:rFonts w:ascii="Arial" w:eastAsia="Arial" w:hAnsi="Arial" w:cs="Arial" w:hint="default"/>
        <w:spacing w:val="-4"/>
        <w:w w:val="102"/>
        <w:sz w:val="19"/>
        <w:szCs w:val="19"/>
        <w:lang w:val="de-DE" w:eastAsia="en-US" w:bidi="ar-SA"/>
      </w:rPr>
    </w:lvl>
    <w:lvl w:ilvl="2">
      <w:start w:val="0"/>
      <w:numFmt w:val="bullet"/>
      <w:lvlText w:val="•"/>
      <w:lvlJc w:val="left"/>
      <w:pPr>
        <w:ind w:left="1280" w:hanging="361"/>
      </w:pPr>
      <w:rPr>
        <w:rFonts w:hint="default"/>
        <w:lang w:val="de-DE" w:eastAsia="en-US" w:bidi="ar-SA"/>
      </w:rPr>
    </w:lvl>
    <w:lvl w:ilvl="3">
      <w:start w:val="0"/>
      <w:numFmt w:val="bullet"/>
      <w:lvlText w:val="•"/>
      <w:lvlJc w:val="left"/>
      <w:pPr>
        <w:ind w:left="1721" w:hanging="361"/>
      </w:pPr>
      <w:rPr>
        <w:rFonts w:hint="default"/>
        <w:lang w:val="de-DE" w:eastAsia="en-US" w:bidi="ar-SA"/>
      </w:rPr>
    </w:lvl>
    <w:lvl w:ilvl="4">
      <w:start w:val="0"/>
      <w:numFmt w:val="bullet"/>
      <w:lvlText w:val="•"/>
      <w:lvlJc w:val="left"/>
      <w:pPr>
        <w:ind w:left="2162" w:hanging="361"/>
      </w:pPr>
      <w:rPr>
        <w:rFonts w:hint="default"/>
        <w:lang w:val="de-DE" w:eastAsia="en-US" w:bidi="ar-SA"/>
      </w:rPr>
    </w:lvl>
    <w:lvl w:ilvl="5">
      <w:start w:val="0"/>
      <w:numFmt w:val="bullet"/>
      <w:lvlText w:val="•"/>
      <w:lvlJc w:val="left"/>
      <w:pPr>
        <w:ind w:left="2602" w:hanging="361"/>
      </w:pPr>
      <w:rPr>
        <w:rFonts w:hint="default"/>
        <w:lang w:val="de-DE" w:eastAsia="en-US" w:bidi="ar-SA"/>
      </w:rPr>
    </w:lvl>
    <w:lvl w:ilvl="6">
      <w:start w:val="0"/>
      <w:numFmt w:val="bullet"/>
      <w:lvlText w:val="•"/>
      <w:lvlJc w:val="left"/>
      <w:pPr>
        <w:ind w:left="3043" w:hanging="361"/>
      </w:pPr>
      <w:rPr>
        <w:rFonts w:hint="default"/>
        <w:lang w:val="de-DE" w:eastAsia="en-US" w:bidi="ar-SA"/>
      </w:rPr>
    </w:lvl>
    <w:lvl w:ilvl="7">
      <w:start w:val="0"/>
      <w:numFmt w:val="bullet"/>
      <w:lvlText w:val="•"/>
      <w:lvlJc w:val="left"/>
      <w:pPr>
        <w:ind w:left="3484" w:hanging="361"/>
      </w:pPr>
      <w:rPr>
        <w:rFonts w:hint="default"/>
        <w:lang w:val="de-DE" w:eastAsia="en-US" w:bidi="ar-SA"/>
      </w:rPr>
    </w:lvl>
    <w:lvl w:ilvl="8">
      <w:start w:val="0"/>
      <w:numFmt w:val="bullet"/>
      <w:lvlText w:val="•"/>
      <w:lvlJc w:val="left"/>
      <w:pPr>
        <w:ind w:left="3924" w:hanging="361"/>
      </w:pPr>
      <w:rPr>
        <w:rFonts w:hint="default"/>
        <w:lang w:val="de-DE" w:eastAsia="en-US" w:bidi="ar-SA"/>
      </w:rPr>
    </w:lvl>
  </w:abstractNum>
  <w:abstractNum w:abstractNumId="6">
    <w:nsid w:val="6F40C3F9"/>
    <w:multiLevelType w:val="hybridMultilevel"/>
    <w:tmpl w:val="00000000"/>
    <w:lvl w:ilvl="0">
      <w:start w:val="3"/>
      <w:numFmt w:val="decimal"/>
      <w:lvlText w:val="%1."/>
      <w:lvlJc w:val="left"/>
      <w:pPr>
        <w:ind w:left="533" w:hanging="421"/>
        <w:jc w:val="left"/>
      </w:pPr>
      <w:rPr>
        <w:rFonts w:ascii="Arial" w:eastAsia="Arial" w:hAnsi="Arial" w:cs="Arial" w:hint="default"/>
        <w:b/>
        <w:bCs/>
        <w:spacing w:val="-4"/>
        <w:w w:val="102"/>
        <w:sz w:val="19"/>
        <w:szCs w:val="19"/>
        <w:lang w:val="de-DE" w:eastAsia="en-US" w:bidi="ar-SA"/>
      </w:rPr>
    </w:lvl>
    <w:lvl w:ilvl="1">
      <w:start w:val="1"/>
      <w:numFmt w:val="lowerLetter"/>
      <w:lvlText w:val="%2)"/>
      <w:lvlJc w:val="left"/>
      <w:pPr>
        <w:ind w:left="998" w:hanging="556"/>
        <w:jc w:val="left"/>
      </w:pPr>
      <w:rPr>
        <w:rFonts w:ascii="Arial" w:eastAsia="Arial" w:hAnsi="Arial" w:cs="Arial" w:hint="default"/>
        <w:spacing w:val="-4"/>
        <w:w w:val="102"/>
        <w:sz w:val="19"/>
        <w:szCs w:val="19"/>
        <w:lang w:val="de-DE" w:eastAsia="en-US" w:bidi="ar-SA"/>
      </w:rPr>
    </w:lvl>
    <w:lvl w:ilvl="2">
      <w:start w:val="0"/>
      <w:numFmt w:val="bullet"/>
      <w:lvlText w:val="•"/>
      <w:lvlJc w:val="left"/>
      <w:pPr>
        <w:ind w:left="1406" w:hanging="556"/>
      </w:pPr>
      <w:rPr>
        <w:rFonts w:hint="default"/>
        <w:lang w:val="de-DE" w:eastAsia="en-US" w:bidi="ar-SA"/>
      </w:rPr>
    </w:lvl>
    <w:lvl w:ilvl="3">
      <w:start w:val="0"/>
      <w:numFmt w:val="bullet"/>
      <w:lvlText w:val="•"/>
      <w:lvlJc w:val="left"/>
      <w:pPr>
        <w:ind w:left="1812" w:hanging="556"/>
      </w:pPr>
      <w:rPr>
        <w:rFonts w:hint="default"/>
        <w:lang w:val="de-DE" w:eastAsia="en-US" w:bidi="ar-SA"/>
      </w:rPr>
    </w:lvl>
    <w:lvl w:ilvl="4">
      <w:start w:val="0"/>
      <w:numFmt w:val="bullet"/>
      <w:lvlText w:val="•"/>
      <w:lvlJc w:val="left"/>
      <w:pPr>
        <w:ind w:left="2218" w:hanging="556"/>
      </w:pPr>
      <w:rPr>
        <w:rFonts w:hint="default"/>
        <w:lang w:val="de-DE" w:eastAsia="en-US" w:bidi="ar-SA"/>
      </w:rPr>
    </w:lvl>
    <w:lvl w:ilvl="5">
      <w:start w:val="0"/>
      <w:numFmt w:val="bullet"/>
      <w:lvlText w:val="•"/>
      <w:lvlJc w:val="left"/>
      <w:pPr>
        <w:ind w:left="2624" w:hanging="556"/>
      </w:pPr>
      <w:rPr>
        <w:rFonts w:hint="default"/>
        <w:lang w:val="de-DE" w:eastAsia="en-US" w:bidi="ar-SA"/>
      </w:rPr>
    </w:lvl>
    <w:lvl w:ilvl="6">
      <w:start w:val="0"/>
      <w:numFmt w:val="bullet"/>
      <w:lvlText w:val="•"/>
      <w:lvlJc w:val="left"/>
      <w:pPr>
        <w:ind w:left="3031" w:hanging="556"/>
      </w:pPr>
      <w:rPr>
        <w:rFonts w:hint="default"/>
        <w:lang w:val="de-DE" w:eastAsia="en-US" w:bidi="ar-SA"/>
      </w:rPr>
    </w:lvl>
    <w:lvl w:ilvl="7">
      <w:start w:val="0"/>
      <w:numFmt w:val="bullet"/>
      <w:lvlText w:val="•"/>
      <w:lvlJc w:val="left"/>
      <w:pPr>
        <w:ind w:left="3437" w:hanging="556"/>
      </w:pPr>
      <w:rPr>
        <w:rFonts w:hint="default"/>
        <w:lang w:val="de-DE" w:eastAsia="en-US" w:bidi="ar-SA"/>
      </w:rPr>
    </w:lvl>
    <w:lvl w:ilvl="8">
      <w:start w:val="0"/>
      <w:numFmt w:val="bullet"/>
      <w:lvlText w:val="•"/>
      <w:lvlJc w:val="left"/>
      <w:pPr>
        <w:ind w:left="3843" w:hanging="556"/>
      </w:pPr>
      <w:rPr>
        <w:rFonts w:hint="default"/>
        <w:lang w:val="de-DE" w:eastAsia="en-US" w:bidi="ar-SA"/>
      </w:rPr>
    </w:lvl>
  </w:abstractNum>
  <w:abstractNum w:abstractNumId="7">
    <w:nsid w:val="76B64243"/>
    <w:multiLevelType w:val="hybridMultilevel"/>
    <w:tmpl w:val="00000000"/>
    <w:lvl w:ilvl="0">
      <w:start w:val="3"/>
      <w:numFmt w:val="decimal"/>
      <w:lvlText w:val="%1."/>
      <w:lvlJc w:val="left"/>
      <w:pPr>
        <w:ind w:left="398" w:hanging="286"/>
        <w:jc w:val="left"/>
      </w:pPr>
      <w:rPr>
        <w:rFonts w:ascii="Arial" w:eastAsia="Arial" w:hAnsi="Arial" w:cs="Arial" w:hint="default"/>
        <w:b/>
        <w:bCs/>
        <w:spacing w:val="-4"/>
        <w:w w:val="102"/>
        <w:sz w:val="19"/>
        <w:szCs w:val="19"/>
        <w:lang w:val="de-DE" w:eastAsia="en-US" w:bidi="ar-SA"/>
      </w:rPr>
    </w:lvl>
    <w:lvl w:ilvl="1">
      <w:start w:val="1"/>
      <w:numFmt w:val="lowerLetter"/>
      <w:lvlText w:val="%2)"/>
      <w:lvlJc w:val="left"/>
      <w:pPr>
        <w:ind w:left="833" w:hanging="361"/>
        <w:jc w:val="left"/>
      </w:pPr>
      <w:rPr>
        <w:rFonts w:ascii="Arial" w:eastAsia="Arial" w:hAnsi="Arial" w:cs="Arial" w:hint="default"/>
        <w:spacing w:val="-4"/>
        <w:w w:val="102"/>
        <w:sz w:val="19"/>
        <w:szCs w:val="19"/>
        <w:lang w:val="de-DE" w:eastAsia="en-US" w:bidi="ar-SA"/>
      </w:rPr>
    </w:lvl>
    <w:lvl w:ilvl="2">
      <w:start w:val="0"/>
      <w:numFmt w:val="bullet"/>
      <w:lvlText w:val="•"/>
      <w:lvlJc w:val="left"/>
      <w:pPr>
        <w:ind w:left="1280" w:hanging="361"/>
      </w:pPr>
      <w:rPr>
        <w:rFonts w:hint="default"/>
        <w:lang w:val="de-DE" w:eastAsia="en-US" w:bidi="ar-SA"/>
      </w:rPr>
    </w:lvl>
    <w:lvl w:ilvl="3">
      <w:start w:val="0"/>
      <w:numFmt w:val="bullet"/>
      <w:lvlText w:val="•"/>
      <w:lvlJc w:val="left"/>
      <w:pPr>
        <w:ind w:left="1721" w:hanging="361"/>
      </w:pPr>
      <w:rPr>
        <w:rFonts w:hint="default"/>
        <w:lang w:val="de-DE" w:eastAsia="en-US" w:bidi="ar-SA"/>
      </w:rPr>
    </w:lvl>
    <w:lvl w:ilvl="4">
      <w:start w:val="0"/>
      <w:numFmt w:val="bullet"/>
      <w:lvlText w:val="•"/>
      <w:lvlJc w:val="left"/>
      <w:pPr>
        <w:ind w:left="2162" w:hanging="361"/>
      </w:pPr>
      <w:rPr>
        <w:rFonts w:hint="default"/>
        <w:lang w:val="de-DE" w:eastAsia="en-US" w:bidi="ar-SA"/>
      </w:rPr>
    </w:lvl>
    <w:lvl w:ilvl="5">
      <w:start w:val="0"/>
      <w:numFmt w:val="bullet"/>
      <w:lvlText w:val="•"/>
      <w:lvlJc w:val="left"/>
      <w:pPr>
        <w:ind w:left="2602" w:hanging="361"/>
      </w:pPr>
      <w:rPr>
        <w:rFonts w:hint="default"/>
        <w:lang w:val="de-DE" w:eastAsia="en-US" w:bidi="ar-SA"/>
      </w:rPr>
    </w:lvl>
    <w:lvl w:ilvl="6">
      <w:start w:val="0"/>
      <w:numFmt w:val="bullet"/>
      <w:lvlText w:val="•"/>
      <w:lvlJc w:val="left"/>
      <w:pPr>
        <w:ind w:left="3043" w:hanging="361"/>
      </w:pPr>
      <w:rPr>
        <w:rFonts w:hint="default"/>
        <w:lang w:val="de-DE" w:eastAsia="en-US" w:bidi="ar-SA"/>
      </w:rPr>
    </w:lvl>
    <w:lvl w:ilvl="7">
      <w:start w:val="0"/>
      <w:numFmt w:val="bullet"/>
      <w:lvlText w:val="•"/>
      <w:lvlJc w:val="left"/>
      <w:pPr>
        <w:ind w:left="3484" w:hanging="361"/>
      </w:pPr>
      <w:rPr>
        <w:rFonts w:hint="default"/>
        <w:lang w:val="de-DE" w:eastAsia="en-US" w:bidi="ar-SA"/>
      </w:rPr>
    </w:lvl>
    <w:lvl w:ilvl="8">
      <w:start w:val="0"/>
      <w:numFmt w:val="bullet"/>
      <w:lvlText w:val="•"/>
      <w:lvlJc w:val="left"/>
      <w:pPr>
        <w:ind w:left="3924" w:hanging="361"/>
      </w:pPr>
      <w:rPr>
        <w:rFonts w:hint="default"/>
        <w:lang w:val="de-DE" w:eastAsia="en-US" w:bidi="ar-SA"/>
      </w:rPr>
    </w:lvl>
  </w:abstractNum>
  <w:num w:numId="1">
    <w:abstractNumId w:val="3"/>
  </w:num>
  <w:num w:numId="2">
    <w:abstractNumId w:val="0"/>
  </w:num>
  <w:num w:numId="3">
    <w:abstractNumId w:val="4"/>
  </w:num>
  <w:num w:numId="4">
    <w:abstractNumId w:val="2"/>
  </w:num>
  <w:num w:numId="5">
    <w:abstractNumId w:val="7"/>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drawingGridHorizontalSpacing w:val="110"/>
  <w:displayHorizontalDrawingGridEvery w:val="2"/>
  <w:characterSpacingControl w:val="doNotCompress"/>
  <w:compat>
    <w:ulTrailSpace/>
    <w:shapeLayoutLikeWW8/>
    <w:useFELayout/>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de-DE" w:eastAsia="en-US" w:bidi="ar-SA"/>
    </w:rPr>
  </w:style>
  <w:style w:type="character" w:default="1" w:styleId="DefaultParagraphFont">
    <w:name w:val="Default Paragraph Font"/>
    <w:uiPriority w:val="1"/>
    <w:semiHidden/>
    <w:unhideWhenUsed/>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19"/>
      <w:szCs w:val="19"/>
      <w:lang w:val="de-DE" w:eastAsia="en-US" w:bidi="ar-SA"/>
    </w:rPr>
  </w:style>
  <w:style w:type="paragraph" w:styleId="ListParagraph">
    <w:name w:val="List Paragraph"/>
    <w:basedOn w:val="Normal"/>
    <w:uiPriority w:val="1"/>
    <w:qFormat/>
    <w:rPr>
      <w:lang w:val="de-DE" w:eastAsia="en-US" w:bidi="ar-SA"/>
    </w:rPr>
  </w:style>
  <w:style w:type="paragraph" w:styleId="BalloonText">
    <w:name w:val="Balloon Text"/>
    <w:basedOn w:val="Normal"/>
    <w:rsid w:val="00805BCE"/>
    <w:rPr>
      <w:rFonts w:ascii="Tahoma" w:hAnsi="Tahoma" w:cs="Tahoma"/>
      <w:sz w:val="16"/>
      <w:szCs w:val="16"/>
    </w:rPr>
  </w:style>
  <w:style w:type="character" w:styleId="CommentReference">
    <w:name w:val="annotation reference"/>
    <w:basedOn w:val="DefaultParagraphFont"/>
    <w:rsid w:val="00805BCE"/>
    <w:rPr>
      <w:sz w:val="16"/>
      <w:szCs w:val="16"/>
    </w:rPr>
  </w:style>
  <w:style w:type="paragraph" w:styleId="CommentText">
    <w:name w:val="annotation text"/>
    <w:basedOn w:val="Normal"/>
    <w:rsid w:val="00805BCE"/>
    <w:rPr>
      <w:sz w:val="20"/>
      <w:szCs w:val="20"/>
    </w:rPr>
  </w:style>
  <w:style w:type="paragraph" w:styleId="CommentSubject">
    <w:name w:val="annotation subject"/>
    <w:basedOn w:val="CommentText"/>
    <w:next w:val="CommentText"/>
    <w:rsid w:val="00805BCE"/>
    <w:rPr>
      <w:b/>
      <w:b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comments" Target="comment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1FFDE4FD11CEA4E819918A2FEA2B70C" ma:contentTypeVersion="12" ma:contentTypeDescription="Ein neues Dokument erstellen." ma:contentTypeScope="" ma:versionID="edf0c5a6dffbb7d920125fd460b3b317">
  <xsd:schema xmlns:xsd="http://www.w3.org/2001/XMLSchema" xmlns:xs="http://www.w3.org/2001/XMLSchema" xmlns:p="http://schemas.microsoft.com/office/2006/metadata/properties" xmlns:ns2="d147bd33-d09e-4e95-bda4-c54fd9896ce9" xmlns:ns3="41aa325d-2121-459d-ab55-5dfd72fd4a37" targetNamespace="http://schemas.microsoft.com/office/2006/metadata/properties" ma:root="true" ma:fieldsID="fa0c4e3805acdbb4a615595d3882651d" ns2:_="" ns3:_="">
    <xsd:import namespace="d147bd33-d09e-4e95-bda4-c54fd9896ce9"/>
    <xsd:import namespace="41aa325d-2121-459d-ab55-5dfd72fd4a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7bd33-d09e-4e95-bda4-c54fd9896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aa325d-2121-459d-ab55-5dfd72fd4a37"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851C9F-49F0-4BB0-A63A-C6A5F1EC2D60}">
  <ds:schemaRefs/>
</ds:datastoreItem>
</file>

<file path=customXml/itemProps2.xml><?xml version="1.0" encoding="utf-8"?>
<ds:datastoreItem xmlns:ds="http://schemas.openxmlformats.org/officeDocument/2006/customXml" ds:itemID="{6A11638C-F7D3-46AB-936E-D67338E31B8D}">
  <ds:schemaRefs/>
</ds:datastoreItem>
</file>

<file path=customXml/itemProps3.xml><?xml version="1.0" encoding="utf-8"?>
<ds:datastoreItem xmlns:ds="http://schemas.openxmlformats.org/officeDocument/2006/customXml" ds:itemID="{01EB9EFC-7991-4599-8671-C34F01B7805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ERGO Verpflichtungserklährung zur Vertraulichkeit</dc:title>
  <dc:subject>Verpflichtungserklährung zur Vertraulichkeit</dc:subject>
  <dc:creator>ERGO Group AG</dc:creator>
  <cp:revision>0</cp:revision>
  <dcterms:created xsi:type="dcterms:W3CDTF">2020-08-21T10:05:51Z</dcterms:created>
  <dcterms:modified xsi:type="dcterms:W3CDTF">2020-08-21T10:05:51Z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0x01010001FFDE4FD11CEA4E819918A2FEA2B70C</vt:lpwstr>
  </property>
  <property fmtid="{D5CDD505-2E9C-101B-9397-08002B2CF9AE}" pid="3" name="Created">
    <vt:filetime>2020-04-06T00:00:00Z</vt:filetime>
  </property>
  <property fmtid="{D5CDD505-2E9C-101B-9397-08002B2CF9AE}" pid="4" name="Creator">
    <vt:lpwstr>Microsoft® Word 2016</vt:lpwstr>
  </property>
  <property fmtid="{D5CDD505-2E9C-101B-9397-08002B2CF9AE}" pid="5" name="LastSaved">
    <vt:filetime>2020-08-21T00:00:00Z</vt:filetime>
  </property>
  <property fmtid="{D5CDD505-2E9C-101B-9397-08002B2CF9AE}" pid="6" name="ParleyProDocumentId">
    <vt:lpwstr>b9b19d4b-0fd3-4d98-a7f7-61349b4624fb</vt:lpwstr>
  </property>
  <property fmtid="{D5CDD505-2E9C-101B-9397-08002B2CF9AE}" pid="7" name="ParleyProLastEditedAt">
    <vt:r8>1598257853880</vt:r8>
  </property>
</Properties>
</file>