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rsidR="002C7536" w:rsidRPr="006044CF" w:rsidP="00111F1C" w14:paraId="170FA362" w14:textId="77777777">
      <w:pPr>
        <w:pStyle w:val="BodyText"/>
        <w:spacing w:after="0"/>
        <w:ind w:left="-54" w:right="-180" w:firstLine="0"/>
        <w:contextualSpacing/>
        <w:jc w:val="center"/>
        <w:rPr>
          <w:rFonts w:ascii="Arial" w:hAnsi="Arial"/>
          <w:b/>
          <w:color w:val="000000" w:themeColor="text1"/>
          <w:szCs w:val="16"/>
        </w:rPr>
      </w:pPr>
      <w:r w:rsidRPr="006044CF">
        <w:rPr>
          <w:noProof/>
          <w:color w:val="000000" w:themeColor="text1"/>
        </w:rPr>
        <w:drawing>
          <wp:anchor distT="0" distB="0" distL="114300" distR="114300" simplePos="0" relativeHeight="251658240" behindDoc="0" locked="0" layoutInCell="1" allowOverlap="1">
            <wp:simplePos x="0" y="0"/>
            <wp:positionH relativeFrom="column">
              <wp:posOffset>2734725</wp:posOffset>
            </wp:positionH>
            <wp:positionV relativeFrom="paragraph">
              <wp:posOffset>-110415</wp:posOffset>
            </wp:positionV>
            <wp:extent cx="1257300" cy="303530"/>
            <wp:effectExtent l="0" t="0" r="1270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75712" name="taboola_logo-new-small.jp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257300" cy="303530"/>
                    </a:xfrm>
                    <a:prstGeom prst="rect">
                      <a:avLst/>
                    </a:prstGeom>
                  </pic:spPr>
                </pic:pic>
              </a:graphicData>
            </a:graphic>
          </wp:anchor>
        </w:drawing>
      </w:r>
    </w:p>
    <w:p w:rsidR="002C7536" w:rsidRPr="006044CF" w:rsidP="001537C2" w14:paraId="4DFB9462" w14:textId="77777777">
      <w:pPr>
        <w:pStyle w:val="BodyText"/>
        <w:spacing w:before="120" w:after="0"/>
        <w:ind w:left="-58" w:right="-187" w:firstLine="0"/>
        <w:jc w:val="center"/>
        <w:outlineLvl w:val="0"/>
        <w:rPr>
          <w:rFonts w:ascii="Arial" w:hAnsi="Arial"/>
          <w:b/>
          <w:color w:val="000000" w:themeColor="text1"/>
          <w:szCs w:val="16"/>
        </w:rPr>
      </w:pPr>
      <w:r w:rsidRPr="006044CF">
        <w:rPr>
          <w:rFonts w:ascii="Arial" w:hAnsi="Arial"/>
          <w:b/>
          <w:color w:val="000000" w:themeColor="text1"/>
          <w:szCs w:val="16"/>
        </w:rPr>
        <w:t>DIGITAL ADVERTISING INSERTION ORDER</w:t>
      </w:r>
    </w:p>
    <w:p w:rsidR="009640C8" w:rsidRPr="006044CF" w:rsidP="00052B52" w14:paraId="4B450259" w14:textId="77777777">
      <w:pPr>
        <w:ind w:right="-187"/>
        <w:jc w:val="both"/>
        <w:rPr>
          <w:rFonts w:ascii="Arial" w:hAnsi="Arial"/>
          <w:bCs w:val="0"/>
          <w:iCs w:val="0"/>
          <w:color w:val="000000" w:themeColor="text1"/>
          <w:spacing w:val="-2"/>
          <w:sz w:val="16"/>
          <w:szCs w:val="16"/>
        </w:rPr>
      </w:pPr>
    </w:p>
    <w:p w:rsidR="00AD7D53" w:rsidRPr="006044CF" w:rsidP="00AD7D53" w14:paraId="7BA546B3" w14:textId="247E5628">
      <w:pPr>
        <w:suppressAutoHyphens/>
        <w:spacing w:before="120" w:after="240"/>
        <w:ind w:left="-58" w:right="-187"/>
        <w:jc w:val="both"/>
        <w:rPr>
          <w:rFonts w:ascii="Arial" w:hAnsi="Arial"/>
          <w:bCs w:val="0"/>
          <w:iCs w:val="0"/>
          <w:color w:val="000000" w:themeColor="text1"/>
          <w:spacing w:val="-2"/>
          <w:sz w:val="16"/>
          <w:szCs w:val="16"/>
        </w:rPr>
      </w:pPr>
      <w:r w:rsidRPr="006044CF">
        <w:rPr>
          <w:rFonts w:ascii="Arial" w:hAnsi="Arial"/>
          <w:bCs w:val="0"/>
          <w:iCs w:val="0"/>
          <w:color w:val="000000" w:themeColor="text1"/>
          <w:spacing w:val="-2"/>
          <w:sz w:val="16"/>
          <w:szCs w:val="16"/>
        </w:rPr>
        <w:t>This Digital Advertising Insertion Order between ___________________________________ (“Advertiser”), on behalf of itself, or ___________________________________ (“Agency”)</w:t>
      </w:r>
      <w:r w:rsidRPr="006044CF" w:rsidR="00DA48C8">
        <w:rPr>
          <w:rFonts w:ascii="Arial" w:hAnsi="Arial"/>
          <w:bCs w:val="0"/>
          <w:iCs w:val="0"/>
          <w:color w:val="000000" w:themeColor="text1"/>
          <w:spacing w:val="-2"/>
          <w:sz w:val="16"/>
          <w:szCs w:val="16"/>
        </w:rPr>
        <w:t>,</w:t>
      </w:r>
      <w:r w:rsidRPr="006044CF">
        <w:rPr>
          <w:rFonts w:ascii="Arial" w:hAnsi="Arial"/>
          <w:bCs w:val="0"/>
          <w:iCs w:val="0"/>
          <w:color w:val="000000" w:themeColor="text1"/>
          <w:spacing w:val="-2"/>
          <w:sz w:val="16"/>
          <w:szCs w:val="16"/>
        </w:rPr>
        <w:t xml:space="preserve"> as agent for Advertiser</w:t>
      </w:r>
      <w:r w:rsidRPr="006044CF" w:rsidR="00277AE1">
        <w:rPr>
          <w:rFonts w:ascii="Arial" w:hAnsi="Arial"/>
          <w:bCs w:val="0"/>
          <w:iCs w:val="0"/>
          <w:color w:val="000000" w:themeColor="text1"/>
          <w:spacing w:val="-2"/>
          <w:sz w:val="16"/>
          <w:szCs w:val="16"/>
        </w:rPr>
        <w:t>,</w:t>
      </w:r>
      <w:r w:rsidRPr="006044CF">
        <w:rPr>
          <w:rFonts w:ascii="Arial" w:hAnsi="Arial"/>
          <w:bCs w:val="0"/>
          <w:iCs w:val="0"/>
          <w:color w:val="000000" w:themeColor="text1"/>
          <w:spacing w:val="-2"/>
          <w:sz w:val="16"/>
          <w:szCs w:val="16"/>
        </w:rPr>
        <w:t xml:space="preserve"> and </w:t>
      </w:r>
      <w:r w:rsidRPr="006044CF" w:rsidR="002D4631">
        <w:rPr>
          <w:rFonts w:ascii="Arial" w:hAnsi="Arial"/>
          <w:color w:val="000000" w:themeColor="text1"/>
          <w:spacing w:val="-2"/>
          <w:sz w:val="16"/>
          <w:szCs w:val="16"/>
        </w:rPr>
        <w:t>Taboola.com, Ltd.</w:t>
      </w:r>
      <w:r w:rsidRPr="006044CF" w:rsidR="00F10026">
        <w:rPr>
          <w:rFonts w:ascii="Arial" w:hAnsi="Arial"/>
          <w:bCs w:val="0"/>
          <w:iCs w:val="0"/>
          <w:color w:val="000000" w:themeColor="text1"/>
          <w:spacing w:val="-2"/>
          <w:sz w:val="16"/>
          <w:szCs w:val="16"/>
        </w:rPr>
        <w:t xml:space="preserve"> ("Taboola") shall </w:t>
      </w:r>
      <w:r w:rsidRPr="006044CF">
        <w:rPr>
          <w:rFonts w:ascii="Arial" w:hAnsi="Arial"/>
          <w:bCs w:val="0"/>
          <w:iCs w:val="0"/>
          <w:color w:val="000000" w:themeColor="text1"/>
          <w:spacing w:val="-2"/>
          <w:sz w:val="16"/>
          <w:szCs w:val="16"/>
        </w:rPr>
        <w:t xml:space="preserve">set forth the terms pursuant to which Advertiser shall receive services </w:t>
      </w:r>
      <w:r w:rsidRPr="006044CF" w:rsidR="0008758C">
        <w:rPr>
          <w:rFonts w:ascii="Arial" w:hAnsi="Arial"/>
          <w:bCs w:val="0"/>
          <w:iCs w:val="0"/>
          <w:color w:val="000000" w:themeColor="text1"/>
          <w:spacing w:val="-2"/>
          <w:sz w:val="16"/>
          <w:szCs w:val="16"/>
        </w:rPr>
        <w:t xml:space="preserve">from Taboola. This Digital Advertising Insertion Order, </w:t>
      </w:r>
      <w:r w:rsidRPr="006044CF" w:rsidR="00556D68">
        <w:rPr>
          <w:rFonts w:ascii="Arial" w:hAnsi="Arial"/>
          <w:bCs w:val="0"/>
          <w:iCs w:val="0"/>
          <w:color w:val="000000" w:themeColor="text1"/>
          <w:spacing w:val="-2"/>
          <w:sz w:val="16"/>
          <w:szCs w:val="16"/>
        </w:rPr>
        <w:t>and any</w:t>
      </w:r>
      <w:r w:rsidRPr="006044CF">
        <w:rPr>
          <w:rFonts w:ascii="Arial" w:hAnsi="Arial"/>
          <w:bCs w:val="0"/>
          <w:iCs w:val="0"/>
          <w:color w:val="000000" w:themeColor="text1"/>
          <w:spacing w:val="-2"/>
          <w:sz w:val="16"/>
          <w:szCs w:val="16"/>
        </w:rPr>
        <w:t xml:space="preserve"> additional insertion orders or additional campaigns authorized by Advertiser to run on the Taboola Network, via</w:t>
      </w:r>
      <w:r w:rsidRPr="00D92D8A" w:rsidR="00D92D8A">
        <w:t xml:space="preserve"> </w:t>
      </w:r>
      <w:r w:rsidRPr="00D92D8A" w:rsidR="00D92D8A">
        <w:rPr>
          <w:rFonts w:ascii="Arial" w:hAnsi="Arial"/>
          <w:bCs w:val="0"/>
          <w:iCs w:val="0"/>
          <w:color w:val="000000" w:themeColor="text1"/>
          <w:spacing w:val="-2"/>
          <w:sz w:val="16"/>
          <w:szCs w:val="16"/>
        </w:rPr>
        <w:t>Taboola’s analytics and management dashboard (“Taboola Backstage”) or via</w:t>
      </w:r>
      <w:r w:rsidRPr="006044CF">
        <w:rPr>
          <w:rFonts w:ascii="Arial" w:hAnsi="Arial"/>
          <w:bCs w:val="0"/>
          <w:iCs w:val="0"/>
          <w:color w:val="000000" w:themeColor="text1"/>
          <w:spacing w:val="-2"/>
          <w:sz w:val="16"/>
          <w:szCs w:val="16"/>
        </w:rPr>
        <w:t xml:space="preserve"> emai</w:t>
      </w:r>
      <w:r w:rsidRPr="006044CF" w:rsidR="008A5608">
        <w:rPr>
          <w:rFonts w:ascii="Arial" w:hAnsi="Arial"/>
          <w:bCs w:val="0"/>
          <w:iCs w:val="0"/>
          <w:color w:val="000000" w:themeColor="text1"/>
          <w:spacing w:val="-2"/>
          <w:sz w:val="16"/>
          <w:szCs w:val="16"/>
        </w:rPr>
        <w:t>l or otherwise</w:t>
      </w:r>
      <w:r w:rsidRPr="006044CF" w:rsidR="0008758C">
        <w:rPr>
          <w:rFonts w:ascii="Arial" w:hAnsi="Arial"/>
          <w:bCs w:val="0"/>
          <w:iCs w:val="0"/>
          <w:color w:val="000000" w:themeColor="text1"/>
          <w:spacing w:val="-2"/>
          <w:sz w:val="16"/>
          <w:szCs w:val="16"/>
        </w:rPr>
        <w:t>, along with Taboola's Terms and Conditions to Distributing Content on the Taboola Network</w:t>
      </w:r>
      <w:r w:rsidR="008960A8">
        <w:rPr>
          <w:rFonts w:ascii="Arial" w:hAnsi="Arial"/>
          <w:bCs w:val="0"/>
          <w:iCs w:val="0"/>
          <w:spacing w:val="-2"/>
          <w:sz w:val="16"/>
          <w:szCs w:val="16"/>
          <w:lang w:val="en-GB"/>
        </w:rPr>
        <w:t xml:space="preserve"> </w:t>
      </w:r>
      <w:r w:rsidRPr="00DD2687" w:rsidR="008960A8">
        <w:rPr>
          <w:rFonts w:ascii="Arial" w:hAnsi="Arial"/>
          <w:bCs w:val="0"/>
          <w:iCs w:val="0"/>
          <w:color w:val="000000" w:themeColor="text1"/>
          <w:spacing w:val="-2"/>
          <w:sz w:val="16"/>
          <w:szCs w:val="16"/>
        </w:rPr>
        <w:t xml:space="preserve">and Taboola’s </w:t>
      </w:r>
      <w:r w:rsidR="008960A8">
        <w:rPr>
          <w:rFonts w:ascii="Arial" w:hAnsi="Arial"/>
          <w:bCs w:val="0"/>
          <w:iCs w:val="0"/>
          <w:color w:val="000000" w:themeColor="text1"/>
          <w:spacing w:val="-2"/>
          <w:sz w:val="16"/>
          <w:szCs w:val="16"/>
        </w:rPr>
        <w:t xml:space="preserve">Advertising </w:t>
      </w:r>
      <w:r w:rsidRPr="00C7101C" w:rsidR="00C7101C">
        <w:rPr>
          <w:rFonts w:ascii="Arial" w:hAnsi="Arial"/>
          <w:bCs w:val="0"/>
          <w:iCs w:val="0"/>
          <w:color w:val="000000" w:themeColor="text1"/>
          <w:spacing w:val="-2"/>
          <w:sz w:val="16"/>
          <w:szCs w:val="16"/>
        </w:rPr>
        <w:t xml:space="preserve">and </w:t>
      </w:r>
      <w:r w:rsidRPr="00C7101C" w:rsidR="00C7101C">
        <w:rPr>
          <w:rFonts w:ascii="Arial" w:hAnsi="Arial"/>
          <w:color w:val="000000" w:themeColor="text1"/>
          <w:spacing w:val="-2"/>
          <w:sz w:val="16"/>
          <w:szCs w:val="16"/>
        </w:rPr>
        <w:t>Data Use</w:t>
      </w:r>
      <w:r w:rsidRPr="00C7101C" w:rsidR="00C7101C">
        <w:rPr>
          <w:rFonts w:ascii="Arial" w:hAnsi="Arial"/>
          <w:bCs w:val="0"/>
          <w:iCs w:val="0"/>
          <w:color w:val="000000" w:themeColor="text1"/>
          <w:spacing w:val="-2"/>
          <w:sz w:val="16"/>
          <w:szCs w:val="16"/>
        </w:rPr>
        <w:t xml:space="preserve"> </w:t>
      </w:r>
      <w:r w:rsidR="008960A8">
        <w:rPr>
          <w:rFonts w:ascii="Arial" w:hAnsi="Arial"/>
          <w:bCs w:val="0"/>
          <w:iCs w:val="0"/>
          <w:color w:val="000000" w:themeColor="text1"/>
          <w:spacing w:val="-2"/>
          <w:sz w:val="16"/>
          <w:szCs w:val="16"/>
        </w:rPr>
        <w:t>Policies</w:t>
      </w:r>
      <w:r w:rsidRPr="00DD2687" w:rsidR="008960A8">
        <w:rPr>
          <w:rFonts w:ascii="Arial" w:hAnsi="Arial"/>
          <w:bCs w:val="0"/>
          <w:iCs w:val="0"/>
          <w:color w:val="000000" w:themeColor="text1"/>
          <w:spacing w:val="-2"/>
          <w:sz w:val="16"/>
          <w:szCs w:val="16"/>
        </w:rPr>
        <w:t xml:space="preserve"> (</w:t>
      </w:r>
      <w:r w:rsidR="008960A8">
        <w:rPr>
          <w:rFonts w:ascii="Arial" w:hAnsi="Arial"/>
          <w:bCs w:val="0"/>
          <w:iCs w:val="0"/>
          <w:color w:val="000000" w:themeColor="text1"/>
          <w:spacing w:val="-2"/>
          <w:sz w:val="16"/>
          <w:szCs w:val="16"/>
        </w:rPr>
        <w:t>defined in Section 5 below)</w:t>
      </w:r>
      <w:r w:rsidRPr="002117C8" w:rsidR="008960A8">
        <w:rPr>
          <w:rFonts w:ascii="Arial" w:hAnsi="Arial"/>
          <w:bCs w:val="0"/>
          <w:iCs w:val="0"/>
          <w:spacing w:val="-2"/>
          <w:sz w:val="16"/>
          <w:szCs w:val="16"/>
          <w:lang w:val="en-GB"/>
        </w:rPr>
        <w:t xml:space="preserve"> </w:t>
      </w:r>
      <w:r w:rsidRPr="002117C8" w:rsidR="008960A8">
        <w:rPr>
          <w:rFonts w:ascii="Arial" w:hAnsi="Arial"/>
          <w:bCs w:val="0"/>
          <w:iCs w:val="0"/>
          <w:color w:val="000000" w:themeColor="text1"/>
          <w:spacing w:val="-2"/>
          <w:sz w:val="16"/>
          <w:szCs w:val="16"/>
          <w:lang w:val="en-GB"/>
        </w:rPr>
        <w:t xml:space="preserve">(collectively, the “Agreement”), </w:t>
      </w:r>
      <w:r w:rsidRPr="002117C8" w:rsidR="008960A8">
        <w:rPr>
          <w:rFonts w:ascii="Arial" w:hAnsi="Arial"/>
          <w:bCs w:val="0"/>
          <w:iCs w:val="0"/>
          <w:spacing w:val="-2"/>
          <w:sz w:val="16"/>
          <w:szCs w:val="16"/>
          <w:lang w:val="en-GB"/>
        </w:rPr>
        <w:t xml:space="preserve">shall </w:t>
      </w:r>
      <w:r w:rsidRPr="00D92D8A" w:rsidR="00D92D8A">
        <w:rPr>
          <w:rFonts w:ascii="Arial" w:hAnsi="Arial"/>
          <w:bCs w:val="0"/>
          <w:iCs w:val="0"/>
          <w:spacing w:val="-2"/>
          <w:sz w:val="16"/>
          <w:szCs w:val="16"/>
          <w:lang w:val="en-GB"/>
        </w:rPr>
        <w:t>govern the relationship between Advertiser and Taboola for any orders to run Advertiser Content on the Taboola Network (each a “Campaign”) as authorized by Advertiser</w:t>
      </w:r>
      <w:r w:rsidRPr="002117C8" w:rsidR="008960A8">
        <w:rPr>
          <w:rFonts w:ascii="Arial" w:hAnsi="Arial"/>
          <w:bCs w:val="0"/>
          <w:iCs w:val="0"/>
          <w:spacing w:val="-2"/>
          <w:sz w:val="16"/>
          <w:szCs w:val="16"/>
          <w:lang w:val="en-GB"/>
        </w:rPr>
        <w:t xml:space="preserve">. </w:t>
      </w:r>
      <w:bookmarkStart w:id="0" w:name="RANGE!A4"/>
    </w:p>
    <w:tbl>
      <w:tblPr>
        <w:tblpPr w:leftFromText="180" w:rightFromText="180" w:vertAnchor="text" w:tblpX="93" w:tblpY="1"/>
        <w:tblOverlap w:val="never"/>
        <w:tblW w:w="10735" w:type="dxa"/>
        <w:tblCellMar>
          <w:left w:w="115" w:type="dxa"/>
          <w:right w:w="115" w:type="dxa"/>
        </w:tblCellMar>
        <w:tblLook w:val="04A0"/>
      </w:tblPr>
      <w:tblGrid>
        <w:gridCol w:w="5137"/>
        <w:gridCol w:w="3530"/>
        <w:gridCol w:w="2068"/>
      </w:tblGrid>
      <w:tr w14:paraId="6B732178" w14:textId="77777777" w:rsidTr="003163DB">
        <w:tblPrEx>
          <w:tblW w:w="10735" w:type="dxa"/>
          <w:tblCellMar>
            <w:left w:w="115" w:type="dxa"/>
            <w:right w:w="115" w:type="dxa"/>
          </w:tblCellMar>
          <w:tblLook w:val="04A0"/>
        </w:tblPrEx>
        <w:trPr>
          <w:cantSplit/>
          <w:trHeight w:hRule="exact" w:val="389"/>
        </w:trPr>
        <w:tc>
          <w:tcPr>
            <w:tcW w:w="10735" w:type="dxa"/>
            <w:gridSpan w:val="3"/>
            <w:tcBorders>
              <w:top w:val="single" w:sz="8" w:space="0" w:color="auto"/>
              <w:left w:val="single" w:sz="8" w:space="0" w:color="auto"/>
              <w:bottom w:val="single" w:sz="8" w:space="0" w:color="auto"/>
              <w:right w:val="single" w:sz="8" w:space="0" w:color="000000"/>
            </w:tcBorders>
            <w:shd w:val="clear" w:color="000000" w:fill="E0E0E0"/>
            <w:vAlign w:val="center"/>
            <w:hideMark/>
          </w:tcPr>
          <w:p w:rsidR="00C1358B" w:rsidRPr="006044CF" w:rsidP="00A72F91" w14:paraId="71B297B6" w14:textId="77777777">
            <w:pPr>
              <w:contextualSpacing/>
              <w:rPr>
                <w:rFonts w:ascii="Arial" w:hAnsi="Arial"/>
                <w:b/>
                <w:color w:val="000000" w:themeColor="text1"/>
                <w:sz w:val="16"/>
                <w:szCs w:val="16"/>
              </w:rPr>
            </w:pPr>
            <w:r w:rsidRPr="006044CF">
              <w:rPr>
                <w:rFonts w:ascii="Arial" w:hAnsi="Arial"/>
                <w:b/>
                <w:bCs w:val="0"/>
                <w:color w:val="000000" w:themeColor="text1"/>
                <w:sz w:val="16"/>
                <w:szCs w:val="16"/>
              </w:rPr>
              <w:t>1. General Advertiser Information:</w:t>
            </w:r>
          </w:p>
        </w:tc>
      </w:tr>
      <w:tr w14:paraId="24ECDC5F" w14:textId="77777777" w:rsidTr="003163DB">
        <w:tblPrEx>
          <w:tblW w:w="10735" w:type="dxa"/>
          <w:tblCellMar>
            <w:left w:w="115" w:type="dxa"/>
            <w:right w:w="115" w:type="dxa"/>
          </w:tblCellMar>
          <w:tblLook w:val="04A0"/>
        </w:tblPrEx>
        <w:trPr>
          <w:cantSplit/>
          <w:trHeight w:hRule="exact" w:val="389"/>
        </w:trPr>
        <w:tc>
          <w:tcPr>
            <w:tcW w:w="10735"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rsidR="00E57A5E" w:rsidRPr="006044CF" w:rsidP="00E57A5E" w14:paraId="0590F3FD" w14:textId="755E6C7F">
            <w:pPr>
              <w:contextualSpacing/>
              <w:rPr>
                <w:rFonts w:ascii="Arial" w:hAnsi="Arial"/>
                <w:bCs w:val="0"/>
                <w:color w:val="000000" w:themeColor="text1"/>
                <w:sz w:val="16"/>
                <w:szCs w:val="16"/>
              </w:rPr>
            </w:pPr>
            <w:r w:rsidRPr="006044CF">
              <w:rPr>
                <w:rFonts w:ascii="Arial" w:hAnsi="Arial"/>
                <w:bCs w:val="0"/>
                <w:color w:val="000000" w:themeColor="text1"/>
                <w:sz w:val="16"/>
                <w:szCs w:val="16"/>
              </w:rPr>
              <w:t xml:space="preserve">Advertiser’s </w:t>
            </w:r>
            <w:r w:rsidRPr="006044CF">
              <w:rPr>
                <w:rFonts w:ascii="Arial" w:hAnsi="Arial"/>
                <w:bCs w:val="0"/>
                <w:color w:val="000000" w:themeColor="text1"/>
                <w:sz w:val="16"/>
                <w:szCs w:val="16"/>
              </w:rPr>
              <w:t xml:space="preserve">Registered </w:t>
            </w:r>
            <w:r w:rsidRPr="006044CF">
              <w:rPr>
                <w:rFonts w:ascii="Arial" w:hAnsi="Arial"/>
                <w:bCs w:val="0"/>
                <w:color w:val="000000" w:themeColor="text1"/>
                <w:sz w:val="16"/>
                <w:szCs w:val="16"/>
              </w:rPr>
              <w:t xml:space="preserve">Legal </w:t>
            </w:r>
            <w:r w:rsidRPr="006044CF">
              <w:rPr>
                <w:rFonts w:ascii="Arial" w:hAnsi="Arial"/>
                <w:bCs w:val="0"/>
                <w:color w:val="000000" w:themeColor="text1"/>
                <w:sz w:val="16"/>
                <w:szCs w:val="16"/>
              </w:rPr>
              <w:t>Business Name</w:t>
            </w:r>
            <w:r w:rsidRPr="006044CF" w:rsidR="0045045C">
              <w:rPr>
                <w:rFonts w:ascii="Arial" w:hAnsi="Arial"/>
                <w:bCs w:val="0"/>
                <w:color w:val="000000" w:themeColor="text1"/>
                <w:sz w:val="16"/>
                <w:szCs w:val="16"/>
              </w:rPr>
              <w:t xml:space="preserve"> (“Advertiser”)</w:t>
            </w:r>
            <w:r w:rsidRPr="006044CF">
              <w:rPr>
                <w:rFonts w:ascii="Arial" w:hAnsi="Arial"/>
                <w:bCs w:val="0"/>
                <w:color w:val="000000" w:themeColor="text1"/>
                <w:sz w:val="16"/>
                <w:szCs w:val="16"/>
              </w:rPr>
              <w:t>:</w:t>
            </w:r>
          </w:p>
        </w:tc>
      </w:tr>
      <w:tr w14:paraId="7B2A76AC" w14:textId="77777777" w:rsidTr="003163DB">
        <w:tblPrEx>
          <w:tblW w:w="10735" w:type="dxa"/>
          <w:tblCellMar>
            <w:left w:w="115" w:type="dxa"/>
            <w:right w:w="115" w:type="dxa"/>
          </w:tblCellMar>
          <w:tblLook w:val="04A0"/>
        </w:tblPrEx>
        <w:trPr>
          <w:cantSplit/>
          <w:trHeight w:hRule="exact" w:val="389"/>
        </w:trPr>
        <w:tc>
          <w:tcPr>
            <w:tcW w:w="5137" w:type="dxa"/>
            <w:tcBorders>
              <w:top w:val="single" w:sz="8" w:space="0" w:color="auto"/>
              <w:left w:val="single" w:sz="8" w:space="0" w:color="auto"/>
              <w:bottom w:val="single" w:sz="8" w:space="0" w:color="auto"/>
              <w:right w:val="single" w:sz="8" w:space="0" w:color="auto"/>
            </w:tcBorders>
            <w:shd w:val="clear" w:color="auto" w:fill="auto"/>
            <w:vAlign w:val="center"/>
          </w:tcPr>
          <w:p w:rsidR="00E57A5E" w:rsidRPr="006044CF" w:rsidP="00E57A5E" w14:paraId="05340EFF" w14:textId="6CABDFE1">
            <w:pPr>
              <w:contextualSpacing/>
              <w:rPr>
                <w:rFonts w:ascii="Arial" w:hAnsi="Arial"/>
                <w:bCs w:val="0"/>
                <w:color w:val="000000" w:themeColor="text1"/>
                <w:sz w:val="16"/>
                <w:szCs w:val="16"/>
              </w:rPr>
            </w:pPr>
            <w:r w:rsidRPr="006044CF">
              <w:rPr>
                <w:rFonts w:ascii="Arial" w:hAnsi="Arial"/>
                <w:bCs w:val="0"/>
                <w:color w:val="000000" w:themeColor="text1"/>
                <w:sz w:val="16"/>
                <w:szCs w:val="16"/>
              </w:rPr>
              <w:t>Main Contact Name:</w:t>
            </w:r>
          </w:p>
        </w:tc>
        <w:tc>
          <w:tcPr>
            <w:tcW w:w="559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E57A5E" w:rsidRPr="006044CF" w:rsidP="0011043C" w14:paraId="3305A8D3" w14:textId="13D155EB">
            <w:pPr>
              <w:contextualSpacing/>
              <w:rPr>
                <w:rFonts w:ascii="Calibri" w:hAnsi="Calibri" w:cs="Times New Roman"/>
                <w:color w:val="000000" w:themeColor="text1"/>
              </w:rPr>
            </w:pPr>
            <w:r>
              <w:rPr>
                <w:rFonts w:ascii="Arial" w:hAnsi="Arial"/>
                <w:bCs w:val="0"/>
                <w:color w:val="000000"/>
                <w:sz w:val="16"/>
                <w:szCs w:val="16"/>
              </w:rPr>
              <w:t>Office</w:t>
            </w:r>
            <w:r w:rsidRPr="005B3DD7">
              <w:rPr>
                <w:rFonts w:ascii="Arial" w:hAnsi="Arial"/>
                <w:bCs w:val="0"/>
                <w:color w:val="000000"/>
                <w:sz w:val="16"/>
                <w:szCs w:val="16"/>
              </w:rPr>
              <w:t xml:space="preserve"> </w:t>
            </w:r>
            <w:r>
              <w:rPr>
                <w:rFonts w:ascii="Arial" w:hAnsi="Arial"/>
                <w:bCs w:val="0"/>
                <w:color w:val="000000"/>
                <w:sz w:val="16"/>
                <w:szCs w:val="16"/>
              </w:rPr>
              <w:t>Street</w:t>
            </w:r>
            <w:r w:rsidRPr="005B3DD7">
              <w:rPr>
                <w:rFonts w:ascii="Arial" w:hAnsi="Arial"/>
                <w:bCs w:val="0"/>
                <w:color w:val="000000"/>
                <w:sz w:val="16"/>
                <w:szCs w:val="16"/>
              </w:rPr>
              <w:t>:</w:t>
            </w:r>
          </w:p>
        </w:tc>
      </w:tr>
      <w:tr w14:paraId="6BC4DA17" w14:textId="77777777" w:rsidTr="003163DB">
        <w:tblPrEx>
          <w:tblW w:w="10735" w:type="dxa"/>
          <w:tblCellMar>
            <w:left w:w="115" w:type="dxa"/>
            <w:right w:w="115" w:type="dxa"/>
          </w:tblCellMar>
          <w:tblLook w:val="04A0"/>
        </w:tblPrEx>
        <w:trPr>
          <w:cantSplit/>
          <w:trHeight w:hRule="exact" w:val="389"/>
        </w:trPr>
        <w:tc>
          <w:tcPr>
            <w:tcW w:w="5137" w:type="dxa"/>
            <w:tcBorders>
              <w:top w:val="single" w:sz="8" w:space="0" w:color="auto"/>
              <w:left w:val="single" w:sz="8" w:space="0" w:color="auto"/>
              <w:bottom w:val="single" w:sz="8" w:space="0" w:color="auto"/>
              <w:right w:val="single" w:sz="8" w:space="0" w:color="auto"/>
            </w:tcBorders>
            <w:shd w:val="clear" w:color="auto" w:fill="auto"/>
            <w:vAlign w:val="center"/>
          </w:tcPr>
          <w:p w:rsidR="00E57A5E" w:rsidRPr="006044CF" w:rsidP="00E57A5E" w14:paraId="29960DB5" w14:textId="5BF98765">
            <w:pPr>
              <w:contextualSpacing/>
              <w:rPr>
                <w:rFonts w:ascii="Arial" w:hAnsi="Arial"/>
                <w:bCs w:val="0"/>
                <w:color w:val="000000" w:themeColor="text1"/>
                <w:sz w:val="16"/>
                <w:szCs w:val="16"/>
              </w:rPr>
            </w:pPr>
            <w:r w:rsidRPr="006044CF">
              <w:rPr>
                <w:rFonts w:ascii="Arial" w:hAnsi="Arial"/>
                <w:bCs w:val="0"/>
                <w:color w:val="000000" w:themeColor="text1"/>
                <w:sz w:val="16"/>
                <w:szCs w:val="16"/>
              </w:rPr>
              <w:t xml:space="preserve">Main Contact </w:t>
            </w:r>
            <w:r w:rsidRPr="006044CF">
              <w:rPr>
                <w:rFonts w:ascii="Arial" w:hAnsi="Arial"/>
                <w:bCs w:val="0"/>
                <w:color w:val="000000" w:themeColor="text1"/>
                <w:sz w:val="16"/>
                <w:szCs w:val="16"/>
              </w:rPr>
              <w:t>Title:</w:t>
            </w:r>
          </w:p>
        </w:tc>
        <w:tc>
          <w:tcPr>
            <w:tcW w:w="559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E57A5E" w:rsidRPr="006044CF" w:rsidP="00E57A5E" w14:paraId="3D4DC67F" w14:textId="149FAE80">
            <w:pPr>
              <w:contextualSpacing/>
              <w:rPr>
                <w:rFonts w:ascii="Arial" w:hAnsi="Arial"/>
                <w:bCs w:val="0"/>
                <w:color w:val="000000" w:themeColor="text1"/>
                <w:sz w:val="16"/>
                <w:szCs w:val="16"/>
              </w:rPr>
            </w:pPr>
            <w:r>
              <w:rPr>
                <w:rFonts w:ascii="Arial" w:hAnsi="Arial"/>
                <w:bCs w:val="0"/>
                <w:color w:val="000000"/>
                <w:sz w:val="16"/>
                <w:szCs w:val="16"/>
              </w:rPr>
              <w:t>Office City:</w:t>
            </w:r>
          </w:p>
        </w:tc>
      </w:tr>
      <w:tr w14:paraId="758F4179" w14:textId="77777777" w:rsidTr="003163DB">
        <w:tblPrEx>
          <w:tblW w:w="10735" w:type="dxa"/>
          <w:tblCellMar>
            <w:left w:w="115" w:type="dxa"/>
            <w:right w:w="115" w:type="dxa"/>
          </w:tblCellMar>
          <w:tblLook w:val="04A0"/>
        </w:tblPrEx>
        <w:trPr>
          <w:cantSplit/>
          <w:trHeight w:hRule="exact" w:val="389"/>
        </w:trPr>
        <w:tc>
          <w:tcPr>
            <w:tcW w:w="5137" w:type="dxa"/>
            <w:tcBorders>
              <w:top w:val="single" w:sz="8" w:space="0" w:color="auto"/>
              <w:left w:val="single" w:sz="8" w:space="0" w:color="auto"/>
              <w:bottom w:val="single" w:sz="8" w:space="0" w:color="auto"/>
              <w:right w:val="single" w:sz="8" w:space="0" w:color="auto"/>
            </w:tcBorders>
            <w:shd w:val="clear" w:color="auto" w:fill="auto"/>
            <w:vAlign w:val="center"/>
          </w:tcPr>
          <w:p w:rsidR="00E57A5E" w:rsidRPr="006044CF" w:rsidP="00E57A5E" w14:paraId="698778C4" w14:textId="3A52BE2C">
            <w:pPr>
              <w:contextualSpacing/>
              <w:rPr>
                <w:rFonts w:ascii="Arial" w:hAnsi="Arial"/>
                <w:bCs w:val="0"/>
                <w:color w:val="000000" w:themeColor="text1"/>
                <w:sz w:val="16"/>
                <w:szCs w:val="16"/>
              </w:rPr>
            </w:pPr>
            <w:r w:rsidRPr="006044CF">
              <w:rPr>
                <w:rFonts w:ascii="Arial" w:hAnsi="Arial"/>
                <w:bCs w:val="0"/>
                <w:color w:val="000000" w:themeColor="text1"/>
                <w:sz w:val="16"/>
                <w:szCs w:val="16"/>
              </w:rPr>
              <w:t xml:space="preserve">Main Contact </w:t>
            </w:r>
            <w:r w:rsidRPr="006044CF" w:rsidR="002C56BD">
              <w:rPr>
                <w:rFonts w:ascii="Arial" w:hAnsi="Arial"/>
                <w:bCs w:val="0"/>
                <w:color w:val="000000" w:themeColor="text1"/>
                <w:sz w:val="16"/>
                <w:szCs w:val="16"/>
              </w:rPr>
              <w:t>Phone</w:t>
            </w:r>
            <w:r w:rsidRPr="006044CF">
              <w:rPr>
                <w:rFonts w:ascii="Arial" w:hAnsi="Arial"/>
                <w:bCs w:val="0"/>
                <w:color w:val="000000" w:themeColor="text1"/>
                <w:sz w:val="16"/>
                <w:szCs w:val="16"/>
              </w:rPr>
              <w:t>:</w:t>
            </w:r>
          </w:p>
        </w:tc>
        <w:tc>
          <w:tcPr>
            <w:tcW w:w="3530" w:type="dxa"/>
            <w:tcBorders>
              <w:top w:val="single" w:sz="8" w:space="0" w:color="auto"/>
              <w:left w:val="single" w:sz="8" w:space="0" w:color="auto"/>
              <w:bottom w:val="single" w:sz="8" w:space="0" w:color="auto"/>
            </w:tcBorders>
            <w:shd w:val="clear" w:color="auto" w:fill="auto"/>
            <w:vAlign w:val="center"/>
          </w:tcPr>
          <w:p w:rsidR="00E57A5E" w:rsidRPr="006044CF" w:rsidP="00333A58" w14:paraId="6B6374ED" w14:textId="0CAEC4D8">
            <w:pPr>
              <w:contextualSpacing/>
              <w:rPr>
                <w:rFonts w:ascii="Arial" w:hAnsi="Arial"/>
                <w:bCs w:val="0"/>
                <w:color w:val="000000" w:themeColor="text1"/>
                <w:sz w:val="16"/>
                <w:szCs w:val="16"/>
              </w:rPr>
            </w:pPr>
            <w:r>
              <w:rPr>
                <w:rFonts w:ascii="Arial" w:hAnsi="Arial"/>
                <w:bCs w:val="0"/>
                <w:color w:val="000000"/>
                <w:sz w:val="16"/>
                <w:szCs w:val="16"/>
              </w:rPr>
              <w:t>Office State:</w:t>
            </w:r>
          </w:p>
        </w:tc>
        <w:tc>
          <w:tcPr>
            <w:tcW w:w="2068" w:type="dxa"/>
            <w:tcBorders>
              <w:top w:val="single" w:sz="8" w:space="0" w:color="auto"/>
              <w:bottom w:val="single" w:sz="8" w:space="0" w:color="auto"/>
              <w:right w:val="single" w:sz="8" w:space="0" w:color="auto"/>
            </w:tcBorders>
            <w:shd w:val="clear" w:color="auto" w:fill="auto"/>
            <w:vAlign w:val="center"/>
          </w:tcPr>
          <w:p w:rsidR="00E57A5E" w:rsidRPr="006044CF" w:rsidP="00A82F29" w14:paraId="79EF8A08" w14:textId="36EA81EC">
            <w:pPr>
              <w:contextualSpacing/>
              <w:rPr>
                <w:rFonts w:ascii="Arial" w:hAnsi="Arial"/>
                <w:bCs w:val="0"/>
                <w:color w:val="000000" w:themeColor="text1"/>
                <w:sz w:val="16"/>
                <w:szCs w:val="16"/>
              </w:rPr>
            </w:pPr>
          </w:p>
        </w:tc>
      </w:tr>
      <w:tr w14:paraId="250A8C74" w14:textId="77777777" w:rsidTr="003163DB">
        <w:tblPrEx>
          <w:tblW w:w="10735" w:type="dxa"/>
          <w:tblCellMar>
            <w:left w:w="115" w:type="dxa"/>
            <w:right w:w="115" w:type="dxa"/>
          </w:tblCellMar>
          <w:tblLook w:val="04A0"/>
        </w:tblPrEx>
        <w:trPr>
          <w:cantSplit/>
          <w:trHeight w:hRule="exact" w:val="389"/>
        </w:trPr>
        <w:tc>
          <w:tcPr>
            <w:tcW w:w="5137" w:type="dxa"/>
            <w:tcBorders>
              <w:top w:val="single" w:sz="8" w:space="0" w:color="auto"/>
              <w:left w:val="single" w:sz="8" w:space="0" w:color="auto"/>
              <w:bottom w:val="single" w:sz="8" w:space="0" w:color="auto"/>
              <w:right w:val="single" w:sz="8" w:space="0" w:color="auto"/>
            </w:tcBorders>
            <w:shd w:val="clear" w:color="auto" w:fill="auto"/>
            <w:vAlign w:val="center"/>
          </w:tcPr>
          <w:p w:rsidR="004C6630" w:rsidRPr="006044CF" w:rsidP="00E57A5E" w14:paraId="33BC2EA5" w14:textId="6C42443B">
            <w:pPr>
              <w:contextualSpacing/>
              <w:rPr>
                <w:rFonts w:ascii="Arial" w:hAnsi="Arial"/>
                <w:bCs w:val="0"/>
                <w:color w:val="000000" w:themeColor="text1"/>
                <w:sz w:val="16"/>
                <w:szCs w:val="16"/>
              </w:rPr>
            </w:pPr>
            <w:r w:rsidRPr="006044CF">
              <w:rPr>
                <w:rFonts w:ascii="Arial" w:hAnsi="Arial"/>
                <w:bCs w:val="0"/>
                <w:color w:val="000000" w:themeColor="text1"/>
                <w:sz w:val="16"/>
                <w:szCs w:val="16"/>
              </w:rPr>
              <w:t>Main Contact Email:</w:t>
            </w:r>
          </w:p>
        </w:tc>
        <w:tc>
          <w:tcPr>
            <w:tcW w:w="3530" w:type="dxa"/>
            <w:tcBorders>
              <w:top w:val="single" w:sz="8" w:space="0" w:color="auto"/>
              <w:left w:val="single" w:sz="8" w:space="0" w:color="auto"/>
              <w:bottom w:val="single" w:sz="8" w:space="0" w:color="auto"/>
            </w:tcBorders>
            <w:shd w:val="clear" w:color="auto" w:fill="auto"/>
            <w:vAlign w:val="center"/>
          </w:tcPr>
          <w:p w:rsidR="004C6630" w:rsidRPr="006044CF" w:rsidP="00E57A5E" w14:paraId="0C16C25A" w14:textId="51EB6606">
            <w:pPr>
              <w:contextualSpacing/>
              <w:rPr>
                <w:rFonts w:ascii="Arial" w:hAnsi="Arial"/>
                <w:bCs w:val="0"/>
                <w:color w:val="000000" w:themeColor="text1"/>
                <w:sz w:val="16"/>
                <w:szCs w:val="16"/>
              </w:rPr>
            </w:pPr>
            <w:r>
              <w:rPr>
                <w:rFonts w:ascii="Arial" w:hAnsi="Arial"/>
                <w:bCs w:val="0"/>
                <w:color w:val="000000"/>
                <w:sz w:val="16"/>
                <w:szCs w:val="16"/>
              </w:rPr>
              <w:t>Office Postal Code:</w:t>
            </w:r>
          </w:p>
        </w:tc>
        <w:tc>
          <w:tcPr>
            <w:tcW w:w="2068" w:type="dxa"/>
            <w:tcBorders>
              <w:top w:val="single" w:sz="8" w:space="0" w:color="auto"/>
              <w:bottom w:val="single" w:sz="8" w:space="0" w:color="auto"/>
              <w:right w:val="single" w:sz="8" w:space="0" w:color="auto"/>
            </w:tcBorders>
            <w:shd w:val="clear" w:color="auto" w:fill="auto"/>
            <w:vAlign w:val="center"/>
          </w:tcPr>
          <w:p w:rsidR="004C6630" w:rsidRPr="006044CF" w:rsidP="00E57A5E" w14:paraId="13CFC6CE" w14:textId="14048C73">
            <w:pPr>
              <w:contextualSpacing/>
              <w:rPr>
                <w:rFonts w:ascii="Arial" w:hAnsi="Arial"/>
                <w:bCs w:val="0"/>
                <w:color w:val="000000" w:themeColor="text1"/>
                <w:sz w:val="16"/>
                <w:szCs w:val="16"/>
              </w:rPr>
            </w:pPr>
          </w:p>
        </w:tc>
      </w:tr>
      <w:tr w14:paraId="400D5DF9" w14:textId="77777777" w:rsidTr="003163DB">
        <w:tblPrEx>
          <w:tblW w:w="10735" w:type="dxa"/>
          <w:tblCellMar>
            <w:left w:w="115" w:type="dxa"/>
            <w:right w:w="115" w:type="dxa"/>
          </w:tblCellMar>
          <w:tblLook w:val="04A0"/>
        </w:tblPrEx>
        <w:trPr>
          <w:cantSplit/>
          <w:trHeight w:hRule="exact" w:val="389"/>
        </w:trPr>
        <w:tc>
          <w:tcPr>
            <w:tcW w:w="5137" w:type="dxa"/>
            <w:tcBorders>
              <w:top w:val="single" w:sz="8" w:space="0" w:color="auto"/>
              <w:left w:val="single" w:sz="8" w:space="0" w:color="auto"/>
              <w:bottom w:val="single" w:sz="8" w:space="0" w:color="auto"/>
              <w:right w:val="single" w:sz="8" w:space="0" w:color="auto"/>
            </w:tcBorders>
            <w:shd w:val="clear" w:color="auto" w:fill="auto"/>
            <w:vAlign w:val="center"/>
          </w:tcPr>
          <w:p w:rsidR="0011043C" w:rsidRPr="006044CF" w:rsidP="00C6286A" w14:paraId="4C8261FC" w14:textId="281EB56C">
            <w:pPr>
              <w:contextualSpacing/>
              <w:rPr>
                <w:rFonts w:ascii="Arial" w:hAnsi="Arial"/>
                <w:bCs w:val="0"/>
                <w:color w:val="000000" w:themeColor="text1"/>
                <w:sz w:val="16"/>
                <w:szCs w:val="16"/>
              </w:rPr>
            </w:pPr>
            <w:r w:rsidRPr="006044CF">
              <w:rPr>
                <w:rFonts w:ascii="Arial" w:hAnsi="Arial"/>
                <w:color w:val="000000" w:themeColor="text1"/>
                <w:sz w:val="16"/>
                <w:szCs w:val="16"/>
              </w:rPr>
              <w:t xml:space="preserve">Entity Type:    </w:t>
            </w:r>
            <w:r w:rsidRPr="006044CF">
              <w:rPr>
                <w:rFonts w:ascii="MS Mincho" w:eastAsia="MS Mincho" w:hAnsi="MS Mincho" w:cs="MS Mincho"/>
                <w:color w:val="000000" w:themeColor="text1"/>
                <w:sz w:val="16"/>
                <w:szCs w:val="16"/>
              </w:rPr>
              <w:t>☐</w:t>
            </w:r>
            <w:r>
              <w:rPr>
                <w:rFonts w:ascii="Arial" w:hAnsi="Arial"/>
                <w:color w:val="000000" w:themeColor="text1"/>
                <w:sz w:val="16"/>
                <w:szCs w:val="16"/>
              </w:rPr>
              <w:t xml:space="preserve"> Company</w:t>
            </w:r>
            <w:r w:rsidRPr="006044CF">
              <w:rPr>
                <w:rFonts w:ascii="Arial" w:hAnsi="Arial"/>
                <w:color w:val="000000" w:themeColor="text1"/>
                <w:sz w:val="16"/>
                <w:szCs w:val="16"/>
              </w:rPr>
              <w:t xml:space="preserve">     </w:t>
            </w:r>
            <w:r w:rsidRPr="006044CF">
              <w:rPr>
                <w:rFonts w:ascii="MS Mincho" w:eastAsia="MS Mincho" w:hAnsi="MS Mincho" w:cs="MS Mincho"/>
                <w:color w:val="000000" w:themeColor="text1"/>
                <w:sz w:val="16"/>
                <w:szCs w:val="16"/>
              </w:rPr>
              <w:t>☐</w:t>
            </w:r>
            <w:r w:rsidRPr="006044CF">
              <w:rPr>
                <w:rFonts w:ascii="Arial" w:hAnsi="Arial"/>
                <w:color w:val="000000" w:themeColor="text1"/>
                <w:sz w:val="16"/>
                <w:szCs w:val="16"/>
              </w:rPr>
              <w:t xml:space="preserve"> Sole Trader/Individual</w:t>
            </w:r>
          </w:p>
        </w:tc>
        <w:tc>
          <w:tcPr>
            <w:tcW w:w="559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14023B" w:rsidRPr="006044CF" w:rsidP="00276380" w14:paraId="20BAF9C9" w14:textId="4FBEAF49">
            <w:pPr>
              <w:rPr>
                <w:rFonts w:ascii="Arial" w:hAnsi="Arial"/>
                <w:bCs w:val="0"/>
                <w:color w:val="000000" w:themeColor="text1"/>
                <w:sz w:val="16"/>
                <w:szCs w:val="16"/>
              </w:rPr>
            </w:pPr>
            <w:r>
              <w:rPr>
                <w:rFonts w:ascii="Arial" w:hAnsi="Arial"/>
                <w:bCs w:val="0"/>
                <w:color w:val="000000"/>
                <w:sz w:val="16"/>
                <w:szCs w:val="16"/>
              </w:rPr>
              <w:t>Office Country:</w:t>
            </w:r>
          </w:p>
        </w:tc>
      </w:tr>
      <w:tr w14:paraId="17E4E381" w14:textId="77777777" w:rsidTr="003163DB">
        <w:tblPrEx>
          <w:tblW w:w="10735" w:type="dxa"/>
          <w:tblCellMar>
            <w:left w:w="115" w:type="dxa"/>
            <w:right w:w="115" w:type="dxa"/>
          </w:tblCellMar>
          <w:tblLook w:val="04A0"/>
        </w:tblPrEx>
        <w:trPr>
          <w:cantSplit/>
          <w:trHeight w:hRule="exact" w:val="389"/>
        </w:trPr>
        <w:tc>
          <w:tcPr>
            <w:tcW w:w="5137" w:type="dxa"/>
            <w:tcBorders>
              <w:top w:val="single" w:sz="8" w:space="0" w:color="auto"/>
              <w:left w:val="single" w:sz="8" w:space="0" w:color="auto"/>
              <w:bottom w:val="single" w:sz="8" w:space="0" w:color="auto"/>
              <w:right w:val="single" w:sz="8" w:space="0" w:color="auto"/>
            </w:tcBorders>
            <w:shd w:val="clear" w:color="auto" w:fill="auto"/>
            <w:vAlign w:val="center"/>
          </w:tcPr>
          <w:p w:rsidR="008B1FB1" w:rsidRPr="006044CF" w:rsidP="00C6286A" w14:paraId="5EF05474" w14:textId="5C5320DC">
            <w:pPr>
              <w:contextualSpacing/>
              <w:rPr>
                <w:rFonts w:ascii="Arial" w:hAnsi="Arial"/>
                <w:color w:val="000000" w:themeColor="text1"/>
                <w:sz w:val="16"/>
                <w:szCs w:val="16"/>
              </w:rPr>
            </w:pPr>
            <w:r>
              <w:rPr>
                <w:rFonts w:ascii="Arial" w:hAnsi="Arial"/>
                <w:bCs w:val="0"/>
                <w:color w:val="000000" w:themeColor="text1"/>
                <w:sz w:val="16"/>
                <w:szCs w:val="16"/>
              </w:rPr>
              <w:t>State</w:t>
            </w:r>
            <w:r w:rsidRPr="006044CF">
              <w:rPr>
                <w:rFonts w:ascii="Arial" w:hAnsi="Arial"/>
                <w:bCs w:val="0"/>
                <w:color w:val="000000" w:themeColor="text1"/>
                <w:sz w:val="16"/>
                <w:szCs w:val="16"/>
              </w:rPr>
              <w:t xml:space="preserve"> of</w:t>
            </w:r>
            <w:r>
              <w:rPr>
                <w:rFonts w:ascii="Arial" w:hAnsi="Arial"/>
                <w:bCs w:val="0"/>
                <w:color w:val="000000" w:themeColor="text1"/>
                <w:sz w:val="16"/>
                <w:szCs w:val="16"/>
              </w:rPr>
              <w:t xml:space="preserve"> Company Registr</w:t>
            </w:r>
            <w:r w:rsidRPr="006044CF">
              <w:rPr>
                <w:rFonts w:ascii="Arial" w:hAnsi="Arial"/>
                <w:bCs w:val="0"/>
                <w:color w:val="000000" w:themeColor="text1"/>
                <w:sz w:val="16"/>
                <w:szCs w:val="16"/>
              </w:rPr>
              <w:t>ation:</w:t>
            </w:r>
          </w:p>
        </w:tc>
        <w:tc>
          <w:tcPr>
            <w:tcW w:w="559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B1FB1" w:rsidRPr="006044CF" w:rsidP="00276380" w14:paraId="44E4C84C" w14:textId="6532A371">
            <w:pPr>
              <w:rPr>
                <w:rFonts w:ascii="Arial" w:hAnsi="Arial"/>
                <w:color w:val="000000" w:themeColor="text1"/>
                <w:sz w:val="16"/>
                <w:szCs w:val="16"/>
              </w:rPr>
            </w:pPr>
            <w:r w:rsidRPr="005B3DD7">
              <w:rPr>
                <w:rFonts w:ascii="Arial" w:hAnsi="Arial"/>
                <w:color w:val="000000"/>
                <w:sz w:val="16"/>
                <w:szCs w:val="16"/>
              </w:rPr>
              <w:t>Advertiser Company ID:</w:t>
            </w:r>
          </w:p>
        </w:tc>
      </w:tr>
      <w:tr w14:paraId="618C08E6" w14:textId="77777777" w:rsidTr="003163DB">
        <w:tblPrEx>
          <w:tblW w:w="10735" w:type="dxa"/>
          <w:tblCellMar>
            <w:left w:w="115" w:type="dxa"/>
            <w:right w:w="115" w:type="dxa"/>
          </w:tblCellMar>
          <w:tblLook w:val="04A0"/>
        </w:tblPrEx>
        <w:trPr>
          <w:cantSplit/>
          <w:trHeight w:hRule="exact" w:val="389"/>
        </w:trPr>
        <w:tc>
          <w:tcPr>
            <w:tcW w:w="5137" w:type="dxa"/>
            <w:tcBorders>
              <w:top w:val="single" w:sz="8" w:space="0" w:color="auto"/>
              <w:left w:val="single" w:sz="8" w:space="0" w:color="auto"/>
              <w:bottom w:val="single" w:sz="8" w:space="0" w:color="auto"/>
              <w:right w:val="single" w:sz="8" w:space="0" w:color="auto"/>
            </w:tcBorders>
            <w:shd w:val="clear" w:color="auto" w:fill="auto"/>
            <w:vAlign w:val="center"/>
          </w:tcPr>
          <w:p w:rsidR="008B1FB1" w:rsidRPr="006044CF" w:rsidP="00C6286A" w14:paraId="4CF06993" w14:textId="35CCD1F4">
            <w:pPr>
              <w:contextualSpacing/>
              <w:rPr>
                <w:rFonts w:ascii="Arial" w:hAnsi="Arial"/>
                <w:color w:val="000000" w:themeColor="text1"/>
                <w:sz w:val="16"/>
                <w:szCs w:val="16"/>
              </w:rPr>
            </w:pPr>
            <w:r>
              <w:rPr>
                <w:rFonts w:ascii="Arial" w:hAnsi="Arial"/>
                <w:color w:val="000000" w:themeColor="text1"/>
                <w:sz w:val="16"/>
                <w:szCs w:val="16"/>
              </w:rPr>
              <w:t>Advertiser Tax ID</w:t>
            </w:r>
            <w:r w:rsidRPr="006044CF">
              <w:rPr>
                <w:rFonts w:ascii="Arial" w:hAnsi="Arial"/>
                <w:bCs w:val="0"/>
                <w:color w:val="000000" w:themeColor="text1"/>
                <w:sz w:val="16"/>
                <w:szCs w:val="16"/>
              </w:rPr>
              <w:t>:</w:t>
            </w:r>
          </w:p>
        </w:tc>
        <w:tc>
          <w:tcPr>
            <w:tcW w:w="559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B1FB1" w:rsidRPr="006044CF" w:rsidP="00276380" w14:paraId="3E0F06FE" w14:textId="07F46C7E">
            <w:pPr>
              <w:rPr>
                <w:rFonts w:ascii="Arial" w:hAnsi="Arial"/>
                <w:color w:val="000000" w:themeColor="text1"/>
                <w:sz w:val="16"/>
                <w:szCs w:val="16"/>
              </w:rPr>
            </w:pPr>
            <w:r w:rsidRPr="005B3DD7">
              <w:rPr>
                <w:rFonts w:ascii="Arial" w:hAnsi="Arial"/>
                <w:color w:val="000000"/>
                <w:sz w:val="16"/>
                <w:szCs w:val="16"/>
              </w:rPr>
              <w:t>PO Number:</w:t>
            </w:r>
          </w:p>
        </w:tc>
      </w:tr>
      <w:tr w14:paraId="656565B7" w14:textId="77777777" w:rsidTr="003163DB">
        <w:tblPrEx>
          <w:tblW w:w="10735" w:type="dxa"/>
          <w:tblCellMar>
            <w:left w:w="115" w:type="dxa"/>
            <w:right w:w="115" w:type="dxa"/>
          </w:tblCellMar>
          <w:tblLook w:val="04A0"/>
        </w:tblPrEx>
        <w:trPr>
          <w:cantSplit/>
          <w:trHeight w:hRule="exact" w:val="389"/>
        </w:trPr>
        <w:tc>
          <w:tcPr>
            <w:tcW w:w="5137" w:type="dxa"/>
            <w:tcBorders>
              <w:top w:val="single" w:sz="8" w:space="0" w:color="auto"/>
              <w:left w:val="single" w:sz="8" w:space="0" w:color="auto"/>
              <w:bottom w:val="single" w:sz="8" w:space="0" w:color="auto"/>
              <w:right w:val="single" w:sz="8" w:space="0" w:color="auto"/>
            </w:tcBorders>
            <w:shd w:val="clear" w:color="auto" w:fill="auto"/>
            <w:vAlign w:val="center"/>
          </w:tcPr>
          <w:p w:rsidR="008B1FB1" w:rsidRPr="006044CF" w:rsidP="00C6286A" w14:paraId="4F23C301" w14:textId="7D524F7C">
            <w:pPr>
              <w:contextualSpacing/>
              <w:rPr>
                <w:rFonts w:ascii="Arial" w:hAnsi="Arial"/>
                <w:color w:val="000000" w:themeColor="text1"/>
                <w:sz w:val="16"/>
                <w:szCs w:val="16"/>
              </w:rPr>
            </w:pPr>
            <w:r w:rsidRPr="008B0656">
              <w:rPr>
                <w:rFonts w:ascii="Arial" w:hAnsi="Arial"/>
                <w:color w:val="000000"/>
                <w:sz w:val="16"/>
                <w:szCs w:val="16"/>
              </w:rPr>
              <w:t>Special Requests re: mailing of invoices</w:t>
            </w:r>
            <w:r>
              <w:rPr>
                <w:rFonts w:ascii="Arial" w:hAnsi="Arial" w:hint="cs"/>
                <w:color w:val="000000"/>
                <w:sz w:val="16"/>
                <w:szCs w:val="16"/>
              </w:rPr>
              <w:t>:</w:t>
            </w:r>
          </w:p>
        </w:tc>
        <w:tc>
          <w:tcPr>
            <w:tcW w:w="559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8B1FB1" w:rsidRPr="006044CF" w:rsidP="00276380" w14:paraId="29FCE18B" w14:textId="64E4F94E">
            <w:pPr>
              <w:rPr>
                <w:rFonts w:ascii="Arial" w:hAnsi="Arial"/>
                <w:color w:val="000000" w:themeColor="text1"/>
                <w:sz w:val="16"/>
                <w:szCs w:val="16"/>
              </w:rPr>
            </w:pPr>
            <w:r w:rsidRPr="006044CF">
              <w:rPr>
                <w:rFonts w:ascii="Arial" w:hAnsi="Arial"/>
                <w:color w:val="000000" w:themeColor="text1"/>
                <w:sz w:val="16"/>
                <w:szCs w:val="16"/>
              </w:rPr>
              <w:t>Taboola Rep Name:</w:t>
            </w:r>
          </w:p>
        </w:tc>
      </w:tr>
      <w:tr w14:paraId="372ADF8F" w14:textId="77777777" w:rsidTr="003163DB">
        <w:tblPrEx>
          <w:tblW w:w="10735" w:type="dxa"/>
          <w:tblCellMar>
            <w:left w:w="115" w:type="dxa"/>
            <w:right w:w="115" w:type="dxa"/>
          </w:tblCellMar>
          <w:tblLook w:val="04A0"/>
        </w:tblPrEx>
        <w:trPr>
          <w:cantSplit/>
          <w:trHeight w:hRule="exact" w:val="207"/>
        </w:trPr>
        <w:tc>
          <w:tcPr>
            <w:tcW w:w="10735" w:type="dxa"/>
            <w:gridSpan w:val="3"/>
            <w:tcBorders>
              <w:top w:val="single" w:sz="8" w:space="0" w:color="auto"/>
            </w:tcBorders>
            <w:shd w:val="clear" w:color="auto" w:fill="auto"/>
            <w:vAlign w:val="center"/>
          </w:tcPr>
          <w:p w:rsidR="000E073A" w:rsidRPr="006044CF" w:rsidP="00E57A5E" w14:paraId="6EDD3443" w14:textId="77777777">
            <w:pPr>
              <w:contextualSpacing/>
              <w:rPr>
                <w:rFonts w:ascii="Arial" w:hAnsi="Arial"/>
                <w:color w:val="000000" w:themeColor="text1"/>
                <w:sz w:val="16"/>
                <w:szCs w:val="16"/>
              </w:rPr>
            </w:pPr>
          </w:p>
        </w:tc>
      </w:tr>
    </w:tbl>
    <w:tbl>
      <w:tblPr>
        <w:tblW w:w="10725" w:type="dxa"/>
        <w:tblInd w:w="93" w:type="dxa"/>
        <w:tblLook w:val="04A0"/>
      </w:tblPr>
      <w:tblGrid>
        <w:gridCol w:w="1995"/>
        <w:gridCol w:w="630"/>
        <w:gridCol w:w="2492"/>
        <w:gridCol w:w="2097"/>
        <w:gridCol w:w="91"/>
        <w:gridCol w:w="616"/>
        <w:gridCol w:w="14"/>
        <w:gridCol w:w="2520"/>
        <w:gridCol w:w="270"/>
      </w:tblGrid>
      <w:tr w14:paraId="14E4E8E2" w14:textId="77777777" w:rsidTr="008B1FB1">
        <w:tblPrEx>
          <w:tblW w:w="10725" w:type="dxa"/>
          <w:tblInd w:w="93" w:type="dxa"/>
          <w:tblLook w:val="04A0"/>
        </w:tblPrEx>
        <w:trPr>
          <w:trHeight w:val="389"/>
        </w:trPr>
        <w:tc>
          <w:tcPr>
            <w:tcW w:w="10725" w:type="dxa"/>
            <w:gridSpan w:val="9"/>
            <w:tcBorders>
              <w:top w:val="single" w:sz="8" w:space="0" w:color="auto"/>
              <w:left w:val="single" w:sz="8" w:space="0" w:color="auto"/>
              <w:bottom w:val="single" w:sz="8" w:space="0" w:color="auto"/>
              <w:right w:val="single" w:sz="8" w:space="0" w:color="000000"/>
            </w:tcBorders>
            <w:shd w:val="clear" w:color="000000" w:fill="E0E0E0"/>
            <w:vAlign w:val="center"/>
            <w:hideMark/>
          </w:tcPr>
          <w:bookmarkEnd w:id="0"/>
          <w:p w:rsidR="002C7536" w:rsidRPr="006044CF" w:rsidP="001C443C" w14:paraId="5888D875" w14:textId="77777777">
            <w:pPr>
              <w:rPr>
                <w:rFonts w:ascii="Arial" w:hAnsi="Arial"/>
                <w:b/>
                <w:color w:val="000000" w:themeColor="text1"/>
                <w:sz w:val="16"/>
                <w:szCs w:val="16"/>
              </w:rPr>
            </w:pPr>
            <w:r w:rsidRPr="006044CF">
              <w:rPr>
                <w:rFonts w:ascii="Arial" w:hAnsi="Arial"/>
                <w:b/>
                <w:color w:val="000000" w:themeColor="text1"/>
                <w:sz w:val="16"/>
                <w:szCs w:val="16"/>
              </w:rPr>
              <w:t>2. General Campaign Information (“Campaign</w:t>
            </w:r>
            <w:r w:rsidRPr="006044CF">
              <w:rPr>
                <w:rFonts w:ascii="Arial" w:hAnsi="Arial"/>
                <w:b/>
                <w:color w:val="000000" w:themeColor="text1"/>
                <w:sz w:val="16"/>
                <w:szCs w:val="16"/>
              </w:rPr>
              <w:t>”)*</w:t>
            </w:r>
            <w:r w:rsidRPr="006044CF">
              <w:rPr>
                <w:rFonts w:ascii="Arial" w:hAnsi="Arial"/>
                <w:b/>
                <w:color w:val="000000" w:themeColor="text1"/>
                <w:sz w:val="16"/>
                <w:szCs w:val="16"/>
              </w:rPr>
              <w:t>:</w:t>
            </w:r>
          </w:p>
        </w:tc>
      </w:tr>
      <w:tr w14:paraId="62E16C52" w14:textId="77777777" w:rsidTr="008B1FB1">
        <w:tblPrEx>
          <w:tblW w:w="10725" w:type="dxa"/>
          <w:tblInd w:w="93" w:type="dxa"/>
          <w:tblLook w:val="04A0"/>
        </w:tblPrEx>
        <w:trPr>
          <w:trHeight w:val="389"/>
        </w:trPr>
        <w:tc>
          <w:tcPr>
            <w:tcW w:w="5117" w:type="dxa"/>
            <w:gridSpan w:val="3"/>
            <w:tcBorders>
              <w:top w:val="nil"/>
              <w:left w:val="single" w:sz="8" w:space="0" w:color="auto"/>
              <w:bottom w:val="single" w:sz="8" w:space="0" w:color="auto"/>
              <w:right w:val="single" w:sz="8" w:space="0" w:color="auto"/>
            </w:tcBorders>
            <w:shd w:val="clear" w:color="auto" w:fill="auto"/>
            <w:vAlign w:val="center"/>
            <w:hideMark/>
          </w:tcPr>
          <w:p w:rsidR="00EE7DC6" w:rsidRPr="006044CF" w:rsidP="001F66F4" w14:paraId="63BB32C1" w14:textId="4C1F39C1">
            <w:pPr>
              <w:rPr>
                <w:rFonts w:ascii="Arial" w:hAnsi="Arial"/>
                <w:color w:val="000000" w:themeColor="text1"/>
                <w:sz w:val="16"/>
                <w:szCs w:val="16"/>
              </w:rPr>
            </w:pPr>
            <w:r w:rsidRPr="0014023B">
              <w:rPr>
                <w:rFonts w:ascii="Arial" w:hAnsi="Arial"/>
                <w:sz w:val="16"/>
                <w:szCs w:val="16"/>
              </w:rPr>
              <w:t>Budget per Campaign Period (</w:t>
            </w:r>
            <w:r>
              <w:rPr>
                <w:rFonts w:ascii="Arial" w:hAnsi="Arial"/>
                <w:sz w:val="16"/>
                <w:szCs w:val="16"/>
              </w:rPr>
              <w:t>USD</w:t>
            </w:r>
            <w:r w:rsidRPr="0014023B">
              <w:rPr>
                <w:rFonts w:ascii="Arial" w:hAnsi="Arial"/>
                <w:sz w:val="16"/>
                <w:szCs w:val="16"/>
              </w:rPr>
              <w:t>):</w:t>
            </w:r>
          </w:p>
        </w:tc>
        <w:tc>
          <w:tcPr>
            <w:tcW w:w="5608" w:type="dxa"/>
            <w:gridSpan w:val="6"/>
            <w:tcBorders>
              <w:top w:val="nil"/>
              <w:left w:val="nil"/>
              <w:bottom w:val="single" w:sz="8" w:space="0" w:color="auto"/>
              <w:right w:val="single" w:sz="8" w:space="0" w:color="auto"/>
            </w:tcBorders>
            <w:shd w:val="clear" w:color="auto" w:fill="auto"/>
            <w:vAlign w:val="center"/>
            <w:hideMark/>
          </w:tcPr>
          <w:p w:rsidR="00EE7DC6" w:rsidRPr="006044CF" w:rsidP="001F66F4" w14:paraId="7FE72E20" w14:textId="4CECCC4C">
            <w:pPr>
              <w:rPr>
                <w:rFonts w:ascii="Arial" w:hAnsi="Arial"/>
                <w:color w:val="000000" w:themeColor="text1"/>
                <w:sz w:val="16"/>
                <w:szCs w:val="16"/>
              </w:rPr>
            </w:pPr>
            <w:r w:rsidRPr="006044CF">
              <w:rPr>
                <w:rFonts w:ascii="Arial" w:hAnsi="Arial"/>
                <w:color w:val="000000" w:themeColor="text1"/>
                <w:sz w:val="16"/>
                <w:szCs w:val="16"/>
              </w:rPr>
              <w:t>Daily Caps, if any (USD)</w:t>
            </w:r>
            <w:r w:rsidR="00B40D08">
              <w:rPr>
                <w:rFonts w:ascii="Arial" w:hAnsi="Arial"/>
                <w:color w:val="000000" w:themeColor="text1"/>
                <w:sz w:val="16"/>
                <w:szCs w:val="16"/>
              </w:rPr>
              <w:t>**</w:t>
            </w:r>
            <w:r w:rsidRPr="006044CF">
              <w:rPr>
                <w:rFonts w:ascii="Arial" w:hAnsi="Arial"/>
                <w:color w:val="000000" w:themeColor="text1"/>
                <w:sz w:val="16"/>
                <w:szCs w:val="16"/>
              </w:rPr>
              <w:t>:</w:t>
            </w:r>
          </w:p>
        </w:tc>
      </w:tr>
      <w:tr w14:paraId="4778A7E7" w14:textId="77777777" w:rsidTr="008B1FB1">
        <w:tblPrEx>
          <w:tblW w:w="10725" w:type="dxa"/>
          <w:tblInd w:w="93" w:type="dxa"/>
          <w:tblLook w:val="04A0"/>
        </w:tblPrEx>
        <w:trPr>
          <w:trHeight w:hRule="exact" w:val="389"/>
        </w:trPr>
        <w:tc>
          <w:tcPr>
            <w:tcW w:w="511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B1FB1" w:rsidRPr="006044CF" w:rsidP="006F5FD1" w14:paraId="55F849B5" w14:textId="06DB414E">
            <w:pPr>
              <w:spacing w:before="60" w:after="60"/>
              <w:rPr>
                <w:rFonts w:ascii="Arial" w:hAnsi="Arial"/>
                <w:color w:val="000000" w:themeColor="text1"/>
                <w:sz w:val="16"/>
                <w:szCs w:val="16"/>
              </w:rPr>
            </w:pPr>
            <w:r>
              <w:rPr>
                <w:rFonts w:ascii="Arial" w:hAnsi="Arial"/>
                <w:sz w:val="16"/>
                <w:szCs w:val="16"/>
              </w:rPr>
              <w:t>Budget Comments:</w:t>
            </w:r>
          </w:p>
        </w:tc>
        <w:tc>
          <w:tcPr>
            <w:tcW w:w="2818" w:type="dxa"/>
            <w:gridSpan w:val="4"/>
            <w:tcBorders>
              <w:top w:val="single" w:sz="8" w:space="0" w:color="auto"/>
              <w:left w:val="single" w:sz="8" w:space="0" w:color="auto"/>
              <w:bottom w:val="single" w:sz="8" w:space="0" w:color="auto"/>
            </w:tcBorders>
            <w:shd w:val="clear" w:color="auto" w:fill="auto"/>
            <w:vAlign w:val="center"/>
          </w:tcPr>
          <w:p w:rsidR="008B1FB1" w:rsidRPr="006044CF" w:rsidP="001C443C" w14:paraId="09F26949" w14:textId="77777777">
            <w:pPr>
              <w:rPr>
                <w:rFonts w:ascii="Arial" w:hAnsi="Arial"/>
                <w:color w:val="000000" w:themeColor="text1"/>
                <w:sz w:val="16"/>
                <w:szCs w:val="16"/>
              </w:rPr>
            </w:pPr>
            <w:r w:rsidRPr="006044CF">
              <w:rPr>
                <w:rFonts w:ascii="Arial" w:hAnsi="Arial"/>
                <w:color w:val="000000" w:themeColor="text1"/>
                <w:sz w:val="16"/>
                <w:szCs w:val="16"/>
              </w:rPr>
              <w:t>Campaign Start Date:</w:t>
            </w:r>
          </w:p>
        </w:tc>
        <w:tc>
          <w:tcPr>
            <w:tcW w:w="2520" w:type="dxa"/>
            <w:tcBorders>
              <w:top w:val="single" w:sz="8" w:space="0" w:color="auto"/>
              <w:left w:val="single" w:sz="8" w:space="0" w:color="auto"/>
              <w:bottom w:val="single" w:sz="8" w:space="0" w:color="auto"/>
            </w:tcBorders>
            <w:shd w:val="clear" w:color="auto" w:fill="auto"/>
            <w:vAlign w:val="center"/>
          </w:tcPr>
          <w:p w:rsidR="008B1FB1" w:rsidRPr="006044CF" w:rsidP="001C443C" w14:paraId="7C74ECDB" w14:textId="7D002CF0">
            <w:pPr>
              <w:rPr>
                <w:rFonts w:ascii="Arial" w:hAnsi="Arial"/>
                <w:color w:val="000000" w:themeColor="text1"/>
                <w:sz w:val="16"/>
                <w:szCs w:val="16"/>
              </w:rPr>
            </w:pPr>
            <w:r w:rsidRPr="006044CF">
              <w:rPr>
                <w:rFonts w:ascii="Arial" w:hAnsi="Arial"/>
                <w:color w:val="000000" w:themeColor="text1"/>
                <w:sz w:val="16"/>
                <w:szCs w:val="16"/>
              </w:rPr>
              <w:t>Campaign End Date:</w:t>
            </w:r>
          </w:p>
        </w:tc>
        <w:tc>
          <w:tcPr>
            <w:tcW w:w="270" w:type="dxa"/>
            <w:tcBorders>
              <w:top w:val="single" w:sz="8" w:space="0" w:color="auto"/>
              <w:bottom w:val="single" w:sz="8" w:space="0" w:color="auto"/>
              <w:right w:val="single" w:sz="8" w:space="0" w:color="auto"/>
            </w:tcBorders>
            <w:shd w:val="clear" w:color="auto" w:fill="auto"/>
            <w:vAlign w:val="center"/>
          </w:tcPr>
          <w:p w:rsidR="008B1FB1" w:rsidRPr="006044CF" w:rsidP="001C443C" w14:paraId="2BDFE59E" w14:textId="3502DE6A">
            <w:pPr>
              <w:rPr>
                <w:rFonts w:ascii="Arial" w:hAnsi="Arial"/>
                <w:color w:val="000000" w:themeColor="text1"/>
                <w:sz w:val="16"/>
                <w:szCs w:val="16"/>
              </w:rPr>
            </w:pPr>
          </w:p>
        </w:tc>
      </w:tr>
      <w:tr w14:paraId="3E22A73D" w14:textId="77777777" w:rsidTr="008B1FB1">
        <w:tblPrEx>
          <w:tblW w:w="10725" w:type="dxa"/>
          <w:tblInd w:w="93" w:type="dxa"/>
          <w:tblLook w:val="04A0"/>
        </w:tblPrEx>
        <w:trPr>
          <w:trHeight w:hRule="exact" w:val="389"/>
        </w:trPr>
        <w:tc>
          <w:tcPr>
            <w:tcW w:w="511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EE7DC6" w:rsidRPr="006044CF" w:rsidP="001C443C" w14:paraId="178CC238" w14:textId="52FF502C">
            <w:pPr>
              <w:rPr>
                <w:rFonts w:ascii="Arial" w:hAnsi="Arial"/>
                <w:color w:val="000000" w:themeColor="text1"/>
                <w:sz w:val="16"/>
                <w:szCs w:val="16"/>
              </w:rPr>
            </w:pPr>
            <w:r>
              <w:rPr>
                <w:rFonts w:ascii="Arial" w:hAnsi="Arial"/>
                <w:color w:val="000000" w:themeColor="text1"/>
                <w:sz w:val="16"/>
                <w:szCs w:val="16"/>
              </w:rPr>
              <w:t>Pricing Model:</w:t>
            </w:r>
          </w:p>
        </w:tc>
        <w:tc>
          <w:tcPr>
            <w:tcW w:w="5608" w:type="dxa"/>
            <w:gridSpan w:val="6"/>
            <w:tcBorders>
              <w:top w:val="single" w:sz="8" w:space="0" w:color="auto"/>
              <w:left w:val="single" w:sz="8" w:space="0" w:color="auto"/>
              <w:bottom w:val="single" w:sz="8" w:space="0" w:color="auto"/>
              <w:right w:val="single" w:sz="8" w:space="0" w:color="auto"/>
            </w:tcBorders>
            <w:shd w:val="clear" w:color="auto" w:fill="auto"/>
            <w:vAlign w:val="center"/>
          </w:tcPr>
          <w:p w:rsidR="00EE7DC6" w:rsidRPr="006044CF" w:rsidP="001C443C" w14:paraId="0E03AD79" w14:textId="2B31C541">
            <w:pPr>
              <w:rPr>
                <w:rFonts w:ascii="Arial" w:hAnsi="Arial"/>
                <w:color w:val="000000" w:themeColor="text1"/>
                <w:sz w:val="16"/>
                <w:szCs w:val="16"/>
              </w:rPr>
            </w:pPr>
            <w:r w:rsidRPr="006044CF">
              <w:rPr>
                <w:rFonts w:ascii="Arial" w:hAnsi="Arial"/>
                <w:color w:val="000000" w:themeColor="text1"/>
                <w:sz w:val="16"/>
                <w:szCs w:val="16"/>
              </w:rPr>
              <w:t>Platform Targeting:</w:t>
            </w:r>
          </w:p>
        </w:tc>
      </w:tr>
      <w:tr w14:paraId="6200484D" w14:textId="77777777" w:rsidTr="008B1FB1">
        <w:tblPrEx>
          <w:tblW w:w="10725" w:type="dxa"/>
          <w:tblInd w:w="93" w:type="dxa"/>
          <w:tblLook w:val="04A0"/>
        </w:tblPrEx>
        <w:trPr>
          <w:trHeight w:hRule="exact" w:val="418"/>
        </w:trPr>
        <w:tc>
          <w:tcPr>
            <w:tcW w:w="511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EE7DC6" w:rsidRPr="006044CF" w:rsidP="001C443C" w14:paraId="5276B669" w14:textId="2D546425">
            <w:pPr>
              <w:rPr>
                <w:rFonts w:ascii="Arial" w:hAnsi="Arial"/>
                <w:color w:val="000000" w:themeColor="text1"/>
                <w:sz w:val="16"/>
                <w:szCs w:val="16"/>
              </w:rPr>
            </w:pPr>
            <w:r>
              <w:rPr>
                <w:rFonts w:ascii="Arial" w:hAnsi="Arial"/>
                <w:color w:val="000000" w:themeColor="text1"/>
                <w:sz w:val="16"/>
                <w:szCs w:val="16"/>
              </w:rPr>
              <w:t>Unit Cost (USD):</w:t>
            </w:r>
          </w:p>
        </w:tc>
        <w:tc>
          <w:tcPr>
            <w:tcW w:w="5608" w:type="dxa"/>
            <w:gridSpan w:val="6"/>
            <w:tcBorders>
              <w:top w:val="single" w:sz="8" w:space="0" w:color="auto"/>
              <w:left w:val="single" w:sz="8" w:space="0" w:color="auto"/>
              <w:bottom w:val="single" w:sz="8" w:space="0" w:color="auto"/>
              <w:right w:val="single" w:sz="8" w:space="0" w:color="auto"/>
            </w:tcBorders>
            <w:shd w:val="clear" w:color="auto" w:fill="auto"/>
            <w:vAlign w:val="center"/>
          </w:tcPr>
          <w:p w:rsidR="00EE7DC6" w:rsidRPr="006044CF" w:rsidP="001C443C" w14:paraId="2F40BF86" w14:textId="256B9DCB">
            <w:pPr>
              <w:rPr>
                <w:rFonts w:ascii="Arial" w:hAnsi="Arial"/>
                <w:color w:val="000000" w:themeColor="text1"/>
                <w:sz w:val="16"/>
                <w:szCs w:val="16"/>
              </w:rPr>
            </w:pPr>
            <w:r w:rsidRPr="006044CF">
              <w:rPr>
                <w:rFonts w:ascii="Arial" w:hAnsi="Arial"/>
                <w:color w:val="000000" w:themeColor="text1"/>
                <w:sz w:val="16"/>
                <w:szCs w:val="16"/>
              </w:rPr>
              <w:t>Geo-Targeting:</w:t>
            </w:r>
          </w:p>
        </w:tc>
      </w:tr>
      <w:tr w14:paraId="53068753" w14:textId="77777777" w:rsidTr="008B1FB1">
        <w:tblPrEx>
          <w:tblW w:w="10725" w:type="dxa"/>
          <w:tblInd w:w="93" w:type="dxa"/>
          <w:tblLook w:val="04A0"/>
        </w:tblPrEx>
        <w:trPr>
          <w:trHeight w:val="389"/>
        </w:trPr>
        <w:tc>
          <w:tcPr>
            <w:tcW w:w="5117"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rsidR="00EE7DC6" w:rsidRPr="006044CF" w:rsidP="001C443C" w14:paraId="522F119A" w14:textId="292EDB1F">
            <w:pPr>
              <w:rPr>
                <w:rFonts w:ascii="Arial" w:hAnsi="Arial"/>
                <w:color w:val="000000" w:themeColor="text1"/>
                <w:sz w:val="16"/>
                <w:szCs w:val="16"/>
              </w:rPr>
            </w:pPr>
            <w:r w:rsidRPr="002715CD">
              <w:rPr>
                <w:rFonts w:ascii="Arial" w:hAnsi="Arial"/>
                <w:sz w:val="16"/>
                <w:szCs w:val="16"/>
              </w:rPr>
              <w:t>Flighting</w:t>
            </w:r>
            <w:r>
              <w:rPr>
                <w:rFonts w:ascii="Arial" w:hAnsi="Arial"/>
                <w:sz w:val="16"/>
                <w:szCs w:val="16"/>
              </w:rPr>
              <w:t>:</w:t>
            </w:r>
          </w:p>
        </w:tc>
        <w:tc>
          <w:tcPr>
            <w:tcW w:w="5608" w:type="dxa"/>
            <w:gridSpan w:val="6"/>
            <w:tcBorders>
              <w:top w:val="single" w:sz="8" w:space="0" w:color="auto"/>
              <w:left w:val="nil"/>
              <w:bottom w:val="single" w:sz="8" w:space="0" w:color="auto"/>
              <w:right w:val="single" w:sz="8" w:space="0" w:color="auto"/>
            </w:tcBorders>
            <w:shd w:val="clear" w:color="auto" w:fill="auto"/>
            <w:vAlign w:val="center"/>
            <w:hideMark/>
          </w:tcPr>
          <w:p w:rsidR="00EE7DC6" w:rsidRPr="006044CF" w:rsidP="001C443C" w14:paraId="43A6047A" w14:textId="778D6383">
            <w:pPr>
              <w:rPr>
                <w:rFonts w:ascii="Arial" w:hAnsi="Arial"/>
                <w:color w:val="000000" w:themeColor="text1"/>
                <w:sz w:val="16"/>
                <w:szCs w:val="16"/>
              </w:rPr>
            </w:pPr>
            <w:r w:rsidRPr="006044CF">
              <w:rPr>
                <w:rFonts w:ascii="Arial" w:hAnsi="Arial"/>
                <w:color w:val="000000" w:themeColor="text1"/>
                <w:sz w:val="16"/>
                <w:szCs w:val="16"/>
              </w:rPr>
              <w:t>If Geo-Targeting is "Other":</w:t>
            </w:r>
          </w:p>
        </w:tc>
      </w:tr>
      <w:tr w14:paraId="46AA75BF" w14:textId="77777777" w:rsidTr="008B1FB1">
        <w:tblPrEx>
          <w:tblW w:w="10725" w:type="dxa"/>
          <w:tblInd w:w="93" w:type="dxa"/>
          <w:tblLook w:val="04A0"/>
        </w:tblPrEx>
        <w:trPr>
          <w:trHeight w:val="389"/>
        </w:trPr>
        <w:tc>
          <w:tcPr>
            <w:tcW w:w="5117" w:type="dxa"/>
            <w:gridSpan w:val="3"/>
            <w:tcBorders>
              <w:top w:val="nil"/>
              <w:left w:val="single" w:sz="8" w:space="0" w:color="auto"/>
              <w:bottom w:val="single" w:sz="8" w:space="0" w:color="auto"/>
              <w:right w:val="single" w:sz="8" w:space="0" w:color="auto"/>
            </w:tcBorders>
            <w:shd w:val="clear" w:color="auto" w:fill="auto"/>
            <w:vAlign w:val="center"/>
          </w:tcPr>
          <w:p w:rsidR="00EE7DC6" w:rsidRPr="006044CF" w:rsidP="001C443C" w14:paraId="4FCA0766" w14:textId="56A8A7B3">
            <w:pPr>
              <w:rPr>
                <w:rFonts w:ascii="Arial" w:hAnsi="Arial"/>
                <w:color w:val="000000" w:themeColor="text1"/>
                <w:sz w:val="16"/>
                <w:szCs w:val="16"/>
              </w:rPr>
            </w:pPr>
            <w:r>
              <w:rPr>
                <w:rFonts w:ascii="Arial" w:hAnsi="Arial"/>
                <w:sz w:val="16"/>
                <w:szCs w:val="16"/>
              </w:rPr>
              <w:t>Advertiser Goals:</w:t>
            </w:r>
          </w:p>
        </w:tc>
        <w:tc>
          <w:tcPr>
            <w:tcW w:w="5608" w:type="dxa"/>
            <w:gridSpan w:val="6"/>
            <w:tcBorders>
              <w:top w:val="nil"/>
              <w:left w:val="nil"/>
              <w:bottom w:val="single" w:sz="8" w:space="0" w:color="auto"/>
              <w:right w:val="single" w:sz="8" w:space="0" w:color="auto"/>
            </w:tcBorders>
            <w:shd w:val="clear" w:color="auto" w:fill="auto"/>
            <w:vAlign w:val="center"/>
          </w:tcPr>
          <w:p w:rsidR="00EE7DC6" w:rsidRPr="006044CF" w:rsidP="001C443C" w14:paraId="29CD5E61" w14:textId="0A6993DE">
            <w:pPr>
              <w:rPr>
                <w:rFonts w:ascii="Arial" w:hAnsi="Arial"/>
                <w:color w:val="000000" w:themeColor="text1"/>
                <w:sz w:val="16"/>
                <w:szCs w:val="16"/>
              </w:rPr>
            </w:pPr>
            <w:r w:rsidRPr="002715CD">
              <w:rPr>
                <w:rFonts w:ascii="Arial" w:hAnsi="Arial"/>
                <w:sz w:val="16"/>
                <w:szCs w:val="16"/>
              </w:rPr>
              <w:t>Tracking Parameter</w:t>
            </w:r>
            <w:r>
              <w:rPr>
                <w:rFonts w:ascii="Arial" w:hAnsi="Arial"/>
                <w:sz w:val="16"/>
                <w:szCs w:val="16"/>
              </w:rPr>
              <w:t>:</w:t>
            </w:r>
          </w:p>
        </w:tc>
      </w:tr>
      <w:tr w14:paraId="744BC020" w14:textId="77777777" w:rsidTr="008B1FB1">
        <w:tblPrEx>
          <w:tblW w:w="10725" w:type="dxa"/>
          <w:tblInd w:w="93" w:type="dxa"/>
          <w:tblLook w:val="04A0"/>
        </w:tblPrEx>
        <w:trPr>
          <w:trHeight w:val="389"/>
        </w:trPr>
        <w:tc>
          <w:tcPr>
            <w:tcW w:w="5117" w:type="dxa"/>
            <w:gridSpan w:val="3"/>
            <w:tcBorders>
              <w:top w:val="nil"/>
              <w:left w:val="single" w:sz="8" w:space="0" w:color="auto"/>
              <w:bottom w:val="single" w:sz="8" w:space="0" w:color="auto"/>
              <w:right w:val="single" w:sz="8" w:space="0" w:color="auto"/>
            </w:tcBorders>
            <w:shd w:val="clear" w:color="auto" w:fill="auto"/>
            <w:vAlign w:val="center"/>
          </w:tcPr>
          <w:p w:rsidR="008B1FB1" w:rsidP="001C443C" w14:paraId="05865B20" w14:textId="4A4A184C">
            <w:pPr>
              <w:rPr>
                <w:rFonts w:ascii="Arial" w:hAnsi="Arial"/>
                <w:sz w:val="16"/>
                <w:szCs w:val="16"/>
              </w:rPr>
            </w:pPr>
            <w:r>
              <w:rPr>
                <w:rFonts w:ascii="Arial" w:hAnsi="Arial"/>
                <w:sz w:val="16"/>
                <w:szCs w:val="16"/>
              </w:rPr>
              <w:t xml:space="preserve">Additional </w:t>
            </w:r>
            <w:r w:rsidRPr="002715CD">
              <w:rPr>
                <w:rFonts w:ascii="Arial" w:hAnsi="Arial"/>
                <w:sz w:val="16"/>
                <w:szCs w:val="16"/>
              </w:rPr>
              <w:t>Tracking</w:t>
            </w:r>
            <w:r>
              <w:rPr>
                <w:rFonts w:ascii="Arial" w:hAnsi="Arial"/>
                <w:sz w:val="16"/>
                <w:szCs w:val="16"/>
              </w:rPr>
              <w:t>:</w:t>
            </w:r>
          </w:p>
        </w:tc>
        <w:tc>
          <w:tcPr>
            <w:tcW w:w="5608" w:type="dxa"/>
            <w:gridSpan w:val="6"/>
            <w:tcBorders>
              <w:top w:val="nil"/>
              <w:left w:val="nil"/>
              <w:bottom w:val="single" w:sz="8" w:space="0" w:color="auto"/>
              <w:right w:val="single" w:sz="8" w:space="0" w:color="auto"/>
            </w:tcBorders>
            <w:shd w:val="clear" w:color="auto" w:fill="auto"/>
            <w:vAlign w:val="center"/>
          </w:tcPr>
          <w:p w:rsidR="008B1FB1" w:rsidRPr="006044CF" w:rsidP="001C443C" w14:paraId="0E628317" w14:textId="3FCA497E">
            <w:pPr>
              <w:rPr>
                <w:rFonts w:ascii="Arial" w:hAnsi="Arial"/>
                <w:color w:val="000000" w:themeColor="text1"/>
                <w:sz w:val="16"/>
                <w:szCs w:val="16"/>
              </w:rPr>
            </w:pPr>
            <w:r>
              <w:rPr>
                <w:rFonts w:ascii="Arial" w:hAnsi="Arial"/>
                <w:sz w:val="16"/>
                <w:szCs w:val="16"/>
              </w:rPr>
              <w:t>CPA/PPV/VV Goal:</w:t>
            </w:r>
          </w:p>
        </w:tc>
      </w:tr>
      <w:tr w14:paraId="4948422A" w14:textId="77777777" w:rsidTr="008B1FB1">
        <w:tblPrEx>
          <w:tblW w:w="10725" w:type="dxa"/>
          <w:tblInd w:w="93" w:type="dxa"/>
          <w:tblLook w:val="04A0"/>
        </w:tblPrEx>
        <w:trPr>
          <w:trHeight w:val="389"/>
        </w:trPr>
        <w:tc>
          <w:tcPr>
            <w:tcW w:w="10725" w:type="dxa"/>
            <w:gridSpan w:val="9"/>
            <w:tcBorders>
              <w:top w:val="nil"/>
              <w:left w:val="single" w:sz="8" w:space="0" w:color="auto"/>
              <w:bottom w:val="single" w:sz="8" w:space="0" w:color="auto"/>
              <w:right w:val="single" w:sz="8" w:space="0" w:color="auto"/>
            </w:tcBorders>
            <w:shd w:val="clear" w:color="auto" w:fill="auto"/>
            <w:vAlign w:val="center"/>
          </w:tcPr>
          <w:p w:rsidR="00102913" w:rsidRPr="006044CF" w:rsidP="001C443C" w14:paraId="5E6E51E2" w14:textId="41FD300D">
            <w:pPr>
              <w:rPr>
                <w:rFonts w:ascii="Arial" w:hAnsi="Arial"/>
                <w:color w:val="000000" w:themeColor="text1"/>
                <w:sz w:val="16"/>
                <w:szCs w:val="16"/>
              </w:rPr>
            </w:pPr>
            <w:r w:rsidRPr="006044CF">
              <w:rPr>
                <w:rFonts w:ascii="Arial" w:hAnsi="Arial"/>
                <w:color w:val="000000" w:themeColor="text1"/>
                <w:sz w:val="16"/>
                <w:szCs w:val="16"/>
              </w:rPr>
              <w:t>Additional IO Notes:</w:t>
            </w:r>
          </w:p>
        </w:tc>
      </w:tr>
      <w:tr w14:paraId="66D3CC74" w14:textId="77777777" w:rsidTr="008B1FB1">
        <w:tblPrEx>
          <w:tblW w:w="10725" w:type="dxa"/>
          <w:tblInd w:w="93" w:type="dxa"/>
          <w:tblLook w:val="04A0"/>
        </w:tblPrEx>
        <w:trPr>
          <w:trHeight w:val="389"/>
        </w:trPr>
        <w:tc>
          <w:tcPr>
            <w:tcW w:w="10725" w:type="dxa"/>
            <w:gridSpan w:val="9"/>
            <w:tcBorders>
              <w:top w:val="nil"/>
              <w:left w:val="single" w:sz="8" w:space="0" w:color="auto"/>
              <w:bottom w:val="single" w:sz="8" w:space="0" w:color="auto"/>
              <w:right w:val="single" w:sz="8" w:space="0" w:color="auto"/>
            </w:tcBorders>
            <w:shd w:val="clear" w:color="auto" w:fill="auto"/>
            <w:vAlign w:val="center"/>
          </w:tcPr>
          <w:p w:rsidR="00102913" w:rsidP="00B03BBF" w14:paraId="7B0C0538" w14:textId="77777777">
            <w:pPr>
              <w:rPr>
                <w:rFonts w:ascii="Arial" w:hAnsi="Arial"/>
                <w:bCs w:val="0"/>
                <w:iCs w:val="0"/>
                <w:color w:val="000000" w:themeColor="text1"/>
                <w:spacing w:val="-2"/>
                <w:sz w:val="15"/>
                <w:szCs w:val="16"/>
              </w:rPr>
            </w:pPr>
            <w:r w:rsidRPr="006044CF">
              <w:rPr>
                <w:rFonts w:ascii="Arial" w:hAnsi="Arial"/>
                <w:bCs w:val="0"/>
                <w:iCs w:val="0"/>
                <w:color w:val="000000" w:themeColor="text1"/>
                <w:spacing w:val="-2"/>
                <w:sz w:val="15"/>
                <w:szCs w:val="16"/>
              </w:rPr>
              <w:t>*It is understood and agreed that the foregoing is subject to change either through additional insertion orders, email, or Taboola’s “Backstage” analytics platform.</w:t>
            </w:r>
          </w:p>
          <w:p w:rsidR="00B40D08" w:rsidRPr="006044CF" w:rsidP="00B03BBF" w14:paraId="741F10C8" w14:textId="38422958">
            <w:pPr>
              <w:rPr>
                <w:rFonts w:ascii="Arial" w:hAnsi="Arial"/>
                <w:bCs w:val="0"/>
                <w:iCs w:val="0"/>
                <w:color w:val="000000" w:themeColor="text1"/>
                <w:spacing w:val="-2"/>
                <w:sz w:val="16"/>
                <w:szCs w:val="16"/>
              </w:rPr>
            </w:pPr>
            <w:r>
              <w:rPr>
                <w:rFonts w:ascii="Arial" w:hAnsi="Arial"/>
                <w:bCs w:val="0"/>
                <w:iCs w:val="0"/>
                <w:color w:val="000000" w:themeColor="text1"/>
                <w:spacing w:val="-2"/>
                <w:sz w:val="15"/>
                <w:szCs w:val="16"/>
              </w:rPr>
              <w:t>**</w:t>
            </w:r>
            <w:r w:rsidRPr="00B40D08">
              <w:rPr>
                <w:rFonts w:ascii="Arial" w:hAnsi="Arial"/>
                <w:bCs w:val="0"/>
                <w:iCs w:val="0"/>
                <w:color w:val="000000" w:themeColor="text1"/>
                <w:spacing w:val="-2"/>
                <w:sz w:val="15"/>
                <w:szCs w:val="16"/>
              </w:rPr>
              <w:t>It is understood and agreed that this is an average daily cap measured over the calendar month and that actual daily spend may be up to double this amount.</w:t>
            </w:r>
          </w:p>
        </w:tc>
      </w:tr>
      <w:tr w14:paraId="1243DB8F" w14:textId="77777777" w:rsidTr="008B1FB1">
        <w:tblPrEx>
          <w:tblW w:w="10725" w:type="dxa"/>
          <w:tblInd w:w="93" w:type="dxa"/>
          <w:tblLook w:val="04A0"/>
        </w:tblPrEx>
        <w:trPr>
          <w:trHeight w:hRule="exact" w:val="173"/>
        </w:trPr>
        <w:tc>
          <w:tcPr>
            <w:tcW w:w="2625" w:type="dxa"/>
            <w:gridSpan w:val="2"/>
            <w:tcBorders>
              <w:top w:val="single" w:sz="4" w:space="0" w:color="auto"/>
              <w:left w:val="nil"/>
              <w:bottom w:val="nil"/>
              <w:right w:val="nil"/>
            </w:tcBorders>
            <w:shd w:val="clear" w:color="auto" w:fill="auto"/>
            <w:noWrap/>
            <w:vAlign w:val="center"/>
            <w:hideMark/>
          </w:tcPr>
          <w:p w:rsidR="00102913" w:rsidRPr="006044CF" w:rsidP="001C443C" w14:paraId="66576B76" w14:textId="77777777">
            <w:pPr>
              <w:rPr>
                <w:rFonts w:ascii="Arial" w:hAnsi="Arial"/>
                <w:color w:val="000000" w:themeColor="text1"/>
                <w:sz w:val="16"/>
                <w:szCs w:val="16"/>
              </w:rPr>
            </w:pPr>
          </w:p>
        </w:tc>
        <w:tc>
          <w:tcPr>
            <w:tcW w:w="2492" w:type="dxa"/>
            <w:tcBorders>
              <w:top w:val="single" w:sz="4" w:space="0" w:color="auto"/>
              <w:left w:val="nil"/>
              <w:bottom w:val="nil"/>
              <w:right w:val="nil"/>
            </w:tcBorders>
            <w:shd w:val="clear" w:color="auto" w:fill="auto"/>
            <w:noWrap/>
            <w:vAlign w:val="bottom"/>
            <w:hideMark/>
          </w:tcPr>
          <w:p w:rsidR="00102913" w:rsidRPr="006044CF" w:rsidP="001C443C" w14:paraId="42C2683B" w14:textId="77777777">
            <w:pPr>
              <w:rPr>
                <w:rFonts w:ascii="Arial" w:hAnsi="Arial"/>
                <w:color w:val="000000" w:themeColor="text1"/>
                <w:sz w:val="16"/>
                <w:szCs w:val="16"/>
              </w:rPr>
            </w:pPr>
          </w:p>
        </w:tc>
        <w:tc>
          <w:tcPr>
            <w:tcW w:w="2188" w:type="dxa"/>
            <w:gridSpan w:val="2"/>
            <w:tcBorders>
              <w:top w:val="single" w:sz="4" w:space="0" w:color="auto"/>
              <w:left w:val="nil"/>
              <w:bottom w:val="nil"/>
              <w:right w:val="nil"/>
            </w:tcBorders>
            <w:shd w:val="clear" w:color="auto" w:fill="auto"/>
            <w:noWrap/>
            <w:vAlign w:val="bottom"/>
            <w:hideMark/>
          </w:tcPr>
          <w:p w:rsidR="00102913" w:rsidRPr="006044CF" w:rsidP="001C443C" w14:paraId="37257B85" w14:textId="77777777">
            <w:pPr>
              <w:rPr>
                <w:rFonts w:ascii="Arial" w:hAnsi="Arial"/>
                <w:color w:val="000000" w:themeColor="text1"/>
                <w:sz w:val="16"/>
                <w:szCs w:val="16"/>
              </w:rPr>
            </w:pPr>
          </w:p>
        </w:tc>
        <w:tc>
          <w:tcPr>
            <w:tcW w:w="3420" w:type="dxa"/>
            <w:gridSpan w:val="4"/>
            <w:tcBorders>
              <w:top w:val="single" w:sz="4" w:space="0" w:color="auto"/>
              <w:left w:val="nil"/>
              <w:bottom w:val="nil"/>
              <w:right w:val="nil"/>
            </w:tcBorders>
            <w:shd w:val="clear" w:color="auto" w:fill="auto"/>
            <w:noWrap/>
            <w:vAlign w:val="bottom"/>
            <w:hideMark/>
          </w:tcPr>
          <w:p w:rsidR="00102913" w:rsidRPr="006044CF" w:rsidP="001C443C" w14:paraId="34008039" w14:textId="77777777">
            <w:pPr>
              <w:rPr>
                <w:rFonts w:ascii="Arial" w:hAnsi="Arial"/>
                <w:color w:val="000000" w:themeColor="text1"/>
                <w:sz w:val="16"/>
                <w:szCs w:val="16"/>
              </w:rPr>
            </w:pPr>
          </w:p>
        </w:tc>
      </w:tr>
      <w:tr w14:paraId="5C50B7EA" w14:textId="77777777" w:rsidTr="008B1FB1">
        <w:tblPrEx>
          <w:tblW w:w="10725" w:type="dxa"/>
          <w:tblInd w:w="93" w:type="dxa"/>
          <w:tblLook w:val="04A0"/>
        </w:tblPrEx>
        <w:trPr>
          <w:trHeight w:val="389"/>
        </w:trPr>
        <w:tc>
          <w:tcPr>
            <w:tcW w:w="10725" w:type="dxa"/>
            <w:gridSpan w:val="9"/>
            <w:tcBorders>
              <w:top w:val="single" w:sz="8" w:space="0" w:color="auto"/>
              <w:left w:val="single" w:sz="8" w:space="0" w:color="auto"/>
              <w:bottom w:val="single" w:sz="8" w:space="0" w:color="auto"/>
              <w:right w:val="single" w:sz="8" w:space="0" w:color="000000"/>
            </w:tcBorders>
            <w:shd w:val="clear" w:color="000000" w:fill="E0E0E0"/>
            <w:vAlign w:val="center"/>
            <w:hideMark/>
          </w:tcPr>
          <w:p w:rsidR="00102913" w:rsidRPr="006044CF" w:rsidP="001C443C" w14:paraId="504AB00D" w14:textId="77777777">
            <w:pPr>
              <w:rPr>
                <w:rFonts w:ascii="Arial" w:hAnsi="Arial"/>
                <w:b/>
                <w:color w:val="000000" w:themeColor="text1"/>
                <w:sz w:val="16"/>
                <w:szCs w:val="16"/>
              </w:rPr>
            </w:pPr>
            <w:r w:rsidRPr="006044CF">
              <w:rPr>
                <w:rFonts w:ascii="Arial" w:hAnsi="Arial"/>
                <w:b/>
                <w:color w:val="000000" w:themeColor="text1"/>
                <w:sz w:val="16"/>
                <w:szCs w:val="16"/>
              </w:rPr>
              <w:t>3. Campaign Content:</w:t>
            </w:r>
          </w:p>
        </w:tc>
      </w:tr>
      <w:tr w14:paraId="4FB0121E" w14:textId="77777777" w:rsidTr="008B1FB1">
        <w:tblPrEx>
          <w:tblW w:w="10725" w:type="dxa"/>
          <w:tblInd w:w="93" w:type="dxa"/>
          <w:tblLook w:val="04A0"/>
        </w:tblPrEx>
        <w:trPr>
          <w:trHeight w:val="389"/>
        </w:trPr>
        <w:tc>
          <w:tcPr>
            <w:tcW w:w="5117" w:type="dxa"/>
            <w:gridSpan w:val="3"/>
            <w:tcBorders>
              <w:top w:val="nil"/>
              <w:left w:val="single" w:sz="8" w:space="0" w:color="auto"/>
              <w:bottom w:val="single" w:sz="8" w:space="0" w:color="auto"/>
              <w:right w:val="single" w:sz="8" w:space="0" w:color="auto"/>
            </w:tcBorders>
            <w:shd w:val="clear" w:color="auto" w:fill="auto"/>
            <w:vAlign w:val="center"/>
            <w:hideMark/>
          </w:tcPr>
          <w:p w:rsidR="00102913" w:rsidRPr="006044CF" w:rsidP="001C443C" w14:paraId="36D144B7" w14:textId="7900D904">
            <w:pPr>
              <w:rPr>
                <w:rFonts w:ascii="Arial" w:hAnsi="Arial"/>
                <w:color w:val="000000" w:themeColor="text1"/>
                <w:sz w:val="16"/>
                <w:szCs w:val="16"/>
              </w:rPr>
            </w:pPr>
            <w:r w:rsidRPr="006044CF">
              <w:rPr>
                <w:rFonts w:ascii="Arial" w:hAnsi="Arial"/>
                <w:color w:val="000000" w:themeColor="text1"/>
                <w:sz w:val="16"/>
                <w:szCs w:val="16"/>
              </w:rPr>
              <w:t>Company Website URL:</w:t>
            </w:r>
          </w:p>
        </w:tc>
        <w:tc>
          <w:tcPr>
            <w:tcW w:w="5608" w:type="dxa"/>
            <w:gridSpan w:val="6"/>
            <w:tcBorders>
              <w:top w:val="nil"/>
              <w:left w:val="nil"/>
              <w:bottom w:val="single" w:sz="8" w:space="0" w:color="auto"/>
              <w:right w:val="single" w:sz="8" w:space="0" w:color="auto"/>
            </w:tcBorders>
            <w:shd w:val="clear" w:color="auto" w:fill="auto"/>
            <w:vAlign w:val="center"/>
            <w:hideMark/>
          </w:tcPr>
          <w:p w:rsidR="00102913" w:rsidRPr="006044CF" w:rsidP="001C443C" w14:paraId="39280762" w14:textId="277F3F39">
            <w:pPr>
              <w:rPr>
                <w:rFonts w:ascii="Arial" w:hAnsi="Arial"/>
                <w:color w:val="000000" w:themeColor="text1"/>
                <w:sz w:val="16"/>
                <w:szCs w:val="16"/>
              </w:rPr>
            </w:pPr>
            <w:r w:rsidRPr="006044CF">
              <w:rPr>
                <w:rFonts w:ascii="Arial" w:hAnsi="Arial"/>
                <w:color w:val="000000" w:themeColor="text1"/>
                <w:sz w:val="16"/>
                <w:szCs w:val="16"/>
              </w:rPr>
              <w:t>Creative Optimization OK?</w:t>
            </w:r>
          </w:p>
        </w:tc>
      </w:tr>
      <w:tr w14:paraId="337B3386" w14:textId="77777777" w:rsidTr="008B1FB1">
        <w:tblPrEx>
          <w:tblW w:w="10725" w:type="dxa"/>
          <w:tblInd w:w="93" w:type="dxa"/>
          <w:tblLook w:val="04A0"/>
        </w:tblPrEx>
        <w:trPr>
          <w:trHeight w:val="389"/>
        </w:trPr>
        <w:tc>
          <w:tcPr>
            <w:tcW w:w="10725" w:type="dxa"/>
            <w:gridSpan w:val="9"/>
            <w:tcBorders>
              <w:top w:val="nil"/>
              <w:left w:val="single" w:sz="8" w:space="0" w:color="auto"/>
              <w:bottom w:val="single" w:sz="8" w:space="0" w:color="auto"/>
              <w:right w:val="single" w:sz="8" w:space="0" w:color="auto"/>
            </w:tcBorders>
            <w:shd w:val="clear" w:color="auto" w:fill="auto"/>
            <w:vAlign w:val="center"/>
            <w:hideMark/>
          </w:tcPr>
          <w:p w:rsidR="00102913" w:rsidRPr="006044CF" w:rsidP="001C443C" w14:paraId="00F433FD" w14:textId="5DE1C61F">
            <w:pPr>
              <w:rPr>
                <w:rFonts w:ascii="Arial" w:hAnsi="Arial"/>
                <w:color w:val="000000" w:themeColor="text1"/>
                <w:sz w:val="16"/>
                <w:szCs w:val="16"/>
              </w:rPr>
            </w:pPr>
            <w:r w:rsidRPr="006044CF">
              <w:rPr>
                <w:rFonts w:ascii="Arial" w:hAnsi="Arial"/>
                <w:color w:val="000000" w:themeColor="text1"/>
                <w:sz w:val="16"/>
                <w:szCs w:val="16"/>
              </w:rPr>
              <w:t>Sample Landing Page URL or RSS feeds:</w:t>
            </w:r>
          </w:p>
        </w:tc>
      </w:tr>
      <w:tr w14:paraId="2E50CAF3" w14:textId="77777777" w:rsidTr="008B1FB1">
        <w:tblPrEx>
          <w:tblW w:w="10725" w:type="dxa"/>
          <w:tblInd w:w="93" w:type="dxa"/>
          <w:tblLook w:val="04A0"/>
        </w:tblPrEx>
        <w:trPr>
          <w:trHeight w:hRule="exact" w:val="173"/>
        </w:trPr>
        <w:tc>
          <w:tcPr>
            <w:tcW w:w="1995" w:type="dxa"/>
            <w:tcBorders>
              <w:top w:val="nil"/>
              <w:left w:val="nil"/>
              <w:bottom w:val="nil"/>
              <w:right w:val="nil"/>
            </w:tcBorders>
            <w:shd w:val="clear" w:color="auto" w:fill="auto"/>
            <w:noWrap/>
            <w:vAlign w:val="center"/>
            <w:hideMark/>
          </w:tcPr>
          <w:p w:rsidR="00102913" w:rsidRPr="006044CF" w:rsidP="001C443C" w14:paraId="18746184" w14:textId="77777777">
            <w:pPr>
              <w:rPr>
                <w:rFonts w:ascii="Arial" w:hAnsi="Arial"/>
                <w:color w:val="000000" w:themeColor="text1"/>
                <w:sz w:val="16"/>
                <w:szCs w:val="16"/>
              </w:rPr>
            </w:pPr>
          </w:p>
        </w:tc>
        <w:tc>
          <w:tcPr>
            <w:tcW w:w="3122" w:type="dxa"/>
            <w:gridSpan w:val="2"/>
            <w:tcBorders>
              <w:top w:val="nil"/>
              <w:left w:val="nil"/>
              <w:bottom w:val="nil"/>
              <w:right w:val="nil"/>
            </w:tcBorders>
            <w:shd w:val="clear" w:color="auto" w:fill="auto"/>
            <w:noWrap/>
            <w:vAlign w:val="bottom"/>
            <w:hideMark/>
          </w:tcPr>
          <w:p w:rsidR="00102913" w:rsidRPr="006044CF" w:rsidP="001C443C" w14:paraId="43CDCF05" w14:textId="77777777">
            <w:pPr>
              <w:rPr>
                <w:rFonts w:ascii="Arial" w:hAnsi="Arial"/>
                <w:color w:val="000000" w:themeColor="text1"/>
                <w:sz w:val="16"/>
                <w:szCs w:val="16"/>
              </w:rPr>
            </w:pPr>
          </w:p>
        </w:tc>
        <w:tc>
          <w:tcPr>
            <w:tcW w:w="2097" w:type="dxa"/>
            <w:tcBorders>
              <w:top w:val="nil"/>
              <w:left w:val="nil"/>
              <w:bottom w:val="nil"/>
              <w:right w:val="nil"/>
            </w:tcBorders>
            <w:shd w:val="clear" w:color="auto" w:fill="auto"/>
            <w:noWrap/>
            <w:vAlign w:val="bottom"/>
            <w:hideMark/>
          </w:tcPr>
          <w:p w:rsidR="00102913" w:rsidRPr="006044CF" w:rsidP="001C443C" w14:paraId="498BCEA4" w14:textId="77777777">
            <w:pPr>
              <w:rPr>
                <w:rFonts w:ascii="Arial" w:hAnsi="Arial"/>
                <w:color w:val="000000" w:themeColor="text1"/>
                <w:sz w:val="16"/>
                <w:szCs w:val="16"/>
              </w:rPr>
            </w:pPr>
          </w:p>
        </w:tc>
        <w:tc>
          <w:tcPr>
            <w:tcW w:w="3511" w:type="dxa"/>
            <w:gridSpan w:val="5"/>
            <w:tcBorders>
              <w:top w:val="nil"/>
              <w:left w:val="nil"/>
              <w:bottom w:val="nil"/>
              <w:right w:val="nil"/>
            </w:tcBorders>
            <w:shd w:val="clear" w:color="auto" w:fill="auto"/>
            <w:noWrap/>
            <w:vAlign w:val="bottom"/>
            <w:hideMark/>
          </w:tcPr>
          <w:p w:rsidR="00102913" w:rsidRPr="006044CF" w:rsidP="001C443C" w14:paraId="1383473E" w14:textId="77777777">
            <w:pPr>
              <w:rPr>
                <w:rFonts w:ascii="Arial" w:hAnsi="Arial"/>
                <w:color w:val="000000" w:themeColor="text1"/>
                <w:sz w:val="16"/>
                <w:szCs w:val="16"/>
              </w:rPr>
            </w:pPr>
          </w:p>
        </w:tc>
      </w:tr>
      <w:tr w14:paraId="5B894DF2" w14:textId="77777777" w:rsidTr="008B1FB1">
        <w:tblPrEx>
          <w:tblW w:w="10725" w:type="dxa"/>
          <w:tblInd w:w="93" w:type="dxa"/>
          <w:tblLook w:val="04A0"/>
        </w:tblPrEx>
        <w:trPr>
          <w:trHeight w:val="389"/>
        </w:trPr>
        <w:tc>
          <w:tcPr>
            <w:tcW w:w="10725" w:type="dxa"/>
            <w:gridSpan w:val="9"/>
            <w:tcBorders>
              <w:top w:val="single" w:sz="8" w:space="0" w:color="auto"/>
              <w:left w:val="single" w:sz="8" w:space="0" w:color="auto"/>
              <w:bottom w:val="single" w:sz="8" w:space="0" w:color="auto"/>
              <w:right w:val="single" w:sz="8" w:space="0" w:color="000000"/>
            </w:tcBorders>
            <w:shd w:val="clear" w:color="000000" w:fill="E0E0E0"/>
            <w:vAlign w:val="center"/>
            <w:hideMark/>
          </w:tcPr>
          <w:p w:rsidR="00102913" w:rsidRPr="006044CF" w:rsidP="001C443C" w14:paraId="01CE1F09" w14:textId="00783254">
            <w:pPr>
              <w:rPr>
                <w:rFonts w:ascii="Arial" w:hAnsi="Arial"/>
                <w:b/>
                <w:color w:val="000000" w:themeColor="text1"/>
                <w:sz w:val="16"/>
                <w:szCs w:val="16"/>
              </w:rPr>
            </w:pPr>
            <w:r w:rsidRPr="006044CF">
              <w:rPr>
                <w:rFonts w:ascii="Arial" w:hAnsi="Arial"/>
                <w:b/>
                <w:color w:val="000000" w:themeColor="text1"/>
                <w:sz w:val="16"/>
                <w:szCs w:val="16"/>
              </w:rPr>
              <w:t>4. Payment Information</w:t>
            </w:r>
            <w:r w:rsidR="003214DF">
              <w:rPr>
                <w:rFonts w:ascii="Arial" w:hAnsi="Arial"/>
                <w:b/>
                <w:color w:val="000000" w:themeColor="text1"/>
                <w:sz w:val="16"/>
                <w:szCs w:val="16"/>
              </w:rPr>
              <w:t>***</w:t>
            </w:r>
            <w:r w:rsidRPr="006044CF">
              <w:rPr>
                <w:rFonts w:ascii="Arial" w:hAnsi="Arial"/>
                <w:b/>
                <w:color w:val="000000" w:themeColor="text1"/>
                <w:sz w:val="16"/>
                <w:szCs w:val="16"/>
              </w:rPr>
              <w:t>:</w:t>
            </w:r>
          </w:p>
        </w:tc>
      </w:tr>
      <w:tr w14:paraId="4FCDD532" w14:textId="77777777" w:rsidTr="008B1FB1">
        <w:tblPrEx>
          <w:tblW w:w="10725" w:type="dxa"/>
          <w:tblInd w:w="93" w:type="dxa"/>
          <w:tblLook w:val="04A0"/>
        </w:tblPrEx>
        <w:trPr>
          <w:trHeight w:val="389"/>
        </w:trPr>
        <w:tc>
          <w:tcPr>
            <w:tcW w:w="5117" w:type="dxa"/>
            <w:gridSpan w:val="3"/>
            <w:tcBorders>
              <w:top w:val="nil"/>
              <w:left w:val="single" w:sz="8" w:space="0" w:color="auto"/>
              <w:bottom w:val="single" w:sz="8" w:space="0" w:color="auto"/>
              <w:right w:val="single" w:sz="8" w:space="0" w:color="auto"/>
            </w:tcBorders>
            <w:shd w:val="clear" w:color="auto" w:fill="auto"/>
            <w:vAlign w:val="center"/>
          </w:tcPr>
          <w:p w:rsidR="00102913" w:rsidRPr="006044CF" w:rsidP="001C443C" w14:paraId="786B5676" w14:textId="6776E2AF">
            <w:pPr>
              <w:rPr>
                <w:rFonts w:ascii="Arial" w:hAnsi="Arial"/>
                <w:color w:val="000000" w:themeColor="text1"/>
                <w:sz w:val="16"/>
                <w:szCs w:val="16"/>
              </w:rPr>
            </w:pPr>
            <w:r w:rsidRPr="006044CF">
              <w:rPr>
                <w:rFonts w:ascii="Arial" w:hAnsi="Arial"/>
                <w:color w:val="000000" w:themeColor="text1"/>
                <w:sz w:val="16"/>
                <w:szCs w:val="16"/>
              </w:rPr>
              <w:t>Billing Entity Name:</w:t>
            </w:r>
          </w:p>
        </w:tc>
        <w:tc>
          <w:tcPr>
            <w:tcW w:w="5608" w:type="dxa"/>
            <w:gridSpan w:val="6"/>
            <w:tcBorders>
              <w:top w:val="nil"/>
              <w:left w:val="nil"/>
              <w:bottom w:val="single" w:sz="8" w:space="0" w:color="auto"/>
              <w:right w:val="single" w:sz="8" w:space="0" w:color="auto"/>
            </w:tcBorders>
            <w:shd w:val="clear" w:color="auto" w:fill="auto"/>
            <w:vAlign w:val="center"/>
          </w:tcPr>
          <w:p w:rsidR="00102913" w:rsidRPr="006044CF" w:rsidP="001C443C" w14:paraId="79410E48" w14:textId="0E879D63">
            <w:pPr>
              <w:rPr>
                <w:rFonts w:ascii="Arial" w:hAnsi="Arial"/>
                <w:color w:val="000000" w:themeColor="text1"/>
                <w:sz w:val="16"/>
                <w:szCs w:val="16"/>
              </w:rPr>
            </w:pPr>
            <w:r w:rsidRPr="006044CF">
              <w:rPr>
                <w:rFonts w:ascii="Arial" w:hAnsi="Arial"/>
                <w:color w:val="000000" w:themeColor="text1"/>
                <w:sz w:val="16"/>
                <w:szCs w:val="16"/>
              </w:rPr>
              <w:t>Billing Street:</w:t>
            </w:r>
          </w:p>
        </w:tc>
      </w:tr>
      <w:tr w14:paraId="33FFD7BA" w14:textId="77777777" w:rsidTr="008B1FB1">
        <w:tblPrEx>
          <w:tblW w:w="10725" w:type="dxa"/>
          <w:tblInd w:w="93" w:type="dxa"/>
          <w:tblLook w:val="04A0"/>
        </w:tblPrEx>
        <w:trPr>
          <w:trHeight w:val="389"/>
        </w:trPr>
        <w:tc>
          <w:tcPr>
            <w:tcW w:w="5117" w:type="dxa"/>
            <w:gridSpan w:val="3"/>
            <w:tcBorders>
              <w:top w:val="nil"/>
              <w:left w:val="single" w:sz="8" w:space="0" w:color="auto"/>
              <w:bottom w:val="single" w:sz="8" w:space="0" w:color="auto"/>
              <w:right w:val="single" w:sz="8" w:space="0" w:color="auto"/>
            </w:tcBorders>
            <w:shd w:val="clear" w:color="auto" w:fill="auto"/>
            <w:vAlign w:val="center"/>
          </w:tcPr>
          <w:p w:rsidR="00102913" w:rsidRPr="006044CF" w:rsidP="001C443C" w14:paraId="7ECBBF23" w14:textId="259BDCEB">
            <w:pPr>
              <w:rPr>
                <w:rFonts w:ascii="Arial" w:hAnsi="Arial"/>
                <w:color w:val="000000" w:themeColor="text1"/>
                <w:sz w:val="16"/>
                <w:szCs w:val="16"/>
              </w:rPr>
            </w:pPr>
            <w:r w:rsidRPr="006044CF">
              <w:rPr>
                <w:rFonts w:ascii="Arial" w:hAnsi="Arial"/>
                <w:color w:val="000000" w:themeColor="text1"/>
                <w:sz w:val="16"/>
                <w:szCs w:val="16"/>
              </w:rPr>
              <w:t>Billing Contact Name:</w:t>
            </w:r>
          </w:p>
        </w:tc>
        <w:tc>
          <w:tcPr>
            <w:tcW w:w="5608" w:type="dxa"/>
            <w:gridSpan w:val="6"/>
            <w:tcBorders>
              <w:top w:val="nil"/>
              <w:left w:val="nil"/>
              <w:bottom w:val="single" w:sz="8" w:space="0" w:color="auto"/>
              <w:right w:val="single" w:sz="8" w:space="0" w:color="auto"/>
            </w:tcBorders>
            <w:shd w:val="clear" w:color="auto" w:fill="auto"/>
            <w:vAlign w:val="center"/>
          </w:tcPr>
          <w:p w:rsidR="00102913" w:rsidRPr="006044CF" w:rsidP="001C443C" w14:paraId="2128C44F" w14:textId="6ED222A2">
            <w:pPr>
              <w:rPr>
                <w:rFonts w:ascii="Arial" w:hAnsi="Arial"/>
                <w:color w:val="000000" w:themeColor="text1"/>
                <w:sz w:val="16"/>
                <w:szCs w:val="16"/>
              </w:rPr>
            </w:pPr>
            <w:r w:rsidRPr="006044CF">
              <w:rPr>
                <w:rFonts w:ascii="Arial" w:hAnsi="Arial"/>
                <w:color w:val="000000" w:themeColor="text1"/>
                <w:sz w:val="16"/>
                <w:szCs w:val="16"/>
              </w:rPr>
              <w:t>Billing City:</w:t>
            </w:r>
          </w:p>
        </w:tc>
      </w:tr>
      <w:tr w14:paraId="5E3DAF9D" w14:textId="77777777" w:rsidTr="008B1FB1">
        <w:tblPrEx>
          <w:tblW w:w="10725" w:type="dxa"/>
          <w:tblInd w:w="93" w:type="dxa"/>
          <w:tblLook w:val="04A0"/>
        </w:tblPrEx>
        <w:trPr>
          <w:trHeight w:val="389"/>
        </w:trPr>
        <w:tc>
          <w:tcPr>
            <w:tcW w:w="5117" w:type="dxa"/>
            <w:gridSpan w:val="3"/>
            <w:tcBorders>
              <w:top w:val="nil"/>
              <w:left w:val="single" w:sz="8" w:space="0" w:color="auto"/>
              <w:bottom w:val="single" w:sz="8" w:space="0" w:color="auto"/>
              <w:right w:val="single" w:sz="8" w:space="0" w:color="auto"/>
            </w:tcBorders>
            <w:shd w:val="clear" w:color="auto" w:fill="auto"/>
            <w:vAlign w:val="center"/>
          </w:tcPr>
          <w:p w:rsidR="00102913" w:rsidRPr="006044CF" w:rsidP="001C443C" w14:paraId="216623ED" w14:textId="56E34012">
            <w:pPr>
              <w:rPr>
                <w:rFonts w:ascii="Arial" w:hAnsi="Arial"/>
                <w:color w:val="000000" w:themeColor="text1"/>
                <w:sz w:val="16"/>
                <w:szCs w:val="16"/>
              </w:rPr>
            </w:pPr>
            <w:r w:rsidRPr="006044CF">
              <w:rPr>
                <w:rFonts w:ascii="Arial" w:hAnsi="Arial"/>
                <w:color w:val="000000" w:themeColor="text1"/>
                <w:sz w:val="16"/>
                <w:szCs w:val="16"/>
              </w:rPr>
              <w:t>Billing Contact Email:</w:t>
            </w:r>
          </w:p>
        </w:tc>
        <w:tc>
          <w:tcPr>
            <w:tcW w:w="5608" w:type="dxa"/>
            <w:gridSpan w:val="6"/>
            <w:tcBorders>
              <w:top w:val="nil"/>
              <w:left w:val="nil"/>
              <w:bottom w:val="single" w:sz="8" w:space="0" w:color="auto"/>
              <w:right w:val="single" w:sz="8" w:space="0" w:color="auto"/>
            </w:tcBorders>
            <w:shd w:val="clear" w:color="auto" w:fill="auto"/>
            <w:vAlign w:val="center"/>
          </w:tcPr>
          <w:p w:rsidR="00102913" w:rsidRPr="006044CF" w:rsidP="001C443C" w14:paraId="2CEEBFB8" w14:textId="3179A9C3">
            <w:pPr>
              <w:rPr>
                <w:rFonts w:ascii="Arial" w:hAnsi="Arial"/>
                <w:color w:val="000000" w:themeColor="text1"/>
                <w:sz w:val="16"/>
                <w:szCs w:val="16"/>
              </w:rPr>
            </w:pPr>
            <w:r w:rsidRPr="006044CF">
              <w:rPr>
                <w:rFonts w:ascii="Arial" w:hAnsi="Arial"/>
                <w:color w:val="000000" w:themeColor="text1"/>
                <w:sz w:val="16"/>
                <w:szCs w:val="16"/>
              </w:rPr>
              <w:t xml:space="preserve">Billing </w:t>
            </w:r>
            <w:r w:rsidR="008B1FB1">
              <w:rPr>
                <w:rFonts w:ascii="Arial" w:hAnsi="Arial"/>
                <w:color w:val="000000" w:themeColor="text1"/>
                <w:sz w:val="16"/>
                <w:szCs w:val="16"/>
              </w:rPr>
              <w:t>State</w:t>
            </w:r>
            <w:r w:rsidRPr="006044CF">
              <w:rPr>
                <w:rFonts w:ascii="Arial" w:hAnsi="Arial"/>
                <w:color w:val="000000" w:themeColor="text1"/>
                <w:sz w:val="16"/>
                <w:szCs w:val="16"/>
              </w:rPr>
              <w:t>:</w:t>
            </w:r>
          </w:p>
        </w:tc>
      </w:tr>
      <w:tr w14:paraId="7C5D2BD1" w14:textId="77777777" w:rsidTr="000E0264">
        <w:tblPrEx>
          <w:tblW w:w="10725" w:type="dxa"/>
          <w:tblInd w:w="93" w:type="dxa"/>
          <w:tblLook w:val="04A0"/>
        </w:tblPrEx>
        <w:trPr>
          <w:trHeight w:val="389"/>
        </w:trPr>
        <w:tc>
          <w:tcPr>
            <w:tcW w:w="511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8B1FB1" w:rsidRPr="006044CF" w:rsidP="001C443C" w14:paraId="7788C712" w14:textId="603BAD06">
            <w:pPr>
              <w:rPr>
                <w:rFonts w:ascii="Arial" w:hAnsi="Arial"/>
                <w:color w:val="000000" w:themeColor="text1"/>
                <w:sz w:val="16"/>
                <w:szCs w:val="16"/>
              </w:rPr>
            </w:pPr>
            <w:r w:rsidRPr="006044CF">
              <w:rPr>
                <w:rFonts w:ascii="Arial" w:hAnsi="Arial"/>
                <w:color w:val="000000" w:themeColor="text1"/>
                <w:sz w:val="16"/>
                <w:szCs w:val="16"/>
              </w:rPr>
              <w:t>Billing Contact Phone:</w:t>
            </w:r>
          </w:p>
        </w:tc>
        <w:tc>
          <w:tcPr>
            <w:tcW w:w="2804" w:type="dxa"/>
            <w:gridSpan w:val="3"/>
            <w:tcBorders>
              <w:top w:val="single" w:sz="8" w:space="0" w:color="auto"/>
              <w:left w:val="nil"/>
              <w:bottom w:val="single" w:sz="8" w:space="0" w:color="auto"/>
              <w:right w:val="single" w:sz="8" w:space="0" w:color="auto"/>
            </w:tcBorders>
            <w:shd w:val="clear" w:color="auto" w:fill="auto"/>
            <w:vAlign w:val="center"/>
          </w:tcPr>
          <w:p w:rsidR="008B1FB1" w:rsidRPr="006044CF" w:rsidP="004C6630" w14:paraId="20F788EC" w14:textId="7635C49C">
            <w:pPr>
              <w:rPr>
                <w:rFonts w:ascii="Arial" w:hAnsi="Arial"/>
                <w:color w:val="000000" w:themeColor="text1"/>
                <w:sz w:val="16"/>
                <w:szCs w:val="16"/>
              </w:rPr>
            </w:pPr>
            <w:r w:rsidRPr="006044CF">
              <w:rPr>
                <w:rFonts w:ascii="Arial" w:hAnsi="Arial"/>
                <w:color w:val="000000" w:themeColor="text1"/>
                <w:sz w:val="16"/>
                <w:szCs w:val="16"/>
              </w:rPr>
              <w:t>Billing Postal Code:</w:t>
            </w:r>
          </w:p>
        </w:tc>
        <w:tc>
          <w:tcPr>
            <w:tcW w:w="2804" w:type="dxa"/>
            <w:gridSpan w:val="3"/>
            <w:tcBorders>
              <w:top w:val="single" w:sz="8" w:space="0" w:color="auto"/>
              <w:left w:val="nil"/>
              <w:bottom w:val="single" w:sz="8" w:space="0" w:color="auto"/>
              <w:right w:val="single" w:sz="8" w:space="0" w:color="auto"/>
            </w:tcBorders>
            <w:shd w:val="clear" w:color="auto" w:fill="auto"/>
            <w:vAlign w:val="center"/>
          </w:tcPr>
          <w:p w:rsidR="008B1FB1" w:rsidRPr="006044CF" w:rsidP="004C6630" w14:paraId="0FD51396" w14:textId="06024970">
            <w:pPr>
              <w:rPr>
                <w:rFonts w:ascii="Arial" w:hAnsi="Arial"/>
                <w:color w:val="000000" w:themeColor="text1"/>
                <w:sz w:val="16"/>
                <w:szCs w:val="16"/>
              </w:rPr>
            </w:pPr>
            <w:r w:rsidRPr="006044CF">
              <w:rPr>
                <w:rFonts w:ascii="Arial" w:hAnsi="Arial"/>
                <w:color w:val="000000" w:themeColor="text1"/>
                <w:sz w:val="16"/>
                <w:szCs w:val="16"/>
              </w:rPr>
              <w:t>Billing Country:</w:t>
            </w:r>
          </w:p>
        </w:tc>
      </w:tr>
      <w:tr w14:paraId="58A08544" w14:textId="77777777" w:rsidTr="008B1FB1">
        <w:tblPrEx>
          <w:tblW w:w="10725" w:type="dxa"/>
          <w:tblInd w:w="93" w:type="dxa"/>
          <w:tblLook w:val="04A0"/>
        </w:tblPrEx>
        <w:trPr>
          <w:trHeight w:val="389"/>
        </w:trPr>
        <w:tc>
          <w:tcPr>
            <w:tcW w:w="511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rsidR="00102913" w:rsidRPr="006044CF" w:rsidP="00A119D8" w14:paraId="12514453" w14:textId="35F2D53B">
            <w:pPr>
              <w:suppressAutoHyphens/>
              <w:spacing w:before="40" w:after="40"/>
              <w:rPr>
                <w:rFonts w:ascii="Arial" w:hAnsi="Arial"/>
                <w:color w:val="000000" w:themeColor="text1"/>
                <w:sz w:val="16"/>
                <w:szCs w:val="16"/>
              </w:rPr>
            </w:pPr>
            <w:r w:rsidRPr="006044CF">
              <w:rPr>
                <w:rFonts w:ascii="Arial" w:hAnsi="Arial"/>
                <w:color w:val="000000" w:themeColor="text1"/>
                <w:sz w:val="16"/>
                <w:szCs w:val="16"/>
              </w:rPr>
              <w:t>Billing Currency:</w:t>
            </w:r>
          </w:p>
        </w:tc>
        <w:tc>
          <w:tcPr>
            <w:tcW w:w="5608" w:type="dxa"/>
            <w:gridSpan w:val="6"/>
            <w:tcBorders>
              <w:top w:val="single" w:sz="8" w:space="0" w:color="auto"/>
              <w:left w:val="single" w:sz="8" w:space="0" w:color="auto"/>
              <w:bottom w:val="single" w:sz="8" w:space="0" w:color="auto"/>
              <w:right w:val="single" w:sz="8" w:space="0" w:color="auto"/>
            </w:tcBorders>
            <w:shd w:val="clear" w:color="auto" w:fill="auto"/>
            <w:vAlign w:val="center"/>
            <w:hideMark/>
          </w:tcPr>
          <w:p w:rsidR="00102913" w:rsidRPr="006044CF" w:rsidP="001C443C" w14:paraId="4AA9369A" w14:textId="0081F52E">
            <w:pPr>
              <w:rPr>
                <w:rFonts w:ascii="Arial" w:hAnsi="Arial"/>
                <w:color w:val="000000" w:themeColor="text1"/>
                <w:sz w:val="16"/>
                <w:szCs w:val="16"/>
              </w:rPr>
            </w:pPr>
            <w:r w:rsidRPr="006044CF">
              <w:rPr>
                <w:rFonts w:ascii="Arial" w:hAnsi="Arial"/>
                <w:color w:val="000000" w:themeColor="text1"/>
                <w:sz w:val="16"/>
                <w:szCs w:val="16"/>
              </w:rPr>
              <w:t>Payment Terms:</w:t>
            </w:r>
          </w:p>
        </w:tc>
      </w:tr>
      <w:tr w14:paraId="49045506" w14:textId="77777777" w:rsidTr="008B1FB1">
        <w:tblPrEx>
          <w:tblW w:w="10725" w:type="dxa"/>
          <w:tblInd w:w="93" w:type="dxa"/>
          <w:tblLook w:val="04A0"/>
        </w:tblPrEx>
        <w:trPr>
          <w:trHeight w:val="276"/>
        </w:trPr>
        <w:tc>
          <w:tcPr>
            <w:tcW w:w="10725" w:type="dxa"/>
            <w:gridSpan w:val="9"/>
            <w:tcBorders>
              <w:top w:val="single" w:sz="8" w:space="0" w:color="auto"/>
              <w:left w:val="single" w:sz="8" w:space="0" w:color="auto"/>
              <w:bottom w:val="single" w:sz="8" w:space="0" w:color="auto"/>
              <w:right w:val="single" w:sz="8" w:space="0" w:color="auto"/>
            </w:tcBorders>
            <w:shd w:val="clear" w:color="auto" w:fill="auto"/>
            <w:vAlign w:val="center"/>
          </w:tcPr>
          <w:p w:rsidR="003214DF" w:rsidRPr="003214DF" w:rsidP="001C443C" w14:paraId="461C5C0E" w14:textId="0458443F">
            <w:pPr>
              <w:rPr>
                <w:rFonts w:ascii="Arial" w:hAnsi="Arial"/>
                <w:color w:val="000000" w:themeColor="text1"/>
                <w:sz w:val="15"/>
                <w:szCs w:val="15"/>
              </w:rPr>
            </w:pPr>
            <w:r w:rsidRPr="003214DF">
              <w:rPr>
                <w:rFonts w:ascii="Arial" w:hAnsi="Arial"/>
                <w:color w:val="000000" w:themeColor="text1"/>
                <w:sz w:val="15"/>
                <w:szCs w:val="15"/>
              </w:rPr>
              <w:t>***By signing this Insertion Order, Advertiser actively confirms that (1) it is a resident regularly outside of Israel / registered or incorporated only outside of Israel, and (2) it has no business or actively in Israel which requires VAT registration in Israel.</w:t>
            </w:r>
          </w:p>
        </w:tc>
      </w:tr>
    </w:tbl>
    <w:p w:rsidR="002C7536" w:rsidRPr="006044CF" w:rsidP="002C7536" w14:paraId="311EB634" w14:textId="77777777">
      <w:pPr>
        <w:pStyle w:val="a"/>
        <w:keepNext w:val="0"/>
        <w:keepLines w:val="0"/>
        <w:autoSpaceDE/>
        <w:autoSpaceDN/>
        <w:adjustRightInd/>
        <w:contextualSpacing/>
        <w:rPr>
          <w:rFonts w:ascii="Arial" w:hAnsi="Arial" w:cs="Arial"/>
          <w:color w:val="000000" w:themeColor="text1"/>
          <w:sz w:val="10"/>
          <w:szCs w:val="16"/>
        </w:rPr>
      </w:pPr>
    </w:p>
    <w:p w:rsidR="00AD29CF" w:rsidRPr="006044CF" w14:paraId="579ECA7F" w14:textId="5DDCB402">
      <w:pPr>
        <w:rPr>
          <w:rFonts w:ascii="Arial" w:hAnsi="Arial"/>
          <w:b/>
          <w:color w:val="000000" w:themeColor="text1"/>
          <w:kern w:val="32"/>
          <w:szCs w:val="16"/>
          <w:lang w:bidi="he-IL"/>
        </w:rPr>
      </w:pPr>
    </w:p>
    <w:tbl>
      <w:tblPr>
        <w:tblW w:w="10715" w:type="dxa"/>
        <w:tblInd w:w="93" w:type="dxa"/>
        <w:tblLayout w:type="fixed"/>
        <w:tblLook w:val="04A0"/>
      </w:tblPr>
      <w:tblGrid>
        <w:gridCol w:w="1995"/>
        <w:gridCol w:w="1700"/>
        <w:gridCol w:w="1422"/>
        <w:gridCol w:w="2097"/>
        <w:gridCol w:w="3501"/>
      </w:tblGrid>
      <w:tr w14:paraId="5E90B25D" w14:textId="77777777" w:rsidTr="00821F32">
        <w:tblPrEx>
          <w:tblW w:w="10715" w:type="dxa"/>
          <w:tblInd w:w="93" w:type="dxa"/>
          <w:tblLayout w:type="fixed"/>
          <w:tblLook w:val="04A0"/>
        </w:tblPrEx>
        <w:trPr>
          <w:trHeight w:val="389"/>
        </w:trPr>
        <w:tc>
          <w:tcPr>
            <w:tcW w:w="1071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000000" w:fill="E0E0E0"/>
            <w:vAlign w:val="center"/>
            <w:hideMark/>
          </w:tcPr>
          <w:p w:rsidR="00821F32" w:rsidRPr="008B7372" w:rsidP="00A1588F" w14:paraId="0F6987F0" w14:textId="3C5C1BBE">
            <w:pPr>
              <w:keepNext/>
              <w:rPr>
                <w:rFonts w:ascii="Arial" w:hAnsi="Arial"/>
                <w:b/>
                <w:sz w:val="16"/>
                <w:szCs w:val="16"/>
              </w:rPr>
            </w:pPr>
            <w:r>
              <w:rPr>
                <w:rFonts w:ascii="Arial" w:hAnsi="Arial"/>
                <w:b/>
                <w:sz w:val="16"/>
                <w:szCs w:val="16"/>
              </w:rPr>
              <w:t xml:space="preserve">5. </w:t>
            </w:r>
            <w:r w:rsidRPr="00C954A1" w:rsidR="00C954A1">
              <w:rPr>
                <w:rFonts w:ascii="Arial" w:hAnsi="Arial"/>
                <w:b/>
                <w:sz w:val="16"/>
                <w:szCs w:val="16"/>
              </w:rPr>
              <w:t xml:space="preserve">Taboola’s </w:t>
            </w:r>
            <w:r w:rsidR="00A1588F">
              <w:rPr>
                <w:rFonts w:ascii="Arial" w:hAnsi="Arial"/>
                <w:b/>
                <w:sz w:val="16"/>
                <w:szCs w:val="16"/>
              </w:rPr>
              <w:t xml:space="preserve">Advertising </w:t>
            </w:r>
            <w:r w:rsidRPr="00C954A1" w:rsidR="00C954A1">
              <w:rPr>
                <w:rFonts w:ascii="Arial" w:hAnsi="Arial"/>
                <w:b/>
                <w:sz w:val="16"/>
                <w:szCs w:val="16"/>
              </w:rPr>
              <w:t xml:space="preserve">and Data Use </w:t>
            </w:r>
            <w:r w:rsidR="00A1588F">
              <w:rPr>
                <w:rFonts w:ascii="Arial" w:hAnsi="Arial"/>
                <w:b/>
                <w:sz w:val="16"/>
                <w:szCs w:val="16"/>
              </w:rPr>
              <w:t>Policies</w:t>
            </w:r>
          </w:p>
        </w:tc>
      </w:tr>
      <w:tr w14:paraId="6439414B" w14:textId="77777777" w:rsidTr="00821F32">
        <w:tblPrEx>
          <w:tblW w:w="10715" w:type="dxa"/>
          <w:tblInd w:w="93" w:type="dxa"/>
          <w:tblLayout w:type="fixed"/>
          <w:tblLook w:val="04A0"/>
        </w:tblPrEx>
        <w:trPr>
          <w:trHeight w:val="506"/>
        </w:trPr>
        <w:tc>
          <w:tcPr>
            <w:tcW w:w="3695" w:type="dxa"/>
            <w:gridSpan w:val="2"/>
            <w:tcBorders>
              <w:top w:val="single" w:sz="8" w:space="0" w:color="000000" w:themeColor="text1"/>
              <w:left w:val="single" w:sz="8" w:space="0" w:color="000000" w:themeColor="text1"/>
              <w:bottom w:val="single" w:sz="8" w:space="0" w:color="000000" w:themeColor="text1"/>
            </w:tcBorders>
            <w:shd w:val="clear" w:color="auto" w:fill="auto"/>
            <w:vAlign w:val="center"/>
          </w:tcPr>
          <w:p w:rsidR="00C954A1" w:rsidRPr="002B783E" w:rsidP="000877D9" w14:paraId="32E5448A" w14:textId="0FB04ADD">
            <w:pPr>
              <w:suppressAutoHyphens/>
              <w:spacing w:before="60"/>
              <w:rPr>
                <w:rFonts w:ascii="Arial" w:hAnsi="Arial"/>
                <w:sz w:val="16"/>
                <w:szCs w:val="16"/>
              </w:rPr>
            </w:pPr>
            <w:r w:rsidRPr="002B783E">
              <w:rPr>
                <w:rFonts w:ascii="Arial" w:hAnsi="Arial"/>
                <w:sz w:val="16"/>
                <w:szCs w:val="16"/>
              </w:rPr>
              <w:t>Taboola’s Advertising Policies</w:t>
            </w:r>
            <w:r>
              <w:rPr>
                <w:rFonts w:ascii="Arial" w:hAnsi="Arial"/>
                <w:sz w:val="16"/>
                <w:szCs w:val="16"/>
              </w:rPr>
              <w:t>:</w:t>
            </w:r>
          </w:p>
        </w:tc>
        <w:tc>
          <w:tcPr>
            <w:tcW w:w="7020" w:type="dxa"/>
            <w:gridSpan w:val="3"/>
            <w:tcBorders>
              <w:top w:val="single" w:sz="8" w:space="0" w:color="000000" w:themeColor="text1"/>
              <w:bottom w:val="single" w:sz="8" w:space="0" w:color="000000" w:themeColor="text1"/>
              <w:right w:val="single" w:sz="8" w:space="0" w:color="000000" w:themeColor="text1"/>
            </w:tcBorders>
            <w:shd w:val="clear" w:color="auto" w:fill="auto"/>
            <w:vAlign w:val="center"/>
          </w:tcPr>
          <w:p w:rsidR="00C954A1" w:rsidP="000877D9" w14:paraId="2083329C" w14:textId="7501A408">
            <w:pPr>
              <w:spacing w:before="60"/>
            </w:pPr>
            <w:hyperlink r:id="rId6" w:history="1">
              <w:r w:rsidRPr="00811B3C">
                <w:rPr>
                  <w:rStyle w:val="Hyperlink"/>
                  <w:rFonts w:ascii="Arial" w:hAnsi="Arial"/>
                  <w:sz w:val="16"/>
                  <w:szCs w:val="16"/>
                </w:rPr>
                <w:t>http://www.taboola.com/advertising-policies</w:t>
              </w:r>
            </w:hyperlink>
          </w:p>
        </w:tc>
      </w:tr>
      <w:tr w14:paraId="72CDA91A" w14:textId="77777777" w:rsidTr="00821F32">
        <w:tblPrEx>
          <w:tblW w:w="10715" w:type="dxa"/>
          <w:tblInd w:w="93" w:type="dxa"/>
          <w:tblLayout w:type="fixed"/>
          <w:tblLook w:val="04A0"/>
        </w:tblPrEx>
        <w:trPr>
          <w:trHeight w:val="506"/>
        </w:trPr>
        <w:tc>
          <w:tcPr>
            <w:tcW w:w="3695" w:type="dxa"/>
            <w:gridSpan w:val="2"/>
            <w:tcBorders>
              <w:top w:val="single" w:sz="8" w:space="0" w:color="000000" w:themeColor="text1"/>
              <w:left w:val="single" w:sz="8" w:space="0" w:color="000000" w:themeColor="text1"/>
              <w:bottom w:val="single" w:sz="8" w:space="0" w:color="000000" w:themeColor="text1"/>
            </w:tcBorders>
            <w:shd w:val="clear" w:color="auto" w:fill="auto"/>
            <w:vAlign w:val="center"/>
          </w:tcPr>
          <w:p w:rsidR="00821F32" w:rsidP="000877D9" w14:paraId="4EFBE565" w14:textId="56DF9C19">
            <w:pPr>
              <w:suppressAutoHyphens/>
              <w:spacing w:before="60"/>
              <w:rPr>
                <w:rFonts w:ascii="Arial" w:hAnsi="Arial"/>
                <w:sz w:val="16"/>
                <w:szCs w:val="16"/>
              </w:rPr>
            </w:pPr>
            <w:r>
              <w:rPr>
                <w:rFonts w:ascii="Arial" w:hAnsi="Arial"/>
                <w:sz w:val="16"/>
                <w:szCs w:val="16"/>
              </w:rPr>
              <w:t>Taboola’s Advertiser Data Use Policy:</w:t>
            </w:r>
          </w:p>
        </w:tc>
        <w:tc>
          <w:tcPr>
            <w:tcW w:w="7020" w:type="dxa"/>
            <w:gridSpan w:val="3"/>
            <w:tcBorders>
              <w:top w:val="single" w:sz="8" w:space="0" w:color="000000" w:themeColor="text1"/>
              <w:bottom w:val="single" w:sz="8" w:space="0" w:color="000000" w:themeColor="text1"/>
              <w:right w:val="single" w:sz="8" w:space="0" w:color="000000" w:themeColor="text1"/>
            </w:tcBorders>
            <w:shd w:val="clear" w:color="auto" w:fill="auto"/>
            <w:vAlign w:val="center"/>
          </w:tcPr>
          <w:p w:rsidR="00821F32" w:rsidP="000877D9" w14:paraId="309C2F41" w14:textId="675402E0">
            <w:pPr>
              <w:spacing w:before="60"/>
              <w:rPr>
                <w:rFonts w:ascii="Arial" w:hAnsi="Arial"/>
                <w:sz w:val="16"/>
                <w:szCs w:val="16"/>
              </w:rPr>
            </w:pPr>
            <w:hyperlink r:id="rId7" w:tgtFrame="_blank" w:history="1">
              <w:r w:rsidRPr="008F0646" w:rsidR="00C954A1">
                <w:rPr>
                  <w:rStyle w:val="Hyperlink"/>
                  <w:rFonts w:ascii="Arial" w:hAnsi="Arial"/>
                  <w:sz w:val="16"/>
                  <w:szCs w:val="16"/>
                </w:rPr>
                <w:t>https://www.taboola.com/advertiser-data-use-policy</w:t>
              </w:r>
            </w:hyperlink>
          </w:p>
        </w:tc>
      </w:tr>
      <w:tr w14:paraId="669CFDE5" w14:textId="77777777" w:rsidTr="00821F32">
        <w:tblPrEx>
          <w:tblW w:w="10715" w:type="dxa"/>
          <w:tblInd w:w="93" w:type="dxa"/>
          <w:tblLayout w:type="fixed"/>
          <w:tblLook w:val="04A0"/>
        </w:tblPrEx>
        <w:trPr>
          <w:trHeight w:hRule="exact" w:val="131"/>
        </w:trPr>
        <w:tc>
          <w:tcPr>
            <w:tcW w:w="1995" w:type="dxa"/>
            <w:tcBorders>
              <w:top w:val="single" w:sz="8" w:space="0" w:color="000000" w:themeColor="text1"/>
              <w:left w:val="nil"/>
              <w:bottom w:val="nil"/>
              <w:right w:val="nil"/>
            </w:tcBorders>
            <w:shd w:val="clear" w:color="auto" w:fill="auto"/>
            <w:noWrap/>
            <w:vAlign w:val="center"/>
            <w:hideMark/>
          </w:tcPr>
          <w:p w:rsidR="00821F32" w:rsidRPr="002715CD" w:rsidP="000877D9" w14:paraId="56DD3824" w14:textId="77777777">
            <w:pPr>
              <w:rPr>
                <w:rFonts w:ascii="Arial" w:hAnsi="Arial"/>
                <w:sz w:val="16"/>
                <w:szCs w:val="16"/>
              </w:rPr>
            </w:pPr>
          </w:p>
        </w:tc>
        <w:tc>
          <w:tcPr>
            <w:tcW w:w="3122" w:type="dxa"/>
            <w:gridSpan w:val="2"/>
            <w:tcBorders>
              <w:top w:val="single" w:sz="8" w:space="0" w:color="000000" w:themeColor="text1"/>
              <w:left w:val="nil"/>
              <w:bottom w:val="nil"/>
              <w:right w:val="nil"/>
            </w:tcBorders>
            <w:shd w:val="clear" w:color="auto" w:fill="auto"/>
            <w:noWrap/>
            <w:vAlign w:val="bottom"/>
            <w:hideMark/>
          </w:tcPr>
          <w:p w:rsidR="00821F32" w:rsidRPr="002715CD" w:rsidP="000877D9" w14:paraId="7FBF93EB" w14:textId="77777777">
            <w:pPr>
              <w:rPr>
                <w:rFonts w:ascii="Arial" w:hAnsi="Arial"/>
                <w:sz w:val="16"/>
                <w:szCs w:val="16"/>
              </w:rPr>
            </w:pPr>
          </w:p>
        </w:tc>
        <w:tc>
          <w:tcPr>
            <w:tcW w:w="2097" w:type="dxa"/>
            <w:tcBorders>
              <w:top w:val="single" w:sz="8" w:space="0" w:color="000000" w:themeColor="text1"/>
              <w:left w:val="nil"/>
              <w:bottom w:val="nil"/>
              <w:right w:val="nil"/>
            </w:tcBorders>
            <w:shd w:val="clear" w:color="auto" w:fill="auto"/>
            <w:noWrap/>
            <w:vAlign w:val="bottom"/>
            <w:hideMark/>
          </w:tcPr>
          <w:p w:rsidR="00821F32" w:rsidRPr="002715CD" w:rsidP="000877D9" w14:paraId="739A8C37" w14:textId="77777777">
            <w:pPr>
              <w:rPr>
                <w:rFonts w:ascii="Arial" w:hAnsi="Arial"/>
                <w:sz w:val="16"/>
                <w:szCs w:val="16"/>
              </w:rPr>
            </w:pPr>
          </w:p>
        </w:tc>
        <w:tc>
          <w:tcPr>
            <w:tcW w:w="3501" w:type="dxa"/>
            <w:tcBorders>
              <w:top w:val="single" w:sz="8" w:space="0" w:color="000000" w:themeColor="text1"/>
              <w:left w:val="nil"/>
              <w:bottom w:val="nil"/>
              <w:right w:val="nil"/>
            </w:tcBorders>
            <w:shd w:val="clear" w:color="auto" w:fill="auto"/>
            <w:noWrap/>
            <w:vAlign w:val="bottom"/>
            <w:hideMark/>
          </w:tcPr>
          <w:p w:rsidR="00821F32" w:rsidRPr="002715CD" w:rsidP="000877D9" w14:paraId="0B01FEEA" w14:textId="77777777">
            <w:pPr>
              <w:rPr>
                <w:rFonts w:ascii="Arial" w:hAnsi="Arial"/>
                <w:sz w:val="16"/>
                <w:szCs w:val="16"/>
              </w:rPr>
            </w:pPr>
          </w:p>
        </w:tc>
      </w:tr>
    </w:tbl>
    <w:p w:rsidR="007C5C3A" w14:paraId="3C641890" w14:textId="77777777">
      <w:pPr>
        <w:rPr>
          <w:rFonts w:ascii="Arial" w:hAnsi="Arial"/>
          <w:b/>
          <w:color w:val="000000" w:themeColor="text1"/>
          <w:kern w:val="32"/>
          <w:szCs w:val="16"/>
          <w:lang w:bidi="he-IL"/>
        </w:rPr>
      </w:pPr>
    </w:p>
    <w:p w:rsidR="004B5625" w14:paraId="678B056E" w14:textId="77777777">
      <w:pPr>
        <w:rPr>
          <w:rFonts w:ascii="Arial" w:hAnsi="Arial"/>
          <w:b/>
          <w:color w:val="000000" w:themeColor="text1"/>
          <w:kern w:val="32"/>
          <w:szCs w:val="16"/>
          <w:lang w:bidi="he-IL"/>
        </w:rPr>
      </w:pPr>
    </w:p>
    <w:p w:rsidR="004B5625" w:rsidRPr="006044CF" w14:paraId="5B5C3051" w14:textId="77777777">
      <w:pPr>
        <w:rPr>
          <w:rFonts w:ascii="Arial" w:hAnsi="Arial"/>
          <w:b/>
          <w:color w:val="000000" w:themeColor="text1"/>
          <w:kern w:val="32"/>
          <w:szCs w:val="16"/>
          <w:lang w:bidi="he-IL"/>
        </w:rPr>
      </w:pPr>
    </w:p>
    <w:p w:rsidR="00D12012" w:rsidRPr="006044CF" w:rsidP="001537C2" w14:paraId="6B1AD3CB" w14:textId="73DF4674">
      <w:pPr>
        <w:pStyle w:val="BodyText"/>
        <w:ind w:left="720" w:hanging="360"/>
        <w:jc w:val="both"/>
        <w:outlineLvl w:val="0"/>
        <w:rPr>
          <w:rFonts w:ascii="Arial" w:hAnsi="Arial"/>
          <w:b/>
          <w:color w:val="000000" w:themeColor="text1"/>
          <w:kern w:val="32"/>
          <w:szCs w:val="16"/>
          <w:lang w:bidi="he-IL"/>
        </w:rPr>
      </w:pPr>
      <w:r w:rsidRPr="006044CF">
        <w:rPr>
          <w:rFonts w:ascii="Arial" w:hAnsi="Arial"/>
          <w:b/>
          <w:color w:val="000000" w:themeColor="text1"/>
          <w:kern w:val="32"/>
          <w:szCs w:val="16"/>
          <w:lang w:bidi="he-IL"/>
        </w:rPr>
        <w:t>ACCEPTED AND AGREED:</w:t>
      </w:r>
    </w:p>
    <w:tbl>
      <w:tblPr>
        <w:tblW w:w="10728" w:type="dxa"/>
        <w:tblLook w:val="01E0"/>
      </w:tblPr>
      <w:tblGrid>
        <w:gridCol w:w="378"/>
        <w:gridCol w:w="4860"/>
        <w:gridCol w:w="5490"/>
      </w:tblGrid>
      <w:tr w14:paraId="1678BAC7" w14:textId="77777777" w:rsidTr="00D12012">
        <w:tblPrEx>
          <w:tblW w:w="10728" w:type="dxa"/>
          <w:tblLook w:val="01E0"/>
        </w:tblPrEx>
        <w:trPr>
          <w:gridBefore w:val="1"/>
          <w:wBefore w:w="378" w:type="dxa"/>
          <w:trHeight w:val="197"/>
        </w:trPr>
        <w:tc>
          <w:tcPr>
            <w:tcW w:w="4860" w:type="dxa"/>
          </w:tcPr>
          <w:p w:rsidR="00D12012" w:rsidRPr="006044CF" w:rsidP="008F4F8F" w14:paraId="7F3C0F93" w14:textId="729C2663">
            <w:pPr>
              <w:pStyle w:val="Heading1"/>
              <w:numPr>
                <w:ilvl w:val="0"/>
                <w:numId w:val="0"/>
              </w:numPr>
              <w:spacing w:before="0" w:after="0"/>
              <w:ind w:left="720" w:right="562" w:hanging="360"/>
              <w:contextualSpacing/>
              <w:rPr>
                <w:rFonts w:ascii="Arial" w:hAnsi="Arial"/>
                <w:b/>
                <w:color w:val="000000" w:themeColor="text1"/>
                <w:sz w:val="16"/>
                <w:szCs w:val="16"/>
              </w:rPr>
            </w:pPr>
            <w:r w:rsidRPr="006044CF">
              <w:rPr>
                <w:rFonts w:ascii="Arial" w:hAnsi="Arial"/>
                <w:b/>
                <w:color w:val="000000" w:themeColor="text1"/>
                <w:sz w:val="16"/>
                <w:szCs w:val="16"/>
              </w:rPr>
              <w:t>Taboola</w:t>
            </w:r>
            <w:r w:rsidRPr="006044CF" w:rsidR="008F4F8F">
              <w:rPr>
                <w:rFonts w:ascii="Arial" w:hAnsi="Arial"/>
                <w:b/>
                <w:color w:val="000000" w:themeColor="text1"/>
                <w:sz w:val="16"/>
                <w:szCs w:val="16"/>
              </w:rPr>
              <w:t>.COM, LTD.</w:t>
            </w:r>
          </w:p>
        </w:tc>
        <w:tc>
          <w:tcPr>
            <w:tcW w:w="5490" w:type="dxa"/>
          </w:tcPr>
          <w:p w:rsidR="00D12012" w:rsidRPr="006044CF" w:rsidP="00B44B54" w14:paraId="3E2E6BEB" w14:textId="77777777">
            <w:pPr>
              <w:pStyle w:val="Heading1"/>
              <w:numPr>
                <w:ilvl w:val="0"/>
                <w:numId w:val="0"/>
              </w:numPr>
              <w:spacing w:before="0" w:after="0"/>
              <w:ind w:left="720" w:right="562" w:hanging="360"/>
              <w:contextualSpacing/>
              <w:rPr>
                <w:rFonts w:ascii="Arial" w:hAnsi="Arial"/>
                <w:b/>
                <w:color w:val="000000" w:themeColor="text1"/>
                <w:sz w:val="16"/>
                <w:szCs w:val="16"/>
              </w:rPr>
            </w:pPr>
            <w:r w:rsidRPr="006044CF">
              <w:rPr>
                <w:rFonts w:ascii="Arial" w:hAnsi="Arial"/>
                <w:b/>
                <w:color w:val="000000" w:themeColor="text1"/>
                <w:sz w:val="16"/>
                <w:szCs w:val="16"/>
              </w:rPr>
              <w:t xml:space="preserve">Advertiser OR </w:t>
            </w:r>
          </w:p>
          <w:p w:rsidR="00D12012" w:rsidRPr="006044CF" w:rsidP="00B44B54" w14:paraId="15EEF768" w14:textId="24620560">
            <w:pPr>
              <w:pStyle w:val="Heading1"/>
              <w:numPr>
                <w:ilvl w:val="0"/>
                <w:numId w:val="0"/>
              </w:numPr>
              <w:spacing w:before="0" w:after="0"/>
              <w:ind w:left="720" w:right="562" w:hanging="360"/>
              <w:contextualSpacing/>
              <w:rPr>
                <w:rFonts w:ascii="Arial" w:hAnsi="Arial"/>
                <w:b/>
                <w:color w:val="000000" w:themeColor="text1"/>
                <w:sz w:val="16"/>
                <w:szCs w:val="16"/>
              </w:rPr>
            </w:pPr>
            <w:r w:rsidRPr="006044CF">
              <w:rPr>
                <w:rFonts w:ascii="Arial" w:hAnsi="Arial"/>
                <w:b/>
                <w:color w:val="000000" w:themeColor="text1"/>
                <w:sz w:val="16"/>
                <w:szCs w:val="16"/>
              </w:rPr>
              <w:t>AGENCY AS AGEN</w:t>
            </w:r>
            <w:r w:rsidR="00B05FDD">
              <w:rPr>
                <w:rFonts w:ascii="Arial" w:hAnsi="Arial"/>
                <w:b/>
                <w:color w:val="000000" w:themeColor="text1"/>
                <w:sz w:val="16"/>
                <w:szCs w:val="16"/>
              </w:rPr>
              <w:t>CY</w:t>
            </w:r>
            <w:r w:rsidRPr="006044CF">
              <w:rPr>
                <w:rFonts w:ascii="Arial" w:hAnsi="Arial"/>
                <w:b/>
                <w:color w:val="000000" w:themeColor="text1"/>
                <w:sz w:val="16"/>
                <w:szCs w:val="16"/>
              </w:rPr>
              <w:t xml:space="preserve"> FOR ADVERTISER:</w:t>
            </w:r>
          </w:p>
          <w:p w:rsidR="00D12012" w:rsidRPr="006044CF" w:rsidP="00B44B54" w14:paraId="0B960CE1" w14:textId="77777777">
            <w:pPr>
              <w:pStyle w:val="Heading1"/>
              <w:numPr>
                <w:ilvl w:val="0"/>
                <w:numId w:val="0"/>
              </w:numPr>
              <w:spacing w:before="0" w:after="0"/>
              <w:ind w:left="720" w:right="562" w:hanging="360"/>
              <w:contextualSpacing/>
              <w:rPr>
                <w:rFonts w:ascii="Arial" w:hAnsi="Arial"/>
                <w:b/>
                <w:color w:val="000000" w:themeColor="text1"/>
                <w:sz w:val="16"/>
                <w:szCs w:val="16"/>
              </w:rPr>
            </w:pPr>
          </w:p>
        </w:tc>
      </w:tr>
      <w:tr w14:paraId="498B6474" w14:textId="77777777" w:rsidTr="00D12012">
        <w:tblPrEx>
          <w:tblW w:w="10728" w:type="dxa"/>
          <w:tblLook w:val="01E0"/>
        </w:tblPrEx>
        <w:trPr>
          <w:gridBefore w:val="1"/>
          <w:wBefore w:w="378" w:type="dxa"/>
          <w:trHeight w:val="288"/>
        </w:trPr>
        <w:tc>
          <w:tcPr>
            <w:tcW w:w="4860" w:type="dxa"/>
          </w:tcPr>
          <w:p w:rsidR="00D12012" w:rsidRPr="006044CF" w:rsidP="00B44B54" w14:paraId="30A2301F" w14:textId="77777777">
            <w:pPr>
              <w:pStyle w:val="Heading1"/>
              <w:numPr>
                <w:ilvl w:val="0"/>
                <w:numId w:val="0"/>
              </w:numPr>
              <w:spacing w:before="0" w:after="0"/>
              <w:ind w:left="720" w:right="562" w:hanging="360"/>
              <w:contextualSpacing/>
              <w:rPr>
                <w:rFonts w:ascii="Arial" w:hAnsi="Arial"/>
                <w:color w:val="000000" w:themeColor="text1"/>
                <w:sz w:val="16"/>
                <w:szCs w:val="16"/>
              </w:rPr>
            </w:pPr>
          </w:p>
          <w:p w:rsidR="00D12012" w:rsidRPr="006044CF" w:rsidP="00B44B54" w14:paraId="591CE835" w14:textId="77777777">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X____________________________________</w:t>
            </w:r>
          </w:p>
        </w:tc>
        <w:tc>
          <w:tcPr>
            <w:tcW w:w="5490" w:type="dxa"/>
          </w:tcPr>
          <w:p w:rsidR="00D12012" w:rsidRPr="006044CF" w:rsidP="00B44B54" w14:paraId="45051604" w14:textId="77777777">
            <w:pPr>
              <w:pStyle w:val="Heading1"/>
              <w:numPr>
                <w:ilvl w:val="0"/>
                <w:numId w:val="0"/>
              </w:numPr>
              <w:spacing w:before="0" w:after="0"/>
              <w:ind w:left="720" w:right="562" w:hanging="360"/>
              <w:contextualSpacing/>
              <w:rPr>
                <w:rFonts w:ascii="Arial" w:hAnsi="Arial"/>
                <w:color w:val="000000" w:themeColor="text1"/>
                <w:sz w:val="16"/>
                <w:szCs w:val="16"/>
              </w:rPr>
            </w:pPr>
          </w:p>
          <w:p w:rsidR="00D12012" w:rsidRPr="006044CF" w:rsidP="00B44B54" w14:paraId="6F2A6C58" w14:textId="46768A63">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X____________________________________</w:t>
            </w:r>
          </w:p>
        </w:tc>
      </w:tr>
      <w:tr w14:paraId="16F87394" w14:textId="77777777" w:rsidTr="00D12012">
        <w:tblPrEx>
          <w:tblW w:w="10728" w:type="dxa"/>
          <w:tblLook w:val="01E0"/>
        </w:tblPrEx>
        <w:trPr>
          <w:gridBefore w:val="1"/>
          <w:wBefore w:w="378" w:type="dxa"/>
          <w:trHeight w:val="323"/>
        </w:trPr>
        <w:tc>
          <w:tcPr>
            <w:tcW w:w="4860" w:type="dxa"/>
            <w:vAlign w:val="center"/>
          </w:tcPr>
          <w:p w:rsidR="00D12012" w:rsidRPr="006044CF" w:rsidP="00D12012" w14:paraId="039992FB" w14:textId="6A570C3E">
            <w:pPr>
              <w:pStyle w:val="Heading1"/>
              <w:numPr>
                <w:ilvl w:val="0"/>
                <w:numId w:val="0"/>
              </w:numPr>
              <w:tabs>
                <w:tab w:val="left" w:pos="972"/>
              </w:tabs>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Name:  _______________________________</w:t>
            </w:r>
          </w:p>
        </w:tc>
        <w:tc>
          <w:tcPr>
            <w:tcW w:w="5490" w:type="dxa"/>
            <w:vAlign w:val="center"/>
          </w:tcPr>
          <w:p w:rsidR="00D12012" w:rsidRPr="006044CF" w:rsidP="00B44B54" w14:paraId="35A85CAF" w14:textId="21D3692C">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 xml:space="preserve">Name:  _______________________________ </w:t>
            </w:r>
            <w:bookmarkStart w:id="1" w:name="Text21"/>
            <w:r w:rsidRPr="006044CF">
              <w:rPr>
                <w:rFonts w:ascii="Arial" w:hAnsi="Arial"/>
                <w:noProof/>
                <w:color w:val="000000" w:themeColor="text1"/>
                <w:sz w:val="16"/>
                <w:szCs w:val="16"/>
              </w:rPr>
              <w:t xml:space="preserve">     </w:t>
            </w:r>
            <w:bookmarkEnd w:id="1"/>
            <w:r w:rsidRPr="006044CF">
              <w:rPr>
                <w:rFonts w:ascii="Arial" w:hAnsi="Arial"/>
                <w:color w:val="000000" w:themeColor="text1"/>
                <w:sz w:val="16"/>
                <w:szCs w:val="16"/>
              </w:rPr>
              <w:t xml:space="preserve">        </w:t>
            </w:r>
          </w:p>
        </w:tc>
      </w:tr>
      <w:tr w14:paraId="5FD708A2" w14:textId="77777777" w:rsidTr="00D12012">
        <w:tblPrEx>
          <w:tblW w:w="10728" w:type="dxa"/>
          <w:tblLook w:val="01E0"/>
        </w:tblPrEx>
        <w:trPr>
          <w:gridBefore w:val="1"/>
          <w:wBefore w:w="378" w:type="dxa"/>
          <w:trHeight w:val="288"/>
        </w:trPr>
        <w:tc>
          <w:tcPr>
            <w:tcW w:w="4860" w:type="dxa"/>
            <w:vAlign w:val="center"/>
          </w:tcPr>
          <w:p w:rsidR="00D12012" w:rsidRPr="006044CF" w:rsidP="00B44B54" w14:paraId="5476AB9D" w14:textId="7DB7709E">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Title:  _______________________________</w:t>
            </w:r>
          </w:p>
        </w:tc>
        <w:tc>
          <w:tcPr>
            <w:tcW w:w="5490" w:type="dxa"/>
            <w:vAlign w:val="center"/>
          </w:tcPr>
          <w:p w:rsidR="00D12012" w:rsidRPr="006044CF" w:rsidP="00B44B54" w14:paraId="67A27E60" w14:textId="1A21E824">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Title:  _______________________________</w:t>
            </w:r>
          </w:p>
        </w:tc>
      </w:tr>
      <w:tr w14:paraId="04E10132" w14:textId="77777777" w:rsidTr="00D12012">
        <w:tblPrEx>
          <w:tblW w:w="10728" w:type="dxa"/>
          <w:tblLook w:val="01E0"/>
        </w:tblPrEx>
        <w:trPr>
          <w:gridBefore w:val="1"/>
          <w:wBefore w:w="378" w:type="dxa"/>
          <w:trHeight w:val="288"/>
        </w:trPr>
        <w:tc>
          <w:tcPr>
            <w:tcW w:w="4860" w:type="dxa"/>
            <w:vAlign w:val="center"/>
          </w:tcPr>
          <w:p w:rsidR="00D12012" w:rsidRPr="006044CF" w:rsidP="00B44B54" w14:paraId="57730DEF" w14:textId="53F5F763">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Date (“Effective Date”)</w:t>
            </w:r>
            <w:r w:rsidRPr="006044CF">
              <w:rPr>
                <w:rFonts w:ascii="Arial" w:hAnsi="Arial"/>
                <w:color w:val="000000" w:themeColor="text1"/>
                <w:sz w:val="16"/>
                <w:szCs w:val="16"/>
              </w:rPr>
              <w:t>:  ______</w:t>
            </w:r>
            <w:r w:rsidRPr="006044CF">
              <w:rPr>
                <w:rFonts w:ascii="Arial" w:hAnsi="Arial"/>
                <w:color w:val="000000" w:themeColor="text1"/>
                <w:sz w:val="16"/>
                <w:szCs w:val="16"/>
              </w:rPr>
              <w:softHyphen/>
            </w:r>
            <w:r w:rsidRPr="006044CF">
              <w:rPr>
                <w:rFonts w:ascii="Arial" w:hAnsi="Arial"/>
                <w:color w:val="000000" w:themeColor="text1"/>
                <w:sz w:val="16"/>
                <w:szCs w:val="16"/>
              </w:rPr>
              <w:softHyphen/>
            </w:r>
            <w:r w:rsidRPr="006044CF">
              <w:rPr>
                <w:rFonts w:ascii="Arial" w:hAnsi="Arial"/>
                <w:color w:val="000000" w:themeColor="text1"/>
                <w:sz w:val="16"/>
                <w:szCs w:val="16"/>
              </w:rPr>
              <w:softHyphen/>
              <w:t>_</w:t>
            </w:r>
            <w:r w:rsidRPr="006044CF">
              <w:rPr>
                <w:rFonts w:ascii="Arial" w:hAnsi="Arial"/>
                <w:color w:val="000000" w:themeColor="text1"/>
                <w:sz w:val="16"/>
                <w:szCs w:val="16"/>
              </w:rPr>
              <w:t xml:space="preserve">______ </w:t>
            </w:r>
            <w:bookmarkStart w:id="2" w:name="Text20"/>
            <w:r w:rsidRPr="006044CF">
              <w:rPr>
                <w:rFonts w:ascii="Arial" w:hAnsi="Arial"/>
                <w:noProof/>
                <w:color w:val="000000" w:themeColor="text1"/>
                <w:sz w:val="16"/>
                <w:szCs w:val="16"/>
                <w:u w:val="single"/>
              </w:rPr>
              <w:t xml:space="preserve">     </w:t>
            </w:r>
            <w:bookmarkStart w:id="3" w:name="Text53"/>
            <w:bookmarkEnd w:id="2"/>
            <w:r w:rsidRPr="006044CF">
              <w:rPr>
                <w:rFonts w:ascii="Arial" w:hAnsi="Arial"/>
                <w:noProof/>
                <w:color w:val="000000" w:themeColor="text1"/>
                <w:sz w:val="16"/>
                <w:szCs w:val="16"/>
                <w:u w:val="single"/>
              </w:rPr>
              <w:t xml:space="preserve">     </w:t>
            </w:r>
            <w:bookmarkEnd w:id="3"/>
          </w:p>
        </w:tc>
        <w:tc>
          <w:tcPr>
            <w:tcW w:w="5490" w:type="dxa"/>
            <w:vAlign w:val="center"/>
          </w:tcPr>
          <w:p w:rsidR="00D12012" w:rsidRPr="006044CF" w:rsidP="00B44B54" w14:paraId="73EA76EB" w14:textId="45FD1BD7">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 xml:space="preserve">Date:  _______________________________ </w:t>
            </w:r>
            <w:bookmarkStart w:id="4" w:name="Text54"/>
            <w:r w:rsidRPr="006044CF">
              <w:rPr>
                <w:rFonts w:ascii="Arial" w:hAnsi="Arial"/>
                <w:noProof/>
                <w:color w:val="000000" w:themeColor="text1"/>
                <w:sz w:val="16"/>
                <w:szCs w:val="16"/>
                <w:u w:val="single"/>
              </w:rPr>
              <w:t xml:space="preserve">     </w:t>
            </w:r>
            <w:bookmarkStart w:id="5" w:name="Text55"/>
            <w:bookmarkEnd w:id="4"/>
            <w:r w:rsidRPr="006044CF">
              <w:rPr>
                <w:rFonts w:ascii="Arial" w:hAnsi="Arial"/>
                <w:noProof/>
                <w:color w:val="000000" w:themeColor="text1"/>
                <w:sz w:val="16"/>
                <w:szCs w:val="16"/>
                <w:u w:val="single"/>
              </w:rPr>
              <w:t xml:space="preserve">     </w:t>
            </w:r>
            <w:bookmarkEnd w:id="5"/>
          </w:p>
        </w:tc>
      </w:tr>
      <w:tr w14:paraId="630EAC7E" w14:textId="77777777" w:rsidTr="00D12012">
        <w:tblPrEx>
          <w:tblW w:w="10728" w:type="dxa"/>
          <w:tblLook w:val="01E0"/>
        </w:tblPrEx>
        <w:trPr>
          <w:gridBefore w:val="1"/>
          <w:wBefore w:w="378" w:type="dxa"/>
          <w:trHeight w:val="844"/>
        </w:trPr>
        <w:tc>
          <w:tcPr>
            <w:tcW w:w="4860" w:type="dxa"/>
            <w:vAlign w:val="center"/>
          </w:tcPr>
          <w:p w:rsidR="00D12012" w:rsidRPr="006044CF" w:rsidP="00CF6EF7" w14:paraId="46F79D53" w14:textId="37D22E51">
            <w:pPr>
              <w:pStyle w:val="Heading1"/>
              <w:numPr>
                <w:ilvl w:val="0"/>
                <w:numId w:val="0"/>
              </w:numPr>
              <w:spacing w:before="120" w:after="120"/>
              <w:ind w:left="346" w:right="562"/>
              <w:rPr>
                <w:rFonts w:ascii="Arial" w:hAnsi="Arial"/>
                <w:b/>
                <w:color w:val="000000" w:themeColor="text1"/>
                <w:sz w:val="16"/>
                <w:szCs w:val="16"/>
              </w:rPr>
            </w:pPr>
            <w:r w:rsidRPr="006044CF">
              <w:rPr>
                <w:rFonts w:ascii="Arial" w:hAnsi="Arial"/>
                <w:b/>
                <w:color w:val="000000" w:themeColor="text1"/>
                <w:sz w:val="16"/>
                <w:szCs w:val="16"/>
              </w:rPr>
              <w:t xml:space="preserve">Address for notices to Taboola: </w:t>
            </w:r>
          </w:p>
          <w:p w:rsidR="00546D69" w:rsidRPr="006044CF" w:rsidP="00546D69" w14:paraId="5BB10F23" w14:textId="77777777">
            <w:pPr>
              <w:pStyle w:val="Heading1"/>
              <w:numPr>
                <w:ilvl w:val="0"/>
                <w:numId w:val="0"/>
              </w:numPr>
              <w:ind w:left="720" w:right="562"/>
              <w:contextualSpacing/>
              <w:rPr>
                <w:rFonts w:ascii="Arial" w:hAnsi="Arial"/>
                <w:caps w:val="0"/>
                <w:color w:val="000000" w:themeColor="text1"/>
                <w:sz w:val="16"/>
                <w:szCs w:val="16"/>
              </w:rPr>
            </w:pPr>
            <w:r w:rsidRPr="006044CF">
              <w:rPr>
                <w:rFonts w:ascii="Arial" w:hAnsi="Arial"/>
                <w:caps w:val="0"/>
                <w:color w:val="000000" w:themeColor="text1"/>
                <w:sz w:val="16"/>
                <w:szCs w:val="16"/>
              </w:rPr>
              <w:t>2 Jabotinsky Street, 32nd Floor</w:t>
            </w:r>
          </w:p>
          <w:p w:rsidR="00546D69" w:rsidRPr="006044CF" w:rsidP="00546D69" w14:paraId="329E9871" w14:textId="77777777">
            <w:pPr>
              <w:pStyle w:val="Heading1"/>
              <w:numPr>
                <w:ilvl w:val="0"/>
                <w:numId w:val="0"/>
              </w:numPr>
              <w:spacing w:after="0"/>
              <w:ind w:left="720" w:right="562"/>
              <w:contextualSpacing/>
              <w:rPr>
                <w:rFonts w:ascii="Arial" w:hAnsi="Arial"/>
                <w:caps w:val="0"/>
                <w:color w:val="000000" w:themeColor="text1"/>
                <w:sz w:val="16"/>
                <w:szCs w:val="16"/>
              </w:rPr>
            </w:pPr>
            <w:r w:rsidRPr="006044CF">
              <w:rPr>
                <w:rFonts w:ascii="Arial" w:hAnsi="Arial"/>
                <w:caps w:val="0"/>
                <w:color w:val="000000" w:themeColor="text1"/>
                <w:sz w:val="16"/>
                <w:szCs w:val="16"/>
              </w:rPr>
              <w:t xml:space="preserve">Ramat Gan, Israel 5250501 </w:t>
            </w:r>
          </w:p>
          <w:p w:rsidR="00CF6EF7" w:rsidRPr="006044CF" w:rsidP="00CF6EF7" w14:paraId="245B61E7" w14:textId="557C345F">
            <w:pPr>
              <w:ind w:left="702"/>
              <w:rPr>
                <w:rFonts w:ascii="Arial" w:hAnsi="Arial"/>
                <w:color w:val="000000" w:themeColor="text1"/>
                <w:sz w:val="16"/>
                <w:szCs w:val="16"/>
              </w:rPr>
            </w:pPr>
          </w:p>
        </w:tc>
        <w:tc>
          <w:tcPr>
            <w:tcW w:w="5490" w:type="dxa"/>
            <w:vAlign w:val="center"/>
          </w:tcPr>
          <w:p w:rsidR="000E073A" w:rsidRPr="006044CF" w:rsidP="000E073A" w14:paraId="4E4500F5" w14:textId="77777777">
            <w:pPr>
              <w:pStyle w:val="Heading1"/>
              <w:numPr>
                <w:ilvl w:val="0"/>
                <w:numId w:val="0"/>
              </w:numPr>
              <w:spacing w:before="0" w:after="120"/>
              <w:ind w:left="720" w:right="562" w:hanging="360"/>
              <w:rPr>
                <w:rFonts w:ascii="Arial" w:hAnsi="Arial"/>
                <w:b/>
                <w:color w:val="000000" w:themeColor="text1"/>
                <w:sz w:val="16"/>
                <w:szCs w:val="16"/>
              </w:rPr>
            </w:pPr>
          </w:p>
          <w:p w:rsidR="00D12012" w:rsidRPr="006044CF" w:rsidP="000E073A" w14:paraId="60C7B235" w14:textId="77777777">
            <w:pPr>
              <w:pStyle w:val="Heading1"/>
              <w:numPr>
                <w:ilvl w:val="0"/>
                <w:numId w:val="0"/>
              </w:numPr>
              <w:spacing w:before="0" w:after="120"/>
              <w:ind w:left="720" w:right="562" w:hanging="360"/>
              <w:contextualSpacing/>
              <w:rPr>
                <w:rFonts w:ascii="Arial" w:hAnsi="Arial"/>
                <w:b/>
                <w:color w:val="000000" w:themeColor="text1"/>
                <w:sz w:val="16"/>
                <w:szCs w:val="16"/>
              </w:rPr>
            </w:pPr>
            <w:r w:rsidRPr="006044CF">
              <w:rPr>
                <w:rFonts w:ascii="Arial" w:hAnsi="Arial"/>
                <w:b/>
                <w:color w:val="000000" w:themeColor="text1"/>
                <w:sz w:val="16"/>
                <w:szCs w:val="16"/>
              </w:rPr>
              <w:t>Address for notices to ADVERTISER:</w:t>
            </w:r>
          </w:p>
          <w:p w:rsidR="00D12012" w:rsidRPr="006044CF" w:rsidP="00D12012" w14:paraId="680C8C8B" w14:textId="5624A773">
            <w:pPr>
              <w:ind w:left="720" w:hanging="18"/>
              <w:rPr>
                <w:rFonts w:ascii="Arial" w:hAnsi="Arial"/>
                <w:color w:val="000000" w:themeColor="text1"/>
                <w:sz w:val="16"/>
                <w:szCs w:val="16"/>
              </w:rPr>
            </w:pPr>
            <w:r w:rsidRPr="006044CF">
              <w:rPr>
                <w:rFonts w:ascii="Arial" w:hAnsi="Arial"/>
                <w:color w:val="000000" w:themeColor="text1"/>
                <w:sz w:val="16"/>
                <w:szCs w:val="16"/>
              </w:rPr>
              <w:t xml:space="preserve"> _________________________________</w:t>
            </w:r>
          </w:p>
          <w:p w:rsidR="00CF6EF7" w:rsidRPr="006044CF" w:rsidP="000352B4" w14:paraId="1F3468F5" w14:textId="77777777">
            <w:pPr>
              <w:spacing w:before="120"/>
              <w:ind w:left="720" w:firstLine="43"/>
              <w:rPr>
                <w:rFonts w:ascii="Arial" w:hAnsi="Arial"/>
                <w:color w:val="000000" w:themeColor="text1"/>
                <w:sz w:val="16"/>
                <w:szCs w:val="16"/>
              </w:rPr>
            </w:pPr>
            <w:r w:rsidRPr="006044CF">
              <w:rPr>
                <w:rFonts w:ascii="Arial" w:hAnsi="Arial"/>
                <w:color w:val="000000" w:themeColor="text1"/>
                <w:sz w:val="16"/>
                <w:szCs w:val="16"/>
              </w:rPr>
              <w:t>_________________________________</w:t>
            </w:r>
          </w:p>
          <w:p w:rsidR="00D12012" w:rsidRPr="006044CF" w:rsidP="000352B4" w14:paraId="4478A2E9" w14:textId="38AB2FEF">
            <w:pPr>
              <w:spacing w:before="120"/>
              <w:ind w:left="720" w:firstLine="43"/>
              <w:rPr>
                <w:color w:val="000000" w:themeColor="text1"/>
              </w:rPr>
            </w:pPr>
            <w:r w:rsidRPr="006044CF">
              <w:rPr>
                <w:rFonts w:ascii="Arial" w:hAnsi="Arial"/>
                <w:color w:val="000000" w:themeColor="text1"/>
                <w:sz w:val="16"/>
                <w:szCs w:val="16"/>
              </w:rPr>
              <w:t>_________________________________</w:t>
            </w:r>
          </w:p>
        </w:tc>
      </w:tr>
      <w:tr w14:paraId="47999F3D" w14:textId="77777777" w:rsidTr="00D12012">
        <w:tblPrEx>
          <w:tblW w:w="10728" w:type="dxa"/>
          <w:tblLook w:val="01E0"/>
        </w:tblPrEx>
        <w:trPr>
          <w:trHeight w:val="288"/>
        </w:trPr>
        <w:tc>
          <w:tcPr>
            <w:tcW w:w="5238" w:type="dxa"/>
            <w:gridSpan w:val="2"/>
            <w:vAlign w:val="center"/>
          </w:tcPr>
          <w:p w:rsidR="00D0364D" w:rsidRPr="00D0364D" w:rsidP="00D0364D" w14:paraId="1CA36DE0" w14:textId="77777777">
            <w:pPr>
              <w:shd w:val="clear" w:color="auto" w:fill="FFFFFF"/>
              <w:ind w:left="1080"/>
              <w:rPr>
                <w:rFonts w:ascii="Arial" w:hAnsi="Arial"/>
                <w:bCs w:val="0"/>
                <w:iCs w:val="0"/>
                <w:color w:val="222222"/>
                <w:sz w:val="16"/>
                <w:szCs w:val="16"/>
              </w:rPr>
            </w:pPr>
            <w:r w:rsidRPr="00D0364D">
              <w:rPr>
                <w:rFonts w:ascii="Arial" w:hAnsi="Arial"/>
                <w:color w:val="222222"/>
                <w:sz w:val="16"/>
                <w:szCs w:val="16"/>
              </w:rPr>
              <w:t>With a copy to: </w:t>
            </w:r>
          </w:p>
          <w:p w:rsidR="00D0364D" w:rsidRPr="00D0364D" w:rsidP="00D0364D" w14:paraId="44BADC94" w14:textId="77777777">
            <w:pPr>
              <w:shd w:val="clear" w:color="auto" w:fill="FFFFFF"/>
              <w:ind w:left="1080"/>
              <w:rPr>
                <w:rFonts w:ascii="Arial" w:hAnsi="Arial"/>
                <w:color w:val="222222"/>
                <w:sz w:val="16"/>
                <w:szCs w:val="16"/>
              </w:rPr>
            </w:pPr>
          </w:p>
          <w:p w:rsidR="00657107" w:rsidRPr="00792F95" w:rsidP="00657107" w14:paraId="06D3BA77" w14:textId="77777777">
            <w:pPr>
              <w:pStyle w:val="Heading1"/>
              <w:numPr>
                <w:ilvl w:val="0"/>
                <w:numId w:val="0"/>
              </w:numPr>
              <w:spacing w:before="0" w:after="0"/>
              <w:ind w:left="1057" w:right="562"/>
              <w:contextualSpacing/>
              <w:rPr>
                <w:rFonts w:ascii="Arial" w:hAnsi="Arial"/>
                <w:caps w:val="0"/>
                <w:color w:val="000000" w:themeColor="text1"/>
                <w:sz w:val="16"/>
                <w:szCs w:val="16"/>
              </w:rPr>
            </w:pPr>
            <w:r w:rsidRPr="00792F95">
              <w:rPr>
                <w:rFonts w:ascii="Arial" w:hAnsi="Arial"/>
                <w:caps w:val="0"/>
                <w:color w:val="000000" w:themeColor="text1"/>
                <w:sz w:val="16"/>
                <w:szCs w:val="16"/>
              </w:rPr>
              <w:t xml:space="preserve">Taboola, Inc. </w:t>
            </w:r>
          </w:p>
          <w:p w:rsidR="00D0364D" w:rsidRPr="00D0364D" w:rsidP="00657107" w14:paraId="374FA6E6" w14:textId="03A51983">
            <w:pPr>
              <w:shd w:val="clear" w:color="auto" w:fill="FFFFFF"/>
              <w:ind w:left="1080"/>
              <w:rPr>
                <w:rFonts w:ascii="Arial" w:hAnsi="Arial"/>
                <w:color w:val="222222"/>
                <w:sz w:val="16"/>
                <w:szCs w:val="16"/>
              </w:rPr>
            </w:pPr>
            <w:r>
              <w:rPr>
                <w:rFonts w:ascii="Arial" w:hAnsi="Arial"/>
                <w:sz w:val="16"/>
                <w:szCs w:val="16"/>
              </w:rPr>
              <w:t>16 Madison Square West, 7</w:t>
            </w:r>
            <w:r w:rsidRPr="00306F74">
              <w:rPr>
                <w:rFonts w:ascii="Arial" w:hAnsi="Arial"/>
                <w:sz w:val="16"/>
                <w:szCs w:val="16"/>
                <w:vertAlign w:val="superscript"/>
              </w:rPr>
              <w:t>th</w:t>
            </w:r>
            <w:r>
              <w:rPr>
                <w:rFonts w:ascii="Arial" w:hAnsi="Arial"/>
                <w:sz w:val="16"/>
                <w:szCs w:val="16"/>
              </w:rPr>
              <w:t xml:space="preserve"> Floor</w:t>
            </w:r>
          </w:p>
          <w:p w:rsidR="00D0364D" w:rsidRPr="00D0364D" w:rsidP="00D0364D" w14:paraId="05C28D6A" w14:textId="084C3891">
            <w:pPr>
              <w:shd w:val="clear" w:color="auto" w:fill="FFFFFF"/>
              <w:ind w:left="1080"/>
              <w:rPr>
                <w:rFonts w:ascii="Arial" w:hAnsi="Arial"/>
                <w:color w:val="222222"/>
                <w:sz w:val="16"/>
                <w:szCs w:val="16"/>
              </w:rPr>
            </w:pPr>
            <w:r w:rsidRPr="00D0364D">
              <w:rPr>
                <w:rFonts w:ascii="Arial" w:hAnsi="Arial"/>
                <w:color w:val="222222"/>
                <w:sz w:val="16"/>
                <w:szCs w:val="16"/>
              </w:rPr>
              <w:t>New York, New York 10010</w:t>
            </w:r>
            <w:r w:rsidR="00FF1679">
              <w:rPr>
                <w:rFonts w:ascii="Arial" w:hAnsi="Arial"/>
                <w:color w:val="222222"/>
                <w:sz w:val="16"/>
                <w:szCs w:val="16"/>
              </w:rPr>
              <w:t xml:space="preserve"> USA</w:t>
            </w:r>
          </w:p>
          <w:p w:rsidR="00D0364D" w:rsidRPr="00D0364D" w:rsidP="00D0364D" w14:paraId="13B7D668" w14:textId="77777777">
            <w:pPr>
              <w:shd w:val="clear" w:color="auto" w:fill="FFFFFF"/>
              <w:ind w:left="1080"/>
              <w:rPr>
                <w:rFonts w:ascii="Arial" w:hAnsi="Arial"/>
                <w:color w:val="222222"/>
                <w:sz w:val="16"/>
                <w:szCs w:val="16"/>
              </w:rPr>
            </w:pPr>
          </w:p>
          <w:p w:rsidR="00D0364D" w:rsidRPr="00D0364D" w:rsidP="00D0364D" w14:paraId="0EA8FE6B" w14:textId="7B018408">
            <w:pPr>
              <w:shd w:val="clear" w:color="auto" w:fill="FFFFFF"/>
              <w:ind w:left="1080"/>
              <w:rPr>
                <w:rFonts w:ascii="Arial" w:hAnsi="Arial"/>
                <w:color w:val="222222"/>
                <w:sz w:val="16"/>
                <w:szCs w:val="16"/>
              </w:rPr>
            </w:pPr>
            <w:hyperlink r:id="rId8" w:tgtFrame="_blank" w:history="1">
              <w:r w:rsidRPr="00D0364D">
                <w:rPr>
                  <w:rStyle w:val="Hyperlink"/>
                  <w:rFonts w:ascii="Arial" w:hAnsi="Arial"/>
                  <w:color w:val="1155CC"/>
                  <w:sz w:val="16"/>
                  <w:szCs w:val="16"/>
                </w:rPr>
                <w:t>legal@taboola.com</w:t>
              </w:r>
            </w:hyperlink>
          </w:p>
          <w:p w:rsidR="00D12012" w:rsidRPr="006044CF" w:rsidP="00B44B54" w14:paraId="44FC5489" w14:textId="77777777">
            <w:pPr>
              <w:pStyle w:val="Heading1"/>
              <w:numPr>
                <w:ilvl w:val="0"/>
                <w:numId w:val="0"/>
              </w:numPr>
              <w:spacing w:before="0" w:after="0"/>
              <w:ind w:left="720" w:right="562" w:hanging="360"/>
              <w:contextualSpacing/>
              <w:rPr>
                <w:rFonts w:ascii="Arial" w:hAnsi="Arial"/>
                <w:color w:val="000000" w:themeColor="text1"/>
                <w:sz w:val="16"/>
                <w:szCs w:val="16"/>
              </w:rPr>
            </w:pPr>
          </w:p>
        </w:tc>
        <w:tc>
          <w:tcPr>
            <w:tcW w:w="5490" w:type="dxa"/>
            <w:vAlign w:val="center"/>
          </w:tcPr>
          <w:p w:rsidR="007E1A0F" w:rsidRPr="006044CF" w:rsidP="00B44B54" w14:paraId="7DBEDD20" w14:textId="4377FBB2">
            <w:pPr>
              <w:pStyle w:val="Heading1"/>
              <w:numPr>
                <w:ilvl w:val="0"/>
                <w:numId w:val="0"/>
              </w:numPr>
              <w:spacing w:before="0" w:after="0"/>
              <w:ind w:left="335" w:right="562"/>
              <w:contextualSpacing/>
              <w:rPr>
                <w:rFonts w:ascii="Arial" w:hAnsi="Arial"/>
                <w:b/>
                <w:color w:val="000000" w:themeColor="text1"/>
                <w:sz w:val="16"/>
                <w:szCs w:val="16"/>
              </w:rPr>
            </w:pPr>
            <w:r w:rsidRPr="006044CF">
              <w:rPr>
                <w:rFonts w:ascii="Arial" w:hAnsi="Arial"/>
                <w:b/>
                <w:color w:val="000000" w:themeColor="text1"/>
                <w:sz w:val="16"/>
                <w:szCs w:val="16"/>
              </w:rPr>
              <w:t>AGEN</w:t>
            </w:r>
            <w:r w:rsidR="00B05FDD">
              <w:rPr>
                <w:rFonts w:ascii="Arial" w:hAnsi="Arial"/>
                <w:b/>
                <w:color w:val="000000" w:themeColor="text1"/>
                <w:sz w:val="16"/>
                <w:szCs w:val="16"/>
              </w:rPr>
              <w:t>CY</w:t>
            </w:r>
            <w:r w:rsidRPr="006044CF">
              <w:rPr>
                <w:rFonts w:ascii="Arial" w:hAnsi="Arial"/>
                <w:b/>
                <w:color w:val="000000" w:themeColor="text1"/>
                <w:sz w:val="16"/>
                <w:szCs w:val="16"/>
              </w:rPr>
              <w:t xml:space="preserve"> ON BEHALF OF ITSELF WITH RESPECT </w:t>
            </w:r>
          </w:p>
          <w:p w:rsidR="00D12012" w:rsidRPr="006044CF" w:rsidP="00B44B54" w14:paraId="65429D4E" w14:textId="1BDB19FD">
            <w:pPr>
              <w:pStyle w:val="Heading1"/>
              <w:numPr>
                <w:ilvl w:val="0"/>
                <w:numId w:val="0"/>
              </w:numPr>
              <w:spacing w:before="0" w:after="0"/>
              <w:ind w:left="335" w:right="562"/>
              <w:contextualSpacing/>
              <w:rPr>
                <w:rFonts w:ascii="Arial" w:hAnsi="Arial"/>
                <w:color w:val="000000" w:themeColor="text1"/>
                <w:sz w:val="16"/>
                <w:szCs w:val="16"/>
              </w:rPr>
            </w:pPr>
            <w:r w:rsidRPr="006044CF">
              <w:rPr>
                <w:rFonts w:ascii="Arial" w:hAnsi="Arial"/>
                <w:b/>
                <w:color w:val="000000" w:themeColor="text1"/>
                <w:sz w:val="16"/>
                <w:szCs w:val="16"/>
              </w:rPr>
              <w:t>TO AGENCY SPECIFIC OBLIGATIONS HEREIN:</w:t>
            </w:r>
          </w:p>
        </w:tc>
      </w:tr>
      <w:tr w14:paraId="3E39C3A9" w14:textId="77777777" w:rsidTr="00D12012">
        <w:tblPrEx>
          <w:tblW w:w="10728" w:type="dxa"/>
          <w:tblLook w:val="01E0"/>
        </w:tblPrEx>
        <w:trPr>
          <w:trHeight w:val="288"/>
        </w:trPr>
        <w:tc>
          <w:tcPr>
            <w:tcW w:w="5238" w:type="dxa"/>
            <w:gridSpan w:val="2"/>
            <w:vAlign w:val="center"/>
          </w:tcPr>
          <w:p w:rsidR="00D12012" w:rsidRPr="006044CF" w:rsidP="00B44B54" w14:paraId="6B7EC232" w14:textId="77777777">
            <w:pPr>
              <w:pStyle w:val="Heading1"/>
              <w:numPr>
                <w:ilvl w:val="0"/>
                <w:numId w:val="0"/>
              </w:numPr>
              <w:spacing w:before="0" w:after="0"/>
              <w:ind w:left="720" w:right="562" w:hanging="360"/>
              <w:contextualSpacing/>
              <w:rPr>
                <w:rFonts w:ascii="Arial" w:hAnsi="Arial"/>
                <w:color w:val="000000" w:themeColor="text1"/>
                <w:sz w:val="16"/>
                <w:szCs w:val="16"/>
              </w:rPr>
            </w:pPr>
          </w:p>
        </w:tc>
        <w:tc>
          <w:tcPr>
            <w:tcW w:w="5490" w:type="dxa"/>
          </w:tcPr>
          <w:p w:rsidR="00D12012" w:rsidRPr="006044CF" w:rsidP="00B44B54" w14:paraId="78ECEC99" w14:textId="77777777">
            <w:pPr>
              <w:pStyle w:val="Heading1"/>
              <w:numPr>
                <w:ilvl w:val="0"/>
                <w:numId w:val="0"/>
              </w:numPr>
              <w:spacing w:before="0" w:after="0"/>
              <w:ind w:left="720" w:right="562" w:hanging="360"/>
              <w:contextualSpacing/>
              <w:rPr>
                <w:rFonts w:ascii="Arial" w:hAnsi="Arial"/>
                <w:color w:val="000000" w:themeColor="text1"/>
                <w:sz w:val="16"/>
                <w:szCs w:val="16"/>
              </w:rPr>
            </w:pPr>
          </w:p>
          <w:p w:rsidR="00D12012" w:rsidRPr="006044CF" w:rsidP="00B44B54" w14:paraId="343DB446" w14:textId="0E56DE3C">
            <w:pPr>
              <w:pStyle w:val="Heading1"/>
              <w:numPr>
                <w:ilvl w:val="0"/>
                <w:numId w:val="0"/>
              </w:numPr>
              <w:spacing w:before="0" w:after="0"/>
              <w:ind w:left="720" w:right="562" w:hanging="360"/>
              <w:contextualSpacing/>
              <w:rPr>
                <w:rFonts w:ascii="Arial" w:hAnsi="Arial"/>
                <w:b/>
                <w:color w:val="000000" w:themeColor="text1"/>
                <w:sz w:val="16"/>
                <w:szCs w:val="16"/>
              </w:rPr>
            </w:pPr>
            <w:r w:rsidRPr="006044CF">
              <w:rPr>
                <w:rFonts w:ascii="Arial" w:hAnsi="Arial"/>
                <w:color w:val="000000" w:themeColor="text1"/>
                <w:sz w:val="16"/>
                <w:szCs w:val="16"/>
              </w:rPr>
              <w:t>X___________________________________</w:t>
            </w:r>
            <w:r w:rsidRPr="006044CF" w:rsidR="007E1A0F">
              <w:rPr>
                <w:rFonts w:ascii="Arial" w:hAnsi="Arial"/>
                <w:color w:val="000000" w:themeColor="text1"/>
                <w:sz w:val="16"/>
                <w:szCs w:val="16"/>
              </w:rPr>
              <w:t>_</w:t>
            </w:r>
          </w:p>
        </w:tc>
      </w:tr>
      <w:tr w14:paraId="2EDDE2A9" w14:textId="77777777" w:rsidTr="00D12012">
        <w:tblPrEx>
          <w:tblW w:w="10728" w:type="dxa"/>
          <w:tblLook w:val="01E0"/>
        </w:tblPrEx>
        <w:trPr>
          <w:trHeight w:val="288"/>
        </w:trPr>
        <w:tc>
          <w:tcPr>
            <w:tcW w:w="5238" w:type="dxa"/>
            <w:gridSpan w:val="2"/>
            <w:vAlign w:val="center"/>
          </w:tcPr>
          <w:p w:rsidR="00D12012" w:rsidRPr="006044CF" w:rsidP="00B44B54" w14:paraId="49140941" w14:textId="77777777">
            <w:pPr>
              <w:pStyle w:val="Heading1"/>
              <w:numPr>
                <w:ilvl w:val="0"/>
                <w:numId w:val="0"/>
              </w:numPr>
              <w:spacing w:before="0" w:after="0"/>
              <w:ind w:left="720" w:right="562" w:hanging="360"/>
              <w:contextualSpacing/>
              <w:rPr>
                <w:rFonts w:ascii="Arial" w:hAnsi="Arial"/>
                <w:color w:val="000000" w:themeColor="text1"/>
                <w:sz w:val="16"/>
                <w:szCs w:val="16"/>
              </w:rPr>
            </w:pPr>
          </w:p>
        </w:tc>
        <w:tc>
          <w:tcPr>
            <w:tcW w:w="5490" w:type="dxa"/>
            <w:vAlign w:val="center"/>
          </w:tcPr>
          <w:p w:rsidR="00D12012" w:rsidRPr="006044CF" w:rsidP="00B44B54" w14:paraId="20B3DACE" w14:textId="4598B4A4">
            <w:pPr>
              <w:pStyle w:val="Heading1"/>
              <w:numPr>
                <w:ilvl w:val="0"/>
                <w:numId w:val="0"/>
              </w:numPr>
              <w:spacing w:before="0" w:after="0"/>
              <w:ind w:left="720" w:right="562" w:hanging="360"/>
              <w:contextualSpacing/>
              <w:rPr>
                <w:rFonts w:ascii="Arial" w:hAnsi="Arial"/>
                <w:b/>
                <w:color w:val="000000" w:themeColor="text1"/>
                <w:sz w:val="16"/>
                <w:szCs w:val="16"/>
              </w:rPr>
            </w:pPr>
            <w:r w:rsidRPr="006044CF">
              <w:rPr>
                <w:rFonts w:ascii="Arial" w:hAnsi="Arial"/>
                <w:color w:val="000000" w:themeColor="text1"/>
                <w:sz w:val="16"/>
                <w:szCs w:val="16"/>
              </w:rPr>
              <w:t xml:space="preserve">Name:  </w:t>
            </w:r>
            <w:r w:rsidRPr="006044CF" w:rsidR="007E1A0F">
              <w:rPr>
                <w:rFonts w:ascii="Arial" w:hAnsi="Arial"/>
                <w:color w:val="000000" w:themeColor="text1"/>
                <w:sz w:val="16"/>
                <w:szCs w:val="16"/>
              </w:rPr>
              <w:t>_______________________________</w:t>
            </w:r>
            <w:r w:rsidRPr="006044CF">
              <w:rPr>
                <w:rFonts w:ascii="Arial" w:hAnsi="Arial"/>
                <w:noProof/>
                <w:color w:val="000000" w:themeColor="text1"/>
                <w:sz w:val="16"/>
                <w:szCs w:val="16"/>
              </w:rPr>
              <w:t xml:space="preserve">   </w:t>
            </w:r>
            <w:r w:rsidRPr="006044CF">
              <w:rPr>
                <w:rFonts w:ascii="Arial" w:hAnsi="Arial"/>
                <w:color w:val="000000" w:themeColor="text1"/>
                <w:sz w:val="16"/>
                <w:szCs w:val="16"/>
              </w:rPr>
              <w:t xml:space="preserve">        </w:t>
            </w:r>
          </w:p>
        </w:tc>
      </w:tr>
      <w:tr w14:paraId="478B7348" w14:textId="77777777" w:rsidTr="00D12012">
        <w:tblPrEx>
          <w:tblW w:w="10728" w:type="dxa"/>
          <w:tblLook w:val="01E0"/>
        </w:tblPrEx>
        <w:trPr>
          <w:trHeight w:val="288"/>
        </w:trPr>
        <w:tc>
          <w:tcPr>
            <w:tcW w:w="5238" w:type="dxa"/>
            <w:gridSpan w:val="2"/>
            <w:vAlign w:val="center"/>
          </w:tcPr>
          <w:p w:rsidR="00D12012" w:rsidRPr="006044CF" w:rsidP="00B44B54" w14:paraId="114D2E5C" w14:textId="77777777">
            <w:pPr>
              <w:pStyle w:val="Heading1"/>
              <w:numPr>
                <w:ilvl w:val="0"/>
                <w:numId w:val="0"/>
              </w:numPr>
              <w:spacing w:before="0" w:after="0"/>
              <w:ind w:left="720" w:right="562" w:hanging="360"/>
              <w:contextualSpacing/>
              <w:rPr>
                <w:rFonts w:ascii="Arial" w:hAnsi="Arial"/>
                <w:color w:val="000000" w:themeColor="text1"/>
                <w:sz w:val="16"/>
                <w:szCs w:val="16"/>
              </w:rPr>
            </w:pPr>
          </w:p>
        </w:tc>
        <w:tc>
          <w:tcPr>
            <w:tcW w:w="5490" w:type="dxa"/>
            <w:vAlign w:val="center"/>
          </w:tcPr>
          <w:p w:rsidR="00D12012" w:rsidRPr="006044CF" w:rsidP="00B44B54" w14:paraId="58F84567" w14:textId="4DF1F1B2">
            <w:pPr>
              <w:pStyle w:val="Heading1"/>
              <w:numPr>
                <w:ilvl w:val="0"/>
                <w:numId w:val="0"/>
              </w:numPr>
              <w:spacing w:before="0" w:after="0"/>
              <w:ind w:left="720" w:right="562" w:hanging="360"/>
              <w:contextualSpacing/>
              <w:rPr>
                <w:rFonts w:ascii="Arial" w:hAnsi="Arial"/>
                <w:b/>
                <w:color w:val="000000" w:themeColor="text1"/>
                <w:sz w:val="16"/>
                <w:szCs w:val="16"/>
              </w:rPr>
            </w:pPr>
            <w:r w:rsidRPr="006044CF">
              <w:rPr>
                <w:rFonts w:ascii="Arial" w:hAnsi="Arial"/>
                <w:color w:val="000000" w:themeColor="text1"/>
                <w:sz w:val="16"/>
                <w:szCs w:val="16"/>
              </w:rPr>
              <w:t>Title:</w:t>
            </w:r>
            <w:r w:rsidRPr="006044CF" w:rsidR="007E1A0F">
              <w:rPr>
                <w:rFonts w:ascii="Arial" w:hAnsi="Arial"/>
                <w:color w:val="000000" w:themeColor="text1"/>
                <w:sz w:val="16"/>
                <w:szCs w:val="16"/>
              </w:rPr>
              <w:t xml:space="preserve"> </w:t>
            </w:r>
            <w:r w:rsidRPr="006044CF">
              <w:rPr>
                <w:rFonts w:ascii="Arial" w:hAnsi="Arial"/>
                <w:color w:val="000000" w:themeColor="text1"/>
                <w:sz w:val="16"/>
                <w:szCs w:val="16"/>
              </w:rPr>
              <w:t xml:space="preserve"> </w:t>
            </w:r>
            <w:r w:rsidRPr="006044CF" w:rsidR="007E1A0F">
              <w:rPr>
                <w:rFonts w:ascii="Arial" w:hAnsi="Arial"/>
                <w:color w:val="000000" w:themeColor="text1"/>
                <w:sz w:val="16"/>
                <w:szCs w:val="16"/>
              </w:rPr>
              <w:t>_______________________________</w:t>
            </w:r>
          </w:p>
        </w:tc>
      </w:tr>
      <w:tr w14:paraId="6460329C" w14:textId="77777777" w:rsidTr="00D12012">
        <w:tblPrEx>
          <w:tblW w:w="10728" w:type="dxa"/>
          <w:tblLook w:val="01E0"/>
        </w:tblPrEx>
        <w:trPr>
          <w:trHeight w:val="73"/>
        </w:trPr>
        <w:tc>
          <w:tcPr>
            <w:tcW w:w="5238" w:type="dxa"/>
            <w:gridSpan w:val="2"/>
            <w:vAlign w:val="center"/>
          </w:tcPr>
          <w:p w:rsidR="00D12012" w:rsidRPr="006044CF" w:rsidP="00B44B54" w14:paraId="4BD27C74" w14:textId="77777777">
            <w:pPr>
              <w:pStyle w:val="Heading1"/>
              <w:numPr>
                <w:ilvl w:val="0"/>
                <w:numId w:val="0"/>
              </w:numPr>
              <w:spacing w:before="0" w:after="0"/>
              <w:ind w:left="720" w:right="562" w:hanging="360"/>
              <w:contextualSpacing/>
              <w:rPr>
                <w:rFonts w:ascii="Arial" w:hAnsi="Arial"/>
                <w:color w:val="000000" w:themeColor="text1"/>
                <w:sz w:val="16"/>
                <w:szCs w:val="16"/>
              </w:rPr>
            </w:pPr>
          </w:p>
        </w:tc>
        <w:tc>
          <w:tcPr>
            <w:tcW w:w="5490" w:type="dxa"/>
            <w:vAlign w:val="center"/>
          </w:tcPr>
          <w:p w:rsidR="00D12012" w:rsidRPr="006044CF" w:rsidP="00B44B54" w14:paraId="08A5E288" w14:textId="55D22509">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 xml:space="preserve">Date: </w:t>
            </w:r>
            <w:r w:rsidRPr="006044CF" w:rsidR="007E1A0F">
              <w:rPr>
                <w:rFonts w:ascii="Arial" w:hAnsi="Arial"/>
                <w:color w:val="000000" w:themeColor="text1"/>
                <w:sz w:val="16"/>
                <w:szCs w:val="16"/>
              </w:rPr>
              <w:t xml:space="preserve"> _______________________________</w:t>
            </w:r>
          </w:p>
          <w:p w:rsidR="00D12012" w:rsidRPr="006044CF" w:rsidP="000E073A" w14:paraId="64FD4C2C" w14:textId="5EF02225">
            <w:pPr>
              <w:pStyle w:val="Heading1"/>
              <w:numPr>
                <w:ilvl w:val="0"/>
                <w:numId w:val="0"/>
              </w:numPr>
              <w:spacing w:before="0" w:after="120"/>
              <w:ind w:left="720" w:right="562" w:hanging="360"/>
              <w:rPr>
                <w:rFonts w:ascii="Arial" w:hAnsi="Arial"/>
                <w:b/>
                <w:color w:val="000000" w:themeColor="text1"/>
                <w:sz w:val="16"/>
                <w:szCs w:val="16"/>
              </w:rPr>
            </w:pPr>
            <w:r w:rsidRPr="006044CF">
              <w:rPr>
                <w:rFonts w:ascii="Arial" w:hAnsi="Arial"/>
                <w:color w:val="000000" w:themeColor="text1"/>
                <w:sz w:val="16"/>
                <w:szCs w:val="16"/>
              </w:rPr>
              <w:t xml:space="preserve">  </w:t>
            </w:r>
            <w:r w:rsidRPr="006044CF">
              <w:rPr>
                <w:rFonts w:ascii="Arial" w:hAnsi="Arial"/>
                <w:noProof/>
                <w:color w:val="000000" w:themeColor="text1"/>
                <w:sz w:val="16"/>
                <w:szCs w:val="16"/>
                <w:u w:val="single"/>
              </w:rPr>
              <w:t xml:space="preserve">          </w:t>
            </w:r>
          </w:p>
        </w:tc>
      </w:tr>
      <w:tr w14:paraId="28FEE85B" w14:textId="77777777" w:rsidTr="00D12012">
        <w:tblPrEx>
          <w:tblW w:w="10728" w:type="dxa"/>
          <w:tblLook w:val="01E0"/>
        </w:tblPrEx>
        <w:trPr>
          <w:trHeight w:val="73"/>
        </w:trPr>
        <w:tc>
          <w:tcPr>
            <w:tcW w:w="5238" w:type="dxa"/>
            <w:gridSpan w:val="2"/>
            <w:vAlign w:val="center"/>
          </w:tcPr>
          <w:p w:rsidR="00D12012" w:rsidRPr="006044CF" w:rsidP="00B44B54" w14:paraId="598289D3" w14:textId="77777777">
            <w:pPr>
              <w:pStyle w:val="Heading1"/>
              <w:numPr>
                <w:ilvl w:val="0"/>
                <w:numId w:val="0"/>
              </w:numPr>
              <w:spacing w:before="0" w:after="0"/>
              <w:ind w:left="720" w:right="562" w:hanging="360"/>
              <w:contextualSpacing/>
              <w:rPr>
                <w:rFonts w:ascii="Arial" w:hAnsi="Arial"/>
                <w:color w:val="000000" w:themeColor="text1"/>
                <w:sz w:val="16"/>
                <w:szCs w:val="16"/>
              </w:rPr>
            </w:pPr>
          </w:p>
        </w:tc>
        <w:tc>
          <w:tcPr>
            <w:tcW w:w="5490" w:type="dxa"/>
            <w:vAlign w:val="center"/>
          </w:tcPr>
          <w:p w:rsidR="00D12012" w:rsidRPr="006044CF" w:rsidP="000E073A" w14:paraId="7FEE46DB" w14:textId="3167C2D2">
            <w:pPr>
              <w:pStyle w:val="Heading1"/>
              <w:numPr>
                <w:ilvl w:val="0"/>
                <w:numId w:val="0"/>
              </w:numPr>
              <w:spacing w:before="0" w:after="120"/>
              <w:ind w:left="720" w:right="562" w:hanging="360"/>
              <w:contextualSpacing/>
              <w:rPr>
                <w:rFonts w:ascii="Arial" w:hAnsi="Arial"/>
                <w:b/>
                <w:color w:val="000000" w:themeColor="text1"/>
                <w:sz w:val="16"/>
                <w:szCs w:val="16"/>
              </w:rPr>
            </w:pPr>
            <w:r w:rsidRPr="006044CF">
              <w:rPr>
                <w:rFonts w:ascii="Arial" w:hAnsi="Arial"/>
                <w:b/>
                <w:color w:val="000000" w:themeColor="text1"/>
                <w:sz w:val="16"/>
                <w:szCs w:val="16"/>
              </w:rPr>
              <w:t>Address for notices to AGEN</w:t>
            </w:r>
            <w:r w:rsidR="00B05FDD">
              <w:rPr>
                <w:rFonts w:ascii="Arial" w:hAnsi="Arial"/>
                <w:b/>
                <w:color w:val="000000" w:themeColor="text1"/>
                <w:sz w:val="16"/>
                <w:szCs w:val="16"/>
              </w:rPr>
              <w:t>CY</w:t>
            </w:r>
            <w:r w:rsidRPr="006044CF">
              <w:rPr>
                <w:rFonts w:ascii="Arial" w:hAnsi="Arial"/>
                <w:b/>
                <w:color w:val="000000" w:themeColor="text1"/>
                <w:sz w:val="16"/>
                <w:szCs w:val="16"/>
              </w:rPr>
              <w:t xml:space="preserve">: </w:t>
            </w:r>
          </w:p>
          <w:p w:rsidR="00D12012" w:rsidRPr="006044CF" w:rsidP="00D12012" w14:paraId="16082602" w14:textId="77777777">
            <w:pPr>
              <w:ind w:left="720" w:firstLine="27"/>
              <w:rPr>
                <w:rFonts w:ascii="Arial" w:hAnsi="Arial"/>
                <w:color w:val="000000" w:themeColor="text1"/>
                <w:sz w:val="16"/>
                <w:szCs w:val="16"/>
              </w:rPr>
            </w:pPr>
            <w:r w:rsidRPr="006044CF">
              <w:rPr>
                <w:rFonts w:ascii="Arial" w:hAnsi="Arial"/>
                <w:color w:val="000000" w:themeColor="text1"/>
                <w:sz w:val="16"/>
                <w:szCs w:val="16"/>
              </w:rPr>
              <w:t>_________________________________</w:t>
            </w:r>
          </w:p>
          <w:p w:rsidR="00CF6EF7" w:rsidRPr="006044CF" w:rsidP="000352B4" w14:paraId="79F1220E" w14:textId="77777777">
            <w:pPr>
              <w:pStyle w:val="Heading1"/>
              <w:numPr>
                <w:ilvl w:val="0"/>
                <w:numId w:val="0"/>
              </w:numPr>
              <w:spacing w:before="120" w:after="0"/>
              <w:ind w:left="720" w:right="562" w:firstLine="14"/>
              <w:rPr>
                <w:rFonts w:ascii="Arial" w:hAnsi="Arial"/>
                <w:color w:val="000000" w:themeColor="text1"/>
                <w:sz w:val="16"/>
                <w:szCs w:val="16"/>
              </w:rPr>
            </w:pPr>
            <w:r w:rsidRPr="006044CF">
              <w:rPr>
                <w:rFonts w:ascii="Arial" w:hAnsi="Arial"/>
                <w:color w:val="000000" w:themeColor="text1"/>
                <w:sz w:val="16"/>
                <w:szCs w:val="16"/>
              </w:rPr>
              <w:t>_________________________________</w:t>
            </w:r>
          </w:p>
          <w:p w:rsidR="00D12012" w:rsidRPr="006044CF" w:rsidP="000352B4" w14:paraId="73212C47" w14:textId="32B46102">
            <w:pPr>
              <w:pStyle w:val="Heading1"/>
              <w:numPr>
                <w:ilvl w:val="0"/>
                <w:numId w:val="0"/>
              </w:numPr>
              <w:spacing w:before="120" w:after="0"/>
              <w:ind w:left="720" w:right="562" w:firstLine="14"/>
              <w:rPr>
                <w:rFonts w:ascii="Arial" w:hAnsi="Arial"/>
                <w:color w:val="000000" w:themeColor="text1"/>
                <w:sz w:val="16"/>
                <w:szCs w:val="16"/>
              </w:rPr>
            </w:pPr>
            <w:r w:rsidRPr="006044CF">
              <w:rPr>
                <w:rFonts w:ascii="Arial" w:hAnsi="Arial"/>
                <w:color w:val="000000" w:themeColor="text1"/>
                <w:sz w:val="16"/>
                <w:szCs w:val="16"/>
              </w:rPr>
              <w:t>_________________________________</w:t>
            </w:r>
          </w:p>
          <w:p w:rsidR="00D12012" w:rsidRPr="006044CF" w:rsidP="00B44B54" w14:paraId="5AAC8F36" w14:textId="77777777">
            <w:pPr>
              <w:pStyle w:val="Heading1"/>
              <w:numPr>
                <w:ilvl w:val="0"/>
                <w:numId w:val="0"/>
              </w:numPr>
              <w:spacing w:before="0" w:after="0"/>
              <w:ind w:left="720" w:right="562" w:hanging="360"/>
              <w:contextualSpacing/>
              <w:rPr>
                <w:rFonts w:ascii="Arial" w:hAnsi="Arial"/>
                <w:color w:val="000000" w:themeColor="text1"/>
                <w:sz w:val="16"/>
                <w:szCs w:val="16"/>
              </w:rPr>
            </w:pPr>
            <w:r w:rsidRPr="006044CF">
              <w:rPr>
                <w:rFonts w:ascii="Arial" w:hAnsi="Arial"/>
                <w:color w:val="000000" w:themeColor="text1"/>
                <w:sz w:val="16"/>
                <w:szCs w:val="16"/>
              </w:rPr>
              <w:t xml:space="preserve"> </w:t>
            </w:r>
          </w:p>
        </w:tc>
      </w:tr>
    </w:tbl>
    <w:p w:rsidR="00E57A5E" w:rsidRPr="006044CF" w:rsidP="00DB0117" w14:paraId="608C8DDD" w14:textId="77777777">
      <w:pPr>
        <w:pStyle w:val="BodyText"/>
        <w:spacing w:after="0"/>
        <w:ind w:left="180" w:firstLine="0"/>
        <w:jc w:val="center"/>
        <w:rPr>
          <w:rFonts w:ascii="Arial" w:hAnsi="Arial"/>
          <w:b/>
          <w:color w:val="000000" w:themeColor="text1"/>
          <w:kern w:val="32"/>
          <w:sz w:val="16"/>
          <w:szCs w:val="16"/>
          <w:u w:val="single"/>
          <w:lang w:bidi="he-IL"/>
        </w:rPr>
      </w:pPr>
    </w:p>
    <w:p w:rsidR="000D50C2" w:rsidRPr="006044CF" w:rsidP="0091592A" w14:paraId="29AB0414" w14:textId="77777777">
      <w:pPr>
        <w:pStyle w:val="BodyText"/>
        <w:spacing w:after="120"/>
        <w:ind w:left="187" w:firstLine="0"/>
        <w:rPr>
          <w:rFonts w:ascii="Arial" w:hAnsi="Arial"/>
          <w:b/>
          <w:color w:val="000000" w:themeColor="text1"/>
          <w:kern w:val="32"/>
          <w:szCs w:val="16"/>
          <w:lang w:bidi="he-IL"/>
        </w:rPr>
        <w:sectPr w:rsidSect="00102913">
          <w:footerReference w:type="default" r:id="rId9"/>
          <w:pgSz w:w="11900" w:h="16840" w:code="1"/>
          <w:pgMar w:top="901" w:right="810" w:bottom="260" w:left="630" w:header="248" w:footer="288" w:gutter="0"/>
          <w:cols w:space="720"/>
          <w:docGrid w:linePitch="360"/>
        </w:sectPr>
      </w:pPr>
    </w:p>
    <w:p w:rsidR="00254CD1" w:rsidRPr="006044CF" w14:paraId="5F0E9565" w14:textId="77777777">
      <w:pPr>
        <w:rPr>
          <w:rFonts w:ascii="Arial" w:hAnsi="Arial"/>
          <w:b/>
          <w:color w:val="000000" w:themeColor="text1"/>
          <w:kern w:val="32"/>
          <w:szCs w:val="16"/>
          <w:lang w:bidi="he-IL"/>
        </w:rPr>
      </w:pPr>
      <w:r w:rsidRPr="006044CF">
        <w:rPr>
          <w:rFonts w:ascii="Arial" w:hAnsi="Arial"/>
          <w:b/>
          <w:color w:val="000000" w:themeColor="text1"/>
          <w:kern w:val="32"/>
          <w:szCs w:val="16"/>
          <w:lang w:bidi="he-IL"/>
        </w:rPr>
        <w:br w:type="page"/>
      </w:r>
    </w:p>
    <w:p w:rsidR="002F26D6" w:rsidRPr="006044CF" w:rsidP="00254CD1" w14:paraId="6ED3B6F5" w14:textId="77777777">
      <w:pPr>
        <w:widowControl w:val="0"/>
        <w:ind w:left="-54" w:right="-180"/>
        <w:jc w:val="center"/>
        <w:rPr>
          <w:color w:val="000000" w:themeColor="text1"/>
        </w:rPr>
        <w:sectPr w:rsidSect="00344CCD">
          <w:type w:val="continuous"/>
          <w:pgSz w:w="11900" w:h="16840" w:code="1"/>
          <w:pgMar w:top="820" w:right="810" w:bottom="260" w:left="630" w:header="248" w:footer="288" w:gutter="0"/>
          <w:cols w:space="720"/>
          <w:titlePg/>
          <w:docGrid w:linePitch="360"/>
        </w:sectPr>
      </w:pPr>
    </w:p>
    <w:p w:rsidR="000E073A" w:rsidRPr="006044CF" w:rsidP="00254CD1" w14:paraId="6AC1B37C" w14:textId="61720918">
      <w:pPr>
        <w:widowControl w:val="0"/>
        <w:ind w:left="-54" w:right="-180"/>
        <w:jc w:val="center"/>
        <w:rPr>
          <w:color w:val="000000" w:themeColor="text1"/>
        </w:rPr>
      </w:pPr>
      <w:r w:rsidRPr="006044CF">
        <w:rPr>
          <w:noProof/>
          <w:color w:val="000000" w:themeColor="text1"/>
        </w:rPr>
        <w:drawing>
          <wp:anchor distT="0" distB="0" distL="114300" distR="114300" simplePos="0" relativeHeight="251659264" behindDoc="0" locked="0" layoutInCell="0" allowOverlap="1">
            <wp:simplePos x="0" y="0"/>
            <wp:positionH relativeFrom="margin">
              <wp:posOffset>2432050</wp:posOffset>
            </wp:positionH>
            <wp:positionV relativeFrom="paragraph">
              <wp:posOffset>-289440</wp:posOffset>
            </wp:positionV>
            <wp:extent cx="1958196" cy="472736"/>
            <wp:effectExtent l="0" t="0" r="0" b="10160"/>
            <wp:wrapNone/>
            <wp:docPr id="4" name="image01.jpg"/>
            <wp:cNvGraphicFramePr/>
            <a:graphic xmlns:a="http://schemas.openxmlformats.org/drawingml/2006/main">
              <a:graphicData uri="http://schemas.openxmlformats.org/drawingml/2006/picture">
                <pic:pic xmlns:pic="http://schemas.openxmlformats.org/drawingml/2006/picture">
                  <pic:nvPicPr>
                    <pic:cNvPr id="2063785584" name="image01.jpg"/>
                    <pic:cNvPicPr/>
                  </pic:nvPicPr>
                  <pic:blipFill>
                    <a:blip xmlns:r="http://schemas.openxmlformats.org/officeDocument/2006/relationships" r:embed="rId10"/>
                    <a:stretch>
                      <a:fillRect/>
                    </a:stretch>
                  </pic:blipFill>
                  <pic:spPr>
                    <a:xfrm>
                      <a:off x="0" y="0"/>
                      <a:ext cx="1958196" cy="472736"/>
                    </a:xfrm>
                    <a:prstGeom prst="rect">
                      <a:avLst/>
                    </a:prstGeom>
                  </pic:spPr>
                </pic:pic>
              </a:graphicData>
            </a:graphic>
            <wp14:sizeRelH relativeFrom="margin">
              <wp14:pctWidth>0</wp14:pctWidth>
            </wp14:sizeRelH>
            <wp14:sizeRelV relativeFrom="margin">
              <wp14:pctHeight>0</wp14:pctHeight>
            </wp14:sizeRelV>
          </wp:anchor>
        </w:drawing>
      </w:r>
    </w:p>
    <w:p w:rsidR="00254CD1" w:rsidRPr="006044CF" w:rsidP="001537C2" w14:paraId="6FC7CE1B" w14:textId="77777777">
      <w:pPr>
        <w:widowControl w:val="0"/>
        <w:spacing w:before="120" w:after="240"/>
        <w:jc w:val="center"/>
        <w:outlineLvl w:val="0"/>
        <w:rPr>
          <w:color w:val="000000" w:themeColor="text1"/>
        </w:rPr>
      </w:pPr>
      <w:r w:rsidRPr="006044CF">
        <w:rPr>
          <w:rFonts w:ascii="Arial" w:eastAsia="Arial" w:hAnsi="Arial"/>
          <w:b/>
          <w:color w:val="000000" w:themeColor="text1"/>
        </w:rPr>
        <w:t>TERMS AND CONDITIONS TO DISTRIBUTING CONTENT ON THE TABOOLA NETWORK</w:t>
      </w:r>
    </w:p>
    <w:p w:rsidR="00254CD1" w:rsidRPr="006044CF" w:rsidP="000E073A" w14:paraId="5F3AC696" w14:textId="50E116A5">
      <w:pPr>
        <w:suppressAutoHyphens/>
        <w:ind w:left="-58" w:right="-187"/>
        <w:jc w:val="both"/>
        <w:rPr>
          <w:color w:val="000000" w:themeColor="text1"/>
        </w:rPr>
      </w:pPr>
      <w:r w:rsidRPr="006044CF">
        <w:rPr>
          <w:rFonts w:ascii="Arial" w:eastAsia="Arial" w:hAnsi="Arial"/>
          <w:color w:val="000000" w:themeColor="text1"/>
          <w:sz w:val="16"/>
          <w:szCs w:val="16"/>
        </w:rPr>
        <w:t>Pursuant to these Terms and Conditions to Distributing Content on the Taboola Network (the “Terms”): (a) Taboola shall distribute Advertiser’s content (</w:t>
      </w:r>
      <w:r w:rsidRPr="006044CF">
        <w:rPr>
          <w:rFonts w:ascii="Arial" w:eastAsia="Arial" w:hAnsi="Arial"/>
          <w:i/>
          <w:color w:val="000000" w:themeColor="text1"/>
          <w:sz w:val="16"/>
          <w:szCs w:val="16"/>
        </w:rPr>
        <w:t>e.g.</w:t>
      </w:r>
      <w:r w:rsidRPr="006044CF">
        <w:rPr>
          <w:rFonts w:ascii="Arial" w:eastAsia="Arial" w:hAnsi="Arial"/>
          <w:color w:val="000000" w:themeColor="text1"/>
          <w:sz w:val="16"/>
          <w:szCs w:val="16"/>
        </w:rPr>
        <w:t xml:space="preserve">, Advertiser’s landing page URLs, headlines, thumbnail images, or videos) (the “Advertiser Content”) via Taboola’s content recommendation distribution </w:t>
      </w:r>
      <w:r w:rsidR="00D92D8A">
        <w:rPr>
          <w:rFonts w:ascii="Arial" w:eastAsia="Arial" w:hAnsi="Arial"/>
          <w:color w:val="000000" w:themeColor="text1"/>
          <w:sz w:val="16"/>
          <w:szCs w:val="16"/>
        </w:rPr>
        <w:t>platform</w:t>
      </w:r>
      <w:r w:rsidRPr="006044CF">
        <w:rPr>
          <w:rFonts w:ascii="Arial" w:eastAsia="Arial" w:hAnsi="Arial"/>
          <w:color w:val="000000" w:themeColor="text1"/>
          <w:sz w:val="16"/>
          <w:szCs w:val="16"/>
        </w:rPr>
        <w:t xml:space="preserve"> (the “</w:t>
      </w:r>
      <w:r w:rsidR="00D92D8A">
        <w:rPr>
          <w:rFonts w:ascii="Arial" w:eastAsia="Arial" w:hAnsi="Arial"/>
          <w:color w:val="000000" w:themeColor="text1"/>
          <w:sz w:val="16"/>
          <w:szCs w:val="16"/>
        </w:rPr>
        <w:t>Platform</w:t>
      </w:r>
      <w:r w:rsidRPr="006044CF">
        <w:rPr>
          <w:rFonts w:ascii="Arial" w:eastAsia="Arial" w:hAnsi="Arial"/>
          <w:color w:val="000000" w:themeColor="text1"/>
          <w:sz w:val="16"/>
          <w:szCs w:val="16"/>
        </w:rPr>
        <w:t xml:space="preserve">”) on </w:t>
      </w:r>
      <w:r w:rsidR="000452E8">
        <w:rPr>
          <w:rFonts w:ascii="Arial" w:eastAsia="Arial" w:hAnsi="Arial"/>
          <w:color w:val="000000" w:themeColor="text1"/>
          <w:sz w:val="16"/>
          <w:szCs w:val="16"/>
        </w:rPr>
        <w:t xml:space="preserve">Taboola owned or </w:t>
      </w:r>
      <w:r w:rsidRPr="006044CF">
        <w:rPr>
          <w:rFonts w:ascii="Arial" w:eastAsia="Arial" w:hAnsi="Arial"/>
          <w:color w:val="000000" w:themeColor="text1"/>
          <w:sz w:val="16"/>
          <w:szCs w:val="16"/>
        </w:rPr>
        <w:t>third party websites</w:t>
      </w:r>
      <w:r w:rsidRPr="000452E8" w:rsidR="000452E8">
        <w:rPr>
          <w:rFonts w:ascii="Arial" w:eastAsia="Arial" w:hAnsi="Arial"/>
          <w:color w:val="000000" w:themeColor="text1"/>
          <w:sz w:val="16"/>
          <w:szCs w:val="16"/>
        </w:rPr>
        <w:t>, digital properties , apps, utilities, platforms, operating systems, notifications or devices</w:t>
      </w:r>
      <w:r w:rsidRPr="006044CF">
        <w:rPr>
          <w:rFonts w:ascii="Arial" w:eastAsia="Arial" w:hAnsi="Arial"/>
          <w:color w:val="000000" w:themeColor="text1"/>
          <w:sz w:val="16"/>
          <w:szCs w:val="16"/>
        </w:rPr>
        <w:t xml:space="preserve"> with</w:t>
      </w:r>
      <w:r w:rsidR="000452E8">
        <w:rPr>
          <w:rFonts w:ascii="Arial" w:eastAsia="Arial" w:hAnsi="Arial"/>
          <w:color w:val="000000" w:themeColor="text1"/>
          <w:sz w:val="16"/>
          <w:szCs w:val="16"/>
        </w:rPr>
        <w:t xml:space="preserve"> or on</w:t>
      </w:r>
      <w:r w:rsidRPr="006044CF">
        <w:rPr>
          <w:rFonts w:ascii="Arial" w:eastAsia="Arial" w:hAnsi="Arial"/>
          <w:color w:val="000000" w:themeColor="text1"/>
          <w:sz w:val="16"/>
          <w:szCs w:val="16"/>
        </w:rPr>
        <w:t xml:space="preserve"> which Taboola or its affiliates have a relationship </w:t>
      </w:r>
      <w:r w:rsidR="00912F46">
        <w:rPr>
          <w:rFonts w:ascii="Arial" w:eastAsia="Arial" w:hAnsi="Arial"/>
          <w:sz w:val="16"/>
          <w:szCs w:val="16"/>
        </w:rPr>
        <w:t xml:space="preserve">or the right to serve advertisements </w:t>
      </w:r>
      <w:r w:rsidRPr="006044CF">
        <w:rPr>
          <w:rFonts w:ascii="Arial" w:eastAsia="Arial" w:hAnsi="Arial"/>
          <w:color w:val="000000" w:themeColor="text1"/>
          <w:sz w:val="16"/>
          <w:szCs w:val="16"/>
        </w:rPr>
        <w:t>(</w:t>
      </w:r>
      <w:r w:rsidR="000452E8">
        <w:rPr>
          <w:rFonts w:ascii="Arial" w:eastAsia="Arial" w:hAnsi="Arial"/>
          <w:color w:val="000000" w:themeColor="text1"/>
          <w:sz w:val="16"/>
          <w:szCs w:val="16"/>
        </w:rPr>
        <w:t>e</w:t>
      </w:r>
      <w:r w:rsidR="006D75B3">
        <w:rPr>
          <w:rFonts w:ascii="Arial" w:eastAsia="Arial" w:hAnsi="Arial"/>
          <w:color w:val="000000" w:themeColor="text1"/>
          <w:sz w:val="16"/>
          <w:szCs w:val="16"/>
        </w:rPr>
        <w:t>a</w:t>
      </w:r>
      <w:r w:rsidR="000452E8">
        <w:rPr>
          <w:rFonts w:ascii="Arial" w:eastAsia="Arial" w:hAnsi="Arial"/>
          <w:color w:val="000000" w:themeColor="text1"/>
          <w:sz w:val="16"/>
          <w:szCs w:val="16"/>
        </w:rPr>
        <w:t xml:space="preserve">ch, a </w:t>
      </w:r>
      <w:r w:rsidRPr="006044CF">
        <w:rPr>
          <w:rFonts w:ascii="Arial" w:eastAsia="Arial" w:hAnsi="Arial"/>
          <w:color w:val="000000" w:themeColor="text1"/>
          <w:sz w:val="16"/>
          <w:szCs w:val="16"/>
        </w:rPr>
        <w:t xml:space="preserve">“Taboola </w:t>
      </w:r>
      <w:r w:rsidR="000452E8">
        <w:rPr>
          <w:rFonts w:ascii="Arial" w:eastAsia="Arial" w:hAnsi="Arial"/>
          <w:color w:val="000000" w:themeColor="text1"/>
          <w:sz w:val="16"/>
          <w:szCs w:val="16"/>
        </w:rPr>
        <w:t>Property</w:t>
      </w:r>
      <w:r w:rsidRPr="006044CF">
        <w:rPr>
          <w:rFonts w:ascii="Arial" w:eastAsia="Arial" w:hAnsi="Arial"/>
          <w:color w:val="000000" w:themeColor="text1"/>
          <w:sz w:val="16"/>
          <w:szCs w:val="16"/>
        </w:rPr>
        <w:t>”</w:t>
      </w:r>
      <w:r w:rsidRPr="00912F46" w:rsidR="00912F46">
        <w:rPr>
          <w:rFonts w:ascii="Arial" w:eastAsia="Arial" w:hAnsi="Arial"/>
          <w:sz w:val="16"/>
          <w:szCs w:val="16"/>
        </w:rPr>
        <w:t xml:space="preserve"> </w:t>
      </w:r>
      <w:r w:rsidR="00912F46">
        <w:rPr>
          <w:rFonts w:ascii="Arial" w:eastAsia="Arial" w:hAnsi="Arial"/>
          <w:sz w:val="16"/>
          <w:szCs w:val="16"/>
        </w:rPr>
        <w:t>collectively the “Taboola Network”</w:t>
      </w:r>
      <w:r w:rsidRPr="006044CF">
        <w:rPr>
          <w:rFonts w:ascii="Arial" w:eastAsia="Arial" w:hAnsi="Arial"/>
          <w:color w:val="000000" w:themeColor="text1"/>
          <w:sz w:val="16"/>
          <w:szCs w:val="16"/>
        </w:rPr>
        <w:t>) in order to generate Impressions (as defined below) or drive traffic to Advertiser’s designated landing page</w:t>
      </w:r>
      <w:r w:rsidRPr="006044CF" w:rsidR="00406BE0">
        <w:rPr>
          <w:rFonts w:ascii="Arial" w:eastAsia="Arial" w:hAnsi="Arial"/>
          <w:color w:val="000000" w:themeColor="text1"/>
          <w:sz w:val="16"/>
          <w:szCs w:val="16"/>
        </w:rPr>
        <w:t xml:space="preserve"> URL</w:t>
      </w:r>
      <w:r w:rsidRPr="006044CF">
        <w:rPr>
          <w:rFonts w:ascii="Arial" w:eastAsia="Arial" w:hAnsi="Arial"/>
          <w:color w:val="000000" w:themeColor="text1"/>
          <w:sz w:val="16"/>
          <w:szCs w:val="16"/>
        </w:rPr>
        <w:t xml:space="preserve">s (the “Service”), and (b) Advertiser shall compensate Taboola for the Service pursuant to the parameters agreed to by the parties. These Terms shall govern the relationship between Advertiser and Taboola for any orders to run Advertiser Content on the Taboola </w:t>
      </w:r>
      <w:r w:rsidR="000452E8">
        <w:rPr>
          <w:rFonts w:ascii="Arial" w:eastAsia="Arial" w:hAnsi="Arial"/>
          <w:color w:val="000000" w:themeColor="text1"/>
          <w:sz w:val="16"/>
          <w:szCs w:val="16"/>
        </w:rPr>
        <w:t>Network</w:t>
      </w:r>
      <w:r w:rsidRPr="006044CF">
        <w:rPr>
          <w:rFonts w:ascii="Arial" w:eastAsia="Arial" w:hAnsi="Arial"/>
          <w:color w:val="000000" w:themeColor="text1"/>
          <w:sz w:val="16"/>
          <w:szCs w:val="16"/>
        </w:rPr>
        <w:t xml:space="preserve"> (each a “Campaign”) as authorized by Advertiser, whether such authorization is granted via the attached insertion order (the “Insertion Order”), additional insertion orders, email, Taboola Backstage, or otherwise, and they represent the parties’ common understanding for doing business (the “Agreement”).  All references to “Agency” herein shall only be applicable to the extent that Advertiser is acting through an agent and all references to Advertiser shall include Agency, if applicable. All capitalized terms not otherwise defined herein are defined in the Insertion Order into which these Terms are incorporated by reference.</w:t>
      </w:r>
    </w:p>
    <w:p w:rsidR="00254CD1" w:rsidRPr="006044CF" w:rsidP="000E073A" w14:paraId="6CE14E2B" w14:textId="77777777">
      <w:pPr>
        <w:widowControl w:val="0"/>
        <w:suppressAutoHyphens/>
        <w:jc w:val="both"/>
        <w:rPr>
          <w:color w:val="000000" w:themeColor="text1"/>
        </w:rPr>
      </w:pPr>
    </w:p>
    <w:p w:rsidR="000E073A" w:rsidRPr="006044CF" w:rsidP="000E073A" w14:paraId="5AE2232B" w14:textId="77777777">
      <w:pPr>
        <w:widowControl w:val="0"/>
        <w:numPr>
          <w:ilvl w:val="0"/>
          <w:numId w:val="4"/>
        </w:numPr>
        <w:suppressAutoHyphens/>
        <w:spacing w:after="240"/>
        <w:ind w:left="540" w:hanging="450"/>
        <w:jc w:val="both"/>
        <w:rPr>
          <w:rFonts w:ascii="Arial" w:eastAsia="Arial" w:hAnsi="Arial"/>
          <w:b/>
          <w:color w:val="000000" w:themeColor="text1"/>
          <w:sz w:val="16"/>
          <w:szCs w:val="16"/>
        </w:rPr>
        <w:sectPr w:rsidSect="00344CCD">
          <w:footerReference w:type="first" r:id="rId11"/>
          <w:type w:val="continuous"/>
          <w:pgSz w:w="11900" w:h="16840" w:code="1"/>
          <w:pgMar w:top="910" w:right="810" w:bottom="260" w:left="630" w:header="248" w:footer="288" w:gutter="0"/>
          <w:pgNumType w:start="1"/>
          <w:cols w:space="720"/>
          <w:titlePg/>
          <w:docGrid w:linePitch="360"/>
        </w:sectPr>
      </w:pPr>
    </w:p>
    <w:p w:rsidR="00254CD1" w:rsidRPr="006044CF" w:rsidP="00DD607D" w14:paraId="1A80B41F" w14:textId="1FA6BE60">
      <w:pPr>
        <w:numPr>
          <w:ilvl w:val="0"/>
          <w:numId w:val="4"/>
        </w:numPr>
        <w:suppressAutoHyphens/>
        <w:spacing w:after="160"/>
        <w:ind w:left="273" w:hanging="331"/>
        <w:jc w:val="both"/>
        <w:rPr>
          <w:rFonts w:ascii="Arial" w:eastAsia="Arial" w:hAnsi="Arial"/>
          <w:color w:val="000000" w:themeColor="text1"/>
          <w:sz w:val="16"/>
          <w:szCs w:val="16"/>
        </w:rPr>
      </w:pPr>
      <w:r w:rsidRPr="006044CF">
        <w:rPr>
          <w:rFonts w:ascii="Arial" w:eastAsia="Arial" w:hAnsi="Arial"/>
          <w:b/>
          <w:color w:val="000000" w:themeColor="text1"/>
          <w:sz w:val="16"/>
          <w:szCs w:val="16"/>
        </w:rPr>
        <w:t>Grant of Rights</w:t>
      </w:r>
      <w:r w:rsidRPr="006044CF">
        <w:rPr>
          <w:rFonts w:ascii="Arial" w:eastAsia="Arial" w:hAnsi="Arial"/>
          <w:color w:val="000000" w:themeColor="text1"/>
          <w:sz w:val="16"/>
          <w:szCs w:val="16"/>
        </w:rPr>
        <w:t xml:space="preserve">: </w:t>
      </w:r>
    </w:p>
    <w:p w:rsidR="00254CD1" w:rsidRPr="006044CF" w:rsidP="00DD607D" w14:paraId="568ABD56" w14:textId="233BD33D">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Advertiser grants Taboola a limited, revocable, non-exclusive, royalty-free right and license to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access, index, </w:t>
      </w:r>
      <w:r w:rsidRPr="006044CF" w:rsidR="000273F3">
        <w:rPr>
          <w:rFonts w:ascii="Arial" w:eastAsia="Arial" w:hAnsi="Arial"/>
          <w:color w:val="000000" w:themeColor="text1"/>
          <w:sz w:val="16"/>
          <w:szCs w:val="16"/>
        </w:rPr>
        <w:t xml:space="preserve">host, compress (if applicable) </w:t>
      </w:r>
      <w:r w:rsidRPr="006044CF">
        <w:rPr>
          <w:rFonts w:ascii="Arial" w:eastAsia="Arial" w:hAnsi="Arial"/>
          <w:color w:val="000000" w:themeColor="text1"/>
          <w:sz w:val="16"/>
          <w:szCs w:val="16"/>
        </w:rPr>
        <w:t>and otherwise use the Advertiser Content and Campaign details (</w:t>
      </w:r>
      <w:r w:rsidRPr="006044CF">
        <w:rPr>
          <w:rFonts w:ascii="Arial" w:eastAsia="Arial" w:hAnsi="Arial"/>
          <w:i/>
          <w:color w:val="000000" w:themeColor="text1"/>
          <w:sz w:val="16"/>
          <w:szCs w:val="16"/>
        </w:rPr>
        <w:t>e.g.</w:t>
      </w:r>
      <w:r w:rsidRPr="006044CF">
        <w:rPr>
          <w:rFonts w:ascii="Arial" w:eastAsia="Arial" w:hAnsi="Arial"/>
          <w:color w:val="000000" w:themeColor="text1"/>
          <w:sz w:val="16"/>
          <w:szCs w:val="16"/>
        </w:rPr>
        <w:t xml:space="preserve">, Advertiser Content description, Advertiser’s landing page URLs, budget per Campaign period (the “Campaign Budget”) Campaign dates, Campaign key performance indicators, pricing information, and targeting and tracking information) (the “Campaign Details”) to recommend Advertiser Content on </w:t>
      </w:r>
      <w:r w:rsidR="000452E8">
        <w:rPr>
          <w:rFonts w:ascii="Arial" w:eastAsia="Arial" w:hAnsi="Arial"/>
          <w:color w:val="000000" w:themeColor="text1"/>
          <w:sz w:val="16"/>
          <w:szCs w:val="16"/>
        </w:rPr>
        <w:t xml:space="preserve">the </w:t>
      </w:r>
      <w:r w:rsidRPr="006044CF">
        <w:rPr>
          <w:rFonts w:ascii="Arial" w:eastAsia="Arial" w:hAnsi="Arial"/>
          <w:color w:val="000000" w:themeColor="text1"/>
          <w:sz w:val="16"/>
          <w:szCs w:val="16"/>
        </w:rPr>
        <w:t xml:space="preserve">Taboola </w:t>
      </w:r>
      <w:r w:rsidR="000452E8">
        <w:rPr>
          <w:rFonts w:ascii="Arial" w:eastAsia="Arial" w:hAnsi="Arial"/>
          <w:color w:val="000000" w:themeColor="text1"/>
          <w:sz w:val="16"/>
          <w:szCs w:val="16"/>
        </w:rPr>
        <w:t>Network</w:t>
      </w:r>
      <w:r w:rsidRPr="006044CF">
        <w:rPr>
          <w:rFonts w:ascii="Arial" w:eastAsia="Arial" w:hAnsi="Arial"/>
          <w:color w:val="000000" w:themeColor="text1"/>
          <w:sz w:val="16"/>
          <w:szCs w:val="16"/>
        </w:rPr>
        <w:t xml:space="preserve"> until such time that the amount due to Taboola for the distribution of such Campaign reaches the Campaign Budget set forth by Advertiser in any insertion order or in Taboola Backstage and (ii) use Advertiser Content, Advertiser’s name, logo, trademarks, and any other proprietary content provided by Advertiser (x) in connection with the recommendation of Advertiser Content and (y) for Taboola’s own marketing purposes in referring to Advertiser as a client, and such use shall be subject to Advertiser’s standard trademark and content usage guidelines and quality review, if any, as provided to Taboola.  </w:t>
      </w:r>
      <w:del w:id="6" w:author="Komal Mehta" w:date="2020-10-12T16:16:00Z">
        <w:r w:rsidRPr="006044CF">
          <w:rPr>
            <w:rFonts w:ascii="Arial" w:eastAsia="Arial" w:hAnsi="Arial"/>
            <w:color w:val="000000" w:themeColor="text1"/>
            <w:sz w:val="16"/>
            <w:szCs w:val="16"/>
          </w:rPr>
          <w:delText>Advertiser further grants Taboola the right to write a case study regarding Advertiser’s use of the Se</w:delText>
        </w:r>
      </w:del>
      <w:del w:id="7" w:author="Komal Mehta" w:date="2020-10-12T16:16:00Z">
        <w:r w:rsidR="0058243C">
          <w:rPr>
            <w:rFonts w:ascii="Arial" w:eastAsia="Arial" w:hAnsi="Arial"/>
            <w:color w:val="000000" w:themeColor="text1"/>
            <w:sz w:val="16"/>
            <w:szCs w:val="16"/>
          </w:rPr>
          <w:delText>rvice</w:delText>
        </w:r>
      </w:del>
      <w:r w:rsidRPr="006044CF">
        <w:rPr>
          <w:rFonts w:ascii="Arial" w:eastAsia="Arial" w:hAnsi="Arial"/>
          <w:color w:val="000000" w:themeColor="text1"/>
          <w:sz w:val="16"/>
          <w:szCs w:val="16"/>
        </w:rPr>
        <w:t xml:space="preserve">. </w:t>
      </w:r>
    </w:p>
    <w:p w:rsidR="00254CD1" w:rsidRPr="006044CF" w:rsidP="00DD607D" w14:paraId="238E6F4D" w14:textId="6861023F">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 xml:space="preserve">Taboola grants Advertiser </w:t>
      </w:r>
      <w:r w:rsidRPr="000452E8" w:rsidR="000452E8">
        <w:rPr>
          <w:rFonts w:ascii="Arial" w:eastAsia="Arial" w:hAnsi="Arial"/>
          <w:color w:val="000000" w:themeColor="text1"/>
          <w:sz w:val="16"/>
          <w:szCs w:val="16"/>
        </w:rPr>
        <w:t>a limited, non-exclusive, non-assignable, non-transferable, non-sublicensable, royalty-free</w:t>
      </w:r>
      <w:r w:rsidRPr="006044CF">
        <w:rPr>
          <w:rFonts w:ascii="Arial" w:eastAsia="Arial" w:hAnsi="Arial"/>
          <w:color w:val="000000" w:themeColor="text1"/>
          <w:sz w:val="16"/>
          <w:szCs w:val="16"/>
        </w:rPr>
        <w:t xml:space="preserve"> right </w:t>
      </w:r>
      <w:r w:rsidR="000452E8">
        <w:rPr>
          <w:rFonts w:ascii="Arial" w:eastAsia="Arial" w:hAnsi="Arial"/>
          <w:color w:val="000000" w:themeColor="text1"/>
          <w:sz w:val="16"/>
          <w:szCs w:val="16"/>
        </w:rPr>
        <w:t xml:space="preserve">during the </w:t>
      </w:r>
      <w:r w:rsidR="00972919">
        <w:rPr>
          <w:rFonts w:ascii="Arial" w:eastAsia="Arial" w:hAnsi="Arial"/>
          <w:color w:val="000000" w:themeColor="text1"/>
          <w:sz w:val="16"/>
          <w:szCs w:val="16"/>
        </w:rPr>
        <w:t>term of the agreement</w:t>
      </w:r>
      <w:r w:rsidR="000452E8">
        <w:rPr>
          <w:rFonts w:ascii="Arial" w:eastAsia="Arial" w:hAnsi="Arial"/>
          <w:color w:val="000000" w:themeColor="text1"/>
          <w:sz w:val="16"/>
          <w:szCs w:val="16"/>
        </w:rPr>
        <w:t xml:space="preserve"> </w:t>
      </w:r>
      <w:r w:rsidRPr="006044CF">
        <w:rPr>
          <w:rFonts w:ascii="Arial" w:eastAsia="Arial" w:hAnsi="Arial"/>
          <w:color w:val="000000" w:themeColor="text1"/>
          <w:sz w:val="16"/>
          <w:szCs w:val="16"/>
        </w:rPr>
        <w:t xml:space="preserve">to access </w:t>
      </w:r>
      <w:r w:rsidR="000452E8">
        <w:rPr>
          <w:rFonts w:ascii="Arial" w:eastAsia="Arial" w:hAnsi="Arial"/>
          <w:color w:val="000000" w:themeColor="text1"/>
          <w:sz w:val="16"/>
          <w:szCs w:val="16"/>
        </w:rPr>
        <w:t xml:space="preserve">and use </w:t>
      </w:r>
      <w:r w:rsidRPr="006044CF">
        <w:rPr>
          <w:rFonts w:ascii="Arial" w:eastAsia="Arial" w:hAnsi="Arial"/>
          <w:color w:val="000000" w:themeColor="text1"/>
          <w:sz w:val="16"/>
          <w:szCs w:val="16"/>
        </w:rPr>
        <w:t xml:space="preserve">Taboola Backstage solely for purposes of managing Advertiser’s Campaigns and reviewing the analytics associated with Advertiser’s Campaigns.  Advertiser understands and agrees that Advertiser is solely responsible for its own actions in Taboola Backstage, if Advertiser chooses to use Taboola’s Campaign Management feature, and Advertiser will keep its account passwords and login information confidential, </w:t>
      </w:r>
      <w:r w:rsidRPr="006044CF" w:rsidR="00655A1F">
        <w:rPr>
          <w:rFonts w:ascii="Arial" w:eastAsia="Arial" w:hAnsi="Arial"/>
          <w:color w:val="000000" w:themeColor="text1"/>
          <w:sz w:val="16"/>
          <w:szCs w:val="16"/>
        </w:rPr>
        <w:t>and</w:t>
      </w:r>
      <w:r w:rsidRPr="006044CF">
        <w:rPr>
          <w:rFonts w:ascii="Arial" w:eastAsia="Arial" w:hAnsi="Arial"/>
          <w:color w:val="000000" w:themeColor="text1"/>
          <w:sz w:val="16"/>
          <w:szCs w:val="16"/>
        </w:rPr>
        <w:t xml:space="preserve"> it will be responsible for all activity and payments owed under its account.  Taboola will not review Advertiser’s activity and Taboola i</w:t>
      </w:r>
      <w:r w:rsidRPr="006044CF" w:rsidR="00161124">
        <w:rPr>
          <w:rFonts w:ascii="Arial" w:eastAsia="Arial" w:hAnsi="Arial"/>
          <w:color w:val="000000" w:themeColor="text1"/>
          <w:sz w:val="16"/>
          <w:szCs w:val="16"/>
        </w:rPr>
        <w:t>s not responsible or liable for</w:t>
      </w:r>
      <w:r w:rsidRPr="006044CF" w:rsidR="00A119D8">
        <w:rPr>
          <w:rFonts w:ascii="Arial" w:eastAsia="Arial" w:hAnsi="Arial"/>
          <w:color w:val="000000" w:themeColor="text1"/>
          <w:sz w:val="16"/>
          <w:szCs w:val="16"/>
        </w:rPr>
        <w:t xml:space="preserve"> (and will not grant any credits for) </w:t>
      </w:r>
      <w:r w:rsidRPr="006044CF">
        <w:rPr>
          <w:rFonts w:ascii="Arial" w:eastAsia="Arial" w:hAnsi="Arial"/>
          <w:color w:val="000000" w:themeColor="text1"/>
          <w:sz w:val="16"/>
          <w:szCs w:val="16"/>
        </w:rPr>
        <w:t xml:space="preserve">any mistakes made by Advertiser in the managing of its own Campaign.  Advertiser acknowledges that any analytics provided in Taboola Backstage are estimates and will only be finalized fourteen (14) days after the conclusion of any calendar month in which a Campaign has run (each a “Campaign Month”). </w:t>
      </w:r>
      <w:r w:rsidR="00912F46">
        <w:rPr>
          <w:rFonts w:ascii="Arial" w:eastAsia="Arial" w:hAnsi="Arial"/>
          <w:sz w:val="16"/>
          <w:szCs w:val="16"/>
        </w:rPr>
        <w:t xml:space="preserve">Additionally, Taboola grants Advertiser the right to </w:t>
      </w:r>
      <w:r w:rsidRPr="00D326C8" w:rsidR="00912F46">
        <w:rPr>
          <w:rFonts w:ascii="Arial" w:eastAsia="Arial" w:hAnsi="Arial"/>
          <w:sz w:val="16"/>
          <w:szCs w:val="16"/>
        </w:rPr>
        <w:t xml:space="preserve">place a Taboola pixel(s) or other tracking technology, as mutually agreed to by the parties, (the “Taboola Pixels”) on Advertiser’s landing pages. Taboola may update, change, or substitute the Taboola Pixel at any time in its reasonable discretion provided that it does not disrupt the functioning of Advertiser’s landing page and serves the same purpose.  Taboola will use such Taboola Pixels for operational purposes such as to collect conversion data or hashed email addresses, perform platform analytics, integrate and link data (e.g., to enable Advertiser Content to be targeted in an optimal way), and otherwise optimize the manner in which it collects, segments, or targets the Advertiser Content. </w:t>
      </w:r>
    </w:p>
    <w:p w:rsidR="00254CD1" w:rsidRPr="006044CF" w:rsidP="00DD607D" w14:paraId="2A509565" w14:textId="77777777">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 xml:space="preserve">Except as otherwise specifically set forth herein, the grant of the foregoing licenses does not confer on either party any other proprietary rights, titles, and interests relating to patents, copyrights, trademarks, trade dresses, trade secrets, algorithms, know-how, mask works, droit moral (moral rights), and all similar rights of every type that may exist now or in the future in any jurisdiction, including, without limitation, all </w:t>
      </w:r>
      <w:r w:rsidRPr="006044CF">
        <w:rPr>
          <w:rFonts w:ascii="Arial" w:eastAsia="Arial" w:hAnsi="Arial"/>
          <w:color w:val="000000" w:themeColor="text1"/>
          <w:sz w:val="16"/>
          <w:szCs w:val="16"/>
        </w:rPr>
        <w:t>applications and registrations therefore and all rights to apply for any of the foregoing (the “Intellectual Property Rights”).</w:t>
      </w:r>
    </w:p>
    <w:p w:rsidR="005A3A14" w:rsidRPr="006044CF" w:rsidP="0011204E" w14:paraId="6C6ADFC5" w14:textId="68D21B74">
      <w:pPr>
        <w:numPr>
          <w:ilvl w:val="0"/>
          <w:numId w:val="4"/>
        </w:numPr>
        <w:suppressAutoHyphens/>
        <w:spacing w:after="240"/>
        <w:ind w:left="273" w:hanging="331"/>
        <w:jc w:val="both"/>
        <w:rPr>
          <w:rFonts w:ascii="Arial" w:eastAsia="Arial" w:hAnsi="Arial"/>
          <w:color w:val="000000" w:themeColor="text1"/>
          <w:sz w:val="16"/>
          <w:szCs w:val="16"/>
        </w:rPr>
      </w:pPr>
      <w:r w:rsidRPr="006044CF">
        <w:rPr>
          <w:rFonts w:ascii="Arial" w:eastAsia="Arial" w:hAnsi="Arial"/>
          <w:b/>
          <w:color w:val="000000" w:themeColor="text1"/>
          <w:sz w:val="16"/>
          <w:szCs w:val="16"/>
        </w:rPr>
        <w:t>Advertiser’s Content</w:t>
      </w:r>
      <w:r w:rsidRPr="006044CF">
        <w:rPr>
          <w:rFonts w:ascii="Arial" w:eastAsia="Arial" w:hAnsi="Arial"/>
          <w:color w:val="000000" w:themeColor="text1"/>
          <w:sz w:val="16"/>
          <w:szCs w:val="16"/>
        </w:rPr>
        <w:t>:  Taboola reserves the right to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reject or remove any Advertiser Content, (ii) pause any Campaign, (iii) restrict Advertiser’s access to Taboola Backstage, or (iv) cap Advertiser’s Campaign Budget in any given Campaign Month, if Taboola determines, in its  sole discretion, that Advertiser, Advertiser’s Content, or </w:t>
      </w:r>
      <w:r w:rsidRPr="006044CF" w:rsidR="00406BE0">
        <w:rPr>
          <w:rFonts w:ascii="Arial" w:eastAsia="Arial" w:hAnsi="Arial"/>
          <w:color w:val="000000" w:themeColor="text1"/>
          <w:sz w:val="16"/>
          <w:szCs w:val="16"/>
        </w:rPr>
        <w:t xml:space="preserve">the content on </w:t>
      </w:r>
      <w:r w:rsidRPr="006044CF">
        <w:rPr>
          <w:rFonts w:ascii="Arial" w:eastAsia="Arial" w:hAnsi="Arial"/>
          <w:color w:val="000000" w:themeColor="text1"/>
          <w:sz w:val="16"/>
          <w:szCs w:val="16"/>
        </w:rPr>
        <w:t xml:space="preserve">Advertiser’s landing page does not comply with Taboola’s </w:t>
      </w:r>
      <w:r w:rsidRPr="001E6A55" w:rsidR="00A06D52">
        <w:rPr>
          <w:rFonts w:ascii="Arial" w:hAnsi="Arial"/>
          <w:sz w:val="16"/>
          <w:szCs w:val="16"/>
        </w:rPr>
        <w:t>Advertising Policies</w:t>
      </w:r>
      <w:r w:rsidRPr="006044CF">
        <w:rPr>
          <w:rFonts w:ascii="Arial" w:eastAsia="Arial" w:hAnsi="Arial"/>
          <w:color w:val="000000" w:themeColor="text1"/>
          <w:sz w:val="16"/>
          <w:szCs w:val="16"/>
        </w:rPr>
        <w:t xml:space="preserve">, with any applicable law, regulation, or other judicial or administrative order, or may bring disparagement, ridicule, pecuniary loss, or reputational harm upon Taboola. </w:t>
      </w:r>
      <w:r w:rsidRPr="009F6731" w:rsidR="009F6731">
        <w:rPr>
          <w:rFonts w:ascii="Arial" w:eastAsia="Arial" w:hAnsi="Arial"/>
          <w:color w:val="000000" w:themeColor="text1"/>
          <w:sz w:val="16"/>
          <w:szCs w:val="16"/>
        </w:rPr>
        <w:t>To the extent Taboola makes any optimization suggestions to the Advertiser with respect to Advertiser’s Content, Taboola shall not own, or be liable to the Advertiser or any third party for such suggestions and related material, the Advertiser will remain solely liable for the Advertiser’s Content, as specified hereunder</w:t>
      </w:r>
      <w:r w:rsidR="009F6731">
        <w:rPr>
          <w:rFonts w:ascii="Arial" w:eastAsia="Arial" w:hAnsi="Arial"/>
          <w:color w:val="000000" w:themeColor="text1"/>
          <w:sz w:val="16"/>
          <w:szCs w:val="16"/>
        </w:rPr>
        <w:t>.</w:t>
      </w:r>
      <w:r w:rsidRPr="006044CF">
        <w:rPr>
          <w:rFonts w:ascii="Arial" w:eastAsia="Arial" w:hAnsi="Arial"/>
          <w:color w:val="000000" w:themeColor="text1"/>
          <w:sz w:val="16"/>
          <w:szCs w:val="16"/>
        </w:rPr>
        <w:t xml:space="preserve"> Upon receipt of written notice from Advertiser, Taboola agrees to use commercially reasonable efforts to ensure that Advertiser Content is not recommended on any specified Taboola </w:t>
      </w:r>
      <w:r w:rsidR="000452E8">
        <w:rPr>
          <w:rFonts w:ascii="Arial" w:eastAsia="Arial" w:hAnsi="Arial"/>
          <w:color w:val="000000" w:themeColor="text1"/>
          <w:sz w:val="16"/>
          <w:szCs w:val="16"/>
        </w:rPr>
        <w:t>Property</w:t>
      </w:r>
      <w:r w:rsidRPr="006044CF">
        <w:rPr>
          <w:rFonts w:ascii="Arial" w:eastAsia="Arial" w:hAnsi="Arial"/>
          <w:color w:val="000000" w:themeColor="text1"/>
          <w:sz w:val="16"/>
          <w:szCs w:val="16"/>
        </w:rPr>
        <w:t xml:space="preserve"> that Advertiser deems objectionable</w:t>
      </w:r>
      <w:ins w:id="8" w:author="Komal Mehta" w:date="2020-10-12T16:25:00Z">
        <w:r w:rsidR="003E1FCF">
          <w:rPr>
            <w:rFonts w:ascii="Arial" w:eastAsia="Arial" w:hAnsi="Arial"/>
            <w:color w:val="000000" w:themeColor="text1"/>
            <w:sz w:val="16"/>
            <w:szCs w:val="16"/>
          </w:rPr>
          <w:t xml:space="preserve"> Taboola</w:t>
        </w:r>
      </w:ins>
      <w:ins w:id="9" w:author="Komal Mehta" w:date="2020-10-12T16:26:00Z">
        <w:r w:rsidR="003E1FCF">
          <w:rPr>
            <w:rFonts w:ascii="Arial" w:eastAsia="Arial" w:hAnsi="Arial"/>
            <w:color w:val="000000" w:themeColor="text1"/>
            <w:sz w:val="16"/>
            <w:szCs w:val="16"/>
          </w:rPr>
          <w:t xml:space="preserve"> will remove the Advertiser Content </w:t>
        </w:r>
      </w:ins>
      <w:ins w:id="10" w:author="Komal Mehta" w:date="2020-10-12T16:26:00Z">
        <w:r w:rsidR="003E1FCF">
          <w:rPr>
            <w:rFonts w:ascii="Arial" w:eastAsia="Arial" w:hAnsi="Arial"/>
            <w:color w:val="000000" w:themeColor="text1"/>
            <w:sz w:val="16"/>
            <w:szCs w:val="16"/>
          </w:rPr>
          <w:t>promptly.</w:t>
        </w:r>
      </w:ins>
      <w:r w:rsidRPr="006044CF">
        <w:rPr>
          <w:rFonts w:ascii="Arial" w:eastAsia="Arial" w:hAnsi="Arial"/>
          <w:color w:val="000000" w:themeColor="text1"/>
          <w:sz w:val="16"/>
          <w:szCs w:val="16"/>
        </w:rPr>
        <w:t>.</w:t>
      </w:r>
      <w:r w:rsidRPr="006044CF">
        <w:rPr>
          <w:rFonts w:ascii="Arial" w:eastAsia="Arial" w:hAnsi="Arial"/>
          <w:color w:val="000000" w:themeColor="text1"/>
          <w:sz w:val="16"/>
          <w:szCs w:val="16"/>
        </w:rPr>
        <w:t xml:space="preserve"> </w:t>
      </w:r>
      <w:r w:rsidRPr="000452E8" w:rsidR="000452E8">
        <w:rPr>
          <w:rFonts w:ascii="Arial" w:eastAsia="Arial" w:hAnsi="Arial"/>
          <w:color w:val="000000" w:themeColor="text1"/>
          <w:sz w:val="16"/>
          <w:szCs w:val="16"/>
        </w:rPr>
        <w:t>Advertiser shall not attempt to gain access to the accounts of other Taboola customers or to extract data from Taboola Backstage for commercial purposes</w:t>
      </w:r>
      <w:r w:rsidR="000452E8">
        <w:rPr>
          <w:rFonts w:ascii="Arial" w:eastAsia="Arial" w:hAnsi="Arial"/>
          <w:color w:val="000000" w:themeColor="text1"/>
          <w:sz w:val="16"/>
          <w:szCs w:val="16"/>
        </w:rPr>
        <w:t>.</w:t>
      </w:r>
    </w:p>
    <w:p w:rsidR="005A3A14" w:rsidRPr="006044CF" w:rsidP="00DD607D" w14:paraId="6AD51928" w14:textId="35C1F1ED">
      <w:pPr>
        <w:numPr>
          <w:ilvl w:val="0"/>
          <w:numId w:val="4"/>
        </w:numPr>
        <w:suppressAutoHyphens/>
        <w:spacing w:after="160"/>
        <w:ind w:left="273" w:hanging="331"/>
        <w:jc w:val="both"/>
        <w:rPr>
          <w:rFonts w:ascii="Arial" w:eastAsia="Arial" w:hAnsi="Arial"/>
          <w:color w:val="000000" w:themeColor="text1"/>
          <w:sz w:val="16"/>
          <w:szCs w:val="16"/>
        </w:rPr>
      </w:pPr>
      <w:r w:rsidRPr="006044CF">
        <w:rPr>
          <w:rFonts w:ascii="Arial" w:eastAsia="Arial" w:hAnsi="Arial"/>
          <w:b/>
          <w:color w:val="000000" w:themeColor="text1"/>
          <w:sz w:val="16"/>
          <w:szCs w:val="16"/>
        </w:rPr>
        <w:t>Campaign Details</w:t>
      </w:r>
      <w:r w:rsidRPr="006044CF">
        <w:rPr>
          <w:rFonts w:ascii="Arial" w:eastAsia="Arial" w:hAnsi="Arial"/>
          <w:color w:val="000000" w:themeColor="text1"/>
          <w:sz w:val="16"/>
          <w:szCs w:val="16"/>
        </w:rPr>
        <w:t xml:space="preserve">: </w:t>
      </w:r>
    </w:p>
    <w:p w:rsidR="000E073A" w:rsidRPr="006044CF" w:rsidP="00DD607D" w14:paraId="45D8BE53" w14:textId="491179E7">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u w:val="single"/>
        </w:rPr>
        <w:t>Payment Models</w:t>
      </w:r>
      <w:r w:rsidRPr="006044CF">
        <w:rPr>
          <w:rFonts w:ascii="Arial" w:eastAsia="Arial" w:hAnsi="Arial"/>
          <w:color w:val="000000" w:themeColor="text1"/>
          <w:sz w:val="16"/>
          <w:szCs w:val="16"/>
        </w:rPr>
        <w:t>: Pursuant to a signed insertion order, the parties will agree to one of the following payment models for each Campaign, except that only video Advertiser Content will be eligible to</w:t>
      </w:r>
      <w:r w:rsidRPr="006044CF" w:rsidR="00656404">
        <w:rPr>
          <w:rFonts w:ascii="Arial" w:eastAsia="Arial" w:hAnsi="Arial"/>
          <w:color w:val="000000" w:themeColor="text1"/>
          <w:sz w:val="16"/>
          <w:szCs w:val="16"/>
        </w:rPr>
        <w:t xml:space="preserve"> be paid on a CPM, </w:t>
      </w:r>
      <w:r w:rsidRPr="006044CF" w:rsidR="00656404">
        <w:rPr>
          <w:rFonts w:ascii="Arial" w:eastAsia="Arial" w:hAnsi="Arial"/>
          <w:color w:val="000000" w:themeColor="text1"/>
          <w:sz w:val="16"/>
          <w:szCs w:val="16"/>
        </w:rPr>
        <w:t>vCPM</w:t>
      </w:r>
      <w:r w:rsidRPr="006044CF" w:rsidR="00656404">
        <w:rPr>
          <w:rFonts w:ascii="Arial" w:eastAsia="Arial" w:hAnsi="Arial"/>
          <w:color w:val="000000" w:themeColor="text1"/>
          <w:sz w:val="16"/>
          <w:szCs w:val="16"/>
        </w:rPr>
        <w:t>, or CPCV</w:t>
      </w:r>
      <w:r w:rsidRPr="006044CF">
        <w:rPr>
          <w:rFonts w:ascii="Arial" w:eastAsia="Arial" w:hAnsi="Arial"/>
          <w:color w:val="000000" w:themeColor="text1"/>
          <w:sz w:val="16"/>
          <w:szCs w:val="16"/>
        </w:rPr>
        <w:t xml:space="preserve"> model (each as hereinafter defined):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w:t>
      </w:r>
      <w:r w:rsidRPr="006044CF">
        <w:rPr>
          <w:rFonts w:ascii="Arial" w:eastAsia="Arial" w:hAnsi="Arial"/>
          <w:i/>
          <w:color w:val="000000" w:themeColor="text1"/>
          <w:sz w:val="16"/>
          <w:szCs w:val="16"/>
        </w:rPr>
        <w:t xml:space="preserve">Cost per Click (“CPC”): </w:t>
      </w:r>
      <w:r w:rsidRPr="006044CF">
        <w:rPr>
          <w:rFonts w:ascii="Arial" w:eastAsia="Arial" w:hAnsi="Arial"/>
          <w:color w:val="000000" w:themeColor="text1"/>
          <w:sz w:val="16"/>
          <w:szCs w:val="16"/>
        </w:rPr>
        <w:t xml:space="preserve">Advertiser pays Taboola each time a visitor to a Taboola </w:t>
      </w:r>
      <w:r w:rsidR="000452E8">
        <w:rPr>
          <w:rFonts w:ascii="Arial" w:eastAsia="Arial" w:hAnsi="Arial"/>
          <w:color w:val="000000" w:themeColor="text1"/>
          <w:sz w:val="16"/>
          <w:szCs w:val="16"/>
        </w:rPr>
        <w:t>Property</w:t>
      </w:r>
      <w:r w:rsidRPr="006044CF">
        <w:rPr>
          <w:rFonts w:ascii="Arial" w:eastAsia="Arial" w:hAnsi="Arial"/>
          <w:color w:val="000000" w:themeColor="text1"/>
          <w:sz w:val="16"/>
          <w:szCs w:val="16"/>
        </w:rPr>
        <w:t xml:space="preserve">(a “Visitor”) clicks on Advertiser Content.  A click will be counted each time a Visitor clicks on Advertiser Content as measured and reported in Taboola’s tracking logs (the “Click”), which are available to Advertiser anytime on Taboola Backstage; (ii) </w:t>
      </w:r>
      <w:r w:rsidRPr="006044CF">
        <w:rPr>
          <w:rFonts w:ascii="Arial" w:eastAsia="Arial" w:hAnsi="Arial"/>
          <w:i/>
          <w:color w:val="000000" w:themeColor="text1"/>
          <w:sz w:val="16"/>
          <w:szCs w:val="16"/>
        </w:rPr>
        <w:t>Cost per Thousand Impressions (“CPM”)</w:t>
      </w:r>
      <w:r w:rsidRPr="006044CF">
        <w:rPr>
          <w:rFonts w:ascii="Arial" w:eastAsia="Arial" w:hAnsi="Arial"/>
          <w:color w:val="000000" w:themeColor="text1"/>
          <w:sz w:val="16"/>
          <w:szCs w:val="16"/>
        </w:rPr>
        <w:t>: Advertiser pays Taboola for each Advertiser Content impression and, in the case of video Advertiser Content, once a video ad has started to play (</w:t>
      </w:r>
      <w:r w:rsidRPr="006044CF">
        <w:rPr>
          <w:rFonts w:ascii="Arial" w:eastAsia="Arial" w:hAnsi="Arial"/>
          <w:i/>
          <w:color w:val="000000" w:themeColor="text1"/>
          <w:sz w:val="16"/>
          <w:szCs w:val="16"/>
        </w:rPr>
        <w:t>i.e.</w:t>
      </w:r>
      <w:r w:rsidRPr="006044CF">
        <w:rPr>
          <w:rFonts w:ascii="Arial" w:eastAsia="Arial" w:hAnsi="Arial"/>
          <w:color w:val="000000" w:themeColor="text1"/>
          <w:sz w:val="16"/>
          <w:szCs w:val="16"/>
        </w:rPr>
        <w:t xml:space="preserve">, the first frame).  An impression will be counted each time Advertiser Content is displayed on a Taboola </w:t>
      </w:r>
      <w:r w:rsidR="000452E8">
        <w:rPr>
          <w:rFonts w:ascii="Arial" w:eastAsia="Arial" w:hAnsi="Arial"/>
          <w:color w:val="000000" w:themeColor="text1"/>
          <w:sz w:val="16"/>
          <w:szCs w:val="16"/>
        </w:rPr>
        <w:t>Property</w:t>
      </w:r>
      <w:r w:rsidRPr="006044CF">
        <w:rPr>
          <w:rFonts w:ascii="Arial" w:eastAsia="Arial" w:hAnsi="Arial"/>
          <w:color w:val="000000" w:themeColor="text1"/>
          <w:sz w:val="16"/>
          <w:szCs w:val="16"/>
        </w:rPr>
        <w:t xml:space="preserve"> (the “Impression”); (iii) </w:t>
      </w:r>
      <w:r w:rsidRPr="006044CF">
        <w:rPr>
          <w:rFonts w:ascii="Arial" w:eastAsia="Arial" w:hAnsi="Arial"/>
          <w:i/>
          <w:color w:val="000000" w:themeColor="text1"/>
          <w:sz w:val="16"/>
          <w:szCs w:val="16"/>
        </w:rPr>
        <w:t>Cost per Thousand Viewable Impressions (“</w:t>
      </w:r>
      <w:r w:rsidRPr="006044CF">
        <w:rPr>
          <w:rFonts w:ascii="Arial" w:eastAsia="Arial" w:hAnsi="Arial"/>
          <w:i/>
          <w:color w:val="000000" w:themeColor="text1"/>
          <w:sz w:val="16"/>
          <w:szCs w:val="16"/>
        </w:rPr>
        <w:t>vCPM</w:t>
      </w:r>
      <w:r w:rsidRPr="006044CF">
        <w:rPr>
          <w:rFonts w:ascii="Arial" w:eastAsia="Arial" w:hAnsi="Arial"/>
          <w:i/>
          <w:color w:val="000000" w:themeColor="text1"/>
          <w:sz w:val="16"/>
          <w:szCs w:val="16"/>
        </w:rPr>
        <w:t>”)</w:t>
      </w:r>
      <w:r w:rsidRPr="006044CF">
        <w:rPr>
          <w:rFonts w:ascii="Arial" w:eastAsia="Arial" w:hAnsi="Arial"/>
          <w:color w:val="000000" w:themeColor="text1"/>
          <w:sz w:val="16"/>
          <w:szCs w:val="16"/>
        </w:rPr>
        <w:t xml:space="preserve">: Advertiser pays Taboola only for viewable Impressions and, in the case of video Advertiser Content, a video ad is deemed viewable when </w:t>
      </w:r>
      <w:r w:rsidRPr="006044CF" w:rsidR="00037C05">
        <w:rPr>
          <w:rFonts w:ascii="Arial" w:eastAsia="Arial" w:hAnsi="Arial"/>
          <w:color w:val="000000" w:themeColor="text1"/>
          <w:sz w:val="16"/>
          <w:szCs w:val="16"/>
        </w:rPr>
        <w:t xml:space="preserve">at least </w:t>
      </w:r>
      <w:r w:rsidRPr="006044CF">
        <w:rPr>
          <w:rFonts w:ascii="Arial" w:eastAsia="Arial" w:hAnsi="Arial"/>
          <w:color w:val="000000" w:themeColor="text1"/>
          <w:sz w:val="16"/>
          <w:szCs w:val="16"/>
        </w:rPr>
        <w:t>fifty percent (50%) of its pixels appear on-screen for at least two (2) consecutive seconds</w:t>
      </w:r>
      <w:r w:rsidR="002C546A">
        <w:rPr>
          <w:rFonts w:ascii="Arial" w:eastAsia="Arial" w:hAnsi="Arial"/>
          <w:color w:val="000000" w:themeColor="text1"/>
          <w:sz w:val="16"/>
          <w:szCs w:val="16"/>
        </w:rPr>
        <w:t xml:space="preserve">; and (iv) </w:t>
      </w:r>
      <w:r w:rsidRPr="002C546A" w:rsidR="002C546A">
        <w:rPr>
          <w:rFonts w:ascii="Arial" w:eastAsia="Arial" w:hAnsi="Arial"/>
          <w:i/>
          <w:color w:val="000000" w:themeColor="text1"/>
          <w:sz w:val="16"/>
          <w:szCs w:val="16"/>
        </w:rPr>
        <w:t>Costs per Completed View (“CPCV”)</w:t>
      </w:r>
      <w:r w:rsidRPr="002C546A" w:rsidR="002C546A">
        <w:rPr>
          <w:rFonts w:ascii="Arial" w:eastAsia="Arial" w:hAnsi="Arial"/>
          <w:color w:val="000000" w:themeColor="text1"/>
          <w:sz w:val="16"/>
          <w:szCs w:val="16"/>
        </w:rPr>
        <w:t xml:space="preserve">: Advertiser pays Taboola each time a Visitor views video Advertiser Content until Completion. Completion occurs when: (1) a Visitor views video Advertiser Content until the end of the video; (2) the video Advertiser Content runs for at least thirty (30) seconds; or (3) the Visitor clicks on the video Advertiser Content. </w:t>
      </w:r>
      <w:r w:rsidRPr="00C828EC" w:rsidR="00C5468B">
        <w:rPr>
          <w:rFonts w:ascii="Arial" w:eastAsia="Arial" w:hAnsi="Arial"/>
          <w:sz w:val="16"/>
          <w:szCs w:val="16"/>
        </w:rPr>
        <w:t>CPCs, CPMs, CPC</w:t>
      </w:r>
      <w:r w:rsidR="00B55CC3">
        <w:rPr>
          <w:rFonts w:ascii="Arial" w:eastAsia="Arial" w:hAnsi="Arial"/>
          <w:sz w:val="16"/>
          <w:szCs w:val="16"/>
        </w:rPr>
        <w:t>V</w:t>
      </w:r>
      <w:r w:rsidRPr="00C828EC" w:rsidR="00C5468B">
        <w:rPr>
          <w:rFonts w:ascii="Arial" w:eastAsia="Arial" w:hAnsi="Arial"/>
          <w:sz w:val="16"/>
          <w:szCs w:val="16"/>
        </w:rPr>
        <w:t xml:space="preserve">s, </w:t>
      </w:r>
      <w:r w:rsidRPr="00C828EC" w:rsidR="00C5468B">
        <w:rPr>
          <w:rFonts w:ascii="Arial" w:eastAsia="Arial" w:hAnsi="Arial"/>
          <w:sz w:val="16"/>
          <w:szCs w:val="16"/>
        </w:rPr>
        <w:t>vCPMs</w:t>
      </w:r>
      <w:r w:rsidRPr="00C828EC" w:rsidR="00C5468B">
        <w:rPr>
          <w:rFonts w:ascii="Arial" w:eastAsia="Arial" w:hAnsi="Arial"/>
          <w:sz w:val="16"/>
          <w:szCs w:val="16"/>
        </w:rPr>
        <w:t xml:space="preserve"> are dynamic (i.e. they might be adjusted in order to effectively compete for a particular ad placement)</w:t>
      </w:r>
      <w:r w:rsidRPr="006044CF">
        <w:rPr>
          <w:rFonts w:ascii="Arial" w:eastAsia="Arial" w:hAnsi="Arial"/>
          <w:color w:val="000000" w:themeColor="text1"/>
          <w:sz w:val="16"/>
          <w:szCs w:val="16"/>
        </w:rPr>
        <w:t xml:space="preserve">. </w:t>
      </w:r>
      <w:r w:rsidRPr="00C53FE2" w:rsidR="00C53FE2">
        <w:rPr>
          <w:rFonts w:ascii="Arial" w:eastAsia="Arial" w:hAnsi="Arial"/>
          <w:color w:val="000000" w:themeColor="text1"/>
          <w:sz w:val="16"/>
          <w:szCs w:val="16"/>
        </w:rPr>
        <w:t>Except as otherwise set forth herein, all of the foregoing payment models are inclusive of all costs associated with running a Campaign on the Taboola Network, including, without limitation, all data, tech, ad serving, brand safety, and auction costs.</w:t>
      </w:r>
    </w:p>
    <w:p w:rsidR="000C5A26" w:rsidRPr="006044CF" w:rsidP="000C5A26" w14:paraId="4D4BB043" w14:textId="5AA2E168">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u w:val="single"/>
        </w:rPr>
        <w:t>Video Bandwidth Fees</w:t>
      </w:r>
      <w:r w:rsidRPr="006044CF">
        <w:rPr>
          <w:rFonts w:ascii="Arial" w:eastAsia="Arial" w:hAnsi="Arial"/>
          <w:color w:val="000000" w:themeColor="text1"/>
          <w:sz w:val="16"/>
          <w:szCs w:val="16"/>
        </w:rPr>
        <w:t xml:space="preserve">:  For Impressions of any video Advertiser Content that is 6MB or larger, invoices shall reflect a “Video Bandwidth Fee”, at a rate equal to </w:t>
      </w:r>
      <w:r w:rsidRPr="006044CF" w:rsidR="006F5AF0">
        <w:rPr>
          <w:rFonts w:ascii="Arial" w:eastAsia="Arial" w:hAnsi="Arial"/>
          <w:color w:val="000000" w:themeColor="text1"/>
          <w:sz w:val="16"/>
          <w:szCs w:val="16"/>
        </w:rPr>
        <w:t>five</w:t>
      </w:r>
      <w:r w:rsidRPr="006044CF">
        <w:rPr>
          <w:rFonts w:ascii="Arial" w:eastAsia="Arial" w:hAnsi="Arial"/>
          <w:color w:val="000000" w:themeColor="text1"/>
          <w:sz w:val="16"/>
          <w:szCs w:val="16"/>
        </w:rPr>
        <w:t xml:space="preserve"> cents per gigabyte served ($0.00005/MB).  For example, if 1000 </w:t>
      </w:r>
      <w:r w:rsidRPr="006044CF">
        <w:rPr>
          <w:rFonts w:ascii="Arial" w:eastAsia="Arial" w:hAnsi="Arial"/>
          <w:color w:val="000000" w:themeColor="text1"/>
          <w:sz w:val="16"/>
          <w:szCs w:val="16"/>
        </w:rPr>
        <w:t xml:space="preserve">Impressions of an 8MB video Advertiser Content file were served hereunder, the Video Bandwidth Fee with respect that file would be $0.40 (i.e. 1000 Impressions * 8MB * $.00005).  </w:t>
      </w:r>
    </w:p>
    <w:p w:rsidR="000C5A26" w:rsidRPr="006044CF" w:rsidP="000C5A26" w14:paraId="6BB5D394" w14:textId="258CA69E">
      <w:pPr>
        <w:numPr>
          <w:ilvl w:val="1"/>
          <w:numId w:val="4"/>
        </w:numPr>
        <w:suppressAutoHyphens/>
        <w:spacing w:after="12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u w:val="single"/>
        </w:rPr>
        <w:t>Data Fees</w:t>
      </w:r>
      <w:r w:rsidRPr="006044CF">
        <w:rPr>
          <w:rFonts w:ascii="Arial" w:eastAsia="Arial" w:hAnsi="Arial"/>
          <w:color w:val="000000" w:themeColor="text1"/>
          <w:sz w:val="16"/>
          <w:szCs w:val="16"/>
        </w:rPr>
        <w:t>:  For any audience data</w:t>
      </w:r>
      <w:r w:rsidR="0058243C">
        <w:rPr>
          <w:rFonts w:ascii="Arial" w:eastAsia="Arial" w:hAnsi="Arial"/>
          <w:color w:val="000000" w:themeColor="text1"/>
          <w:sz w:val="16"/>
          <w:szCs w:val="16"/>
        </w:rPr>
        <w:t xml:space="preserve"> segments based on inferred Visitor</w:t>
      </w:r>
      <w:r w:rsidRPr="006044CF">
        <w:rPr>
          <w:rFonts w:ascii="Arial" w:eastAsia="Arial" w:hAnsi="Arial"/>
          <w:color w:val="000000" w:themeColor="text1"/>
          <w:sz w:val="16"/>
          <w:szCs w:val="16"/>
        </w:rPr>
        <w:t xml:space="preserve"> interests or demographics (“Data Segments”) that Advertiser uses to target its Advertiser Content, invoices shall be inclusive of a “Data Fee”. Where Advertiser employs such Data Segments, the following restrictions shall apply: </w:t>
      </w:r>
    </w:p>
    <w:p w:rsidR="000C5A26" w:rsidRPr="006044CF" w:rsidP="000C5A26" w14:paraId="2DB67FA5" w14:textId="3F46AC0B">
      <w:pPr>
        <w:numPr>
          <w:ilvl w:val="2"/>
          <w:numId w:val="4"/>
        </w:numPr>
        <w:suppressAutoHyphens/>
        <w:spacing w:after="120"/>
        <w:ind w:left="108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Advertiser shall not cache the Data Segments in a manner that would permit Advertiser to reuse them (or any functional equivalent or model of them);</w:t>
      </w:r>
    </w:p>
    <w:p w:rsidR="000C5A26" w:rsidRPr="006044CF" w:rsidP="000C5A26" w14:paraId="67EA4F7F" w14:textId="3F744228">
      <w:pPr>
        <w:numPr>
          <w:ilvl w:val="2"/>
          <w:numId w:val="4"/>
        </w:numPr>
        <w:suppressAutoHyphens/>
        <w:spacing w:after="120"/>
        <w:ind w:left="108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 xml:space="preserve">Advertiser shall not resell the Data Segments; and </w:t>
      </w:r>
    </w:p>
    <w:p w:rsidR="000C5A26" w:rsidP="000C5A26" w14:paraId="383E0C8D" w14:textId="352B84F4">
      <w:pPr>
        <w:numPr>
          <w:ilvl w:val="2"/>
          <w:numId w:val="4"/>
        </w:numPr>
        <w:suppressAutoHyphens/>
        <w:spacing w:after="120"/>
        <w:ind w:left="108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Advertiser shall not associate the Data Segments with any personal information, such as a first or last name, street address, email address, phone number, or other identifier of a natural person.</w:t>
      </w:r>
    </w:p>
    <w:p w:rsidR="000C005C" w:rsidRPr="006044CF" w:rsidP="000C5A26" w14:paraId="61984C28" w14:textId="04F4227F">
      <w:pPr>
        <w:numPr>
          <w:ilvl w:val="2"/>
          <w:numId w:val="4"/>
        </w:numPr>
        <w:suppressAutoHyphens/>
        <w:spacing w:after="120"/>
        <w:ind w:left="1080" w:hanging="360"/>
        <w:jc w:val="both"/>
        <w:rPr>
          <w:rFonts w:ascii="Arial" w:eastAsia="Arial" w:hAnsi="Arial"/>
          <w:color w:val="000000" w:themeColor="text1"/>
          <w:sz w:val="16"/>
          <w:szCs w:val="16"/>
        </w:rPr>
      </w:pPr>
      <w:r w:rsidRPr="00D24511">
        <w:rPr>
          <w:rFonts w:ascii="Arial" w:eastAsia="Arial" w:hAnsi="Arial"/>
          <w:sz w:val="16"/>
          <w:szCs w:val="16"/>
        </w:rPr>
        <w:t>Advertiser shall not utilize the Data Segments in violation of any applicable law (including, if applicable, the Fair Lending Act).</w:t>
      </w:r>
    </w:p>
    <w:p w:rsidR="000E073A" w:rsidP="00DD607D" w14:paraId="6D7D35C3" w14:textId="68C608FA">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u w:val="single"/>
        </w:rPr>
        <w:t>Campaign Information</w:t>
      </w:r>
      <w:r w:rsidRPr="006044CF">
        <w:rPr>
          <w:rFonts w:ascii="Arial" w:eastAsia="Arial" w:hAnsi="Arial"/>
          <w:color w:val="000000" w:themeColor="text1"/>
          <w:sz w:val="16"/>
          <w:szCs w:val="16"/>
        </w:rPr>
        <w:t xml:space="preserve">: Advertiser may change the Campaign Details for a particular month, a portion of a month, or on a going-forward basis at any time </w:t>
      </w:r>
      <w:r w:rsidRPr="006044CF" w:rsidR="009E73EC">
        <w:rPr>
          <w:rFonts w:ascii="Arial" w:eastAsia="Arial" w:hAnsi="Arial"/>
          <w:color w:val="000000" w:themeColor="text1"/>
          <w:sz w:val="16"/>
          <w:szCs w:val="16"/>
        </w:rPr>
        <w:t xml:space="preserve">on 48 hours’ written notice, </w:t>
      </w:r>
      <w:r w:rsidRPr="006044CF">
        <w:rPr>
          <w:rFonts w:ascii="Arial" w:eastAsia="Arial" w:hAnsi="Arial"/>
          <w:color w:val="000000" w:themeColor="text1"/>
          <w:sz w:val="16"/>
          <w:szCs w:val="16"/>
        </w:rPr>
        <w:t>by either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sending an email to the Taboola representative who </w:t>
      </w:r>
      <w:r w:rsidR="00CB2D94">
        <w:rPr>
          <w:rFonts w:ascii="Arial" w:eastAsia="Arial" w:hAnsi="Arial"/>
          <w:color w:val="000000" w:themeColor="text1"/>
          <w:sz w:val="16"/>
          <w:szCs w:val="16"/>
        </w:rPr>
        <w:t>has been designated as the C</w:t>
      </w:r>
      <w:r w:rsidRPr="006044CF">
        <w:rPr>
          <w:rFonts w:ascii="Arial" w:eastAsia="Arial" w:hAnsi="Arial"/>
          <w:color w:val="000000" w:themeColor="text1"/>
          <w:sz w:val="16"/>
          <w:szCs w:val="16"/>
        </w:rPr>
        <w:t xml:space="preserve">ampaign manager for Advertiser’s account (the “Taboola Account Manager”) or replying to an email from the Taboola Account Manager to confirm the change and the period during which it shall be in effect, or (ii) using the Campaign Management dashboard in Taboola Backstage.  Advertiser acknowledges and agrees that Taboola does not guarantee how often it will recommend any Advertiser Content or that the number of Clicks during any period will fully exhaust Advertiser’s Campaign Budget. </w:t>
      </w:r>
      <w:r w:rsidR="00912F46">
        <w:rPr>
          <w:rFonts w:ascii="Arial" w:eastAsia="Arial" w:hAnsi="Arial"/>
          <w:sz w:val="16"/>
          <w:szCs w:val="16"/>
        </w:rPr>
        <w:t xml:space="preserve">Notwithstanding anything to the contrary, Taboola has the right to set price floors or require a minimum CPC for bidding on the </w:t>
      </w:r>
      <w:r w:rsidRPr="00A310B6" w:rsidR="00912F46">
        <w:rPr>
          <w:rFonts w:ascii="Arial" w:eastAsia="Arial" w:hAnsi="Arial"/>
          <w:sz w:val="16"/>
          <w:szCs w:val="16"/>
        </w:rPr>
        <w:t>Taboola Network</w:t>
      </w:r>
      <w:r w:rsidR="00912F46">
        <w:rPr>
          <w:rFonts w:ascii="Arial" w:eastAsia="Arial" w:hAnsi="Arial"/>
          <w:sz w:val="16"/>
          <w:szCs w:val="16"/>
        </w:rPr>
        <w:t>.</w:t>
      </w:r>
      <w:r w:rsidRPr="006044CF">
        <w:rPr>
          <w:rFonts w:ascii="Arial" w:eastAsia="Arial" w:hAnsi="Arial"/>
          <w:color w:val="000000" w:themeColor="text1"/>
          <w:sz w:val="16"/>
          <w:szCs w:val="16"/>
        </w:rPr>
        <w:t xml:space="preserve"> For purposes of clarity, the Campaign Budget shall be in U.S. Dollars, unless otherwise agreed to in a separate writing between the parties.</w:t>
      </w:r>
      <w:r w:rsidRPr="006044CF">
        <w:rPr>
          <w:rFonts w:ascii="Arial" w:eastAsia="Arial" w:hAnsi="Arial"/>
          <w:color w:val="000000" w:themeColor="text1"/>
          <w:sz w:val="16"/>
          <w:szCs w:val="16"/>
        </w:rPr>
        <w:t xml:space="preserve"> </w:t>
      </w:r>
    </w:p>
    <w:p w:rsidR="00BD56F3" w:rsidRPr="006044CF" w:rsidP="00DD607D" w14:paraId="2A07699C" w14:textId="796B3BEB">
      <w:pPr>
        <w:numPr>
          <w:ilvl w:val="1"/>
          <w:numId w:val="4"/>
        </w:numPr>
        <w:suppressAutoHyphens/>
        <w:spacing w:after="240"/>
        <w:ind w:left="630" w:hanging="360"/>
        <w:jc w:val="both"/>
        <w:rPr>
          <w:rFonts w:ascii="Arial" w:eastAsia="Arial" w:hAnsi="Arial"/>
          <w:color w:val="000000" w:themeColor="text1"/>
          <w:sz w:val="16"/>
          <w:szCs w:val="16"/>
        </w:rPr>
      </w:pPr>
      <w:r w:rsidRPr="00C4153E">
        <w:rPr>
          <w:rFonts w:ascii="Arial" w:eastAsia="Arial" w:hAnsi="Arial"/>
          <w:sz w:val="16"/>
          <w:szCs w:val="16"/>
          <w:u w:val="single"/>
        </w:rPr>
        <w:t>Third-Party Trackers</w:t>
      </w:r>
      <w:r>
        <w:rPr>
          <w:rFonts w:ascii="Arial" w:eastAsia="Arial" w:hAnsi="Arial"/>
          <w:sz w:val="16"/>
          <w:szCs w:val="16"/>
        </w:rPr>
        <w:t xml:space="preserve">: Advertiser, with Taboola’s prior written consent (email shall be sufficient) may, either on its own or by asking a Taboola Account Manager, implement third party trackers (i.e. pixel or tags) to track impressions of or Clicks on the Advertiser Content.  Advertiser agrees that Taboola will not cover, credit or reimburse any data collection management (“DCM”) fees incurred by Advertiser for the use of third-party trackers. Further, If Advertiser elects to have a </w:t>
      </w:r>
      <w:r w:rsidRPr="00C4153E">
        <w:rPr>
          <w:rFonts w:ascii="Arial" w:eastAsia="Arial" w:hAnsi="Arial"/>
          <w:sz w:val="16"/>
          <w:szCs w:val="16"/>
        </w:rPr>
        <w:t>Taboola Account Manager</w:t>
      </w:r>
      <w:r>
        <w:rPr>
          <w:rFonts w:ascii="Arial" w:eastAsia="Arial" w:hAnsi="Arial"/>
          <w:sz w:val="16"/>
          <w:szCs w:val="16"/>
        </w:rPr>
        <w:t xml:space="preserve"> implement the third-party trackers on its behalf, Advertiser remains solely responsible for the Taboola Account Manager’s actions. Any issues resulting from the third-party trackers, including the resulting DCM fees, must be handled by the Advertiser and the third-party.</w:t>
      </w:r>
    </w:p>
    <w:p w:rsidR="00254CD1" w:rsidRPr="006044CF" w:rsidP="00DD607D" w14:paraId="2DD6AD0F" w14:textId="43638CFC">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u w:val="single"/>
        </w:rPr>
        <w:t>Reporting</w:t>
      </w:r>
      <w:r w:rsidRPr="006044CF">
        <w:rPr>
          <w:rFonts w:ascii="Arial" w:eastAsia="Arial" w:hAnsi="Arial"/>
          <w:color w:val="000000" w:themeColor="text1"/>
          <w:sz w:val="16"/>
          <w:szCs w:val="16"/>
        </w:rPr>
        <w:t>: Taboola’</w:t>
      </w:r>
      <w:r w:rsidRPr="006044CF" w:rsidR="00037C05">
        <w:rPr>
          <w:rFonts w:ascii="Arial" w:eastAsia="Arial" w:hAnsi="Arial"/>
          <w:color w:val="000000" w:themeColor="text1"/>
          <w:sz w:val="16"/>
          <w:szCs w:val="16"/>
        </w:rPr>
        <w:t xml:space="preserve">s measurements regarding Clicks, Impressions, and Video Completions </w:t>
      </w:r>
      <w:r w:rsidRPr="006044CF">
        <w:rPr>
          <w:rFonts w:ascii="Arial" w:eastAsia="Arial" w:hAnsi="Arial"/>
          <w:color w:val="000000" w:themeColor="text1"/>
          <w:sz w:val="16"/>
          <w:szCs w:val="16"/>
        </w:rPr>
        <w:t xml:space="preserve">are the definitive measurements under </w:t>
      </w:r>
      <w:r w:rsidRPr="006044CF" w:rsidR="001537C2">
        <w:rPr>
          <w:rFonts w:ascii="Arial" w:eastAsia="Arial" w:hAnsi="Arial"/>
          <w:color w:val="000000" w:themeColor="text1"/>
          <w:sz w:val="16"/>
          <w:szCs w:val="16"/>
        </w:rPr>
        <w:t>this Agreement</w:t>
      </w:r>
      <w:r w:rsidRPr="006044CF">
        <w:rPr>
          <w:rFonts w:ascii="Arial" w:eastAsia="Arial" w:hAnsi="Arial"/>
          <w:color w:val="000000" w:themeColor="text1"/>
          <w:sz w:val="16"/>
          <w:szCs w:val="16"/>
        </w:rPr>
        <w:t xml:space="preserve"> and will be used to calculate the amounts due to Taboola hereunder</w:t>
      </w:r>
    </w:p>
    <w:p w:rsidR="005A3A14" w:rsidRPr="006044CF" w:rsidP="009E73EC" w14:paraId="48E40D52" w14:textId="1C9CA28E">
      <w:pPr>
        <w:numPr>
          <w:ilvl w:val="0"/>
          <w:numId w:val="4"/>
        </w:numPr>
        <w:suppressAutoHyphens/>
        <w:spacing w:after="240"/>
        <w:ind w:left="273" w:hanging="331"/>
        <w:jc w:val="both"/>
        <w:rPr>
          <w:rFonts w:ascii="Arial" w:eastAsia="Arial" w:hAnsi="Arial"/>
          <w:color w:val="000000" w:themeColor="text1"/>
          <w:sz w:val="16"/>
          <w:szCs w:val="16"/>
        </w:rPr>
      </w:pPr>
      <w:bookmarkStart w:id="11" w:name="_Ref470089208"/>
      <w:r w:rsidRPr="006044CF">
        <w:rPr>
          <w:rFonts w:ascii="Arial" w:eastAsia="Arial" w:hAnsi="Arial"/>
          <w:b/>
          <w:color w:val="000000" w:themeColor="text1"/>
          <w:sz w:val="16"/>
          <w:szCs w:val="16"/>
        </w:rPr>
        <w:t>Invoices</w:t>
      </w:r>
      <w:r w:rsidRPr="006044CF">
        <w:rPr>
          <w:rFonts w:ascii="Arial" w:eastAsia="Arial" w:hAnsi="Arial"/>
          <w:color w:val="000000" w:themeColor="text1"/>
          <w:sz w:val="16"/>
          <w:szCs w:val="16"/>
        </w:rPr>
        <w:t xml:space="preserve">: Advertiser acknowledges that any analytics provided in Taboola Backstage </w:t>
      </w:r>
      <w:r w:rsidRPr="006044CF" w:rsidR="00037C05">
        <w:rPr>
          <w:rFonts w:ascii="Arial" w:eastAsia="Arial" w:hAnsi="Arial"/>
          <w:color w:val="000000" w:themeColor="text1"/>
          <w:sz w:val="16"/>
          <w:szCs w:val="16"/>
        </w:rPr>
        <w:t xml:space="preserve">or over email </w:t>
      </w:r>
      <w:r w:rsidRPr="006044CF">
        <w:rPr>
          <w:rFonts w:ascii="Arial" w:eastAsia="Arial" w:hAnsi="Arial"/>
          <w:color w:val="000000" w:themeColor="text1"/>
          <w:sz w:val="16"/>
          <w:szCs w:val="16"/>
        </w:rPr>
        <w:t xml:space="preserve">are estimates, and will only be finalized </w:t>
      </w:r>
      <w:r w:rsidRPr="006044CF">
        <w:rPr>
          <w:rFonts w:ascii="Arial" w:eastAsia="Arial" w:hAnsi="Arial"/>
          <w:bCs w:val="0"/>
          <w:iCs w:val="0"/>
          <w:color w:val="000000" w:themeColor="text1"/>
          <w:sz w:val="16"/>
          <w:szCs w:val="16"/>
        </w:rPr>
        <w:t>w</w:t>
      </w:r>
      <w:r w:rsidRPr="006044CF">
        <w:rPr>
          <w:rFonts w:ascii="Arial" w:eastAsia="Arial" w:hAnsi="Arial"/>
          <w:color w:val="000000" w:themeColor="text1"/>
          <w:sz w:val="16"/>
          <w:szCs w:val="16"/>
        </w:rPr>
        <w:t>ithin fourteen (14) days of the conclusion of each Campaign Month, at which time, Taboola shall send Advertiser an invoice setting out the charges for such Campaign Month and the balance due</w:t>
      </w:r>
      <w:r w:rsidRPr="006044CF" w:rsidR="00D23297">
        <w:rPr>
          <w:rFonts w:ascii="Arial" w:hAnsi="Arial"/>
          <w:color w:val="000000" w:themeColor="text1"/>
          <w:sz w:val="16"/>
          <w:szCs w:val="16"/>
        </w:rPr>
        <w:t xml:space="preserve"> (plus</w:t>
      </w:r>
      <w:ins w:id="12" w:author="Komal Mehta" w:date="2020-10-12T16:30:00Z">
        <w:r w:rsidR="00F50CB3">
          <w:rPr>
            <w:rFonts w:ascii="Arial" w:hAnsi="Arial"/>
            <w:color w:val="000000" w:themeColor="text1"/>
            <w:sz w:val="16"/>
            <w:szCs w:val="16"/>
          </w:rPr>
          <w:t xml:space="preserve"> a line item for any</w:t>
        </w:r>
      </w:ins>
      <w:r w:rsidRPr="006044CF" w:rsidR="00D23297">
        <w:rPr>
          <w:rFonts w:ascii="Arial" w:hAnsi="Arial"/>
          <w:color w:val="000000" w:themeColor="text1"/>
          <w:sz w:val="16"/>
          <w:szCs w:val="16"/>
        </w:rPr>
        <w:t xml:space="preserve"> value added tax as required by law)</w:t>
      </w:r>
      <w:r w:rsidRPr="006044CF">
        <w:rPr>
          <w:rFonts w:ascii="Arial" w:eastAsia="Arial" w:hAnsi="Arial"/>
          <w:color w:val="000000" w:themeColor="text1"/>
          <w:sz w:val="16"/>
          <w:szCs w:val="16"/>
        </w:rPr>
        <w:t xml:space="preserve">.  Any objection to any invoice shall be stated in writing to Taboola within </w:t>
      </w:r>
      <w:del w:id="13" w:author="Komal Mehta" w:date="2020-10-12T16:31:00Z">
        <w:r w:rsidRPr="006044CF">
          <w:rPr>
            <w:rFonts w:ascii="Arial" w:eastAsia="Arial" w:hAnsi="Arial"/>
            <w:color w:val="000000" w:themeColor="text1"/>
            <w:sz w:val="16"/>
            <w:szCs w:val="16"/>
          </w:rPr>
          <w:delText>ten (10)</w:delText>
        </w:r>
      </w:del>
      <w:ins w:id="14" w:author="Komal Mehta" w:date="2020-10-12T16:31:00Z">
        <w:r w:rsidR="00F50CB3">
          <w:rPr>
            <w:rFonts w:ascii="Arial" w:eastAsia="Arial" w:hAnsi="Arial"/>
            <w:color w:val="000000" w:themeColor="text1"/>
            <w:sz w:val="16"/>
            <w:szCs w:val="16"/>
          </w:rPr>
          <w:t>thirty (30)</w:t>
        </w:r>
      </w:ins>
      <w:r w:rsidRPr="006044CF">
        <w:rPr>
          <w:rFonts w:ascii="Arial" w:eastAsia="Arial" w:hAnsi="Arial"/>
          <w:color w:val="000000" w:themeColor="text1"/>
          <w:sz w:val="16"/>
          <w:szCs w:val="16"/>
        </w:rPr>
        <w:t xml:space="preserve"> days of receipt of the invoice, otherwise Advertiser waives such objections and such invoice will be deemed final, not subject to dispute, and accepted by Advertiser.  </w:t>
      </w:r>
      <w:r w:rsidR="004B5625">
        <w:rPr>
          <w:rFonts w:ascii="Arial" w:eastAsia="Arial" w:hAnsi="Arial"/>
          <w:sz w:val="16"/>
          <w:szCs w:val="16"/>
        </w:rPr>
        <w:t>Payments may be made via wire or ACH</w:t>
      </w:r>
      <w:r w:rsidR="004F6699">
        <w:rPr>
          <w:rFonts w:ascii="Arial" w:eastAsia="Arial" w:hAnsi="Arial"/>
          <w:sz w:val="16"/>
          <w:szCs w:val="16"/>
        </w:rPr>
        <w:t xml:space="preserve">, as mutually agreed between parties. </w:t>
      </w:r>
      <w:r w:rsidRPr="00095A20" w:rsidR="004F6699">
        <w:rPr>
          <w:rFonts w:ascii="Arial" w:eastAsia="Arial" w:hAnsi="Arial"/>
          <w:sz w:val="16"/>
          <w:szCs w:val="16"/>
        </w:rPr>
        <w:t>Taboola, in its sole discretion, may require a prepayment of the Campaign Budget for any Campaign Month (the “Campaign Prepayment") from Advertiser before distributing the Advertiser’s Content until such time as Advertiser has established a credit history with Taboola</w:t>
      </w:r>
      <w:r w:rsidR="004F6699">
        <w:rPr>
          <w:rFonts w:ascii="Arial" w:eastAsia="Arial" w:hAnsi="Arial"/>
          <w:sz w:val="16"/>
          <w:szCs w:val="16"/>
        </w:rPr>
        <w:t>.</w:t>
      </w:r>
      <w:r w:rsidRPr="006044CF" w:rsidR="007C7AF5">
        <w:rPr>
          <w:rFonts w:ascii="Arial" w:eastAsia="Arial" w:hAnsi="Arial"/>
          <w:color w:val="000000" w:themeColor="text1"/>
          <w:sz w:val="16"/>
          <w:szCs w:val="16"/>
        </w:rPr>
        <w:t>  </w:t>
      </w:r>
      <w:del w:id="15" w:author="Komal Mehta" w:date="2020-10-12T16:32:00Z">
        <w:r w:rsidRPr="008F21EF" w:rsidR="00DB07AD">
          <w:rPr>
            <w:rFonts w:ascii="Arial" w:eastAsia="Arial" w:hAnsi="Arial"/>
            <w:sz w:val="16"/>
            <w:szCs w:val="16"/>
          </w:rPr>
          <w:delText>All payments made by credit card will incur an additional processing fee of 3% plus $0.30 per transaction.</w:delText>
        </w:r>
      </w:del>
      <w:r w:rsidRPr="006044CF" w:rsidR="002D1502">
        <w:rPr>
          <w:rFonts w:ascii="Arial" w:eastAsia="Arial" w:hAnsi="Arial"/>
          <w:color w:val="000000" w:themeColor="text1"/>
          <w:sz w:val="16"/>
          <w:szCs w:val="16"/>
        </w:rPr>
        <w:t xml:space="preserve"> </w:t>
      </w:r>
      <w:r w:rsidRPr="006044CF">
        <w:rPr>
          <w:rFonts w:ascii="Arial" w:eastAsia="Arial" w:hAnsi="Arial"/>
          <w:color w:val="000000" w:themeColor="text1"/>
          <w:sz w:val="16"/>
          <w:szCs w:val="16"/>
        </w:rPr>
        <w:t xml:space="preserve">Advertiser shall pay each invoice within </w:t>
      </w:r>
      <w:del w:id="16" w:author="Komal Mehta" w:date="2020-10-12T16:32:00Z">
        <w:r w:rsidRPr="006044CF">
          <w:rPr>
            <w:rFonts w:ascii="Arial" w:eastAsia="Arial" w:hAnsi="Arial"/>
            <w:color w:val="000000" w:themeColor="text1"/>
            <w:sz w:val="16"/>
            <w:szCs w:val="16"/>
          </w:rPr>
          <w:delText>thirty (30)</w:delText>
        </w:r>
      </w:del>
      <w:ins w:id="17" w:author="Komal Mehta" w:date="2020-10-12T16:32:00Z">
        <w:r w:rsidR="00F50CB3">
          <w:rPr>
            <w:rFonts w:ascii="Arial" w:eastAsia="Arial" w:hAnsi="Arial"/>
            <w:color w:val="000000" w:themeColor="text1"/>
            <w:sz w:val="16"/>
            <w:szCs w:val="16"/>
          </w:rPr>
          <w:t>ninety (90)</w:t>
        </w:r>
      </w:ins>
      <w:r w:rsidRPr="006044CF">
        <w:rPr>
          <w:rFonts w:ascii="Arial" w:eastAsia="Arial" w:hAnsi="Arial"/>
          <w:color w:val="000000" w:themeColor="text1"/>
          <w:sz w:val="16"/>
          <w:szCs w:val="16"/>
        </w:rPr>
        <w:t xml:space="preserve"> days of the conclusion of each Campaign Month.  </w:t>
      </w:r>
      <w:del w:id="18" w:author="Komal Mehta" w:date="2020-10-12T16:32:00Z">
        <w:r w:rsidRPr="006044CF">
          <w:rPr>
            <w:rFonts w:ascii="Arial" w:eastAsia="Arial" w:hAnsi="Arial"/>
            <w:color w:val="000000" w:themeColor="text1"/>
            <w:sz w:val="16"/>
            <w:szCs w:val="16"/>
          </w:rPr>
          <w:delText xml:space="preserve">Any late payments will accrue interest equal to one-and-one-half percent (1.5%) per month, or the maximum amount allowable </w:delText>
        </w:r>
      </w:del>
      <w:del w:id="19" w:author="Komal Mehta" w:date="2020-10-12T16:32:00Z">
        <w:r w:rsidRPr="006044CF">
          <w:rPr>
            <w:rFonts w:ascii="Arial" w:eastAsia="Arial" w:hAnsi="Arial"/>
            <w:color w:val="000000" w:themeColor="text1"/>
            <w:sz w:val="16"/>
            <w:szCs w:val="16"/>
          </w:rPr>
          <w:delText xml:space="preserve">under law, whichever is less, compounded monthly.  </w:delText>
        </w:r>
      </w:del>
      <w:r w:rsidRPr="006044CF">
        <w:rPr>
          <w:rFonts w:ascii="Arial" w:eastAsia="Arial" w:hAnsi="Arial"/>
          <w:color w:val="000000" w:themeColor="text1"/>
          <w:sz w:val="16"/>
          <w:szCs w:val="16"/>
        </w:rPr>
        <w:t xml:space="preserve">In addition to any other rights or remedies that Taboola may have, Advertiser’s failure to pay any invoices as set forth herein may result in Taboola cancelling or pausing Advertiser’s Campaigns. </w:t>
      </w:r>
      <w:del w:id="20" w:author="Komal Mehta" w:date="2020-10-12T16:32:00Z">
        <w:r w:rsidRPr="006044CF">
          <w:rPr>
            <w:rFonts w:ascii="Arial" w:eastAsia="Arial" w:hAnsi="Arial"/>
            <w:color w:val="000000" w:themeColor="text1"/>
            <w:sz w:val="16"/>
            <w:szCs w:val="16"/>
          </w:rPr>
          <w:delText xml:space="preserve">Further, if Advertiser fails to make any payment as set forth herein, Advertiser shall pay all reasonable expenses (including attorneys’ fees) incurred by Taboola in collecting such payments.  If Taboola agrees to a written request by an Advertiser to send an invoice to a third party on Advertiser’s behalf, Advertiser agrees to remain responsible and liable for payment, and if such third party does not pay the invoice within the thirty (30) day payment period, Advertiser shall immediately pay all such amounts to Taboola.  In addition, Taboola reserves the right to require immediate payment of any outstanding amounts due if the amount due to Taboola exceeds </w:delText>
        </w:r>
      </w:del>
      <w:del w:id="21" w:author="Komal Mehta" w:date="2020-10-12T16:32:00Z">
        <w:r w:rsidRPr="006044CF" w:rsidR="007C5C3A">
          <w:rPr>
            <w:rFonts w:ascii="Arial" w:eastAsia="Arial" w:hAnsi="Arial"/>
            <w:color w:val="000000" w:themeColor="text1"/>
            <w:sz w:val="16"/>
            <w:szCs w:val="16"/>
          </w:rPr>
          <w:delText>20,000 USD</w:delText>
        </w:r>
      </w:del>
      <w:del w:id="22" w:author="Komal Mehta" w:date="2020-10-12T16:32:00Z">
        <w:r w:rsidRPr="006044CF" w:rsidR="006F5AF0">
          <w:rPr>
            <w:rFonts w:ascii="Arial" w:eastAsia="Arial" w:hAnsi="Arial"/>
            <w:color w:val="000000" w:themeColor="text1"/>
            <w:sz w:val="16"/>
            <w:szCs w:val="16"/>
          </w:rPr>
          <w:delText xml:space="preserve"> </w:delText>
        </w:r>
      </w:del>
      <w:del w:id="23" w:author="Komal Mehta" w:date="2020-10-12T16:32:00Z">
        <w:r w:rsidRPr="006044CF">
          <w:rPr>
            <w:rFonts w:ascii="Arial" w:eastAsia="Arial" w:hAnsi="Arial"/>
            <w:color w:val="000000" w:themeColor="text1"/>
            <w:sz w:val="16"/>
            <w:szCs w:val="16"/>
          </w:rPr>
          <w:delText xml:space="preserve">in any given Campaign Month or to impose a credit limit on Advertiser based on Advertiser’s credit history, application or any other factors that Taboola deems relevant.  </w:delText>
        </w:r>
      </w:del>
      <w:r w:rsidRPr="006044CF">
        <w:rPr>
          <w:rFonts w:ascii="Arial" w:eastAsia="Arial" w:hAnsi="Arial"/>
          <w:color w:val="000000" w:themeColor="text1"/>
          <w:sz w:val="16"/>
          <w:szCs w:val="16"/>
        </w:rPr>
        <w:t xml:space="preserve">For purposes of clarity, all payments shall be made in </w:t>
      </w:r>
      <w:r w:rsidR="006C60DD">
        <w:rPr>
          <w:rFonts w:ascii="Arial" w:eastAsia="Arial" w:hAnsi="Arial"/>
          <w:color w:val="000000" w:themeColor="text1"/>
          <w:sz w:val="16"/>
          <w:szCs w:val="16"/>
        </w:rPr>
        <w:t>U.S. Dollars</w:t>
      </w:r>
      <w:r w:rsidRPr="006044CF">
        <w:rPr>
          <w:rFonts w:ascii="Arial" w:eastAsia="Arial" w:hAnsi="Arial"/>
          <w:color w:val="000000" w:themeColor="text1"/>
          <w:sz w:val="16"/>
          <w:szCs w:val="16"/>
        </w:rPr>
        <w:t>, unless otherwise agreed to in a separate writing between the parties.</w:t>
      </w:r>
      <w:bookmarkEnd w:id="11"/>
      <w:r w:rsidRPr="006044CF">
        <w:rPr>
          <w:rFonts w:ascii="Arial" w:eastAsia="Arial" w:hAnsi="Arial"/>
          <w:color w:val="000000" w:themeColor="text1"/>
          <w:sz w:val="16"/>
          <w:szCs w:val="16"/>
        </w:rPr>
        <w:t xml:space="preserve"> </w:t>
      </w:r>
      <w:r w:rsidR="00D72F85">
        <w:rPr>
          <w:rFonts w:ascii="Arial" w:eastAsia="Arial" w:hAnsi="Arial"/>
          <w:color w:val="000000" w:themeColor="text1"/>
          <w:sz w:val="16"/>
          <w:szCs w:val="16"/>
        </w:rPr>
        <w:t>Any</w:t>
      </w:r>
      <w:r w:rsidRPr="006044CF" w:rsidR="006F5AF0">
        <w:rPr>
          <w:rFonts w:ascii="Arial" w:eastAsia="Arial" w:hAnsi="Arial"/>
          <w:color w:val="000000" w:themeColor="text1"/>
          <w:sz w:val="16"/>
          <w:szCs w:val="16"/>
        </w:rPr>
        <w:t xml:space="preserve"> conversion rates shall be determined on the </w:t>
      </w:r>
      <w:r w:rsidRPr="006044CF" w:rsidR="007C5C3A">
        <w:rPr>
          <w:rFonts w:ascii="Arial" w:eastAsia="Arial" w:hAnsi="Arial"/>
          <w:color w:val="000000" w:themeColor="text1"/>
          <w:sz w:val="16"/>
          <w:szCs w:val="16"/>
        </w:rPr>
        <w:t>last</w:t>
      </w:r>
      <w:r w:rsidRPr="006044CF" w:rsidR="006F5AF0">
        <w:rPr>
          <w:rFonts w:ascii="Arial" w:eastAsia="Arial" w:hAnsi="Arial"/>
          <w:color w:val="000000" w:themeColor="text1"/>
          <w:sz w:val="16"/>
          <w:szCs w:val="16"/>
        </w:rPr>
        <w:t xml:space="preserve"> day of each month, as quoted at www.morningstar.com.</w:t>
      </w:r>
      <w:r w:rsidRPr="006044CF" w:rsidR="009E73EC">
        <w:rPr>
          <w:rFonts w:ascii="Arial" w:eastAsia="Arial" w:hAnsi="Arial"/>
          <w:color w:val="000000" w:themeColor="text1"/>
          <w:sz w:val="16"/>
          <w:szCs w:val="16"/>
        </w:rPr>
        <w:t xml:space="preserve"> </w:t>
      </w:r>
      <w:del w:id="24" w:author="Komal Mehta" w:date="2020-10-12T16:33:00Z">
        <w:r w:rsidRPr="00811B21" w:rsidR="00811B21">
          <w:rPr>
            <w:rFonts w:ascii="Arial" w:eastAsia="Arial" w:hAnsi="Arial"/>
            <w:color w:val="000000" w:themeColor="text1"/>
            <w:sz w:val="16"/>
            <w:szCs w:val="16"/>
          </w:rPr>
          <w:delText>Payments to Taboola shall not be returnable, refundable, or subject to set-off, offset, avoidance, reduction, holdback, subordination or clawback under any circumstances, including, without limitation, under Sections 510, 542, 543, 544, 545, 547, 548, 549, 550, 551 and 553 of the United States Bankruptcy Code (the “Bankruptcy Code”).  This Agreement shall constitute an executory contract for purposes of the Bankruptcy Code, including Bankruptcy Code section 365.  All post-petition payment obligations to Taboola hereunder shall be entitled to priority as expenses of administration under sections 503(b)(1)(A) and 507(a)(2) of the Bankruptcy Code.  In the event of a bankruptcy filing by Agency or Advertiser, as the case may be, Taboola shall be entitled to adequate protection pursuant to Bankruptcy Code sections 361 and 363(e) in the form of timely payments under this Agreement.  In the event that Agency or Advertiser, as the case may be, fails to make timely payments to Taboola during any such bankruptcy proceeding, Agency and Advertiser (i) waive the automatic stay set forth in Bankruptcy Code section 362 to allow Taboola to terminate this Agreement and/or seek to collect all pre-petition and postpetition amounts due hereunder, and (ii) consent to, and agree not to oppose, any motion by Taboola to lift the automatic stay under Bankruptcy Code sections 362 and/or 553 for the purpose of terminating this Agreement, exercising its setoff rights hereunder or otherwise, taking any actions to collect pre-petition or postpetition amounts due hereunder, and/or seeking any other relief.</w:delText>
        </w:r>
      </w:del>
      <w:del w:id="25" w:author="Komal Mehta" w:date="2020-10-12T16:33:00Z">
        <w:r w:rsidR="00811B21">
          <w:rPr>
            <w:rFonts w:ascii="Arial" w:eastAsia="Arial" w:hAnsi="Arial"/>
            <w:color w:val="000000" w:themeColor="text1"/>
            <w:sz w:val="16"/>
            <w:szCs w:val="16"/>
          </w:rPr>
          <w:delText xml:space="preserve"> </w:delText>
        </w:r>
      </w:del>
      <w:r w:rsidRPr="006044CF" w:rsidR="009E73EC">
        <w:rPr>
          <w:rFonts w:ascii="Arial" w:eastAsia="Arial" w:hAnsi="Arial"/>
          <w:color w:val="000000" w:themeColor="text1"/>
          <w:sz w:val="16"/>
          <w:szCs w:val="16"/>
        </w:rPr>
        <w:t>To the extent that Taboola grants Agency an invoice credit</w:t>
      </w:r>
      <w:r w:rsidRPr="00EA4FC2" w:rsidR="00EA4FC2">
        <w:rPr>
          <w:rFonts w:ascii="Arial" w:eastAsia="Arial" w:hAnsi="Arial"/>
          <w:sz w:val="16"/>
          <w:szCs w:val="16"/>
        </w:rPr>
        <w:t xml:space="preserve"> </w:t>
      </w:r>
      <w:r w:rsidR="00EA4FC2">
        <w:rPr>
          <w:rFonts w:ascii="Arial" w:eastAsia="Arial" w:hAnsi="Arial"/>
          <w:sz w:val="16"/>
          <w:szCs w:val="16"/>
        </w:rPr>
        <w:t>or discount</w:t>
      </w:r>
      <w:r w:rsidRPr="006044CF" w:rsidR="009E73EC">
        <w:rPr>
          <w:rFonts w:ascii="Arial" w:eastAsia="Arial" w:hAnsi="Arial"/>
          <w:color w:val="000000" w:themeColor="text1"/>
          <w:sz w:val="16"/>
          <w:szCs w:val="16"/>
        </w:rPr>
        <w:t>, for use in connection with a specific Advertiser, Agency agrees to either (</w:t>
      </w:r>
      <w:r w:rsidRPr="006044CF" w:rsidR="009E73EC">
        <w:rPr>
          <w:rFonts w:ascii="Arial" w:eastAsia="Arial" w:hAnsi="Arial"/>
          <w:color w:val="000000" w:themeColor="text1"/>
          <w:sz w:val="16"/>
          <w:szCs w:val="16"/>
        </w:rPr>
        <w:t>i</w:t>
      </w:r>
      <w:r w:rsidRPr="006044CF" w:rsidR="009E73EC">
        <w:rPr>
          <w:rFonts w:ascii="Arial" w:eastAsia="Arial" w:hAnsi="Arial"/>
          <w:color w:val="000000" w:themeColor="text1"/>
          <w:sz w:val="16"/>
          <w:szCs w:val="16"/>
        </w:rPr>
        <w:t xml:space="preserve">) pass along such credit </w:t>
      </w:r>
      <w:r w:rsidR="00EA4FC2">
        <w:rPr>
          <w:rFonts w:ascii="Arial" w:eastAsia="Arial" w:hAnsi="Arial"/>
          <w:sz w:val="16"/>
          <w:szCs w:val="16"/>
        </w:rPr>
        <w:t>or discount</w:t>
      </w:r>
      <w:r w:rsidRPr="006044CF" w:rsidR="00EA4FC2">
        <w:rPr>
          <w:rFonts w:ascii="Arial" w:eastAsia="Arial" w:hAnsi="Arial"/>
          <w:color w:val="000000" w:themeColor="text1"/>
          <w:sz w:val="16"/>
          <w:szCs w:val="16"/>
        </w:rPr>
        <w:t xml:space="preserve"> </w:t>
      </w:r>
      <w:r w:rsidRPr="006044CF" w:rsidR="009E73EC">
        <w:rPr>
          <w:rFonts w:ascii="Arial" w:eastAsia="Arial" w:hAnsi="Arial"/>
          <w:color w:val="000000" w:themeColor="text1"/>
          <w:sz w:val="16"/>
          <w:szCs w:val="16"/>
        </w:rPr>
        <w:t>to the Advertiser or (ii) where Agency retains the above credit</w:t>
      </w:r>
      <w:r w:rsidRPr="00EA4FC2" w:rsidR="00EA4FC2">
        <w:rPr>
          <w:rFonts w:ascii="Arial" w:eastAsia="Arial" w:hAnsi="Arial"/>
          <w:sz w:val="16"/>
          <w:szCs w:val="16"/>
        </w:rPr>
        <w:t xml:space="preserve"> </w:t>
      </w:r>
      <w:r w:rsidR="00EA4FC2">
        <w:rPr>
          <w:rFonts w:ascii="Arial" w:eastAsia="Arial" w:hAnsi="Arial"/>
          <w:sz w:val="16"/>
          <w:szCs w:val="16"/>
        </w:rPr>
        <w:t>or discount</w:t>
      </w:r>
      <w:r w:rsidRPr="006044CF" w:rsidR="009E73EC">
        <w:rPr>
          <w:rFonts w:ascii="Arial" w:eastAsia="Arial" w:hAnsi="Arial"/>
          <w:color w:val="000000" w:themeColor="text1"/>
          <w:sz w:val="16"/>
          <w:szCs w:val="16"/>
        </w:rPr>
        <w:t xml:space="preserve"> rather than passing it to the respective Advertiser, Agency shall provide the Advertiser with legally sufficient notice and obtain legally sufficient consent to collect and retain the credit(s)</w:t>
      </w:r>
      <w:r w:rsidRPr="00EA4FC2" w:rsidR="00EA4FC2">
        <w:rPr>
          <w:rFonts w:ascii="Arial" w:eastAsia="Arial" w:hAnsi="Arial"/>
          <w:sz w:val="16"/>
          <w:szCs w:val="16"/>
        </w:rPr>
        <w:t xml:space="preserve"> </w:t>
      </w:r>
      <w:r w:rsidR="00EA4FC2">
        <w:rPr>
          <w:rFonts w:ascii="Arial" w:eastAsia="Arial" w:hAnsi="Arial"/>
          <w:sz w:val="16"/>
          <w:szCs w:val="16"/>
        </w:rPr>
        <w:t>or discount(s)</w:t>
      </w:r>
      <w:r w:rsidRPr="006044CF" w:rsidR="009E73EC">
        <w:rPr>
          <w:rFonts w:ascii="Arial" w:eastAsia="Arial" w:hAnsi="Arial"/>
          <w:color w:val="000000" w:themeColor="text1"/>
          <w:sz w:val="16"/>
          <w:szCs w:val="16"/>
        </w:rPr>
        <w:t>.</w:t>
      </w:r>
      <w:r w:rsidR="0058243C">
        <w:rPr>
          <w:rFonts w:ascii="Arial" w:eastAsia="Arial" w:hAnsi="Arial"/>
          <w:color w:val="000000" w:themeColor="text1"/>
          <w:sz w:val="16"/>
          <w:szCs w:val="16"/>
        </w:rPr>
        <w:t xml:space="preserve"> </w:t>
      </w:r>
      <w:del w:id="26" w:author="Komal Mehta" w:date="2020-10-12T16:33:00Z">
        <w:r w:rsidRPr="00F35F71" w:rsidR="0058243C">
          <w:rPr>
            <w:rFonts w:ascii="Arial" w:hAnsi="Arial"/>
            <w:sz w:val="16"/>
            <w:szCs w:val="16"/>
          </w:rPr>
          <w:delText>Notwithstanding anything to the contrary herein, Advertiser agrees that Taboola may, without prejudice to any other rights it may have, offset any liability owed by Advertiser to Taboola under this Agreement, or any other agreement, with any liability owed by Taboola to Advertiser.</w:delText>
        </w:r>
      </w:del>
    </w:p>
    <w:p w:rsidR="005A3A14" w:rsidRPr="006044CF" w:rsidP="0011204E" w14:paraId="4132F6D1" w14:textId="4A499014">
      <w:pPr>
        <w:numPr>
          <w:ilvl w:val="0"/>
          <w:numId w:val="4"/>
        </w:numPr>
        <w:suppressAutoHyphens/>
        <w:spacing w:after="240"/>
        <w:ind w:left="273" w:hanging="331"/>
        <w:jc w:val="both"/>
        <w:rPr>
          <w:rFonts w:ascii="Arial" w:eastAsia="Arial" w:hAnsi="Arial"/>
          <w:color w:val="000000" w:themeColor="text1"/>
          <w:sz w:val="16"/>
          <w:szCs w:val="16"/>
        </w:rPr>
      </w:pPr>
      <w:r w:rsidRPr="006044CF">
        <w:rPr>
          <w:rFonts w:ascii="Arial" w:eastAsia="Arial" w:hAnsi="Arial"/>
          <w:b/>
          <w:color w:val="000000" w:themeColor="text1"/>
          <w:sz w:val="16"/>
          <w:szCs w:val="16"/>
        </w:rPr>
        <w:t>Taxes</w:t>
      </w:r>
      <w:r w:rsidRPr="006044CF">
        <w:rPr>
          <w:rFonts w:ascii="Arial" w:eastAsia="Arial" w:hAnsi="Arial"/>
          <w:color w:val="000000" w:themeColor="text1"/>
          <w:sz w:val="16"/>
          <w:szCs w:val="16"/>
        </w:rPr>
        <w:t>:  Taboola may charge any applicable national, state, or local sales or use taxes or value added taxes that Taboola is legally obligated to charge (the “Taxes”).  If applicable, Advertiser may provide Taboola with an exemption certificate or equivalent information acceptable to the relevant taxing authority, in which case Taboola will not charge or collect the Taxes covered by such certificate.  In the event that any amount payable by Advertiser hereunder is subject to deduction or withholding for taxes, the amount payable by Advertiser hereunder shall be increased such that the amount received by Taboola equals the amount stated on the applicable invoice.  Upon written request, Taboola will provide Advertiser with any forms, documents, or certifications as may be required for Advertiser to satisfy any information reporting or withholding tax obligations with respect to any payments under this Agreement.</w:t>
      </w:r>
      <w:r w:rsidRPr="006044CF" w:rsidR="000E073A">
        <w:rPr>
          <w:rFonts w:ascii="Arial" w:eastAsia="Arial" w:hAnsi="Arial"/>
          <w:color w:val="000000" w:themeColor="text1"/>
          <w:sz w:val="16"/>
          <w:szCs w:val="16"/>
        </w:rPr>
        <w:t xml:space="preserve"> </w:t>
      </w:r>
    </w:p>
    <w:p w:rsidR="005A3A14" w:rsidRPr="006044CF" w:rsidP="00DD607D" w14:paraId="5323CCEB" w14:textId="77777777">
      <w:pPr>
        <w:numPr>
          <w:ilvl w:val="0"/>
          <w:numId w:val="4"/>
        </w:numPr>
        <w:suppressAutoHyphens/>
        <w:spacing w:after="160"/>
        <w:ind w:left="273" w:hanging="331"/>
        <w:jc w:val="both"/>
        <w:rPr>
          <w:rFonts w:ascii="Arial" w:eastAsia="Arial" w:hAnsi="Arial"/>
          <w:color w:val="000000" w:themeColor="text1"/>
          <w:sz w:val="16"/>
          <w:szCs w:val="16"/>
        </w:rPr>
      </w:pPr>
      <w:bookmarkStart w:id="27" w:name="_Ref470089359"/>
      <w:r w:rsidRPr="006044CF">
        <w:rPr>
          <w:rFonts w:ascii="Arial" w:eastAsia="Arial" w:hAnsi="Arial"/>
          <w:b/>
          <w:color w:val="000000" w:themeColor="text1"/>
          <w:sz w:val="16"/>
          <w:szCs w:val="16"/>
        </w:rPr>
        <w:t>Representations and Warranties:</w:t>
      </w:r>
      <w:bookmarkEnd w:id="27"/>
      <w:r w:rsidRPr="006044CF" w:rsidR="000E073A">
        <w:rPr>
          <w:rFonts w:ascii="Arial" w:eastAsia="Arial" w:hAnsi="Arial"/>
          <w:color w:val="000000" w:themeColor="text1"/>
          <w:sz w:val="16"/>
          <w:szCs w:val="16"/>
        </w:rPr>
        <w:t xml:space="preserve"> </w:t>
      </w:r>
    </w:p>
    <w:p w:rsidR="000E073A" w:rsidRPr="006044CF" w:rsidP="00DD607D" w14:paraId="0E61394A" w14:textId="6174A67C">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 xml:space="preserve">Each party hereto represents and warrants that it has the full power and authority to enter into this Agreement and to consummate the transaction contemplated herein and that the persons executing this Agreement on each party’s behalf have the authority to do so. The parties hereto agree to perform any and all lawful additional acts, including without </w:t>
      </w:r>
      <w:r w:rsidRPr="006044CF">
        <w:rPr>
          <w:rFonts w:ascii="Arial" w:eastAsia="Arial" w:hAnsi="Arial"/>
          <w:color w:val="000000" w:themeColor="text1"/>
          <w:sz w:val="16"/>
          <w:szCs w:val="16"/>
        </w:rPr>
        <w:t>limitation, execution of additional stipulations, agreements, documents, and instruments, as are reasonably necessary or as reasonably requested by any party hereto at any time to effectuate the intent of this Agreement, to satisfy the Terms contained herein, or to give full force and effect to this Agreement.</w:t>
      </w:r>
      <w:r w:rsidRPr="006044CF">
        <w:rPr>
          <w:rFonts w:ascii="Arial" w:eastAsia="Arial" w:hAnsi="Arial"/>
          <w:b/>
          <w:color w:val="000000" w:themeColor="text1"/>
          <w:sz w:val="16"/>
          <w:szCs w:val="16"/>
        </w:rPr>
        <w:t xml:space="preserve"> </w:t>
      </w:r>
    </w:p>
    <w:p w:rsidR="000E073A" w:rsidRPr="006044CF" w:rsidP="00DD607D" w14:paraId="3EE9B03D" w14:textId="261AE070">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Agency represents and warrants that it has the authority as Advertiser’s agent to bind Advertiser to this Agreement, and that all of Agency’s actions related to this Agreement are within the scope of such agency.</w:t>
      </w:r>
      <w:r w:rsidRPr="006044CF">
        <w:rPr>
          <w:rFonts w:ascii="Arial" w:eastAsia="Arial" w:hAnsi="Arial"/>
          <w:color w:val="000000" w:themeColor="text1"/>
          <w:sz w:val="16"/>
          <w:szCs w:val="16"/>
        </w:rPr>
        <w:t xml:space="preserve"> </w:t>
      </w:r>
    </w:p>
    <w:p w:rsidR="000E073A" w:rsidRPr="006044CF" w:rsidP="00DD607D" w14:paraId="0FFB7B26" w14:textId="0142DADA">
      <w:pPr>
        <w:numPr>
          <w:ilvl w:val="1"/>
          <w:numId w:val="4"/>
        </w:numPr>
        <w:suppressAutoHyphens/>
        <w:spacing w:after="240"/>
        <w:ind w:left="630" w:hanging="360"/>
        <w:jc w:val="both"/>
        <w:rPr>
          <w:rFonts w:ascii="Arial" w:eastAsia="Arial" w:hAnsi="Arial"/>
          <w:color w:val="000000" w:themeColor="text1"/>
          <w:sz w:val="16"/>
          <w:szCs w:val="16"/>
        </w:rPr>
      </w:pPr>
      <w:bookmarkStart w:id="28" w:name="_Ref470089233"/>
      <w:r w:rsidRPr="006044CF">
        <w:rPr>
          <w:rFonts w:ascii="Arial" w:eastAsia="Arial" w:hAnsi="Arial"/>
          <w:color w:val="000000" w:themeColor="text1"/>
          <w:sz w:val="16"/>
          <w:szCs w:val="16"/>
        </w:rPr>
        <w:t>Advertiser represents and warrants that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it has all necessary rights, licenses, and clearances to enter into this Agreement, to grant the rights granted herein, and to use the Advertiser Content as specified herein, including, without limitation, the Intellectual Property Rights therein; (ii) its Advertiser Content and </w:t>
      </w:r>
      <w:r w:rsidRPr="006044CF" w:rsidR="00406BE0">
        <w:rPr>
          <w:rFonts w:ascii="Arial" w:eastAsia="Arial" w:hAnsi="Arial"/>
          <w:color w:val="000000" w:themeColor="text1"/>
          <w:sz w:val="16"/>
          <w:szCs w:val="16"/>
        </w:rPr>
        <w:t xml:space="preserve">the content on </w:t>
      </w:r>
      <w:r w:rsidRPr="006044CF">
        <w:rPr>
          <w:rFonts w:ascii="Arial" w:eastAsia="Arial" w:hAnsi="Arial"/>
          <w:color w:val="000000" w:themeColor="text1"/>
          <w:sz w:val="16"/>
          <w:szCs w:val="16"/>
        </w:rPr>
        <w:t xml:space="preserve">Advertiser’s landing pages will not infringe upon the rights of any third party; (iii) </w:t>
      </w:r>
      <w:r w:rsidRPr="006044CF" w:rsidR="008A3310">
        <w:rPr>
          <w:rFonts w:ascii="Arial" w:eastAsia="Arial" w:hAnsi="Arial"/>
          <w:color w:val="000000" w:themeColor="text1"/>
          <w:sz w:val="16"/>
          <w:szCs w:val="16"/>
        </w:rPr>
        <w:t> </w:t>
      </w:r>
      <w:r w:rsidRPr="006044CF" w:rsidR="00427123">
        <w:rPr>
          <w:rFonts w:ascii="Arial" w:eastAsia="Arial" w:hAnsi="Arial"/>
          <w:color w:val="000000" w:themeColor="text1"/>
          <w:sz w:val="16"/>
          <w:szCs w:val="16"/>
        </w:rPr>
        <w:t xml:space="preserve">it will comply with and ensure that </w:t>
      </w:r>
      <w:r w:rsidRPr="006044CF" w:rsidR="008A3310">
        <w:rPr>
          <w:rFonts w:ascii="Arial" w:eastAsia="Arial" w:hAnsi="Arial"/>
          <w:color w:val="000000" w:themeColor="text1"/>
          <w:sz w:val="16"/>
          <w:szCs w:val="16"/>
        </w:rPr>
        <w:t xml:space="preserve">its Advertiser Content </w:t>
      </w:r>
      <w:r w:rsidRPr="006044CF" w:rsidR="00427123">
        <w:rPr>
          <w:rFonts w:ascii="Arial" w:eastAsia="Arial" w:hAnsi="Arial"/>
          <w:color w:val="000000" w:themeColor="text1"/>
          <w:sz w:val="16"/>
          <w:szCs w:val="16"/>
        </w:rPr>
        <w:t xml:space="preserve">and </w:t>
      </w:r>
      <w:r w:rsidRPr="006044CF" w:rsidR="00406BE0">
        <w:rPr>
          <w:rFonts w:ascii="Arial" w:eastAsia="Arial" w:hAnsi="Arial"/>
          <w:color w:val="000000" w:themeColor="text1"/>
          <w:sz w:val="16"/>
          <w:szCs w:val="16"/>
        </w:rPr>
        <w:t xml:space="preserve">the content on </w:t>
      </w:r>
      <w:r w:rsidRPr="006044CF" w:rsidR="00427123">
        <w:rPr>
          <w:rFonts w:ascii="Arial" w:eastAsia="Arial" w:hAnsi="Arial"/>
          <w:color w:val="000000" w:themeColor="text1"/>
          <w:sz w:val="16"/>
          <w:szCs w:val="16"/>
        </w:rPr>
        <w:t xml:space="preserve">Advertiser’s landing pages </w:t>
      </w:r>
      <w:r w:rsidRPr="006044CF" w:rsidR="008A3310">
        <w:rPr>
          <w:rFonts w:ascii="Arial" w:eastAsia="Arial" w:hAnsi="Arial"/>
          <w:color w:val="000000" w:themeColor="text1"/>
          <w:sz w:val="16"/>
          <w:szCs w:val="16"/>
        </w:rPr>
        <w:t xml:space="preserve">shall </w:t>
      </w:r>
      <w:r w:rsidRPr="00811B21" w:rsidR="00811B21">
        <w:rPr>
          <w:rFonts w:ascii="Arial" w:eastAsia="Arial" w:hAnsi="Arial"/>
          <w:color w:val="000000" w:themeColor="text1"/>
          <w:sz w:val="16"/>
          <w:szCs w:val="16"/>
        </w:rPr>
        <w:t>contain all disclosures required by the Federal Trade Commission’s (“FTC”) rules</w:t>
      </w:r>
      <w:r w:rsidRPr="006044CF" w:rsidR="008A3310">
        <w:rPr>
          <w:rFonts w:ascii="Arial" w:eastAsia="Arial" w:hAnsi="Arial"/>
          <w:color w:val="000000" w:themeColor="text1"/>
          <w:sz w:val="16"/>
          <w:szCs w:val="16"/>
        </w:rPr>
        <w:t>, regulations, guidelines</w:t>
      </w:r>
      <w:r w:rsidRPr="006044CF" w:rsidR="001177C9">
        <w:rPr>
          <w:rFonts w:ascii="Arial" w:eastAsia="Arial" w:hAnsi="Arial"/>
          <w:color w:val="000000" w:themeColor="text1"/>
          <w:sz w:val="16"/>
          <w:szCs w:val="16"/>
        </w:rPr>
        <w:t>,</w:t>
      </w:r>
      <w:r w:rsidRPr="006044CF" w:rsidR="008A3310">
        <w:rPr>
          <w:rFonts w:ascii="Arial" w:eastAsia="Arial" w:hAnsi="Arial"/>
          <w:color w:val="000000" w:themeColor="text1"/>
          <w:sz w:val="16"/>
          <w:szCs w:val="16"/>
        </w:rPr>
        <w:t xml:space="preserve"> and other industry standards and practices; (iv) its Advertiser Content and </w:t>
      </w:r>
      <w:r w:rsidRPr="006044CF" w:rsidR="00406BE0">
        <w:rPr>
          <w:rFonts w:ascii="Arial" w:eastAsia="Arial" w:hAnsi="Arial"/>
          <w:color w:val="000000" w:themeColor="text1"/>
          <w:sz w:val="16"/>
          <w:szCs w:val="16"/>
        </w:rPr>
        <w:t xml:space="preserve">the content on </w:t>
      </w:r>
      <w:r w:rsidRPr="006044CF" w:rsidR="008A3310">
        <w:rPr>
          <w:rFonts w:ascii="Arial" w:eastAsia="Arial" w:hAnsi="Arial"/>
          <w:color w:val="000000" w:themeColor="text1"/>
          <w:sz w:val="16"/>
          <w:szCs w:val="16"/>
        </w:rPr>
        <w:t>Advertiser’s landing pages</w:t>
      </w:r>
      <w:r w:rsidRPr="006044CF" w:rsidR="008A3310">
        <w:rPr>
          <w:rFonts w:ascii="Arial" w:eastAsia="Arial" w:hAnsi="Arial"/>
          <w:color w:val="000000" w:themeColor="text1"/>
          <w:sz w:val="16"/>
          <w:szCs w:val="16"/>
        </w:rPr>
        <w:t xml:space="preserve"> </w:t>
      </w:r>
      <w:r w:rsidRPr="006044CF">
        <w:rPr>
          <w:rFonts w:ascii="Arial" w:eastAsia="Arial" w:hAnsi="Arial"/>
          <w:color w:val="000000" w:themeColor="text1"/>
          <w:sz w:val="16"/>
          <w:szCs w:val="16"/>
        </w:rPr>
        <w:t xml:space="preserve">will comply with </w:t>
      </w:r>
      <w:r w:rsidR="00A06D52">
        <w:rPr>
          <w:rFonts w:ascii="Arial" w:eastAsia="Arial" w:hAnsi="Arial"/>
          <w:color w:val="000000" w:themeColor="text1"/>
          <w:sz w:val="16"/>
          <w:szCs w:val="16"/>
        </w:rPr>
        <w:t xml:space="preserve">Taboola’s </w:t>
      </w:r>
      <w:r w:rsidRPr="001E6A55" w:rsidR="00A06D52">
        <w:rPr>
          <w:rFonts w:ascii="Arial" w:eastAsia="Arial" w:hAnsi="Arial"/>
          <w:sz w:val="16"/>
          <w:szCs w:val="16"/>
        </w:rPr>
        <w:t>Advertising Policies</w:t>
      </w:r>
      <w:r w:rsidRPr="006044CF">
        <w:rPr>
          <w:rFonts w:ascii="Arial" w:eastAsia="Arial" w:hAnsi="Arial"/>
          <w:color w:val="000000" w:themeColor="text1"/>
          <w:sz w:val="16"/>
          <w:szCs w:val="16"/>
        </w:rPr>
        <w:t>,</w:t>
      </w:r>
      <w:r w:rsidRPr="006044CF" w:rsidR="00836C24">
        <w:rPr>
          <w:rFonts w:ascii="Arial" w:eastAsia="Arial" w:hAnsi="Arial"/>
          <w:color w:val="000000" w:themeColor="text1"/>
          <w:sz w:val="16"/>
          <w:szCs w:val="16"/>
        </w:rPr>
        <w:t xml:space="preserve"> </w:t>
      </w:r>
      <w:r w:rsidRPr="006044CF">
        <w:rPr>
          <w:rFonts w:ascii="Arial" w:eastAsia="Arial" w:hAnsi="Arial"/>
          <w:color w:val="000000" w:themeColor="text1"/>
          <w:sz w:val="16"/>
          <w:szCs w:val="16"/>
        </w:rPr>
        <w:t>w</w:t>
      </w:r>
      <w:hyperlink r:id="rId12" w:history="1">
        <w:r w:rsidRPr="006044CF">
          <w:rPr>
            <w:rFonts w:ascii="Arial" w:eastAsia="Arial" w:hAnsi="Arial"/>
            <w:color w:val="000000" w:themeColor="text1"/>
            <w:sz w:val="16"/>
            <w:szCs w:val="16"/>
          </w:rPr>
          <w:t>h</w:t>
        </w:r>
      </w:hyperlink>
      <w:r w:rsidRPr="006044CF">
        <w:rPr>
          <w:rFonts w:ascii="Arial" w:eastAsia="Arial" w:hAnsi="Arial"/>
          <w:color w:val="000000" w:themeColor="text1"/>
          <w:sz w:val="16"/>
          <w:szCs w:val="16"/>
        </w:rPr>
        <w:t>i</w:t>
      </w:r>
      <w:hyperlink r:id="rId12" w:history="1">
        <w:r w:rsidRPr="006044CF">
          <w:rPr>
            <w:rFonts w:ascii="Arial" w:eastAsia="Arial" w:hAnsi="Arial"/>
            <w:color w:val="000000" w:themeColor="text1"/>
            <w:sz w:val="16"/>
            <w:szCs w:val="16"/>
          </w:rPr>
          <w:t>c</w:t>
        </w:r>
      </w:hyperlink>
      <w:r w:rsidRPr="006044CF">
        <w:rPr>
          <w:rFonts w:ascii="Arial" w:eastAsia="Arial" w:hAnsi="Arial"/>
          <w:color w:val="000000" w:themeColor="text1"/>
          <w:sz w:val="16"/>
          <w:szCs w:val="16"/>
        </w:rPr>
        <w:t>h</w:t>
      </w:r>
      <w:hyperlink r:id="rId12" w:history="1">
        <w:r w:rsidRPr="006044CF">
          <w:rPr>
            <w:rFonts w:ascii="Arial" w:eastAsia="Arial" w:hAnsi="Arial"/>
            <w:color w:val="000000" w:themeColor="text1"/>
            <w:sz w:val="16"/>
            <w:szCs w:val="16"/>
          </w:rPr>
          <w:t xml:space="preserve"> </w:t>
        </w:r>
      </w:hyperlink>
      <w:r w:rsidRPr="006044CF">
        <w:rPr>
          <w:rFonts w:ascii="Arial" w:eastAsia="Arial" w:hAnsi="Arial"/>
          <w:color w:val="000000" w:themeColor="text1"/>
          <w:sz w:val="16"/>
          <w:szCs w:val="16"/>
        </w:rPr>
        <w:t>m</w:t>
      </w:r>
      <w:hyperlink r:id="rId12" w:history="1">
        <w:r w:rsidRPr="006044CF">
          <w:rPr>
            <w:rFonts w:ascii="Arial" w:eastAsia="Arial" w:hAnsi="Arial"/>
            <w:color w:val="000000" w:themeColor="text1"/>
            <w:sz w:val="16"/>
            <w:szCs w:val="16"/>
          </w:rPr>
          <w:t>a</w:t>
        </w:r>
      </w:hyperlink>
      <w:r w:rsidRPr="006044CF">
        <w:rPr>
          <w:rFonts w:ascii="Arial" w:eastAsia="Arial" w:hAnsi="Arial"/>
          <w:color w:val="000000" w:themeColor="text1"/>
          <w:sz w:val="16"/>
          <w:szCs w:val="16"/>
        </w:rPr>
        <w:t>y</w:t>
      </w:r>
      <w:hyperlink r:id="rId12" w:history="1">
        <w:r w:rsidRPr="006044CF">
          <w:rPr>
            <w:rFonts w:ascii="Arial" w:eastAsia="Arial" w:hAnsi="Arial"/>
            <w:color w:val="000000" w:themeColor="text1"/>
            <w:sz w:val="16"/>
            <w:szCs w:val="16"/>
          </w:rPr>
          <w:t xml:space="preserve"> </w:t>
        </w:r>
      </w:hyperlink>
      <w:r w:rsidRPr="006044CF">
        <w:rPr>
          <w:rFonts w:ascii="Arial" w:eastAsia="Arial" w:hAnsi="Arial"/>
          <w:color w:val="000000" w:themeColor="text1"/>
          <w:sz w:val="16"/>
          <w:szCs w:val="16"/>
        </w:rPr>
        <w:t>b</w:t>
      </w:r>
      <w:hyperlink r:id="rId12" w:history="1">
        <w:r w:rsidRPr="006044CF">
          <w:rPr>
            <w:rFonts w:ascii="Arial" w:eastAsia="Arial" w:hAnsi="Arial"/>
            <w:color w:val="000000" w:themeColor="text1"/>
            <w:sz w:val="16"/>
            <w:szCs w:val="16"/>
          </w:rPr>
          <w:t>e</w:t>
        </w:r>
      </w:hyperlink>
      <w:r w:rsidRPr="006044CF">
        <w:rPr>
          <w:rFonts w:ascii="Arial" w:eastAsia="Arial" w:hAnsi="Arial"/>
          <w:color w:val="000000" w:themeColor="text1"/>
          <w:sz w:val="16"/>
          <w:szCs w:val="16"/>
        </w:rPr>
        <w:t xml:space="preserve"> </w:t>
      </w:r>
      <w:hyperlink r:id="rId12" w:history="1">
        <w:r w:rsidRPr="006044CF">
          <w:rPr>
            <w:rFonts w:ascii="Arial" w:eastAsia="Arial" w:hAnsi="Arial"/>
            <w:color w:val="000000" w:themeColor="text1"/>
            <w:sz w:val="16"/>
            <w:szCs w:val="16"/>
          </w:rPr>
          <w:t>u</w:t>
        </w:r>
      </w:hyperlink>
      <w:r w:rsidRPr="006044CF">
        <w:rPr>
          <w:rFonts w:ascii="Arial" w:eastAsia="Arial" w:hAnsi="Arial"/>
          <w:color w:val="000000" w:themeColor="text1"/>
          <w:sz w:val="16"/>
          <w:szCs w:val="16"/>
        </w:rPr>
        <w:t>p</w:t>
      </w:r>
      <w:hyperlink r:id="rId12" w:history="1">
        <w:r w:rsidRPr="006044CF">
          <w:rPr>
            <w:rFonts w:ascii="Arial" w:eastAsia="Arial" w:hAnsi="Arial"/>
            <w:color w:val="000000" w:themeColor="text1"/>
            <w:sz w:val="16"/>
            <w:szCs w:val="16"/>
          </w:rPr>
          <w:t>d</w:t>
        </w:r>
      </w:hyperlink>
      <w:r w:rsidRPr="006044CF">
        <w:rPr>
          <w:rFonts w:ascii="Arial" w:eastAsia="Arial" w:hAnsi="Arial"/>
          <w:color w:val="000000" w:themeColor="text1"/>
          <w:sz w:val="16"/>
          <w:szCs w:val="16"/>
        </w:rPr>
        <w:t>a</w:t>
      </w:r>
      <w:hyperlink r:id="rId12" w:history="1">
        <w:r w:rsidRPr="006044CF">
          <w:rPr>
            <w:rFonts w:ascii="Arial" w:eastAsia="Arial" w:hAnsi="Arial"/>
            <w:color w:val="000000" w:themeColor="text1"/>
            <w:sz w:val="16"/>
            <w:szCs w:val="16"/>
          </w:rPr>
          <w:t>t</w:t>
        </w:r>
      </w:hyperlink>
      <w:r w:rsidRPr="006044CF">
        <w:rPr>
          <w:rFonts w:ascii="Arial" w:eastAsia="Arial" w:hAnsi="Arial"/>
          <w:color w:val="000000" w:themeColor="text1"/>
          <w:sz w:val="16"/>
          <w:szCs w:val="16"/>
        </w:rPr>
        <w:t>e</w:t>
      </w:r>
      <w:hyperlink r:id="rId12" w:history="1">
        <w:r w:rsidRPr="006044CF">
          <w:rPr>
            <w:rFonts w:ascii="Arial" w:eastAsia="Arial" w:hAnsi="Arial"/>
            <w:color w:val="000000" w:themeColor="text1"/>
            <w:sz w:val="16"/>
            <w:szCs w:val="16"/>
          </w:rPr>
          <w:t>d</w:t>
        </w:r>
      </w:hyperlink>
      <w:r w:rsidRPr="006044CF">
        <w:rPr>
          <w:rFonts w:ascii="Arial" w:eastAsia="Arial" w:hAnsi="Arial"/>
          <w:color w:val="000000" w:themeColor="text1"/>
          <w:sz w:val="16"/>
          <w:szCs w:val="16"/>
        </w:rPr>
        <w:t xml:space="preserve"> </w:t>
      </w:r>
      <w:hyperlink r:id="rId12" w:history="1">
        <w:r w:rsidRPr="006044CF">
          <w:rPr>
            <w:rFonts w:ascii="Arial" w:eastAsia="Arial" w:hAnsi="Arial"/>
            <w:color w:val="000000" w:themeColor="text1"/>
            <w:sz w:val="16"/>
            <w:szCs w:val="16"/>
          </w:rPr>
          <w:t>f</w:t>
        </w:r>
      </w:hyperlink>
      <w:r w:rsidRPr="006044CF">
        <w:rPr>
          <w:rFonts w:ascii="Arial" w:eastAsia="Arial" w:hAnsi="Arial"/>
          <w:color w:val="000000" w:themeColor="text1"/>
          <w:sz w:val="16"/>
          <w:szCs w:val="16"/>
        </w:rPr>
        <w:t>r</w:t>
      </w:r>
      <w:hyperlink r:id="rId12" w:history="1">
        <w:r w:rsidRPr="006044CF">
          <w:rPr>
            <w:rFonts w:ascii="Arial" w:eastAsia="Arial" w:hAnsi="Arial"/>
            <w:color w:val="000000" w:themeColor="text1"/>
            <w:sz w:val="16"/>
            <w:szCs w:val="16"/>
          </w:rPr>
          <w:t>o</w:t>
        </w:r>
      </w:hyperlink>
      <w:r w:rsidRPr="006044CF">
        <w:rPr>
          <w:rFonts w:ascii="Arial" w:eastAsia="Arial" w:hAnsi="Arial"/>
          <w:color w:val="000000" w:themeColor="text1"/>
          <w:sz w:val="16"/>
          <w:szCs w:val="16"/>
        </w:rPr>
        <w:t>m</w:t>
      </w:r>
      <w:hyperlink r:id="rId12" w:history="1">
        <w:r w:rsidRPr="006044CF">
          <w:rPr>
            <w:rFonts w:ascii="Arial" w:eastAsia="Arial" w:hAnsi="Arial"/>
            <w:color w:val="000000" w:themeColor="text1"/>
            <w:sz w:val="16"/>
            <w:szCs w:val="16"/>
          </w:rPr>
          <w:t xml:space="preserve"> </w:t>
        </w:r>
      </w:hyperlink>
      <w:r w:rsidRPr="006044CF">
        <w:rPr>
          <w:rFonts w:ascii="Arial" w:eastAsia="Arial" w:hAnsi="Arial"/>
          <w:color w:val="000000" w:themeColor="text1"/>
          <w:sz w:val="16"/>
          <w:szCs w:val="16"/>
        </w:rPr>
        <w:t>t</w:t>
      </w:r>
      <w:hyperlink r:id="rId12" w:history="1">
        <w:r w:rsidRPr="006044CF">
          <w:rPr>
            <w:rFonts w:ascii="Arial" w:eastAsia="Arial" w:hAnsi="Arial"/>
            <w:color w:val="000000" w:themeColor="text1"/>
            <w:sz w:val="16"/>
            <w:szCs w:val="16"/>
          </w:rPr>
          <w:t>i</w:t>
        </w:r>
      </w:hyperlink>
      <w:r w:rsidRPr="006044CF">
        <w:rPr>
          <w:rFonts w:ascii="Arial" w:eastAsia="Arial" w:hAnsi="Arial"/>
          <w:color w:val="000000" w:themeColor="text1"/>
          <w:sz w:val="16"/>
          <w:szCs w:val="16"/>
        </w:rPr>
        <w:t>m</w:t>
      </w:r>
      <w:hyperlink r:id="rId12" w:history="1">
        <w:r w:rsidRPr="006044CF">
          <w:rPr>
            <w:rFonts w:ascii="Arial" w:eastAsia="Arial" w:hAnsi="Arial"/>
            <w:color w:val="000000" w:themeColor="text1"/>
            <w:sz w:val="16"/>
            <w:szCs w:val="16"/>
          </w:rPr>
          <w:t>e</w:t>
        </w:r>
      </w:hyperlink>
      <w:r w:rsidRPr="006044CF">
        <w:rPr>
          <w:rFonts w:ascii="Arial" w:eastAsia="Arial" w:hAnsi="Arial"/>
          <w:color w:val="000000" w:themeColor="text1"/>
          <w:sz w:val="16"/>
          <w:szCs w:val="16"/>
        </w:rPr>
        <w:t xml:space="preserve"> </w:t>
      </w:r>
      <w:hyperlink r:id="rId12" w:history="1">
        <w:r w:rsidRPr="006044CF">
          <w:rPr>
            <w:rFonts w:ascii="Arial" w:eastAsia="Arial" w:hAnsi="Arial"/>
            <w:color w:val="000000" w:themeColor="text1"/>
            <w:sz w:val="16"/>
            <w:szCs w:val="16"/>
          </w:rPr>
          <w:t>t</w:t>
        </w:r>
      </w:hyperlink>
      <w:r w:rsidRPr="006044CF">
        <w:rPr>
          <w:rFonts w:ascii="Arial" w:eastAsia="Arial" w:hAnsi="Arial"/>
          <w:color w:val="000000" w:themeColor="text1"/>
          <w:sz w:val="16"/>
          <w:szCs w:val="16"/>
        </w:rPr>
        <w:t>o</w:t>
      </w:r>
      <w:hyperlink r:id="rId12" w:history="1">
        <w:r w:rsidRPr="006044CF">
          <w:rPr>
            <w:rFonts w:ascii="Arial" w:eastAsia="Arial" w:hAnsi="Arial"/>
            <w:color w:val="000000" w:themeColor="text1"/>
            <w:sz w:val="16"/>
            <w:szCs w:val="16"/>
          </w:rPr>
          <w:t xml:space="preserve"> </w:t>
        </w:r>
      </w:hyperlink>
      <w:r w:rsidRPr="006044CF">
        <w:rPr>
          <w:rFonts w:ascii="Arial" w:eastAsia="Arial" w:hAnsi="Arial"/>
          <w:color w:val="000000" w:themeColor="text1"/>
          <w:sz w:val="16"/>
          <w:szCs w:val="16"/>
        </w:rPr>
        <w:t>t</w:t>
      </w:r>
      <w:hyperlink r:id="rId12" w:history="1">
        <w:r w:rsidRPr="006044CF">
          <w:rPr>
            <w:rFonts w:ascii="Arial" w:eastAsia="Arial" w:hAnsi="Arial"/>
            <w:color w:val="000000" w:themeColor="text1"/>
            <w:sz w:val="16"/>
            <w:szCs w:val="16"/>
          </w:rPr>
          <w:t>i</w:t>
        </w:r>
      </w:hyperlink>
      <w:r w:rsidRPr="006044CF">
        <w:rPr>
          <w:rFonts w:ascii="Arial" w:eastAsia="Arial" w:hAnsi="Arial"/>
          <w:color w:val="000000" w:themeColor="text1"/>
          <w:sz w:val="16"/>
          <w:szCs w:val="16"/>
        </w:rPr>
        <w:t>m</w:t>
      </w:r>
      <w:hyperlink r:id="rId12" w:history="1">
        <w:r w:rsidRPr="006044CF">
          <w:rPr>
            <w:rFonts w:ascii="Arial" w:eastAsia="Arial" w:hAnsi="Arial"/>
            <w:color w:val="000000" w:themeColor="text1"/>
            <w:sz w:val="16"/>
            <w:szCs w:val="16"/>
          </w:rPr>
          <w:t>e</w:t>
        </w:r>
      </w:hyperlink>
      <w:r w:rsidRPr="006044CF">
        <w:rPr>
          <w:rFonts w:ascii="Arial" w:eastAsia="Arial" w:hAnsi="Arial"/>
          <w:color w:val="000000" w:themeColor="text1"/>
          <w:sz w:val="16"/>
          <w:szCs w:val="16"/>
        </w:rPr>
        <w:t>; (v) it will comply with all applicable laws and regulations in its use of the Service</w:t>
      </w:r>
      <w:r w:rsidRPr="00827D1E" w:rsidR="000C005C">
        <w:rPr>
          <w:rFonts w:ascii="Arial" w:hAnsi="Arial"/>
          <w:sz w:val="16"/>
          <w:szCs w:val="16"/>
        </w:rPr>
        <w:t>, and including but not limited to economic sanctions and export control laws and regulations of the United States and, as applicable, other jurisdictions</w:t>
      </w:r>
      <w:r w:rsidR="00C5468B">
        <w:rPr>
          <w:rFonts w:ascii="Arial" w:eastAsia="Arial" w:hAnsi="Arial"/>
          <w:color w:val="000000" w:themeColor="text1"/>
          <w:sz w:val="16"/>
          <w:szCs w:val="16"/>
        </w:rPr>
        <w:t xml:space="preserve">; (vi) </w:t>
      </w:r>
      <w:r w:rsidRPr="00964D1C" w:rsidR="00964D1C">
        <w:rPr>
          <w:rFonts w:ascii="Arial" w:eastAsia="Arial" w:hAnsi="Arial"/>
          <w:color w:val="000000" w:themeColor="text1"/>
          <w:sz w:val="16"/>
          <w:szCs w:val="16"/>
        </w:rPr>
        <w:t xml:space="preserve">to the extent that Advertiser utilizes Data Segments, Advertiser will comply with Taboola’s Advertiser Data Use Policy; (vii) </w:t>
      </w:r>
      <w:r w:rsidR="00C5468B">
        <w:rPr>
          <w:rFonts w:ascii="Arial" w:eastAsia="Arial" w:hAnsi="Arial"/>
          <w:sz w:val="16"/>
          <w:szCs w:val="16"/>
        </w:rPr>
        <w:t xml:space="preserve">to the extent that Advertiser sends </w:t>
      </w:r>
      <w:r w:rsidR="000C005C">
        <w:rPr>
          <w:rFonts w:ascii="Arial" w:eastAsia="Arial" w:hAnsi="Arial"/>
          <w:sz w:val="16"/>
          <w:szCs w:val="16"/>
        </w:rPr>
        <w:t>data</w:t>
      </w:r>
      <w:r w:rsidR="00C5468B">
        <w:rPr>
          <w:rFonts w:ascii="Arial" w:eastAsia="Arial" w:hAnsi="Arial"/>
          <w:sz w:val="16"/>
          <w:szCs w:val="16"/>
        </w:rPr>
        <w:t xml:space="preserve"> to Taboola</w:t>
      </w:r>
      <w:r w:rsidRPr="000C005C" w:rsidR="000C005C">
        <w:rPr>
          <w:rFonts w:ascii="Arial" w:eastAsia="Arial" w:hAnsi="Arial"/>
          <w:sz w:val="16"/>
          <w:szCs w:val="16"/>
        </w:rPr>
        <w:t xml:space="preserve"> </w:t>
      </w:r>
      <w:r w:rsidR="000C005C">
        <w:rPr>
          <w:rFonts w:ascii="Arial" w:eastAsia="Arial" w:hAnsi="Arial"/>
          <w:sz w:val="16"/>
          <w:szCs w:val="16"/>
        </w:rPr>
        <w:t>for audience suppression or targeting purposes or</w:t>
      </w:r>
      <w:r w:rsidR="00C5468B">
        <w:rPr>
          <w:rFonts w:ascii="Arial" w:eastAsia="Arial" w:hAnsi="Arial"/>
          <w:sz w:val="16"/>
          <w:szCs w:val="16"/>
        </w:rPr>
        <w:t xml:space="preserve"> to build custom look-a-like audiences for Advertiser, Advertiser’s collection of and instructions on how to use </w:t>
      </w:r>
      <w:r w:rsidR="000C005C">
        <w:rPr>
          <w:rFonts w:ascii="Arial" w:eastAsia="Arial" w:hAnsi="Arial"/>
          <w:sz w:val="16"/>
          <w:szCs w:val="16"/>
        </w:rPr>
        <w:t>such data</w:t>
      </w:r>
      <w:r w:rsidR="00C5468B">
        <w:rPr>
          <w:rFonts w:ascii="Arial" w:eastAsia="Arial" w:hAnsi="Arial"/>
          <w:sz w:val="16"/>
          <w:szCs w:val="16"/>
        </w:rPr>
        <w:t xml:space="preserve"> will comply with all applicable laws </w:t>
      </w:r>
      <w:r w:rsidR="000C005C">
        <w:rPr>
          <w:rFonts w:ascii="Arial" w:eastAsia="Arial" w:hAnsi="Arial"/>
          <w:sz w:val="16"/>
          <w:szCs w:val="16"/>
        </w:rPr>
        <w:t>(including, if applicable, the Fair Lending Act)</w:t>
      </w:r>
      <w:r w:rsidR="00964D1C">
        <w:rPr>
          <w:rFonts w:ascii="Arial" w:eastAsia="Arial" w:hAnsi="Arial"/>
          <w:sz w:val="16"/>
          <w:szCs w:val="16"/>
        </w:rPr>
        <w:t xml:space="preserve">, </w:t>
      </w:r>
      <w:r w:rsidRPr="00964D1C" w:rsidR="00964D1C">
        <w:rPr>
          <w:rFonts w:ascii="Arial" w:eastAsia="Arial" w:hAnsi="Arial"/>
          <w:sz w:val="16"/>
          <w:szCs w:val="16"/>
        </w:rPr>
        <w:t>Taboola’s Advertiser Data Use Policy,</w:t>
      </w:r>
      <w:r w:rsidR="000C005C">
        <w:rPr>
          <w:rFonts w:ascii="Arial" w:eastAsia="Arial" w:hAnsi="Arial"/>
          <w:sz w:val="16"/>
          <w:szCs w:val="16"/>
        </w:rPr>
        <w:t xml:space="preserve"> </w:t>
      </w:r>
      <w:r w:rsidR="00C5468B">
        <w:rPr>
          <w:rFonts w:ascii="Arial" w:eastAsia="Arial" w:hAnsi="Arial"/>
          <w:sz w:val="16"/>
          <w:szCs w:val="16"/>
        </w:rPr>
        <w:t>and disclosures made to Visitors</w:t>
      </w:r>
      <w:r w:rsidR="000C005C">
        <w:rPr>
          <w:rFonts w:ascii="Arial" w:eastAsia="Arial" w:hAnsi="Arial"/>
          <w:sz w:val="16"/>
          <w:szCs w:val="16"/>
        </w:rPr>
        <w:t xml:space="preserve">; </w:t>
      </w:r>
      <w:r w:rsidRPr="00827D1E" w:rsidR="000C005C">
        <w:rPr>
          <w:rFonts w:ascii="Arial" w:hAnsi="Arial"/>
          <w:sz w:val="16"/>
          <w:szCs w:val="16"/>
        </w:rPr>
        <w:t>(v</w:t>
      </w:r>
      <w:r w:rsidR="000C005C">
        <w:rPr>
          <w:rFonts w:ascii="Arial" w:hAnsi="Arial"/>
          <w:sz w:val="16"/>
          <w:szCs w:val="16"/>
        </w:rPr>
        <w:t>ii</w:t>
      </w:r>
      <w:r w:rsidR="00964D1C">
        <w:rPr>
          <w:rFonts w:ascii="Arial" w:hAnsi="Arial"/>
          <w:sz w:val="16"/>
          <w:szCs w:val="16"/>
        </w:rPr>
        <w:t>i</w:t>
      </w:r>
      <w:r w:rsidRPr="00827D1E" w:rsidR="000C005C">
        <w:rPr>
          <w:rFonts w:ascii="Arial" w:hAnsi="Arial"/>
          <w:sz w:val="16"/>
          <w:szCs w:val="16"/>
        </w:rPr>
        <w:t>) it is not subject to nor owned or controlled by any person that is subject to sanctions or export control restrictions imposed pursuant to U.S. law or the laws of any other jurisdiction applicable to the performance of this Agreement; and (</w:t>
      </w:r>
      <w:r w:rsidR="00964D1C">
        <w:rPr>
          <w:rFonts w:ascii="Arial" w:hAnsi="Arial"/>
          <w:sz w:val="16"/>
          <w:szCs w:val="16"/>
        </w:rPr>
        <w:t>ix</w:t>
      </w:r>
      <w:r w:rsidRPr="00827D1E" w:rsidR="000C005C">
        <w:rPr>
          <w:rFonts w:ascii="Arial" w:hAnsi="Arial"/>
          <w:sz w:val="16"/>
          <w:szCs w:val="16"/>
        </w:rPr>
        <w:t>) it will not take any action that could result in economic sanctions or other trade control restrictions or penalties being imposed on Taboola</w:t>
      </w:r>
      <w:r w:rsidRPr="006044CF">
        <w:rPr>
          <w:rFonts w:ascii="Arial" w:eastAsia="Arial" w:hAnsi="Arial"/>
          <w:color w:val="000000" w:themeColor="text1"/>
          <w:sz w:val="16"/>
          <w:szCs w:val="16"/>
        </w:rPr>
        <w:t>.  In addition, Advertiser represents that all of the business and payment information provided by it to Taboola is true, correct, and accurate and that Advertiser is a valid business entity or individual and not a fictitious or nonexistent entity or individual.  If Advertiser is a “doing business as” entity, Advertiser agrees that the business entity doing business as Advertiser under this Agreement shall be liable for all of Advertiser’s obligations hereunder and that the person executing this Agreement on behalf of Advertiser agrees to be personally bound to the terms of this paragraph and personally liable for any breach thereof.</w:t>
      </w:r>
      <w:bookmarkEnd w:id="28"/>
      <w:r w:rsidRPr="006044CF">
        <w:rPr>
          <w:rFonts w:ascii="Arial" w:eastAsia="Arial" w:hAnsi="Arial"/>
          <w:color w:val="000000" w:themeColor="text1"/>
          <w:sz w:val="16"/>
          <w:szCs w:val="16"/>
        </w:rPr>
        <w:t xml:space="preserve">   </w:t>
      </w:r>
    </w:p>
    <w:p w:rsidR="000E073A" w:rsidRPr="006044CF" w:rsidP="00DD607D" w14:paraId="253FF99E" w14:textId="100C5245">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Taboola represents and warrants that it possesses all of the rights and authority necessary for it to enter into this Agreement and to grant the rights granted herein.  THE FOREGOING REPRESENTATIONS AND WARRANTIES ARE THE SOLE AND EXCLUSIVE REPRESENTATIONS AND WARRANTIES MADE BY TABOOLA.  TABOOLA PROVIDES THE SERVICE “AS IS</w:t>
      </w:r>
      <w:r w:rsidRPr="006044CF" w:rsidR="009E73EC">
        <w:rPr>
          <w:rFonts w:ascii="Arial" w:eastAsia="Arial" w:hAnsi="Arial"/>
          <w:color w:val="000000" w:themeColor="text1"/>
          <w:sz w:val="16"/>
          <w:szCs w:val="16"/>
        </w:rPr>
        <w:t>” INCLUDING ANY DATA SEGMENTS OR AD PLACEMENT THAT COMPRISES THE SERVICE.</w:t>
      </w:r>
      <w:r w:rsidRPr="006044CF">
        <w:rPr>
          <w:rFonts w:ascii="Arial" w:eastAsia="Arial" w:hAnsi="Arial"/>
          <w:color w:val="000000" w:themeColor="text1"/>
          <w:sz w:val="16"/>
          <w:szCs w:val="16"/>
        </w:rPr>
        <w:t xml:space="preserve">  TABOOLA EXPRESSLY DISCLAIMS, TO THE FULLEST EXTENT PERMITTED BY LAW, ALL OTHER REPRESENTATIONS AND WARRANTIES, WHETHER EXPRESS, IMPLIED, OR STATUTORY, INCLUDING THE IMPLIED WARRANTIES OF TITLE, MERCHANTABILITY, FITNESS FOR A PARTICULAR PURPOSE, AND NON-INFRINGEMENT</w:t>
      </w:r>
      <w:r w:rsidRPr="006044CF" w:rsidR="009E73EC">
        <w:rPr>
          <w:rFonts w:ascii="Arial" w:eastAsia="Arial" w:hAnsi="Arial"/>
          <w:color w:val="000000" w:themeColor="text1"/>
          <w:sz w:val="16"/>
          <w:szCs w:val="16"/>
        </w:rPr>
        <w:t>, OR, AS TO ANY DATA SEGMENTS PROVIDED, ACCURACY</w:t>
      </w:r>
      <w:r w:rsidR="00C362FE">
        <w:rPr>
          <w:rFonts w:ascii="Arial" w:eastAsia="Arial" w:hAnsi="Arial"/>
          <w:color w:val="000000" w:themeColor="text1"/>
          <w:sz w:val="16"/>
          <w:szCs w:val="16"/>
        </w:rPr>
        <w:t xml:space="preserve"> </w:t>
      </w:r>
      <w:r w:rsidRPr="00C362FE" w:rsidR="00C362FE">
        <w:rPr>
          <w:rFonts w:ascii="Arial" w:eastAsia="Arial" w:hAnsi="Arial"/>
          <w:color w:val="000000" w:themeColor="text1"/>
          <w:sz w:val="16"/>
          <w:szCs w:val="16"/>
        </w:rPr>
        <w:t>(INCLUDING GEO-LOCATION TARGETING)</w:t>
      </w:r>
      <w:r w:rsidRPr="006044CF" w:rsidR="009E73EC">
        <w:rPr>
          <w:rFonts w:ascii="Arial" w:eastAsia="Arial" w:hAnsi="Arial"/>
          <w:color w:val="000000" w:themeColor="text1"/>
          <w:sz w:val="16"/>
          <w:szCs w:val="16"/>
        </w:rPr>
        <w:t>, COMPLETENESS, OR CORRECTNESS</w:t>
      </w:r>
      <w:r w:rsidRPr="006044CF">
        <w:rPr>
          <w:rFonts w:ascii="Arial" w:eastAsia="Arial" w:hAnsi="Arial"/>
          <w:color w:val="000000" w:themeColor="text1"/>
          <w:sz w:val="16"/>
          <w:szCs w:val="16"/>
        </w:rPr>
        <w:t xml:space="preserve">. </w:t>
      </w:r>
    </w:p>
    <w:p w:rsidR="0058243C" w:rsidP="0011204E" w14:paraId="69C6DB71" w14:textId="10533AFC">
      <w:pPr>
        <w:numPr>
          <w:ilvl w:val="0"/>
          <w:numId w:val="4"/>
        </w:numPr>
        <w:suppressAutoHyphens/>
        <w:spacing w:after="240"/>
        <w:ind w:left="273" w:hanging="331"/>
        <w:jc w:val="both"/>
        <w:rPr>
          <w:rFonts w:ascii="Arial" w:eastAsia="Arial" w:hAnsi="Arial"/>
          <w:color w:val="000000" w:themeColor="text1"/>
          <w:sz w:val="16"/>
          <w:szCs w:val="16"/>
        </w:rPr>
      </w:pPr>
      <w:bookmarkStart w:id="29" w:name="_Ref470089258"/>
      <w:r>
        <w:rPr>
          <w:rFonts w:ascii="Arial" w:eastAsia="Arial" w:hAnsi="Arial"/>
          <w:b/>
          <w:color w:val="000000" w:themeColor="text1"/>
          <w:sz w:val="16"/>
          <w:szCs w:val="16"/>
        </w:rPr>
        <w:t>Content and Data</w:t>
      </w:r>
      <w:r w:rsidRPr="006044CF" w:rsidR="00254CD1">
        <w:rPr>
          <w:rFonts w:ascii="Arial" w:eastAsia="Arial" w:hAnsi="Arial"/>
          <w:color w:val="000000" w:themeColor="text1"/>
          <w:sz w:val="16"/>
          <w:szCs w:val="16"/>
        </w:rPr>
        <w:t xml:space="preserve">:  </w:t>
      </w:r>
    </w:p>
    <w:p w:rsidR="005A3A14" w:rsidP="0058243C" w14:paraId="38A42F41" w14:textId="79E63BF1">
      <w:pPr>
        <w:numPr>
          <w:ilvl w:val="1"/>
          <w:numId w:val="4"/>
        </w:numPr>
        <w:suppressAutoHyphens/>
        <w:spacing w:after="240"/>
        <w:ind w:left="630" w:hanging="360"/>
        <w:jc w:val="both"/>
        <w:rPr>
          <w:rFonts w:ascii="Arial" w:eastAsia="Arial" w:hAnsi="Arial"/>
          <w:color w:val="000000" w:themeColor="text1"/>
          <w:sz w:val="16"/>
          <w:szCs w:val="16"/>
        </w:rPr>
      </w:pPr>
      <w:r w:rsidRPr="0058243C">
        <w:rPr>
          <w:rFonts w:ascii="Arial" w:eastAsia="Arial" w:hAnsi="Arial"/>
          <w:color w:val="000000" w:themeColor="text1"/>
          <w:sz w:val="16"/>
          <w:szCs w:val="16"/>
          <w:u w:val="single"/>
        </w:rPr>
        <w:t>Ownership of Content</w:t>
      </w:r>
      <w:r>
        <w:rPr>
          <w:rFonts w:ascii="Arial" w:eastAsia="Arial" w:hAnsi="Arial"/>
          <w:color w:val="000000" w:themeColor="text1"/>
          <w:sz w:val="16"/>
          <w:szCs w:val="16"/>
        </w:rPr>
        <w:t xml:space="preserve">: </w:t>
      </w:r>
      <w:r w:rsidRPr="0058243C" w:rsidR="00254CD1">
        <w:rPr>
          <w:rFonts w:ascii="Arial" w:eastAsia="Arial" w:hAnsi="Arial"/>
          <w:color w:val="000000" w:themeColor="text1"/>
          <w:sz w:val="16"/>
          <w:szCs w:val="16"/>
        </w:rPr>
        <w:t>As</w:t>
      </w:r>
      <w:r w:rsidRPr="006044CF" w:rsidR="00254CD1">
        <w:rPr>
          <w:rFonts w:ascii="Arial" w:eastAsia="Arial" w:hAnsi="Arial"/>
          <w:color w:val="000000" w:themeColor="text1"/>
          <w:sz w:val="16"/>
          <w:szCs w:val="16"/>
        </w:rPr>
        <w:t xml:space="preserve"> between the parties, Taboola owns all Intellectual Property Rights in the </w:t>
      </w:r>
      <w:r w:rsidR="00A85392">
        <w:rPr>
          <w:rFonts w:ascii="Arial" w:eastAsia="Arial" w:hAnsi="Arial"/>
          <w:color w:val="000000" w:themeColor="text1"/>
          <w:sz w:val="16"/>
          <w:szCs w:val="16"/>
        </w:rPr>
        <w:t>Platform</w:t>
      </w:r>
      <w:r w:rsidRPr="00133133" w:rsidR="00133133">
        <w:rPr>
          <w:rFonts w:ascii="Arial" w:eastAsia="Arial" w:hAnsi="Arial"/>
          <w:sz w:val="16"/>
          <w:szCs w:val="16"/>
        </w:rPr>
        <w:t xml:space="preserve"> </w:t>
      </w:r>
      <w:r w:rsidR="00133133">
        <w:rPr>
          <w:rFonts w:ascii="Arial" w:eastAsia="Arial" w:hAnsi="Arial"/>
          <w:sz w:val="16"/>
          <w:szCs w:val="16"/>
        </w:rPr>
        <w:t>as well as the data that it collects</w:t>
      </w:r>
      <w:r w:rsidRPr="006044CF" w:rsidR="009E73EC">
        <w:rPr>
          <w:rFonts w:ascii="Arial" w:eastAsia="Arial" w:hAnsi="Arial"/>
          <w:color w:val="000000" w:themeColor="text1"/>
          <w:sz w:val="16"/>
          <w:szCs w:val="16"/>
        </w:rPr>
        <w:t>, along with all technology, data, designs and know-how used to deploy it,</w:t>
      </w:r>
      <w:r w:rsidRPr="006044CF" w:rsidR="00254CD1">
        <w:rPr>
          <w:rFonts w:ascii="Arial" w:eastAsia="Arial" w:hAnsi="Arial"/>
          <w:color w:val="000000" w:themeColor="text1"/>
          <w:sz w:val="16"/>
          <w:szCs w:val="16"/>
        </w:rPr>
        <w:t xml:space="preserve"> and Advertiser owns all Intellectual Property Rights in the Advertiser Content and </w:t>
      </w:r>
      <w:r w:rsidRPr="006044CF" w:rsidR="00654396">
        <w:rPr>
          <w:rFonts w:ascii="Arial" w:eastAsia="Arial" w:hAnsi="Arial"/>
          <w:color w:val="000000" w:themeColor="text1"/>
          <w:sz w:val="16"/>
          <w:szCs w:val="16"/>
        </w:rPr>
        <w:t xml:space="preserve">the content </w:t>
      </w:r>
      <w:r>
        <w:rPr>
          <w:rFonts w:ascii="Arial" w:eastAsia="Arial" w:hAnsi="Arial"/>
          <w:color w:val="000000" w:themeColor="text1"/>
          <w:sz w:val="16"/>
          <w:szCs w:val="16"/>
        </w:rPr>
        <w:t xml:space="preserve">displayed </w:t>
      </w:r>
      <w:r w:rsidRPr="006044CF" w:rsidR="00654396">
        <w:rPr>
          <w:rFonts w:ascii="Arial" w:eastAsia="Arial" w:hAnsi="Arial"/>
          <w:color w:val="000000" w:themeColor="text1"/>
          <w:sz w:val="16"/>
          <w:szCs w:val="16"/>
        </w:rPr>
        <w:t xml:space="preserve">on </w:t>
      </w:r>
      <w:r w:rsidRPr="006044CF" w:rsidR="00254CD1">
        <w:rPr>
          <w:rFonts w:ascii="Arial" w:eastAsia="Arial" w:hAnsi="Arial"/>
          <w:color w:val="000000" w:themeColor="text1"/>
          <w:sz w:val="16"/>
          <w:szCs w:val="16"/>
        </w:rPr>
        <w:t xml:space="preserve">Advertiser’s landing pages. Advertiser is </w:t>
      </w:r>
      <w:r w:rsidRPr="006044CF" w:rsidR="00254CD1">
        <w:rPr>
          <w:rFonts w:ascii="Arial" w:eastAsia="Arial" w:hAnsi="Arial"/>
          <w:color w:val="000000" w:themeColor="text1"/>
          <w:sz w:val="16"/>
          <w:szCs w:val="16"/>
        </w:rPr>
        <w:t>not required to provide any feedback or suggestions to Taboola regarding the Service.  To the extent Advertiser does provide any such feedback or suggestions for improvement, Advertiser hereby grants to Taboola and its affiliates a non-exclusive, perpetual, irrevocable, royalty-free, transferable, worldwide right and license to use, reproduce, disclose, sublicense, distribute, modify, and otherwise exploit all such feedback and suggestions in connection with the Service without restriction.</w:t>
      </w:r>
      <w:bookmarkEnd w:id="29"/>
      <w:r w:rsidRPr="006044CF" w:rsidR="00254CD1">
        <w:rPr>
          <w:rFonts w:ascii="Arial" w:eastAsia="Arial" w:hAnsi="Arial"/>
          <w:color w:val="000000" w:themeColor="text1"/>
          <w:sz w:val="16"/>
          <w:szCs w:val="16"/>
        </w:rPr>
        <w:t xml:space="preserve"> </w:t>
      </w:r>
    </w:p>
    <w:p w:rsidR="0058243C" w:rsidRPr="0058243C" w:rsidP="0058243C" w14:paraId="5CF5FB42" w14:textId="2ACB3FB6">
      <w:pPr>
        <w:numPr>
          <w:ilvl w:val="1"/>
          <w:numId w:val="4"/>
        </w:numPr>
        <w:suppressAutoHyphens/>
        <w:spacing w:after="240"/>
        <w:ind w:left="630" w:hanging="360"/>
        <w:jc w:val="both"/>
        <w:rPr>
          <w:rFonts w:ascii="Arial" w:eastAsia="Arial" w:hAnsi="Arial"/>
          <w:color w:val="000000" w:themeColor="text1"/>
          <w:sz w:val="16"/>
          <w:szCs w:val="16"/>
        </w:rPr>
      </w:pPr>
      <w:r w:rsidRPr="007D3920">
        <w:rPr>
          <w:rFonts w:ascii="Arial" w:eastAsia="Arial" w:hAnsi="Arial"/>
          <w:sz w:val="16"/>
          <w:szCs w:val="16"/>
          <w:u w:val="single"/>
        </w:rPr>
        <w:t>Data Restrictions:</w:t>
      </w:r>
      <w:r w:rsidRPr="007D3920">
        <w:rPr>
          <w:rFonts w:ascii="Arial" w:eastAsia="Arial" w:hAnsi="Arial"/>
          <w:sz w:val="16"/>
          <w:szCs w:val="16"/>
        </w:rPr>
        <w:t xml:space="preserve">  Notwithstanding the foregoing ownership provisions, Taboola agrees to not disclose any Campaign-related data to any third party (except for the owners of the Taboola </w:t>
      </w:r>
      <w:r w:rsidR="00A85392">
        <w:rPr>
          <w:rFonts w:ascii="Arial" w:eastAsia="Arial" w:hAnsi="Arial"/>
          <w:sz w:val="16"/>
          <w:szCs w:val="16"/>
        </w:rPr>
        <w:t>Properties</w:t>
      </w:r>
      <w:r w:rsidRPr="007D3920">
        <w:rPr>
          <w:rFonts w:ascii="Arial" w:eastAsia="Arial" w:hAnsi="Arial"/>
          <w:sz w:val="16"/>
          <w:szCs w:val="16"/>
        </w:rPr>
        <w:t xml:space="preserve"> for reporting and analytic purposes) for any commercial purpose </w:t>
      </w:r>
      <w:r>
        <w:rPr>
          <w:rFonts w:ascii="Arial" w:hAnsi="Arial"/>
          <w:sz w:val="16"/>
          <w:szCs w:val="16"/>
        </w:rPr>
        <w:t>on a non-a</w:t>
      </w:r>
      <w:r w:rsidRPr="007D3920">
        <w:rPr>
          <w:rFonts w:ascii="Arial" w:hAnsi="Arial"/>
          <w:sz w:val="16"/>
          <w:szCs w:val="16"/>
        </w:rPr>
        <w:t xml:space="preserve">ggregated basis (i.e., in a way that refers specifically to Advertiser, the Campaign, or any Advertiser brand).  </w:t>
      </w:r>
      <w:r w:rsidRPr="006872F7" w:rsidR="00133133">
        <w:rPr>
          <w:rFonts w:ascii="Arial" w:hAnsi="Arial"/>
          <w:sz w:val="16"/>
          <w:szCs w:val="16"/>
        </w:rPr>
        <w:t>Further, notwithstanding the foregoing ownership provisions, if Advertiser is using audience targeting, data marketplace audiences, or look</w:t>
      </w:r>
      <w:r w:rsidR="00133133">
        <w:rPr>
          <w:rFonts w:ascii="Arial" w:hAnsi="Arial"/>
          <w:sz w:val="16"/>
          <w:szCs w:val="16"/>
        </w:rPr>
        <w:t>-</w:t>
      </w:r>
      <w:r w:rsidRPr="006872F7" w:rsidR="00133133">
        <w:rPr>
          <w:rFonts w:ascii="Arial" w:hAnsi="Arial"/>
          <w:sz w:val="16"/>
          <w:szCs w:val="16"/>
        </w:rPr>
        <w:t>a</w:t>
      </w:r>
      <w:r w:rsidR="00133133">
        <w:rPr>
          <w:rFonts w:ascii="Arial" w:hAnsi="Arial"/>
          <w:sz w:val="16"/>
          <w:szCs w:val="16"/>
        </w:rPr>
        <w:t>-</w:t>
      </w:r>
      <w:r w:rsidRPr="006872F7" w:rsidR="00133133">
        <w:rPr>
          <w:rFonts w:ascii="Arial" w:hAnsi="Arial"/>
          <w:sz w:val="16"/>
          <w:szCs w:val="16"/>
        </w:rPr>
        <w:t xml:space="preserve">like targeting, Advertiser shall not use its Collected Data to reverse engineer, build or rebuild  any audiences based on </w:t>
      </w:r>
      <w:r w:rsidR="00133133">
        <w:rPr>
          <w:rFonts w:ascii="Arial" w:hAnsi="Arial"/>
          <w:sz w:val="16"/>
          <w:szCs w:val="16"/>
        </w:rPr>
        <w:t xml:space="preserve">audiences or Data Segments </w:t>
      </w:r>
      <w:r w:rsidRPr="006872F7" w:rsidR="00133133">
        <w:rPr>
          <w:rFonts w:ascii="Arial" w:hAnsi="Arial"/>
          <w:sz w:val="16"/>
          <w:szCs w:val="16"/>
        </w:rPr>
        <w:t xml:space="preserve">that are made available to Advertiser by Taboola  provided that Advertiser may use the Collected Data </w:t>
      </w:r>
      <w:r w:rsidRPr="006872F7" w:rsidR="00133133">
        <w:rPr>
          <w:rFonts w:ascii="Arial" w:eastAsia="Arial" w:hAnsi="Arial"/>
          <w:sz w:val="16"/>
          <w:szCs w:val="16"/>
        </w:rPr>
        <w:t>for purposes of Campaign attribution and analytics, and/or performance metrics</w:t>
      </w:r>
      <w:r w:rsidRPr="007D3920">
        <w:rPr>
          <w:rFonts w:ascii="Arial" w:eastAsia="Arial" w:hAnsi="Arial"/>
          <w:sz w:val="16"/>
          <w:szCs w:val="16"/>
        </w:rPr>
        <w:t>.</w:t>
      </w:r>
    </w:p>
    <w:p w:rsidR="005A3A14" w:rsidRPr="006044CF" w:rsidP="007C5C3A" w14:paraId="52171C9F" w14:textId="2D1340A1">
      <w:pPr>
        <w:keepNext/>
        <w:numPr>
          <w:ilvl w:val="0"/>
          <w:numId w:val="4"/>
        </w:numPr>
        <w:suppressAutoHyphens/>
        <w:spacing w:after="160"/>
        <w:ind w:left="273" w:hanging="331"/>
        <w:jc w:val="both"/>
        <w:rPr>
          <w:rFonts w:ascii="Arial" w:eastAsia="Arial" w:hAnsi="Arial"/>
          <w:color w:val="000000" w:themeColor="text1"/>
          <w:sz w:val="16"/>
          <w:szCs w:val="16"/>
        </w:rPr>
      </w:pPr>
      <w:bookmarkStart w:id="30" w:name="_Ref470089477"/>
      <w:r w:rsidRPr="006044CF">
        <w:rPr>
          <w:rFonts w:ascii="Arial" w:eastAsia="Arial" w:hAnsi="Arial"/>
          <w:b/>
          <w:color w:val="000000" w:themeColor="text1"/>
          <w:sz w:val="16"/>
          <w:szCs w:val="16"/>
        </w:rPr>
        <w:t>Data</w:t>
      </w:r>
      <w:r w:rsidR="0058243C">
        <w:rPr>
          <w:rFonts w:ascii="Arial" w:eastAsia="Arial" w:hAnsi="Arial"/>
          <w:b/>
          <w:color w:val="000000" w:themeColor="text1"/>
          <w:sz w:val="16"/>
          <w:szCs w:val="16"/>
        </w:rPr>
        <w:t xml:space="preserve"> Protection</w:t>
      </w:r>
      <w:r w:rsidRPr="006044CF">
        <w:rPr>
          <w:rFonts w:ascii="Arial" w:eastAsia="Arial" w:hAnsi="Arial"/>
          <w:color w:val="000000" w:themeColor="text1"/>
          <w:sz w:val="16"/>
          <w:szCs w:val="16"/>
        </w:rPr>
        <w:t>:</w:t>
      </w:r>
      <w:bookmarkEnd w:id="30"/>
      <w:r w:rsidRPr="006044CF" w:rsidR="000E073A">
        <w:rPr>
          <w:rFonts w:ascii="Arial" w:eastAsia="Arial" w:hAnsi="Arial"/>
          <w:color w:val="000000" w:themeColor="text1"/>
          <w:sz w:val="16"/>
          <w:szCs w:val="16"/>
        </w:rPr>
        <w:t xml:space="preserve"> </w:t>
      </w:r>
    </w:p>
    <w:p w:rsidR="000E073A" w:rsidRPr="006044CF" w:rsidP="007C5C3A" w14:paraId="12DAAB21" w14:textId="511B0239">
      <w:pPr>
        <w:keepNext/>
        <w:numPr>
          <w:ilvl w:val="1"/>
          <w:numId w:val="4"/>
        </w:numPr>
        <w:suppressAutoHyphens/>
        <w:spacing w:after="240"/>
        <w:ind w:left="630" w:hanging="360"/>
        <w:jc w:val="both"/>
        <w:rPr>
          <w:rFonts w:ascii="Arial" w:eastAsia="Arial" w:hAnsi="Arial"/>
          <w:color w:val="000000" w:themeColor="text1"/>
          <w:sz w:val="16"/>
          <w:szCs w:val="16"/>
        </w:rPr>
      </w:pPr>
      <w:r w:rsidRPr="007E2D55">
        <w:rPr>
          <w:rFonts w:ascii="Arial" w:eastAsia="Arial" w:hAnsi="Arial"/>
          <w:sz w:val="16"/>
          <w:szCs w:val="16"/>
          <w:u w:val="single"/>
        </w:rPr>
        <w:t>Definitions</w:t>
      </w:r>
      <w:r>
        <w:rPr>
          <w:rFonts w:ascii="Arial" w:eastAsia="Arial" w:hAnsi="Arial"/>
          <w:sz w:val="16"/>
          <w:szCs w:val="16"/>
        </w:rPr>
        <w:t>:</w:t>
      </w:r>
      <w:r w:rsidRPr="00DF003A">
        <w:rPr>
          <w:rFonts w:ascii="Arial" w:eastAsia="Arial" w:hAnsi="Arial"/>
          <w:sz w:val="16"/>
          <w:szCs w:val="16"/>
        </w:rPr>
        <w:t xml:space="preserve">  In this</w:t>
      </w:r>
      <w:r>
        <w:rPr>
          <w:rFonts w:ascii="Arial" w:eastAsia="Arial" w:hAnsi="Arial"/>
          <w:sz w:val="16"/>
          <w:szCs w:val="16"/>
        </w:rPr>
        <w:t xml:space="preserve"> Paragraph 8, the following definitions shall apply: (</w:t>
      </w:r>
      <w:r>
        <w:rPr>
          <w:rFonts w:ascii="Arial" w:eastAsia="Arial" w:hAnsi="Arial"/>
          <w:sz w:val="16"/>
          <w:szCs w:val="16"/>
        </w:rPr>
        <w:t>i</w:t>
      </w:r>
      <w:r>
        <w:rPr>
          <w:rFonts w:ascii="Arial" w:eastAsia="Arial" w:hAnsi="Arial"/>
          <w:sz w:val="16"/>
          <w:szCs w:val="16"/>
        </w:rPr>
        <w:t xml:space="preserve">) </w:t>
      </w:r>
      <w:r w:rsidRPr="00DF003A">
        <w:rPr>
          <w:rFonts w:ascii="Arial" w:eastAsia="Arial" w:hAnsi="Arial"/>
          <w:sz w:val="16"/>
          <w:szCs w:val="16"/>
        </w:rPr>
        <w:t>"</w:t>
      </w:r>
      <w:r w:rsidRPr="00AA6E98">
        <w:rPr>
          <w:rFonts w:ascii="Arial" w:eastAsia="Arial" w:hAnsi="Arial"/>
          <w:b/>
          <w:sz w:val="16"/>
          <w:szCs w:val="16"/>
        </w:rPr>
        <w:t>Controller</w:t>
      </w:r>
      <w:r w:rsidRPr="00DF003A">
        <w:rPr>
          <w:rFonts w:ascii="Arial" w:eastAsia="Arial" w:hAnsi="Arial"/>
          <w:sz w:val="16"/>
          <w:szCs w:val="16"/>
        </w:rPr>
        <w:t>"</w:t>
      </w:r>
      <w:r>
        <w:rPr>
          <w:rFonts w:ascii="Arial" w:eastAsia="Arial" w:hAnsi="Arial"/>
          <w:sz w:val="16"/>
          <w:szCs w:val="16"/>
        </w:rPr>
        <w:t xml:space="preserve"> means an entity that determines the purposes and means of the processing of Personal Data</w:t>
      </w:r>
      <w:r w:rsidRPr="00DF003A">
        <w:rPr>
          <w:rFonts w:ascii="Arial" w:eastAsia="Arial" w:hAnsi="Arial"/>
          <w:sz w:val="16"/>
          <w:szCs w:val="16"/>
        </w:rPr>
        <w:t>;</w:t>
      </w:r>
      <w:r>
        <w:rPr>
          <w:rFonts w:ascii="Arial" w:eastAsia="Arial" w:hAnsi="Arial"/>
          <w:sz w:val="16"/>
          <w:szCs w:val="16"/>
        </w:rPr>
        <w:t xml:space="preserve"> (ii) "</w:t>
      </w:r>
      <w:r w:rsidRPr="00AA6E98">
        <w:rPr>
          <w:rFonts w:ascii="Arial" w:eastAsia="Arial" w:hAnsi="Arial"/>
          <w:b/>
          <w:sz w:val="16"/>
          <w:szCs w:val="16"/>
        </w:rPr>
        <w:t>Personal Data</w:t>
      </w:r>
      <w:r>
        <w:rPr>
          <w:rFonts w:ascii="Arial" w:eastAsia="Arial" w:hAnsi="Arial"/>
          <w:sz w:val="16"/>
          <w:szCs w:val="16"/>
        </w:rPr>
        <w:t>" means any information that relates to an identified or identifiable individual (and such term shall include, where required by Applicable Data Protection Law, unique browser or device identifiers); (iii)</w:t>
      </w:r>
      <w:r w:rsidRPr="00DF003A">
        <w:rPr>
          <w:rFonts w:ascii="Arial" w:eastAsia="Arial" w:hAnsi="Arial"/>
          <w:sz w:val="16"/>
          <w:szCs w:val="16"/>
        </w:rPr>
        <w:t xml:space="preserve"> </w:t>
      </w:r>
      <w:r w:rsidRPr="007973FF">
        <w:rPr>
          <w:rFonts w:ascii="Arial" w:eastAsia="Arial" w:hAnsi="Arial"/>
          <w:sz w:val="16"/>
          <w:szCs w:val="16"/>
        </w:rPr>
        <w:t>"</w:t>
      </w:r>
      <w:r w:rsidRPr="00AA6E98">
        <w:rPr>
          <w:rFonts w:ascii="Arial" w:eastAsia="Arial" w:hAnsi="Arial"/>
          <w:b/>
          <w:sz w:val="16"/>
          <w:szCs w:val="16"/>
        </w:rPr>
        <w:t>Applicable Data Protection Law</w:t>
      </w:r>
      <w:r>
        <w:rPr>
          <w:rFonts w:ascii="Arial" w:eastAsia="Arial" w:hAnsi="Arial"/>
          <w:b/>
          <w:sz w:val="16"/>
          <w:szCs w:val="16"/>
        </w:rPr>
        <w:t>s</w:t>
      </w:r>
      <w:r w:rsidRPr="007973FF">
        <w:rPr>
          <w:rFonts w:ascii="Arial" w:eastAsia="Arial" w:hAnsi="Arial"/>
          <w:sz w:val="16"/>
          <w:szCs w:val="16"/>
        </w:rPr>
        <w:t xml:space="preserve">" means any and all applicable </w:t>
      </w:r>
      <w:r>
        <w:rPr>
          <w:rFonts w:ascii="Arial" w:eastAsia="Arial" w:hAnsi="Arial"/>
          <w:sz w:val="16"/>
          <w:szCs w:val="16"/>
        </w:rPr>
        <w:t xml:space="preserve">federal, national, state, or other </w:t>
      </w:r>
      <w:r w:rsidRPr="007973FF">
        <w:rPr>
          <w:rFonts w:ascii="Arial" w:eastAsia="Arial" w:hAnsi="Arial"/>
          <w:sz w:val="16"/>
          <w:szCs w:val="16"/>
        </w:rPr>
        <w:t>privacy and data protection laws (including, where applicable, EU Data Protection Law</w:t>
      </w:r>
      <w:r w:rsidR="00811B21">
        <w:rPr>
          <w:rFonts w:ascii="Arial" w:eastAsia="Arial" w:hAnsi="Arial"/>
          <w:sz w:val="16"/>
          <w:szCs w:val="16"/>
        </w:rPr>
        <w:t xml:space="preserve"> and CCPA</w:t>
      </w:r>
      <w:r w:rsidRPr="007973FF">
        <w:rPr>
          <w:rFonts w:ascii="Arial" w:eastAsia="Arial" w:hAnsi="Arial"/>
          <w:sz w:val="16"/>
          <w:szCs w:val="16"/>
        </w:rPr>
        <w:t>) as may be amended or superseded from time to time;</w:t>
      </w:r>
      <w:r w:rsidR="00912F46">
        <w:rPr>
          <w:rFonts w:ascii="Arial" w:eastAsia="Arial" w:hAnsi="Arial"/>
          <w:sz w:val="16"/>
          <w:szCs w:val="16"/>
        </w:rPr>
        <w:t xml:space="preserve"> </w:t>
      </w:r>
      <w:r>
        <w:rPr>
          <w:rFonts w:ascii="Arial" w:eastAsia="Arial" w:hAnsi="Arial"/>
          <w:sz w:val="16"/>
          <w:szCs w:val="16"/>
        </w:rPr>
        <w:t xml:space="preserve">(iv) </w:t>
      </w:r>
      <w:r w:rsidRPr="007973FF">
        <w:rPr>
          <w:rFonts w:ascii="Arial" w:eastAsia="Arial" w:hAnsi="Arial"/>
          <w:sz w:val="16"/>
          <w:szCs w:val="16"/>
        </w:rPr>
        <w:t>"</w:t>
      </w:r>
      <w:r w:rsidRPr="00AA6E98">
        <w:rPr>
          <w:rFonts w:ascii="Arial" w:eastAsia="Arial" w:hAnsi="Arial"/>
          <w:b/>
          <w:sz w:val="16"/>
          <w:szCs w:val="16"/>
        </w:rPr>
        <w:t>EU Data Protection Law</w:t>
      </w:r>
      <w:r w:rsidRPr="007973FF">
        <w:rPr>
          <w:rFonts w:ascii="Arial" w:eastAsia="Arial" w:hAnsi="Arial"/>
          <w:sz w:val="16"/>
          <w:szCs w:val="16"/>
        </w:rPr>
        <w:t>" means (</w:t>
      </w:r>
      <w:r>
        <w:rPr>
          <w:rFonts w:ascii="Arial" w:eastAsia="Arial" w:hAnsi="Arial"/>
          <w:sz w:val="16"/>
          <w:szCs w:val="16"/>
        </w:rPr>
        <w:t>aa</w:t>
      </w:r>
      <w:r w:rsidRPr="007973FF">
        <w:rPr>
          <w:rFonts w:ascii="Arial" w:eastAsia="Arial" w:hAnsi="Arial"/>
          <w:sz w:val="16"/>
          <w:szCs w:val="16"/>
        </w:rPr>
        <w:t>) the EU General Data Protection Regulation (Regulation 2016/679); (</w:t>
      </w:r>
      <w:r w:rsidR="000C005C">
        <w:rPr>
          <w:rFonts w:ascii="Arial" w:eastAsia="Arial" w:hAnsi="Arial"/>
          <w:sz w:val="16"/>
          <w:szCs w:val="16"/>
        </w:rPr>
        <w:t>bb</w:t>
      </w:r>
      <w:r w:rsidRPr="007973FF">
        <w:rPr>
          <w:rFonts w:ascii="Arial" w:eastAsia="Arial" w:hAnsi="Arial"/>
          <w:sz w:val="16"/>
          <w:szCs w:val="16"/>
        </w:rPr>
        <w:t>) the EU e-Privacy Directive (Directive 2002/58/EC); and (</w:t>
      </w:r>
      <w:r w:rsidR="000C005C">
        <w:rPr>
          <w:rFonts w:ascii="Arial" w:eastAsia="Arial" w:hAnsi="Arial"/>
          <w:sz w:val="16"/>
          <w:szCs w:val="16"/>
        </w:rPr>
        <w:t>cc</w:t>
      </w:r>
      <w:r w:rsidRPr="007973FF">
        <w:rPr>
          <w:rFonts w:ascii="Arial" w:eastAsia="Arial" w:hAnsi="Arial"/>
          <w:sz w:val="16"/>
          <w:szCs w:val="16"/>
        </w:rPr>
        <w:t>) any national data protection laws made under or pursuant to (</w:t>
      </w:r>
      <w:r>
        <w:rPr>
          <w:rFonts w:ascii="Arial" w:eastAsia="Arial" w:hAnsi="Arial"/>
          <w:sz w:val="16"/>
          <w:szCs w:val="16"/>
        </w:rPr>
        <w:t>aa</w:t>
      </w:r>
      <w:r w:rsidRPr="007973FF">
        <w:rPr>
          <w:rFonts w:ascii="Arial" w:eastAsia="Arial" w:hAnsi="Arial"/>
          <w:sz w:val="16"/>
          <w:szCs w:val="16"/>
        </w:rPr>
        <w:t>)</w:t>
      </w:r>
      <w:r w:rsidR="000C005C">
        <w:rPr>
          <w:rFonts w:ascii="Arial" w:eastAsia="Arial" w:hAnsi="Arial"/>
          <w:sz w:val="16"/>
          <w:szCs w:val="16"/>
        </w:rPr>
        <w:t xml:space="preserve"> or</w:t>
      </w:r>
      <w:r w:rsidRPr="007973FF">
        <w:rPr>
          <w:rFonts w:ascii="Arial" w:eastAsia="Arial" w:hAnsi="Arial"/>
          <w:sz w:val="16"/>
          <w:szCs w:val="16"/>
        </w:rPr>
        <w:t xml:space="preserve"> (</w:t>
      </w:r>
      <w:r>
        <w:rPr>
          <w:rFonts w:ascii="Arial" w:eastAsia="Arial" w:hAnsi="Arial"/>
          <w:sz w:val="16"/>
          <w:szCs w:val="16"/>
        </w:rPr>
        <w:t>bb</w:t>
      </w:r>
      <w:r w:rsidRPr="007973FF">
        <w:rPr>
          <w:rFonts w:ascii="Arial" w:eastAsia="Arial" w:hAnsi="Arial"/>
          <w:sz w:val="16"/>
          <w:szCs w:val="16"/>
        </w:rPr>
        <w:t>)</w:t>
      </w:r>
      <w:r w:rsidR="00912F46">
        <w:rPr>
          <w:rFonts w:ascii="Arial" w:eastAsia="Arial" w:hAnsi="Arial"/>
          <w:sz w:val="16"/>
          <w:szCs w:val="16"/>
        </w:rPr>
        <w:t>; (v) “</w:t>
      </w:r>
      <w:r w:rsidRPr="00811B21" w:rsidR="00811B21">
        <w:rPr>
          <w:rFonts w:ascii="Arial" w:eastAsia="Arial" w:hAnsi="Arial"/>
          <w:b/>
          <w:sz w:val="16"/>
          <w:szCs w:val="16"/>
        </w:rPr>
        <w:t>California Privacy Law”</w:t>
      </w:r>
      <w:r w:rsidRPr="00811B21" w:rsidR="00811B21">
        <w:rPr>
          <w:rFonts w:ascii="Arial" w:eastAsia="Arial" w:hAnsi="Arial"/>
          <w:sz w:val="16"/>
          <w:szCs w:val="16"/>
        </w:rPr>
        <w:t xml:space="preserve"> means California Consumer Privacy Act of 2018, Cal. Civil Code § 1798.100 et seq. (also, “</w:t>
      </w:r>
      <w:r w:rsidRPr="00811B21" w:rsidR="00811B21">
        <w:rPr>
          <w:rFonts w:ascii="Arial" w:eastAsia="Arial" w:hAnsi="Arial"/>
          <w:b/>
          <w:sz w:val="16"/>
          <w:szCs w:val="16"/>
        </w:rPr>
        <w:t>CCPA</w:t>
      </w:r>
      <w:r w:rsidRPr="00811B21" w:rsidR="00811B21">
        <w:rPr>
          <w:rFonts w:ascii="Arial" w:eastAsia="Arial" w:hAnsi="Arial"/>
          <w:sz w:val="16"/>
          <w:szCs w:val="16"/>
        </w:rPr>
        <w:t>”); (vi) “</w:t>
      </w:r>
      <w:r w:rsidR="00912F46">
        <w:rPr>
          <w:rFonts w:ascii="Arial" w:eastAsia="Arial" w:hAnsi="Arial"/>
          <w:b/>
          <w:sz w:val="16"/>
          <w:szCs w:val="16"/>
        </w:rPr>
        <w:t>Collected Data</w:t>
      </w:r>
      <w:r w:rsidR="00912F46">
        <w:rPr>
          <w:rFonts w:ascii="Arial" w:eastAsia="Arial" w:hAnsi="Arial"/>
          <w:sz w:val="16"/>
          <w:szCs w:val="16"/>
        </w:rPr>
        <w:t>” means the data each party collects on or through their servers or networks (including all passively collected or machine-readable data, such as data based on browser type and device identifiers)</w:t>
      </w:r>
      <w:r w:rsidR="000C005C">
        <w:rPr>
          <w:rFonts w:ascii="Arial" w:eastAsia="Arial" w:hAnsi="Arial"/>
          <w:sz w:val="16"/>
          <w:szCs w:val="16"/>
        </w:rPr>
        <w:t>; and (v</w:t>
      </w:r>
      <w:r w:rsidR="00811B21">
        <w:rPr>
          <w:rFonts w:ascii="Arial" w:eastAsia="Arial" w:hAnsi="Arial"/>
          <w:sz w:val="16"/>
          <w:szCs w:val="16"/>
        </w:rPr>
        <w:t>ii</w:t>
      </w:r>
      <w:r w:rsidR="000C005C">
        <w:rPr>
          <w:rFonts w:ascii="Arial" w:eastAsia="Arial" w:hAnsi="Arial"/>
          <w:sz w:val="16"/>
          <w:szCs w:val="16"/>
        </w:rPr>
        <w:t xml:space="preserve">) </w:t>
      </w:r>
      <w:r w:rsidRPr="008F0682" w:rsidR="000C005C">
        <w:rPr>
          <w:rFonts w:ascii="Arial" w:eastAsia="Arial" w:hAnsi="Arial"/>
          <w:sz w:val="16"/>
          <w:szCs w:val="16"/>
          <w:lang w:val="en-GB"/>
        </w:rPr>
        <w:t>"</w:t>
      </w:r>
      <w:r w:rsidRPr="008F0682" w:rsidR="000C005C">
        <w:rPr>
          <w:rFonts w:ascii="Arial" w:eastAsia="Arial" w:hAnsi="Arial"/>
          <w:b/>
          <w:sz w:val="16"/>
          <w:szCs w:val="16"/>
          <w:lang w:val="en-GB"/>
        </w:rPr>
        <w:t>Processor</w:t>
      </w:r>
      <w:r w:rsidRPr="008F0682" w:rsidR="000C005C">
        <w:rPr>
          <w:rFonts w:ascii="Arial" w:eastAsia="Arial" w:hAnsi="Arial"/>
          <w:sz w:val="16"/>
          <w:szCs w:val="16"/>
          <w:lang w:val="en-GB"/>
        </w:rPr>
        <w:t>"</w:t>
      </w:r>
      <w:r w:rsidRPr="008F0682" w:rsidR="000C005C">
        <w:rPr>
          <w:rFonts w:ascii="Arial" w:eastAsia="Arial" w:hAnsi="Arial"/>
          <w:b/>
          <w:sz w:val="16"/>
          <w:szCs w:val="16"/>
          <w:lang w:val="en-GB"/>
        </w:rPr>
        <w:t xml:space="preserve"> </w:t>
      </w:r>
      <w:r w:rsidRPr="008F0682" w:rsidR="000C005C">
        <w:rPr>
          <w:rFonts w:ascii="Arial" w:eastAsia="Arial" w:hAnsi="Arial"/>
          <w:sz w:val="16"/>
          <w:szCs w:val="16"/>
          <w:lang w:val="en-GB"/>
        </w:rPr>
        <w:t>means an entity that processes Personal Data on behalf of the Controller</w:t>
      </w:r>
      <w:r w:rsidRPr="007973FF">
        <w:rPr>
          <w:rFonts w:ascii="Arial" w:eastAsia="Arial" w:hAnsi="Arial"/>
          <w:sz w:val="16"/>
          <w:szCs w:val="16"/>
        </w:rPr>
        <w:t>.</w:t>
      </w:r>
      <w:r w:rsidRPr="006044CF" w:rsidR="00254CD1">
        <w:rPr>
          <w:rFonts w:ascii="Arial" w:eastAsia="Arial" w:hAnsi="Arial"/>
          <w:color w:val="000000" w:themeColor="text1"/>
          <w:sz w:val="16"/>
          <w:szCs w:val="16"/>
        </w:rPr>
        <w:t xml:space="preserve"> </w:t>
      </w:r>
    </w:p>
    <w:p w:rsidR="000E073A" w:rsidRPr="006044CF" w:rsidP="00DD607D" w14:paraId="19C529FA" w14:textId="6D9EAAF0">
      <w:pPr>
        <w:numPr>
          <w:ilvl w:val="1"/>
          <w:numId w:val="4"/>
        </w:numPr>
        <w:suppressAutoHyphens/>
        <w:spacing w:after="240"/>
        <w:ind w:left="630" w:hanging="360"/>
        <w:jc w:val="both"/>
        <w:rPr>
          <w:rFonts w:ascii="Arial" w:eastAsia="Arial" w:hAnsi="Arial"/>
          <w:color w:val="000000" w:themeColor="text1"/>
          <w:sz w:val="16"/>
          <w:szCs w:val="16"/>
        </w:rPr>
      </w:pPr>
      <w:r w:rsidRPr="007E2D55">
        <w:rPr>
          <w:rFonts w:ascii="Arial" w:eastAsia="Arial" w:hAnsi="Arial"/>
          <w:sz w:val="16"/>
          <w:szCs w:val="16"/>
          <w:u w:val="single"/>
        </w:rPr>
        <w:t>Application of Data Protection Law</w:t>
      </w:r>
      <w:r>
        <w:rPr>
          <w:rFonts w:ascii="Arial" w:eastAsia="Arial" w:hAnsi="Arial"/>
          <w:sz w:val="16"/>
          <w:szCs w:val="16"/>
        </w:rPr>
        <w:t>:  The parties acknowledge that some or all of the Collected Data</w:t>
      </w:r>
      <w:del w:id="31" w:author="Komal Mehta" w:date="2020-10-12T16:35:00Z">
        <w:r>
          <w:rPr>
            <w:rFonts w:ascii="Arial" w:eastAsia="Arial" w:hAnsi="Arial"/>
            <w:sz w:val="16"/>
            <w:szCs w:val="16"/>
          </w:rPr>
          <w:delText xml:space="preserve"> </w:delText>
        </w:r>
      </w:del>
      <w:r>
        <w:rPr>
          <w:rFonts w:ascii="Arial" w:eastAsia="Arial" w:hAnsi="Arial"/>
          <w:sz w:val="16"/>
          <w:szCs w:val="16"/>
        </w:rPr>
        <w:t xml:space="preserve"> may qualify as, or include, Personal Data and that Applicable Data Protection Laws may apply to the processing of the Collected Data.  Where this is the case, each party shall comply with such Applicable Data Protection Laws with respect to its processing of the Collected Data.</w:t>
      </w:r>
    </w:p>
    <w:p w:rsidR="000E073A" w:rsidRPr="00811B21" w:rsidP="00DD607D" w14:paraId="3BBA0B49" w14:textId="14311B41">
      <w:pPr>
        <w:numPr>
          <w:ilvl w:val="1"/>
          <w:numId w:val="4"/>
        </w:numPr>
        <w:suppressAutoHyphens/>
        <w:spacing w:after="240"/>
        <w:ind w:left="630" w:hanging="360"/>
        <w:jc w:val="both"/>
        <w:rPr>
          <w:rFonts w:ascii="Arial" w:eastAsia="Arial" w:hAnsi="Arial"/>
          <w:color w:val="000000" w:themeColor="text1"/>
          <w:sz w:val="16"/>
          <w:szCs w:val="16"/>
        </w:rPr>
      </w:pPr>
      <w:r w:rsidRPr="007E2D55">
        <w:rPr>
          <w:rFonts w:ascii="Arial" w:eastAsia="Arial" w:hAnsi="Arial"/>
          <w:sz w:val="16"/>
          <w:szCs w:val="16"/>
          <w:u w:val="single"/>
        </w:rPr>
        <w:t>Relationship of the Parties</w:t>
      </w:r>
      <w:r>
        <w:rPr>
          <w:rFonts w:ascii="Arial" w:eastAsia="Arial" w:hAnsi="Arial"/>
          <w:sz w:val="16"/>
          <w:szCs w:val="16"/>
        </w:rPr>
        <w:t>:  To the extent that the Collected Data qualifies as, or contains, Personal Data under Applicable Data Protection Laws, each party shall process the Collected Data it collects as a Controller.  Each party shall be individually responsible for its own compliance with Applicable Data Protection Laws, including for providing any transparency and obtaining any consents for the processing of Collected Data that may be required under Applicable Data Protection Laws.</w:t>
      </w:r>
    </w:p>
    <w:p w:rsidR="00811B21" w:rsidRPr="006044CF" w:rsidP="00811B21" w14:paraId="3AEF3839" w14:textId="27CEE13B">
      <w:pPr>
        <w:numPr>
          <w:ilvl w:val="2"/>
          <w:numId w:val="4"/>
        </w:numPr>
        <w:suppressAutoHyphens/>
        <w:spacing w:after="240"/>
        <w:ind w:left="990" w:hanging="270"/>
        <w:jc w:val="both"/>
        <w:rPr>
          <w:rFonts w:ascii="Arial" w:eastAsia="Arial" w:hAnsi="Arial"/>
          <w:color w:val="000000" w:themeColor="text1"/>
          <w:sz w:val="16"/>
          <w:szCs w:val="16"/>
        </w:rPr>
      </w:pPr>
      <w:r w:rsidRPr="00811B21">
        <w:rPr>
          <w:rFonts w:ascii="Arial" w:eastAsia="Arial" w:hAnsi="Arial"/>
          <w:color w:val="000000" w:themeColor="text1"/>
          <w:sz w:val="16"/>
          <w:szCs w:val="16"/>
          <w:u w:val="single"/>
        </w:rPr>
        <w:t>California Privacy Law</w:t>
      </w:r>
      <w:r w:rsidRPr="00811B21">
        <w:rPr>
          <w:rFonts w:ascii="Arial" w:eastAsia="Arial" w:hAnsi="Arial"/>
          <w:color w:val="000000" w:themeColor="text1"/>
          <w:sz w:val="16"/>
          <w:szCs w:val="16"/>
        </w:rPr>
        <w:t>: To the extent that the Taboola Pixel collects Personal Data about a Visitor residing in or utilizing a digital identifier from the State of California (“</w:t>
      </w:r>
      <w:r w:rsidRPr="00811B21">
        <w:rPr>
          <w:rFonts w:ascii="Arial" w:eastAsia="Arial" w:hAnsi="Arial"/>
          <w:b/>
          <w:color w:val="000000" w:themeColor="text1"/>
          <w:sz w:val="16"/>
          <w:szCs w:val="16"/>
        </w:rPr>
        <w:t>California Visitor</w:t>
      </w:r>
      <w:r w:rsidRPr="00811B21">
        <w:rPr>
          <w:rFonts w:ascii="Arial" w:eastAsia="Arial" w:hAnsi="Arial"/>
          <w:color w:val="000000" w:themeColor="text1"/>
          <w:sz w:val="16"/>
          <w:szCs w:val="16"/>
        </w:rPr>
        <w:t xml:space="preserve">”), Taboola shall act as Advertiser’s Service Provider (as defined under the CCPA) and use that Personal Data solely to provide the Service to the Advertiser. Taboola shall not sell (as defined under the CCPA) Personal Data or otherwise disclose Personal Data for a commercial purpose. If a California Visitor exercises deletion rights under the CCPA, Advertiser will direct all such California Visitors to Taboola’s Data </w:t>
      </w:r>
      <w:r w:rsidRPr="00811B21">
        <w:rPr>
          <w:rFonts w:ascii="Arial" w:eastAsia="Arial" w:hAnsi="Arial"/>
          <w:color w:val="000000" w:themeColor="text1"/>
          <w:sz w:val="16"/>
          <w:szCs w:val="16"/>
        </w:rPr>
        <w:t xml:space="preserve">Subject Access Request Portal, available at </w:t>
      </w:r>
      <w:hyperlink r:id="rId13" w:history="1">
        <w:r w:rsidRPr="00811B21">
          <w:rPr>
            <w:rStyle w:val="Hyperlink"/>
            <w:rFonts w:ascii="Arial" w:eastAsia="Arial" w:hAnsi="Arial"/>
            <w:sz w:val="16"/>
            <w:szCs w:val="16"/>
          </w:rPr>
          <w:t>https://accessrequest.taboola.com</w:t>
        </w:r>
      </w:hyperlink>
      <w:r w:rsidRPr="00811B21">
        <w:rPr>
          <w:rFonts w:ascii="Arial" w:eastAsia="Arial" w:hAnsi="Arial"/>
          <w:color w:val="000000" w:themeColor="text1"/>
          <w:sz w:val="16"/>
          <w:szCs w:val="16"/>
        </w:rPr>
        <w:t>.</w:t>
      </w:r>
    </w:p>
    <w:p w:rsidR="000E073A" w:rsidRPr="006044CF" w:rsidP="00DD607D" w14:paraId="474D83F1" w14:textId="7B10A814">
      <w:pPr>
        <w:numPr>
          <w:ilvl w:val="1"/>
          <w:numId w:val="4"/>
        </w:numPr>
        <w:suppressAutoHyphens/>
        <w:spacing w:after="240"/>
        <w:ind w:left="630" w:hanging="360"/>
        <w:jc w:val="both"/>
        <w:rPr>
          <w:rFonts w:ascii="Arial" w:eastAsia="Arial" w:hAnsi="Arial"/>
          <w:color w:val="000000" w:themeColor="text1"/>
          <w:sz w:val="16"/>
          <w:szCs w:val="16"/>
        </w:rPr>
      </w:pPr>
      <w:r w:rsidRPr="007E2D55">
        <w:rPr>
          <w:rFonts w:ascii="Arial" w:eastAsia="Arial" w:hAnsi="Arial"/>
          <w:sz w:val="16"/>
          <w:szCs w:val="16"/>
          <w:u w:val="single"/>
        </w:rPr>
        <w:t>Purpose Limitation</w:t>
      </w:r>
      <w:r>
        <w:rPr>
          <w:rFonts w:ascii="Arial" w:eastAsia="Arial" w:hAnsi="Arial"/>
          <w:sz w:val="16"/>
          <w:szCs w:val="16"/>
        </w:rPr>
        <w:t>:  Each party agrees that it shall process the Collected Data that it collects only for the purposes permitted by this Agreement and Applicable Data Protection Law.</w:t>
      </w:r>
      <w:r w:rsidRPr="006044CF" w:rsidR="00254CD1">
        <w:rPr>
          <w:rFonts w:ascii="Arial" w:eastAsia="Arial" w:hAnsi="Arial"/>
          <w:color w:val="000000" w:themeColor="text1"/>
          <w:sz w:val="16"/>
          <w:szCs w:val="16"/>
        </w:rPr>
        <w:t xml:space="preserve"> </w:t>
      </w:r>
    </w:p>
    <w:p w:rsidR="0058243C" w:rsidRPr="0058243C" w:rsidP="00DD607D" w14:paraId="61E2BB7F" w14:textId="77777777">
      <w:pPr>
        <w:numPr>
          <w:ilvl w:val="1"/>
          <w:numId w:val="4"/>
        </w:numPr>
        <w:suppressAutoHyphens/>
        <w:spacing w:after="240"/>
        <w:ind w:left="630" w:hanging="360"/>
        <w:jc w:val="both"/>
        <w:rPr>
          <w:rFonts w:ascii="Arial" w:eastAsia="Arial" w:hAnsi="Arial"/>
          <w:color w:val="000000" w:themeColor="text1"/>
          <w:sz w:val="16"/>
          <w:szCs w:val="16"/>
        </w:rPr>
      </w:pPr>
      <w:r w:rsidRPr="007E2D55">
        <w:rPr>
          <w:rFonts w:ascii="Arial" w:eastAsia="Arial" w:hAnsi="Arial"/>
          <w:sz w:val="16"/>
          <w:szCs w:val="16"/>
          <w:u w:val="single"/>
        </w:rPr>
        <w:t>Security</w:t>
      </w:r>
      <w:r>
        <w:rPr>
          <w:rFonts w:ascii="Arial" w:eastAsia="Arial" w:hAnsi="Arial"/>
          <w:sz w:val="16"/>
          <w:szCs w:val="16"/>
        </w:rPr>
        <w:t>:</w:t>
      </w:r>
      <w:r w:rsidRPr="00B73041">
        <w:rPr>
          <w:rFonts w:ascii="Arial" w:eastAsia="Arial" w:hAnsi="Arial"/>
          <w:sz w:val="16"/>
          <w:szCs w:val="16"/>
        </w:rPr>
        <w:t xml:space="preserve"> Each party shall implement appropriate technical and organi</w:t>
      </w:r>
      <w:r>
        <w:rPr>
          <w:rFonts w:ascii="Arial" w:eastAsia="Arial" w:hAnsi="Arial"/>
          <w:sz w:val="16"/>
          <w:szCs w:val="16"/>
        </w:rPr>
        <w:t>z</w:t>
      </w:r>
      <w:r w:rsidRPr="00B73041">
        <w:rPr>
          <w:rFonts w:ascii="Arial" w:eastAsia="Arial" w:hAnsi="Arial"/>
          <w:sz w:val="16"/>
          <w:szCs w:val="16"/>
        </w:rPr>
        <w:t xml:space="preserve">ational measures to protect </w:t>
      </w:r>
      <w:r>
        <w:rPr>
          <w:rFonts w:ascii="Arial" w:eastAsia="Arial" w:hAnsi="Arial"/>
          <w:sz w:val="16"/>
          <w:szCs w:val="16"/>
        </w:rPr>
        <w:t>the Collected Data</w:t>
      </w:r>
      <w:r w:rsidRPr="00B73041">
        <w:rPr>
          <w:rFonts w:ascii="Arial" w:eastAsia="Arial" w:hAnsi="Arial"/>
          <w:sz w:val="16"/>
          <w:szCs w:val="16"/>
        </w:rPr>
        <w:t xml:space="preserve"> </w:t>
      </w:r>
      <w:r>
        <w:rPr>
          <w:rFonts w:ascii="Arial" w:eastAsia="Arial" w:hAnsi="Arial"/>
          <w:sz w:val="16"/>
          <w:szCs w:val="16"/>
        </w:rPr>
        <w:t xml:space="preserve">from </w:t>
      </w:r>
      <w:r w:rsidRPr="00B73041">
        <w:rPr>
          <w:rFonts w:ascii="Arial" w:eastAsia="Arial" w:hAnsi="Arial"/>
          <w:sz w:val="16"/>
          <w:szCs w:val="16"/>
        </w:rPr>
        <w:t>(</w:t>
      </w:r>
      <w:r w:rsidRPr="00B73041">
        <w:rPr>
          <w:rFonts w:ascii="Arial" w:eastAsia="Arial" w:hAnsi="Arial"/>
          <w:sz w:val="16"/>
          <w:szCs w:val="16"/>
        </w:rPr>
        <w:t>i</w:t>
      </w:r>
      <w:r w:rsidRPr="00B73041">
        <w:rPr>
          <w:rFonts w:ascii="Arial" w:eastAsia="Arial" w:hAnsi="Arial"/>
          <w:sz w:val="16"/>
          <w:szCs w:val="16"/>
        </w:rPr>
        <w:t>) accidental or unlawful destruction and (ii) loss, alteration, unauthori</w:t>
      </w:r>
      <w:r>
        <w:rPr>
          <w:rFonts w:ascii="Arial" w:eastAsia="Arial" w:hAnsi="Arial"/>
          <w:sz w:val="16"/>
          <w:szCs w:val="16"/>
        </w:rPr>
        <w:t>z</w:t>
      </w:r>
      <w:r w:rsidRPr="00B73041">
        <w:rPr>
          <w:rFonts w:ascii="Arial" w:eastAsia="Arial" w:hAnsi="Arial"/>
          <w:sz w:val="16"/>
          <w:szCs w:val="16"/>
        </w:rPr>
        <w:t xml:space="preserve">ed disclosure of, or access to the </w:t>
      </w:r>
      <w:r>
        <w:rPr>
          <w:rFonts w:ascii="Arial" w:eastAsia="Arial" w:hAnsi="Arial"/>
          <w:sz w:val="16"/>
          <w:szCs w:val="16"/>
        </w:rPr>
        <w:t xml:space="preserve">Collected </w:t>
      </w:r>
      <w:r w:rsidRPr="00B73041">
        <w:rPr>
          <w:rFonts w:ascii="Arial" w:eastAsia="Arial" w:hAnsi="Arial"/>
          <w:sz w:val="16"/>
          <w:szCs w:val="16"/>
        </w:rPr>
        <w:t xml:space="preserve">Data. </w:t>
      </w:r>
    </w:p>
    <w:p w:rsidR="0058243C" w:rsidRPr="0058243C" w:rsidP="00DD607D" w14:paraId="6F4540C1" w14:textId="63B32830">
      <w:pPr>
        <w:numPr>
          <w:ilvl w:val="1"/>
          <w:numId w:val="4"/>
        </w:numPr>
        <w:suppressAutoHyphens/>
        <w:spacing w:after="240"/>
        <w:ind w:left="630" w:hanging="360"/>
        <w:jc w:val="both"/>
        <w:rPr>
          <w:rFonts w:ascii="Arial" w:eastAsia="Arial" w:hAnsi="Arial"/>
          <w:color w:val="000000" w:themeColor="text1"/>
          <w:sz w:val="16"/>
          <w:szCs w:val="16"/>
        </w:rPr>
      </w:pPr>
      <w:r w:rsidRPr="007E2D55">
        <w:rPr>
          <w:rFonts w:ascii="Arial" w:eastAsia="Arial" w:hAnsi="Arial"/>
          <w:sz w:val="16"/>
          <w:szCs w:val="16"/>
          <w:u w:val="single"/>
        </w:rPr>
        <w:t>International Transfers</w:t>
      </w:r>
      <w:r w:rsidRPr="00B73041">
        <w:rPr>
          <w:rFonts w:ascii="Arial" w:eastAsia="Arial" w:hAnsi="Arial"/>
          <w:sz w:val="16"/>
          <w:szCs w:val="16"/>
        </w:rPr>
        <w:t xml:space="preserve">:  Where </w:t>
      </w:r>
      <w:r>
        <w:rPr>
          <w:rFonts w:ascii="Arial" w:eastAsia="Arial" w:hAnsi="Arial"/>
          <w:sz w:val="16"/>
          <w:szCs w:val="16"/>
        </w:rPr>
        <w:t>EU</w:t>
      </w:r>
      <w:r w:rsidRPr="00B73041">
        <w:rPr>
          <w:rFonts w:ascii="Arial" w:eastAsia="Arial" w:hAnsi="Arial"/>
          <w:sz w:val="16"/>
          <w:szCs w:val="16"/>
        </w:rPr>
        <w:t xml:space="preserve"> Data Protection Law applies, neither party shall process </w:t>
      </w:r>
      <w:r>
        <w:rPr>
          <w:rFonts w:ascii="Arial" w:eastAsia="Arial" w:hAnsi="Arial"/>
          <w:sz w:val="16"/>
          <w:szCs w:val="16"/>
        </w:rPr>
        <w:t>its Collected</w:t>
      </w:r>
      <w:r w:rsidRPr="00B73041">
        <w:rPr>
          <w:rFonts w:ascii="Arial" w:eastAsia="Arial" w:hAnsi="Arial"/>
          <w:sz w:val="16"/>
          <w:szCs w:val="16"/>
        </w:rPr>
        <w:t xml:space="preserve"> Data (nor permit </w:t>
      </w:r>
      <w:r>
        <w:rPr>
          <w:rFonts w:ascii="Arial" w:eastAsia="Arial" w:hAnsi="Arial"/>
          <w:sz w:val="16"/>
          <w:szCs w:val="16"/>
        </w:rPr>
        <w:t>its</w:t>
      </w:r>
      <w:r w:rsidRPr="00B73041">
        <w:rPr>
          <w:rFonts w:ascii="Arial" w:eastAsia="Arial" w:hAnsi="Arial"/>
          <w:sz w:val="16"/>
          <w:szCs w:val="16"/>
        </w:rPr>
        <w:t xml:space="preserve"> </w:t>
      </w:r>
      <w:r>
        <w:rPr>
          <w:rFonts w:ascii="Arial" w:eastAsia="Arial" w:hAnsi="Arial"/>
          <w:sz w:val="16"/>
          <w:szCs w:val="16"/>
        </w:rPr>
        <w:t xml:space="preserve">Collected </w:t>
      </w:r>
      <w:r w:rsidRPr="00B73041">
        <w:rPr>
          <w:rFonts w:ascii="Arial" w:eastAsia="Arial" w:hAnsi="Arial"/>
          <w:sz w:val="16"/>
          <w:szCs w:val="16"/>
        </w:rPr>
        <w:t>Data to be processed) in a territory outside of the European Economic Area ("</w:t>
      </w:r>
      <w:r w:rsidRPr="00B73041">
        <w:rPr>
          <w:rFonts w:ascii="Arial" w:eastAsia="Arial" w:hAnsi="Arial"/>
          <w:b/>
          <w:sz w:val="16"/>
          <w:szCs w:val="16"/>
        </w:rPr>
        <w:t>EEA</w:t>
      </w:r>
      <w:r w:rsidRPr="00B73041">
        <w:rPr>
          <w:rFonts w:ascii="Arial" w:eastAsia="Arial" w:hAnsi="Arial"/>
          <w:sz w:val="16"/>
          <w:szCs w:val="16"/>
        </w:rPr>
        <w:t xml:space="preserve">") unless it has taken such measures as are necessary to ensure the transfer is in compliance with </w:t>
      </w:r>
      <w:r>
        <w:rPr>
          <w:rFonts w:ascii="Arial" w:eastAsia="Arial" w:hAnsi="Arial"/>
          <w:sz w:val="16"/>
          <w:szCs w:val="16"/>
        </w:rPr>
        <w:t>EU</w:t>
      </w:r>
      <w:r w:rsidRPr="00B73041">
        <w:rPr>
          <w:rFonts w:ascii="Arial" w:eastAsia="Arial" w:hAnsi="Arial"/>
          <w:sz w:val="16"/>
          <w:szCs w:val="16"/>
        </w:rPr>
        <w:t xml:space="preserve"> Data Protection Law.  </w:t>
      </w:r>
    </w:p>
    <w:p w:rsidR="00254CD1" w:rsidRPr="000C005C" w:rsidP="00DD607D" w14:paraId="246F3C91" w14:textId="4B5F9B9F">
      <w:pPr>
        <w:numPr>
          <w:ilvl w:val="1"/>
          <w:numId w:val="4"/>
        </w:numPr>
        <w:suppressAutoHyphens/>
        <w:spacing w:after="240"/>
        <w:ind w:left="630" w:hanging="360"/>
        <w:jc w:val="both"/>
        <w:rPr>
          <w:rFonts w:ascii="Arial" w:eastAsia="Arial" w:hAnsi="Arial"/>
          <w:color w:val="000000" w:themeColor="text1"/>
          <w:sz w:val="16"/>
          <w:szCs w:val="16"/>
        </w:rPr>
      </w:pPr>
      <w:r w:rsidRPr="006229CA">
        <w:rPr>
          <w:rFonts w:ascii="Arial" w:eastAsia="Arial" w:hAnsi="Arial"/>
          <w:sz w:val="16"/>
          <w:szCs w:val="16"/>
          <w:u w:val="single"/>
        </w:rPr>
        <w:t>Transparency for Visitor on Advertiser’s Landing Page</w:t>
      </w:r>
      <w:r w:rsidRPr="00B73041" w:rsidR="0058243C">
        <w:rPr>
          <w:rFonts w:ascii="Arial" w:eastAsia="Arial" w:hAnsi="Arial"/>
          <w:sz w:val="16"/>
          <w:szCs w:val="16"/>
        </w:rPr>
        <w:t xml:space="preserve">:  </w:t>
      </w:r>
      <w:r w:rsidR="0058243C">
        <w:rPr>
          <w:rFonts w:ascii="Arial" w:eastAsia="Arial" w:hAnsi="Arial"/>
          <w:sz w:val="16"/>
          <w:szCs w:val="16"/>
        </w:rPr>
        <w:t>Taboola</w:t>
      </w:r>
      <w:r w:rsidRPr="00B73041" w:rsidR="0058243C">
        <w:rPr>
          <w:rFonts w:ascii="Arial" w:eastAsia="Arial" w:hAnsi="Arial"/>
          <w:sz w:val="16"/>
          <w:szCs w:val="16"/>
        </w:rPr>
        <w:t xml:space="preserve"> uses </w:t>
      </w:r>
      <w:r w:rsidR="00912F46">
        <w:rPr>
          <w:rFonts w:ascii="Arial" w:eastAsia="Arial" w:hAnsi="Arial"/>
          <w:sz w:val="16"/>
          <w:szCs w:val="16"/>
        </w:rPr>
        <w:t xml:space="preserve">Taboola Pixels </w:t>
      </w:r>
      <w:r w:rsidRPr="00B73041" w:rsidR="0058243C">
        <w:rPr>
          <w:rFonts w:ascii="Arial" w:eastAsia="Arial" w:hAnsi="Arial"/>
          <w:sz w:val="16"/>
          <w:szCs w:val="16"/>
        </w:rPr>
        <w:t xml:space="preserve">to provide its </w:t>
      </w:r>
      <w:r w:rsidR="0058243C">
        <w:rPr>
          <w:rFonts w:ascii="Arial" w:eastAsia="Arial" w:hAnsi="Arial"/>
          <w:sz w:val="16"/>
          <w:szCs w:val="16"/>
        </w:rPr>
        <w:t>S</w:t>
      </w:r>
      <w:r w:rsidRPr="00B73041" w:rsidR="0058243C">
        <w:rPr>
          <w:rFonts w:ascii="Arial" w:eastAsia="Arial" w:hAnsi="Arial"/>
          <w:sz w:val="16"/>
          <w:szCs w:val="16"/>
        </w:rPr>
        <w:t xml:space="preserve">ervice.  </w:t>
      </w:r>
      <w:r w:rsidR="0058243C">
        <w:rPr>
          <w:rFonts w:ascii="Arial" w:eastAsia="Arial" w:hAnsi="Arial"/>
          <w:sz w:val="16"/>
          <w:szCs w:val="16"/>
        </w:rPr>
        <w:t>Advertiser</w:t>
      </w:r>
      <w:r w:rsidRPr="00B73041" w:rsidR="0058243C">
        <w:rPr>
          <w:rFonts w:ascii="Arial" w:eastAsia="Arial" w:hAnsi="Arial"/>
          <w:sz w:val="16"/>
          <w:szCs w:val="16"/>
        </w:rPr>
        <w:t xml:space="preserve"> shall ensure that appropriate notice and consent mechanisms as may be required by Applicable Data Protection Law are displayed upon digital properties </w:t>
      </w:r>
      <w:r w:rsidR="0058243C">
        <w:rPr>
          <w:rFonts w:ascii="Arial" w:eastAsia="Arial" w:hAnsi="Arial"/>
          <w:sz w:val="16"/>
          <w:szCs w:val="16"/>
        </w:rPr>
        <w:t xml:space="preserve">in which Advertiser places the Taboola Pixels </w:t>
      </w:r>
      <w:r>
        <w:rPr>
          <w:rFonts w:ascii="Arial" w:eastAsia="Arial" w:hAnsi="Arial"/>
          <w:sz w:val="16"/>
          <w:szCs w:val="16"/>
        </w:rPr>
        <w:t xml:space="preserve">and from which Taboola collects Collected Data for processing </w:t>
      </w:r>
      <w:r w:rsidR="0058243C">
        <w:rPr>
          <w:rFonts w:ascii="Arial" w:eastAsia="Arial" w:hAnsi="Arial"/>
          <w:sz w:val="16"/>
          <w:szCs w:val="16"/>
        </w:rPr>
        <w:t>so that Taboola can provide its Service</w:t>
      </w:r>
      <w:r w:rsidRPr="00B73041" w:rsidR="0058243C">
        <w:rPr>
          <w:rFonts w:ascii="Arial" w:eastAsia="Arial" w:hAnsi="Arial"/>
          <w:sz w:val="16"/>
          <w:szCs w:val="16"/>
        </w:rPr>
        <w:t xml:space="preserve"> lawfully through such properties.  Upon </w:t>
      </w:r>
      <w:r w:rsidR="0058243C">
        <w:rPr>
          <w:rFonts w:ascii="Arial" w:eastAsia="Arial" w:hAnsi="Arial"/>
          <w:sz w:val="16"/>
          <w:szCs w:val="16"/>
        </w:rPr>
        <w:t xml:space="preserve">written </w:t>
      </w:r>
      <w:r w:rsidRPr="00B73041" w:rsidR="0058243C">
        <w:rPr>
          <w:rFonts w:ascii="Arial" w:eastAsia="Arial" w:hAnsi="Arial"/>
          <w:sz w:val="16"/>
          <w:szCs w:val="16"/>
        </w:rPr>
        <w:t xml:space="preserve">request, </w:t>
      </w:r>
      <w:r w:rsidR="0058243C">
        <w:rPr>
          <w:rFonts w:ascii="Arial" w:eastAsia="Arial" w:hAnsi="Arial"/>
          <w:sz w:val="16"/>
          <w:szCs w:val="16"/>
        </w:rPr>
        <w:t>Taboola</w:t>
      </w:r>
      <w:r w:rsidRPr="00B73041" w:rsidR="0058243C">
        <w:rPr>
          <w:rFonts w:ascii="Arial" w:eastAsia="Arial" w:hAnsi="Arial"/>
          <w:sz w:val="16"/>
          <w:szCs w:val="16"/>
        </w:rPr>
        <w:t xml:space="preserve"> shall provide </w:t>
      </w:r>
      <w:r w:rsidR="0058243C">
        <w:rPr>
          <w:rFonts w:ascii="Arial" w:eastAsia="Arial" w:hAnsi="Arial"/>
          <w:sz w:val="16"/>
          <w:szCs w:val="16"/>
        </w:rPr>
        <w:t>Advertiser</w:t>
      </w:r>
      <w:r w:rsidRPr="00B73041" w:rsidR="0058243C">
        <w:rPr>
          <w:rFonts w:ascii="Arial" w:eastAsia="Arial" w:hAnsi="Arial"/>
          <w:sz w:val="16"/>
          <w:szCs w:val="16"/>
        </w:rPr>
        <w:t xml:space="preserve"> with such information as </w:t>
      </w:r>
      <w:r w:rsidR="0058243C">
        <w:rPr>
          <w:rFonts w:ascii="Arial" w:eastAsia="Arial" w:hAnsi="Arial"/>
          <w:sz w:val="16"/>
          <w:szCs w:val="16"/>
        </w:rPr>
        <w:t>Advertiser</w:t>
      </w:r>
      <w:r w:rsidRPr="00B73041" w:rsidR="0058243C">
        <w:rPr>
          <w:rFonts w:ascii="Arial" w:eastAsia="Arial" w:hAnsi="Arial"/>
          <w:sz w:val="16"/>
          <w:szCs w:val="16"/>
        </w:rPr>
        <w:t xml:space="preserve"> may reasonably require about </w:t>
      </w:r>
      <w:r w:rsidR="0058243C">
        <w:rPr>
          <w:rFonts w:ascii="Arial" w:eastAsia="Arial" w:hAnsi="Arial"/>
          <w:sz w:val="16"/>
          <w:szCs w:val="16"/>
        </w:rPr>
        <w:t>the Taboola Pixels</w:t>
      </w:r>
      <w:r w:rsidRPr="00B73041" w:rsidR="0058243C">
        <w:rPr>
          <w:rFonts w:ascii="Arial" w:eastAsia="Arial" w:hAnsi="Arial"/>
          <w:sz w:val="16"/>
          <w:szCs w:val="16"/>
        </w:rPr>
        <w:t xml:space="preserve"> </w:t>
      </w:r>
      <w:r>
        <w:rPr>
          <w:rFonts w:ascii="Arial" w:eastAsia="Arial" w:hAnsi="Arial"/>
          <w:sz w:val="16"/>
          <w:szCs w:val="16"/>
        </w:rPr>
        <w:t xml:space="preserve">and Taboola’s processing of Collected Data through the Advertiser’s landing page </w:t>
      </w:r>
      <w:r w:rsidRPr="00B73041" w:rsidR="0058243C">
        <w:rPr>
          <w:rFonts w:ascii="Arial" w:eastAsia="Arial" w:hAnsi="Arial"/>
          <w:sz w:val="16"/>
          <w:szCs w:val="16"/>
        </w:rPr>
        <w:t xml:space="preserve">so that </w:t>
      </w:r>
      <w:r w:rsidR="0058243C">
        <w:rPr>
          <w:rFonts w:ascii="Arial" w:eastAsia="Arial" w:hAnsi="Arial"/>
          <w:sz w:val="16"/>
          <w:szCs w:val="16"/>
        </w:rPr>
        <w:t>Advertiser</w:t>
      </w:r>
      <w:r w:rsidRPr="00B73041" w:rsidR="0058243C">
        <w:rPr>
          <w:rFonts w:ascii="Arial" w:eastAsia="Arial" w:hAnsi="Arial"/>
          <w:sz w:val="16"/>
          <w:szCs w:val="16"/>
        </w:rPr>
        <w:t xml:space="preserve"> can ensure that </w:t>
      </w:r>
      <w:r w:rsidR="0058243C">
        <w:rPr>
          <w:rFonts w:ascii="Arial" w:eastAsia="Arial" w:hAnsi="Arial"/>
          <w:sz w:val="16"/>
          <w:szCs w:val="16"/>
        </w:rPr>
        <w:t>appropriate</w:t>
      </w:r>
      <w:r w:rsidRPr="00B73041" w:rsidR="0058243C">
        <w:rPr>
          <w:rFonts w:ascii="Arial" w:eastAsia="Arial" w:hAnsi="Arial"/>
          <w:sz w:val="16"/>
          <w:szCs w:val="16"/>
        </w:rPr>
        <w:t xml:space="preserve"> notice </w:t>
      </w:r>
      <w:r w:rsidR="0058243C">
        <w:rPr>
          <w:rFonts w:ascii="Arial" w:eastAsia="Arial" w:hAnsi="Arial"/>
          <w:sz w:val="16"/>
          <w:szCs w:val="16"/>
        </w:rPr>
        <w:t>and consent mechanisms are displayed</w:t>
      </w:r>
      <w:r w:rsidRPr="00B73041" w:rsidR="0058243C">
        <w:rPr>
          <w:rFonts w:ascii="Arial" w:eastAsia="Arial" w:hAnsi="Arial"/>
          <w:sz w:val="16"/>
          <w:szCs w:val="16"/>
        </w:rPr>
        <w:t xml:space="preserve">. </w:t>
      </w:r>
      <w:r w:rsidR="0058243C">
        <w:rPr>
          <w:rFonts w:ascii="Arial" w:eastAsia="Arial" w:hAnsi="Arial"/>
          <w:sz w:val="16"/>
          <w:szCs w:val="16"/>
        </w:rPr>
        <w:t xml:space="preserve"> Advertiser shall not fire any Taboola Pixels unless and until any necessary consents required under Applicable Data Protection Laws have been obtained.</w:t>
      </w:r>
      <w:r w:rsidRPr="006044CF">
        <w:rPr>
          <w:rFonts w:ascii="Arial" w:eastAsia="Arial" w:hAnsi="Arial"/>
          <w:color w:val="000000" w:themeColor="text1"/>
          <w:sz w:val="16"/>
          <w:szCs w:val="16"/>
        </w:rPr>
        <w:t xml:space="preserve"> </w:t>
      </w:r>
      <w:r w:rsidRPr="006229CA">
        <w:rPr>
          <w:rFonts w:ascii="Arial" w:eastAsia="Arial" w:hAnsi="Arial"/>
          <w:sz w:val="16"/>
          <w:szCs w:val="16"/>
        </w:rPr>
        <w:t xml:space="preserve">Advertiser shall further provide data subjects with information about how they may exercise their data protection rights under Applicable Data Protection </w:t>
      </w:r>
      <w:r w:rsidRPr="006229CA">
        <w:rPr>
          <w:rFonts w:ascii="Arial" w:eastAsia="Arial" w:hAnsi="Arial"/>
          <w:sz w:val="16"/>
          <w:szCs w:val="16"/>
        </w:rPr>
        <w:t>Law, and</w:t>
      </w:r>
      <w:r w:rsidRPr="006229CA">
        <w:rPr>
          <w:rFonts w:ascii="Arial" w:eastAsia="Arial" w:hAnsi="Arial"/>
          <w:sz w:val="16"/>
          <w:szCs w:val="16"/>
        </w:rPr>
        <w:t xml:space="preserve"> provide a contact point for data subjects to contact in order to exercise their rights. Advertiser shall promptly notify Taboola to the extent that it receives any data protection rights request concerning Taboola's processing of Collected Data in order that Taboola may fulfil the request in accordance with Applicable Data Protection Law</w:t>
      </w:r>
      <w:r>
        <w:rPr>
          <w:rFonts w:ascii="Arial" w:eastAsia="Arial" w:hAnsi="Arial"/>
          <w:sz w:val="16"/>
          <w:szCs w:val="16"/>
        </w:rPr>
        <w:t>.</w:t>
      </w:r>
    </w:p>
    <w:p w:rsidR="000C005C" w:rsidRPr="006044CF" w:rsidP="00DD607D" w14:paraId="2DE2061E" w14:textId="56B9445C">
      <w:pPr>
        <w:numPr>
          <w:ilvl w:val="1"/>
          <w:numId w:val="4"/>
        </w:numPr>
        <w:suppressAutoHyphens/>
        <w:spacing w:after="240"/>
        <w:ind w:left="630" w:hanging="360"/>
        <w:jc w:val="both"/>
        <w:rPr>
          <w:rFonts w:ascii="Arial" w:eastAsia="Arial" w:hAnsi="Arial"/>
          <w:color w:val="000000" w:themeColor="text1"/>
          <w:sz w:val="16"/>
          <w:szCs w:val="16"/>
        </w:rPr>
      </w:pPr>
      <w:r w:rsidRPr="00D64EF8">
        <w:rPr>
          <w:rFonts w:ascii="Arial" w:eastAsia="Arial" w:hAnsi="Arial"/>
          <w:sz w:val="16"/>
          <w:szCs w:val="16"/>
          <w:u w:val="single"/>
        </w:rPr>
        <w:t>Attribution Partners:</w:t>
      </w:r>
      <w:r>
        <w:rPr>
          <w:rFonts w:ascii="Arial" w:eastAsia="Arial" w:hAnsi="Arial"/>
          <w:sz w:val="16"/>
          <w:szCs w:val="16"/>
        </w:rPr>
        <w:t xml:space="preserve"> </w:t>
      </w:r>
      <w:r w:rsidRPr="00BF6CC0">
        <w:rPr>
          <w:rFonts w:ascii="Arial" w:eastAsia="Arial" w:hAnsi="Arial"/>
          <w:sz w:val="16"/>
          <w:szCs w:val="16"/>
        </w:rPr>
        <w:t>If Taboola, at Advertiser’s request, passes Personal Data to Advertiser’s attribution partner</w:t>
      </w:r>
      <w:r>
        <w:rPr>
          <w:rFonts w:ascii="Arial" w:eastAsia="Arial" w:hAnsi="Arial"/>
          <w:sz w:val="16"/>
          <w:szCs w:val="16"/>
        </w:rPr>
        <w:t xml:space="preserve"> or to Advertiser for attribution purposes</w:t>
      </w:r>
      <w:r w:rsidRPr="00BF6CC0">
        <w:rPr>
          <w:rFonts w:ascii="Arial" w:eastAsia="Arial" w:hAnsi="Arial"/>
          <w:sz w:val="16"/>
          <w:szCs w:val="16"/>
        </w:rPr>
        <w:t>, Advertiser represents and warrants that: (</w:t>
      </w:r>
      <w:r w:rsidRPr="00BF6CC0">
        <w:rPr>
          <w:rFonts w:ascii="Arial" w:eastAsia="Arial" w:hAnsi="Arial"/>
          <w:sz w:val="16"/>
          <w:szCs w:val="16"/>
        </w:rPr>
        <w:t>i</w:t>
      </w:r>
      <w:r w:rsidRPr="00BF6CC0">
        <w:rPr>
          <w:rFonts w:ascii="Arial" w:eastAsia="Arial" w:hAnsi="Arial"/>
          <w:sz w:val="16"/>
          <w:szCs w:val="16"/>
        </w:rPr>
        <w:t xml:space="preserve">) its attribution partner is a Processor on Advertiser’s behalf; (ii) unless otherwise collected independently, Advertiser and attribution partner will use such Personal Data solely for attribution purposes; and (iii) attribution partner and Advertiser will delete all passed Personal Data within thirty (30) days of </w:t>
      </w:r>
      <w:r>
        <w:rPr>
          <w:rFonts w:ascii="Arial" w:eastAsia="Arial" w:hAnsi="Arial"/>
          <w:sz w:val="16"/>
          <w:szCs w:val="16"/>
        </w:rPr>
        <w:t>last identifying the Visitor as coming from Taboola.</w:t>
      </w:r>
    </w:p>
    <w:p w:rsidR="005A3A14" w:rsidRPr="006044CF" w:rsidP="00DD607D" w14:paraId="415B4FEC" w14:textId="7CCB6D0E">
      <w:pPr>
        <w:numPr>
          <w:ilvl w:val="0"/>
          <w:numId w:val="4"/>
        </w:numPr>
        <w:suppressAutoHyphens/>
        <w:spacing w:after="160"/>
        <w:ind w:left="273" w:hanging="331"/>
        <w:jc w:val="both"/>
        <w:rPr>
          <w:rFonts w:ascii="Arial" w:eastAsia="Arial" w:hAnsi="Arial"/>
          <w:color w:val="000000" w:themeColor="text1"/>
          <w:sz w:val="16"/>
          <w:szCs w:val="16"/>
        </w:rPr>
      </w:pPr>
      <w:bookmarkStart w:id="32" w:name="_Ref470089281"/>
      <w:r w:rsidRPr="006044CF">
        <w:rPr>
          <w:rFonts w:ascii="Arial" w:eastAsia="Arial" w:hAnsi="Arial"/>
          <w:b/>
          <w:color w:val="000000" w:themeColor="text1"/>
          <w:sz w:val="16"/>
          <w:szCs w:val="16"/>
        </w:rPr>
        <w:t>Indemnification</w:t>
      </w:r>
      <w:r w:rsidRPr="006044CF">
        <w:rPr>
          <w:rFonts w:ascii="Arial" w:eastAsia="Arial" w:hAnsi="Arial"/>
          <w:color w:val="000000" w:themeColor="text1"/>
          <w:sz w:val="16"/>
          <w:szCs w:val="16"/>
        </w:rPr>
        <w:t>:</w:t>
      </w:r>
      <w:bookmarkEnd w:id="32"/>
      <w:r w:rsidRPr="006044CF" w:rsidR="000E073A">
        <w:rPr>
          <w:rFonts w:ascii="Arial" w:eastAsia="Arial" w:hAnsi="Arial"/>
          <w:color w:val="000000" w:themeColor="text1"/>
          <w:sz w:val="16"/>
          <w:szCs w:val="16"/>
        </w:rPr>
        <w:t xml:space="preserve"> </w:t>
      </w:r>
    </w:p>
    <w:p w:rsidR="000E073A" w:rsidRPr="006044CF" w:rsidP="00DD607D" w14:paraId="59FDFCED" w14:textId="20CC14AC">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Except for that which Advertiser indemnifies Taboola, Taboola shall indemnify, defend, save, and hold harmless Advertiser and its parent, subsidiaries, and affiliates, and its and their representatives, officers, directors, agents, and employees, from and against any and all third party claims, damages, fines, penalties, awards, judgments, and liabilities (including reasonable outside attorneys’ fees and costs) (collectively, the “Losses”) resulting from, arising out of, or related to: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Taboola’s breach or alleged breach of any of Taboola’s representations or warranties set forth in Paragraph </w:t>
      </w:r>
      <w:r w:rsidRPr="006044CF" w:rsidR="005A3A14">
        <w:rPr>
          <w:rFonts w:ascii="Arial" w:eastAsia="Arial" w:hAnsi="Arial"/>
          <w:color w:val="000000" w:themeColor="text1"/>
          <w:sz w:val="16"/>
          <w:szCs w:val="16"/>
        </w:rPr>
        <w:fldChar w:fldCharType="begin"/>
      </w:r>
      <w:r w:rsidRPr="006044CF" w:rsidR="005A3A14">
        <w:rPr>
          <w:rFonts w:ascii="Arial" w:eastAsia="Arial" w:hAnsi="Arial"/>
          <w:color w:val="000000" w:themeColor="text1"/>
          <w:sz w:val="16"/>
          <w:szCs w:val="16"/>
        </w:rPr>
        <w:instrText xml:space="preserve"> REF _Ref470089359 \r </w:instrText>
      </w:r>
      <w:r w:rsidRPr="006044CF" w:rsidR="005A3A14">
        <w:rPr>
          <w:rFonts w:ascii="Arial" w:eastAsia="Arial" w:hAnsi="Arial"/>
          <w:color w:val="000000" w:themeColor="text1"/>
          <w:sz w:val="16"/>
          <w:szCs w:val="16"/>
        </w:rPr>
        <w:fldChar w:fldCharType="separate"/>
      </w:r>
      <w:r w:rsidR="00E969E6">
        <w:rPr>
          <w:rFonts w:ascii="Arial" w:eastAsia="Arial" w:hAnsi="Arial"/>
          <w:color w:val="000000" w:themeColor="text1"/>
          <w:sz w:val="16"/>
          <w:szCs w:val="16"/>
        </w:rPr>
        <w:t>6</w:t>
      </w:r>
      <w:r w:rsidRPr="006044CF" w:rsidR="005A3A14">
        <w:rPr>
          <w:rFonts w:ascii="Arial" w:eastAsia="Arial" w:hAnsi="Arial"/>
          <w:color w:val="000000" w:themeColor="text1"/>
          <w:sz w:val="16"/>
          <w:szCs w:val="16"/>
        </w:rPr>
        <w:fldChar w:fldCharType="end"/>
      </w:r>
      <w:r w:rsidRPr="006044CF">
        <w:rPr>
          <w:rFonts w:ascii="Arial" w:eastAsia="Arial" w:hAnsi="Arial"/>
          <w:color w:val="000000" w:themeColor="text1"/>
          <w:sz w:val="16"/>
          <w:szCs w:val="16"/>
        </w:rPr>
        <w:t xml:space="preserve"> or (ii) a claim that the </w:t>
      </w:r>
      <w:r w:rsidR="00A85392">
        <w:rPr>
          <w:rFonts w:ascii="Arial" w:eastAsia="Arial" w:hAnsi="Arial"/>
          <w:color w:val="000000" w:themeColor="text1"/>
          <w:sz w:val="16"/>
          <w:szCs w:val="16"/>
        </w:rPr>
        <w:t>Platform</w:t>
      </w:r>
      <w:r w:rsidRPr="006044CF" w:rsidR="00A85392">
        <w:rPr>
          <w:rFonts w:ascii="Arial" w:eastAsia="Arial" w:hAnsi="Arial"/>
          <w:color w:val="000000" w:themeColor="text1"/>
          <w:sz w:val="16"/>
          <w:szCs w:val="16"/>
        </w:rPr>
        <w:t xml:space="preserve"> </w:t>
      </w:r>
      <w:r w:rsidRPr="006044CF">
        <w:rPr>
          <w:rFonts w:ascii="Arial" w:eastAsia="Arial" w:hAnsi="Arial"/>
          <w:color w:val="000000" w:themeColor="text1"/>
          <w:sz w:val="16"/>
          <w:szCs w:val="16"/>
        </w:rPr>
        <w:t xml:space="preserve">violates a third party trademark, trade secret, copyright, or privacy right, except to the extent that such claim arises out of the combination of the </w:t>
      </w:r>
      <w:r w:rsidR="00A85392">
        <w:rPr>
          <w:rFonts w:ascii="Arial" w:eastAsia="Arial" w:hAnsi="Arial"/>
          <w:color w:val="000000" w:themeColor="text1"/>
          <w:sz w:val="16"/>
          <w:szCs w:val="16"/>
        </w:rPr>
        <w:t>Platform</w:t>
      </w:r>
      <w:r w:rsidRPr="006044CF" w:rsidR="00A85392">
        <w:rPr>
          <w:rFonts w:ascii="Arial" w:eastAsia="Arial" w:hAnsi="Arial"/>
          <w:color w:val="000000" w:themeColor="text1"/>
          <w:sz w:val="16"/>
          <w:szCs w:val="16"/>
        </w:rPr>
        <w:t xml:space="preserve"> </w:t>
      </w:r>
      <w:r w:rsidRPr="006044CF">
        <w:rPr>
          <w:rFonts w:ascii="Arial" w:eastAsia="Arial" w:hAnsi="Arial"/>
          <w:color w:val="000000" w:themeColor="text1"/>
          <w:sz w:val="16"/>
          <w:szCs w:val="16"/>
        </w:rPr>
        <w:t xml:space="preserve">with Advertiser Content or </w:t>
      </w:r>
      <w:r w:rsidRPr="006044CF" w:rsidR="00654396">
        <w:rPr>
          <w:rFonts w:ascii="Arial" w:eastAsia="Arial" w:hAnsi="Arial"/>
          <w:color w:val="000000" w:themeColor="text1"/>
          <w:sz w:val="16"/>
          <w:szCs w:val="16"/>
        </w:rPr>
        <w:t xml:space="preserve">the content on </w:t>
      </w:r>
      <w:r w:rsidRPr="006044CF">
        <w:rPr>
          <w:rFonts w:ascii="Arial" w:eastAsia="Arial" w:hAnsi="Arial"/>
          <w:color w:val="000000" w:themeColor="text1"/>
          <w:sz w:val="16"/>
          <w:szCs w:val="16"/>
        </w:rPr>
        <w:t>Advertiser’s landing page.</w:t>
      </w:r>
      <w:r w:rsidRPr="006044CF">
        <w:rPr>
          <w:rFonts w:ascii="Arial" w:eastAsia="Arial" w:hAnsi="Arial"/>
          <w:color w:val="000000" w:themeColor="text1"/>
          <w:sz w:val="16"/>
          <w:szCs w:val="16"/>
        </w:rPr>
        <w:t xml:space="preserve"> </w:t>
      </w:r>
    </w:p>
    <w:p w:rsidR="000E073A" w:rsidRPr="006044CF" w:rsidP="00DD607D" w14:paraId="35077D36" w14:textId="07ADDAB0">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 xml:space="preserve">Advertiser shall indemnify, defend, save, and hold harmless Taboola, the owners of the Taboola </w:t>
      </w:r>
      <w:r w:rsidR="00A85392">
        <w:rPr>
          <w:rFonts w:ascii="Arial" w:eastAsia="Arial" w:hAnsi="Arial"/>
          <w:color w:val="000000" w:themeColor="text1"/>
          <w:sz w:val="16"/>
          <w:szCs w:val="16"/>
        </w:rPr>
        <w:t>Properties</w:t>
      </w:r>
      <w:r w:rsidRPr="006044CF">
        <w:rPr>
          <w:rFonts w:ascii="Arial" w:eastAsia="Arial" w:hAnsi="Arial"/>
          <w:color w:val="000000" w:themeColor="text1"/>
          <w:sz w:val="16"/>
          <w:szCs w:val="16"/>
        </w:rPr>
        <w:t>, and its and their parents, subsidiaries, and affiliates, and its and their representatives, officers, directors, agents, and employees, from and against all Losses resulting from, arising out of, or related to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Advertiser’s breach or alleged breach of any of </w:t>
      </w:r>
      <w:r w:rsidRPr="006044CF">
        <w:rPr>
          <w:rFonts w:ascii="Arial" w:eastAsia="Arial" w:hAnsi="Arial"/>
          <w:color w:val="000000" w:themeColor="text1"/>
          <w:sz w:val="16"/>
          <w:szCs w:val="16"/>
        </w:rPr>
        <w:t xml:space="preserve">Advertiser’s representations, warranties, or agreements; (ii) a claim that Advertiser Content or </w:t>
      </w:r>
      <w:r w:rsidRPr="006044CF" w:rsidR="00654396">
        <w:rPr>
          <w:rFonts w:ascii="Arial" w:eastAsia="Arial" w:hAnsi="Arial"/>
          <w:color w:val="000000" w:themeColor="text1"/>
          <w:sz w:val="16"/>
          <w:szCs w:val="16"/>
        </w:rPr>
        <w:t xml:space="preserve">content on </w:t>
      </w:r>
      <w:r w:rsidRPr="006044CF">
        <w:rPr>
          <w:rFonts w:ascii="Arial" w:eastAsia="Arial" w:hAnsi="Arial"/>
          <w:color w:val="000000" w:themeColor="text1"/>
          <w:sz w:val="16"/>
          <w:szCs w:val="16"/>
        </w:rPr>
        <w:t xml:space="preserve">Advertiser’s landing page infringes upon, violates, or misappropriates any third party Intellectual Property Rights, slanders, defames, or libels any person or entity, or does not comply with any applicable law or regulation; (iii) Advertiser’s failure to secure all rights, title, and interest necessary to display the Advertiser Content via the </w:t>
      </w:r>
      <w:r w:rsidR="00A85392">
        <w:rPr>
          <w:rFonts w:ascii="Arial" w:eastAsia="Arial" w:hAnsi="Arial"/>
          <w:color w:val="000000" w:themeColor="text1"/>
          <w:sz w:val="16"/>
          <w:szCs w:val="16"/>
        </w:rPr>
        <w:t>Platform</w:t>
      </w:r>
      <w:r w:rsidRPr="006044CF">
        <w:rPr>
          <w:rFonts w:ascii="Arial" w:eastAsia="Arial" w:hAnsi="Arial"/>
          <w:color w:val="000000" w:themeColor="text1"/>
          <w:sz w:val="16"/>
          <w:szCs w:val="16"/>
        </w:rPr>
        <w:t xml:space="preserve">; and (iv) an allegation that Advertiser, Advertiser’s Content, </w:t>
      </w:r>
      <w:r w:rsidRPr="006044CF" w:rsidR="00654396">
        <w:rPr>
          <w:rFonts w:ascii="Arial" w:eastAsia="Arial" w:hAnsi="Arial"/>
          <w:color w:val="000000" w:themeColor="text1"/>
          <w:sz w:val="16"/>
          <w:szCs w:val="16"/>
        </w:rPr>
        <w:t xml:space="preserve">content on </w:t>
      </w:r>
      <w:r w:rsidRPr="006044CF">
        <w:rPr>
          <w:rFonts w:ascii="Arial" w:eastAsia="Arial" w:hAnsi="Arial"/>
          <w:color w:val="000000" w:themeColor="text1"/>
          <w:sz w:val="16"/>
          <w:szCs w:val="16"/>
        </w:rPr>
        <w:t xml:space="preserve">Advertiser’s landing page, or products or goods being advertised in the Advertiser Content violate any applicable law or regulation. </w:t>
      </w:r>
    </w:p>
    <w:p w:rsidR="000E073A" w:rsidRPr="006044CF" w:rsidP="00DD607D" w14:paraId="03F742EC" w14:textId="33AB3634">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 xml:space="preserve">Agency will defend, indemnify, and hold harmless Taboola, the owners of the Taboola </w:t>
      </w:r>
      <w:r w:rsidR="00A85392">
        <w:rPr>
          <w:rFonts w:ascii="Arial" w:eastAsia="Arial" w:hAnsi="Arial"/>
          <w:color w:val="000000" w:themeColor="text1"/>
          <w:sz w:val="16"/>
          <w:szCs w:val="16"/>
        </w:rPr>
        <w:t>Properties</w:t>
      </w:r>
      <w:r w:rsidRPr="006044CF">
        <w:rPr>
          <w:rFonts w:ascii="Arial" w:eastAsia="Arial" w:hAnsi="Arial"/>
          <w:color w:val="000000" w:themeColor="text1"/>
          <w:sz w:val="16"/>
          <w:szCs w:val="16"/>
        </w:rPr>
        <w:t>, and its and their parents, subsidiaries, and affiliates, and its and their representatives, officers, directors, agents, and employees, from Losses resulting from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Agency’s alleged breach of its </w:t>
      </w:r>
      <w:r w:rsidRPr="006044CF" w:rsidR="004018AA">
        <w:rPr>
          <w:rFonts w:ascii="Arial" w:eastAsia="Arial" w:hAnsi="Arial"/>
          <w:color w:val="000000" w:themeColor="text1"/>
          <w:sz w:val="16"/>
          <w:szCs w:val="16"/>
        </w:rPr>
        <w:t xml:space="preserve">covenants, </w:t>
      </w:r>
      <w:r w:rsidRPr="006044CF">
        <w:rPr>
          <w:rFonts w:ascii="Arial" w:eastAsia="Arial" w:hAnsi="Arial"/>
          <w:color w:val="000000" w:themeColor="text1"/>
          <w:sz w:val="16"/>
          <w:szCs w:val="16"/>
        </w:rPr>
        <w:t>representations</w:t>
      </w:r>
      <w:r w:rsidRPr="006044CF" w:rsidR="004018AA">
        <w:rPr>
          <w:rFonts w:ascii="Arial" w:eastAsia="Arial" w:hAnsi="Arial"/>
          <w:color w:val="000000" w:themeColor="text1"/>
          <w:sz w:val="16"/>
          <w:szCs w:val="16"/>
        </w:rPr>
        <w:t>,</w:t>
      </w:r>
      <w:r w:rsidRPr="006044CF">
        <w:rPr>
          <w:rFonts w:ascii="Arial" w:eastAsia="Arial" w:hAnsi="Arial"/>
          <w:color w:val="000000" w:themeColor="text1"/>
          <w:sz w:val="16"/>
          <w:szCs w:val="16"/>
        </w:rPr>
        <w:t xml:space="preserve"> </w:t>
      </w:r>
      <w:r w:rsidRPr="006044CF" w:rsidR="004018AA">
        <w:rPr>
          <w:rFonts w:ascii="Arial" w:eastAsia="Arial" w:hAnsi="Arial"/>
          <w:color w:val="000000" w:themeColor="text1"/>
          <w:sz w:val="16"/>
          <w:szCs w:val="16"/>
        </w:rPr>
        <w:t>or</w:t>
      </w:r>
      <w:r w:rsidRPr="006044CF">
        <w:rPr>
          <w:rFonts w:ascii="Arial" w:eastAsia="Arial" w:hAnsi="Arial"/>
          <w:color w:val="000000" w:themeColor="text1"/>
          <w:sz w:val="16"/>
          <w:szCs w:val="16"/>
        </w:rPr>
        <w:t xml:space="preserve"> warranties set forth herein, or (ii) claims brought by a third party alleging that Agency has breached its express, Agency-specific obligations.</w:t>
      </w:r>
      <w:r w:rsidRPr="006044CF">
        <w:rPr>
          <w:rFonts w:ascii="Arial" w:eastAsia="Arial" w:hAnsi="Arial"/>
          <w:color w:val="000000" w:themeColor="text1"/>
          <w:sz w:val="16"/>
          <w:szCs w:val="16"/>
        </w:rPr>
        <w:t xml:space="preserve"> </w:t>
      </w:r>
    </w:p>
    <w:p w:rsidR="000E073A" w:rsidRPr="006044CF" w:rsidP="00DD607D" w14:paraId="5D756BA2" w14:textId="7CAF0335">
      <w:pPr>
        <w:numPr>
          <w:ilvl w:val="1"/>
          <w:numId w:val="4"/>
        </w:numPr>
        <w:suppressAutoHyphens/>
        <w:spacing w:after="240"/>
        <w:ind w:left="630" w:hanging="360"/>
        <w:jc w:val="both"/>
        <w:rPr>
          <w:rFonts w:ascii="Arial" w:eastAsia="Arial" w:hAnsi="Arial"/>
          <w:color w:val="000000" w:themeColor="text1"/>
          <w:sz w:val="16"/>
          <w:szCs w:val="16"/>
        </w:rPr>
      </w:pPr>
      <w:r w:rsidRPr="006044CF">
        <w:rPr>
          <w:rFonts w:ascii="Arial" w:eastAsia="Arial" w:hAnsi="Arial"/>
          <w:color w:val="000000" w:themeColor="text1"/>
          <w:sz w:val="16"/>
          <w:szCs w:val="16"/>
        </w:rPr>
        <w:t>The parties agree that in seeking any indemnification hereunder, the party seeking indemnification (the “Claimant”) shall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promptly notify the other party (the “Indemnifying Party”) in writing of the claim triggering the indemnification being sought; (ii) grant the Indemnifying Party sole control of the defense (except that the Claimant may, at its own expense, assist in the defense); and (iii) provide the Indemnifying Party, at the Indemnifying Party’s expense, with all assistance, information, and authority reasonably required for the defense of the claim.  The Claimant will provide the Indemnifying Party with prompt notice of any claim (provided that the failure to promptly notify shall only relieve Indemnifying Party of its obligation to the extent it can demonstrate material prejudice from such failure) and, at the Indemnifying Party’s expense, provide assistance reasonably necessary to defend such claim.  In no event shall the Indemnifying Party enter into any settlement or agree to any disposition of the indemnified claim(s) without the prior written consent of the Claimant, which consent shall not be unreasonably withheld or delayed. In addition, any legal counsel sought to be appointed to defend the indemnified claim(s) shall be subject to the prior written consent of the Claimant, such consent not to be unreasonably withheld or delayed.</w:t>
      </w:r>
      <w:r w:rsidRPr="006044CF">
        <w:rPr>
          <w:rFonts w:ascii="Arial" w:eastAsia="Arial" w:hAnsi="Arial"/>
          <w:color w:val="000000" w:themeColor="text1"/>
          <w:sz w:val="16"/>
          <w:szCs w:val="16"/>
        </w:rPr>
        <w:t xml:space="preserve"> </w:t>
      </w:r>
    </w:p>
    <w:p w:rsidR="005A3A14" w:rsidRPr="006044CF" w:rsidP="0011204E" w14:paraId="6F176F9E" w14:textId="3E8F4469">
      <w:pPr>
        <w:numPr>
          <w:ilvl w:val="0"/>
          <w:numId w:val="4"/>
        </w:numPr>
        <w:suppressAutoHyphens/>
        <w:spacing w:after="240"/>
        <w:ind w:left="273" w:hanging="331"/>
        <w:jc w:val="both"/>
        <w:rPr>
          <w:rFonts w:ascii="Arial" w:eastAsia="Arial" w:hAnsi="Arial"/>
          <w:color w:val="000000" w:themeColor="text1"/>
          <w:sz w:val="16"/>
          <w:szCs w:val="16"/>
        </w:rPr>
      </w:pPr>
      <w:r w:rsidRPr="006044CF">
        <w:rPr>
          <w:rFonts w:ascii="Arial" w:eastAsia="Arial" w:hAnsi="Arial"/>
          <w:b/>
          <w:color w:val="000000" w:themeColor="text1"/>
          <w:sz w:val="16"/>
          <w:szCs w:val="16"/>
        </w:rPr>
        <w:t>Limitation of Liability</w:t>
      </w:r>
      <w:r w:rsidRPr="006044CF">
        <w:rPr>
          <w:rFonts w:ascii="Arial" w:eastAsia="Arial" w:hAnsi="Arial"/>
          <w:color w:val="000000" w:themeColor="text1"/>
          <w:sz w:val="16"/>
          <w:szCs w:val="16"/>
        </w:rPr>
        <w:t xml:space="preserve">:  TO THE FULLEST EXTENT PERMITTED BY LAW, IN NO EVENT SHALL </w:t>
      </w:r>
      <w:del w:id="33" w:author="Komal Mehta" w:date="2020-10-12T16:36:00Z">
        <w:r w:rsidRPr="006044CF">
          <w:rPr>
            <w:rFonts w:ascii="Arial" w:eastAsia="Arial" w:hAnsi="Arial"/>
            <w:color w:val="000000" w:themeColor="text1"/>
            <w:sz w:val="16"/>
            <w:szCs w:val="16"/>
          </w:rPr>
          <w:delText xml:space="preserve">TABOOLA </w:delText>
        </w:r>
      </w:del>
      <w:ins w:id="34" w:author="Komal Mehta" w:date="2020-10-12T16:36:00Z">
        <w:r w:rsidR="00F50CB3">
          <w:rPr>
            <w:rFonts w:ascii="Arial" w:eastAsia="Arial" w:hAnsi="Arial"/>
            <w:color w:val="000000" w:themeColor="text1"/>
            <w:sz w:val="16"/>
            <w:szCs w:val="16"/>
          </w:rPr>
          <w:t>NEITHER PARTY SHAKK</w:t>
        </w:r>
      </w:ins>
      <w:ins w:id="35" w:author="Komal Mehta" w:date="2020-10-12T16:36:00Z">
        <w:r w:rsidRPr="006044CF" w:rsidR="00F50CB3">
          <w:rPr>
            <w:rFonts w:ascii="Arial" w:eastAsia="Arial" w:hAnsi="Arial"/>
            <w:color w:val="000000" w:themeColor="text1"/>
            <w:sz w:val="16"/>
            <w:szCs w:val="16"/>
          </w:rPr>
          <w:t xml:space="preserve"> </w:t>
        </w:r>
      </w:ins>
      <w:r w:rsidRPr="006044CF">
        <w:rPr>
          <w:rFonts w:ascii="Arial" w:eastAsia="Arial" w:hAnsi="Arial"/>
          <w:color w:val="000000" w:themeColor="text1"/>
          <w:sz w:val="16"/>
          <w:szCs w:val="16"/>
        </w:rPr>
        <w:t xml:space="preserve">BE LIABLE </w:t>
      </w:r>
      <w:del w:id="36" w:author="Komal Mehta" w:date="2020-10-12T16:36:00Z">
        <w:r w:rsidRPr="006044CF">
          <w:rPr>
            <w:rFonts w:ascii="Arial" w:eastAsia="Arial" w:hAnsi="Arial"/>
            <w:color w:val="000000" w:themeColor="text1"/>
            <w:sz w:val="16"/>
            <w:szCs w:val="16"/>
          </w:rPr>
          <w:delText xml:space="preserve">TO ADVERTISER </w:delText>
        </w:r>
      </w:del>
      <w:r w:rsidRPr="006044CF">
        <w:rPr>
          <w:rFonts w:ascii="Arial" w:eastAsia="Arial" w:hAnsi="Arial"/>
          <w:color w:val="000000" w:themeColor="text1"/>
          <w:sz w:val="16"/>
          <w:szCs w:val="16"/>
        </w:rPr>
        <w:t xml:space="preserve">FOR ANY SPECIAL, INCIDENTAL, PUNITIVE, EXEMPLARY, INDIRECT, OR CONSEQUENTIAL DAMAGES.  </w:t>
      </w:r>
      <w:del w:id="37" w:author="Komal Mehta" w:date="2020-10-12T16:37:00Z">
        <w:r w:rsidRPr="006044CF">
          <w:rPr>
            <w:rFonts w:ascii="Arial" w:eastAsia="Arial" w:hAnsi="Arial"/>
            <w:color w:val="000000" w:themeColor="text1"/>
            <w:sz w:val="16"/>
            <w:szCs w:val="16"/>
          </w:rPr>
          <w:delText xml:space="preserve">TABOOLA’S </w:delText>
        </w:r>
      </w:del>
      <w:ins w:id="38" w:author="Komal Mehta" w:date="2020-10-12T16:37:00Z">
        <w:r w:rsidR="00F50CB3">
          <w:rPr>
            <w:rFonts w:ascii="Arial" w:eastAsia="Arial" w:hAnsi="Arial"/>
            <w:color w:val="000000" w:themeColor="text1"/>
            <w:sz w:val="16"/>
            <w:szCs w:val="16"/>
          </w:rPr>
          <w:t xml:space="preserve">NEITHER PARTY’S </w:t>
        </w:r>
      </w:ins>
      <w:r w:rsidRPr="006044CF">
        <w:rPr>
          <w:rFonts w:ascii="Arial" w:eastAsia="Arial" w:hAnsi="Arial"/>
          <w:color w:val="000000" w:themeColor="text1"/>
          <w:sz w:val="16"/>
          <w:szCs w:val="16"/>
        </w:rPr>
        <w:t xml:space="preserve">TOTAL LIABILITY TO ADVERTISER UNDER THIS AGREEMENT, FROM ALL CAUSES OF ACTION AND UNDER ALL THEORIES OF LIABILITY WILL NOT EXCEED THE </w:t>
      </w:r>
      <w:ins w:id="39" w:author="Komal Mehta" w:date="2020-10-12T16:37:00Z">
        <w:r w:rsidR="00F50CB3">
          <w:rPr>
            <w:rFonts w:ascii="Arial" w:eastAsia="Arial" w:hAnsi="Arial"/>
            <w:color w:val="000000" w:themeColor="text1"/>
            <w:sz w:val="16"/>
            <w:szCs w:val="16"/>
          </w:rPr>
          <w:t xml:space="preserve">TWICE (2X) THE </w:t>
        </w:r>
      </w:ins>
      <w:r w:rsidRPr="006044CF">
        <w:rPr>
          <w:rFonts w:ascii="Arial" w:eastAsia="Arial" w:hAnsi="Arial"/>
          <w:color w:val="000000" w:themeColor="text1"/>
          <w:sz w:val="16"/>
          <w:szCs w:val="16"/>
        </w:rPr>
        <w:t xml:space="preserve">AMOUNTS ACTUALLY PAID OR ACCRUED BY ADVERTISER TO TABOOLA UNDER THIS AGREEMENT DURING THE </w:t>
      </w:r>
      <w:del w:id="40" w:author="Komal Mehta" w:date="2020-10-12T16:37:00Z">
        <w:r w:rsidRPr="006044CF">
          <w:rPr>
            <w:rFonts w:ascii="Arial" w:eastAsia="Arial" w:hAnsi="Arial"/>
            <w:color w:val="000000" w:themeColor="text1"/>
            <w:sz w:val="16"/>
            <w:szCs w:val="16"/>
          </w:rPr>
          <w:delText>SIX (6)</w:delText>
        </w:r>
      </w:del>
      <w:ins w:id="41" w:author="Komal Mehta" w:date="2020-10-12T16:37:00Z">
        <w:r w:rsidR="00F50CB3">
          <w:rPr>
            <w:rFonts w:ascii="Arial" w:eastAsia="Arial" w:hAnsi="Arial"/>
            <w:color w:val="000000" w:themeColor="text1"/>
            <w:sz w:val="16"/>
            <w:szCs w:val="16"/>
          </w:rPr>
          <w:t xml:space="preserve">TWELEVE (12) </w:t>
        </w:r>
      </w:ins>
      <w:r w:rsidRPr="006044CF">
        <w:rPr>
          <w:rFonts w:ascii="Arial" w:eastAsia="Arial" w:hAnsi="Arial"/>
          <w:color w:val="000000" w:themeColor="text1"/>
          <w:sz w:val="16"/>
          <w:szCs w:val="16"/>
        </w:rPr>
        <w:t xml:space="preserve"> MONTHS PRIOR TO THE DATE OF THE INITIAL EVENT GIVING RISE TO THE LIABILITY.</w:t>
      </w:r>
      <w:ins w:id="42" w:author="Komal Mehta" w:date="2020-10-12T16:40:00Z">
        <w:r w:rsidRPr="006D689D" w:rsidR="006D689D">
          <w:rPr>
            <w:rFonts w:ascii="Arial" w:eastAsia="Arial" w:hAnsi="Arial"/>
            <w:color w:val="000000" w:themeColor="text1"/>
            <w:sz w:val="16"/>
            <w:szCs w:val="16"/>
          </w:rPr>
          <w:t xml:space="preserve"> </w:t>
        </w:r>
      </w:ins>
      <w:ins w:id="43" w:author="Komal Mehta" w:date="2020-10-12T16:40:00Z">
        <w:r w:rsidRPr="00F50CB3" w:rsidR="006D689D">
          <w:rPr>
            <w:rFonts w:ascii="Arial" w:eastAsia="Arial" w:hAnsi="Arial"/>
            <w:color w:val="000000" w:themeColor="text1"/>
            <w:sz w:val="16"/>
            <w:szCs w:val="16"/>
          </w:rPr>
          <w:t>THE FOREGOING LIMITATIONS OF LIABILITY SHALL NOT APPLY WITH RESPECT TO EACH PARTY’S OBLIGATIONS UNDER SECTIONS</w:t>
        </w:r>
      </w:ins>
      <w:ins w:id="44" w:author="Komal Mehta" w:date="2020-10-12T16:40:00Z">
        <w:r w:rsidR="006D689D">
          <w:rPr>
            <w:rFonts w:ascii="Arial" w:eastAsia="Arial" w:hAnsi="Arial"/>
            <w:color w:val="000000" w:themeColor="text1"/>
            <w:sz w:val="16"/>
            <w:szCs w:val="16"/>
          </w:rPr>
          <w:t xml:space="preserve"> 6 (REPRESENTATIONS AND WARRANTIES), 7 (CONTENT AND DATA), 8 (DATA PROTECTION) 9 (INDEMNIFICATION AND 11 (CONFIDENTIALITY</w:t>
        </w:r>
      </w:ins>
      <w:r w:rsidRPr="006044CF">
        <w:rPr>
          <w:rFonts w:ascii="Arial" w:eastAsia="Arial" w:hAnsi="Arial"/>
          <w:color w:val="000000" w:themeColor="text1"/>
          <w:sz w:val="16"/>
          <w:szCs w:val="16"/>
        </w:rPr>
        <w:t xml:space="preserve">   </w:t>
      </w:r>
    </w:p>
    <w:p w:rsidR="005A3A14" w:rsidRPr="006044CF" w:rsidP="0011204E" w14:paraId="711A064A" w14:textId="6ACF482D">
      <w:pPr>
        <w:numPr>
          <w:ilvl w:val="0"/>
          <w:numId w:val="4"/>
        </w:numPr>
        <w:suppressAutoHyphens/>
        <w:spacing w:after="240"/>
        <w:ind w:left="273" w:hanging="331"/>
        <w:jc w:val="both"/>
        <w:rPr>
          <w:rFonts w:ascii="Arial" w:eastAsia="Arial" w:hAnsi="Arial"/>
          <w:color w:val="000000" w:themeColor="text1"/>
          <w:sz w:val="16"/>
          <w:szCs w:val="16"/>
        </w:rPr>
      </w:pPr>
      <w:bookmarkStart w:id="45" w:name="_Ref470089299"/>
      <w:r w:rsidRPr="006044CF">
        <w:rPr>
          <w:rFonts w:ascii="Arial" w:eastAsia="Arial" w:hAnsi="Arial"/>
          <w:b/>
          <w:color w:val="000000" w:themeColor="text1"/>
          <w:sz w:val="16"/>
          <w:szCs w:val="16"/>
        </w:rPr>
        <w:t>Confidentiality</w:t>
      </w:r>
      <w:r w:rsidRPr="006044CF">
        <w:rPr>
          <w:rFonts w:ascii="Arial" w:eastAsia="Arial" w:hAnsi="Arial"/>
          <w:color w:val="000000" w:themeColor="text1"/>
          <w:sz w:val="16"/>
          <w:szCs w:val="16"/>
        </w:rPr>
        <w:t>:  Each party shall disclose Confidential Information (as defined below) only to those of its representatives, officers, directors, agents, professional advisors, on-site contractors, and employees, and those of its parents, subsidiaries, and affiliates, who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are bound by written restrictions on use and disclosure and other confidentiality protections and (ii) the party believes have a need to know such information as required for the performance of this Agreement or to enforce the terms of this Agreement. The foregoing obligations will not restrict either party from disclosing Confidential Information of the other party (a) to enforce the terms of this Agreement</w:t>
      </w:r>
      <w:r w:rsidR="00964D1C">
        <w:rPr>
          <w:rFonts w:ascii="Arial" w:eastAsia="Arial" w:hAnsi="Arial"/>
          <w:color w:val="000000" w:themeColor="text1"/>
          <w:sz w:val="16"/>
          <w:szCs w:val="16"/>
        </w:rPr>
        <w:t>;</w:t>
      </w:r>
      <w:r w:rsidRPr="006044CF">
        <w:rPr>
          <w:rFonts w:ascii="Arial" w:eastAsia="Arial" w:hAnsi="Arial"/>
          <w:color w:val="000000" w:themeColor="text1"/>
          <w:sz w:val="16"/>
          <w:szCs w:val="16"/>
        </w:rPr>
        <w:t xml:space="preserve"> (b) pursuant to a court order from a court of competent jurisdiction or subpoena, provided that the party required to make such a disclosure gives reasonable prior written notice to the other party so that it may contest such order or subpoena and, in the event that disclosure is required, only discloses the portion of Confidential Information that is legally required</w:t>
      </w:r>
      <w:r w:rsidRPr="00964D1C" w:rsidR="00964D1C">
        <w:rPr>
          <w:rFonts w:ascii="Arial" w:eastAsia="Arial" w:hAnsi="Arial"/>
          <w:color w:val="000000" w:themeColor="text1"/>
          <w:sz w:val="16"/>
          <w:szCs w:val="16"/>
        </w:rPr>
        <w:t>; or (c) pursuant to a regulatory investigation or enforcement</w:t>
      </w:r>
      <w:r w:rsidRPr="006044CF">
        <w:rPr>
          <w:rFonts w:ascii="Arial" w:eastAsia="Arial" w:hAnsi="Arial"/>
          <w:color w:val="000000" w:themeColor="text1"/>
          <w:sz w:val="16"/>
          <w:szCs w:val="16"/>
        </w:rPr>
        <w:t xml:space="preserve">.  “Confidential Information” consists of (a) any </w:t>
      </w:r>
      <w:r w:rsidRPr="006044CF">
        <w:rPr>
          <w:rFonts w:ascii="Arial" w:eastAsia="Arial" w:hAnsi="Arial"/>
          <w:color w:val="000000" w:themeColor="text1"/>
          <w:sz w:val="16"/>
          <w:szCs w:val="16"/>
        </w:rPr>
        <w:t xml:space="preserve">technical information or plans concerning the </w:t>
      </w:r>
      <w:r w:rsidR="00A85392">
        <w:rPr>
          <w:rFonts w:ascii="Arial" w:eastAsia="Arial" w:hAnsi="Arial"/>
          <w:color w:val="000000" w:themeColor="text1"/>
          <w:sz w:val="16"/>
          <w:szCs w:val="16"/>
        </w:rPr>
        <w:t xml:space="preserve">Platform </w:t>
      </w:r>
      <w:r w:rsidRPr="006044CF">
        <w:rPr>
          <w:rFonts w:ascii="Arial" w:eastAsia="Arial" w:hAnsi="Arial"/>
          <w:color w:val="000000" w:themeColor="text1"/>
          <w:sz w:val="16"/>
          <w:szCs w:val="16"/>
        </w:rPr>
        <w:t>or any software or other technology of Taboola; (b) any financial information of the other party; (c) other information disclosed by one party to the other party that is marked as confidential, or should reasonably be assumed to be confidential under the circumstances; and (d) the content of this Agreement.  Confidential Information does not include information that: (a) is or becomes generally known to the public through no fault of or breach of the receiving party; (b) is rightfully known by the receiving party at the time of disclosure without an obligation of confidentiality; (c) is independently developed by the receiving party without use of the disclosing party’s Confidential Information; or (d) is obtained by the receiving party rightfully from a third party that has no duty of confidentiality to the disclosing party.</w:t>
      </w:r>
      <w:bookmarkEnd w:id="45"/>
      <w:r w:rsidRPr="006044CF" w:rsidR="000E073A">
        <w:rPr>
          <w:rFonts w:ascii="Arial" w:eastAsia="Arial" w:hAnsi="Arial"/>
          <w:color w:val="000000" w:themeColor="text1"/>
          <w:sz w:val="16"/>
          <w:szCs w:val="16"/>
        </w:rPr>
        <w:t xml:space="preserve"> </w:t>
      </w:r>
    </w:p>
    <w:p w:rsidR="005A3A14" w:rsidRPr="006044CF" w:rsidP="0011204E" w14:paraId="6D33BD46" w14:textId="1AFA75B7">
      <w:pPr>
        <w:numPr>
          <w:ilvl w:val="0"/>
          <w:numId w:val="4"/>
        </w:numPr>
        <w:suppressAutoHyphens/>
        <w:spacing w:after="240"/>
        <w:ind w:left="273" w:hanging="331"/>
        <w:jc w:val="both"/>
        <w:rPr>
          <w:rFonts w:ascii="Arial" w:eastAsia="Arial" w:hAnsi="Arial"/>
          <w:color w:val="000000" w:themeColor="text1"/>
          <w:sz w:val="16"/>
          <w:szCs w:val="16"/>
        </w:rPr>
      </w:pPr>
      <w:r w:rsidRPr="006044CF">
        <w:rPr>
          <w:rFonts w:ascii="Arial" w:eastAsia="Arial" w:hAnsi="Arial"/>
          <w:b/>
          <w:color w:val="000000" w:themeColor="text1"/>
          <w:sz w:val="16"/>
          <w:szCs w:val="16"/>
        </w:rPr>
        <w:t>Availability of the Service</w:t>
      </w:r>
      <w:r w:rsidRPr="006044CF">
        <w:rPr>
          <w:rFonts w:ascii="Arial" w:eastAsia="Arial" w:hAnsi="Arial"/>
          <w:color w:val="000000" w:themeColor="text1"/>
          <w:sz w:val="16"/>
          <w:szCs w:val="16"/>
        </w:rPr>
        <w:t>:  Taboola makes no representations regarding the availability of the Service and Advertiser acknowledges and agrees that the Service may be unavailable from time to time due to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xml:space="preserve">) equipment, software, or service malfunctions; (ii) maintenance and update procedures or repairs; or (iii) causes beyond the control of Taboola or its affiliates, including, without limitation, interruption or failure of telecommunication or digital transmission links, the unavailability, operation, or inaccessibility of websites or interfaces, network congestion, or other failures, and that Taboola shall not be liable for any unavailability caused by any of the foregoing. In addition, Advertiser acknowledges and agrees that Taboola and its affiliates have no responsibility or liability with respect to the operation of the Taboola </w:t>
      </w:r>
      <w:r w:rsidR="00A85392">
        <w:rPr>
          <w:rFonts w:ascii="Arial" w:eastAsia="Arial" w:hAnsi="Arial"/>
          <w:color w:val="000000" w:themeColor="text1"/>
          <w:sz w:val="16"/>
          <w:szCs w:val="16"/>
        </w:rPr>
        <w:t>Properties</w:t>
      </w:r>
      <w:r w:rsidRPr="006044CF">
        <w:rPr>
          <w:rFonts w:ascii="Arial" w:eastAsia="Arial" w:hAnsi="Arial"/>
          <w:color w:val="000000" w:themeColor="text1"/>
          <w:sz w:val="16"/>
          <w:szCs w:val="16"/>
        </w:rPr>
        <w:t xml:space="preserve">. </w:t>
      </w:r>
    </w:p>
    <w:p w:rsidR="005A3A14" w:rsidRPr="006044CF" w:rsidP="0011204E" w14:paraId="0669CA1A" w14:textId="65B2E139">
      <w:pPr>
        <w:numPr>
          <w:ilvl w:val="0"/>
          <w:numId w:val="4"/>
        </w:numPr>
        <w:suppressAutoHyphens/>
        <w:spacing w:after="240"/>
        <w:ind w:left="273" w:hanging="331"/>
        <w:jc w:val="both"/>
        <w:rPr>
          <w:rFonts w:ascii="Arial" w:eastAsia="Arial" w:hAnsi="Arial"/>
          <w:color w:val="000000" w:themeColor="text1"/>
          <w:sz w:val="16"/>
          <w:szCs w:val="16"/>
        </w:rPr>
      </w:pPr>
      <w:r w:rsidRPr="006044CF">
        <w:rPr>
          <w:rFonts w:ascii="Arial" w:eastAsia="Arial" w:hAnsi="Arial"/>
          <w:b/>
          <w:color w:val="000000" w:themeColor="text1"/>
          <w:sz w:val="16"/>
          <w:szCs w:val="16"/>
        </w:rPr>
        <w:t>Termination/Suspension</w:t>
      </w:r>
      <w:r w:rsidRPr="006044CF">
        <w:rPr>
          <w:rFonts w:ascii="Arial" w:eastAsia="Arial" w:hAnsi="Arial"/>
          <w:color w:val="000000" w:themeColor="text1"/>
          <w:sz w:val="16"/>
          <w:szCs w:val="16"/>
        </w:rPr>
        <w:t xml:space="preserve">:  Advertiser or Taboola may terminate this Agreement (a) for convenience on seven (7) days’ written notice at any time or (b) immediately in the event that the other party fails to remedy a material breach of this Agreement within forty-eight (48) hours of its receipt of written notice thereof.   In addition, Taboola may terminate this Agreement immediately, without notice, in the event that Advertiser fails to comply with </w:t>
      </w:r>
      <w:r w:rsidR="00A06D52">
        <w:rPr>
          <w:rFonts w:ascii="Arial" w:eastAsia="Arial" w:hAnsi="Arial"/>
          <w:color w:val="000000" w:themeColor="text1"/>
          <w:sz w:val="16"/>
          <w:szCs w:val="16"/>
        </w:rPr>
        <w:t xml:space="preserve">Taboola’s </w:t>
      </w:r>
      <w:r w:rsidRPr="001E6A55" w:rsidR="00A06D52">
        <w:rPr>
          <w:rFonts w:ascii="Arial" w:eastAsia="Arial" w:hAnsi="Arial"/>
          <w:sz w:val="16"/>
          <w:szCs w:val="16"/>
        </w:rPr>
        <w:t>Advertising Policies</w:t>
      </w:r>
      <w:r w:rsidRPr="006044CF">
        <w:rPr>
          <w:rFonts w:ascii="Arial" w:eastAsia="Arial" w:hAnsi="Arial"/>
          <w:color w:val="000000" w:themeColor="text1"/>
          <w:sz w:val="16"/>
          <w:szCs w:val="16"/>
        </w:rPr>
        <w:t xml:space="preserve">.  Advertiser may terminate any Campaign on twenty-four (24) hours’ written notice. Taboola may terminate or suspend Advertiser’s access to or use of the Service or terminate this Agreement at any time if: (a) in the sole discretion of Taboola, such action is necessary to prevent errors or harm to any system or network, or to limit Taboola’s or its affiliates’ liability; or (b) Advertiser attempts to access or use the Service in an unauthorized manner, including, without limitation, any attempt to gain access to the accounts of other Taboola customers or use the Service in a way that infringes upon Taboola’s, its affiliates’ or a third party’s Intellectual Property Rights, or the use of automated systems or software to extract data from the Sites for commercial purposes (also known as screen scraping), unless where Advertiser has a written agreement with Taboola particularly to this extent. In the event that Advertiser has made a Campaign Prepayment and Taboola discovers that Advertiser has violated </w:t>
      </w:r>
      <w:r w:rsidR="00A06D52">
        <w:rPr>
          <w:rFonts w:ascii="Arial" w:eastAsia="Arial" w:hAnsi="Arial"/>
          <w:color w:val="000000" w:themeColor="text1"/>
          <w:sz w:val="16"/>
          <w:szCs w:val="16"/>
        </w:rPr>
        <w:t xml:space="preserve">Taboola’s </w:t>
      </w:r>
      <w:r w:rsidRPr="001E6A55" w:rsidR="00A06D52">
        <w:rPr>
          <w:rFonts w:ascii="Arial" w:eastAsia="Arial" w:hAnsi="Arial"/>
          <w:sz w:val="16"/>
          <w:szCs w:val="16"/>
        </w:rPr>
        <w:t>Advertising Policies</w:t>
      </w:r>
      <w:r w:rsidRPr="006044CF">
        <w:rPr>
          <w:rFonts w:ascii="Arial" w:eastAsia="Arial" w:hAnsi="Arial"/>
          <w:color w:val="000000" w:themeColor="text1"/>
          <w:sz w:val="16"/>
          <w:szCs w:val="16"/>
        </w:rPr>
        <w:t xml:space="preserve"> by  using non-standard URL redirects to surreptitiously redirect Visitors to landing page</w:t>
      </w:r>
      <w:r w:rsidRPr="006044CF" w:rsidR="00BC38B5">
        <w:rPr>
          <w:rFonts w:ascii="Arial" w:eastAsia="Arial" w:hAnsi="Arial"/>
          <w:color w:val="000000" w:themeColor="text1"/>
          <w:sz w:val="16"/>
          <w:szCs w:val="16"/>
        </w:rPr>
        <w:t xml:space="preserve"> content</w:t>
      </w:r>
      <w:r w:rsidRPr="006044CF">
        <w:rPr>
          <w:rFonts w:ascii="Arial" w:eastAsia="Arial" w:hAnsi="Arial"/>
          <w:color w:val="000000" w:themeColor="text1"/>
          <w:sz w:val="16"/>
          <w:szCs w:val="16"/>
        </w:rPr>
        <w:t xml:space="preserve"> that (</w:t>
      </w:r>
      <w:r w:rsidRPr="006044CF">
        <w:rPr>
          <w:rFonts w:ascii="Arial" w:eastAsia="Arial" w:hAnsi="Arial"/>
          <w:color w:val="000000" w:themeColor="text1"/>
          <w:sz w:val="16"/>
          <w:szCs w:val="16"/>
        </w:rPr>
        <w:t>i</w:t>
      </w:r>
      <w:r w:rsidRPr="006044CF">
        <w:rPr>
          <w:rFonts w:ascii="Arial" w:eastAsia="Arial" w:hAnsi="Arial"/>
          <w:color w:val="000000" w:themeColor="text1"/>
          <w:sz w:val="16"/>
          <w:szCs w:val="16"/>
        </w:rPr>
        <w:t>) do</w:t>
      </w:r>
      <w:r w:rsidRPr="006044CF" w:rsidR="00BC38B5">
        <w:rPr>
          <w:rFonts w:ascii="Arial" w:eastAsia="Arial" w:hAnsi="Arial"/>
          <w:color w:val="000000" w:themeColor="text1"/>
          <w:sz w:val="16"/>
          <w:szCs w:val="16"/>
        </w:rPr>
        <w:t>es</w:t>
      </w:r>
      <w:r w:rsidRPr="006044CF">
        <w:rPr>
          <w:rFonts w:ascii="Arial" w:eastAsia="Arial" w:hAnsi="Arial"/>
          <w:color w:val="000000" w:themeColor="text1"/>
          <w:sz w:val="16"/>
          <w:szCs w:val="16"/>
        </w:rPr>
        <w:t xml:space="preserve"> not match the landing page </w:t>
      </w:r>
      <w:r w:rsidRPr="006044CF" w:rsidR="00BC38B5">
        <w:rPr>
          <w:rFonts w:ascii="Arial" w:eastAsia="Arial" w:hAnsi="Arial"/>
          <w:color w:val="000000" w:themeColor="text1"/>
          <w:sz w:val="16"/>
          <w:szCs w:val="16"/>
        </w:rPr>
        <w:t xml:space="preserve">content </w:t>
      </w:r>
      <w:r w:rsidRPr="006044CF">
        <w:rPr>
          <w:rFonts w:ascii="Arial" w:eastAsia="Arial" w:hAnsi="Arial"/>
          <w:color w:val="000000" w:themeColor="text1"/>
          <w:sz w:val="16"/>
          <w:szCs w:val="16"/>
        </w:rPr>
        <w:t xml:space="preserve">originally submitted to Taboola, and (ii) are not otherwise in compliance with </w:t>
      </w:r>
      <w:r w:rsidR="00A06D52">
        <w:rPr>
          <w:rFonts w:ascii="Arial" w:eastAsia="Arial" w:hAnsi="Arial"/>
          <w:color w:val="000000" w:themeColor="text1"/>
          <w:sz w:val="16"/>
          <w:szCs w:val="16"/>
        </w:rPr>
        <w:t xml:space="preserve">Taboola’s </w:t>
      </w:r>
      <w:r w:rsidRPr="001E6A55" w:rsidR="00A06D52">
        <w:rPr>
          <w:rFonts w:ascii="Arial" w:eastAsia="Arial" w:hAnsi="Arial"/>
          <w:sz w:val="16"/>
          <w:szCs w:val="16"/>
        </w:rPr>
        <w:t>Advertising Policies</w:t>
      </w:r>
      <w:r w:rsidRPr="006044CF">
        <w:rPr>
          <w:rFonts w:ascii="Arial" w:eastAsia="Arial" w:hAnsi="Arial"/>
          <w:color w:val="0070C0"/>
          <w:sz w:val="16"/>
          <w:szCs w:val="16"/>
        </w:rPr>
        <w:t xml:space="preserve"> </w:t>
      </w:r>
      <w:r w:rsidRPr="006044CF">
        <w:rPr>
          <w:rFonts w:ascii="Arial" w:eastAsia="Arial" w:hAnsi="Arial"/>
          <w:color w:val="000000" w:themeColor="text1"/>
          <w:sz w:val="16"/>
          <w:szCs w:val="16"/>
        </w:rPr>
        <w:t xml:space="preserve">as a result of “cloaking” or other techniques that hide the true destination landing page that a Visitor is directed to from Advertiser’s URLs, </w:t>
      </w:r>
      <w:r w:rsidRPr="0071481B" w:rsidR="0071481B">
        <w:rPr>
          <w:rFonts w:ascii="Arial" w:eastAsia="Arial" w:hAnsi="Arial"/>
          <w:color w:val="000000" w:themeColor="text1"/>
          <w:sz w:val="16"/>
          <w:szCs w:val="16"/>
        </w:rPr>
        <w:t>Taboola shall be entitled to either charge the remaining amount of Advertiser’s spend to the credit card ma</w:t>
      </w:r>
      <w:r w:rsidR="00CB2D94">
        <w:rPr>
          <w:rFonts w:ascii="Arial" w:eastAsia="Arial" w:hAnsi="Arial"/>
          <w:color w:val="000000" w:themeColor="text1"/>
          <w:sz w:val="16"/>
          <w:szCs w:val="16"/>
        </w:rPr>
        <w:t>intained on file or retain any C</w:t>
      </w:r>
      <w:r w:rsidRPr="0071481B" w:rsidR="0071481B">
        <w:rPr>
          <w:rFonts w:ascii="Arial" w:eastAsia="Arial" w:hAnsi="Arial"/>
          <w:color w:val="000000" w:themeColor="text1"/>
          <w:sz w:val="16"/>
          <w:szCs w:val="16"/>
        </w:rPr>
        <w:t>ampaign Prepayments made, in which case, Taboola will not refund any such funds.</w:t>
      </w:r>
    </w:p>
    <w:p w:rsidR="005A3A14" w:rsidRPr="006044CF" w:rsidP="0011204E" w14:paraId="3525531E" w14:textId="3A3DDD15">
      <w:pPr>
        <w:numPr>
          <w:ilvl w:val="0"/>
          <w:numId w:val="4"/>
        </w:numPr>
        <w:suppressAutoHyphens/>
        <w:spacing w:after="240"/>
        <w:ind w:left="273" w:hanging="331"/>
        <w:jc w:val="both"/>
        <w:rPr>
          <w:rFonts w:ascii="Arial" w:eastAsia="Arial" w:hAnsi="Arial"/>
          <w:color w:val="000000" w:themeColor="text1"/>
          <w:sz w:val="16"/>
          <w:szCs w:val="16"/>
        </w:rPr>
      </w:pPr>
      <w:bookmarkStart w:id="46" w:name="_Ref470089311"/>
      <w:r w:rsidRPr="006044CF">
        <w:rPr>
          <w:rFonts w:ascii="Arial" w:eastAsia="Arial" w:hAnsi="Arial"/>
          <w:b/>
          <w:color w:val="000000" w:themeColor="text1"/>
          <w:sz w:val="16"/>
          <w:szCs w:val="16"/>
        </w:rPr>
        <w:t>Choice of Law</w:t>
      </w:r>
      <w:r w:rsidRPr="006044CF">
        <w:rPr>
          <w:rFonts w:ascii="Arial" w:eastAsia="Arial" w:hAnsi="Arial"/>
          <w:color w:val="000000" w:themeColor="text1"/>
          <w:sz w:val="16"/>
          <w:szCs w:val="16"/>
        </w:rPr>
        <w:t xml:space="preserve">:  </w:t>
      </w:r>
      <w:bookmarkEnd w:id="46"/>
      <w:r w:rsidRPr="00D61704" w:rsidR="00DB07AD">
        <w:rPr>
          <w:rFonts w:ascii="Arial" w:eastAsia="Arial" w:hAnsi="Arial"/>
          <w:sz w:val="16"/>
          <w:szCs w:val="16"/>
        </w:rPr>
        <w:t xml:space="preserve">This Agreement shall be governed by and construed in accordance with the laws of the State of New York excluding its conflicts of law principles.  Any legal action or proceeding arising under this Agreement shall be brought </w:t>
      </w:r>
      <w:ins w:id="47" w:author="Komal Mehta" w:date="2020-10-12T16:41:00Z">
        <w:r w:rsidR="006D689D">
          <w:rPr>
            <w:rFonts w:ascii="Arial" w:eastAsia="Arial" w:hAnsi="Arial"/>
            <w:sz w:val="16"/>
            <w:szCs w:val="16"/>
          </w:rPr>
          <w:t xml:space="preserve">before a JAMS arbitrator in </w:t>
        </w:r>
      </w:ins>
      <w:del w:id="48" w:author="Komal Mehta" w:date="2020-10-12T16:41:00Z">
        <w:r w:rsidRPr="00D61704" w:rsidR="00DB07AD">
          <w:rPr>
            <w:rFonts w:ascii="Arial" w:eastAsia="Arial" w:hAnsi="Arial"/>
            <w:sz w:val="16"/>
            <w:szCs w:val="16"/>
          </w:rPr>
          <w:delText>exclusively in the federal or state courts located in the</w:delText>
        </w:r>
      </w:del>
      <w:r w:rsidRPr="00D61704" w:rsidR="00DB07AD">
        <w:rPr>
          <w:rFonts w:ascii="Arial" w:eastAsia="Arial" w:hAnsi="Arial"/>
          <w:sz w:val="16"/>
          <w:szCs w:val="16"/>
        </w:rPr>
        <w:t xml:space="preserve"> County of New York, New York and the parties hereby irrevocably consent to personal jurisdiction and venue therein and waive any right to object to venue in, or to seek a transfer from, such court.  The parties hereto each expressly agree not to commence or maintain any action in any other court or forum in any way relating to or arising out of this Agreement.  </w:t>
      </w:r>
      <w:del w:id="49" w:author="Komal Mehta" w:date="2020-10-12T16:41:00Z">
        <w:r w:rsidRPr="00D61704" w:rsidR="00DB07AD">
          <w:rPr>
            <w:rFonts w:ascii="Arial" w:eastAsia="Arial" w:hAnsi="Arial"/>
            <w:sz w:val="16"/>
            <w:szCs w:val="16"/>
          </w:rPr>
          <w:delText xml:space="preserve">Notwithstanding the foregoing, in the event of Advertiser’s default of its obligations in Paragraph </w:delText>
        </w:r>
      </w:del>
      <w:del w:id="50" w:author="Komal Mehta" w:date="2020-10-12T16:41:00Z">
        <w:r w:rsidRPr="00D61704" w:rsidR="00DB07AD">
          <w:rPr>
            <w:rFonts w:ascii="Arial" w:eastAsia="Arial" w:hAnsi="Arial"/>
            <w:sz w:val="16"/>
            <w:szCs w:val="16"/>
          </w:rPr>
          <w:fldChar w:fldCharType="begin"/>
        </w:r>
      </w:del>
      <w:del w:id="51" w:author="Komal Mehta" w:date="2020-10-12T16:41:00Z">
        <w:r w:rsidRPr="00D61704" w:rsidR="00DB07AD">
          <w:rPr>
            <w:rFonts w:ascii="Arial" w:eastAsia="Arial" w:hAnsi="Arial"/>
            <w:sz w:val="16"/>
            <w:szCs w:val="16"/>
          </w:rPr>
          <w:delInstrText xml:space="preserve"> REF _Ref470089208 \r </w:delInstrText>
        </w:r>
      </w:del>
      <w:del w:id="52" w:author="Komal Mehta" w:date="2020-10-12T16:41:00Z">
        <w:r w:rsidRPr="00D61704" w:rsidR="00DB07AD">
          <w:rPr>
            <w:rFonts w:ascii="Arial" w:eastAsia="Arial" w:hAnsi="Arial"/>
            <w:sz w:val="16"/>
            <w:szCs w:val="16"/>
          </w:rPr>
          <w:fldChar w:fldCharType="separate"/>
        </w:r>
      </w:del>
      <w:del w:id="53" w:author="Komal Mehta" w:date="2020-10-12T16:41:00Z">
        <w:r w:rsidRPr="00D61704" w:rsidR="00DB07AD">
          <w:rPr>
            <w:rFonts w:ascii="Arial" w:eastAsia="Arial" w:hAnsi="Arial"/>
            <w:sz w:val="16"/>
            <w:szCs w:val="16"/>
          </w:rPr>
          <w:delText>4</w:delText>
        </w:r>
      </w:del>
      <w:del w:id="54" w:author="Komal Mehta" w:date="2020-10-12T16:41:00Z">
        <w:r w:rsidRPr="00D61704" w:rsidR="00DB07AD">
          <w:rPr>
            <w:rFonts w:ascii="Arial" w:eastAsia="Arial" w:hAnsi="Arial"/>
            <w:sz w:val="16"/>
            <w:szCs w:val="16"/>
          </w:rPr>
          <w:fldChar w:fldCharType="end"/>
        </w:r>
      </w:del>
      <w:del w:id="55" w:author="Komal Mehta" w:date="2020-10-12T16:41:00Z">
        <w:r w:rsidRPr="00D61704" w:rsidR="00DB07AD">
          <w:rPr>
            <w:rFonts w:ascii="Arial" w:eastAsia="Arial" w:hAnsi="Arial"/>
            <w:sz w:val="16"/>
            <w:szCs w:val="16"/>
          </w:rPr>
          <w:delText xml:space="preserve"> above, Taboola shall have the right, if it so chooses, to commence an action against Advertiser for such default in the appropriate court in the venue and jurisdiction in which Advertiser resides or maintains assets</w:delText>
        </w:r>
      </w:del>
      <w:del w:id="56" w:author="Komal Mehta" w:date="2020-10-12T16:41:00Z">
        <w:r w:rsidRPr="006044CF" w:rsidR="00BB2F03">
          <w:rPr>
            <w:rFonts w:ascii="Arial" w:eastAsia="Arial" w:hAnsi="Arial"/>
            <w:color w:val="000000" w:themeColor="text1"/>
            <w:sz w:val="16"/>
            <w:szCs w:val="16"/>
          </w:rPr>
          <w:delText>.</w:delText>
        </w:r>
      </w:del>
      <w:ins w:id="57" w:author="Komal Mehta" w:date="2020-10-12T16:42:00Z">
        <w:r w:rsidR="006D689D">
          <w:rPr>
            <w:rFonts w:ascii="Arial" w:eastAsia="Arial" w:hAnsi="Arial"/>
            <w:color w:val="000000" w:themeColor="text1"/>
            <w:sz w:val="16"/>
            <w:szCs w:val="16"/>
          </w:rPr>
          <w:t xml:space="preserve"> </w:t>
        </w:r>
      </w:ins>
      <w:ins w:id="58" w:author="Komal Mehta" w:date="2020-10-12T16:42:00Z">
        <w:r w:rsidRPr="006D689D" w:rsidR="006D689D">
          <w:rPr>
            <w:rFonts w:ascii="Arial" w:eastAsia="Arial" w:hAnsi="Arial"/>
            <w:color w:val="000000" w:themeColor="text1"/>
            <w:sz w:val="16"/>
            <w:szCs w:val="16"/>
          </w:rPr>
          <w:t xml:space="preserve">The arbitration shall be conducted by a sole arbitrator chosen by the mutual agreement of the parties or, failing that, by JAMS under its then prevailing rules. Judgment on the award rendered by the arbitrator may be </w:t>
        </w:r>
      </w:ins>
      <w:ins w:id="59" w:author="Komal Mehta" w:date="2020-10-12T16:42:00Z">
        <w:r w:rsidRPr="006D689D" w:rsidR="006D689D">
          <w:rPr>
            <w:rFonts w:ascii="Arial" w:eastAsia="Arial" w:hAnsi="Arial"/>
            <w:color w:val="000000" w:themeColor="text1"/>
            <w:sz w:val="16"/>
            <w:szCs w:val="16"/>
          </w:rPr>
          <w:t>entered in any court of competent jurisdiction. The arbitrator shall have the authority to grant specific performance or any other equitable or legal remedy, including provisional remedies. Each Party will be responsible for its own incurred expenses arising out of any dispute resolution procedure. The parties will jointly bear the expense of any arbitrator.</w:t>
        </w:r>
      </w:ins>
    </w:p>
    <w:p w:rsidR="005A3A14" w:rsidRPr="006044CF" w:rsidP="0011204E" w14:paraId="11FD5DE4" w14:textId="63EE8FDE">
      <w:pPr>
        <w:numPr>
          <w:ilvl w:val="0"/>
          <w:numId w:val="4"/>
        </w:numPr>
        <w:suppressAutoHyphens/>
        <w:spacing w:after="240"/>
        <w:ind w:left="273" w:hanging="331"/>
        <w:jc w:val="both"/>
        <w:rPr>
          <w:rFonts w:ascii="Arial" w:eastAsia="Arial" w:hAnsi="Arial"/>
          <w:color w:val="000000" w:themeColor="text1"/>
          <w:sz w:val="16"/>
          <w:szCs w:val="16"/>
        </w:rPr>
      </w:pPr>
      <w:bookmarkStart w:id="60" w:name="_Ref470089320"/>
      <w:r w:rsidRPr="006044CF">
        <w:rPr>
          <w:rFonts w:ascii="Arial" w:eastAsia="Arial" w:hAnsi="Arial"/>
          <w:b/>
          <w:color w:val="000000" w:themeColor="text1"/>
          <w:sz w:val="16"/>
          <w:szCs w:val="16"/>
        </w:rPr>
        <w:t>Successors and Assigns</w:t>
      </w:r>
      <w:r w:rsidRPr="006044CF">
        <w:rPr>
          <w:rFonts w:ascii="Arial" w:eastAsia="Arial" w:hAnsi="Arial"/>
          <w:color w:val="000000" w:themeColor="text1"/>
          <w:sz w:val="16"/>
          <w:szCs w:val="16"/>
        </w:rPr>
        <w:t xml:space="preserve">:  This Agreement, including the rights and obligations of each party hereunder, shall be binding upon and inure to the benefit of the parties hereto and their respective heirs, executors, administrators, acquirers, successors, and assigns.  This  Agreement and any rights or obligations hereunder shall not be assigned or delegated without the prior written consent of the other party and shall not be unreasonably withheld or delayed, except that, either party may assign </w:t>
      </w:r>
      <w:r w:rsidRPr="006044CF" w:rsidR="001537C2">
        <w:rPr>
          <w:rFonts w:ascii="Arial" w:eastAsia="Arial" w:hAnsi="Arial"/>
          <w:color w:val="000000" w:themeColor="text1"/>
          <w:sz w:val="16"/>
          <w:szCs w:val="16"/>
        </w:rPr>
        <w:t>this Agreement</w:t>
      </w:r>
      <w:r w:rsidRPr="006044CF">
        <w:rPr>
          <w:rFonts w:ascii="Arial" w:eastAsia="Arial" w:hAnsi="Arial"/>
          <w:color w:val="000000" w:themeColor="text1"/>
          <w:sz w:val="16"/>
          <w:szCs w:val="16"/>
        </w:rPr>
        <w:t xml:space="preserve"> </w:t>
      </w:r>
      <w:r w:rsidR="00056CD0">
        <w:rPr>
          <w:rFonts w:ascii="Arial" w:hAnsi="Arial"/>
          <w:sz w:val="16"/>
          <w:szCs w:val="16"/>
        </w:rPr>
        <w:t xml:space="preserve">to another member of its corporate group, or </w:t>
      </w:r>
      <w:r w:rsidRPr="006044CF">
        <w:rPr>
          <w:rFonts w:ascii="Arial" w:eastAsia="Arial" w:hAnsi="Arial"/>
          <w:color w:val="000000" w:themeColor="text1"/>
          <w:sz w:val="16"/>
          <w:szCs w:val="16"/>
        </w:rPr>
        <w:t>to an acquirer of all or substantially all of such party’s assets, whether by merger, operation of law or otherwise, without the other party’s prior written consent</w:t>
      </w:r>
      <w:del w:id="61" w:author="Komal Mehta" w:date="2020-10-12T16:42:00Z">
        <w:r w:rsidRPr="006044CF">
          <w:rPr>
            <w:rFonts w:ascii="Arial" w:eastAsia="Arial" w:hAnsi="Arial"/>
            <w:color w:val="000000" w:themeColor="text1"/>
            <w:sz w:val="16"/>
            <w:szCs w:val="16"/>
          </w:rPr>
          <w:delText>, so long as the acquirer agrees in writing to pay in full any outstanding balance Advertiser owes to Taboola under this Agreement.</w:delText>
        </w:r>
      </w:del>
      <w:bookmarkEnd w:id="60"/>
      <w:del w:id="62" w:author="Komal Mehta" w:date="2020-10-12T16:42:00Z">
        <w:r w:rsidRPr="006044CF">
          <w:rPr>
            <w:rFonts w:ascii="Arial" w:eastAsia="Arial" w:hAnsi="Arial"/>
            <w:color w:val="000000" w:themeColor="text1"/>
            <w:sz w:val="16"/>
            <w:szCs w:val="16"/>
          </w:rPr>
          <w:delText xml:space="preserve"> </w:delText>
        </w:r>
      </w:del>
      <w:del w:id="63" w:author="Komal Mehta" w:date="2020-10-12T16:42:00Z">
        <w:r w:rsidRPr="00811B21" w:rsidR="00811B21">
          <w:rPr>
            <w:rFonts w:ascii="Arial" w:eastAsia="Arial" w:hAnsi="Arial"/>
            <w:color w:val="000000" w:themeColor="text1"/>
            <w:sz w:val="16"/>
            <w:szCs w:val="16"/>
          </w:rPr>
          <w:delText>Advertiser and Agency acknowledge and agree that this Agreement is subject to Bankruptcy Code section 365(c)(1), such that the restrictions on assumption and assignment set forth in this Section 15 are enforceable notwithstanding a bankruptcy filing by Advertiser or Agency, as the case may be</w:delText>
        </w:r>
      </w:del>
      <w:r w:rsidR="00811B21">
        <w:rPr>
          <w:rFonts w:ascii="Arial" w:eastAsia="Arial" w:hAnsi="Arial"/>
          <w:color w:val="000000" w:themeColor="text1"/>
          <w:sz w:val="16"/>
          <w:szCs w:val="16"/>
        </w:rPr>
        <w:t>.</w:t>
      </w:r>
      <w:r w:rsidRPr="006044CF">
        <w:rPr>
          <w:rFonts w:ascii="Arial" w:eastAsia="Arial" w:hAnsi="Arial"/>
          <w:color w:val="000000" w:themeColor="text1"/>
          <w:sz w:val="16"/>
          <w:szCs w:val="16"/>
        </w:rPr>
        <w:t xml:space="preserve"> </w:t>
      </w:r>
    </w:p>
    <w:p w:rsidR="005A3A14" w:rsidRPr="006044CF" w:rsidP="0011204E" w14:paraId="3C8DF7ED" w14:textId="1B5A4DE2">
      <w:pPr>
        <w:numPr>
          <w:ilvl w:val="0"/>
          <w:numId w:val="4"/>
        </w:numPr>
        <w:suppressAutoHyphens/>
        <w:spacing w:after="240"/>
        <w:ind w:left="273" w:hanging="331"/>
        <w:jc w:val="both"/>
        <w:rPr>
          <w:rFonts w:ascii="Arial" w:eastAsia="Arial" w:hAnsi="Arial"/>
          <w:color w:val="000000" w:themeColor="text1"/>
          <w:sz w:val="16"/>
          <w:szCs w:val="16"/>
        </w:rPr>
      </w:pPr>
      <w:r w:rsidRPr="006044CF">
        <w:rPr>
          <w:rFonts w:ascii="Arial" w:eastAsia="Arial" w:hAnsi="Arial"/>
          <w:b/>
          <w:color w:val="000000" w:themeColor="text1"/>
          <w:sz w:val="16"/>
          <w:szCs w:val="16"/>
        </w:rPr>
        <w:t>Force Majeure</w:t>
      </w:r>
      <w:r w:rsidRPr="006044CF">
        <w:rPr>
          <w:rFonts w:ascii="Arial" w:eastAsia="Arial" w:hAnsi="Arial"/>
          <w:color w:val="000000" w:themeColor="text1"/>
          <w:sz w:val="16"/>
          <w:szCs w:val="16"/>
        </w:rPr>
        <w:t>:  Neither Advertiser nor Taboola will be liable for delay or default in the performance of its respective obligations under this Agreement if such delay or default is caused by conditions beyond its reasonable control, including, but not limited to, fire, flood, accident, earthquakes, telecommunications line failures, electrical outages, network failures, acts of God,</w:t>
      </w:r>
      <w:ins w:id="64" w:author="Komal Mehta" w:date="2020-10-12T16:43:00Z">
        <w:r w:rsidR="006D689D">
          <w:rPr>
            <w:rFonts w:ascii="Arial" w:eastAsia="Arial" w:hAnsi="Arial"/>
            <w:color w:val="000000" w:themeColor="text1"/>
            <w:sz w:val="16"/>
            <w:szCs w:val="16"/>
          </w:rPr>
          <w:t xml:space="preserve"> public health emergency, pandemic, epidemic, government issued-travel ban,</w:t>
        </w:r>
      </w:ins>
      <w:r w:rsidRPr="006044CF">
        <w:rPr>
          <w:rFonts w:ascii="Arial" w:eastAsia="Arial" w:hAnsi="Arial"/>
          <w:color w:val="000000" w:themeColor="text1"/>
          <w:sz w:val="16"/>
          <w:szCs w:val="16"/>
        </w:rPr>
        <w:t xml:space="preserve"> or labor disputes</w:t>
      </w:r>
      <w:ins w:id="65" w:author="Komal Mehta" w:date="2020-10-12T16:43:00Z">
        <w:r w:rsidR="006D689D">
          <w:rPr>
            <w:rFonts w:ascii="Arial" w:eastAsia="Arial" w:hAnsi="Arial"/>
            <w:color w:val="000000" w:themeColor="text1"/>
            <w:sz w:val="16"/>
            <w:szCs w:val="16"/>
          </w:rPr>
          <w:t xml:space="preserve"> (excluding strikes by a Party’s own workforce)</w:t>
        </w:r>
      </w:ins>
      <w:r w:rsidRPr="006044CF">
        <w:rPr>
          <w:rFonts w:ascii="Arial" w:eastAsia="Arial" w:hAnsi="Arial"/>
          <w:color w:val="000000" w:themeColor="text1"/>
          <w:sz w:val="16"/>
          <w:szCs w:val="16"/>
        </w:rPr>
        <w:t xml:space="preserve">.  If Advertiser’s ability to transfer funds to third parties has been materially adversely affected by an event beyond Advertiser’s reasonable control, including, but not limited to, failure of banking clearing systems or a state of emergency, then Advertiser will make every reasonable effort to make payments on a timely basis to Taboola, but any delays caused by such condition will be excused for the duration of such condition.  </w:t>
      </w:r>
      <w:del w:id="66" w:author="Komal Mehta" w:date="2020-10-12T16:43:00Z">
        <w:r w:rsidRPr="006044CF">
          <w:rPr>
            <w:rFonts w:ascii="Arial" w:eastAsia="Arial" w:hAnsi="Arial"/>
            <w:color w:val="000000" w:themeColor="text1"/>
            <w:sz w:val="16"/>
            <w:szCs w:val="16"/>
          </w:rPr>
          <w:delText>Subject to the foregoing, such excuse for delay will not in any way relieve Advertiser from any of its obligations as to the amount of money that would have been due and paid without such condition.</w:delText>
        </w:r>
      </w:del>
      <w:bookmarkStart w:id="67" w:name="_gjdgxs" w:colFirst="0" w:colLast="0"/>
      <w:bookmarkEnd w:id="67"/>
      <w:del w:id="68" w:author="Komal Mehta" w:date="2020-10-12T16:43:00Z">
        <w:r w:rsidRPr="006044CF" w:rsidR="000E073A">
          <w:rPr>
            <w:rFonts w:ascii="Arial" w:eastAsia="Arial" w:hAnsi="Arial"/>
            <w:color w:val="000000" w:themeColor="text1"/>
            <w:sz w:val="16"/>
            <w:szCs w:val="16"/>
          </w:rPr>
          <w:delText xml:space="preserve"> </w:delText>
        </w:r>
      </w:del>
    </w:p>
    <w:p w:rsidR="005A3A14" w:rsidRPr="006044CF" w:rsidP="0011204E" w14:paraId="675B0DE6" w14:textId="2AF3A4D0">
      <w:pPr>
        <w:numPr>
          <w:ilvl w:val="0"/>
          <w:numId w:val="4"/>
        </w:numPr>
        <w:suppressAutoHyphens/>
        <w:spacing w:after="240"/>
        <w:ind w:left="273" w:hanging="331"/>
        <w:jc w:val="both"/>
        <w:rPr>
          <w:rFonts w:ascii="Arial" w:eastAsia="Arial" w:hAnsi="Arial"/>
          <w:color w:val="000000" w:themeColor="text1"/>
          <w:sz w:val="16"/>
          <w:szCs w:val="16"/>
        </w:rPr>
      </w:pPr>
      <w:bookmarkStart w:id="69" w:name="_Ref470089330"/>
      <w:r w:rsidRPr="006044CF">
        <w:rPr>
          <w:rFonts w:ascii="Arial" w:eastAsia="Arial" w:hAnsi="Arial"/>
          <w:b/>
          <w:color w:val="000000" w:themeColor="text1"/>
          <w:sz w:val="16"/>
          <w:szCs w:val="16"/>
        </w:rPr>
        <w:t>Miscellaneous</w:t>
      </w:r>
      <w:r w:rsidRPr="006044CF">
        <w:rPr>
          <w:rFonts w:ascii="Arial" w:eastAsia="Arial" w:hAnsi="Arial"/>
          <w:color w:val="000000" w:themeColor="text1"/>
          <w:sz w:val="16"/>
          <w:szCs w:val="16"/>
        </w:rPr>
        <w:t>:  This Agreement constitutes the complete and exclusive understanding and agreement between the parties regarding the subject matter herein and supersedes any and all prior or contemporaneous agreements or understandings, written or oral, relating to its subject matter.</w:t>
      </w:r>
      <w:r w:rsidR="001D0E4E">
        <w:rPr>
          <w:rFonts w:ascii="Arial" w:eastAsia="Arial" w:hAnsi="Arial"/>
          <w:color w:val="000000" w:themeColor="text1"/>
          <w:sz w:val="16"/>
          <w:szCs w:val="16"/>
        </w:rPr>
        <w:t xml:space="preserve">  </w:t>
      </w:r>
      <w:r w:rsidRPr="001A7C17" w:rsidR="001D0E4E">
        <w:rPr>
          <w:rFonts w:ascii="Arial" w:eastAsia="Arial" w:hAnsi="Arial"/>
          <w:color w:val="000000" w:themeColor="text1"/>
          <w:sz w:val="16"/>
          <w:szCs w:val="16"/>
        </w:rPr>
        <w:t>Nothing in this Agreement shall be</w:t>
      </w:r>
      <w:r w:rsidR="001D0E4E">
        <w:rPr>
          <w:rFonts w:ascii="Arial" w:eastAsia="Arial" w:hAnsi="Arial"/>
          <w:color w:val="000000" w:themeColor="text1"/>
          <w:sz w:val="16"/>
          <w:szCs w:val="16"/>
        </w:rPr>
        <w:t xml:space="preserve"> </w:t>
      </w:r>
      <w:r w:rsidRPr="001A7C17" w:rsidR="001D0E4E">
        <w:rPr>
          <w:rFonts w:ascii="Arial" w:eastAsia="Arial" w:hAnsi="Arial"/>
          <w:color w:val="000000" w:themeColor="text1"/>
          <w:sz w:val="16"/>
          <w:szCs w:val="16"/>
        </w:rPr>
        <w:t>construed to create a partnership, joint venture, agency, employment,</w:t>
      </w:r>
      <w:r w:rsidR="001D0E4E">
        <w:rPr>
          <w:rFonts w:ascii="Arial" w:eastAsia="Arial" w:hAnsi="Arial"/>
          <w:color w:val="000000" w:themeColor="text1"/>
          <w:sz w:val="16"/>
          <w:szCs w:val="16"/>
        </w:rPr>
        <w:t xml:space="preserve"> </w:t>
      </w:r>
      <w:r w:rsidRPr="001A7C17" w:rsidR="001D0E4E">
        <w:rPr>
          <w:rFonts w:ascii="Arial" w:eastAsia="Arial" w:hAnsi="Arial"/>
          <w:color w:val="000000" w:themeColor="text1"/>
          <w:sz w:val="16"/>
          <w:szCs w:val="16"/>
        </w:rPr>
        <w:t>or any other relationship between Advertiser and Taboola. Advertiser</w:t>
      </w:r>
      <w:r w:rsidR="001D0E4E">
        <w:rPr>
          <w:rFonts w:ascii="Arial" w:eastAsia="Arial" w:hAnsi="Arial"/>
          <w:color w:val="000000" w:themeColor="text1"/>
          <w:sz w:val="16"/>
          <w:szCs w:val="16"/>
        </w:rPr>
        <w:t xml:space="preserve"> </w:t>
      </w:r>
      <w:r w:rsidRPr="001A7C17" w:rsidR="001D0E4E">
        <w:rPr>
          <w:rFonts w:ascii="Arial" w:eastAsia="Arial" w:hAnsi="Arial"/>
          <w:color w:val="000000" w:themeColor="text1"/>
          <w:sz w:val="16"/>
          <w:szCs w:val="16"/>
        </w:rPr>
        <w:t>will not represent itself to be a partner, employee, representative, or</w:t>
      </w:r>
      <w:r w:rsidR="001D0E4E">
        <w:rPr>
          <w:rFonts w:ascii="Arial" w:eastAsia="Arial" w:hAnsi="Arial"/>
          <w:color w:val="000000" w:themeColor="text1"/>
          <w:sz w:val="16"/>
          <w:szCs w:val="16"/>
        </w:rPr>
        <w:t xml:space="preserve"> </w:t>
      </w:r>
      <w:r w:rsidRPr="001A7C17" w:rsidR="001D0E4E">
        <w:rPr>
          <w:rFonts w:ascii="Arial" w:eastAsia="Arial" w:hAnsi="Arial"/>
          <w:color w:val="000000" w:themeColor="text1"/>
          <w:sz w:val="16"/>
          <w:szCs w:val="16"/>
        </w:rPr>
        <w:t>agent of Taboola. Advertiser will have no authority to enter into any</w:t>
      </w:r>
      <w:r w:rsidR="001D0E4E">
        <w:rPr>
          <w:rFonts w:ascii="Arial" w:eastAsia="Arial" w:hAnsi="Arial"/>
          <w:color w:val="000000" w:themeColor="text1"/>
          <w:sz w:val="16"/>
          <w:szCs w:val="16"/>
        </w:rPr>
        <w:t xml:space="preserve"> </w:t>
      </w:r>
      <w:r w:rsidRPr="001A7C17" w:rsidR="001D0E4E">
        <w:rPr>
          <w:rFonts w:ascii="Arial" w:eastAsia="Arial" w:hAnsi="Arial"/>
          <w:color w:val="000000" w:themeColor="text1"/>
          <w:sz w:val="16"/>
          <w:szCs w:val="16"/>
        </w:rPr>
        <w:t>agreement on Taboola’s behalf or in Taboola’s name or otherwise</w:t>
      </w:r>
      <w:r w:rsidR="001D0E4E">
        <w:rPr>
          <w:rFonts w:ascii="Arial" w:eastAsia="Arial" w:hAnsi="Arial"/>
          <w:color w:val="000000" w:themeColor="text1"/>
          <w:sz w:val="16"/>
          <w:szCs w:val="16"/>
        </w:rPr>
        <w:t xml:space="preserve"> </w:t>
      </w:r>
      <w:r w:rsidRPr="001A7C17" w:rsidR="001D0E4E">
        <w:rPr>
          <w:rFonts w:ascii="Arial" w:eastAsia="Arial" w:hAnsi="Arial"/>
          <w:color w:val="000000" w:themeColor="text1"/>
          <w:sz w:val="16"/>
          <w:szCs w:val="16"/>
        </w:rPr>
        <w:t>bind Taboola to any agreement or obligation.</w:t>
      </w:r>
      <w:r w:rsidRPr="006044CF">
        <w:rPr>
          <w:rFonts w:ascii="Arial" w:eastAsia="Arial" w:hAnsi="Arial"/>
          <w:color w:val="000000" w:themeColor="text1"/>
          <w:sz w:val="16"/>
          <w:szCs w:val="16"/>
        </w:rPr>
        <w:t xml:space="preserve">  The failure of either party to enforce strict performance by the other party of any provision in this Agreement or to exercise any right under this Agreement shall not be construed as a waiver of that party’s right to do so at any later point.  Except as set forth in Paragraph </w:t>
      </w:r>
      <w:r w:rsidRPr="006044CF">
        <w:rPr>
          <w:rFonts w:ascii="Arial" w:eastAsia="Arial" w:hAnsi="Arial"/>
          <w:color w:val="000000" w:themeColor="text1"/>
          <w:sz w:val="16"/>
          <w:szCs w:val="16"/>
        </w:rPr>
        <w:fldChar w:fldCharType="begin"/>
      </w:r>
      <w:r w:rsidRPr="006044CF">
        <w:rPr>
          <w:rFonts w:ascii="Arial" w:eastAsia="Arial" w:hAnsi="Arial"/>
          <w:color w:val="000000" w:themeColor="text1"/>
          <w:sz w:val="16"/>
          <w:szCs w:val="16"/>
        </w:rPr>
        <w:instrText xml:space="preserve"> REF _Ref470089233 \r </w:instrText>
      </w:r>
      <w:r w:rsidRPr="006044CF">
        <w:rPr>
          <w:rFonts w:ascii="Arial" w:eastAsia="Arial" w:hAnsi="Arial"/>
          <w:color w:val="000000" w:themeColor="text1"/>
          <w:sz w:val="16"/>
          <w:szCs w:val="16"/>
        </w:rPr>
        <w:fldChar w:fldCharType="separate"/>
      </w:r>
      <w:r w:rsidR="00E969E6">
        <w:rPr>
          <w:rFonts w:ascii="Arial" w:eastAsia="Arial" w:hAnsi="Arial"/>
          <w:color w:val="000000" w:themeColor="text1"/>
          <w:sz w:val="16"/>
          <w:szCs w:val="16"/>
        </w:rPr>
        <w:t>6.c</w:t>
      </w:r>
      <w:r w:rsidRPr="006044CF">
        <w:rPr>
          <w:rFonts w:ascii="Arial" w:eastAsia="Arial" w:hAnsi="Arial"/>
          <w:color w:val="000000" w:themeColor="text1"/>
          <w:sz w:val="16"/>
          <w:szCs w:val="16"/>
        </w:rPr>
        <w:fldChar w:fldCharType="end"/>
      </w:r>
      <w:r w:rsidRPr="006044CF">
        <w:rPr>
          <w:rFonts w:ascii="Arial" w:eastAsia="Arial" w:hAnsi="Arial"/>
          <w:color w:val="000000" w:themeColor="text1"/>
          <w:sz w:val="16"/>
          <w:szCs w:val="16"/>
        </w:rPr>
        <w:t xml:space="preserve"> with respect to Taboola</w:t>
      </w:r>
      <w:r w:rsidR="00E8057A">
        <w:rPr>
          <w:rFonts w:ascii="Arial" w:eastAsia="Arial" w:hAnsi="Arial"/>
          <w:color w:val="000000" w:themeColor="text1"/>
          <w:sz w:val="16"/>
          <w:szCs w:val="16"/>
        </w:rPr>
        <w:t xml:space="preserve">’s </w:t>
      </w:r>
      <w:r w:rsidRPr="001E6A55" w:rsidR="00A06D52">
        <w:rPr>
          <w:rFonts w:ascii="Arial" w:eastAsia="Arial" w:hAnsi="Arial"/>
          <w:sz w:val="16"/>
          <w:szCs w:val="16"/>
        </w:rPr>
        <w:t xml:space="preserve">Advertising </w:t>
      </w:r>
      <w:r w:rsidRPr="00964D1C" w:rsidR="00964D1C">
        <w:rPr>
          <w:rFonts w:ascii="Arial" w:eastAsia="Arial" w:hAnsi="Arial"/>
          <w:sz w:val="16"/>
          <w:szCs w:val="16"/>
        </w:rPr>
        <w:t xml:space="preserve">and Data Use </w:t>
      </w:r>
      <w:r w:rsidRPr="001E6A55" w:rsidR="00A06D52">
        <w:rPr>
          <w:rFonts w:ascii="Arial" w:eastAsia="Arial" w:hAnsi="Arial"/>
          <w:sz w:val="16"/>
          <w:szCs w:val="16"/>
        </w:rPr>
        <w:t>Policies</w:t>
      </w:r>
      <w:r w:rsidRPr="001E6A55">
        <w:rPr>
          <w:rFonts w:ascii="Arial" w:eastAsia="Arial" w:hAnsi="Arial"/>
          <w:sz w:val="16"/>
          <w:szCs w:val="16"/>
        </w:rPr>
        <w:t xml:space="preserve"> </w:t>
      </w:r>
      <w:r w:rsidRPr="006044CF">
        <w:rPr>
          <w:rFonts w:ascii="Arial" w:eastAsia="Arial" w:hAnsi="Arial"/>
          <w:color w:val="000000" w:themeColor="text1"/>
          <w:sz w:val="16"/>
          <w:szCs w:val="16"/>
        </w:rPr>
        <w:t>from time to time, any waiver, modification or amendment to any provision in this Agreement will be effective only if in writing and signed by a duly authorized representative of each party</w:t>
      </w:r>
      <w:r w:rsidRPr="000818F3" w:rsidR="000818F3">
        <w:rPr>
          <w:rFonts w:ascii="Arial" w:hAnsi="Arial"/>
          <w:sz w:val="16"/>
          <w:szCs w:val="16"/>
        </w:rPr>
        <w:t xml:space="preserve"> </w:t>
      </w:r>
      <w:r w:rsidR="000818F3">
        <w:rPr>
          <w:rFonts w:ascii="Arial" w:hAnsi="Arial"/>
          <w:sz w:val="16"/>
          <w:szCs w:val="16"/>
        </w:rPr>
        <w:t>or is presented by Taboola electronically via Taboola Backstage or otherwise and accepted by Advertiser by clicking on “I Accept” or similar language</w:t>
      </w:r>
      <w:r w:rsidRPr="006044CF">
        <w:rPr>
          <w:rFonts w:ascii="Arial" w:eastAsia="Arial" w:hAnsi="Arial"/>
          <w:color w:val="000000" w:themeColor="text1"/>
          <w:sz w:val="16"/>
          <w:szCs w:val="16"/>
        </w:rPr>
        <w:t xml:space="preserve">. </w:t>
      </w:r>
      <w:r w:rsidRPr="006E04DC" w:rsidR="006E04DC">
        <w:rPr>
          <w:rFonts w:ascii="Arial" w:eastAsia="Arial" w:hAnsi="Arial"/>
          <w:color w:val="000000" w:themeColor="text1"/>
          <w:sz w:val="16"/>
          <w:szCs w:val="16"/>
        </w:rPr>
        <w:t>No click-through, online, purchase order or other terms, entered into before or after the execution of this Agreement, will inform the interpretation of this Agreement, or be or remain binding on the parties, and they shall be void.</w:t>
      </w:r>
      <w:r w:rsidRPr="006044CF">
        <w:rPr>
          <w:rFonts w:ascii="Arial" w:eastAsia="Arial" w:hAnsi="Arial"/>
          <w:color w:val="000000" w:themeColor="text1"/>
          <w:sz w:val="16"/>
          <w:szCs w:val="16"/>
        </w:rPr>
        <w:t xml:space="preserve"> </w:t>
      </w:r>
      <w:r w:rsidRPr="00B05E35" w:rsidR="000C005C">
        <w:rPr>
          <w:rFonts w:ascii="Arial" w:eastAsia="Arial" w:hAnsi="Arial"/>
          <w:sz w:val="16"/>
          <w:szCs w:val="16"/>
        </w:rPr>
        <w:t xml:space="preserve">Preprinted terms in </w:t>
      </w:r>
      <w:r w:rsidR="000C005C">
        <w:rPr>
          <w:rFonts w:ascii="Arial" w:eastAsia="Arial" w:hAnsi="Arial"/>
          <w:sz w:val="16"/>
          <w:szCs w:val="16"/>
        </w:rPr>
        <w:t>Advertiser</w:t>
      </w:r>
      <w:r w:rsidRPr="00B05E35" w:rsidR="000C005C">
        <w:rPr>
          <w:rFonts w:ascii="Arial" w:eastAsia="Arial" w:hAnsi="Arial"/>
          <w:sz w:val="16"/>
          <w:szCs w:val="16"/>
        </w:rPr>
        <w:t xml:space="preserve"> purchase orders or other customer-generated ordering documents, or terms referenced or linked within them, will have no effect on this Agreement and are hereby rejected, regardless of whether they are signed by </w:t>
      </w:r>
      <w:r w:rsidR="000C005C">
        <w:rPr>
          <w:rFonts w:ascii="Arial" w:eastAsia="Arial" w:hAnsi="Arial"/>
          <w:sz w:val="16"/>
          <w:szCs w:val="16"/>
        </w:rPr>
        <w:t>Taboola</w:t>
      </w:r>
      <w:r w:rsidRPr="00B05E35" w:rsidR="000C005C">
        <w:rPr>
          <w:rFonts w:ascii="Arial" w:eastAsia="Arial" w:hAnsi="Arial"/>
          <w:sz w:val="16"/>
          <w:szCs w:val="16"/>
        </w:rPr>
        <w:t xml:space="preserve"> and/or purport to take precedence over this Agreement</w:t>
      </w:r>
      <w:r w:rsidR="000C005C">
        <w:rPr>
          <w:rFonts w:ascii="Arial" w:eastAsia="Arial" w:hAnsi="Arial"/>
          <w:sz w:val="16"/>
          <w:szCs w:val="16"/>
        </w:rPr>
        <w:t xml:space="preserve">. </w:t>
      </w:r>
      <w:r w:rsidRPr="006044CF">
        <w:rPr>
          <w:rFonts w:ascii="Arial" w:eastAsia="Arial" w:hAnsi="Arial"/>
          <w:color w:val="000000" w:themeColor="text1"/>
          <w:sz w:val="16"/>
          <w:szCs w:val="16"/>
        </w:rPr>
        <w:t xml:space="preserve">In the event that any provision in this Agreement, including its Terms, as applied to any party or to any circumstance, shall be adjudged by a court of competent jurisdiction to be void, unenforceable or inoperative as a matter of law, then the same shall in no way affect any other provision in this Insertion Order, including its Terms, the application of such provision in any other circumstance or with respect to any other party, or the validity or enforceability of this Agreement as a whole. Paragraphs </w:t>
      </w:r>
      <w:r w:rsidRPr="006044CF">
        <w:rPr>
          <w:rFonts w:ascii="Arial" w:eastAsia="Arial" w:hAnsi="Arial"/>
          <w:color w:val="000000" w:themeColor="text1"/>
          <w:sz w:val="16"/>
          <w:szCs w:val="16"/>
        </w:rPr>
        <w:fldChar w:fldCharType="begin"/>
      </w:r>
      <w:r w:rsidRPr="006044CF">
        <w:rPr>
          <w:rFonts w:ascii="Arial" w:eastAsia="Arial" w:hAnsi="Arial"/>
          <w:color w:val="000000" w:themeColor="text1"/>
          <w:sz w:val="16"/>
          <w:szCs w:val="16"/>
        </w:rPr>
        <w:instrText xml:space="preserve"> REF _Ref470089258 \r </w:instrText>
      </w:r>
      <w:r w:rsidRPr="006044CF">
        <w:rPr>
          <w:rFonts w:ascii="Arial" w:eastAsia="Arial" w:hAnsi="Arial"/>
          <w:color w:val="000000" w:themeColor="text1"/>
          <w:sz w:val="16"/>
          <w:szCs w:val="16"/>
        </w:rPr>
        <w:fldChar w:fldCharType="separate"/>
      </w:r>
      <w:r w:rsidR="00E969E6">
        <w:rPr>
          <w:rFonts w:ascii="Arial" w:eastAsia="Arial" w:hAnsi="Arial"/>
          <w:color w:val="000000" w:themeColor="text1"/>
          <w:sz w:val="16"/>
          <w:szCs w:val="16"/>
        </w:rPr>
        <w:t>7</w:t>
      </w:r>
      <w:r w:rsidRPr="006044CF">
        <w:rPr>
          <w:rFonts w:ascii="Arial" w:eastAsia="Arial" w:hAnsi="Arial"/>
          <w:color w:val="000000" w:themeColor="text1"/>
          <w:sz w:val="16"/>
          <w:szCs w:val="16"/>
        </w:rPr>
        <w:fldChar w:fldCharType="end"/>
      </w:r>
      <w:r w:rsidRPr="006044CF">
        <w:rPr>
          <w:rFonts w:ascii="Arial" w:eastAsia="Arial" w:hAnsi="Arial"/>
          <w:color w:val="000000" w:themeColor="text1"/>
          <w:sz w:val="16"/>
          <w:szCs w:val="16"/>
        </w:rPr>
        <w:t xml:space="preserve">, </w:t>
      </w:r>
      <w:r w:rsidRPr="006044CF">
        <w:rPr>
          <w:rFonts w:ascii="Arial" w:eastAsia="Arial" w:hAnsi="Arial"/>
          <w:color w:val="000000" w:themeColor="text1"/>
          <w:sz w:val="16"/>
          <w:szCs w:val="16"/>
        </w:rPr>
        <w:fldChar w:fldCharType="begin"/>
      </w:r>
      <w:r w:rsidRPr="006044CF">
        <w:rPr>
          <w:rFonts w:ascii="Arial" w:eastAsia="Arial" w:hAnsi="Arial"/>
          <w:color w:val="000000" w:themeColor="text1"/>
          <w:sz w:val="16"/>
          <w:szCs w:val="16"/>
        </w:rPr>
        <w:instrText xml:space="preserve"> REF _Ref470089281 \r </w:instrText>
      </w:r>
      <w:r w:rsidRPr="006044CF">
        <w:rPr>
          <w:rFonts w:ascii="Arial" w:eastAsia="Arial" w:hAnsi="Arial"/>
          <w:color w:val="000000" w:themeColor="text1"/>
          <w:sz w:val="16"/>
          <w:szCs w:val="16"/>
        </w:rPr>
        <w:fldChar w:fldCharType="separate"/>
      </w:r>
      <w:r w:rsidR="00E969E6">
        <w:rPr>
          <w:rFonts w:ascii="Arial" w:eastAsia="Arial" w:hAnsi="Arial"/>
          <w:color w:val="000000" w:themeColor="text1"/>
          <w:sz w:val="16"/>
          <w:szCs w:val="16"/>
        </w:rPr>
        <w:t>9</w:t>
      </w:r>
      <w:r w:rsidRPr="006044CF">
        <w:rPr>
          <w:rFonts w:ascii="Arial" w:eastAsia="Arial" w:hAnsi="Arial"/>
          <w:color w:val="000000" w:themeColor="text1"/>
          <w:sz w:val="16"/>
          <w:szCs w:val="16"/>
        </w:rPr>
        <w:fldChar w:fldCharType="end"/>
      </w:r>
      <w:r w:rsidRPr="006044CF">
        <w:rPr>
          <w:rFonts w:ascii="Arial" w:eastAsia="Arial" w:hAnsi="Arial"/>
          <w:color w:val="000000" w:themeColor="text1"/>
          <w:sz w:val="16"/>
          <w:szCs w:val="16"/>
        </w:rPr>
        <w:t>-</w:t>
      </w:r>
      <w:r w:rsidRPr="006044CF">
        <w:rPr>
          <w:rFonts w:ascii="Arial" w:eastAsia="Arial" w:hAnsi="Arial"/>
          <w:color w:val="000000" w:themeColor="text1"/>
          <w:sz w:val="16"/>
          <w:szCs w:val="16"/>
        </w:rPr>
        <w:fldChar w:fldCharType="begin"/>
      </w:r>
      <w:r w:rsidRPr="006044CF">
        <w:rPr>
          <w:rFonts w:ascii="Arial" w:eastAsia="Arial" w:hAnsi="Arial"/>
          <w:color w:val="000000" w:themeColor="text1"/>
          <w:sz w:val="16"/>
          <w:szCs w:val="16"/>
        </w:rPr>
        <w:instrText xml:space="preserve"> REF _Ref470089299 \r </w:instrText>
      </w:r>
      <w:r w:rsidRPr="006044CF">
        <w:rPr>
          <w:rFonts w:ascii="Arial" w:eastAsia="Arial" w:hAnsi="Arial"/>
          <w:color w:val="000000" w:themeColor="text1"/>
          <w:sz w:val="16"/>
          <w:szCs w:val="16"/>
        </w:rPr>
        <w:fldChar w:fldCharType="separate"/>
      </w:r>
      <w:r w:rsidR="00E969E6">
        <w:rPr>
          <w:rFonts w:ascii="Arial" w:eastAsia="Arial" w:hAnsi="Arial"/>
          <w:color w:val="000000" w:themeColor="text1"/>
          <w:sz w:val="16"/>
          <w:szCs w:val="16"/>
        </w:rPr>
        <w:t>11</w:t>
      </w:r>
      <w:r w:rsidRPr="006044CF">
        <w:rPr>
          <w:rFonts w:ascii="Arial" w:eastAsia="Arial" w:hAnsi="Arial"/>
          <w:color w:val="000000" w:themeColor="text1"/>
          <w:sz w:val="16"/>
          <w:szCs w:val="16"/>
        </w:rPr>
        <w:fldChar w:fldCharType="end"/>
      </w:r>
      <w:r w:rsidRPr="006044CF">
        <w:rPr>
          <w:rFonts w:ascii="Arial" w:eastAsia="Arial" w:hAnsi="Arial"/>
          <w:color w:val="000000" w:themeColor="text1"/>
          <w:sz w:val="16"/>
          <w:szCs w:val="16"/>
        </w:rPr>
        <w:t xml:space="preserve">, </w:t>
      </w:r>
      <w:r w:rsidRPr="006044CF">
        <w:rPr>
          <w:rFonts w:ascii="Arial" w:eastAsia="Arial" w:hAnsi="Arial"/>
          <w:color w:val="000000" w:themeColor="text1"/>
          <w:sz w:val="16"/>
          <w:szCs w:val="16"/>
        </w:rPr>
        <w:fldChar w:fldCharType="begin"/>
      </w:r>
      <w:r w:rsidRPr="006044CF">
        <w:rPr>
          <w:rFonts w:ascii="Arial" w:eastAsia="Arial" w:hAnsi="Arial"/>
          <w:color w:val="000000" w:themeColor="text1"/>
          <w:sz w:val="16"/>
          <w:szCs w:val="16"/>
        </w:rPr>
        <w:instrText xml:space="preserve"> REF _Ref470089311 \r </w:instrText>
      </w:r>
      <w:r w:rsidRPr="006044CF">
        <w:rPr>
          <w:rFonts w:ascii="Arial" w:eastAsia="Arial" w:hAnsi="Arial"/>
          <w:color w:val="000000" w:themeColor="text1"/>
          <w:sz w:val="16"/>
          <w:szCs w:val="16"/>
        </w:rPr>
        <w:fldChar w:fldCharType="separate"/>
      </w:r>
      <w:r w:rsidR="00E969E6">
        <w:rPr>
          <w:rFonts w:ascii="Arial" w:eastAsia="Arial" w:hAnsi="Arial"/>
          <w:color w:val="000000" w:themeColor="text1"/>
          <w:sz w:val="16"/>
          <w:szCs w:val="16"/>
        </w:rPr>
        <w:t>14</w:t>
      </w:r>
      <w:r w:rsidRPr="006044CF">
        <w:rPr>
          <w:rFonts w:ascii="Arial" w:eastAsia="Arial" w:hAnsi="Arial"/>
          <w:color w:val="000000" w:themeColor="text1"/>
          <w:sz w:val="16"/>
          <w:szCs w:val="16"/>
        </w:rPr>
        <w:fldChar w:fldCharType="end"/>
      </w:r>
      <w:r w:rsidRPr="006044CF">
        <w:rPr>
          <w:rFonts w:ascii="Arial" w:eastAsia="Arial" w:hAnsi="Arial"/>
          <w:color w:val="000000" w:themeColor="text1"/>
          <w:sz w:val="16"/>
          <w:szCs w:val="16"/>
        </w:rPr>
        <w:t>-</w:t>
      </w:r>
      <w:r w:rsidRPr="006044CF">
        <w:rPr>
          <w:rFonts w:ascii="Arial" w:eastAsia="Arial" w:hAnsi="Arial"/>
          <w:color w:val="000000" w:themeColor="text1"/>
          <w:sz w:val="16"/>
          <w:szCs w:val="16"/>
        </w:rPr>
        <w:fldChar w:fldCharType="begin"/>
      </w:r>
      <w:r w:rsidRPr="006044CF">
        <w:rPr>
          <w:rFonts w:ascii="Arial" w:eastAsia="Arial" w:hAnsi="Arial"/>
          <w:color w:val="000000" w:themeColor="text1"/>
          <w:sz w:val="16"/>
          <w:szCs w:val="16"/>
        </w:rPr>
        <w:instrText xml:space="preserve"> REF _Ref470089320 \r </w:instrText>
      </w:r>
      <w:r w:rsidRPr="006044CF">
        <w:rPr>
          <w:rFonts w:ascii="Arial" w:eastAsia="Arial" w:hAnsi="Arial"/>
          <w:color w:val="000000" w:themeColor="text1"/>
          <w:sz w:val="16"/>
          <w:szCs w:val="16"/>
        </w:rPr>
        <w:fldChar w:fldCharType="separate"/>
      </w:r>
      <w:r w:rsidR="00E969E6">
        <w:rPr>
          <w:rFonts w:ascii="Arial" w:eastAsia="Arial" w:hAnsi="Arial"/>
          <w:color w:val="000000" w:themeColor="text1"/>
          <w:sz w:val="16"/>
          <w:szCs w:val="16"/>
        </w:rPr>
        <w:t>15</w:t>
      </w:r>
      <w:r w:rsidRPr="006044CF">
        <w:rPr>
          <w:rFonts w:ascii="Arial" w:eastAsia="Arial" w:hAnsi="Arial"/>
          <w:color w:val="000000" w:themeColor="text1"/>
          <w:sz w:val="16"/>
          <w:szCs w:val="16"/>
        </w:rPr>
        <w:fldChar w:fldCharType="end"/>
      </w:r>
      <w:r w:rsidRPr="006044CF">
        <w:rPr>
          <w:rFonts w:ascii="Arial" w:eastAsia="Arial" w:hAnsi="Arial"/>
          <w:color w:val="000000" w:themeColor="text1"/>
          <w:sz w:val="16"/>
          <w:szCs w:val="16"/>
        </w:rPr>
        <w:t xml:space="preserve">, and </w:t>
      </w:r>
      <w:r w:rsidR="008E358D">
        <w:rPr>
          <w:rFonts w:ascii="Arial" w:eastAsia="Arial" w:hAnsi="Arial"/>
          <w:color w:val="000000" w:themeColor="text1"/>
          <w:sz w:val="16"/>
          <w:szCs w:val="16"/>
        </w:rPr>
        <w:t>17</w:t>
      </w:r>
      <w:r w:rsidRPr="006044CF">
        <w:rPr>
          <w:rFonts w:ascii="Arial" w:eastAsia="Arial" w:hAnsi="Arial"/>
          <w:color w:val="000000" w:themeColor="text1"/>
          <w:sz w:val="16"/>
          <w:szCs w:val="16"/>
        </w:rPr>
        <w:t xml:space="preserve"> of these Terms shall </w:t>
      </w:r>
      <w:r w:rsidRPr="006044CF">
        <w:rPr>
          <w:rFonts w:ascii="Arial" w:eastAsia="Arial" w:hAnsi="Arial"/>
          <w:color w:val="000000" w:themeColor="text1"/>
          <w:sz w:val="16"/>
          <w:szCs w:val="16"/>
        </w:rPr>
        <w:t xml:space="preserve">survive termination of this Agreement. Electronic signatures on this Agreement shall be as effective and enforceable as originals.  This Agreement may be executed in counterparts, each of which shall </w:t>
      </w:r>
      <w:r w:rsidRPr="006044CF">
        <w:rPr>
          <w:rFonts w:ascii="Arial" w:eastAsia="Arial" w:hAnsi="Arial"/>
          <w:color w:val="000000" w:themeColor="text1"/>
          <w:sz w:val="16"/>
          <w:szCs w:val="16"/>
        </w:rPr>
        <w:t>be deemed an original, but all of which together will constitute one and the same instrument.</w:t>
      </w:r>
      <w:bookmarkEnd w:id="69"/>
      <w:r w:rsidRPr="006044CF" w:rsidR="000E073A">
        <w:rPr>
          <w:rFonts w:ascii="Arial" w:eastAsia="Arial" w:hAnsi="Arial"/>
          <w:color w:val="000000" w:themeColor="text1"/>
          <w:sz w:val="16"/>
          <w:szCs w:val="16"/>
        </w:rPr>
        <w:t xml:space="preserve"> </w:t>
      </w:r>
    </w:p>
    <w:p w:rsidR="000E073A" w:rsidRPr="006044CF" w:rsidP="003058C2" w14:paraId="3C78E597" w14:textId="180DE01A">
      <w:pPr>
        <w:numPr>
          <w:ilvl w:val="0"/>
          <w:numId w:val="4"/>
        </w:numPr>
        <w:suppressAutoHyphens/>
        <w:spacing w:after="240"/>
        <w:ind w:left="532" w:hanging="450"/>
        <w:jc w:val="both"/>
        <w:rPr>
          <w:rFonts w:ascii="Arial" w:hAnsi="Arial"/>
          <w:b/>
          <w:color w:val="000000" w:themeColor="text1"/>
          <w:kern w:val="32"/>
          <w:szCs w:val="16"/>
          <w:lang w:bidi="he-IL"/>
        </w:rPr>
        <w:sectPr w:rsidSect="00344CCD">
          <w:type w:val="continuous"/>
          <w:pgSz w:w="11900" w:h="16840" w:code="1"/>
          <w:pgMar w:top="820" w:right="810" w:bottom="260" w:left="630" w:header="248" w:footer="288" w:gutter="0"/>
          <w:cols w:num="2" w:space="360"/>
          <w:titlePg/>
          <w:docGrid w:linePitch="360"/>
        </w:sectPr>
      </w:pPr>
    </w:p>
    <w:p w:rsidR="00207688" w:rsidRPr="006044CF" w:rsidP="003058C2" w14:paraId="0AB4B98E" w14:textId="306C0E9A">
      <w:pPr>
        <w:rPr>
          <w:rFonts w:ascii="Arial" w:hAnsi="Arial"/>
          <w:b/>
          <w:color w:val="000000" w:themeColor="text1"/>
          <w:kern w:val="32"/>
          <w:szCs w:val="16"/>
          <w:lang w:bidi="he-IL"/>
        </w:rPr>
      </w:pPr>
    </w:p>
    <w:sectPr w:rsidSect="00344CCD">
      <w:type w:val="continuous"/>
      <w:pgSz w:w="11900" w:h="16840" w:code="1"/>
      <w:pgMar w:top="820" w:right="810" w:bottom="260" w:left="630" w:header="248" w:footer="28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0273" w:rsidRPr="00A10273" w:rsidP="00A10273" w14:paraId="15357961" w14:textId="77777777">
    <w:pPr>
      <w:pStyle w:val="Footer"/>
      <w:framePr w:wrap="none" w:vAnchor="text" w:hAnchor="margin" w:xAlign="right" w:y="1"/>
      <w:rPr>
        <w:rStyle w:val="PageNumber"/>
        <w:rFonts w:ascii="Arial" w:hAnsi="Arial" w:cs="Arial"/>
        <w:sz w:val="13"/>
      </w:rPr>
    </w:pPr>
    <w:r w:rsidRPr="00A10273">
      <w:rPr>
        <w:rStyle w:val="PageNumber"/>
        <w:rFonts w:ascii="Arial" w:hAnsi="Arial" w:cs="Arial"/>
        <w:sz w:val="13"/>
      </w:rPr>
      <w:fldChar w:fldCharType="begin"/>
    </w:r>
    <w:r w:rsidRPr="00A10273">
      <w:rPr>
        <w:rStyle w:val="PageNumber"/>
        <w:rFonts w:ascii="Arial" w:hAnsi="Arial" w:cs="Arial"/>
        <w:sz w:val="13"/>
      </w:rPr>
      <w:instrText xml:space="preserve">PAGE  </w:instrText>
    </w:r>
    <w:r w:rsidRPr="00A10273">
      <w:rPr>
        <w:rStyle w:val="PageNumber"/>
        <w:rFonts w:ascii="Arial" w:hAnsi="Arial" w:cs="Arial"/>
        <w:sz w:val="13"/>
      </w:rPr>
      <w:fldChar w:fldCharType="separate"/>
    </w:r>
    <w:r w:rsidR="0058243C">
      <w:rPr>
        <w:rStyle w:val="PageNumber"/>
        <w:rFonts w:ascii="Arial" w:hAnsi="Arial" w:cs="Arial"/>
        <w:noProof/>
        <w:sz w:val="13"/>
      </w:rPr>
      <w:t>2</w:t>
    </w:r>
    <w:r w:rsidRPr="00A10273">
      <w:rPr>
        <w:rStyle w:val="PageNumber"/>
        <w:rFonts w:ascii="Arial" w:hAnsi="Arial" w:cs="Arial"/>
        <w:sz w:val="13"/>
      </w:rPr>
      <w:fldChar w:fldCharType="end"/>
    </w:r>
  </w:p>
  <w:p w:rsidR="00A10273" w:rsidP="00A10273" w14:paraId="32827094" w14:textId="7777777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0273" w:rsidRPr="00A10273" w:rsidP="006363D1" w14:paraId="0DD62E27" w14:textId="77777777">
    <w:pPr>
      <w:pStyle w:val="Footer"/>
      <w:framePr w:wrap="none" w:vAnchor="text" w:hAnchor="margin" w:xAlign="right" w:y="1"/>
      <w:rPr>
        <w:rStyle w:val="PageNumber"/>
        <w:rFonts w:ascii="Arial" w:hAnsi="Arial" w:cs="Arial"/>
        <w:sz w:val="13"/>
      </w:rPr>
    </w:pPr>
    <w:r w:rsidRPr="00A10273">
      <w:rPr>
        <w:rStyle w:val="PageNumber"/>
        <w:rFonts w:ascii="Arial" w:hAnsi="Arial" w:cs="Arial"/>
        <w:sz w:val="13"/>
      </w:rPr>
      <w:fldChar w:fldCharType="begin"/>
    </w:r>
    <w:r w:rsidRPr="00A10273">
      <w:rPr>
        <w:rStyle w:val="PageNumber"/>
        <w:rFonts w:ascii="Arial" w:hAnsi="Arial" w:cs="Arial"/>
        <w:sz w:val="13"/>
      </w:rPr>
      <w:instrText xml:space="preserve">PAGE  </w:instrText>
    </w:r>
    <w:r w:rsidRPr="00A10273">
      <w:rPr>
        <w:rStyle w:val="PageNumber"/>
        <w:rFonts w:ascii="Arial" w:hAnsi="Arial" w:cs="Arial"/>
        <w:sz w:val="13"/>
      </w:rPr>
      <w:fldChar w:fldCharType="separate"/>
    </w:r>
    <w:r w:rsidR="0058243C">
      <w:rPr>
        <w:rStyle w:val="PageNumber"/>
        <w:rFonts w:ascii="Arial" w:hAnsi="Arial" w:cs="Arial"/>
        <w:noProof/>
        <w:sz w:val="13"/>
      </w:rPr>
      <w:t>1</w:t>
    </w:r>
    <w:r w:rsidRPr="00A10273">
      <w:rPr>
        <w:rStyle w:val="PageNumber"/>
        <w:rFonts w:ascii="Arial" w:hAnsi="Arial" w:cs="Arial"/>
        <w:sz w:val="13"/>
      </w:rPr>
      <w:fldChar w:fldCharType="end"/>
    </w:r>
  </w:p>
  <w:p w:rsidR="00A10273" w:rsidRPr="00A10273" w:rsidP="00A10273" w14:paraId="7835CA9C" w14:textId="77777777">
    <w:pPr>
      <w:pStyle w:val="Footer"/>
      <w:ind w:right="360"/>
      <w:rPr>
        <w:rFonts w:ascii="Arial" w:hAnsi="Arial"/>
        <w:sz w:val="11"/>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E135A2"/>
    <w:multiLevelType w:val="multilevel"/>
    <w:tmpl w:val="8D5C99AA"/>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1">
    <w:nsid w:val="2634415A"/>
    <w:multiLevelType w:val="hybridMultilevel"/>
    <w:tmpl w:val="D7A69AD6"/>
    <w:lvl w:ilvl="0">
      <w:start w:val="1"/>
      <w:numFmt w:val="decimal"/>
      <w:lvlText w:val="%1."/>
      <w:lvlJc w:val="left"/>
      <w:pPr>
        <w:ind w:left="360" w:hanging="360"/>
      </w:pPr>
      <w:rPr>
        <w:rFonts w:hint="default"/>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2">
    <w:nsid w:val="59764D3F"/>
    <w:multiLevelType w:val="hybridMultilevel"/>
    <w:tmpl w:val="26280ECA"/>
    <w:lvl w:ilvl="0">
      <w:start w:val="1"/>
      <w:numFmt w:val="decimal"/>
      <w:lvlText w:val="%1."/>
      <w:lvlJc w:val="left"/>
      <w:pPr>
        <w:ind w:left="900" w:hanging="360"/>
      </w:pPr>
    </w:lvl>
    <w:lvl w:ilvl="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3">
    <w:nsid w:val="5F72698F"/>
    <w:multiLevelType w:val="multilevel"/>
    <w:tmpl w:val="3C747C1C"/>
    <w:lvl w:ilvl="0">
      <w:start w:val="1"/>
      <w:numFmt w:val="decimal"/>
      <w:pStyle w:val="Heading1"/>
      <w:lvlText w:val="%1."/>
      <w:lvlJc w:val="left"/>
      <w:pPr>
        <w:tabs>
          <w:tab w:val="num" w:pos="720"/>
        </w:tabs>
        <w:ind w:left="0" w:firstLine="0"/>
      </w:pPr>
      <w:rPr>
        <w:rFonts w:cs="Times New Roman" w:hint="default"/>
      </w:rPr>
    </w:lvl>
    <w:lvl w:ilvl="1">
      <w:start w:val="1"/>
      <w:numFmt w:val="decimal"/>
      <w:pStyle w:val="Heading2"/>
      <w:lvlText w:val="%1.%2."/>
      <w:lvlJc w:val="left"/>
      <w:pPr>
        <w:tabs>
          <w:tab w:val="num" w:pos="1440"/>
        </w:tabs>
        <w:ind w:left="0" w:firstLine="720"/>
      </w:pPr>
      <w:rPr>
        <w:rFonts w:cs="Times New Roman" w:hint="default"/>
        <w:b w:val="0"/>
        <w:i w:val="0"/>
        <w:sz w:val="18"/>
        <w:szCs w:val="18"/>
      </w:rPr>
    </w:lvl>
    <w:lvl w:ilvl="2">
      <w:start w:val="1"/>
      <w:numFmt w:val="lowerLetter"/>
      <w:pStyle w:val="Heading3"/>
      <w:lvlText w:val="%3."/>
      <w:lvlJc w:val="left"/>
      <w:pPr>
        <w:tabs>
          <w:tab w:val="num" w:pos="2160"/>
        </w:tabs>
        <w:ind w:left="0" w:firstLine="1440"/>
      </w:pPr>
      <w:rPr>
        <w:rFonts w:cs="Times New Roman" w:hint="default"/>
      </w:rPr>
    </w:lvl>
    <w:lvl w:ilvl="3">
      <w:start w:val="1"/>
      <w:numFmt w:val="lowerRoman"/>
      <w:lvlText w:val="%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num w:numId="1">
    <w:abstractNumId w:val="3"/>
  </w:num>
  <w:num w:numId="2">
    <w:abstractNumId w:val="1"/>
  </w:num>
  <w:num w:numId="3">
    <w:abstractNumId w:val="2"/>
  </w:num>
  <w:num w:numId="4">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Komal Mehta">
    <w15:presenceInfo w15:providerId="AD" w15:userId="S::komal.mehta@earnin.com::44f87000-bb9f-4586-87bb-bd2a3f36d5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701" w:allStyles="1" w:alternateStyleNames="0" w:clearFormatting="1" w:customStyles="0" w:directFormattingOnNumbering="1" w:directFormattingOnParagraphs="1" w:directFormattingOnRuns="1" w:directFormattingOnTables="0" w:headingStyles="0" w:latentStyles="0" w:numberingStyles="0" w:stylesInUse="0" w:tableStyles="0" w:top3HeadingStyles="1" w:visibleStyles="0"/>
  <w:trackRevisions/>
  <w:doNotTrackFormatting/>
  <w:defaultTabStop w:val="720"/>
  <w:autoHyphenation/>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982EC5"/>
    <w:rsid w:val="0000020E"/>
    <w:rsid w:val="0000233D"/>
    <w:rsid w:val="00003426"/>
    <w:rsid w:val="00006961"/>
    <w:rsid w:val="00013B21"/>
    <w:rsid w:val="00016AFC"/>
    <w:rsid w:val="00016DBC"/>
    <w:rsid w:val="0001754B"/>
    <w:rsid w:val="00017638"/>
    <w:rsid w:val="0002163B"/>
    <w:rsid w:val="000224D6"/>
    <w:rsid w:val="0002293D"/>
    <w:rsid w:val="00023371"/>
    <w:rsid w:val="0002441A"/>
    <w:rsid w:val="0002459D"/>
    <w:rsid w:val="00024653"/>
    <w:rsid w:val="00025022"/>
    <w:rsid w:val="000273F3"/>
    <w:rsid w:val="00032EE0"/>
    <w:rsid w:val="000343FC"/>
    <w:rsid w:val="00034D7C"/>
    <w:rsid w:val="000352B4"/>
    <w:rsid w:val="000352E2"/>
    <w:rsid w:val="00035330"/>
    <w:rsid w:val="00036862"/>
    <w:rsid w:val="00037C05"/>
    <w:rsid w:val="0004247C"/>
    <w:rsid w:val="00043244"/>
    <w:rsid w:val="000452E8"/>
    <w:rsid w:val="00046A73"/>
    <w:rsid w:val="00046DD5"/>
    <w:rsid w:val="00050B36"/>
    <w:rsid w:val="00051AFD"/>
    <w:rsid w:val="00051B7F"/>
    <w:rsid w:val="000525AD"/>
    <w:rsid w:val="00052B52"/>
    <w:rsid w:val="00052ED8"/>
    <w:rsid w:val="00053929"/>
    <w:rsid w:val="00056CD0"/>
    <w:rsid w:val="000602F9"/>
    <w:rsid w:val="00060A46"/>
    <w:rsid w:val="00060E3B"/>
    <w:rsid w:val="00061F0E"/>
    <w:rsid w:val="000630FF"/>
    <w:rsid w:val="000667D0"/>
    <w:rsid w:val="00066860"/>
    <w:rsid w:val="00070519"/>
    <w:rsid w:val="000708BB"/>
    <w:rsid w:val="00072060"/>
    <w:rsid w:val="000733D1"/>
    <w:rsid w:val="00080E15"/>
    <w:rsid w:val="000818F3"/>
    <w:rsid w:val="000822A6"/>
    <w:rsid w:val="00085351"/>
    <w:rsid w:val="00086ECB"/>
    <w:rsid w:val="0008758C"/>
    <w:rsid w:val="000877D9"/>
    <w:rsid w:val="00090864"/>
    <w:rsid w:val="000918D1"/>
    <w:rsid w:val="00092763"/>
    <w:rsid w:val="000949D9"/>
    <w:rsid w:val="00095A20"/>
    <w:rsid w:val="000974D8"/>
    <w:rsid w:val="000A03A9"/>
    <w:rsid w:val="000A0E05"/>
    <w:rsid w:val="000A2EC2"/>
    <w:rsid w:val="000A3944"/>
    <w:rsid w:val="000A6FF7"/>
    <w:rsid w:val="000A720F"/>
    <w:rsid w:val="000B4889"/>
    <w:rsid w:val="000B4B94"/>
    <w:rsid w:val="000B60DB"/>
    <w:rsid w:val="000B7F2B"/>
    <w:rsid w:val="000C005C"/>
    <w:rsid w:val="000C037F"/>
    <w:rsid w:val="000C0521"/>
    <w:rsid w:val="000C17B4"/>
    <w:rsid w:val="000C5A26"/>
    <w:rsid w:val="000C6E93"/>
    <w:rsid w:val="000C7397"/>
    <w:rsid w:val="000D0835"/>
    <w:rsid w:val="000D3407"/>
    <w:rsid w:val="000D36DB"/>
    <w:rsid w:val="000D50C2"/>
    <w:rsid w:val="000D5584"/>
    <w:rsid w:val="000D68E3"/>
    <w:rsid w:val="000D6F0D"/>
    <w:rsid w:val="000D7E50"/>
    <w:rsid w:val="000E073A"/>
    <w:rsid w:val="000E1E21"/>
    <w:rsid w:val="000E2495"/>
    <w:rsid w:val="000E3B89"/>
    <w:rsid w:val="000E45FF"/>
    <w:rsid w:val="000E6002"/>
    <w:rsid w:val="000E7E72"/>
    <w:rsid w:val="000F04E0"/>
    <w:rsid w:val="000F2D43"/>
    <w:rsid w:val="000F3BE7"/>
    <w:rsid w:val="000F6496"/>
    <w:rsid w:val="000F774B"/>
    <w:rsid w:val="00102223"/>
    <w:rsid w:val="00102913"/>
    <w:rsid w:val="00106048"/>
    <w:rsid w:val="0011043C"/>
    <w:rsid w:val="00110AC0"/>
    <w:rsid w:val="00111F1C"/>
    <w:rsid w:val="0011204E"/>
    <w:rsid w:val="00113B33"/>
    <w:rsid w:val="00115C7E"/>
    <w:rsid w:val="001177C9"/>
    <w:rsid w:val="0012163B"/>
    <w:rsid w:val="00121945"/>
    <w:rsid w:val="00122321"/>
    <w:rsid w:val="001246D0"/>
    <w:rsid w:val="00126328"/>
    <w:rsid w:val="001268FD"/>
    <w:rsid w:val="00126F19"/>
    <w:rsid w:val="00130BD8"/>
    <w:rsid w:val="00131193"/>
    <w:rsid w:val="001324FA"/>
    <w:rsid w:val="00133133"/>
    <w:rsid w:val="00133AA0"/>
    <w:rsid w:val="00134729"/>
    <w:rsid w:val="00135A4C"/>
    <w:rsid w:val="00135E52"/>
    <w:rsid w:val="0014023B"/>
    <w:rsid w:val="001428C0"/>
    <w:rsid w:val="001431ED"/>
    <w:rsid w:val="00144177"/>
    <w:rsid w:val="00145DC3"/>
    <w:rsid w:val="001469DC"/>
    <w:rsid w:val="00146BF9"/>
    <w:rsid w:val="001502A7"/>
    <w:rsid w:val="00151553"/>
    <w:rsid w:val="001537C2"/>
    <w:rsid w:val="0015472C"/>
    <w:rsid w:val="00155D4A"/>
    <w:rsid w:val="0016072D"/>
    <w:rsid w:val="00160B6C"/>
    <w:rsid w:val="00161124"/>
    <w:rsid w:val="00164090"/>
    <w:rsid w:val="00166181"/>
    <w:rsid w:val="00167FFA"/>
    <w:rsid w:val="00170812"/>
    <w:rsid w:val="00172949"/>
    <w:rsid w:val="00173554"/>
    <w:rsid w:val="00180FCE"/>
    <w:rsid w:val="00181243"/>
    <w:rsid w:val="00182095"/>
    <w:rsid w:val="0018262A"/>
    <w:rsid w:val="00182820"/>
    <w:rsid w:val="00184246"/>
    <w:rsid w:val="0018442E"/>
    <w:rsid w:val="0018543A"/>
    <w:rsid w:val="0018603A"/>
    <w:rsid w:val="0018692A"/>
    <w:rsid w:val="00186B34"/>
    <w:rsid w:val="00187137"/>
    <w:rsid w:val="00187369"/>
    <w:rsid w:val="0019289D"/>
    <w:rsid w:val="00194B43"/>
    <w:rsid w:val="001957DD"/>
    <w:rsid w:val="00195C13"/>
    <w:rsid w:val="001963C2"/>
    <w:rsid w:val="001A143F"/>
    <w:rsid w:val="001A200C"/>
    <w:rsid w:val="001A2087"/>
    <w:rsid w:val="001A391E"/>
    <w:rsid w:val="001A3D0D"/>
    <w:rsid w:val="001A3F0A"/>
    <w:rsid w:val="001A5050"/>
    <w:rsid w:val="001A7C17"/>
    <w:rsid w:val="001B18F4"/>
    <w:rsid w:val="001B1F75"/>
    <w:rsid w:val="001B32B6"/>
    <w:rsid w:val="001C2160"/>
    <w:rsid w:val="001C2E7A"/>
    <w:rsid w:val="001C2EC3"/>
    <w:rsid w:val="001C2FB0"/>
    <w:rsid w:val="001C443C"/>
    <w:rsid w:val="001C4C8D"/>
    <w:rsid w:val="001C6327"/>
    <w:rsid w:val="001D044B"/>
    <w:rsid w:val="001D0E4E"/>
    <w:rsid w:val="001D3EF5"/>
    <w:rsid w:val="001D73C5"/>
    <w:rsid w:val="001D7EF1"/>
    <w:rsid w:val="001E0B98"/>
    <w:rsid w:val="001E0D63"/>
    <w:rsid w:val="001E1052"/>
    <w:rsid w:val="001E1C28"/>
    <w:rsid w:val="001E1F57"/>
    <w:rsid w:val="001E23EF"/>
    <w:rsid w:val="001E2E34"/>
    <w:rsid w:val="001E4598"/>
    <w:rsid w:val="001E6A55"/>
    <w:rsid w:val="001E7966"/>
    <w:rsid w:val="001F0433"/>
    <w:rsid w:val="001F06D1"/>
    <w:rsid w:val="001F2DC0"/>
    <w:rsid w:val="001F4FA9"/>
    <w:rsid w:val="001F4FAF"/>
    <w:rsid w:val="001F5AB9"/>
    <w:rsid w:val="001F66F4"/>
    <w:rsid w:val="00201443"/>
    <w:rsid w:val="0020178B"/>
    <w:rsid w:val="00202163"/>
    <w:rsid w:val="002024AA"/>
    <w:rsid w:val="00204F68"/>
    <w:rsid w:val="00207688"/>
    <w:rsid w:val="00207B33"/>
    <w:rsid w:val="002114F3"/>
    <w:rsid w:val="002117C8"/>
    <w:rsid w:val="002148DF"/>
    <w:rsid w:val="00216BB9"/>
    <w:rsid w:val="002171C4"/>
    <w:rsid w:val="00217FF2"/>
    <w:rsid w:val="00220DDF"/>
    <w:rsid w:val="002214CA"/>
    <w:rsid w:val="00221D7B"/>
    <w:rsid w:val="00230E4B"/>
    <w:rsid w:val="00231443"/>
    <w:rsid w:val="00233313"/>
    <w:rsid w:val="002349E1"/>
    <w:rsid w:val="002414BB"/>
    <w:rsid w:val="002421C7"/>
    <w:rsid w:val="00243C9A"/>
    <w:rsid w:val="00244B2E"/>
    <w:rsid w:val="00244E9E"/>
    <w:rsid w:val="00246205"/>
    <w:rsid w:val="002500AD"/>
    <w:rsid w:val="002507B3"/>
    <w:rsid w:val="00250B88"/>
    <w:rsid w:val="00251549"/>
    <w:rsid w:val="0025481A"/>
    <w:rsid w:val="00254CD1"/>
    <w:rsid w:val="0025557A"/>
    <w:rsid w:val="00255702"/>
    <w:rsid w:val="0026295C"/>
    <w:rsid w:val="00264EA9"/>
    <w:rsid w:val="00266C71"/>
    <w:rsid w:val="002715CD"/>
    <w:rsid w:val="00272478"/>
    <w:rsid w:val="0027369F"/>
    <w:rsid w:val="00273E73"/>
    <w:rsid w:val="002750DB"/>
    <w:rsid w:val="00276380"/>
    <w:rsid w:val="002767AB"/>
    <w:rsid w:val="00277AE1"/>
    <w:rsid w:val="00281E9A"/>
    <w:rsid w:val="00283F6D"/>
    <w:rsid w:val="00285845"/>
    <w:rsid w:val="0028646A"/>
    <w:rsid w:val="0028760F"/>
    <w:rsid w:val="00293C97"/>
    <w:rsid w:val="00297EB2"/>
    <w:rsid w:val="002A1F3B"/>
    <w:rsid w:val="002A2B92"/>
    <w:rsid w:val="002A32B4"/>
    <w:rsid w:val="002A4C25"/>
    <w:rsid w:val="002A5339"/>
    <w:rsid w:val="002A6469"/>
    <w:rsid w:val="002A7988"/>
    <w:rsid w:val="002B01AA"/>
    <w:rsid w:val="002B0907"/>
    <w:rsid w:val="002B146B"/>
    <w:rsid w:val="002B372E"/>
    <w:rsid w:val="002B783E"/>
    <w:rsid w:val="002C2778"/>
    <w:rsid w:val="002C439C"/>
    <w:rsid w:val="002C4C51"/>
    <w:rsid w:val="002C546A"/>
    <w:rsid w:val="002C56BD"/>
    <w:rsid w:val="002C71D7"/>
    <w:rsid w:val="002C7536"/>
    <w:rsid w:val="002D0AA6"/>
    <w:rsid w:val="002D1502"/>
    <w:rsid w:val="002D1E66"/>
    <w:rsid w:val="002D2060"/>
    <w:rsid w:val="002D34E0"/>
    <w:rsid w:val="002D43C4"/>
    <w:rsid w:val="002D4631"/>
    <w:rsid w:val="002D4918"/>
    <w:rsid w:val="002D552C"/>
    <w:rsid w:val="002E1086"/>
    <w:rsid w:val="002E2F52"/>
    <w:rsid w:val="002E4374"/>
    <w:rsid w:val="002E48CF"/>
    <w:rsid w:val="002E507F"/>
    <w:rsid w:val="002E5608"/>
    <w:rsid w:val="002E561A"/>
    <w:rsid w:val="002E7C58"/>
    <w:rsid w:val="002F08CB"/>
    <w:rsid w:val="002F1662"/>
    <w:rsid w:val="002F2568"/>
    <w:rsid w:val="002F26D6"/>
    <w:rsid w:val="002F2B9C"/>
    <w:rsid w:val="002F2D0F"/>
    <w:rsid w:val="002F3010"/>
    <w:rsid w:val="002F37D3"/>
    <w:rsid w:val="002F467E"/>
    <w:rsid w:val="002F4F6B"/>
    <w:rsid w:val="002F597C"/>
    <w:rsid w:val="002F7411"/>
    <w:rsid w:val="00302970"/>
    <w:rsid w:val="0030490F"/>
    <w:rsid w:val="00304BC1"/>
    <w:rsid w:val="003058C2"/>
    <w:rsid w:val="003062D6"/>
    <w:rsid w:val="003063D0"/>
    <w:rsid w:val="00306F74"/>
    <w:rsid w:val="00310487"/>
    <w:rsid w:val="0031239B"/>
    <w:rsid w:val="00312E74"/>
    <w:rsid w:val="00312F5C"/>
    <w:rsid w:val="00314310"/>
    <w:rsid w:val="003143BE"/>
    <w:rsid w:val="003163DB"/>
    <w:rsid w:val="003167E3"/>
    <w:rsid w:val="003202AA"/>
    <w:rsid w:val="003214DF"/>
    <w:rsid w:val="0032411F"/>
    <w:rsid w:val="00325CB2"/>
    <w:rsid w:val="0033200D"/>
    <w:rsid w:val="00333A58"/>
    <w:rsid w:val="003345FB"/>
    <w:rsid w:val="00334777"/>
    <w:rsid w:val="0033539C"/>
    <w:rsid w:val="00337BBC"/>
    <w:rsid w:val="0034099A"/>
    <w:rsid w:val="00340B4E"/>
    <w:rsid w:val="0034230B"/>
    <w:rsid w:val="003442E9"/>
    <w:rsid w:val="00344C86"/>
    <w:rsid w:val="00344CCD"/>
    <w:rsid w:val="0034641C"/>
    <w:rsid w:val="00347F78"/>
    <w:rsid w:val="003553B0"/>
    <w:rsid w:val="00360FBF"/>
    <w:rsid w:val="003633CB"/>
    <w:rsid w:val="0036374C"/>
    <w:rsid w:val="00363952"/>
    <w:rsid w:val="00363BE0"/>
    <w:rsid w:val="0036587F"/>
    <w:rsid w:val="00367C90"/>
    <w:rsid w:val="00370F87"/>
    <w:rsid w:val="00371238"/>
    <w:rsid w:val="003748CE"/>
    <w:rsid w:val="00374FA1"/>
    <w:rsid w:val="00377E10"/>
    <w:rsid w:val="00380074"/>
    <w:rsid w:val="00381FF2"/>
    <w:rsid w:val="003825C5"/>
    <w:rsid w:val="00382FD4"/>
    <w:rsid w:val="003840F7"/>
    <w:rsid w:val="003846DA"/>
    <w:rsid w:val="0038658E"/>
    <w:rsid w:val="00390339"/>
    <w:rsid w:val="00391BF6"/>
    <w:rsid w:val="00392DDD"/>
    <w:rsid w:val="003947F1"/>
    <w:rsid w:val="00396E4B"/>
    <w:rsid w:val="00396F4B"/>
    <w:rsid w:val="003A3BDE"/>
    <w:rsid w:val="003A79A3"/>
    <w:rsid w:val="003B0625"/>
    <w:rsid w:val="003B072D"/>
    <w:rsid w:val="003B2AF3"/>
    <w:rsid w:val="003B2F26"/>
    <w:rsid w:val="003B4F88"/>
    <w:rsid w:val="003B7E84"/>
    <w:rsid w:val="003C044D"/>
    <w:rsid w:val="003C2875"/>
    <w:rsid w:val="003C7081"/>
    <w:rsid w:val="003C736A"/>
    <w:rsid w:val="003D2762"/>
    <w:rsid w:val="003D622D"/>
    <w:rsid w:val="003D7268"/>
    <w:rsid w:val="003E0104"/>
    <w:rsid w:val="003E1324"/>
    <w:rsid w:val="003E1551"/>
    <w:rsid w:val="003E1FCF"/>
    <w:rsid w:val="003E4924"/>
    <w:rsid w:val="003E633E"/>
    <w:rsid w:val="003E68D1"/>
    <w:rsid w:val="003F33B6"/>
    <w:rsid w:val="003F444A"/>
    <w:rsid w:val="003F6501"/>
    <w:rsid w:val="003F6B55"/>
    <w:rsid w:val="003F73B8"/>
    <w:rsid w:val="004018AA"/>
    <w:rsid w:val="004024EC"/>
    <w:rsid w:val="004031A5"/>
    <w:rsid w:val="00404530"/>
    <w:rsid w:val="00406BE0"/>
    <w:rsid w:val="00406F9C"/>
    <w:rsid w:val="00410517"/>
    <w:rsid w:val="00410AB2"/>
    <w:rsid w:val="00411BEE"/>
    <w:rsid w:val="004124AF"/>
    <w:rsid w:val="00414C9C"/>
    <w:rsid w:val="00420299"/>
    <w:rsid w:val="004211A4"/>
    <w:rsid w:val="00423DD6"/>
    <w:rsid w:val="00424204"/>
    <w:rsid w:val="0042515E"/>
    <w:rsid w:val="004253C5"/>
    <w:rsid w:val="004257AE"/>
    <w:rsid w:val="00426142"/>
    <w:rsid w:val="00427123"/>
    <w:rsid w:val="00427D80"/>
    <w:rsid w:val="00430D0D"/>
    <w:rsid w:val="004317D3"/>
    <w:rsid w:val="00433E5A"/>
    <w:rsid w:val="00436E7B"/>
    <w:rsid w:val="00437818"/>
    <w:rsid w:val="00437CA6"/>
    <w:rsid w:val="00437FCE"/>
    <w:rsid w:val="00443D24"/>
    <w:rsid w:val="0044504C"/>
    <w:rsid w:val="004453E5"/>
    <w:rsid w:val="0044593B"/>
    <w:rsid w:val="00446008"/>
    <w:rsid w:val="00446906"/>
    <w:rsid w:val="0045045C"/>
    <w:rsid w:val="00452381"/>
    <w:rsid w:val="004547EB"/>
    <w:rsid w:val="00455DC9"/>
    <w:rsid w:val="00455FA0"/>
    <w:rsid w:val="00457B7B"/>
    <w:rsid w:val="004633E1"/>
    <w:rsid w:val="00465630"/>
    <w:rsid w:val="0046653F"/>
    <w:rsid w:val="00467965"/>
    <w:rsid w:val="004702A9"/>
    <w:rsid w:val="004708BB"/>
    <w:rsid w:val="00471CBD"/>
    <w:rsid w:val="00473F66"/>
    <w:rsid w:val="00474F10"/>
    <w:rsid w:val="00475268"/>
    <w:rsid w:val="00476070"/>
    <w:rsid w:val="00477476"/>
    <w:rsid w:val="00477CEC"/>
    <w:rsid w:val="00480D18"/>
    <w:rsid w:val="00482726"/>
    <w:rsid w:val="00482DD3"/>
    <w:rsid w:val="00487D38"/>
    <w:rsid w:val="00492872"/>
    <w:rsid w:val="00493EDC"/>
    <w:rsid w:val="00494BDD"/>
    <w:rsid w:val="00495938"/>
    <w:rsid w:val="004A0C74"/>
    <w:rsid w:val="004A2322"/>
    <w:rsid w:val="004A5BA8"/>
    <w:rsid w:val="004B09E8"/>
    <w:rsid w:val="004B35E6"/>
    <w:rsid w:val="004B449F"/>
    <w:rsid w:val="004B5625"/>
    <w:rsid w:val="004B627B"/>
    <w:rsid w:val="004C1C43"/>
    <w:rsid w:val="004C49F9"/>
    <w:rsid w:val="004C5407"/>
    <w:rsid w:val="004C54E5"/>
    <w:rsid w:val="004C5D8F"/>
    <w:rsid w:val="004C623A"/>
    <w:rsid w:val="004C6630"/>
    <w:rsid w:val="004C7F60"/>
    <w:rsid w:val="004D18F9"/>
    <w:rsid w:val="004D2A3D"/>
    <w:rsid w:val="004D2A69"/>
    <w:rsid w:val="004D5981"/>
    <w:rsid w:val="004D5DEB"/>
    <w:rsid w:val="004E0A7F"/>
    <w:rsid w:val="004E479C"/>
    <w:rsid w:val="004E7374"/>
    <w:rsid w:val="004F0289"/>
    <w:rsid w:val="004F1E1F"/>
    <w:rsid w:val="004F24CB"/>
    <w:rsid w:val="004F3F0E"/>
    <w:rsid w:val="004F6699"/>
    <w:rsid w:val="004F7483"/>
    <w:rsid w:val="004F766B"/>
    <w:rsid w:val="00500A0E"/>
    <w:rsid w:val="005013E5"/>
    <w:rsid w:val="00501A9D"/>
    <w:rsid w:val="0050228F"/>
    <w:rsid w:val="00502D39"/>
    <w:rsid w:val="005031C4"/>
    <w:rsid w:val="00505A96"/>
    <w:rsid w:val="00505E9A"/>
    <w:rsid w:val="0050610D"/>
    <w:rsid w:val="005064B2"/>
    <w:rsid w:val="00506B7F"/>
    <w:rsid w:val="00507DC8"/>
    <w:rsid w:val="00510C87"/>
    <w:rsid w:val="00511793"/>
    <w:rsid w:val="00512443"/>
    <w:rsid w:val="0051263B"/>
    <w:rsid w:val="00515082"/>
    <w:rsid w:val="00515913"/>
    <w:rsid w:val="005171DF"/>
    <w:rsid w:val="00520AE8"/>
    <w:rsid w:val="005214C6"/>
    <w:rsid w:val="00522525"/>
    <w:rsid w:val="00523707"/>
    <w:rsid w:val="0052606D"/>
    <w:rsid w:val="005274C8"/>
    <w:rsid w:val="005279C8"/>
    <w:rsid w:val="0053200B"/>
    <w:rsid w:val="00533E49"/>
    <w:rsid w:val="005341C3"/>
    <w:rsid w:val="005425F1"/>
    <w:rsid w:val="00546D52"/>
    <w:rsid w:val="00546D69"/>
    <w:rsid w:val="00550606"/>
    <w:rsid w:val="0055090F"/>
    <w:rsid w:val="00550E9A"/>
    <w:rsid w:val="00553590"/>
    <w:rsid w:val="00555047"/>
    <w:rsid w:val="0055632E"/>
    <w:rsid w:val="005563A1"/>
    <w:rsid w:val="00556D68"/>
    <w:rsid w:val="0056110A"/>
    <w:rsid w:val="00561D26"/>
    <w:rsid w:val="005623E1"/>
    <w:rsid w:val="0056240A"/>
    <w:rsid w:val="00562A1E"/>
    <w:rsid w:val="00564C34"/>
    <w:rsid w:val="00565915"/>
    <w:rsid w:val="005702AB"/>
    <w:rsid w:val="005733E1"/>
    <w:rsid w:val="00577A48"/>
    <w:rsid w:val="00577E7E"/>
    <w:rsid w:val="005808D0"/>
    <w:rsid w:val="00581599"/>
    <w:rsid w:val="00581EF9"/>
    <w:rsid w:val="0058243C"/>
    <w:rsid w:val="00584C95"/>
    <w:rsid w:val="00585247"/>
    <w:rsid w:val="00586890"/>
    <w:rsid w:val="00590283"/>
    <w:rsid w:val="00594C26"/>
    <w:rsid w:val="005A08E6"/>
    <w:rsid w:val="005A111C"/>
    <w:rsid w:val="005A387E"/>
    <w:rsid w:val="005A3A14"/>
    <w:rsid w:val="005B0865"/>
    <w:rsid w:val="005B20DF"/>
    <w:rsid w:val="005B3DD7"/>
    <w:rsid w:val="005B4B0F"/>
    <w:rsid w:val="005B4E28"/>
    <w:rsid w:val="005B60B4"/>
    <w:rsid w:val="005B66F1"/>
    <w:rsid w:val="005B7092"/>
    <w:rsid w:val="005B75E2"/>
    <w:rsid w:val="005C1736"/>
    <w:rsid w:val="005C1F70"/>
    <w:rsid w:val="005C5B10"/>
    <w:rsid w:val="005C658B"/>
    <w:rsid w:val="005D5A51"/>
    <w:rsid w:val="005E1094"/>
    <w:rsid w:val="005E1965"/>
    <w:rsid w:val="005E724E"/>
    <w:rsid w:val="005E77AA"/>
    <w:rsid w:val="005F1B15"/>
    <w:rsid w:val="005F47B8"/>
    <w:rsid w:val="005F4DD9"/>
    <w:rsid w:val="005F4DF6"/>
    <w:rsid w:val="005F53C9"/>
    <w:rsid w:val="005F67D3"/>
    <w:rsid w:val="006001C9"/>
    <w:rsid w:val="0060052B"/>
    <w:rsid w:val="006013AA"/>
    <w:rsid w:val="00602822"/>
    <w:rsid w:val="00602A09"/>
    <w:rsid w:val="006044CF"/>
    <w:rsid w:val="00605AA8"/>
    <w:rsid w:val="0060757D"/>
    <w:rsid w:val="00611749"/>
    <w:rsid w:val="0061219F"/>
    <w:rsid w:val="006149DD"/>
    <w:rsid w:val="00621E75"/>
    <w:rsid w:val="0062236F"/>
    <w:rsid w:val="006229CA"/>
    <w:rsid w:val="0062460B"/>
    <w:rsid w:val="0062480A"/>
    <w:rsid w:val="0062678B"/>
    <w:rsid w:val="00630C34"/>
    <w:rsid w:val="006323A5"/>
    <w:rsid w:val="0063466A"/>
    <w:rsid w:val="00634CFF"/>
    <w:rsid w:val="006363D1"/>
    <w:rsid w:val="0064209B"/>
    <w:rsid w:val="00642D09"/>
    <w:rsid w:val="00643185"/>
    <w:rsid w:val="00643AFB"/>
    <w:rsid w:val="0064515E"/>
    <w:rsid w:val="006478CC"/>
    <w:rsid w:val="00652476"/>
    <w:rsid w:val="00652ECF"/>
    <w:rsid w:val="0065303D"/>
    <w:rsid w:val="00653F8F"/>
    <w:rsid w:val="00654396"/>
    <w:rsid w:val="00654C1E"/>
    <w:rsid w:val="00655A1F"/>
    <w:rsid w:val="00655C65"/>
    <w:rsid w:val="006560E8"/>
    <w:rsid w:val="00656404"/>
    <w:rsid w:val="00657107"/>
    <w:rsid w:val="006574A7"/>
    <w:rsid w:val="00657593"/>
    <w:rsid w:val="0066202D"/>
    <w:rsid w:val="00662E16"/>
    <w:rsid w:val="006653A5"/>
    <w:rsid w:val="006667C0"/>
    <w:rsid w:val="0067112E"/>
    <w:rsid w:val="006737C5"/>
    <w:rsid w:val="00673839"/>
    <w:rsid w:val="00674E49"/>
    <w:rsid w:val="00675279"/>
    <w:rsid w:val="00677D25"/>
    <w:rsid w:val="0068029B"/>
    <w:rsid w:val="00685CCB"/>
    <w:rsid w:val="006872F7"/>
    <w:rsid w:val="00690A8C"/>
    <w:rsid w:val="00691FEB"/>
    <w:rsid w:val="00692F13"/>
    <w:rsid w:val="006930E2"/>
    <w:rsid w:val="0069512E"/>
    <w:rsid w:val="00695177"/>
    <w:rsid w:val="006968FE"/>
    <w:rsid w:val="006A060B"/>
    <w:rsid w:val="006A10B6"/>
    <w:rsid w:val="006A1A3F"/>
    <w:rsid w:val="006A529B"/>
    <w:rsid w:val="006A550F"/>
    <w:rsid w:val="006A7002"/>
    <w:rsid w:val="006A7FC9"/>
    <w:rsid w:val="006B1BF8"/>
    <w:rsid w:val="006B39A9"/>
    <w:rsid w:val="006B478F"/>
    <w:rsid w:val="006B4D30"/>
    <w:rsid w:val="006B514C"/>
    <w:rsid w:val="006B5D43"/>
    <w:rsid w:val="006B5FA8"/>
    <w:rsid w:val="006B69AA"/>
    <w:rsid w:val="006B6A85"/>
    <w:rsid w:val="006C116A"/>
    <w:rsid w:val="006C3D44"/>
    <w:rsid w:val="006C60DD"/>
    <w:rsid w:val="006D10B9"/>
    <w:rsid w:val="006D59AF"/>
    <w:rsid w:val="006D689D"/>
    <w:rsid w:val="006D6E44"/>
    <w:rsid w:val="006D75B3"/>
    <w:rsid w:val="006D789D"/>
    <w:rsid w:val="006E04DC"/>
    <w:rsid w:val="006E2AE2"/>
    <w:rsid w:val="006E3479"/>
    <w:rsid w:val="006E4565"/>
    <w:rsid w:val="006F306A"/>
    <w:rsid w:val="006F5AF0"/>
    <w:rsid w:val="006F5FD1"/>
    <w:rsid w:val="007026F7"/>
    <w:rsid w:val="007062F4"/>
    <w:rsid w:val="00706CA8"/>
    <w:rsid w:val="00710F68"/>
    <w:rsid w:val="0071481B"/>
    <w:rsid w:val="007159B9"/>
    <w:rsid w:val="007207C9"/>
    <w:rsid w:val="00721371"/>
    <w:rsid w:val="00724A18"/>
    <w:rsid w:val="00725583"/>
    <w:rsid w:val="00732D4A"/>
    <w:rsid w:val="0073411A"/>
    <w:rsid w:val="00736249"/>
    <w:rsid w:val="007421BB"/>
    <w:rsid w:val="00742C5E"/>
    <w:rsid w:val="00743489"/>
    <w:rsid w:val="007464E4"/>
    <w:rsid w:val="00747365"/>
    <w:rsid w:val="00751E0A"/>
    <w:rsid w:val="00753949"/>
    <w:rsid w:val="0075402C"/>
    <w:rsid w:val="00756D61"/>
    <w:rsid w:val="0076078A"/>
    <w:rsid w:val="007700EC"/>
    <w:rsid w:val="0077449F"/>
    <w:rsid w:val="00775980"/>
    <w:rsid w:val="0077635E"/>
    <w:rsid w:val="007768C8"/>
    <w:rsid w:val="0077704B"/>
    <w:rsid w:val="00781FD8"/>
    <w:rsid w:val="0078358C"/>
    <w:rsid w:val="0078606C"/>
    <w:rsid w:val="007867FD"/>
    <w:rsid w:val="00786DA5"/>
    <w:rsid w:val="00790854"/>
    <w:rsid w:val="00790DD5"/>
    <w:rsid w:val="007910B5"/>
    <w:rsid w:val="0079196C"/>
    <w:rsid w:val="00792F95"/>
    <w:rsid w:val="00793D31"/>
    <w:rsid w:val="00793F3D"/>
    <w:rsid w:val="00794B79"/>
    <w:rsid w:val="007973FF"/>
    <w:rsid w:val="007A2192"/>
    <w:rsid w:val="007A4BAE"/>
    <w:rsid w:val="007A530F"/>
    <w:rsid w:val="007B08B7"/>
    <w:rsid w:val="007B14BF"/>
    <w:rsid w:val="007B19AB"/>
    <w:rsid w:val="007B211A"/>
    <w:rsid w:val="007B5157"/>
    <w:rsid w:val="007B5F6B"/>
    <w:rsid w:val="007B6DB2"/>
    <w:rsid w:val="007C0E97"/>
    <w:rsid w:val="007C2427"/>
    <w:rsid w:val="007C3C10"/>
    <w:rsid w:val="007C5C3A"/>
    <w:rsid w:val="007C5DF1"/>
    <w:rsid w:val="007C6A53"/>
    <w:rsid w:val="007C7AF5"/>
    <w:rsid w:val="007D132B"/>
    <w:rsid w:val="007D148F"/>
    <w:rsid w:val="007D2866"/>
    <w:rsid w:val="007D3920"/>
    <w:rsid w:val="007D3A16"/>
    <w:rsid w:val="007D5491"/>
    <w:rsid w:val="007D5D85"/>
    <w:rsid w:val="007D7FD2"/>
    <w:rsid w:val="007E00F0"/>
    <w:rsid w:val="007E1A0F"/>
    <w:rsid w:val="007E2466"/>
    <w:rsid w:val="007E2569"/>
    <w:rsid w:val="007E2D55"/>
    <w:rsid w:val="007E3BBD"/>
    <w:rsid w:val="007E4B58"/>
    <w:rsid w:val="007E4BF7"/>
    <w:rsid w:val="007E525E"/>
    <w:rsid w:val="007E6B8D"/>
    <w:rsid w:val="007F112C"/>
    <w:rsid w:val="007F214B"/>
    <w:rsid w:val="007F30F8"/>
    <w:rsid w:val="007F35A2"/>
    <w:rsid w:val="007F5DA1"/>
    <w:rsid w:val="007F7BB3"/>
    <w:rsid w:val="00803459"/>
    <w:rsid w:val="0080472C"/>
    <w:rsid w:val="00806F6D"/>
    <w:rsid w:val="008105D4"/>
    <w:rsid w:val="00810D66"/>
    <w:rsid w:val="00811B21"/>
    <w:rsid w:val="00811B3C"/>
    <w:rsid w:val="0081243E"/>
    <w:rsid w:val="00816630"/>
    <w:rsid w:val="008170F6"/>
    <w:rsid w:val="00817F4B"/>
    <w:rsid w:val="0082006B"/>
    <w:rsid w:val="00820C73"/>
    <w:rsid w:val="00821F32"/>
    <w:rsid w:val="008234F2"/>
    <w:rsid w:val="00823710"/>
    <w:rsid w:val="00826645"/>
    <w:rsid w:val="00827D1E"/>
    <w:rsid w:val="008300E0"/>
    <w:rsid w:val="00830B15"/>
    <w:rsid w:val="00832046"/>
    <w:rsid w:val="008338D3"/>
    <w:rsid w:val="00835709"/>
    <w:rsid w:val="008360AE"/>
    <w:rsid w:val="00836C24"/>
    <w:rsid w:val="008401AD"/>
    <w:rsid w:val="008405FE"/>
    <w:rsid w:val="0084070B"/>
    <w:rsid w:val="008422DD"/>
    <w:rsid w:val="0084462D"/>
    <w:rsid w:val="008452A5"/>
    <w:rsid w:val="008452FC"/>
    <w:rsid w:val="0084585F"/>
    <w:rsid w:val="0084699C"/>
    <w:rsid w:val="0085012F"/>
    <w:rsid w:val="00850DD7"/>
    <w:rsid w:val="008515B9"/>
    <w:rsid w:val="00854447"/>
    <w:rsid w:val="00856D8C"/>
    <w:rsid w:val="00860478"/>
    <w:rsid w:val="008618CF"/>
    <w:rsid w:val="00861DEC"/>
    <w:rsid w:val="00862C20"/>
    <w:rsid w:val="00864B03"/>
    <w:rsid w:val="00865860"/>
    <w:rsid w:val="0086715F"/>
    <w:rsid w:val="00871C60"/>
    <w:rsid w:val="0087335A"/>
    <w:rsid w:val="00873D61"/>
    <w:rsid w:val="008755DA"/>
    <w:rsid w:val="008767A1"/>
    <w:rsid w:val="0088027D"/>
    <w:rsid w:val="008833B9"/>
    <w:rsid w:val="00883E52"/>
    <w:rsid w:val="00884B7C"/>
    <w:rsid w:val="0088672C"/>
    <w:rsid w:val="00887BF9"/>
    <w:rsid w:val="008916DC"/>
    <w:rsid w:val="00891FFE"/>
    <w:rsid w:val="00894315"/>
    <w:rsid w:val="008960A8"/>
    <w:rsid w:val="00896DC3"/>
    <w:rsid w:val="008A2EE0"/>
    <w:rsid w:val="008A3310"/>
    <w:rsid w:val="008A5608"/>
    <w:rsid w:val="008A67F2"/>
    <w:rsid w:val="008A7E2E"/>
    <w:rsid w:val="008B0656"/>
    <w:rsid w:val="008B1FB1"/>
    <w:rsid w:val="008B7372"/>
    <w:rsid w:val="008B7AEF"/>
    <w:rsid w:val="008C056F"/>
    <w:rsid w:val="008C12CC"/>
    <w:rsid w:val="008C2730"/>
    <w:rsid w:val="008C397E"/>
    <w:rsid w:val="008C4ED4"/>
    <w:rsid w:val="008C51B0"/>
    <w:rsid w:val="008C5E28"/>
    <w:rsid w:val="008C68C2"/>
    <w:rsid w:val="008D10A2"/>
    <w:rsid w:val="008D185B"/>
    <w:rsid w:val="008D19CB"/>
    <w:rsid w:val="008D25E7"/>
    <w:rsid w:val="008D6868"/>
    <w:rsid w:val="008E087F"/>
    <w:rsid w:val="008E17CB"/>
    <w:rsid w:val="008E358D"/>
    <w:rsid w:val="008F0646"/>
    <w:rsid w:val="008F0682"/>
    <w:rsid w:val="008F21EF"/>
    <w:rsid w:val="008F24E7"/>
    <w:rsid w:val="008F4F8F"/>
    <w:rsid w:val="008F5193"/>
    <w:rsid w:val="008F7745"/>
    <w:rsid w:val="00900558"/>
    <w:rsid w:val="0090179B"/>
    <w:rsid w:val="00902B1D"/>
    <w:rsid w:val="0090550A"/>
    <w:rsid w:val="0090584A"/>
    <w:rsid w:val="009072F7"/>
    <w:rsid w:val="0091119D"/>
    <w:rsid w:val="00912DCF"/>
    <w:rsid w:val="00912F46"/>
    <w:rsid w:val="0091592A"/>
    <w:rsid w:val="009178DA"/>
    <w:rsid w:val="0092156E"/>
    <w:rsid w:val="00924914"/>
    <w:rsid w:val="0092710A"/>
    <w:rsid w:val="00927EC6"/>
    <w:rsid w:val="009317E8"/>
    <w:rsid w:val="00932809"/>
    <w:rsid w:val="00934E57"/>
    <w:rsid w:val="00935359"/>
    <w:rsid w:val="009375DF"/>
    <w:rsid w:val="00941805"/>
    <w:rsid w:val="00941ED8"/>
    <w:rsid w:val="00942D22"/>
    <w:rsid w:val="00943F55"/>
    <w:rsid w:val="0094521C"/>
    <w:rsid w:val="0095005B"/>
    <w:rsid w:val="0095081E"/>
    <w:rsid w:val="0095171D"/>
    <w:rsid w:val="00952438"/>
    <w:rsid w:val="00952E77"/>
    <w:rsid w:val="009542EC"/>
    <w:rsid w:val="009546FB"/>
    <w:rsid w:val="009561B3"/>
    <w:rsid w:val="00963BDB"/>
    <w:rsid w:val="009640C8"/>
    <w:rsid w:val="00964C27"/>
    <w:rsid w:val="00964D1C"/>
    <w:rsid w:val="009656A9"/>
    <w:rsid w:val="00965D48"/>
    <w:rsid w:val="00965D68"/>
    <w:rsid w:val="00965E98"/>
    <w:rsid w:val="0096712D"/>
    <w:rsid w:val="00967D21"/>
    <w:rsid w:val="00972919"/>
    <w:rsid w:val="00972E5D"/>
    <w:rsid w:val="0097411E"/>
    <w:rsid w:val="00974212"/>
    <w:rsid w:val="00975BCB"/>
    <w:rsid w:val="009763FC"/>
    <w:rsid w:val="0097652B"/>
    <w:rsid w:val="0097783F"/>
    <w:rsid w:val="0097785D"/>
    <w:rsid w:val="00977EC0"/>
    <w:rsid w:val="00981046"/>
    <w:rsid w:val="00982EC5"/>
    <w:rsid w:val="009834A3"/>
    <w:rsid w:val="00984E6C"/>
    <w:rsid w:val="00985879"/>
    <w:rsid w:val="00990769"/>
    <w:rsid w:val="00991269"/>
    <w:rsid w:val="00992412"/>
    <w:rsid w:val="00993B82"/>
    <w:rsid w:val="00993C40"/>
    <w:rsid w:val="00994ADE"/>
    <w:rsid w:val="009950ED"/>
    <w:rsid w:val="009962C2"/>
    <w:rsid w:val="0099739D"/>
    <w:rsid w:val="0099779D"/>
    <w:rsid w:val="009A282C"/>
    <w:rsid w:val="009A4D6D"/>
    <w:rsid w:val="009A5AE5"/>
    <w:rsid w:val="009B2025"/>
    <w:rsid w:val="009B3988"/>
    <w:rsid w:val="009B3F71"/>
    <w:rsid w:val="009B4516"/>
    <w:rsid w:val="009B4948"/>
    <w:rsid w:val="009B6259"/>
    <w:rsid w:val="009C164F"/>
    <w:rsid w:val="009C225A"/>
    <w:rsid w:val="009C4455"/>
    <w:rsid w:val="009D316A"/>
    <w:rsid w:val="009D52D4"/>
    <w:rsid w:val="009D657E"/>
    <w:rsid w:val="009D6BEE"/>
    <w:rsid w:val="009D7033"/>
    <w:rsid w:val="009D7AF6"/>
    <w:rsid w:val="009E018C"/>
    <w:rsid w:val="009E16DC"/>
    <w:rsid w:val="009E38E7"/>
    <w:rsid w:val="009E5C5D"/>
    <w:rsid w:val="009E73EC"/>
    <w:rsid w:val="009F039E"/>
    <w:rsid w:val="009F3B5A"/>
    <w:rsid w:val="009F40F1"/>
    <w:rsid w:val="009F4682"/>
    <w:rsid w:val="009F4937"/>
    <w:rsid w:val="009F4A61"/>
    <w:rsid w:val="009F6011"/>
    <w:rsid w:val="009F6731"/>
    <w:rsid w:val="009F706E"/>
    <w:rsid w:val="009F70CF"/>
    <w:rsid w:val="009F74EB"/>
    <w:rsid w:val="00A05CAB"/>
    <w:rsid w:val="00A063BE"/>
    <w:rsid w:val="00A069C5"/>
    <w:rsid w:val="00A06D52"/>
    <w:rsid w:val="00A07C95"/>
    <w:rsid w:val="00A10273"/>
    <w:rsid w:val="00A1028B"/>
    <w:rsid w:val="00A1099A"/>
    <w:rsid w:val="00A1164D"/>
    <w:rsid w:val="00A119D8"/>
    <w:rsid w:val="00A13674"/>
    <w:rsid w:val="00A1394C"/>
    <w:rsid w:val="00A1588F"/>
    <w:rsid w:val="00A15E7D"/>
    <w:rsid w:val="00A170E9"/>
    <w:rsid w:val="00A21BCD"/>
    <w:rsid w:val="00A2243C"/>
    <w:rsid w:val="00A22FD5"/>
    <w:rsid w:val="00A23DA0"/>
    <w:rsid w:val="00A244BF"/>
    <w:rsid w:val="00A245C8"/>
    <w:rsid w:val="00A25417"/>
    <w:rsid w:val="00A26F6D"/>
    <w:rsid w:val="00A27846"/>
    <w:rsid w:val="00A310B6"/>
    <w:rsid w:val="00A323C1"/>
    <w:rsid w:val="00A33555"/>
    <w:rsid w:val="00A3412B"/>
    <w:rsid w:val="00A35E1B"/>
    <w:rsid w:val="00A37569"/>
    <w:rsid w:val="00A42637"/>
    <w:rsid w:val="00A44B68"/>
    <w:rsid w:val="00A52528"/>
    <w:rsid w:val="00A53E37"/>
    <w:rsid w:val="00A602BC"/>
    <w:rsid w:val="00A6042D"/>
    <w:rsid w:val="00A60BC8"/>
    <w:rsid w:val="00A61290"/>
    <w:rsid w:val="00A61408"/>
    <w:rsid w:val="00A63196"/>
    <w:rsid w:val="00A649EA"/>
    <w:rsid w:val="00A65CDF"/>
    <w:rsid w:val="00A677EE"/>
    <w:rsid w:val="00A701F7"/>
    <w:rsid w:val="00A71D7B"/>
    <w:rsid w:val="00A72197"/>
    <w:rsid w:val="00A72F91"/>
    <w:rsid w:val="00A7364E"/>
    <w:rsid w:val="00A73B75"/>
    <w:rsid w:val="00A73F20"/>
    <w:rsid w:val="00A74E10"/>
    <w:rsid w:val="00A75418"/>
    <w:rsid w:val="00A77907"/>
    <w:rsid w:val="00A77E22"/>
    <w:rsid w:val="00A82F29"/>
    <w:rsid w:val="00A83F22"/>
    <w:rsid w:val="00A84F35"/>
    <w:rsid w:val="00A85392"/>
    <w:rsid w:val="00A860D3"/>
    <w:rsid w:val="00A92A21"/>
    <w:rsid w:val="00A93DBC"/>
    <w:rsid w:val="00A94E91"/>
    <w:rsid w:val="00A95604"/>
    <w:rsid w:val="00A96BD2"/>
    <w:rsid w:val="00A97461"/>
    <w:rsid w:val="00A97BD7"/>
    <w:rsid w:val="00AA021E"/>
    <w:rsid w:val="00AA0EF4"/>
    <w:rsid w:val="00AA48BC"/>
    <w:rsid w:val="00AA48CB"/>
    <w:rsid w:val="00AA6E98"/>
    <w:rsid w:val="00AA7086"/>
    <w:rsid w:val="00AB2720"/>
    <w:rsid w:val="00AB328E"/>
    <w:rsid w:val="00AB52F1"/>
    <w:rsid w:val="00AB5C86"/>
    <w:rsid w:val="00AB65D7"/>
    <w:rsid w:val="00AB67B5"/>
    <w:rsid w:val="00AC17A0"/>
    <w:rsid w:val="00AC1ED6"/>
    <w:rsid w:val="00AC3122"/>
    <w:rsid w:val="00AC5164"/>
    <w:rsid w:val="00AC51E5"/>
    <w:rsid w:val="00AC5571"/>
    <w:rsid w:val="00AD0C60"/>
    <w:rsid w:val="00AD145D"/>
    <w:rsid w:val="00AD1490"/>
    <w:rsid w:val="00AD29CF"/>
    <w:rsid w:val="00AD3F81"/>
    <w:rsid w:val="00AD45A8"/>
    <w:rsid w:val="00AD61F7"/>
    <w:rsid w:val="00AD6911"/>
    <w:rsid w:val="00AD71AC"/>
    <w:rsid w:val="00AD7D53"/>
    <w:rsid w:val="00AE0793"/>
    <w:rsid w:val="00AE487C"/>
    <w:rsid w:val="00AE5F40"/>
    <w:rsid w:val="00AF1D00"/>
    <w:rsid w:val="00AF29DB"/>
    <w:rsid w:val="00AF3306"/>
    <w:rsid w:val="00B0096E"/>
    <w:rsid w:val="00B01170"/>
    <w:rsid w:val="00B0372B"/>
    <w:rsid w:val="00B03BBF"/>
    <w:rsid w:val="00B04251"/>
    <w:rsid w:val="00B0495B"/>
    <w:rsid w:val="00B05BDD"/>
    <w:rsid w:val="00B05E35"/>
    <w:rsid w:val="00B05FDD"/>
    <w:rsid w:val="00B06D3B"/>
    <w:rsid w:val="00B076DC"/>
    <w:rsid w:val="00B12F10"/>
    <w:rsid w:val="00B1380C"/>
    <w:rsid w:val="00B14466"/>
    <w:rsid w:val="00B17C59"/>
    <w:rsid w:val="00B2097B"/>
    <w:rsid w:val="00B20AB4"/>
    <w:rsid w:val="00B239F2"/>
    <w:rsid w:val="00B30126"/>
    <w:rsid w:val="00B322B9"/>
    <w:rsid w:val="00B34650"/>
    <w:rsid w:val="00B35F18"/>
    <w:rsid w:val="00B37D3D"/>
    <w:rsid w:val="00B37E04"/>
    <w:rsid w:val="00B37FFC"/>
    <w:rsid w:val="00B407EF"/>
    <w:rsid w:val="00B40D08"/>
    <w:rsid w:val="00B41089"/>
    <w:rsid w:val="00B4223B"/>
    <w:rsid w:val="00B44B54"/>
    <w:rsid w:val="00B46890"/>
    <w:rsid w:val="00B5107A"/>
    <w:rsid w:val="00B513CB"/>
    <w:rsid w:val="00B517C7"/>
    <w:rsid w:val="00B52FF5"/>
    <w:rsid w:val="00B5317F"/>
    <w:rsid w:val="00B54393"/>
    <w:rsid w:val="00B54758"/>
    <w:rsid w:val="00B54DF4"/>
    <w:rsid w:val="00B55CC3"/>
    <w:rsid w:val="00B61736"/>
    <w:rsid w:val="00B62FAF"/>
    <w:rsid w:val="00B632FA"/>
    <w:rsid w:val="00B6374B"/>
    <w:rsid w:val="00B63E2B"/>
    <w:rsid w:val="00B65929"/>
    <w:rsid w:val="00B66482"/>
    <w:rsid w:val="00B678BC"/>
    <w:rsid w:val="00B70F95"/>
    <w:rsid w:val="00B73041"/>
    <w:rsid w:val="00B73114"/>
    <w:rsid w:val="00B73F8B"/>
    <w:rsid w:val="00B74A60"/>
    <w:rsid w:val="00B7566B"/>
    <w:rsid w:val="00B767BD"/>
    <w:rsid w:val="00B77C75"/>
    <w:rsid w:val="00B8125B"/>
    <w:rsid w:val="00B821C5"/>
    <w:rsid w:val="00B841A1"/>
    <w:rsid w:val="00B84C5B"/>
    <w:rsid w:val="00B86F5C"/>
    <w:rsid w:val="00B9008A"/>
    <w:rsid w:val="00B90840"/>
    <w:rsid w:val="00B93757"/>
    <w:rsid w:val="00B9444B"/>
    <w:rsid w:val="00B96765"/>
    <w:rsid w:val="00B9701A"/>
    <w:rsid w:val="00BA0DED"/>
    <w:rsid w:val="00BA1A04"/>
    <w:rsid w:val="00BA419D"/>
    <w:rsid w:val="00BA4759"/>
    <w:rsid w:val="00BA4D9E"/>
    <w:rsid w:val="00BA5A0E"/>
    <w:rsid w:val="00BB17AF"/>
    <w:rsid w:val="00BB269C"/>
    <w:rsid w:val="00BB2786"/>
    <w:rsid w:val="00BB2A4D"/>
    <w:rsid w:val="00BB2F03"/>
    <w:rsid w:val="00BB32A0"/>
    <w:rsid w:val="00BB59C5"/>
    <w:rsid w:val="00BB7E48"/>
    <w:rsid w:val="00BB7EBD"/>
    <w:rsid w:val="00BC0735"/>
    <w:rsid w:val="00BC0DD9"/>
    <w:rsid w:val="00BC38B5"/>
    <w:rsid w:val="00BC3C9F"/>
    <w:rsid w:val="00BC3EF9"/>
    <w:rsid w:val="00BC4522"/>
    <w:rsid w:val="00BC5384"/>
    <w:rsid w:val="00BC5B8C"/>
    <w:rsid w:val="00BC631E"/>
    <w:rsid w:val="00BD28A4"/>
    <w:rsid w:val="00BD56F3"/>
    <w:rsid w:val="00BD60F5"/>
    <w:rsid w:val="00BD73BA"/>
    <w:rsid w:val="00BD79EF"/>
    <w:rsid w:val="00BE0794"/>
    <w:rsid w:val="00BE1687"/>
    <w:rsid w:val="00BE1AF7"/>
    <w:rsid w:val="00BE242F"/>
    <w:rsid w:val="00BE3ACA"/>
    <w:rsid w:val="00BE4DF3"/>
    <w:rsid w:val="00BE50DF"/>
    <w:rsid w:val="00BE6840"/>
    <w:rsid w:val="00BF274B"/>
    <w:rsid w:val="00BF44AC"/>
    <w:rsid w:val="00BF4907"/>
    <w:rsid w:val="00BF595E"/>
    <w:rsid w:val="00BF625F"/>
    <w:rsid w:val="00BF669F"/>
    <w:rsid w:val="00BF6CC0"/>
    <w:rsid w:val="00BF6D8C"/>
    <w:rsid w:val="00C00F41"/>
    <w:rsid w:val="00C024B4"/>
    <w:rsid w:val="00C0384B"/>
    <w:rsid w:val="00C04E6A"/>
    <w:rsid w:val="00C07169"/>
    <w:rsid w:val="00C12618"/>
    <w:rsid w:val="00C1358B"/>
    <w:rsid w:val="00C14529"/>
    <w:rsid w:val="00C14AE2"/>
    <w:rsid w:val="00C15046"/>
    <w:rsid w:val="00C155AC"/>
    <w:rsid w:val="00C222E2"/>
    <w:rsid w:val="00C2357F"/>
    <w:rsid w:val="00C23F44"/>
    <w:rsid w:val="00C25798"/>
    <w:rsid w:val="00C26182"/>
    <w:rsid w:val="00C27A8D"/>
    <w:rsid w:val="00C32483"/>
    <w:rsid w:val="00C34150"/>
    <w:rsid w:val="00C34D02"/>
    <w:rsid w:val="00C3554F"/>
    <w:rsid w:val="00C35841"/>
    <w:rsid w:val="00C362FE"/>
    <w:rsid w:val="00C36DAB"/>
    <w:rsid w:val="00C37A46"/>
    <w:rsid w:val="00C37D9D"/>
    <w:rsid w:val="00C4153E"/>
    <w:rsid w:val="00C42EE5"/>
    <w:rsid w:val="00C448B1"/>
    <w:rsid w:val="00C47F0C"/>
    <w:rsid w:val="00C52433"/>
    <w:rsid w:val="00C527BC"/>
    <w:rsid w:val="00C53D9C"/>
    <w:rsid w:val="00C53FE2"/>
    <w:rsid w:val="00C5468B"/>
    <w:rsid w:val="00C5488F"/>
    <w:rsid w:val="00C55239"/>
    <w:rsid w:val="00C57091"/>
    <w:rsid w:val="00C571B5"/>
    <w:rsid w:val="00C60490"/>
    <w:rsid w:val="00C60B72"/>
    <w:rsid w:val="00C611C1"/>
    <w:rsid w:val="00C6286A"/>
    <w:rsid w:val="00C63BFD"/>
    <w:rsid w:val="00C655A9"/>
    <w:rsid w:val="00C65F12"/>
    <w:rsid w:val="00C7101C"/>
    <w:rsid w:val="00C7370B"/>
    <w:rsid w:val="00C747DF"/>
    <w:rsid w:val="00C827A5"/>
    <w:rsid w:val="00C828EC"/>
    <w:rsid w:val="00C8431C"/>
    <w:rsid w:val="00C86AC0"/>
    <w:rsid w:val="00C87177"/>
    <w:rsid w:val="00C874D0"/>
    <w:rsid w:val="00C87902"/>
    <w:rsid w:val="00C90455"/>
    <w:rsid w:val="00C94F27"/>
    <w:rsid w:val="00C954A1"/>
    <w:rsid w:val="00CA2999"/>
    <w:rsid w:val="00CA72F3"/>
    <w:rsid w:val="00CB2D94"/>
    <w:rsid w:val="00CB35D5"/>
    <w:rsid w:val="00CB3C6B"/>
    <w:rsid w:val="00CB4443"/>
    <w:rsid w:val="00CB44B3"/>
    <w:rsid w:val="00CB4CDE"/>
    <w:rsid w:val="00CC0A62"/>
    <w:rsid w:val="00CC2200"/>
    <w:rsid w:val="00CC29A3"/>
    <w:rsid w:val="00CC4A90"/>
    <w:rsid w:val="00CC5168"/>
    <w:rsid w:val="00CC697D"/>
    <w:rsid w:val="00CC6AFE"/>
    <w:rsid w:val="00CC7D5E"/>
    <w:rsid w:val="00CD0B7C"/>
    <w:rsid w:val="00CD35C0"/>
    <w:rsid w:val="00CD646E"/>
    <w:rsid w:val="00CD6FDB"/>
    <w:rsid w:val="00CE0929"/>
    <w:rsid w:val="00CE11E0"/>
    <w:rsid w:val="00CE1C85"/>
    <w:rsid w:val="00CE7E94"/>
    <w:rsid w:val="00CF02FC"/>
    <w:rsid w:val="00CF0777"/>
    <w:rsid w:val="00CF0F86"/>
    <w:rsid w:val="00CF1719"/>
    <w:rsid w:val="00CF19E1"/>
    <w:rsid w:val="00CF1E1C"/>
    <w:rsid w:val="00CF2EE7"/>
    <w:rsid w:val="00CF3458"/>
    <w:rsid w:val="00CF6EF7"/>
    <w:rsid w:val="00D011FC"/>
    <w:rsid w:val="00D0364D"/>
    <w:rsid w:val="00D04E8D"/>
    <w:rsid w:val="00D101E3"/>
    <w:rsid w:val="00D103B9"/>
    <w:rsid w:val="00D12012"/>
    <w:rsid w:val="00D1301C"/>
    <w:rsid w:val="00D135A6"/>
    <w:rsid w:val="00D13957"/>
    <w:rsid w:val="00D157C1"/>
    <w:rsid w:val="00D15DA5"/>
    <w:rsid w:val="00D20690"/>
    <w:rsid w:val="00D20B1F"/>
    <w:rsid w:val="00D20D35"/>
    <w:rsid w:val="00D21744"/>
    <w:rsid w:val="00D228FD"/>
    <w:rsid w:val="00D23297"/>
    <w:rsid w:val="00D2365F"/>
    <w:rsid w:val="00D2392C"/>
    <w:rsid w:val="00D2413A"/>
    <w:rsid w:val="00D24185"/>
    <w:rsid w:val="00D24511"/>
    <w:rsid w:val="00D2464E"/>
    <w:rsid w:val="00D27BB3"/>
    <w:rsid w:val="00D31CF9"/>
    <w:rsid w:val="00D326C8"/>
    <w:rsid w:val="00D32B02"/>
    <w:rsid w:val="00D3543A"/>
    <w:rsid w:val="00D35573"/>
    <w:rsid w:val="00D3575A"/>
    <w:rsid w:val="00D3785E"/>
    <w:rsid w:val="00D434BC"/>
    <w:rsid w:val="00D4520E"/>
    <w:rsid w:val="00D45B2C"/>
    <w:rsid w:val="00D45D35"/>
    <w:rsid w:val="00D46CB7"/>
    <w:rsid w:val="00D535DD"/>
    <w:rsid w:val="00D55720"/>
    <w:rsid w:val="00D56C08"/>
    <w:rsid w:val="00D61704"/>
    <w:rsid w:val="00D64EF8"/>
    <w:rsid w:val="00D67DF1"/>
    <w:rsid w:val="00D704E8"/>
    <w:rsid w:val="00D720EC"/>
    <w:rsid w:val="00D72CCE"/>
    <w:rsid w:val="00D72F85"/>
    <w:rsid w:val="00D73B37"/>
    <w:rsid w:val="00D75565"/>
    <w:rsid w:val="00D755EB"/>
    <w:rsid w:val="00D80319"/>
    <w:rsid w:val="00D81D00"/>
    <w:rsid w:val="00D82147"/>
    <w:rsid w:val="00D82AAC"/>
    <w:rsid w:val="00D83FF3"/>
    <w:rsid w:val="00D84EAB"/>
    <w:rsid w:val="00D85D0A"/>
    <w:rsid w:val="00D92D8A"/>
    <w:rsid w:val="00D96526"/>
    <w:rsid w:val="00D97620"/>
    <w:rsid w:val="00DA0A20"/>
    <w:rsid w:val="00DA18B1"/>
    <w:rsid w:val="00DA1BDB"/>
    <w:rsid w:val="00DA48C8"/>
    <w:rsid w:val="00DA6A6F"/>
    <w:rsid w:val="00DB0117"/>
    <w:rsid w:val="00DB07AD"/>
    <w:rsid w:val="00DB19C6"/>
    <w:rsid w:val="00DB2389"/>
    <w:rsid w:val="00DB4464"/>
    <w:rsid w:val="00DB583E"/>
    <w:rsid w:val="00DB7A8F"/>
    <w:rsid w:val="00DC170D"/>
    <w:rsid w:val="00DC1F98"/>
    <w:rsid w:val="00DC21BA"/>
    <w:rsid w:val="00DC320A"/>
    <w:rsid w:val="00DC7406"/>
    <w:rsid w:val="00DD0C73"/>
    <w:rsid w:val="00DD2687"/>
    <w:rsid w:val="00DD2AB9"/>
    <w:rsid w:val="00DD2DC0"/>
    <w:rsid w:val="00DD607D"/>
    <w:rsid w:val="00DD7DF0"/>
    <w:rsid w:val="00DE28CB"/>
    <w:rsid w:val="00DE409D"/>
    <w:rsid w:val="00DE4BE6"/>
    <w:rsid w:val="00DE779E"/>
    <w:rsid w:val="00DE7C7D"/>
    <w:rsid w:val="00DE7DED"/>
    <w:rsid w:val="00DF003A"/>
    <w:rsid w:val="00DF0DF0"/>
    <w:rsid w:val="00DF1B1C"/>
    <w:rsid w:val="00DF1FE0"/>
    <w:rsid w:val="00DF2C59"/>
    <w:rsid w:val="00DF6874"/>
    <w:rsid w:val="00DF6DF3"/>
    <w:rsid w:val="00DF7DBD"/>
    <w:rsid w:val="00E008BD"/>
    <w:rsid w:val="00E0150C"/>
    <w:rsid w:val="00E01779"/>
    <w:rsid w:val="00E01FA2"/>
    <w:rsid w:val="00E02268"/>
    <w:rsid w:val="00E0442B"/>
    <w:rsid w:val="00E05F0A"/>
    <w:rsid w:val="00E13291"/>
    <w:rsid w:val="00E13C23"/>
    <w:rsid w:val="00E13D2E"/>
    <w:rsid w:val="00E14519"/>
    <w:rsid w:val="00E14F4A"/>
    <w:rsid w:val="00E153D7"/>
    <w:rsid w:val="00E165AD"/>
    <w:rsid w:val="00E16985"/>
    <w:rsid w:val="00E16ED8"/>
    <w:rsid w:val="00E23191"/>
    <w:rsid w:val="00E231E5"/>
    <w:rsid w:val="00E232CD"/>
    <w:rsid w:val="00E23D33"/>
    <w:rsid w:val="00E245EE"/>
    <w:rsid w:val="00E24818"/>
    <w:rsid w:val="00E26896"/>
    <w:rsid w:val="00E2692E"/>
    <w:rsid w:val="00E26EC4"/>
    <w:rsid w:val="00E30304"/>
    <w:rsid w:val="00E30A02"/>
    <w:rsid w:val="00E32CA8"/>
    <w:rsid w:val="00E32E7B"/>
    <w:rsid w:val="00E338E1"/>
    <w:rsid w:val="00E344A0"/>
    <w:rsid w:val="00E368E3"/>
    <w:rsid w:val="00E36A6D"/>
    <w:rsid w:val="00E36AAC"/>
    <w:rsid w:val="00E40766"/>
    <w:rsid w:val="00E41070"/>
    <w:rsid w:val="00E43148"/>
    <w:rsid w:val="00E4418F"/>
    <w:rsid w:val="00E4425E"/>
    <w:rsid w:val="00E45B03"/>
    <w:rsid w:val="00E472B6"/>
    <w:rsid w:val="00E47913"/>
    <w:rsid w:val="00E50C02"/>
    <w:rsid w:val="00E52B55"/>
    <w:rsid w:val="00E52D3E"/>
    <w:rsid w:val="00E53E57"/>
    <w:rsid w:val="00E56D06"/>
    <w:rsid w:val="00E57A5E"/>
    <w:rsid w:val="00E57F69"/>
    <w:rsid w:val="00E622B2"/>
    <w:rsid w:val="00E63122"/>
    <w:rsid w:val="00E6564E"/>
    <w:rsid w:val="00E6646A"/>
    <w:rsid w:val="00E66E4B"/>
    <w:rsid w:val="00E7542F"/>
    <w:rsid w:val="00E75EA8"/>
    <w:rsid w:val="00E769CA"/>
    <w:rsid w:val="00E76EDD"/>
    <w:rsid w:val="00E77D3E"/>
    <w:rsid w:val="00E8057A"/>
    <w:rsid w:val="00E817C6"/>
    <w:rsid w:val="00E82444"/>
    <w:rsid w:val="00E867E0"/>
    <w:rsid w:val="00E86D8F"/>
    <w:rsid w:val="00E86EF7"/>
    <w:rsid w:val="00E86FF4"/>
    <w:rsid w:val="00E8728A"/>
    <w:rsid w:val="00E9072A"/>
    <w:rsid w:val="00E91176"/>
    <w:rsid w:val="00E916BA"/>
    <w:rsid w:val="00E91B98"/>
    <w:rsid w:val="00E93D72"/>
    <w:rsid w:val="00E956CF"/>
    <w:rsid w:val="00E95FB3"/>
    <w:rsid w:val="00E96155"/>
    <w:rsid w:val="00E969E6"/>
    <w:rsid w:val="00EA0B7F"/>
    <w:rsid w:val="00EA0DE3"/>
    <w:rsid w:val="00EA3244"/>
    <w:rsid w:val="00EA4FC2"/>
    <w:rsid w:val="00EA63AE"/>
    <w:rsid w:val="00EB177B"/>
    <w:rsid w:val="00EB1790"/>
    <w:rsid w:val="00EB309D"/>
    <w:rsid w:val="00EB5EF1"/>
    <w:rsid w:val="00EB633A"/>
    <w:rsid w:val="00EC2A85"/>
    <w:rsid w:val="00EC2D61"/>
    <w:rsid w:val="00EC31E5"/>
    <w:rsid w:val="00EC39C2"/>
    <w:rsid w:val="00EC4880"/>
    <w:rsid w:val="00EC5E3F"/>
    <w:rsid w:val="00EC63E2"/>
    <w:rsid w:val="00EC655D"/>
    <w:rsid w:val="00EC7FC8"/>
    <w:rsid w:val="00ED0D2F"/>
    <w:rsid w:val="00ED1795"/>
    <w:rsid w:val="00ED1A9A"/>
    <w:rsid w:val="00ED2A6D"/>
    <w:rsid w:val="00ED2FCA"/>
    <w:rsid w:val="00ED37DA"/>
    <w:rsid w:val="00ED6CD1"/>
    <w:rsid w:val="00ED6D18"/>
    <w:rsid w:val="00EE0C2F"/>
    <w:rsid w:val="00EE2DB0"/>
    <w:rsid w:val="00EE4824"/>
    <w:rsid w:val="00EE4A82"/>
    <w:rsid w:val="00EE5E1B"/>
    <w:rsid w:val="00EE60F7"/>
    <w:rsid w:val="00EE717C"/>
    <w:rsid w:val="00EE7616"/>
    <w:rsid w:val="00EE7D87"/>
    <w:rsid w:val="00EE7DC6"/>
    <w:rsid w:val="00EF0726"/>
    <w:rsid w:val="00EF1AA4"/>
    <w:rsid w:val="00EF5C6E"/>
    <w:rsid w:val="00EF76DF"/>
    <w:rsid w:val="00F00F08"/>
    <w:rsid w:val="00F025FF"/>
    <w:rsid w:val="00F0474C"/>
    <w:rsid w:val="00F048BC"/>
    <w:rsid w:val="00F04A05"/>
    <w:rsid w:val="00F05772"/>
    <w:rsid w:val="00F05C06"/>
    <w:rsid w:val="00F0641E"/>
    <w:rsid w:val="00F07A70"/>
    <w:rsid w:val="00F10026"/>
    <w:rsid w:val="00F10811"/>
    <w:rsid w:val="00F10CEF"/>
    <w:rsid w:val="00F14BA1"/>
    <w:rsid w:val="00F15953"/>
    <w:rsid w:val="00F17212"/>
    <w:rsid w:val="00F216BF"/>
    <w:rsid w:val="00F21C87"/>
    <w:rsid w:val="00F21F17"/>
    <w:rsid w:val="00F245AA"/>
    <w:rsid w:val="00F31776"/>
    <w:rsid w:val="00F32DD5"/>
    <w:rsid w:val="00F33318"/>
    <w:rsid w:val="00F35F71"/>
    <w:rsid w:val="00F414AB"/>
    <w:rsid w:val="00F44C25"/>
    <w:rsid w:val="00F457FE"/>
    <w:rsid w:val="00F47379"/>
    <w:rsid w:val="00F50CB3"/>
    <w:rsid w:val="00F51A2C"/>
    <w:rsid w:val="00F5267F"/>
    <w:rsid w:val="00F60EFB"/>
    <w:rsid w:val="00F635C5"/>
    <w:rsid w:val="00F64023"/>
    <w:rsid w:val="00F64D7B"/>
    <w:rsid w:val="00F65945"/>
    <w:rsid w:val="00F713A4"/>
    <w:rsid w:val="00F71EB6"/>
    <w:rsid w:val="00F72F8E"/>
    <w:rsid w:val="00F735BA"/>
    <w:rsid w:val="00F7455C"/>
    <w:rsid w:val="00F7511D"/>
    <w:rsid w:val="00F761B4"/>
    <w:rsid w:val="00F77D7F"/>
    <w:rsid w:val="00F80055"/>
    <w:rsid w:val="00F80B90"/>
    <w:rsid w:val="00F81204"/>
    <w:rsid w:val="00F85D5A"/>
    <w:rsid w:val="00F862C9"/>
    <w:rsid w:val="00F86946"/>
    <w:rsid w:val="00F90201"/>
    <w:rsid w:val="00F94F94"/>
    <w:rsid w:val="00F95950"/>
    <w:rsid w:val="00F95CE4"/>
    <w:rsid w:val="00F97724"/>
    <w:rsid w:val="00FA0F9A"/>
    <w:rsid w:val="00FA1AC5"/>
    <w:rsid w:val="00FA75A7"/>
    <w:rsid w:val="00FB13BF"/>
    <w:rsid w:val="00FB166E"/>
    <w:rsid w:val="00FB2131"/>
    <w:rsid w:val="00FB6352"/>
    <w:rsid w:val="00FB71CE"/>
    <w:rsid w:val="00FB7836"/>
    <w:rsid w:val="00FC3915"/>
    <w:rsid w:val="00FC39EC"/>
    <w:rsid w:val="00FC458A"/>
    <w:rsid w:val="00FC4662"/>
    <w:rsid w:val="00FC492C"/>
    <w:rsid w:val="00FC4F8D"/>
    <w:rsid w:val="00FC5621"/>
    <w:rsid w:val="00FD01A5"/>
    <w:rsid w:val="00FD02D1"/>
    <w:rsid w:val="00FD27E8"/>
    <w:rsid w:val="00FD33F1"/>
    <w:rsid w:val="00FD57DD"/>
    <w:rsid w:val="00FD63A5"/>
    <w:rsid w:val="00FE02D9"/>
    <w:rsid w:val="00FE05FD"/>
    <w:rsid w:val="00FE09BD"/>
    <w:rsid w:val="00FE191D"/>
    <w:rsid w:val="00FE4367"/>
    <w:rsid w:val="00FE550D"/>
    <w:rsid w:val="00FE5883"/>
    <w:rsid w:val="00FE6D0A"/>
    <w:rsid w:val="00FF01FA"/>
    <w:rsid w:val="00FF0409"/>
    <w:rsid w:val="00FF0E97"/>
    <w:rsid w:val="00FF1679"/>
    <w:rsid w:val="00FF16B0"/>
    <w:rsid w:val="00FF3164"/>
    <w:rsid w:val="00FF7D04"/>
  </w:rsids>
  <m:mathPr>
    <m:mathFont m:val="Cambria Math"/>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E34"/>
    <w:rPr>
      <w:rFonts w:cs="Arial"/>
      <w:bCs/>
      <w:iCs/>
      <w:sz w:val="24"/>
      <w:szCs w:val="24"/>
      <w:lang w:bidi="ar-SA"/>
    </w:rPr>
  </w:style>
  <w:style w:type="paragraph" w:styleId="Heading1">
    <w:name w:val="heading 1"/>
    <w:basedOn w:val="Normal"/>
    <w:next w:val="Normal"/>
    <w:link w:val="Heading1Char"/>
    <w:uiPriority w:val="99"/>
    <w:qFormat/>
    <w:rsid w:val="001E2E34"/>
    <w:pPr>
      <w:numPr>
        <w:numId w:val="1"/>
      </w:numPr>
      <w:spacing w:before="240" w:after="60"/>
      <w:outlineLvl w:val="0"/>
    </w:pPr>
    <w:rPr>
      <w:bCs w:val="0"/>
      <w:caps/>
      <w:kern w:val="32"/>
      <w:szCs w:val="32"/>
    </w:rPr>
  </w:style>
  <w:style w:type="paragraph" w:styleId="Heading2">
    <w:name w:val="heading 2"/>
    <w:basedOn w:val="Normal"/>
    <w:next w:val="Normal"/>
    <w:link w:val="Heading2Char"/>
    <w:uiPriority w:val="99"/>
    <w:qFormat/>
    <w:rsid w:val="001E2E34"/>
    <w:pPr>
      <w:numPr>
        <w:ilvl w:val="1"/>
        <w:numId w:val="1"/>
      </w:numPr>
      <w:spacing w:before="240" w:after="60"/>
      <w:outlineLvl w:val="1"/>
    </w:pPr>
    <w:rPr>
      <w:rFonts w:cs="Times New Roman"/>
      <w:bCs w:val="0"/>
      <w:iCs w:val="0"/>
      <w:szCs w:val="28"/>
      <w:lang w:bidi="he-IL"/>
    </w:rPr>
  </w:style>
  <w:style w:type="paragraph" w:styleId="Heading3">
    <w:name w:val="heading 3"/>
    <w:basedOn w:val="Normal"/>
    <w:next w:val="Normal"/>
    <w:link w:val="Heading3Char"/>
    <w:uiPriority w:val="99"/>
    <w:qFormat/>
    <w:rsid w:val="001E2E34"/>
    <w:pPr>
      <w:keepNext/>
      <w:numPr>
        <w:ilvl w:val="2"/>
        <w:numId w:val="1"/>
      </w:numPr>
      <w:spacing w:before="240" w:after="60"/>
      <w:outlineLvl w:val="2"/>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C0CEC"/>
    <w:rPr>
      <w:rFonts w:cs="Arial"/>
      <w:iCs/>
      <w:caps/>
      <w:kern w:val="32"/>
      <w:sz w:val="24"/>
      <w:szCs w:val="32"/>
      <w:lang w:bidi="ar-SA"/>
    </w:rPr>
  </w:style>
  <w:style w:type="character" w:customStyle="1" w:styleId="Heading2Char">
    <w:name w:val="Heading 2 Char"/>
    <w:basedOn w:val="DefaultParagraphFont"/>
    <w:link w:val="Heading2"/>
    <w:uiPriority w:val="99"/>
    <w:locked/>
    <w:rsid w:val="00F761B4"/>
    <w:rPr>
      <w:sz w:val="24"/>
      <w:szCs w:val="28"/>
    </w:rPr>
  </w:style>
  <w:style w:type="character" w:customStyle="1" w:styleId="Heading3Char">
    <w:name w:val="Heading 3 Char"/>
    <w:basedOn w:val="DefaultParagraphFont"/>
    <w:link w:val="Heading3"/>
    <w:uiPriority w:val="99"/>
    <w:rsid w:val="009C0CEC"/>
    <w:rPr>
      <w:rFonts w:cs="Arial"/>
      <w:iCs/>
      <w:sz w:val="24"/>
      <w:szCs w:val="26"/>
      <w:lang w:bidi="ar-SA"/>
    </w:rPr>
  </w:style>
  <w:style w:type="paragraph" w:styleId="BodyText">
    <w:name w:val="Body Text"/>
    <w:basedOn w:val="Normal"/>
    <w:link w:val="BodyTextChar"/>
    <w:uiPriority w:val="99"/>
    <w:pPr>
      <w:widowControl w:val="0"/>
      <w:spacing w:after="240"/>
      <w:ind w:firstLine="720"/>
    </w:pPr>
  </w:style>
  <w:style w:type="character" w:customStyle="1" w:styleId="BodyTextChar">
    <w:name w:val="Body Text Char"/>
    <w:basedOn w:val="DefaultParagraphFont"/>
    <w:link w:val="BodyText"/>
    <w:uiPriority w:val="99"/>
    <w:locked/>
    <w:rsid w:val="007C5DF1"/>
    <w:rPr>
      <w:rFonts w:cs="Arial"/>
      <w:bCs/>
      <w:iCs/>
      <w:sz w:val="24"/>
      <w:szCs w:val="24"/>
    </w:rPr>
  </w:style>
  <w:style w:type="paragraph" w:customStyle="1" w:styleId="BodyTextContinued">
    <w:name w:val="Body Text Continued"/>
    <w:basedOn w:val="BodyText"/>
    <w:next w:val="BodyText"/>
    <w:uiPriority w:val="99"/>
    <w:pPr>
      <w:ind w:firstLine="0"/>
    </w:pPr>
    <w:rPr>
      <w:szCs w:val="20"/>
    </w:rPr>
  </w:style>
  <w:style w:type="paragraph" w:customStyle="1" w:styleId="ColorfulGrid-Accent11">
    <w:name w:val="Colorful Grid - Accent 11"/>
    <w:basedOn w:val="Normal"/>
    <w:next w:val="BodyTextContinued"/>
    <w:uiPriority w:val="99"/>
    <w:pPr>
      <w:spacing w:after="240"/>
      <w:ind w:left="1440" w:right="1440"/>
    </w:pPr>
    <w:rPr>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emiHidden/>
    <w:rsid w:val="009C0CEC"/>
    <w:rPr>
      <w:rFonts w:cs="Arial"/>
      <w:bCs/>
      <w:iCs/>
      <w:sz w:val="24"/>
      <w:szCs w:val="24"/>
      <w:lang w:bidi="ar-SA"/>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emiHidden/>
    <w:rsid w:val="009C0CEC"/>
    <w:rPr>
      <w:rFonts w:cs="Arial"/>
      <w:bCs/>
      <w:iCs/>
      <w:sz w:val="24"/>
      <w:szCs w:val="24"/>
      <w:lang w:bidi="ar-SA"/>
    </w:rPr>
  </w:style>
  <w:style w:type="character" w:styleId="PageNumber">
    <w:name w:val="page number"/>
    <w:basedOn w:val="DefaultParagraphFont"/>
    <w:uiPriority w:val="99"/>
    <w:rPr>
      <w:rFonts w:cs="Times New Roman"/>
    </w:rPr>
  </w:style>
  <w:style w:type="paragraph" w:styleId="Title">
    <w:name w:val="Title"/>
    <w:basedOn w:val="Normal"/>
    <w:link w:val="TitleChar"/>
    <w:uiPriority w:val="99"/>
    <w:qFormat/>
    <w:pPr>
      <w:spacing w:before="240" w:after="240"/>
      <w:jc w:val="center"/>
      <w:outlineLvl w:val="0"/>
    </w:pPr>
    <w:rPr>
      <w:b/>
      <w:bCs w:val="0"/>
      <w:caps/>
    </w:rPr>
  </w:style>
  <w:style w:type="character" w:customStyle="1" w:styleId="TitleChar">
    <w:name w:val="Title Char"/>
    <w:basedOn w:val="DefaultParagraphFont"/>
    <w:link w:val="Title"/>
    <w:uiPriority w:val="10"/>
    <w:rsid w:val="009C0CEC"/>
    <w:rPr>
      <w:rFonts w:asciiTheme="majorHAnsi" w:eastAsiaTheme="majorEastAsia" w:hAnsiTheme="majorHAnsi" w:cstheme="majorBidi"/>
      <w:b/>
      <w:bCs/>
      <w:iCs/>
      <w:kern w:val="28"/>
      <w:sz w:val="32"/>
      <w:szCs w:val="32"/>
      <w:lang w:bidi="ar-SA"/>
    </w:rPr>
  </w:style>
  <w:style w:type="character" w:customStyle="1" w:styleId="zzmpTrailerItem">
    <w:name w:val="zzmpTrailerItem"/>
    <w:uiPriority w:val="99"/>
    <w:rPr>
      <w:rFonts w:ascii="Times New Roman" w:hAnsi="Times New Roman"/>
      <w:noProof/>
      <w:color w:val="auto"/>
      <w:spacing w:val="0"/>
      <w:position w:val="0"/>
      <w:sz w:val="16"/>
      <w:u w:val="none"/>
      <w:effect w:val="none"/>
      <w:vertAlign w:val="baseline"/>
    </w:rPr>
  </w:style>
  <w:style w:type="character" w:styleId="CommentReference">
    <w:name w:val="annotation reference"/>
    <w:basedOn w:val="DefaultParagraphFont"/>
    <w:uiPriority w:val="99"/>
    <w:rsid w:val="001E2E34"/>
    <w:rPr>
      <w:rFonts w:cs="Times New Roman"/>
      <w:sz w:val="16"/>
    </w:rPr>
  </w:style>
  <w:style w:type="paragraph" w:styleId="CommentText">
    <w:name w:val="annotation text"/>
    <w:basedOn w:val="Normal"/>
    <w:link w:val="CommentTextChar"/>
    <w:uiPriority w:val="99"/>
    <w:rsid w:val="001E2E34"/>
    <w:rPr>
      <w:szCs w:val="20"/>
    </w:rPr>
  </w:style>
  <w:style w:type="character" w:customStyle="1" w:styleId="CommentTextChar">
    <w:name w:val="Comment Text Char"/>
    <w:basedOn w:val="DefaultParagraphFont"/>
    <w:link w:val="CommentText"/>
    <w:uiPriority w:val="99"/>
    <w:locked/>
    <w:rsid w:val="001E2E34"/>
    <w:rPr>
      <w:sz w:val="24"/>
      <w:lang w:val="en-US" w:eastAsia="en-US"/>
    </w:rPr>
  </w:style>
  <w:style w:type="paragraph" w:styleId="BalloonText">
    <w:name w:val="Balloon Text"/>
    <w:basedOn w:val="Normal"/>
    <w:link w:val="BalloonTextChar"/>
    <w:uiPriority w:val="99"/>
    <w:rPr>
      <w:rFonts w:ascii="Lucida Grande" w:hAnsi="Lucida Grande" w:cs="Times New Roman"/>
      <w:sz w:val="18"/>
      <w:szCs w:val="18"/>
      <w:lang w:bidi="he-IL"/>
    </w:rPr>
  </w:style>
  <w:style w:type="character" w:customStyle="1" w:styleId="BalloonTextChar">
    <w:name w:val="Balloon Text Char"/>
    <w:basedOn w:val="DefaultParagraphFont"/>
    <w:link w:val="BalloonText"/>
    <w:uiPriority w:val="99"/>
    <w:locked/>
    <w:rPr>
      <w:rFonts w:ascii="Lucida Grande" w:hAnsi="Lucida Grande"/>
      <w:sz w:val="18"/>
    </w:rPr>
  </w:style>
  <w:style w:type="paragraph" w:styleId="CommentSubject">
    <w:name w:val="annotation subject"/>
    <w:basedOn w:val="CommentText"/>
    <w:next w:val="CommentText"/>
    <w:link w:val="CommentSubjectChar"/>
    <w:uiPriority w:val="99"/>
    <w:rPr>
      <w:b/>
    </w:rPr>
  </w:style>
  <w:style w:type="character" w:customStyle="1" w:styleId="CommentSubjectChar">
    <w:name w:val="Comment Subject Char"/>
    <w:basedOn w:val="CommentTextChar"/>
    <w:link w:val="CommentSubject"/>
    <w:uiPriority w:val="99"/>
    <w:locked/>
    <w:rPr>
      <w:b/>
      <w:sz w:val="24"/>
      <w:lang w:val="en-US" w:eastAsia="en-US"/>
    </w:rPr>
  </w:style>
  <w:style w:type="character" w:customStyle="1" w:styleId="DeltaViewDeletion">
    <w:name w:val="DeltaView Deletion"/>
    <w:uiPriority w:val="99"/>
    <w:rsid w:val="000B60DB"/>
    <w:rPr>
      <w:strike/>
      <w:color w:val="FF0000"/>
    </w:rPr>
  </w:style>
  <w:style w:type="character" w:customStyle="1" w:styleId="DeltaViewInsertion">
    <w:name w:val="DeltaView Insertion"/>
    <w:uiPriority w:val="99"/>
    <w:rsid w:val="002A5339"/>
    <w:rPr>
      <w:color w:val="0000FF"/>
      <w:u w:val="double"/>
    </w:rPr>
  </w:style>
  <w:style w:type="table" w:styleId="TableGrid">
    <w:name w:val="Table Grid"/>
    <w:basedOn w:val="TableNormal"/>
    <w:rsid w:val="002F08C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7112E"/>
    <w:pPr>
      <w:ind w:left="720"/>
      <w:contextualSpacing/>
    </w:pPr>
  </w:style>
  <w:style w:type="paragraph" w:customStyle="1" w:styleId="a">
    <w:name w:val="חתימהאנגלית"/>
    <w:basedOn w:val="Normal"/>
    <w:uiPriority w:val="99"/>
    <w:rsid w:val="00CE0929"/>
    <w:pPr>
      <w:keepNext/>
      <w:keepLines/>
      <w:autoSpaceDE w:val="0"/>
      <w:autoSpaceDN w:val="0"/>
      <w:adjustRightInd w:val="0"/>
      <w:jc w:val="both"/>
    </w:pPr>
    <w:rPr>
      <w:rFonts w:cs="Times New Roman"/>
      <w:bCs w:val="0"/>
      <w:iCs w:val="0"/>
      <w:lang w:eastAsia="he-IL" w:bidi="he-IL"/>
    </w:rPr>
  </w:style>
  <w:style w:type="character" w:styleId="Strong">
    <w:name w:val="Strong"/>
    <w:basedOn w:val="DefaultParagraphFont"/>
    <w:uiPriority w:val="99"/>
    <w:qFormat/>
    <w:rsid w:val="00CE0929"/>
    <w:rPr>
      <w:rFonts w:cs="Times New Roman"/>
      <w:b/>
    </w:rPr>
  </w:style>
  <w:style w:type="paragraph" w:styleId="Revision">
    <w:name w:val="Revision"/>
    <w:hidden/>
    <w:uiPriority w:val="99"/>
    <w:rsid w:val="000F6496"/>
    <w:rPr>
      <w:rFonts w:cs="Arial"/>
      <w:bCs/>
      <w:iCs/>
      <w:sz w:val="24"/>
      <w:szCs w:val="24"/>
      <w:lang w:bidi="ar-SA"/>
    </w:rPr>
  </w:style>
  <w:style w:type="character" w:styleId="Hyperlink">
    <w:name w:val="Hyperlink"/>
    <w:basedOn w:val="DefaultParagraphFont"/>
    <w:uiPriority w:val="99"/>
    <w:unhideWhenUsed/>
    <w:rsid w:val="00B0495B"/>
    <w:rPr>
      <w:color w:val="0000FF"/>
      <w:u w:val="single"/>
    </w:rPr>
  </w:style>
  <w:style w:type="character" w:styleId="FollowedHyperlink">
    <w:name w:val="FollowedHyperlink"/>
    <w:basedOn w:val="DefaultParagraphFont"/>
    <w:uiPriority w:val="99"/>
    <w:semiHidden/>
    <w:unhideWhenUsed/>
    <w:rsid w:val="00207688"/>
    <w:rPr>
      <w:color w:val="800080" w:themeColor="followedHyperlink"/>
      <w:u w:val="single"/>
    </w:rPr>
  </w:style>
  <w:style w:type="character" w:customStyle="1" w:styleId="apple-converted-space">
    <w:name w:val="apple-converted-space"/>
    <w:basedOn w:val="DefaultParagraphFont"/>
    <w:rsid w:val="0092156E"/>
  </w:style>
  <w:style w:type="paragraph" w:styleId="DocumentMap">
    <w:name w:val="Document Map"/>
    <w:basedOn w:val="Normal"/>
    <w:link w:val="DocumentMapChar"/>
    <w:uiPriority w:val="99"/>
    <w:semiHidden/>
    <w:unhideWhenUsed/>
    <w:rsid w:val="001537C2"/>
    <w:rPr>
      <w:rFonts w:cs="Times New Roman"/>
    </w:rPr>
  </w:style>
  <w:style w:type="character" w:customStyle="1" w:styleId="DocumentMapChar">
    <w:name w:val="Document Map Char"/>
    <w:basedOn w:val="DefaultParagraphFont"/>
    <w:link w:val="DocumentMap"/>
    <w:uiPriority w:val="99"/>
    <w:semiHidden/>
    <w:rsid w:val="001537C2"/>
    <w:rPr>
      <w:bCs/>
      <w:iCs/>
      <w:sz w:val="24"/>
      <w:szCs w:val="24"/>
      <w:lang w:bidi="ar-SA"/>
    </w:rPr>
  </w:style>
  <w:style w:type="character" w:customStyle="1" w:styleId="UnresolvedMention">
    <w:name w:val="Unresolved Mention"/>
    <w:basedOn w:val="DefaultParagraphFont"/>
    <w:uiPriority w:val="99"/>
    <w:rsid w:val="0081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jpeg" /><Relationship Id="rId11" Type="http://schemas.openxmlformats.org/officeDocument/2006/relationships/footer" Target="footer2.xml" /><Relationship Id="rId12" Type="http://schemas.openxmlformats.org/officeDocument/2006/relationships/hyperlink" Target="https://www.taboola.com/advertiser-help-center/advertiser-content-guidelines" TargetMode="External" /><Relationship Id="rId13" Type="http://schemas.openxmlformats.org/officeDocument/2006/relationships/hyperlink" Target="https://accessrequest.taboola.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17"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www.taboola.com/advertising-policies" TargetMode="External" /><Relationship Id="rId7" Type="http://schemas.openxmlformats.org/officeDocument/2006/relationships/hyperlink" Target="https://www.google.com/url?q=https://www.taboola.com/advertiser-data-use-policy&amp;sa=D&amp;source=hangouts&amp;ust=1579805955871000&amp;usg=AFQjCNGuC0840HYGAod9mK-TkLQk1895ZQ" TargetMode="External" /><Relationship Id="rId8" Type="http://schemas.openxmlformats.org/officeDocument/2006/relationships/hyperlink" Target="mailto:legal@taboola.com" TargetMode="Externa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8699CE-A51E-BE4F-8D31-42AAD6AF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7866</Words>
  <Characters>44840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Morpurgo</dc:creator>
  <cp:lastModifiedBy>Komal Mehta</cp:lastModifiedBy>
  <cp:revision>4</cp:revision>
  <cp:lastPrinted>2017-11-21T17:34:00Z</cp:lastPrinted>
  <dcterms:created xsi:type="dcterms:W3CDTF">2020-08-07T20:16:00Z</dcterms:created>
  <dcterms:modified xsi:type="dcterms:W3CDTF">2020-10-12T23:44:00Z</dcterms:modified>
</cp:coreProperties>
</file>