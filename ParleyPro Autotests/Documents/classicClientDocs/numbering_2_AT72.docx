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9158" w14:textId="77777777" w:rsidR="005D543A" w:rsidRDefault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one</w:t>
      </w:r>
    </w:p>
    <w:p w14:paraId="4BF5DD78" w14:textId="77777777" w:rsidR="005D543A" w:rsidRDefault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insert</w:t>
      </w:r>
    </w:p>
    <w:p w14:paraId="323E3237" w14:textId="47BA021D" w:rsidR="005D543A" w:rsidDel="003479F2" w:rsidRDefault="003479F2" w:rsidP="003479F2">
      <w:pPr>
        <w:numPr>
          <w:ilvl w:val="0"/>
          <w:numId w:val="1"/>
        </w:numPr>
        <w:rPr>
          <w:del w:id="0" w:author="Eugene Uvin" w:date="2021-01-27T15:55:00Z"/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two</w:t>
      </w:r>
    </w:p>
    <w:p w14:paraId="171937DB" w14:textId="45EFF42B" w:rsidR="005D543A" w:rsidRDefault="003479F2" w:rsidP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  <w:pPrChange w:id="1" w:author="Eugene Uvin" w:date="2021-01-27T15:55:00Z">
          <w:pPr>
            <w:numPr>
              <w:ilvl w:val="1"/>
              <w:numId w:val="1"/>
            </w:numPr>
            <w:tabs>
              <w:tab w:val="num" w:pos="0"/>
            </w:tabs>
            <w:ind w:left="1080" w:hanging="360"/>
          </w:pPr>
        </w:pPrChange>
      </w:pPr>
      <w:del w:id="2" w:author="Eugene Uvin" w:date="2021-01-27T15:55:00Z">
        <w:r w:rsidDel="003479F2">
          <w:rPr>
            <w:rFonts w:ascii="Times New Roman" w:eastAsia="Times New Roman" w:hAnsi="Times New Roman" w:cs="Times New Roman"/>
            <w:color w:val="000000"/>
            <w:kern w:val="0"/>
            <w:sz w:val="32"/>
            <w:szCs w:val="32"/>
          </w:rPr>
          <w:delText>point two one</w:delText>
        </w:r>
      </w:del>
    </w:p>
    <w:p w14:paraId="3D809829" w14:textId="77777777" w:rsidR="005D543A" w:rsidRDefault="003479F2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oint two b</w:t>
      </w:r>
    </w:p>
    <w:p w14:paraId="095A414D" w14:textId="2176E319" w:rsidR="005D543A" w:rsidRPr="003479F2" w:rsidRDefault="003479F2">
      <w:pPr>
        <w:numPr>
          <w:ilvl w:val="0"/>
          <w:numId w:val="1"/>
        </w:numPr>
        <w:rPr>
          <w:ins w:id="3" w:author="Eugene Uvin" w:date="2021-01-27T15:55:00Z"/>
          <w:rFonts w:ascii="Times New Roman" w:eastAsia="Times New Roman" w:hAnsi="Times New Roman" w:cs="Times New Roman"/>
          <w:kern w:val="0"/>
          <w:sz w:val="32"/>
          <w:szCs w:val="32"/>
          <w:rPrChange w:id="4" w:author="Eugene Uvin" w:date="2021-01-27T15:55:00Z">
            <w:rPr>
              <w:ins w:id="5" w:author="Eugene Uvin" w:date="2021-01-27T15:55:00Z"/>
              <w:rFonts w:ascii="Times New Roman" w:eastAsia="Times New Roman" w:hAnsi="Times New Roman" w:cs="Times New Roman"/>
              <w:color w:val="000000"/>
              <w:kern w:val="0"/>
              <w:sz w:val="32"/>
              <w:szCs w:val="32"/>
            </w:rPr>
          </w:rPrChange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p w14:paraId="68F308E0" w14:textId="3E9D2DAF" w:rsidR="003479F2" w:rsidRDefault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ins w:id="6" w:author="Eugene Uvin" w:date="2021-01-27T15:55:00Z">
        <w:r>
          <w:rPr>
            <w:rFonts w:ascii="Times New Roman" w:eastAsia="Times New Roman" w:hAnsi="Times New Roman" w:cs="Times New Roman"/>
            <w:color w:val="000000"/>
            <w:kern w:val="0"/>
            <w:sz w:val="32"/>
            <w:szCs w:val="32"/>
          </w:rPr>
          <w:t>test</w:t>
        </w:r>
      </w:ins>
    </w:p>
    <w:p w14:paraId="6687E9BB" w14:textId="77777777" w:rsidR="005D543A" w:rsidRDefault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p w14:paraId="071EA512" w14:textId="77777777" w:rsidR="005D543A" w:rsidRDefault="003479F2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sectPr w:rsidR="005D543A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F69D"/>
    <w:multiLevelType w:val="hybridMultilevel"/>
    <w:tmpl w:val="00000000"/>
    <w:lvl w:ilvl="0" w:tplc="0EBA3ED2">
      <w:start w:val="1"/>
      <w:numFmt w:val="none"/>
      <w:suff w:val="nothing"/>
      <w:lvlText w:val=""/>
      <w:lvlJc w:val="left"/>
      <w:pPr>
        <w:ind w:left="0" w:firstLine="0"/>
      </w:pPr>
    </w:lvl>
    <w:lvl w:ilvl="1" w:tplc="62222EFA">
      <w:start w:val="1"/>
      <w:numFmt w:val="none"/>
      <w:suff w:val="nothing"/>
      <w:lvlText w:val=""/>
      <w:lvlJc w:val="left"/>
      <w:pPr>
        <w:ind w:left="0" w:firstLine="0"/>
      </w:pPr>
    </w:lvl>
    <w:lvl w:ilvl="2" w:tplc="9886EA22">
      <w:start w:val="1"/>
      <w:numFmt w:val="none"/>
      <w:suff w:val="nothing"/>
      <w:lvlText w:val=""/>
      <w:lvlJc w:val="left"/>
      <w:pPr>
        <w:ind w:left="0" w:firstLine="0"/>
      </w:pPr>
    </w:lvl>
    <w:lvl w:ilvl="3" w:tplc="B8B46D30">
      <w:start w:val="1"/>
      <w:numFmt w:val="none"/>
      <w:suff w:val="nothing"/>
      <w:lvlText w:val=""/>
      <w:lvlJc w:val="left"/>
      <w:pPr>
        <w:ind w:left="0" w:firstLine="0"/>
      </w:pPr>
    </w:lvl>
    <w:lvl w:ilvl="4" w:tplc="2854761E">
      <w:start w:val="1"/>
      <w:numFmt w:val="none"/>
      <w:suff w:val="nothing"/>
      <w:lvlText w:val=""/>
      <w:lvlJc w:val="left"/>
      <w:pPr>
        <w:ind w:left="0" w:firstLine="0"/>
      </w:pPr>
    </w:lvl>
    <w:lvl w:ilvl="5" w:tplc="DEF299B8">
      <w:start w:val="1"/>
      <w:numFmt w:val="none"/>
      <w:suff w:val="nothing"/>
      <w:lvlText w:val=""/>
      <w:lvlJc w:val="left"/>
      <w:pPr>
        <w:ind w:left="0" w:firstLine="0"/>
      </w:pPr>
    </w:lvl>
    <w:lvl w:ilvl="6" w:tplc="9F1ECBC4">
      <w:start w:val="1"/>
      <w:numFmt w:val="none"/>
      <w:suff w:val="nothing"/>
      <w:lvlText w:val=""/>
      <w:lvlJc w:val="left"/>
      <w:pPr>
        <w:ind w:left="0" w:firstLine="0"/>
      </w:pPr>
    </w:lvl>
    <w:lvl w:ilvl="7" w:tplc="C57E214E">
      <w:start w:val="1"/>
      <w:numFmt w:val="none"/>
      <w:suff w:val="nothing"/>
      <w:lvlText w:val=""/>
      <w:lvlJc w:val="left"/>
      <w:pPr>
        <w:ind w:left="0" w:firstLine="0"/>
      </w:pPr>
    </w:lvl>
    <w:lvl w:ilvl="8" w:tplc="04B4A52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4D11C7"/>
    <w:multiLevelType w:val="hybridMultilevel"/>
    <w:tmpl w:val="00000000"/>
    <w:lvl w:ilvl="0" w:tplc="E92CC40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outline w:val="0"/>
        <w:color w:val="000000"/>
        <w:w w:val="100"/>
        <w:kern w:val="2"/>
        <w:sz w:val="32"/>
        <w:u w:val="none"/>
        <w:rtl w:val="0"/>
        <w:lang w:val="en-US"/>
      </w:rPr>
    </w:lvl>
    <w:lvl w:ilvl="1" w:tplc="A19A10F6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i w:val="0"/>
        <w:caps w:val="0"/>
        <w:outline w:val="0"/>
        <w:color w:val="000000"/>
        <w:w w:val="100"/>
        <w:kern w:val="2"/>
        <w:sz w:val="32"/>
        <w:u w:val="none"/>
        <w:rtl w:val="0"/>
        <w:lang w:val="en-US"/>
      </w:rPr>
    </w:lvl>
    <w:lvl w:ilvl="2" w:tplc="022E071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4544D9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3D7403D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BA80176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5966337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B588A23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4AE0065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ugene Uvin">
    <w15:presenceInfo w15:providerId="None" w15:userId="Eugene U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9"/>
  <w:hyphenationZone w:val="425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19"/>
    <w:rsid w:val="003479F2"/>
    <w:rsid w:val="005D543A"/>
    <w:rsid w:val="008F1D3C"/>
    <w:rsid w:val="00E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74137"/>
  <w15:docId w15:val="{6792E7EE-184B-4BD5-9861-E8846E9C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35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Uvin</cp:lastModifiedBy>
  <cp:revision>3</cp:revision>
  <dcterms:created xsi:type="dcterms:W3CDTF">2020-04-22T00:12:00Z</dcterms:created>
  <dcterms:modified xsi:type="dcterms:W3CDTF">2021-01-27T13:55:00Z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leyProDocumentId">
    <vt:lpwstr>ba5cd2ce-bb9f-4e48-8ae1-55a1339e8c4d</vt:lpwstr>
  </property>
  <property fmtid="{D5CDD505-2E9C-101B-9397-08002B2CF9AE}" pid="3" name="ParleyProLastEditedAt">
    <vt:r8>1611755676649</vt:r8>
  </property>
</Properties>
</file>