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10 -->
  <w:body>
    <w:p>
      <w:pPr>
        <w:widowControl w:val="0"/>
        <w:spacing w:before="0" w:after="120"/>
        <w:jc w:val="center"/>
        <w:rPr>
          <w:sz w:val="28"/>
          <w:szCs w:val="28"/>
        </w:rPr>
      </w:pPr>
      <w:r>
        <w:rPr>
          <w:rFonts w:ascii="Times New Roman" w:eastAsia="Times New Roman" w:hAnsi="Times New Roman" w:cs="Times New Roman"/>
          <w:b/>
          <w:bCs/>
          <w:sz w:val="28"/>
          <w:szCs w:val="28"/>
        </w:rPr>
        <w:t>MUTUAL CONFIDENTIAL DISCLOSURE AGREEMENT</w:t>
      </w:r>
    </w:p>
    <w:p>
      <w:pPr>
        <w:widowControl w:val="0"/>
        <w:spacing w:before="0" w:after="0"/>
        <w:jc w:val="both"/>
      </w:pPr>
      <w:r>
        <w:rPr>
          <w:rFonts w:ascii="Times New Roman" w:eastAsia="Times New Roman" w:hAnsi="Times New Roman" w:cs="Times New Roman"/>
        </w:rPr>
        <w:t xml:space="preserve"> </w:t>
      </w:r>
    </w:p>
    <w:p>
      <w:pPr>
        <w:widowControl w:val="0"/>
        <w:spacing w:before="0" w:after="0"/>
        <w:ind w:firstLine="720"/>
        <w:jc w:val="both"/>
      </w:pPr>
      <w:r>
        <w:rPr>
          <w:rFonts w:ascii="Times New Roman" w:eastAsia="Times New Roman" w:hAnsi="Times New Roman" w:cs="Times New Roman"/>
        </w:rPr>
        <w:t xml:space="preserve">This </w:t>
      </w:r>
      <w:r>
        <w:rPr>
          <w:rFonts w:ascii="Times New Roman" w:eastAsia="Times New Roman" w:hAnsi="Times New Roman" w:cs="Times New Roman"/>
          <w:b/>
          <w:bCs/>
        </w:rPr>
        <w:t>Mutual Confidential Disclosure Agreement</w:t>
      </w:r>
      <w:r>
        <w:rPr>
          <w:rFonts w:ascii="Times New Roman" w:eastAsia="Times New Roman" w:hAnsi="Times New Roman" w:cs="Times New Roman"/>
        </w:rPr>
        <w:t xml:space="preserve"> (“</w:t>
      </w:r>
      <w:r>
        <w:rPr>
          <w:rFonts w:ascii="Times New Roman" w:eastAsia="Times New Roman" w:hAnsi="Times New Roman" w:cs="Times New Roman"/>
          <w:b/>
          <w:bCs/>
          <w:i/>
          <w:iCs/>
        </w:rPr>
        <w:t>Agreement</w:t>
      </w:r>
      <w:r>
        <w:rPr>
          <w:rFonts w:ascii="Times New Roman" w:eastAsia="Times New Roman" w:hAnsi="Times New Roman" w:cs="Times New Roman"/>
        </w:rPr>
        <w:t>”) is made and entered into as of ____________________ (the “</w:t>
      </w:r>
      <w:r>
        <w:rPr>
          <w:rFonts w:ascii="Times New Roman" w:eastAsia="Times New Roman" w:hAnsi="Times New Roman" w:cs="Times New Roman"/>
          <w:b/>
          <w:bCs/>
          <w:i/>
          <w:iCs/>
        </w:rPr>
        <w:t>Effective Date</w:t>
      </w:r>
      <w:r>
        <w:rPr>
          <w:rFonts w:ascii="Times New Roman" w:eastAsia="Times New Roman" w:hAnsi="Times New Roman" w:cs="Times New Roman"/>
        </w:rPr>
        <w:t xml:space="preserve">”) by and between </w:t>
      </w:r>
      <w:r>
        <w:rPr>
          <w:rFonts w:ascii="Times New Roman" w:eastAsia="Times New Roman" w:hAnsi="Times New Roman" w:cs="Times New Roman"/>
          <w:b/>
          <w:bCs/>
        </w:rPr>
        <w:t>Nurix Therapeutics, Inc.</w:t>
      </w:r>
      <w:r>
        <w:rPr>
          <w:rFonts w:ascii="Times New Roman" w:eastAsia="Times New Roman" w:hAnsi="Times New Roman" w:cs="Times New Roman"/>
        </w:rPr>
        <w:t xml:space="preserve">, a Delaware corporation with its </w:t>
      </w:r>
      <w:r>
        <w:rPr>
          <w:rFonts w:ascii="Times New Roman" w:eastAsia="Times New Roman" w:hAnsi="Times New Roman" w:cs="Times New Roman"/>
        </w:rPr>
        <w:t>principal place of business at 1700 Owens Street, Suite 205, San Francisco, CA 94158 (“</w:t>
      </w:r>
      <w:r>
        <w:rPr>
          <w:rFonts w:ascii="Times New Roman" w:eastAsia="Times New Roman" w:hAnsi="Times New Roman" w:cs="Times New Roman"/>
          <w:b/>
          <w:bCs/>
          <w:i/>
          <w:iCs/>
        </w:rPr>
        <w:t>Nurix</w:t>
      </w:r>
      <w:r>
        <w:rPr>
          <w:rFonts w:ascii="Times New Roman" w:eastAsia="Times New Roman" w:hAnsi="Times New Roman" w:cs="Times New Roman"/>
        </w:rPr>
        <w:t xml:space="preserve">”) and </w:t>
      </w:r>
      <w:r>
        <w:rPr>
          <w:rFonts w:ascii="Times New Roman" w:eastAsia="Times New Roman" w:hAnsi="Times New Roman" w:cs="Times New Roman"/>
          <w:b/>
          <w:bCs/>
        </w:rPr>
        <w:t>Dana-Farber Cancer Institute, Inc.</w:t>
      </w:r>
      <w:r>
        <w:rPr>
          <w:rFonts w:ascii="Times New Roman" w:eastAsia="Times New Roman" w:hAnsi="Times New Roman" w:cs="Times New Roman"/>
        </w:rPr>
        <w:t>,</w:t>
      </w:r>
      <w:r>
        <w:rPr>
          <w:rFonts w:ascii="Times New Roman" w:eastAsia="Times New Roman" w:hAnsi="Times New Roman" w:cs="Times New Roman"/>
          <w:b/>
          <w:bCs/>
        </w:rPr>
        <w:t xml:space="preserve"> </w:t>
      </w:r>
      <w:r>
        <w:rPr>
          <w:rFonts w:ascii="Times New Roman" w:eastAsia="Times New Roman" w:hAnsi="Times New Roman" w:cs="Times New Roman"/>
        </w:rPr>
        <w:t xml:space="preserve">a Massachusetts nonprofit corporation and 501(c)(3) tax-exempt organization with a business address at </w:t>
      </w:r>
      <w:del w:id="0" w:author="Schwab, Quintin I." w:date="2020-11-06T13:54:00Z">
        <w:r>
          <w:rPr>
            <w:rFonts w:ascii="Times New Roman" w:eastAsia="Times New Roman" w:hAnsi="Times New Roman" w:cs="Times New Roman"/>
            <w:color w:val="B5082E"/>
          </w:rPr>
          <w:delText>54</w:delText>
        </w:r>
      </w:del>
      <w:ins w:id="1" w:author="Schwab, Quintin I." w:date="2020-11-06T13:54:00Z">
        <w:r>
          <w:rPr>
            <w:rFonts w:ascii="Times New Roman" w:eastAsia="Times New Roman" w:hAnsi="Times New Roman" w:cs="Times New Roman"/>
            <w:color w:val="B5082E"/>
          </w:rPr>
          <w:t>45</w:t>
        </w:r>
      </w:ins>
      <w:r>
        <w:rPr>
          <w:rFonts w:ascii="Times New Roman" w:eastAsia="Times New Roman" w:hAnsi="Times New Roman" w:cs="Times New Roman"/>
        </w:rPr>
        <w:t>0 Brookline Aven</w:t>
      </w:r>
      <w:r>
        <w:rPr>
          <w:rFonts w:ascii="Times New Roman" w:eastAsia="Times New Roman" w:hAnsi="Times New Roman" w:cs="Times New Roman"/>
        </w:rPr>
        <w:t>ue, Boston, MA 02215 (“</w:t>
      </w:r>
      <w:r>
        <w:rPr>
          <w:rFonts w:ascii="Times New Roman" w:eastAsia="Times New Roman" w:hAnsi="Times New Roman" w:cs="Times New Roman"/>
          <w:b/>
          <w:bCs/>
          <w:i/>
          <w:iCs/>
        </w:rPr>
        <w:t>Company</w:t>
      </w:r>
      <w:r>
        <w:rPr>
          <w:rFonts w:ascii="Times New Roman" w:eastAsia="Times New Roman" w:hAnsi="Times New Roman" w:cs="Times New Roman"/>
        </w:rPr>
        <w:t>”). Each party may be referred to herein as a “</w:t>
      </w:r>
      <w:r>
        <w:rPr>
          <w:rFonts w:ascii="Times New Roman" w:eastAsia="Times New Roman" w:hAnsi="Times New Roman" w:cs="Times New Roman"/>
          <w:b/>
          <w:bCs/>
          <w:i/>
          <w:iCs/>
        </w:rPr>
        <w:t>Disclosing Party</w:t>
      </w:r>
      <w:r>
        <w:rPr>
          <w:rFonts w:ascii="Times New Roman" w:eastAsia="Times New Roman" w:hAnsi="Times New Roman" w:cs="Times New Roman"/>
        </w:rPr>
        <w:t>”</w:t>
      </w:r>
      <w:r>
        <w:rPr>
          <w:rFonts w:ascii="Times New Roman" w:eastAsia="Times New Roman" w:hAnsi="Times New Roman" w:cs="Times New Roman"/>
          <w:b/>
          <w:bCs/>
        </w:rPr>
        <w:t xml:space="preserve"> </w:t>
      </w:r>
      <w:r>
        <w:rPr>
          <w:rFonts w:ascii="Times New Roman" w:eastAsia="Times New Roman" w:hAnsi="Times New Roman" w:cs="Times New Roman"/>
        </w:rPr>
        <w:t>or a “</w:t>
      </w:r>
      <w:r>
        <w:rPr>
          <w:rFonts w:ascii="Times New Roman" w:eastAsia="Times New Roman" w:hAnsi="Times New Roman" w:cs="Times New Roman"/>
          <w:b/>
          <w:bCs/>
          <w:i/>
          <w:iCs/>
        </w:rPr>
        <w:t>Receiving Party</w:t>
      </w:r>
      <w:r>
        <w:rPr>
          <w:rFonts w:ascii="Times New Roman" w:eastAsia="Times New Roman" w:hAnsi="Times New Roman" w:cs="Times New Roman"/>
        </w:rPr>
        <w:t>,” depending on the relevant context.</w:t>
      </w:r>
    </w:p>
    <w:p>
      <w:pPr>
        <w:widowControl w:val="0"/>
        <w:spacing w:before="0" w:after="0"/>
        <w:ind w:firstLine="720"/>
        <w:jc w:val="both"/>
      </w:pPr>
      <w:r>
        <w:rPr>
          <w:rFonts w:ascii="Times New Roman" w:eastAsia="Times New Roman" w:hAnsi="Times New Roman" w:cs="Times New Roman"/>
        </w:rPr>
        <w:t xml:space="preserve"> </w:t>
      </w:r>
    </w:p>
    <w:p>
      <w:pPr>
        <w:widowControl w:val="0"/>
        <w:spacing w:before="0" w:after="0"/>
        <w:ind w:firstLine="720"/>
        <w:jc w:val="both"/>
      </w:pPr>
      <w:r>
        <w:rPr>
          <w:rFonts w:ascii="Times New Roman" w:eastAsia="Times New Roman" w:hAnsi="Times New Roman" w:cs="Times New Roman"/>
        </w:rPr>
        <w:t>Nurix and Company wish to discuss and evaluate a business opportunity of mutual interest in which Co</w:t>
      </w:r>
      <w:r>
        <w:rPr>
          <w:rFonts w:ascii="Times New Roman" w:eastAsia="Times New Roman" w:hAnsi="Times New Roman" w:cs="Times New Roman"/>
        </w:rPr>
        <w:t>mpany would provide certain services to Nurix including the screening and enrollment of clinical trial subjects and data entry in connection with a potential clinical trial evaluating Nurix compound NX-2127-001 (the “</w:t>
      </w:r>
      <w:r>
        <w:rPr>
          <w:rFonts w:ascii="Times New Roman" w:eastAsia="Times New Roman" w:hAnsi="Times New Roman" w:cs="Times New Roman"/>
          <w:b/>
          <w:bCs/>
          <w:i/>
          <w:iCs/>
        </w:rPr>
        <w:t>Business Purpose</w:t>
      </w:r>
      <w:r>
        <w:rPr>
          <w:rFonts w:ascii="Times New Roman" w:eastAsia="Times New Roman" w:hAnsi="Times New Roman" w:cs="Times New Roman"/>
        </w:rPr>
        <w:t>”). In connection there</w:t>
      </w:r>
      <w:r>
        <w:rPr>
          <w:rFonts w:ascii="Times New Roman" w:eastAsia="Times New Roman" w:hAnsi="Times New Roman" w:cs="Times New Roman"/>
        </w:rPr>
        <w:t>with, Nurix and Company recognize that there is a need to disclose to each other certain confidential information to be used only for the Business Purpose and to protect such confidential information from unauthorized use and disclosure.</w:t>
      </w:r>
    </w:p>
    <w:p>
      <w:pPr>
        <w:widowControl w:val="0"/>
        <w:spacing w:before="0" w:after="0"/>
        <w:ind w:firstLine="720"/>
        <w:jc w:val="both"/>
      </w:pPr>
      <w:r>
        <w:rPr>
          <w:rFonts w:ascii="Times New Roman" w:eastAsia="Times New Roman" w:hAnsi="Times New Roman" w:cs="Times New Roman"/>
        </w:rPr>
        <w:t xml:space="preserve"> </w:t>
      </w:r>
    </w:p>
    <w:p>
      <w:pPr>
        <w:widowControl w:val="0"/>
        <w:spacing w:before="0" w:after="0"/>
        <w:ind w:firstLine="720"/>
        <w:jc w:val="both"/>
      </w:pPr>
      <w:r>
        <w:rPr>
          <w:rFonts w:ascii="Times New Roman" w:eastAsia="Times New Roman" w:hAnsi="Times New Roman" w:cs="Times New Roman"/>
        </w:rPr>
        <w:t>In consideration</w:t>
      </w:r>
      <w:r>
        <w:rPr>
          <w:rFonts w:ascii="Times New Roman" w:eastAsia="Times New Roman" w:hAnsi="Times New Roman" w:cs="Times New Roman"/>
        </w:rPr>
        <w:t xml:space="preserve"> of the other Party’s disclosure of such confidential information, each Party hereby agrees as follows:</w:t>
      </w:r>
    </w:p>
    <w:p>
      <w:pPr>
        <w:widowControl w:val="0"/>
        <w:spacing w:before="0" w:after="0"/>
        <w:jc w:val="both"/>
      </w:pPr>
      <w:r>
        <w:rPr>
          <w:rFonts w:ascii="Times New Roman" w:eastAsia="Times New Roman" w:hAnsi="Times New Roman" w:cs="Times New Roman"/>
        </w:rPr>
        <w:t xml:space="preserve"> </w:t>
      </w:r>
    </w:p>
    <w:p>
      <w:pPr>
        <w:widowControl w:val="0"/>
        <w:numPr>
          <w:ilvl w:val="0"/>
          <w:numId w:val="1"/>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Definition of Confidential Information.</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As used in this Agreement, “</w:t>
      </w:r>
      <w:r>
        <w:rPr>
          <w:rFonts w:ascii="Times New Roman" w:eastAsia="Times New Roman" w:hAnsi="Times New Roman" w:cs="Times New Roman"/>
          <w:b/>
          <w:bCs/>
          <w:i/>
          <w:iCs/>
        </w:rPr>
        <w:t>Confidential Information</w:t>
      </w:r>
      <w:r>
        <w:rPr>
          <w:rFonts w:ascii="Times New Roman" w:eastAsia="Times New Roman" w:hAnsi="Times New Roman" w:cs="Times New Roman"/>
          <w:b w:val="0"/>
          <w:bCs w:val="0"/>
        </w:rPr>
        <w:t>” may include, without limitation, technical and non-tech</w:t>
      </w:r>
      <w:r>
        <w:rPr>
          <w:rFonts w:ascii="Times New Roman" w:eastAsia="Times New Roman" w:hAnsi="Times New Roman" w:cs="Times New Roman"/>
          <w:b w:val="0"/>
          <w:bCs w:val="0"/>
        </w:rPr>
        <w:t xml:space="preserve">nical information </w:t>
      </w:r>
      <w:ins w:id="2" w:author="Schwab, Quintin I." w:date="2020-11-06T13:55:00Z">
        <w:r>
          <w:rPr>
            <w:rFonts w:ascii="Times New Roman" w:eastAsia="Times New Roman" w:hAnsi="Times New Roman" w:cs="Times New Roman"/>
            <w:b w:val="0"/>
            <w:bCs w:val="0"/>
            <w:color w:val="B5082E"/>
          </w:rPr>
          <w:t xml:space="preserve">marked confidential and </w:t>
        </w:r>
      </w:ins>
      <w:r>
        <w:rPr>
          <w:rFonts w:ascii="Times New Roman" w:eastAsia="Times New Roman" w:hAnsi="Times New Roman" w:cs="Times New Roman"/>
          <w:b w:val="0"/>
          <w:bCs w:val="0"/>
        </w:rPr>
        <w:t xml:space="preserve">disclosed by or on behalf of one Party to the other in any form and under or in connection with this Agreement relating to or constituting: (a) inventions (whether patentable or not); unpublished patent applications; </w:t>
      </w:r>
      <w:del w:id="3" w:author="Schwab, Quintin I." w:date="2020-11-06T13:55:00Z">
        <w:r>
          <w:rPr>
            <w:rFonts w:ascii="Times New Roman" w:eastAsia="Times New Roman" w:hAnsi="Times New Roman" w:cs="Times New Roman"/>
            <w:b w:val="0"/>
            <w:bCs w:val="0"/>
            <w:color w:val="B5082E"/>
          </w:rPr>
          <w:delText>trade secrets; ideas;</w:delText>
        </w:r>
      </w:del>
      <w:del w:id="4" w:author="Schwab, Quintin I." w:date="2020-11-06T13:55:00Z">
        <w:r>
          <w:rPr>
            <w:rFonts w:ascii="Times New Roman" w:eastAsia="Times New Roman" w:hAnsi="Times New Roman" w:cs="Times New Roman"/>
            <w:b w:val="0"/>
            <w:bCs w:val="0"/>
            <w:color w:val="B5082E"/>
          </w:rPr>
          <w:delText xml:space="preserve"> </w:delText>
        </w:r>
      </w:del>
      <w:r>
        <w:rPr>
          <w:rFonts w:ascii="Times New Roman" w:eastAsia="Times New Roman" w:hAnsi="Times New Roman" w:cs="Times New Roman"/>
          <w:b w:val="0"/>
          <w:bCs w:val="0"/>
        </w:rPr>
        <w:t>instructions; physical, chemical or biological materials, and techniques for their handling, manufacture or use; biological characteristics (including sequence information); assay systems; tests; techniques; schematics; drawings; designs; drug development</w:t>
      </w:r>
      <w:r>
        <w:rPr>
          <w:rFonts w:ascii="Times New Roman" w:eastAsia="Times New Roman" w:hAnsi="Times New Roman" w:cs="Times New Roman"/>
          <w:b w:val="0"/>
          <w:bCs w:val="0"/>
        </w:rPr>
        <w:t xml:space="preserve"> targets, research and development projects; preclinical and clinical data; know-how; technical documentation; processes; algorithms; software programs; software source documents; formulae; design details and specifications; manufacturing activities; equip</w:t>
      </w:r>
      <w:r>
        <w:rPr>
          <w:rFonts w:ascii="Times New Roman" w:eastAsia="Times New Roman" w:hAnsi="Times New Roman" w:cs="Times New Roman"/>
          <w:b w:val="0"/>
          <w:bCs w:val="0"/>
        </w:rPr>
        <w:t>ment; supply chain, procurement and purchasing requirements; customer lists; product ideas; product plans; business projections; business plans; marketing strategies; facilities; employees and personnel matters; financial information; investor relationship</w:t>
      </w:r>
      <w:r>
        <w:rPr>
          <w:rFonts w:ascii="Times New Roman" w:eastAsia="Times New Roman" w:hAnsi="Times New Roman" w:cs="Times New Roman"/>
          <w:b w:val="0"/>
          <w:bCs w:val="0"/>
        </w:rPr>
        <w:t>s; business and contractual relationships; and financing plans; and (b) any information that, under the circumstances, a person exercising reasonable business judgment would understand to be confidential or proprietary.</w:t>
      </w:r>
    </w:p>
    <w:p>
      <w:pPr>
        <w:widowControl w:val="0"/>
        <w:spacing w:before="0" w:after="0"/>
        <w:jc w:val="both"/>
      </w:pPr>
      <w:r>
        <w:rPr>
          <w:rFonts w:ascii="Times New Roman" w:eastAsia="Times New Roman" w:hAnsi="Times New Roman" w:cs="Times New Roman"/>
        </w:rPr>
        <w:t xml:space="preserve"> </w:t>
      </w:r>
    </w:p>
    <w:p>
      <w:pPr>
        <w:widowControl w:val="0"/>
        <w:numPr>
          <w:ilvl w:val="0"/>
          <w:numId w:val="2"/>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Exempt Information.</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Confidential Information shall not include any information that the Receiving Party can establish by contemporaneous written records: (a) is or becomes public knowledge or is in the public domain, other than by breach of this Agreement</w:t>
      </w:r>
      <w:r>
        <w:rPr>
          <w:rFonts w:ascii="Times New Roman" w:eastAsia="Times New Roman" w:hAnsi="Times New Roman" w:cs="Times New Roman"/>
          <w:b w:val="0"/>
          <w:bCs w:val="0"/>
        </w:rPr>
        <w:t xml:space="preserve"> by the Receiving Party; (b) is already lawfully possessed by the Receiving Party without any obligations of confidentiality or restrictions on use prior to receiving such information from the Disclosing Party; (c) is obtained subsequently by the Receiving</w:t>
      </w:r>
      <w:r>
        <w:rPr>
          <w:rFonts w:ascii="Times New Roman" w:eastAsia="Times New Roman" w:hAnsi="Times New Roman" w:cs="Times New Roman"/>
          <w:b w:val="0"/>
          <w:bCs w:val="0"/>
        </w:rPr>
        <w:t xml:space="preserve"> Party from a third party without any obligations of confidentiality with respect to such information and such third party is in lawful possession of such information and not in violation of any contractual or legal obligations to maintain the confidential</w:t>
      </w:r>
      <w:r>
        <w:rPr>
          <w:rFonts w:ascii="Times New Roman" w:eastAsia="Times New Roman" w:hAnsi="Times New Roman" w:cs="Times New Roman"/>
          <w:b w:val="0"/>
          <w:bCs w:val="0"/>
        </w:rPr>
        <w:t>ity of such information;</w:t>
      </w:r>
      <w:del w:id="5" w:author="Schwab, Quintin I." w:date="2020-11-06T13:55:00Z">
        <w:r>
          <w:rPr>
            <w:rFonts w:ascii="Times New Roman" w:eastAsia="Times New Roman" w:hAnsi="Times New Roman" w:cs="Times New Roman"/>
            <w:b w:val="0"/>
            <w:bCs w:val="0"/>
            <w:color w:val="B5082E"/>
          </w:rPr>
          <w:delText xml:space="preserve"> </w:delText>
        </w:r>
      </w:del>
      <w:del w:id="6" w:author="Schwab, Quintin I." w:date="2020-11-06T13:55:00Z">
        <w:r>
          <w:rPr>
            <w:rFonts w:ascii="Times New Roman" w:eastAsia="Times New Roman" w:hAnsi="Times New Roman" w:cs="Times New Roman"/>
            <w:b w:val="0"/>
            <w:bCs w:val="0"/>
            <w:color w:val="B5082E"/>
          </w:rPr>
          <w:delText>or</w:delText>
        </w:r>
      </w:del>
      <w:r>
        <w:rPr>
          <w:rFonts w:ascii="Times New Roman" w:eastAsia="Times New Roman" w:hAnsi="Times New Roman" w:cs="Times New Roman"/>
          <w:b w:val="0"/>
          <w:bCs w:val="0"/>
        </w:rPr>
        <w:t xml:space="preserve"> (d) has been developed by the Receiving Party </w:t>
      </w:r>
      <w:r>
        <w:rPr>
          <w:rFonts w:ascii="Times New Roman" w:eastAsia="Times New Roman" w:hAnsi="Times New Roman" w:cs="Times New Roman"/>
          <w:b w:val="0"/>
          <w:bCs w:val="0"/>
        </w:rPr>
        <w:t>independently of any access to or use of any of the Disclosing Party’s Confidential Information disclosed hereunder</w:t>
      </w:r>
      <w:ins w:id="7" w:author="Schwab, Quintin I." w:date="2020-11-06T13:55:00Z">
        <w:r>
          <w:rPr>
            <w:rFonts w:ascii="Times New Roman" w:eastAsia="Times New Roman" w:hAnsi="Times New Roman" w:cs="Times New Roman"/>
            <w:b w:val="0"/>
            <w:bCs w:val="0"/>
            <w:color w:val="B5082E"/>
          </w:rPr>
          <w:t>; or (e) is or was authori</w:t>
        </w:r>
      </w:ins>
      <w:ins w:id="8" w:author="Schwab, Quintin I." w:date="2020-11-06T13:56:00Z">
        <w:r>
          <w:rPr>
            <w:rFonts w:ascii="Times New Roman" w:eastAsia="Times New Roman" w:hAnsi="Times New Roman" w:cs="Times New Roman"/>
            <w:b w:val="0"/>
            <w:bCs w:val="0"/>
            <w:color w:val="B5082E"/>
          </w:rPr>
          <w:t>zed by the Disclosing Party, by prior written agreement, for the Receiving Party to disclose</w:t>
        </w:r>
      </w:ins>
      <w:r>
        <w:rPr>
          <w:rFonts w:ascii="Times New Roman" w:eastAsia="Times New Roman" w:hAnsi="Times New Roman" w:cs="Times New Roman"/>
          <w:b w:val="0"/>
          <w:bCs w:val="0"/>
        </w:rPr>
        <w:t xml:space="preserve">. </w:t>
      </w:r>
    </w:p>
    <w:p>
      <w:pPr>
        <w:widowControl w:val="0"/>
        <w:spacing w:before="0" w:after="0"/>
        <w:ind w:firstLine="720"/>
        <w:jc w:val="both"/>
      </w:pPr>
      <w:r>
        <w:rPr>
          <w:rFonts w:ascii="Times New Roman" w:eastAsia="Times New Roman" w:hAnsi="Times New Roman" w:cs="Times New Roman"/>
        </w:rPr>
        <w:t xml:space="preserve"> </w:t>
      </w:r>
    </w:p>
    <w:p>
      <w:pPr>
        <w:widowControl w:val="0"/>
        <w:numPr>
          <w:ilvl w:val="0"/>
          <w:numId w:val="3"/>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Non-Use and Non-Disclosure.</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Subject to Section 4, the Receivi</w:t>
      </w:r>
      <w:r>
        <w:rPr>
          <w:rFonts w:ascii="Times New Roman" w:eastAsia="Times New Roman" w:hAnsi="Times New Roman" w:cs="Times New Roman"/>
          <w:b w:val="0"/>
          <w:bCs w:val="0"/>
        </w:rPr>
        <w:t>ng Party shall, and shall cause its officers, directors, employees, consultants and agents (collectively “</w:t>
      </w:r>
      <w:r>
        <w:rPr>
          <w:rFonts w:ascii="Times New Roman" w:eastAsia="Times New Roman" w:hAnsi="Times New Roman" w:cs="Times New Roman"/>
          <w:b/>
          <w:bCs/>
          <w:i/>
          <w:iCs/>
        </w:rPr>
        <w:t>Representatives</w:t>
      </w:r>
      <w:r>
        <w:rPr>
          <w:rFonts w:ascii="Times New Roman" w:eastAsia="Times New Roman" w:hAnsi="Times New Roman" w:cs="Times New Roman"/>
          <w:b w:val="0"/>
          <w:bCs w:val="0"/>
        </w:rPr>
        <w:t>” or individually “</w:t>
      </w:r>
      <w:r>
        <w:rPr>
          <w:rFonts w:ascii="Times New Roman" w:eastAsia="Times New Roman" w:hAnsi="Times New Roman" w:cs="Times New Roman"/>
          <w:b/>
          <w:bCs/>
          <w:i/>
          <w:iCs/>
        </w:rPr>
        <w:t>a Representative</w:t>
      </w:r>
      <w:r>
        <w:rPr>
          <w:rFonts w:ascii="Times New Roman" w:eastAsia="Times New Roman" w:hAnsi="Times New Roman" w:cs="Times New Roman"/>
          <w:b w:val="0"/>
          <w:bCs w:val="0"/>
        </w:rPr>
        <w:t xml:space="preserve">”) to: (a) maintain all Confidential Information of the Disclosing Party in </w:t>
      </w:r>
      <w:del w:id="9" w:author="Schwab, Quintin I." w:date="2020-11-06T13:56:00Z">
        <w:r>
          <w:rPr>
            <w:rFonts w:ascii="Times New Roman" w:eastAsia="Times New Roman" w:hAnsi="Times New Roman" w:cs="Times New Roman"/>
            <w:b w:val="0"/>
            <w:bCs w:val="0"/>
            <w:color w:val="B5082E"/>
          </w:rPr>
          <w:delText>strict</w:delText>
        </w:r>
      </w:del>
      <w:r>
        <w:rPr>
          <w:rFonts w:ascii="Times New Roman" w:eastAsia="Times New Roman" w:hAnsi="Times New Roman" w:cs="Times New Roman"/>
          <w:b w:val="0"/>
          <w:bCs w:val="0"/>
        </w:rPr>
        <w:t xml:space="preserve"> confidence; (b) n</w:t>
      </w:r>
      <w:r>
        <w:rPr>
          <w:rFonts w:ascii="Times New Roman" w:eastAsia="Times New Roman" w:hAnsi="Times New Roman" w:cs="Times New Roman"/>
          <w:b w:val="0"/>
          <w:bCs w:val="0"/>
        </w:rPr>
        <w:t>ot publish or otherwise disclose Confidential Information of the Disclosing Party to any third parties; and (c) not use Confidential Information of the Disclosing Party for any purpose except for the Business Purpose. Each Party shall notify the other part</w:t>
      </w:r>
      <w:r>
        <w:rPr>
          <w:rFonts w:ascii="Times New Roman" w:eastAsia="Times New Roman" w:hAnsi="Times New Roman" w:cs="Times New Roman"/>
          <w:b w:val="0"/>
          <w:bCs w:val="0"/>
        </w:rPr>
        <w:t>y in writing of any actual or suspected misuse, misappropriation or unauthorized disclosure of Confidential Information of the Disclosing Party that may come to that Party’s attention.</w:t>
      </w:r>
    </w:p>
    <w:p>
      <w:pPr>
        <w:widowControl w:val="0"/>
        <w:spacing w:before="0" w:after="0"/>
        <w:jc w:val="both"/>
      </w:pPr>
      <w:r>
        <w:rPr>
          <w:rFonts w:ascii="Times New Roman" w:eastAsia="Times New Roman" w:hAnsi="Times New Roman" w:cs="Times New Roman"/>
          <w:color w:val="C00000"/>
        </w:rPr>
        <w:t xml:space="preserve"> </w:t>
      </w:r>
    </w:p>
    <w:p>
      <w:pPr>
        <w:widowControl w:val="0"/>
        <w:numPr>
          <w:ilvl w:val="0"/>
          <w:numId w:val="4"/>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Permitted Disclosure.</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Notwithstanding Section 3, the Receiving Party</w:t>
      </w:r>
      <w:r>
        <w:rPr>
          <w:rFonts w:ascii="Times New Roman" w:eastAsia="Times New Roman" w:hAnsi="Times New Roman" w:cs="Times New Roman"/>
          <w:b w:val="0"/>
          <w:bCs w:val="0"/>
        </w:rPr>
        <w:t xml:space="preserve"> may disclose any part of the Confidential Information of the Disclosing Party to the extent that such Confidential Information is disclosed:</w:t>
      </w:r>
    </w:p>
    <w:p>
      <w:pPr>
        <w:widowControl w:val="0"/>
        <w:spacing w:before="0" w:after="0"/>
        <w:ind w:left="720"/>
      </w:pPr>
      <w:r>
        <w:rPr>
          <w:rFonts w:ascii="Times New Roman" w:eastAsia="Times New Roman" w:hAnsi="Times New Roman" w:cs="Times New Roman"/>
        </w:rPr>
        <w:t xml:space="preserve"> </w:t>
      </w:r>
    </w:p>
    <w:p>
      <w:pPr>
        <w:widowControl w:val="0"/>
        <w:spacing w:before="0" w:after="0"/>
        <w:ind w:left="720" w:hanging="360"/>
        <w:jc w:val="both"/>
      </w:pPr>
      <w:r>
        <w:rPr>
          <w:rFonts w:ascii="Times New Roman" w:eastAsia="Times New Roman" w:hAnsi="Times New Roman" w:cs="Times New Roman"/>
          <w:b/>
          <w:bCs/>
        </w:rPr>
        <w:t>(a)</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rPr>
        <w:t xml:space="preserve">solely to the extent required for the Business Purpose, to the Receiving Party’s Representatives, provided that </w:t>
      </w:r>
      <w:r>
        <w:rPr>
          <w:rFonts w:ascii="Times New Roman" w:eastAsia="Times New Roman" w:hAnsi="Times New Roman" w:cs="Times New Roman"/>
        </w:rPr>
        <w:t xml:space="preserve">each Representative prior to disclosure must be bound by </w:t>
      </w:r>
      <w:del w:id="10" w:author="Schwab, Quintin I." w:date="2020-11-06T13:56:00Z">
        <w:r>
          <w:rPr>
            <w:rFonts w:ascii="Times New Roman" w:eastAsia="Times New Roman" w:hAnsi="Times New Roman" w:cs="Times New Roman"/>
            <w:color w:val="B5082E"/>
          </w:rPr>
          <w:delText>written</w:delText>
        </w:r>
      </w:del>
      <w:r>
        <w:rPr>
          <w:rFonts w:ascii="Times New Roman" w:eastAsia="Times New Roman" w:hAnsi="Times New Roman" w:cs="Times New Roman"/>
        </w:rPr>
        <w:t xml:space="preserve"> obligations of non-use and nondisclosure in the same manner as the Receiving Party protects its own information of a similar nature, provided that (</w:t>
      </w:r>
      <w:r>
        <w:rPr>
          <w:rFonts w:ascii="Times New Roman" w:eastAsia="Times New Roman" w:hAnsi="Times New Roman" w:cs="Times New Roman"/>
        </w:rPr>
        <w:t>i</w:t>
      </w:r>
      <w:r>
        <w:rPr>
          <w:rFonts w:ascii="Times New Roman" w:eastAsia="Times New Roman" w:hAnsi="Times New Roman" w:cs="Times New Roman"/>
        </w:rPr>
        <w:t xml:space="preserve">) the </w:t>
      </w:r>
      <w:del w:id="11" w:author="Schwab, Quintin I." w:date="2020-11-06T13:56:00Z">
        <w:r>
          <w:rPr>
            <w:rFonts w:ascii="Times New Roman" w:eastAsia="Times New Roman" w:hAnsi="Times New Roman" w:cs="Times New Roman"/>
            <w:color w:val="B5082E"/>
          </w:rPr>
          <w:delText xml:space="preserve">written </w:delText>
        </w:r>
      </w:del>
      <w:r>
        <w:rPr>
          <w:rFonts w:ascii="Times New Roman" w:eastAsia="Times New Roman" w:hAnsi="Times New Roman" w:cs="Times New Roman"/>
        </w:rPr>
        <w:t xml:space="preserve">obligations are at least as </w:t>
      </w:r>
      <w:r>
        <w:rPr>
          <w:rFonts w:ascii="Times New Roman" w:eastAsia="Times New Roman" w:hAnsi="Times New Roman" w:cs="Times New Roman"/>
        </w:rPr>
        <w:t xml:space="preserve">restrictive as the obligations set forth in this Agreement, and (ii) the Receiving Party remains liable for any damage caused by or resulting from any unauthorized disclosure or use of the Disclosing Party’s Confidential Information by the Representative, </w:t>
      </w:r>
      <w:r>
        <w:rPr>
          <w:rFonts w:ascii="Times New Roman" w:eastAsia="Times New Roman" w:hAnsi="Times New Roman" w:cs="Times New Roman"/>
        </w:rPr>
        <w:t xml:space="preserve">or failure of the Representative to protect the Disclosing Party’s Confidential Information as required under this Agreement; or </w:t>
      </w:r>
    </w:p>
    <w:p>
      <w:pPr>
        <w:widowControl w:val="0"/>
        <w:spacing w:before="0" w:after="0"/>
        <w:ind w:left="720"/>
        <w:jc w:val="both"/>
      </w:pPr>
      <w:r>
        <w:rPr>
          <w:rFonts w:ascii="Times New Roman" w:eastAsia="Times New Roman" w:hAnsi="Times New Roman" w:cs="Times New Roman"/>
        </w:rPr>
        <w:t xml:space="preserve"> </w:t>
      </w:r>
    </w:p>
    <w:p>
      <w:pPr>
        <w:widowControl w:val="0"/>
        <w:spacing w:before="0" w:after="0"/>
        <w:ind w:left="720" w:hanging="360"/>
        <w:jc w:val="both"/>
      </w:pPr>
      <w:r>
        <w:rPr>
          <w:rFonts w:ascii="Times New Roman" w:eastAsia="Times New Roman" w:hAnsi="Times New Roman" w:cs="Times New Roman"/>
          <w:b/>
          <w:bCs/>
        </w:rPr>
        <w:t>(b)</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rPr>
        <w:t xml:space="preserve">subject to Section 5, to comply with applicable laws, rules and regulations (including the rules and regulations of the </w:t>
      </w:r>
      <w:r>
        <w:rPr>
          <w:rFonts w:ascii="Times New Roman" w:eastAsia="Times New Roman" w:hAnsi="Times New Roman" w:cs="Times New Roman"/>
        </w:rPr>
        <w:t>Securities and Exchange Commission or any national securities or stock exchange) and with administrative, regulatory, or judicial process, if</w:t>
      </w:r>
      <w:del w:id="12" w:author="Schwab, Quintin I." w:date="2020-11-06T13:57:00Z">
        <w:r>
          <w:rPr>
            <w:rFonts w:ascii="Times New Roman" w:eastAsia="Times New Roman" w:hAnsi="Times New Roman" w:cs="Times New Roman"/>
            <w:color w:val="B5082E"/>
          </w:rPr>
          <w:delText xml:space="preserve">, </w:delText>
        </w:r>
      </w:del>
      <w:del w:id="13" w:author="Schwab, Quintin I." w:date="2020-11-06T13:56:00Z">
        <w:r>
          <w:rPr>
            <w:rFonts w:ascii="Times New Roman" w:eastAsia="Times New Roman" w:hAnsi="Times New Roman" w:cs="Times New Roman"/>
            <w:color w:val="B5082E"/>
          </w:rPr>
          <w:delText xml:space="preserve">in the reasonable written opinion of the Receiving Party’s non-employee legal counsel, </w:delText>
        </w:r>
      </w:del>
      <w:ins w:id="14" w:author="Schwab, Quintin I." w:date="2020-11-06T13:57:00Z">
        <w:r>
          <w:rPr>
            <w:rFonts w:ascii="Times New Roman" w:eastAsia="Times New Roman" w:hAnsi="Times New Roman" w:cs="Times New Roman"/>
            <w:color w:val="B5082E"/>
          </w:rPr>
          <w:t xml:space="preserve"> </w:t>
        </w:r>
      </w:ins>
      <w:r>
        <w:rPr>
          <w:rFonts w:ascii="Times New Roman" w:eastAsia="Times New Roman" w:hAnsi="Times New Roman" w:cs="Times New Roman"/>
        </w:rPr>
        <w:t xml:space="preserve">such disclosure is solely </w:t>
      </w:r>
      <w:r>
        <w:rPr>
          <w:rFonts w:ascii="Times New Roman" w:eastAsia="Times New Roman" w:hAnsi="Times New Roman" w:cs="Times New Roman"/>
        </w:rPr>
        <w:t>to the extent necessary for such compliance.</w:t>
      </w:r>
    </w:p>
    <w:p>
      <w:pPr>
        <w:widowControl w:val="0"/>
        <w:spacing w:before="0" w:after="0"/>
        <w:jc w:val="both"/>
      </w:pPr>
      <w:r>
        <w:rPr>
          <w:rFonts w:ascii="Times New Roman" w:eastAsia="Times New Roman" w:hAnsi="Times New Roman" w:cs="Times New Roman"/>
          <w:color w:val="C00000"/>
        </w:rPr>
        <w:t xml:space="preserve"> </w:t>
      </w:r>
    </w:p>
    <w:p>
      <w:pPr>
        <w:widowControl w:val="0"/>
        <w:numPr>
          <w:ilvl w:val="0"/>
          <w:numId w:val="5"/>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val="0"/>
          <w:bCs w:val="0"/>
        </w:rPr>
        <w:t xml:space="preserve">If and whenever any Confidential Information of the Disclosing Party is disclosed in accordance with Section 4(b), such disclosure shall not cause any such information to cease to be Confidential Information, </w:t>
      </w:r>
      <w:r>
        <w:rPr>
          <w:rFonts w:ascii="Times New Roman" w:eastAsia="Times New Roman" w:hAnsi="Times New Roman" w:cs="Times New Roman"/>
          <w:b w:val="0"/>
          <w:bCs w:val="0"/>
        </w:rPr>
        <w:t>except to the extent that such disclosure results in a public disclosure of such information (otherwise than by breach of this Agreement).</w:t>
      </w:r>
    </w:p>
    <w:p>
      <w:pPr>
        <w:widowControl w:val="0"/>
        <w:spacing w:before="0" w:after="0"/>
        <w:jc w:val="both"/>
      </w:pPr>
      <w:r>
        <w:rPr>
          <w:rFonts w:ascii="Times New Roman" w:eastAsia="Times New Roman" w:hAnsi="Times New Roman" w:cs="Times New Roman"/>
        </w:rPr>
        <w:t xml:space="preserve"> </w:t>
      </w:r>
    </w:p>
    <w:p>
      <w:pPr>
        <w:widowControl w:val="0"/>
        <w:numPr>
          <w:ilvl w:val="0"/>
          <w:numId w:val="6"/>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Ownership; No Rights Granted.</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 xml:space="preserve">All Confidential Information of the Disclosing Party remains the sole and exclusive </w:t>
      </w:r>
      <w:r>
        <w:rPr>
          <w:rFonts w:ascii="Times New Roman" w:eastAsia="Times New Roman" w:hAnsi="Times New Roman" w:cs="Times New Roman"/>
          <w:b w:val="0"/>
          <w:bCs w:val="0"/>
        </w:rPr>
        <w:t>property of the Disclosing Party. Each Party acknowledges and agrees that nothing in this Agreement shall be construed as granting any rights to the Receiving Party, by license or otherwise, in or to any Confidential Information of the Disclosing Party, or</w:t>
      </w:r>
      <w:r>
        <w:rPr>
          <w:rFonts w:ascii="Times New Roman" w:eastAsia="Times New Roman" w:hAnsi="Times New Roman" w:cs="Times New Roman"/>
          <w:b w:val="0"/>
          <w:bCs w:val="0"/>
        </w:rPr>
        <w:t xml:space="preserve"> any patent, copyright or other intellectual property or property rights of the Disclosing Party, other than the limited right to review such Confidential Information in furtherance of the Business Purpose. </w:t>
      </w:r>
    </w:p>
    <w:p>
      <w:pPr>
        <w:widowControl w:val="0"/>
        <w:spacing w:before="0" w:after="0"/>
      </w:pPr>
      <w:r>
        <w:rPr>
          <w:rFonts w:ascii="Times New Roman" w:eastAsia="Times New Roman" w:hAnsi="Times New Roman" w:cs="Times New Roman"/>
          <w:b/>
          <w:bCs/>
          <w:color w:val="C00000"/>
        </w:rPr>
        <w:t xml:space="preserve"> </w:t>
      </w:r>
    </w:p>
    <w:p>
      <w:pPr>
        <w:widowControl w:val="0"/>
        <w:numPr>
          <w:ilvl w:val="0"/>
          <w:numId w:val="7"/>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No Warranty.</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 xml:space="preserve">ALL CONFIDENTIAL </w:t>
      </w:r>
      <w:r>
        <w:rPr>
          <w:rFonts w:ascii="Times New Roman" w:eastAsia="Times New Roman" w:hAnsi="Times New Roman" w:cs="Times New Roman"/>
          <w:b w:val="0"/>
          <w:bCs w:val="0"/>
        </w:rPr>
        <w:t>INFORMATION IS PROVIDED BY THE DISCLOSING PARTY “AS IS.” THE DISCLOSING PARTY MAKES NO WARRANTIES, EXPRESS, IMPLIED OR OTHERWISE.</w:t>
      </w:r>
    </w:p>
    <w:p>
      <w:pPr>
        <w:widowControl w:val="0"/>
        <w:spacing w:before="0" w:after="0"/>
        <w:jc w:val="both"/>
      </w:pPr>
      <w:r>
        <w:rPr>
          <w:rFonts w:ascii="Times New Roman" w:eastAsia="Times New Roman" w:hAnsi="Times New Roman" w:cs="Times New Roman"/>
          <w:color w:val="C00000"/>
        </w:rPr>
        <w:t xml:space="preserve"> </w:t>
      </w:r>
    </w:p>
    <w:p>
      <w:pPr>
        <w:widowControl w:val="0"/>
        <w:numPr>
          <w:ilvl w:val="0"/>
          <w:numId w:val="8"/>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Term and Termination.</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The term of this Agreement is one (1) year from the Effective Date. Either Party may terminate this A</w:t>
      </w:r>
      <w:r>
        <w:rPr>
          <w:rFonts w:ascii="Times New Roman" w:eastAsia="Times New Roman" w:hAnsi="Times New Roman" w:cs="Times New Roman"/>
          <w:b w:val="0"/>
          <w:bCs w:val="0"/>
        </w:rPr>
        <w:t xml:space="preserve">greement earlier, effective thirty (30) days after delivery of written notice thereof to the other Party. The obligations of the parties under this Agreement </w:t>
      </w:r>
      <w:r>
        <w:rPr>
          <w:rFonts w:ascii="Times New Roman" w:eastAsia="Times New Roman" w:hAnsi="Times New Roman" w:cs="Times New Roman"/>
          <w:b w:val="0"/>
          <w:bCs w:val="0"/>
        </w:rPr>
        <w:t>with regard to</w:t>
      </w:r>
      <w:r>
        <w:rPr>
          <w:rFonts w:ascii="Times New Roman" w:eastAsia="Times New Roman" w:hAnsi="Times New Roman" w:cs="Times New Roman"/>
          <w:b w:val="0"/>
          <w:bCs w:val="0"/>
        </w:rPr>
        <w:t xml:space="preserve"> the Confidential Information shall survive expiration or any termination of this Ag</w:t>
      </w:r>
      <w:r>
        <w:rPr>
          <w:rFonts w:ascii="Times New Roman" w:eastAsia="Times New Roman" w:hAnsi="Times New Roman" w:cs="Times New Roman"/>
          <w:b w:val="0"/>
          <w:bCs w:val="0"/>
        </w:rPr>
        <w:t xml:space="preserve">reement for </w:t>
      </w:r>
      <w:ins w:id="15" w:author="Schwab, Quintin I." w:date="2020-11-06T13:57:00Z">
        <w:r>
          <w:rPr>
            <w:rFonts w:ascii="Times New Roman" w:eastAsia="Times New Roman" w:hAnsi="Times New Roman" w:cs="Times New Roman"/>
            <w:b w:val="0"/>
            <w:bCs w:val="0"/>
            <w:color w:val="B5082E"/>
          </w:rPr>
          <w:t xml:space="preserve">five (5) </w:t>
        </w:r>
      </w:ins>
      <w:del w:id="16" w:author="Schwab, Quintin I." w:date="2020-11-06T13:57:00Z">
        <w:r>
          <w:rPr>
            <w:rFonts w:ascii="Times New Roman" w:eastAsia="Times New Roman" w:hAnsi="Times New Roman" w:cs="Times New Roman"/>
            <w:b w:val="0"/>
            <w:bCs w:val="0"/>
            <w:color w:val="B5082E"/>
          </w:rPr>
          <w:delText xml:space="preserve">ten (10) </w:delText>
        </w:r>
      </w:del>
      <w:r>
        <w:rPr>
          <w:rFonts w:ascii="Times New Roman" w:eastAsia="Times New Roman" w:hAnsi="Times New Roman" w:cs="Times New Roman"/>
          <w:b w:val="0"/>
          <w:bCs w:val="0"/>
        </w:rPr>
        <w:t>years after the effective date of such expiration or termination.</w:t>
      </w:r>
      <w:r>
        <w:rPr>
          <w:rFonts w:ascii="Times New Roman" w:eastAsia="Times New Roman" w:hAnsi="Times New Roman" w:cs="Times New Roman"/>
          <w:b w:val="0"/>
          <w:bCs w:val="0"/>
        </w:rPr>
        <w:t xml:space="preserve">  </w:t>
      </w:r>
    </w:p>
    <w:p>
      <w:pPr>
        <w:widowControl w:val="0"/>
        <w:spacing w:before="0" w:after="0"/>
        <w:ind w:left="720"/>
      </w:pPr>
      <w:r>
        <w:rPr>
          <w:rFonts w:ascii="Times New Roman" w:eastAsia="Times New Roman" w:hAnsi="Times New Roman" w:cs="Times New Roman"/>
        </w:rPr>
        <w:t xml:space="preserve"> </w:t>
      </w:r>
    </w:p>
    <w:p>
      <w:pPr>
        <w:widowControl w:val="0"/>
        <w:numPr>
          <w:ilvl w:val="0"/>
          <w:numId w:val="9"/>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Destruction of Confidential Information.</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Upon the earlier of termination or expiration of this Agreement, each Receiving Party shall promptly destroy all originals,</w:t>
      </w:r>
      <w:r>
        <w:rPr>
          <w:rFonts w:ascii="Times New Roman" w:eastAsia="Times New Roman" w:hAnsi="Times New Roman" w:cs="Times New Roman"/>
          <w:b w:val="0"/>
          <w:bCs w:val="0"/>
        </w:rPr>
        <w:t xml:space="preserve"> copies, summaries and other tangible manifestations of Confidential Information in the Receiving Party’s possession (or permanently delete in the case of Confidential Information held electronically to the extent technically feasible or practicable), prov</w:t>
      </w:r>
      <w:r>
        <w:rPr>
          <w:rFonts w:ascii="Times New Roman" w:eastAsia="Times New Roman" w:hAnsi="Times New Roman" w:cs="Times New Roman"/>
          <w:b w:val="0"/>
          <w:bCs w:val="0"/>
        </w:rPr>
        <w:t>ided that each Receiving Party may keep Confidential Information of the Disclosing Party to the extent (a) required by law, rule or regulation; (b) that the Confidential Information is in the Receiving Party’s legal files (one copy of such Confidential Inf</w:t>
      </w:r>
      <w:r>
        <w:rPr>
          <w:rFonts w:ascii="Times New Roman" w:eastAsia="Times New Roman" w:hAnsi="Times New Roman" w:cs="Times New Roman"/>
          <w:b w:val="0"/>
          <w:bCs w:val="0"/>
        </w:rPr>
        <w:t>ormation) to monitor any continuing rights or obligations under this Agreement or comply with its established document retention policies; or (c) that such Confidential Information is held as a backup in electronic form in backup tapes, servers or other so</w:t>
      </w:r>
      <w:r>
        <w:rPr>
          <w:rFonts w:ascii="Times New Roman" w:eastAsia="Times New Roman" w:hAnsi="Times New Roman" w:cs="Times New Roman"/>
          <w:b w:val="0"/>
          <w:bCs w:val="0"/>
        </w:rPr>
        <w:t>urces as a result of Receiving Party’s normal back-up procedures for electronic data, provided that no attempt is made to recover such Confidential Information from back-up tapes, servers or other sources except for legal or compliance purposes.</w:t>
      </w:r>
    </w:p>
    <w:p>
      <w:pPr>
        <w:widowControl w:val="0"/>
        <w:spacing w:before="0" w:after="0"/>
        <w:ind w:left="720"/>
      </w:pPr>
      <w:r>
        <w:rPr>
          <w:rFonts w:ascii="Times New Roman" w:eastAsia="Times New Roman" w:hAnsi="Times New Roman" w:cs="Times New Roman"/>
          <w:b/>
          <w:bCs/>
          <w:color w:val="C00000"/>
        </w:rPr>
        <w:t xml:space="preserve"> </w:t>
      </w:r>
    </w:p>
    <w:p>
      <w:pPr>
        <w:widowControl w:val="0"/>
        <w:numPr>
          <w:ilvl w:val="0"/>
          <w:numId w:val="10"/>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Governin</w:t>
      </w:r>
      <w:r>
        <w:rPr>
          <w:rFonts w:ascii="Times New Roman" w:eastAsia="Times New Roman" w:hAnsi="Times New Roman" w:cs="Times New Roman"/>
          <w:b/>
          <w:bCs/>
        </w:rPr>
        <w:t>g Law; Venue.</w:t>
      </w:r>
      <w:r>
        <w:rPr>
          <w:rFonts w:ascii="Times New Roman" w:eastAsia="Times New Roman" w:hAnsi="Times New Roman" w:cs="Times New Roman"/>
          <w:b/>
          <w:bCs/>
        </w:rPr>
        <w:t xml:space="preserve">  </w:t>
      </w:r>
      <w:ins w:id="17" w:author="Schwab, Quintin I." w:date="2020-11-06T13:57:00Z">
        <w:r>
          <w:rPr>
            <w:rFonts w:ascii="Times New Roman" w:eastAsia="Times New Roman" w:hAnsi="Times New Roman" w:cs="Times New Roman"/>
            <w:b/>
            <w:bCs/>
            <w:color w:val="B5082E"/>
          </w:rPr>
          <w:t>The Parties agree to remain silent on governing law.</w:t>
        </w:r>
      </w:ins>
      <w:ins w:id="18" w:author="Schwab, Quintin I." w:date="2020-11-06T13:57:00Z">
        <w:r>
          <w:rPr>
            <w:rFonts w:ascii="Times New Roman" w:eastAsia="Times New Roman" w:hAnsi="Times New Roman" w:cs="Times New Roman"/>
            <w:b/>
            <w:bCs/>
            <w:color w:val="B5082E"/>
          </w:rPr>
          <w:t xml:space="preserve"> </w:t>
        </w:r>
      </w:ins>
      <w:del w:id="19" w:author="Schwab, Quintin I." w:date="2020-11-06T13:57:00Z">
        <w:r>
          <w:rPr>
            <w:rFonts w:ascii="Times New Roman" w:eastAsia="Times New Roman" w:hAnsi="Times New Roman" w:cs="Times New Roman"/>
            <w:b w:val="0"/>
            <w:bCs w:val="0"/>
            <w:color w:val="B5082E"/>
          </w:rPr>
          <w:delText>This Agreement shall be governed by, construed, interpreted, and enforced in accordance with the laws of the State of California, United States of America, without reference to conflict of law provisions. The parties agree that any dispute r</w:delText>
        </w:r>
      </w:del>
      <w:del w:id="20" w:author="Schwab, Quintin I." w:date="2020-11-06T13:57:00Z">
        <w:r>
          <w:rPr>
            <w:rFonts w:ascii="Times New Roman" w:eastAsia="Times New Roman" w:hAnsi="Times New Roman" w:cs="Times New Roman"/>
            <w:b w:val="0"/>
            <w:bCs w:val="0"/>
            <w:color w:val="B5082E"/>
          </w:rPr>
          <w:delText>egarding the interpretation or validity of, or otherwise arising out of this Agreement, shall be subject to the exclusive jurisdiction of the California State Courts or, in the event of federal jurisdiction, the United States District Court for the Norther</w:delText>
        </w:r>
      </w:del>
      <w:del w:id="21" w:author="Schwab, Quintin I." w:date="2020-11-06T13:57:00Z">
        <w:r>
          <w:rPr>
            <w:rFonts w:ascii="Times New Roman" w:eastAsia="Times New Roman" w:hAnsi="Times New Roman" w:cs="Times New Roman"/>
            <w:b w:val="0"/>
            <w:bCs w:val="0"/>
            <w:color w:val="B5082E"/>
          </w:rPr>
          <w:delText>n District of California.</w:delText>
        </w:r>
      </w:del>
    </w:p>
    <w:p>
      <w:pPr>
        <w:widowControl w:val="0"/>
        <w:spacing w:before="0" w:after="0"/>
      </w:pPr>
      <w:r>
        <w:rPr>
          <w:rFonts w:ascii="Times New Roman" w:eastAsia="Times New Roman" w:hAnsi="Times New Roman" w:cs="Times New Roman"/>
          <w:b/>
          <w:bCs/>
        </w:rPr>
        <w:t xml:space="preserve"> </w:t>
      </w:r>
    </w:p>
    <w:p>
      <w:pPr>
        <w:widowControl w:val="0"/>
        <w:numPr>
          <w:ilvl w:val="0"/>
          <w:numId w:val="11"/>
        </w:numPr>
        <w:tabs>
          <w:tab w:val="left" w:pos="720"/>
        </w:tabs>
        <w:spacing w:before="0" w:after="0"/>
        <w:ind w:left="0" w:right="0" w:firstLine="0"/>
        <w:jc w:val="both"/>
        <w:rPr>
          <w:rFonts w:ascii="Times New Roman" w:eastAsia="Times New Roman" w:hAnsi="Times New Roman" w:cs="Times New Roman"/>
          <w:b/>
          <w:bCs/>
        </w:rPr>
      </w:pPr>
      <w:r>
        <w:rPr>
          <w:rFonts w:ascii="Times New Roman" w:eastAsia="Times New Roman" w:hAnsi="Times New Roman" w:cs="Times New Roman"/>
          <w:b/>
          <w:bCs/>
        </w:rPr>
        <w:t>No Obligation.</w:t>
      </w:r>
      <w:r>
        <w:rPr>
          <w:rFonts w:ascii="Times New Roman" w:eastAsia="Times New Roman" w:hAnsi="Times New Roman" w:cs="Times New Roman"/>
          <w:b/>
          <w:bCs/>
        </w:rPr>
        <w:t xml:space="preserve">  </w:t>
      </w:r>
      <w:r>
        <w:rPr>
          <w:rFonts w:ascii="Times New Roman" w:eastAsia="Times New Roman" w:hAnsi="Times New Roman" w:cs="Times New Roman"/>
          <w:b w:val="0"/>
          <w:bCs w:val="0"/>
        </w:rPr>
        <w:t>Nothing herein shall obligate either Party to proceed with any transaction between them, and each Party reserves the right, in its sole discretion, to terminate the discussions contemplated by this Agreement. The</w:t>
      </w:r>
      <w:r>
        <w:rPr>
          <w:rFonts w:ascii="Times New Roman" w:eastAsia="Times New Roman" w:hAnsi="Times New Roman" w:cs="Times New Roman"/>
          <w:b w:val="0"/>
          <w:bCs w:val="0"/>
        </w:rPr>
        <w:t xml:space="preserve"> Parties understand that nothing herein requires the disclosure of any Confidential Information by either Party. Any disclosure of Confidential information under this Agreement shall be made at the discretion of the Disclosing Party. </w:t>
      </w:r>
    </w:p>
    <w:p>
      <w:pPr>
        <w:widowControl w:val="0"/>
        <w:spacing w:before="0" w:after="0"/>
        <w:jc w:val="both"/>
      </w:pPr>
    </w:p>
    <w:p>
      <w:pPr>
        <w:widowControl w:val="0"/>
        <w:numPr>
          <w:ilvl w:val="0"/>
          <w:numId w:val="12"/>
        </w:numPr>
        <w:tabs>
          <w:tab w:val="left" w:pos="720"/>
        </w:tabs>
        <w:spacing w:before="0" w:after="0"/>
        <w:ind w:left="0" w:right="0" w:firstLine="0"/>
        <w:jc w:val="both"/>
        <w:rPr>
          <w:rFonts w:ascii="Times New Roman" w:eastAsia="Times New Roman" w:hAnsi="Times New Roman" w:cs="Times New Roman"/>
          <w:b/>
          <w:bCs/>
        </w:rPr>
      </w:pPr>
      <w:ins w:id="22" w:author="Schwab, Quintin I." w:date="2020-11-06T13:58:00Z">
        <w:r>
          <w:rPr>
            <w:rFonts w:ascii="Times New Roman" w:eastAsia="Times New Roman" w:hAnsi="Times New Roman" w:cs="Times New Roman"/>
            <w:b/>
            <w:bCs/>
            <w:color w:val="B5082E"/>
          </w:rPr>
          <w:t>No Assignment.</w:t>
        </w:r>
      </w:ins>
      <w:ins w:id="23" w:author="Schwab, Quintin I." w:date="2020-11-06T13:58:00Z">
        <w:r>
          <w:rPr>
            <w:rFonts w:ascii="Times New Roman" w:eastAsia="Times New Roman" w:hAnsi="Times New Roman" w:cs="Times New Roman"/>
            <w:b w:val="0"/>
            <w:bCs w:val="0"/>
            <w:color w:val="B5082E"/>
          </w:rPr>
          <w:t xml:space="preserve">  </w:t>
        </w:r>
      </w:ins>
      <w:ins w:id="24" w:author="Schwab, Quintin I." w:date="2020-11-06T13:58:00Z">
        <w:r>
          <w:rPr>
            <w:rFonts w:ascii="Times New Roman" w:eastAsia="Times New Roman" w:hAnsi="Times New Roman" w:cs="Times New Roman"/>
            <w:b w:val="0"/>
            <w:bCs w:val="0"/>
            <w:color w:val="B5082E"/>
          </w:rPr>
          <w:t>This Agreement may not be assigned by either Party, provided, however, that either Party may assign this Agreement without the other Party’s consent (but with written notification to the other</w:t>
        </w:r>
      </w:ins>
      <w:ins w:id="25" w:author="Schwab, Quintin I." w:date="2020-11-06T13:59:00Z">
        <w:r>
          <w:rPr>
            <w:rFonts w:ascii="Times New Roman" w:eastAsia="Times New Roman" w:hAnsi="Times New Roman" w:cs="Times New Roman"/>
            <w:b w:val="0"/>
            <w:bCs w:val="0"/>
            <w:color w:val="B5082E"/>
          </w:rPr>
          <w:t xml:space="preserve"> </w:t>
        </w:r>
      </w:ins>
      <w:ins w:id="26" w:author="Schwab, Quintin I." w:date="2020-11-06T13:59:00Z">
        <w:r>
          <w:rPr>
            <w:rFonts w:ascii="Times New Roman" w:eastAsia="Times New Roman" w:hAnsi="Times New Roman" w:cs="Times New Roman"/>
            <w:b w:val="0"/>
            <w:bCs w:val="0"/>
            <w:color w:val="B5082E"/>
          </w:rPr>
          <w:t>Party) in connection with the transfer or sale of all or substantially all of the business to which this Agreement relates, whether by merger, sale of stock, sale of assets or otherwise.</w:t>
        </w:r>
      </w:ins>
    </w:p>
    <w:p>
      <w:pPr>
        <w:widowControl w:val="0"/>
        <w:spacing w:before="0" w:after="0"/>
        <w:jc w:val="both"/>
      </w:pPr>
    </w:p>
    <w:p>
      <w:pPr>
        <w:widowControl w:val="0"/>
        <w:numPr>
          <w:ilvl w:val="0"/>
          <w:numId w:val="13"/>
        </w:numPr>
        <w:tabs>
          <w:tab w:val="left" w:pos="720"/>
        </w:tabs>
        <w:spacing w:before="0" w:after="0"/>
        <w:ind w:left="0" w:right="0" w:firstLine="0"/>
        <w:jc w:val="both"/>
        <w:rPr>
          <w:rFonts w:ascii="Times New Roman" w:eastAsia="Times New Roman" w:hAnsi="Times New Roman" w:cs="Times New Roman"/>
          <w:b/>
          <w:bCs/>
        </w:rPr>
      </w:pPr>
      <w:ins w:id="27" w:author="Schwab, Quintin I." w:date="2020-11-06T14:00:00Z">
        <w:r>
          <w:rPr>
            <w:rFonts w:ascii="Times New Roman" w:eastAsia="Times New Roman" w:hAnsi="Times New Roman" w:cs="Times New Roman"/>
            <w:b/>
            <w:bCs/>
            <w:color w:val="B5082E"/>
          </w:rPr>
          <w:t>Use of Name</w:t>
        </w:r>
      </w:ins>
      <w:ins w:id="28" w:author="Schwab, Quintin I." w:date="2020-11-06T14:00:00Z">
        <w:r>
          <w:rPr>
            <w:rFonts w:ascii="Times New Roman" w:eastAsia="Times New Roman" w:hAnsi="Times New Roman" w:cs="Times New Roman"/>
            <w:b/>
            <w:bCs/>
            <w:color w:val="B5082E"/>
          </w:rPr>
          <w:t>.</w:t>
        </w:r>
      </w:ins>
      <w:ins w:id="29" w:author="Schwab, Quintin I." w:date="2020-11-06T14:00:00Z">
        <w:r>
          <w:rPr>
            <w:rFonts w:ascii="Times New Roman" w:eastAsia="Times New Roman" w:hAnsi="Times New Roman" w:cs="Times New Roman"/>
            <w:b w:val="0"/>
            <w:bCs w:val="0"/>
            <w:color w:val="B5082E"/>
          </w:rPr>
          <w:t xml:space="preserve"> </w:t>
        </w:r>
      </w:ins>
      <w:ins w:id="30" w:author="Schwab, Quintin I." w:date="2020-11-06T14:00:00Z">
        <w:r>
          <w:rPr>
            <w:rFonts w:ascii="Times New Roman" w:eastAsia="Times New Roman" w:hAnsi="Times New Roman" w:cs="Times New Roman"/>
            <w:b w:val="0"/>
            <w:bCs w:val="0"/>
            <w:color w:val="B5082E"/>
          </w:rPr>
          <w:t xml:space="preserve">Each Party agrees (a) not to use the name of the other Party in any advertising, promotional or sales literature, publicity or any document employed to obtain funds </w:t>
        </w:r>
      </w:ins>
      <w:ins w:id="31" w:author="Schwab, Quintin I." w:date="2020-11-06T14:00:00Z">
        <w:r>
          <w:rPr>
            <w:rFonts w:ascii="Times New Roman" w:eastAsia="Times New Roman" w:hAnsi="Times New Roman" w:cs="Times New Roman"/>
            <w:b w:val="0"/>
            <w:bCs w:val="0"/>
            <w:color w:val="B5082E"/>
          </w:rPr>
          <w:t xml:space="preserve">or financing, or without the prior written approval of the other Party, and (b) that it shall not, directly or indirectly, cause or permit the oral or written release of any public statement referring to the existence of this Agreement. </w:t>
        </w:r>
      </w:ins>
      <w:bookmarkStart w:id="32" w:name="_Hlk40256933"/>
      <w:ins w:id="33" w:author="Schwab, Quintin I." w:date="2020-11-06T14:00:00Z">
        <w:r>
          <w:rPr>
            <w:rFonts w:ascii="Times New Roman" w:eastAsia="Times New Roman" w:hAnsi="Times New Roman" w:cs="Times New Roman"/>
            <w:b w:val="0"/>
            <w:bCs w:val="0"/>
            <w:color w:val="B5082E"/>
          </w:rPr>
          <w:t>For DFCI, such written approval shall be provided by the DFCI Communications Department.</w:t>
        </w:r>
      </w:ins>
      <w:bookmarkEnd w:id="32"/>
    </w:p>
    <w:p>
      <w:pPr>
        <w:widowControl w:val="0"/>
        <w:spacing w:before="0" w:after="0"/>
        <w:jc w:val="both"/>
      </w:pPr>
      <w:r>
        <w:rPr>
          <w:rFonts w:ascii="Times New Roman" w:eastAsia="Times New Roman" w:hAnsi="Times New Roman" w:cs="Times New Roman"/>
        </w:rPr>
        <w:t xml:space="preserve"> </w:t>
      </w:r>
    </w:p>
    <w:p>
      <w:pPr>
        <w:widowControl w:val="0"/>
        <w:spacing w:before="0" w:after="0"/>
        <w:jc w:val="both"/>
      </w:pPr>
      <w:r>
        <w:rPr>
          <w:rFonts w:ascii="Times New Roman" w:eastAsia="Times New Roman" w:hAnsi="Times New Roman" w:cs="Times New Roman"/>
        </w:rPr>
        <w:t xml:space="preserve"> </w:t>
      </w:r>
    </w:p>
    <w:p>
      <w:pPr>
        <w:widowControl w:val="0"/>
        <w:spacing w:before="0" w:after="0"/>
        <w:jc w:val="center"/>
      </w:pPr>
      <w:r>
        <w:rPr>
          <w:rFonts w:ascii="Times New Roman" w:eastAsia="Times New Roman" w:hAnsi="Times New Roman" w:cs="Times New Roman"/>
          <w:i/>
          <w:iCs/>
        </w:rPr>
        <w:t xml:space="preserve"> </w:t>
      </w:r>
    </w:p>
    <w:p>
      <w:pPr>
        <w:widowControl w:val="0"/>
        <w:spacing w:before="0" w:after="0"/>
        <w:jc w:val="center"/>
      </w:pPr>
      <w:r>
        <w:rPr>
          <w:rFonts w:ascii="Times New Roman" w:eastAsia="Times New Roman" w:hAnsi="Times New Roman" w:cs="Times New Roman"/>
          <w:i/>
          <w:iCs/>
        </w:rPr>
        <w:t xml:space="preserve">Signature page </w:t>
      </w:r>
      <w:r>
        <w:rPr>
          <w:rFonts w:ascii="Times New Roman" w:eastAsia="Times New Roman" w:hAnsi="Times New Roman" w:cs="Times New Roman"/>
          <w:i/>
          <w:iCs/>
        </w:rPr>
        <w:t>follo</w:t>
      </w:r>
      <w:r>
        <w:rPr>
          <w:rFonts w:ascii="Times New Roman" w:eastAsia="Times New Roman" w:hAnsi="Times New Roman" w:cs="Times New Roman"/>
          <w:i/>
          <w:iCs/>
        </w:rPr>
        <w:t>ws.</w:t>
      </w:r>
    </w:p>
    <w:p>
      <w:pPr>
        <w:pageBreakBefore/>
        <w:widowControl w:val="0"/>
        <w:spacing w:before="0" w:after="0"/>
        <w:ind w:firstLine="720"/>
        <w:jc w:val="both"/>
      </w:pPr>
      <w:r>
        <w:rPr>
          <w:rFonts w:ascii="Times New Roman" w:eastAsia="Times New Roman" w:hAnsi="Times New Roman" w:cs="Times New Roman"/>
          <w:b/>
          <w:bCs/>
        </w:rPr>
        <w:t xml:space="preserve">IN WITNESS WHEREOF, </w:t>
      </w:r>
      <w:r>
        <w:rPr>
          <w:rFonts w:ascii="Times New Roman" w:eastAsia="Times New Roman" w:hAnsi="Times New Roman" w:cs="Times New Roman"/>
        </w:rPr>
        <w:t>the Parties have caused this Agreement to be executed as of the Effective Date.</w:t>
      </w:r>
    </w:p>
    <w:p>
      <w:pPr>
        <w:widowControl w:val="0"/>
        <w:spacing w:before="0" w:after="0"/>
        <w:jc w:val="both"/>
      </w:pPr>
      <w:r>
        <w:rPr>
          <w:rFonts w:ascii="Times New Roman" w:eastAsia="Times New Roman" w:hAnsi="Times New Roman" w:cs="Times New Roman"/>
          <w:b/>
          <w:bCs/>
          <w:smallCaps/>
        </w:rPr>
        <w:t xml:space="preserve"> </w:t>
      </w:r>
    </w:p>
    <w:p>
      <w:pPr>
        <w:widowControl w:val="0"/>
        <w:spacing w:before="0" w:after="0"/>
        <w:jc w:val="both"/>
      </w:pPr>
      <w:r>
        <w:rPr>
          <w:rFonts w:ascii="Times New Roman" w:eastAsia="Times New Roman" w:hAnsi="Times New Roman" w:cs="Times New Roman"/>
          <w:b/>
          <w:bCs/>
          <w:smallCaps/>
        </w:rPr>
        <w:t xml:space="preserve"> </w:t>
      </w:r>
    </w:p>
    <w:tbl>
      <w:tblPr>
        <w:tblInd w:w="128" w:type="dxa"/>
        <w:tblCellMar>
          <w:top w:w="0" w:type="dxa"/>
          <w:left w:w="0" w:type="dxa"/>
          <w:bottom w:w="0" w:type="dxa"/>
          <w:right w:w="0" w:type="dxa"/>
        </w:tblCellMar>
      </w:tblPr>
      <w:tblGrid>
        <w:gridCol w:w="1234"/>
        <w:gridCol w:w="3142"/>
        <w:gridCol w:w="463"/>
        <w:gridCol w:w="1303"/>
        <w:gridCol w:w="3090"/>
      </w:tblGrid>
      <w:tr>
        <w:tblPrEx>
          <w:tblInd w:w="128" w:type="dxa"/>
          <w:tblCellMar>
            <w:top w:w="0" w:type="dxa"/>
            <w:left w:w="0" w:type="dxa"/>
            <w:bottom w:w="0" w:type="dxa"/>
            <w:right w:w="0" w:type="dxa"/>
          </w:tblCellMar>
        </w:tblPrEx>
        <w:trPr>
          <w:trHeight w:val="602"/>
        </w:trPr>
        <w:tc>
          <w:tcPr>
            <w:tcW w:w="4592" w:type="dxa"/>
            <w:gridSpan w:val="2"/>
            <w:noWrap w:val="0"/>
            <w:tcMar>
              <w:top w:w="20" w:type="dxa"/>
              <w:left w:w="128" w:type="dxa"/>
              <w:bottom w:w="20" w:type="dxa"/>
              <w:right w:w="128" w:type="dxa"/>
            </w:tcMar>
            <w:vAlign w:val="top"/>
            <w:hideMark/>
          </w:tcPr>
          <w:p>
            <w:pPr>
              <w:spacing w:before="0" w:after="0"/>
              <w:rPr>
                <w:b w:val="0"/>
                <w:bCs w:val="0"/>
                <w:i w:val="0"/>
                <w:iCs w:val="0"/>
                <w:smallCaps w:val="0"/>
                <w:color w:val="000000"/>
              </w:rPr>
            </w:pPr>
            <w:r>
              <w:rPr>
                <w:rFonts w:ascii="Times New Roman" w:eastAsia="Times New Roman" w:hAnsi="Times New Roman" w:cs="Times New Roman"/>
                <w:b/>
                <w:bCs/>
                <w:i w:val="0"/>
                <w:iCs w:val="0"/>
                <w:smallCaps w:val="0"/>
                <w:color w:val="000000"/>
              </w:rPr>
              <w:t xml:space="preserve">Nurix Therapeutics, Inc. </w:t>
            </w:r>
          </w:p>
          <w:p>
            <w:pPr>
              <w:spacing w:before="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c>
          <w:tcPr>
            <w:tcW w:w="267" w:type="dxa"/>
            <w:noWrap w:val="0"/>
            <w:tcMar>
              <w:top w:w="20" w:type="dxa"/>
              <w:left w:w="128" w:type="dxa"/>
              <w:bottom w:w="20" w:type="dxa"/>
              <w:right w:w="128" w:type="dxa"/>
            </w:tcMar>
            <w:vAlign w:val="top"/>
            <w:hideMark/>
          </w:tcPr>
          <w:p>
            <w:pPr>
              <w:spacing w:before="0" w:after="0"/>
              <w:rPr>
                <w:b w:val="0"/>
                <w:bCs w:val="0"/>
                <w:i w:val="0"/>
                <w:iCs w:val="0"/>
                <w:smallCaps w:val="0"/>
                <w:color w:val="000000"/>
              </w:rPr>
            </w:pPr>
            <w:r>
              <w:rPr>
                <w:rFonts w:ascii="Times New Roman" w:eastAsia="Times New Roman" w:hAnsi="Times New Roman" w:cs="Times New Roman"/>
                <w:b/>
                <w:bCs/>
                <w:i w:val="0"/>
                <w:iCs w:val="0"/>
                <w:smallCaps w:val="0"/>
                <w:color w:val="000000"/>
              </w:rPr>
              <w:t xml:space="preserve"> </w:t>
            </w:r>
          </w:p>
        </w:tc>
        <w:tc>
          <w:tcPr>
            <w:tcW w:w="4491" w:type="dxa"/>
            <w:gridSpan w:val="2"/>
            <w:noWrap w:val="0"/>
            <w:tcMar>
              <w:top w:w="20" w:type="dxa"/>
              <w:left w:w="128" w:type="dxa"/>
              <w:bottom w:w="20" w:type="dxa"/>
              <w:right w:w="128" w:type="dxa"/>
            </w:tcMar>
            <w:vAlign w:val="top"/>
            <w:hideMark/>
          </w:tcPr>
          <w:p>
            <w:pPr>
              <w:spacing w:before="0" w:after="0"/>
              <w:rPr>
                <w:b w:val="0"/>
                <w:bCs w:val="0"/>
                <w:i w:val="0"/>
                <w:iCs w:val="0"/>
                <w:smallCaps w:val="0"/>
                <w:color w:val="000000"/>
              </w:rPr>
            </w:pPr>
            <w:r>
              <w:rPr>
                <w:rFonts w:ascii="Times New Roman" w:eastAsia="Times New Roman" w:hAnsi="Times New Roman" w:cs="Times New Roman"/>
                <w:b/>
                <w:bCs/>
                <w:i w:val="0"/>
                <w:iCs w:val="0"/>
                <w:smallCaps w:val="0"/>
                <w:color w:val="000000"/>
                <w:sz w:val="20"/>
                <w:szCs w:val="20"/>
              </w:rPr>
              <w:t xml:space="preserve"> </w:t>
            </w:r>
            <w:r>
              <w:rPr>
                <w:rFonts w:ascii="Times New Roman" w:eastAsia="Times New Roman" w:hAnsi="Times New Roman" w:cs="Times New Roman"/>
                <w:b/>
                <w:bCs/>
                <w:i w:val="0"/>
                <w:iCs w:val="0"/>
                <w:smallCaps w:val="0"/>
                <w:color w:val="000000"/>
              </w:rPr>
              <w:t>Dana-Farber Cancer Institute, Inc.</w:t>
            </w:r>
            <w:r>
              <w:rPr>
                <w:rFonts w:ascii="Times New Roman" w:eastAsia="Times New Roman" w:hAnsi="Times New Roman" w:cs="Times New Roman"/>
                <w:b/>
                <w:bCs/>
                <w:i w:val="0"/>
                <w:iCs w:val="0"/>
                <w:smallCaps w:val="0"/>
                <w:color w:val="000000"/>
                <w:sz w:val="20"/>
                <w:szCs w:val="20"/>
              </w:rPr>
              <w:t xml:space="preserve"> </w:t>
            </w:r>
            <w:r>
              <w:rPr>
                <w:rFonts w:ascii="Times New Roman" w:eastAsia="Times New Roman" w:hAnsi="Times New Roman" w:cs="Times New Roman"/>
                <w:b/>
                <w:bCs/>
                <w:i w:val="0"/>
                <w:iCs w:val="0"/>
                <w:smallCaps w:val="0"/>
                <w:color w:val="000000"/>
              </w:rPr>
              <w:t xml:space="preserve"> </w:t>
            </w:r>
          </w:p>
          <w:p>
            <w:pPr>
              <w:spacing w:before="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r>
      <w:tr>
        <w:tblPrEx>
          <w:tblInd w:w="128" w:type="dxa"/>
          <w:tblCellMar>
            <w:top w:w="0" w:type="dxa"/>
            <w:left w:w="0" w:type="dxa"/>
            <w:bottom w:w="0" w:type="dxa"/>
            <w:right w:w="0" w:type="dxa"/>
          </w:tblCellMar>
        </w:tblPrEx>
        <w:tc>
          <w:tcPr>
            <w:tcW w:w="107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By:</w:t>
            </w:r>
          </w:p>
        </w:tc>
        <w:tc>
          <w:tcPr>
            <w:tcW w:w="351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Nsign</w:t>
            </w:r>
          </w:p>
        </w:tc>
        <w:tc>
          <w:tcPr>
            <w:tcW w:w="26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By:</w:t>
            </w:r>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CPsign</w:t>
            </w:r>
          </w:p>
        </w:tc>
      </w:tr>
      <w:tr>
        <w:tblPrEx>
          <w:tblInd w:w="128" w:type="dxa"/>
          <w:tblCellMar>
            <w:top w:w="0" w:type="dxa"/>
            <w:left w:w="0" w:type="dxa"/>
            <w:bottom w:w="0" w:type="dxa"/>
            <w:right w:w="0" w:type="dxa"/>
          </w:tblCellMar>
        </w:tblPrEx>
        <w:tc>
          <w:tcPr>
            <w:tcW w:w="107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Name:</w:t>
            </w:r>
          </w:p>
        </w:tc>
        <w:tc>
          <w:tcPr>
            <w:tcW w:w="351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Nname</w:t>
            </w:r>
          </w:p>
        </w:tc>
        <w:tc>
          <w:tcPr>
            <w:tcW w:w="26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Name:</w:t>
            </w:r>
            <w:ins w:id="34" w:author="Schwab, Quintin I." w:date="2020-11-06T14:00:00Z">
              <w:r>
                <w:rPr>
                  <w:rFonts w:ascii="Times New Roman" w:eastAsia="Times New Roman" w:hAnsi="Times New Roman" w:cs="Times New Roman"/>
                  <w:b w:val="0"/>
                  <w:bCs w:val="0"/>
                  <w:i w:val="0"/>
                  <w:iCs w:val="0"/>
                  <w:smallCaps w:val="0"/>
                  <w:color w:val="B5082E"/>
                </w:rPr>
                <w:t xml:space="preserve"> </w:t>
              </w:r>
            </w:ins>
            <w:ins w:id="35" w:author="Schwab, Quintin I." w:date="2020-11-06T14:00:00Z">
              <w:r>
                <w:rPr>
                  <w:rFonts w:ascii="Times New Roman" w:eastAsia="Times New Roman" w:hAnsi="Times New Roman" w:cs="Times New Roman"/>
                  <w:b w:val="0"/>
                  <w:bCs w:val="0"/>
                  <w:i w:val="0"/>
                  <w:iCs w:val="0"/>
                  <w:smallCaps w:val="0"/>
                  <w:color w:val="B5082E"/>
                </w:rPr>
                <w:t>Emy C. Chen, PhD</w:t>
              </w:r>
            </w:ins>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CPname</w:t>
            </w:r>
          </w:p>
        </w:tc>
      </w:tr>
      <w:tr>
        <w:tblPrEx>
          <w:tblInd w:w="128" w:type="dxa"/>
          <w:tblCellMar>
            <w:top w:w="0" w:type="dxa"/>
            <w:left w:w="0" w:type="dxa"/>
            <w:bottom w:w="0" w:type="dxa"/>
            <w:right w:w="0" w:type="dxa"/>
          </w:tblCellMar>
        </w:tblPrEx>
        <w:tc>
          <w:tcPr>
            <w:tcW w:w="107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Title:</w:t>
            </w:r>
          </w:p>
        </w:tc>
        <w:tc>
          <w:tcPr>
            <w:tcW w:w="351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Ntitle</w:t>
            </w:r>
          </w:p>
        </w:tc>
        <w:tc>
          <w:tcPr>
            <w:tcW w:w="26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Title:</w:t>
            </w:r>
            <w:ins w:id="36" w:author="Schwab, Quintin I." w:date="2020-11-06T14:01:00Z">
              <w:r>
                <w:rPr>
                  <w:rFonts w:ascii="Times New Roman" w:eastAsia="Times New Roman" w:hAnsi="Times New Roman" w:cs="Times New Roman"/>
                  <w:b w:val="0"/>
                  <w:bCs w:val="0"/>
                  <w:i w:val="0"/>
                  <w:iCs w:val="0"/>
                  <w:smallCaps w:val="0"/>
                  <w:color w:val="B5082E"/>
                </w:rPr>
                <w:t xml:space="preserve"> </w:t>
              </w:r>
            </w:ins>
            <w:ins w:id="37" w:author="Schwab, Quintin I." w:date="2020-11-06T14:00:00Z">
              <w:r>
                <w:rPr>
                  <w:rFonts w:ascii="Times New Roman" w:eastAsia="Times New Roman" w:hAnsi="Times New Roman" w:cs="Times New Roman"/>
                  <w:b w:val="0"/>
                  <w:bCs w:val="0"/>
                  <w:i w:val="0"/>
                  <w:iCs w:val="0"/>
                  <w:smallCaps w:val="0"/>
                  <w:color w:val="B5082E"/>
                </w:rPr>
                <w:t>Senio</w:t>
              </w:r>
            </w:ins>
            <w:ins w:id="38" w:author="Schwab, Quintin I." w:date="2020-11-06T14:00:00Z">
              <w:r>
                <w:rPr>
                  <w:rFonts w:ascii="Times New Roman" w:eastAsia="Times New Roman" w:hAnsi="Times New Roman" w:cs="Times New Roman"/>
                  <w:b w:val="0"/>
                  <w:bCs w:val="0"/>
                  <w:i w:val="0"/>
                  <w:iCs w:val="0"/>
                  <w:smallCaps w:val="0"/>
                  <w:color w:val="B5082E"/>
                </w:rPr>
                <w:t>r D</w:t>
              </w:r>
            </w:ins>
            <w:ins w:id="39" w:author="Schwab, Quintin I." w:date="2020-11-06T14:01:00Z">
              <w:r>
                <w:rPr>
                  <w:rFonts w:ascii="Times New Roman" w:eastAsia="Times New Roman" w:hAnsi="Times New Roman" w:cs="Times New Roman"/>
                  <w:b w:val="0"/>
                  <w:bCs w:val="0"/>
                  <w:i w:val="0"/>
                  <w:iCs w:val="0"/>
                  <w:smallCaps w:val="0"/>
                  <w:color w:val="B5082E"/>
                </w:rPr>
                <w:t>irector, Licensing &amp; Contracts</w:t>
              </w:r>
            </w:ins>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CPtitle</w:t>
            </w:r>
          </w:p>
        </w:tc>
      </w:tr>
      <w:tr>
        <w:tblPrEx>
          <w:tblInd w:w="128" w:type="dxa"/>
          <w:tblCellMar>
            <w:top w:w="0" w:type="dxa"/>
            <w:left w:w="0" w:type="dxa"/>
            <w:bottom w:w="0" w:type="dxa"/>
            <w:right w:w="0" w:type="dxa"/>
          </w:tblCellMar>
        </w:tblPrEx>
        <w:tc>
          <w:tcPr>
            <w:tcW w:w="107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Date:</w:t>
            </w:r>
          </w:p>
        </w:tc>
        <w:tc>
          <w:tcPr>
            <w:tcW w:w="351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Ndate</w:t>
            </w:r>
          </w:p>
        </w:tc>
        <w:tc>
          <w:tcPr>
            <w:tcW w:w="267"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Date:</w:t>
            </w:r>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FFFFFF"/>
              </w:rPr>
              <w:t>CPdate</w:t>
            </w:r>
          </w:p>
        </w:tc>
      </w:tr>
    </w:tbl>
    <w:p>
      <w:pPr>
        <w:widowControl w:val="0"/>
        <w:spacing w:before="0" w:after="0"/>
        <w:jc w:val="both"/>
      </w:pPr>
      <w:r>
        <w:rPr>
          <w:rFonts w:ascii="Times New Roman" w:eastAsia="Times New Roman" w:hAnsi="Times New Roman" w:cs="Times New Roman"/>
          <w:b/>
          <w:bCs/>
          <w:smallCaps/>
        </w:rPr>
        <w:t xml:space="preserve"> </w:t>
      </w:r>
    </w:p>
    <w:p>
      <w:pPr>
        <w:widowControl w:val="0"/>
        <w:spacing w:before="0" w:after="0"/>
        <w:jc w:val="both"/>
      </w:pPr>
      <w:r>
        <w:rPr>
          <w:rFonts w:ascii="Times New Roman" w:eastAsia="Times New Roman" w:hAnsi="Times New Roman" w:cs="Times New Roman"/>
        </w:rPr>
        <w:t xml:space="preserve"> </w:t>
      </w:r>
    </w:p>
    <w:p>
      <w:pPr>
        <w:widowControl w:val="0"/>
        <w:spacing w:before="0" w:after="0"/>
        <w:jc w:val="both"/>
      </w:pPr>
      <w:r>
        <w:rPr>
          <w:rFonts w:ascii="Times New Roman" w:eastAsia="Times New Roman" w:hAnsi="Times New Roman" w:cs="Times New Roman"/>
        </w:rPr>
        <w:t xml:space="preserve"> </w:t>
      </w:r>
    </w:p>
    <w:tbl>
      <w:tblPr>
        <w:tblW w:w="4491" w:type="dxa"/>
        <w:tblInd w:w="5211" w:type="dxa"/>
        <w:tblCellMar>
          <w:top w:w="0" w:type="dxa"/>
          <w:left w:w="0" w:type="dxa"/>
          <w:bottom w:w="0" w:type="dxa"/>
          <w:right w:w="0" w:type="dxa"/>
        </w:tblCellMar>
      </w:tblPr>
      <w:tblGrid>
        <w:gridCol w:w="1256"/>
        <w:gridCol w:w="3235"/>
      </w:tblGrid>
      <w:tr>
        <w:tblPrEx>
          <w:tblW w:w="4491" w:type="dxa"/>
          <w:tblInd w:w="5211" w:type="dxa"/>
          <w:tblCellMar>
            <w:top w:w="0" w:type="dxa"/>
            <w:left w:w="0" w:type="dxa"/>
            <w:bottom w:w="0" w:type="dxa"/>
            <w:right w:w="0" w:type="dxa"/>
          </w:tblCellMar>
        </w:tblPrEx>
        <w:trPr>
          <w:trHeight w:val="602"/>
        </w:trPr>
        <w:tc>
          <w:tcPr>
            <w:tcW w:w="4491" w:type="dxa"/>
            <w:gridSpan w:val="2"/>
            <w:noWrap w:val="0"/>
            <w:tcMar>
              <w:top w:w="25" w:type="dxa"/>
              <w:left w:w="133" w:type="dxa"/>
              <w:bottom w:w="25" w:type="dxa"/>
              <w:right w:w="133" w:type="dxa"/>
            </w:tcMar>
            <w:vAlign w:val="top"/>
            <w:hideMark/>
          </w:tcPr>
          <w:p>
            <w:pPr>
              <w:spacing w:before="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Read and Acknowledged:</w:t>
            </w:r>
          </w:p>
        </w:tc>
      </w:tr>
      <w:tr>
        <w:tblPrEx>
          <w:tblW w:w="4491" w:type="dxa"/>
          <w:tblInd w:w="5211" w:type="dxa"/>
          <w:tblCellMar>
            <w:top w:w="0" w:type="dxa"/>
            <w:left w:w="0" w:type="dxa"/>
            <w:bottom w:w="0" w:type="dxa"/>
            <w:right w:w="0" w:type="dxa"/>
          </w:tblCellMar>
        </w:tblPrEx>
        <w:tc>
          <w:tcPr>
            <w:tcW w:w="1076"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By:</w:t>
            </w:r>
          </w:p>
        </w:tc>
        <w:tc>
          <w:tcPr>
            <w:tcW w:w="3415"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r>
      <w:tr>
        <w:tblPrEx>
          <w:tblW w:w="4491" w:type="dxa"/>
          <w:tblInd w:w="5211" w:type="dxa"/>
          <w:tblCellMar>
            <w:top w:w="0" w:type="dxa"/>
            <w:left w:w="0" w:type="dxa"/>
            <w:bottom w:w="0" w:type="dxa"/>
            <w:right w:w="0" w:type="dxa"/>
          </w:tblCellMar>
        </w:tblPrEx>
        <w:tc>
          <w:tcPr>
            <w:tcW w:w="1076"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Name:</w:t>
            </w:r>
          </w:p>
        </w:tc>
        <w:tc>
          <w:tcPr>
            <w:tcW w:w="3415" w:type="dxa"/>
            <w:noWrap w:val="0"/>
            <w:tcMar>
              <w:top w:w="25" w:type="dxa"/>
              <w:left w:w="133" w:type="dxa"/>
              <w:bottom w:w="25" w:type="dxa"/>
              <w:right w:w="133" w:type="dxa"/>
            </w:tcMar>
            <w:vAlign w:val="top"/>
            <w:hideMark/>
          </w:tcPr>
          <w:p>
            <w:pPr>
              <w:widowControl w:val="0"/>
              <w:spacing w:before="0" w:after="0"/>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p>
            <w:pPr>
              <w:widowControl w:val="0"/>
              <w:spacing w:before="0" w:after="0"/>
              <w:jc w:val="both"/>
              <w:rPr>
                <w:b w:val="0"/>
                <w:bCs w:val="0"/>
                <w:i w:val="0"/>
                <w:iCs w:val="0"/>
                <w:smallCaps w:val="0"/>
                <w:color w:val="000000"/>
              </w:rPr>
            </w:pPr>
            <w:r>
              <w:rPr>
                <w:rFonts w:ascii="Times New Roman" w:eastAsia="Times New Roman" w:hAnsi="Times New Roman" w:cs="Times New Roman"/>
                <w:b w:val="0"/>
                <w:bCs w:val="0"/>
                <w:i w:val="0"/>
                <w:iCs w:val="0"/>
                <w:smallCaps w:val="0"/>
                <w:color w:val="000000"/>
              </w:rPr>
              <w:t>Jennifer Brown, MD, PHD</w:t>
            </w:r>
          </w:p>
        </w:tc>
      </w:tr>
      <w:tr>
        <w:tblPrEx>
          <w:tblW w:w="4491" w:type="dxa"/>
          <w:tblInd w:w="5211" w:type="dxa"/>
          <w:tblCellMar>
            <w:top w:w="0" w:type="dxa"/>
            <w:left w:w="0" w:type="dxa"/>
            <w:bottom w:w="0" w:type="dxa"/>
            <w:right w:w="0" w:type="dxa"/>
          </w:tblCellMar>
        </w:tblPrEx>
        <w:tc>
          <w:tcPr>
            <w:tcW w:w="1076"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Title:</w:t>
            </w:r>
          </w:p>
        </w:tc>
        <w:tc>
          <w:tcPr>
            <w:tcW w:w="3415"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Principal Investigator</w:t>
            </w:r>
          </w:p>
        </w:tc>
      </w:tr>
      <w:tr>
        <w:tblPrEx>
          <w:tblW w:w="4491" w:type="dxa"/>
          <w:tblInd w:w="5211" w:type="dxa"/>
          <w:tblCellMar>
            <w:top w:w="0" w:type="dxa"/>
            <w:left w:w="0" w:type="dxa"/>
            <w:bottom w:w="0" w:type="dxa"/>
            <w:right w:w="0" w:type="dxa"/>
          </w:tblCellMar>
        </w:tblPrEx>
        <w:tc>
          <w:tcPr>
            <w:tcW w:w="1076"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Date:</w:t>
            </w:r>
          </w:p>
        </w:tc>
        <w:tc>
          <w:tcPr>
            <w:tcW w:w="3415" w:type="dxa"/>
            <w:noWrap w:val="0"/>
            <w:tcMar>
              <w:top w:w="25" w:type="dxa"/>
              <w:left w:w="133" w:type="dxa"/>
              <w:bottom w:w="25" w:type="dxa"/>
              <w:right w:w="133" w:type="dxa"/>
            </w:tcMar>
            <w:vAlign w:val="top"/>
            <w:hideMark/>
          </w:tcPr>
          <w:p>
            <w:pPr>
              <w:spacing w:before="240" w:after="0"/>
              <w:rPr>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p>
        </w:tc>
      </w:tr>
    </w:tbl>
    <w:p>
      <w:pPr>
        <w:widowControl w:val="0"/>
        <w:spacing w:before="0" w:after="0"/>
        <w:jc w:val="both"/>
      </w:pPr>
      <w:r>
        <w:rPr>
          <w:rFonts w:ascii="Times New Roman" w:eastAsia="Times New Roman" w:hAnsi="Times New Roman" w:cs="Times New Roman"/>
          <w:b/>
          <w:bCs/>
          <w:smallCaps/>
        </w:rPr>
        <w:t xml:space="preserve"> </w:t>
      </w:r>
    </w:p>
    <w:p>
      <w:pPr>
        <w:widowControl w:val="0"/>
        <w:spacing w:before="0" w:after="0"/>
        <w:jc w:val="both"/>
      </w:pPr>
      <w:r>
        <w:rPr>
          <w:rFonts w:ascii="Times New Roman" w:eastAsia="Times New Roman" w:hAnsi="Times New Roman" w:cs="Times New Roman"/>
        </w:rPr>
        <w:t xml:space="preserve"> </w:t>
      </w:r>
    </w:p>
    <w:p>
      <w:pPr>
        <w:widowControl w:val="0"/>
        <w:spacing w:before="0" w:after="0"/>
        <w:jc w:val="both"/>
      </w:pPr>
      <w:r>
        <w:rPr>
          <w:rFonts w:ascii="Times New Roman" w:eastAsia="Times New Roman" w:hAnsi="Times New Roman" w:cs="Times New Roman"/>
        </w:rPr>
        <w:t xml:space="preserve"> </w:t>
      </w:r>
    </w:p>
    <w:p>
      <w:pPr>
        <w:widowControl w:val="0"/>
        <w:spacing w:before="0" w:after="0"/>
        <w:jc w:val="both"/>
      </w:pPr>
      <w:r>
        <w:rPr>
          <w:rFonts w:ascii="Times New Roman" w:eastAsia="Times New Roman" w:hAnsi="Times New Roman" w:cs="Times New Roman"/>
        </w:rPr>
        <w:t xml:space="preserve"> </w:t>
      </w:r>
    </w:p>
    <w:sectPr>
      <w:headerReference w:type="default" r:id="rId4"/>
      <w:footerReference w:type="default" r:id="rId5"/>
      <w:type w:val="nextPage"/>
      <w:pgSz w:w="12240" w:h="15840"/>
      <w:pgMar w:top="1440" w:right="1440" w:bottom="1440" w:left="1440"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588556"/>
      <w:placeholder>
        <w:docPart w:val="DefaultPlaceholder_22675703"/>
      </w:placeholder>
      <w:richText/>
    </w:sdtPr>
    <w:sdtContent>
      <w:sdt>
        <w:sdtPr>
          <w:id w:val="2057813767"/>
          <w:placeholder>
            <w:docPart w:val="DefaultPlaceholder_22675703"/>
          </w:placeholder>
          <w:richText/>
        </w:sdtPr>
        <w:sdtContent>
          <w:p>
            <w:pPr>
              <w:spacing w:before="0" w:after="0"/>
              <w:rPr>
                <w:sz w:val="20"/>
                <w:szCs w:val="20"/>
              </w:rPr>
            </w:pPr>
            <w:r>
              <w:rPr>
                <w:rFonts w:ascii="Times New Roman" w:eastAsia="Times New Roman" w:hAnsi="Times New Roman" w:cs="Times New Roman"/>
                <w:i/>
                <w:iCs/>
                <w:sz w:val="20"/>
                <w:szCs w:val="20"/>
              </w:rPr>
              <w:t>MCDA</w:t>
            </w:r>
            <w:r>
              <w:rPr>
                <w:rFonts w:ascii="Times New Roman" w:eastAsia="Times New Roman" w:hAnsi="Times New Roman" w:cs="Times New Roman"/>
                <w:i/>
                <w:iCs/>
                <w:sz w:val="20"/>
                <w:szCs w:val="20"/>
              </w:rPr>
              <w:t xml:space="preserve"> (Oct 2019 Template)</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Page </w:t>
            </w:r>
            <w:r>
              <w:rPr>
                <w:rFonts w:ascii="Times New Roman" w:eastAsia="Times New Roman" w:hAnsi="Times New Roman" w:cs="Times New Roman"/>
                <w:i/>
                <w:iCs/>
                <w:sz w:val="20"/>
                <w:szCs w:val="20"/>
              </w:rPr>
              <w:fldChar w:fldCharType="begin"/>
            </w:r>
            <w:r>
              <w:rPr>
                <w:rFonts w:ascii="Times New Roman" w:eastAsia="Times New Roman" w:hAnsi="Times New Roman" w:cs="Times New Roman"/>
                <w:i/>
                <w:iCs/>
                <w:sz w:val="20"/>
                <w:szCs w:val="20"/>
              </w:rPr>
              <w:instrText xml:space="preserve"> PAGE </w:instrText>
            </w:r>
            <w:r>
              <w:rPr>
                <w:rFonts w:ascii="Times New Roman" w:eastAsia="Times New Roman" w:hAnsi="Times New Roman" w:cs="Times New Roman"/>
                <w:i/>
                <w:iCs/>
                <w:sz w:val="20"/>
                <w:szCs w:val="20"/>
              </w:rPr>
              <w:fldChar w:fldCharType="separate"/>
            </w:r>
            <w:r>
              <w:rPr>
                <w:rFonts w:ascii="Times New Roman" w:eastAsia="Times New Roman" w:hAnsi="Times New Roman" w:cs="Times New Roman"/>
                <w:i/>
                <w:iCs/>
                <w:sz w:val="20"/>
                <w:szCs w:val="20"/>
              </w:rPr>
              <w:t>5</w:t>
            </w:r>
            <w:r>
              <w:rPr>
                <w:rFonts w:ascii="Times New Roman" w:eastAsia="Times New Roman" w:hAnsi="Times New Roman" w:cs="Times New Roman"/>
                <w:i/>
                <w:iCs/>
                <w:sz w:val="20"/>
                <w:szCs w:val="20"/>
              </w:rPr>
              <w:fldChar w:fldCharType="end"/>
            </w:r>
            <w:r>
              <w:rPr>
                <w:rFonts w:ascii="Times New Roman" w:eastAsia="Times New Roman" w:hAnsi="Times New Roman" w:cs="Times New Roman"/>
                <w:i/>
                <w:iCs/>
                <w:sz w:val="20"/>
                <w:szCs w:val="20"/>
              </w:rPr>
              <w:t xml:space="preserve"> of </w:t>
            </w:r>
            <w:r>
              <w:rPr>
                <w:rFonts w:ascii="Times New Roman" w:eastAsia="Times New Roman" w:hAnsi="Times New Roman" w:cs="Times New Roman"/>
                <w:i/>
                <w:iCs/>
                <w:sz w:val="20"/>
                <w:szCs w:val="20"/>
              </w:rPr>
              <w:fldChar w:fldCharType="begin"/>
            </w:r>
            <w:r>
              <w:rPr>
                <w:rFonts w:ascii="Times New Roman" w:eastAsia="Times New Roman" w:hAnsi="Times New Roman" w:cs="Times New Roman"/>
                <w:i/>
                <w:iCs/>
                <w:sz w:val="20"/>
                <w:szCs w:val="20"/>
              </w:rPr>
              <w:instrText xml:space="preserve"> NUMPAGES  </w:instrText>
            </w:r>
            <w:r>
              <w:rPr>
                <w:rFonts w:ascii="Times New Roman" w:eastAsia="Times New Roman" w:hAnsi="Times New Roman" w:cs="Times New Roman"/>
                <w:i/>
                <w:iCs/>
                <w:sz w:val="20"/>
                <w:szCs w:val="20"/>
              </w:rPr>
              <w:fldChar w:fldCharType="separate"/>
            </w:r>
            <w:r>
              <w:rPr>
                <w:rFonts w:ascii="Times New Roman" w:eastAsia="Times New Roman" w:hAnsi="Times New Roman" w:cs="Times New Roman"/>
                <w:i/>
                <w:iCs/>
                <w:sz w:val="20"/>
                <w:szCs w:val="20"/>
              </w:rPr>
              <w:t>5</w:t>
            </w:r>
            <w:r>
              <w:rPr>
                <w:rFonts w:ascii="Times New Roman" w:eastAsia="Times New Roman" w:hAnsi="Times New Roman" w:cs="Times New Roman"/>
                <w:i/>
                <w:iCs/>
                <w:sz w:val="20"/>
                <w:szCs w:val="20"/>
              </w:rPr>
              <w:fldChar w:fldCharType="end"/>
            </w:r>
          </w:p>
        </w:sdtContent>
      </w:sdt>
      <w:p/>
    </w:sdtContent>
  </w:sdt>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ins w:id="40" w:author="Schwab, Quintin I." w:date="2020-11-06T14:02:00Z">
      <w:r>
        <w:rPr>
          <w:rFonts w:ascii="Times New Roman" w:eastAsia="Times New Roman" w:hAnsi="Times New Roman" w:cs="Times New Roman"/>
          <w:color w:val="B5082E"/>
        </w:rPr>
        <w:t>DFCI Agreement No. A15895</w:t>
      </w:r>
    </w:ins>
  </w:p>
  <w:p>
    <w:pPr>
      <w:spacing w:before="0" w:after="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203D6F3A-AB21-400D-8C0E-625851E601A4}"/>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