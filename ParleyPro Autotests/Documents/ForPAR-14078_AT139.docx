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CF" w:rsidRDefault="00450FCF" w:rsidP="00450FCF">
      <w:pPr>
        <w:pStyle w:val="Normal1"/>
        <w:spacing w:before="240" w:after="240"/>
      </w:pPr>
      <w:r>
        <w:rPr>
          <w:b/>
          <w:bCs/>
          <w:color w:val="000000"/>
        </w:rPr>
        <w:t>Warm prospect database development.</w:t>
      </w:r>
      <w:r>
        <w:rPr>
          <w:color w:val="000000"/>
        </w:rPr>
        <w:t xml:space="preserve">  Sales Schema will create a database of "warm" Prospects, defined as those Prospects who have responded positively to Client's offer over email, phone, and other media.  The goal of this database will be to help Client track warm Prospects, close new business, inform Client's internal marketing initiatives, and provide helpful market intelligence.  Sales Schema shall provide this database to Client by way of a report updated approximately every week.</w:t>
      </w:r>
    </w:p>
    <w:p w:rsidR="004C69E5" w:rsidRDefault="00450FCF" w:rsidP="004C69E5">
      <w:pPr>
        <w:pStyle w:val="Normal1"/>
        <w:spacing w:before="240" w:after="240"/>
        <w:rPr>
          <w:ins w:id="0" w:author="Bill Jonson" w:date="2021-05-21T17:21:00Z"/>
        </w:rPr>
      </w:pPr>
      <w:bookmarkStart w:id="1" w:name="_GoBack"/>
      <w:bookmarkEnd w:id="1"/>
      <w:ins w:id="2" w:author="James Bond" w:date="2021-05-21T17:19:00Z">
        <w:del w:id="3" w:author="Bill Jonson" w:date="2021-05-21T17:21:00Z">
          <w:r w:rsidRPr="00450FCF" w:rsidDel="004C69E5">
            <w:rPr>
              <w:color w:val="000000"/>
              <w:lang w:val="en-US"/>
              <w:rPrChange w:id="4" w:author="James Bond" w:date="2021-05-21T17:19:00Z">
                <w:rPr>
                  <w:color w:val="000000"/>
                </w:rPr>
              </w:rPrChange>
            </w:rPr>
            <w:delText xml:space="preserve">Client hereby authorizes Sales Schema to send emails on Client’s behalf for the purpose of advancing the goals of this Agreement.  </w:delText>
          </w:r>
        </w:del>
      </w:ins>
      <w:ins w:id="5" w:author="Bill Jonson" w:date="2021-05-21T17:21:00Z">
        <w:r w:rsidR="004C69E5">
          <w:rPr>
            <w:color w:val="000000"/>
          </w:rPr>
          <w:t>Client further acknowledges that Sales Schema is unable to maintain this software account outside of Client’s individual LinkedIn profile.</w:t>
        </w:r>
      </w:ins>
    </w:p>
    <w:p w:rsidR="002921CA" w:rsidRPr="004C69E5" w:rsidRDefault="002921CA">
      <w:pPr>
        <w:rPr>
          <w:lang w:val="en"/>
        </w:rPr>
      </w:pPr>
    </w:p>
    <w:sectPr w:rsidR="002921CA" w:rsidRPr="004C69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Jonson">
    <w15:presenceInfo w15:providerId="Windows Live" w15:userId="19765d9db46e8aca"/>
  </w15:person>
  <w15:person w15:author="James Bond">
    <w15:presenceInfo w15:providerId="Windows Live" w15:userId="19765d9db46e8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CF"/>
    <w:rsid w:val="002921CA"/>
    <w:rsid w:val="00450FCF"/>
    <w:rsid w:val="004C6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C0AF"/>
  <w15:chartTrackingRefBased/>
  <w15:docId w15:val="{AFACE781-DE8E-4E00-ADF0-F1D560CA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450FCF"/>
    <w:pPr>
      <w:spacing w:after="0" w:line="276" w:lineRule="auto"/>
    </w:pPr>
    <w:rPr>
      <w:rFonts w:ascii="Arial" w:eastAsia="Arial" w:hAnsi="Arial" w:cs="Arial"/>
      <w:lang w:val="en"/>
    </w:rPr>
  </w:style>
  <w:style w:type="paragraph" w:styleId="a3">
    <w:name w:val="Balloon Text"/>
    <w:basedOn w:val="a"/>
    <w:link w:val="a4"/>
    <w:uiPriority w:val="99"/>
    <w:semiHidden/>
    <w:unhideWhenUsed/>
    <w:rsid w:val="00450FC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50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Bond</dc:creator>
  <cp:keywords/>
  <dc:description/>
  <cp:lastModifiedBy>Bill Jonson</cp:lastModifiedBy>
  <cp:revision>2</cp:revision>
  <dcterms:created xsi:type="dcterms:W3CDTF">2021-05-21T14:18:00Z</dcterms:created>
  <dcterms:modified xsi:type="dcterms:W3CDTF">2021-05-21T14:21:00Z</dcterms:modified>
</cp:coreProperties>
</file>