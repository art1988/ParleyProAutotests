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5CC5D" w14:textId="7105FEC5" w:rsidR="00150F1D" w:rsidRDefault="00150F1D" w:rsidP="00150F1D">
      <w:pPr>
        <w:spacing w:after="0"/>
        <w:jc w:val="both"/>
        <w:rPr>
          <w:lang w:val="en-US"/>
        </w:rPr>
      </w:pPr>
      <w:r>
        <w:rPr>
          <w:lang w:val="en-US"/>
        </w:rPr>
        <w:t xml:space="preserve">Paragraph 5: </w:t>
      </w:r>
      <w:commentRangeStart w:id="0"/>
      <w:r>
        <w:rPr>
          <w:lang w:val="en-US"/>
        </w:rPr>
        <w:t>Multiple delete first</w:t>
      </w:r>
      <w:commentRangeEnd w:id="0"/>
      <w:r w:rsidR="00DE4DEF">
        <w:rPr>
          <w:rStyle w:val="CommentReference"/>
        </w:rPr>
        <w:commentReference w:id="0"/>
      </w:r>
    </w:p>
    <w:p w14:paraId="0E0BBBBD" w14:textId="77777777" w:rsidR="00F44660" w:rsidRPr="00150F1D" w:rsidRDefault="00F44660" w:rsidP="00150F1D">
      <w:pPr>
        <w:spacing w:after="0"/>
        <w:jc w:val="both"/>
        <w:rPr>
          <w:lang w:val="en-US"/>
        </w:rPr>
      </w:pPr>
    </w:p>
    <w:p w14:paraId="6FABF4A8" w14:textId="77777777" w:rsidR="00150F1D" w:rsidRPr="00150F1D" w:rsidRDefault="00150F1D" w:rsidP="00150F1D">
      <w:pPr>
        <w:spacing w:after="0"/>
        <w:jc w:val="both"/>
        <w:rPr>
          <w:lang w:val="en-US"/>
        </w:rPr>
      </w:pPr>
    </w:p>
    <w:p w14:paraId="5A19F083" w14:textId="315BD19C" w:rsidR="00150F1D" w:rsidRDefault="00150F1D" w:rsidP="00150F1D">
      <w:pPr>
        <w:spacing w:after="0"/>
        <w:jc w:val="both"/>
        <w:rPr>
          <w:lang w:val="en-US"/>
        </w:rPr>
      </w:pPr>
      <w:r>
        <w:rPr>
          <w:lang w:val="en-US"/>
        </w:rPr>
        <w:t xml:space="preserve">Paragraph 6: </w:t>
      </w:r>
      <w:del w:id="1" w:author="Dmitry Azaryev" w:date="2022-05-05T14:36:00Z">
        <w:r w:rsidDel="00DE4DEF">
          <w:rPr>
            <w:lang w:val="en-US"/>
          </w:rPr>
          <w:delText>Multiple delete second</w:delText>
        </w:r>
      </w:del>
    </w:p>
    <w:p w14:paraId="22EA34C5" w14:textId="77777777" w:rsidR="00F44660" w:rsidRPr="00F44660" w:rsidRDefault="00F44660" w:rsidP="00150F1D">
      <w:pPr>
        <w:spacing w:after="0"/>
        <w:jc w:val="both"/>
        <w:rPr>
          <w:lang w:val="en-US"/>
        </w:rPr>
      </w:pPr>
    </w:p>
    <w:p w14:paraId="44A0019C" w14:textId="496A982F" w:rsidR="00150F1D" w:rsidRDefault="00150F1D" w:rsidP="00150F1D">
      <w:pPr>
        <w:spacing w:after="0"/>
        <w:jc w:val="both"/>
        <w:rPr>
          <w:lang w:val="en-US"/>
        </w:rPr>
      </w:pPr>
    </w:p>
    <w:p w14:paraId="195D2D1A" w14:textId="68ACEC84" w:rsidR="00150F1D" w:rsidRDefault="00150F1D" w:rsidP="00150F1D">
      <w:pPr>
        <w:spacing w:after="0"/>
        <w:jc w:val="both"/>
        <w:rPr>
          <w:lang w:val="en-US"/>
        </w:rPr>
      </w:pPr>
      <w:r>
        <w:rPr>
          <w:lang w:val="en-US"/>
        </w:rPr>
        <w:t xml:space="preserve">Paragraph </w:t>
      </w:r>
      <w:r w:rsidR="001B2418" w:rsidRPr="00DE4DEF">
        <w:rPr>
          <w:lang w:val="en-US"/>
          <w:rPrChange w:id="2" w:author="Dmitry Azaryev" w:date="2022-05-05T14:36:00Z">
            <w:rPr/>
          </w:rPrChange>
        </w:rPr>
        <w:t>7</w:t>
      </w:r>
      <w:r>
        <w:rPr>
          <w:lang w:val="en-US"/>
        </w:rPr>
        <w:t>: Unused</w:t>
      </w:r>
      <w:ins w:id="3" w:author="Dmitry Azaryev" w:date="2022-05-05T14:36:00Z">
        <w:r w:rsidR="00DE4DEF">
          <w:rPr>
            <w:lang w:val="en-US"/>
          </w:rPr>
          <w:t xml:space="preserve"> test</w:t>
        </w:r>
      </w:ins>
      <w:r>
        <w:rPr>
          <w:lang w:val="en-US"/>
        </w:rPr>
        <w:t xml:space="preserve"> extra paragraph</w:t>
      </w:r>
    </w:p>
    <w:p w14:paraId="3D7E1FB0" w14:textId="4774EC56" w:rsidR="00DE4DEF" w:rsidRDefault="00DE4DEF" w:rsidP="00150F1D">
      <w:pPr>
        <w:spacing w:after="0"/>
        <w:jc w:val="both"/>
        <w:rPr>
          <w:lang w:val="en-US"/>
        </w:rPr>
      </w:pPr>
    </w:p>
    <w:p w14:paraId="6B9B69CB" w14:textId="77777777" w:rsidR="00DE4DEF" w:rsidRDefault="00DE4DEF" w:rsidP="00150F1D">
      <w:pPr>
        <w:spacing w:after="0"/>
        <w:jc w:val="both"/>
        <w:rPr>
          <w:lang w:val="en-US"/>
        </w:rPr>
      </w:pPr>
    </w:p>
    <w:p w14:paraId="399FEDDC" w14:textId="0B542E57" w:rsidR="00DE4DEF" w:rsidRPr="00150F1D" w:rsidRDefault="00DE4DEF" w:rsidP="00DE4DEF">
      <w:pPr>
        <w:spacing w:after="0"/>
        <w:jc w:val="both"/>
        <w:rPr>
          <w:lang w:val="en-US"/>
        </w:rPr>
      </w:pPr>
      <w:r>
        <w:rPr>
          <w:lang w:val="en-US"/>
        </w:rPr>
        <w:t xml:space="preserve">Paragraph </w:t>
      </w:r>
      <w:r>
        <w:rPr>
          <w:lang w:val="en-US"/>
        </w:rPr>
        <w:t>8</w:t>
      </w:r>
      <w:r>
        <w:rPr>
          <w:lang w:val="en-US"/>
        </w:rPr>
        <w:t xml:space="preserve">: </w:t>
      </w:r>
      <w:r>
        <w:rPr>
          <w:lang w:val="en-US"/>
        </w:rPr>
        <w:t>Extra paragraph</w:t>
      </w:r>
      <w:ins w:id="4" w:author="Dmitry Azaryev" w:date="2022-05-05T14:36:00Z">
        <w:r>
          <w:rPr>
            <w:lang w:val="en-US"/>
          </w:rPr>
          <w:t xml:space="preserve"> add</w:t>
        </w:r>
      </w:ins>
    </w:p>
    <w:p w14:paraId="4DBBD324" w14:textId="77777777" w:rsidR="00DE4DEF" w:rsidRPr="00150F1D" w:rsidRDefault="00DE4DEF" w:rsidP="00150F1D">
      <w:pPr>
        <w:spacing w:after="0"/>
        <w:jc w:val="both"/>
        <w:rPr>
          <w:lang w:val="en-US"/>
        </w:rPr>
      </w:pPr>
    </w:p>
    <w:sectPr w:rsidR="00DE4DEF" w:rsidRPr="00150F1D" w:rsidSect="00150F1D">
      <w:pgSz w:w="11906" w:h="16838" w:code="9"/>
      <w:pgMar w:top="1134" w:right="851" w:bottom="1134" w:left="993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mitry Azaryev" w:date="2022-05-05T14:36:00Z" w:initials="DA">
    <w:p w14:paraId="0F65879E" w14:textId="3B70A18D" w:rsidR="00DE4DEF" w:rsidRPr="00DE4DEF" w:rsidRDefault="00DE4DEF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noProof/>
          <w:lang w:val="en-US"/>
        </w:rPr>
        <w:t>Hello!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F65879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1E5F68" w16cex:dateUtc="2022-05-05T11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F65879E" w16cid:durableId="261E5F6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mitry Azaryev">
    <w15:presenceInfo w15:providerId="Windows Live" w15:userId="f673f81ba0e6149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F1D"/>
    <w:rsid w:val="00150F1D"/>
    <w:rsid w:val="001B2418"/>
    <w:rsid w:val="006C0B77"/>
    <w:rsid w:val="008242FF"/>
    <w:rsid w:val="00870751"/>
    <w:rsid w:val="00922C48"/>
    <w:rsid w:val="00B915B7"/>
    <w:rsid w:val="00BD1A83"/>
    <w:rsid w:val="00DE4DEF"/>
    <w:rsid w:val="00EA59DF"/>
    <w:rsid w:val="00EE4070"/>
    <w:rsid w:val="00F12C76"/>
    <w:rsid w:val="00F44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F46CB"/>
  <w15:chartTrackingRefBased/>
  <w15:docId w15:val="{84259174-D628-4847-8F6B-305C95D53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E4D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4DE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4DEF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4D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4DEF"/>
    <w:rPr>
      <w:rFonts w:ascii="Times New Roman" w:hAnsi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E4DEF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553D7E-9CB2-43D5-8131-31E2B1521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Azaryev</dc:creator>
  <cp:keywords/>
  <dc:description/>
  <cp:lastModifiedBy>Dmitry Azaryev</cp:lastModifiedBy>
  <cp:revision>5</cp:revision>
  <dcterms:created xsi:type="dcterms:W3CDTF">2020-10-06T06:13:00Z</dcterms:created>
  <dcterms:modified xsi:type="dcterms:W3CDTF">2022-05-05T11:36:00Z</dcterms:modified>
</cp:coreProperties>
</file>