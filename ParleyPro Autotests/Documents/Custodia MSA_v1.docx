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BDC00" w14:textId="77777777" w:rsidR="009D3C3D" w:rsidRDefault="009D3C3D">
      <w:pPr>
        <w:rPr>
          <w:ins w:id="0" w:author="Dan Gormley" w:date="2021-12-16T11:39:00Z"/>
        </w:rPr>
        <w:sectPr w:rsidR="009D3C3D" w:rsidSect="00C978B4">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pPr>
      <w:bookmarkStart w:id="1" w:name="_GoBack"/>
      <w:bookmarkEnd w:id="1"/>
    </w:p>
    <w:p w14:paraId="12E0A71B" w14:textId="26C3C66C" w:rsidR="009D3C3D" w:rsidRPr="00DC1607" w:rsidRDefault="00332D3F" w:rsidP="009D3C3D">
      <w:pPr>
        <w:jc w:val="center"/>
        <w:rPr>
          <w:ins w:id="2" w:author="Dan Gormley" w:date="2021-12-16T11:39:00Z"/>
          <w:rFonts w:cs="Arial"/>
          <w:b/>
        </w:rPr>
      </w:pPr>
      <w:bookmarkStart w:id="3" w:name="_Hlk55904081"/>
      <w:ins w:id="4" w:author="Dan Gormley" w:date="2021-12-16T11:39:00Z">
        <w:r w:rsidRPr="00DC1607">
          <w:rPr>
            <w:rFonts w:cs="Arial"/>
            <w:b/>
          </w:rPr>
          <w:lastRenderedPageBreak/>
          <w:t xml:space="preserve">EXHIBIT </w:t>
        </w:r>
        <w:r>
          <w:rPr>
            <w:rFonts w:cs="Arial"/>
            <w:b/>
          </w:rPr>
          <w:t>A</w:t>
        </w:r>
      </w:ins>
    </w:p>
    <w:p w14:paraId="4F777526" w14:textId="77777777" w:rsidR="009D3C3D" w:rsidRPr="00DC1607" w:rsidRDefault="009D3C3D" w:rsidP="009D3C3D">
      <w:pPr>
        <w:jc w:val="center"/>
        <w:rPr>
          <w:ins w:id="5" w:author="Dan Gormley" w:date="2021-12-16T11:39:00Z"/>
          <w:rFonts w:cs="Arial"/>
        </w:rPr>
      </w:pPr>
    </w:p>
    <w:p w14:paraId="34D61171" w14:textId="77777777" w:rsidR="009D3C3D" w:rsidRDefault="00332D3F" w:rsidP="009D3C3D">
      <w:pPr>
        <w:jc w:val="center"/>
        <w:rPr>
          <w:ins w:id="6" w:author="Dan Gormley" w:date="2021-12-16T11:39:00Z"/>
          <w:rFonts w:cs="Arial"/>
          <w:b/>
          <w:u w:val="single"/>
        </w:rPr>
      </w:pPr>
      <w:ins w:id="7" w:author="Dan Gormley" w:date="2021-12-16T11:39:00Z">
        <w:r w:rsidRPr="0048125E">
          <w:rPr>
            <w:rFonts w:cs="Arial"/>
            <w:b/>
            <w:u w:val="single"/>
          </w:rPr>
          <w:t>SECURITY QUESTIONNAIRE RESPONSE</w:t>
        </w:r>
      </w:ins>
    </w:p>
    <w:p w14:paraId="1367DF57" w14:textId="77777777" w:rsidR="009D3C3D" w:rsidRPr="0048125E" w:rsidRDefault="009D3C3D" w:rsidP="009D3C3D">
      <w:pPr>
        <w:jc w:val="center"/>
        <w:rPr>
          <w:ins w:id="8" w:author="Dan Gormley" w:date="2021-12-16T11:39:00Z"/>
          <w:rFonts w:cs="Arial"/>
          <w:b/>
          <w:bCs/>
        </w:rPr>
      </w:pPr>
    </w:p>
    <w:p w14:paraId="12EFC46E" w14:textId="77777777" w:rsidR="009D3C3D" w:rsidRPr="0048125E" w:rsidRDefault="00332D3F" w:rsidP="009D3C3D">
      <w:pPr>
        <w:jc w:val="both"/>
        <w:rPr>
          <w:ins w:id="9" w:author="Dan Gormley" w:date="2021-12-16T11:39:00Z"/>
          <w:rFonts w:cs="Arial"/>
          <w:b/>
        </w:rPr>
      </w:pPr>
      <w:ins w:id="10" w:author="Dan Gormley" w:date="2021-12-16T11:39:00Z">
        <w:r w:rsidRPr="0048125E">
          <w:rPr>
            <w:rFonts w:cs="Arial"/>
            <w:b/>
          </w:rPr>
          <w:t>Supplier shall comply with the following Security Controls during the Term of the Agreement:</w:t>
        </w:r>
      </w:ins>
    </w:p>
    <w:p w14:paraId="134F6FCE" w14:textId="77777777" w:rsidR="009D3C3D" w:rsidRPr="00C65B30" w:rsidRDefault="009D3C3D" w:rsidP="009D3C3D">
      <w:pPr>
        <w:jc w:val="both"/>
        <w:rPr>
          <w:ins w:id="11" w:author="Dan Gormley" w:date="2021-12-16T11:39:00Z"/>
          <w:rFonts w:ascii="Times New Roman" w:hAnsi="Times New Roman"/>
          <w:b/>
        </w:rPr>
      </w:pPr>
    </w:p>
    <w:p w14:paraId="6980DC05" w14:textId="77777777" w:rsidR="009D3C3D" w:rsidRPr="0048125E" w:rsidRDefault="00332D3F" w:rsidP="009D3C3D">
      <w:pPr>
        <w:numPr>
          <w:ilvl w:val="0"/>
          <w:numId w:val="47"/>
        </w:numPr>
        <w:spacing w:before="120" w:after="120" w:line="240" w:lineRule="auto"/>
        <w:rPr>
          <w:ins w:id="12" w:author="Dan Gormley" w:date="2021-12-16T11:39:00Z"/>
          <w:rFonts w:cs="Arial"/>
        </w:rPr>
      </w:pPr>
      <w:ins w:id="13" w:author="Dan Gormley" w:date="2021-12-16T11:39:00Z">
        <w:r w:rsidRPr="0048125E">
          <w:rPr>
            <w:rFonts w:cs="Arial"/>
          </w:rPr>
          <w:t>Custodian Security Review:</w:t>
        </w:r>
      </w:ins>
    </w:p>
    <w:p w14:paraId="0F858FC6" w14:textId="0C9B7A5B" w:rsidR="009D3C3D" w:rsidRPr="0048125E" w:rsidRDefault="00332D3F" w:rsidP="009D3C3D">
      <w:pPr>
        <w:spacing w:before="120" w:after="120"/>
        <w:ind w:left="1080"/>
        <w:rPr>
          <w:ins w:id="14" w:author="Dan Gormley" w:date="2021-12-16T11:39:00Z"/>
          <w:rFonts w:cs="Arial"/>
        </w:rPr>
      </w:pPr>
      <w:ins w:id="15" w:author="Dan Gormley" w:date="2021-12-16T11:39:00Z">
        <w:r w:rsidRPr="0048125E">
          <w:rPr>
            <w:rFonts w:cs="Arial"/>
          </w:rPr>
          <w:t xml:space="preserve">Supplier agrees that it shall evaluate the security program of all custodians to whom Supplier provides </w:t>
        </w:r>
        <w:del w:id="16" w:author="Johannes Baus [2]" w:date="2022-01-24T10:48:00Z">
          <w:r w:rsidRPr="0048125E">
            <w:rPr>
              <w:rFonts w:cs="Arial"/>
            </w:rPr>
            <w:delText>Customer</w:delText>
          </w:r>
        </w:del>
      </w:ins>
      <w:ins w:id="17" w:author="Johannes Baus [2]" w:date="2022-01-24T10:48:00Z">
        <w:r w:rsidR="000F713F">
          <w:rPr>
            <w:rFonts w:cs="Arial"/>
          </w:rPr>
          <w:t>Client</w:t>
        </w:r>
      </w:ins>
      <w:ins w:id="18" w:author="Dan Gormley" w:date="2021-12-16T11:39:00Z">
        <w:r w:rsidRPr="0048125E">
          <w:rPr>
            <w:rFonts w:cs="Arial"/>
          </w:rPr>
          <w:t xml:space="preserve"> Confidential Information, ensuring at a minimum that all Supplier and regulatory confidentiality requirements are met, including but not limited to the use of multifactor authentication when accessing </w:t>
        </w:r>
        <w:del w:id="19" w:author="Johannes Baus [2]" w:date="2022-01-24T10:49:00Z">
          <w:r w:rsidRPr="0048125E">
            <w:rPr>
              <w:rFonts w:cs="Arial"/>
            </w:rPr>
            <w:delText>Customer</w:delText>
          </w:r>
        </w:del>
      </w:ins>
      <w:ins w:id="20" w:author="Johannes Baus [2]" w:date="2022-01-24T10:49:00Z">
        <w:r w:rsidR="000F713F">
          <w:rPr>
            <w:rFonts w:cs="Arial"/>
          </w:rPr>
          <w:t>Client</w:t>
        </w:r>
      </w:ins>
      <w:ins w:id="21" w:author="Dan Gormley" w:date="2021-12-16T11:39:00Z">
        <w:r w:rsidRPr="0048125E">
          <w:rPr>
            <w:rFonts w:cs="Arial"/>
          </w:rPr>
          <w:t xml:space="preserve"> Confidential Information over a public network, and application of encryption to </w:t>
        </w:r>
        <w:del w:id="22" w:author="Johannes Baus [2]" w:date="2022-01-24T10:49:00Z">
          <w:r w:rsidRPr="0048125E">
            <w:rPr>
              <w:rFonts w:cs="Arial"/>
            </w:rPr>
            <w:delText>Customer</w:delText>
          </w:r>
        </w:del>
      </w:ins>
      <w:ins w:id="23" w:author="Johannes Baus [2]" w:date="2022-01-24T10:49:00Z">
        <w:r w:rsidR="000F713F">
          <w:rPr>
            <w:rFonts w:cs="Arial"/>
          </w:rPr>
          <w:t>Client</w:t>
        </w:r>
      </w:ins>
      <w:ins w:id="24" w:author="Dan Gormley" w:date="2021-12-16T11:39:00Z">
        <w:r w:rsidRPr="0048125E">
          <w:rPr>
            <w:rFonts w:cs="Arial"/>
          </w:rPr>
          <w:t xml:space="preserve"> Confidential Information at rest and in transit.</w:t>
        </w:r>
      </w:ins>
    </w:p>
    <w:p w14:paraId="11E95E3F" w14:textId="77777777" w:rsidR="009D3C3D" w:rsidRPr="0048125E" w:rsidRDefault="00332D3F" w:rsidP="009D3C3D">
      <w:pPr>
        <w:numPr>
          <w:ilvl w:val="0"/>
          <w:numId w:val="47"/>
        </w:numPr>
        <w:spacing w:before="120" w:after="120" w:line="240" w:lineRule="auto"/>
        <w:rPr>
          <w:ins w:id="25" w:author="Dan Gormley" w:date="2021-12-16T11:39:00Z"/>
          <w:rFonts w:cs="Arial"/>
        </w:rPr>
      </w:pPr>
      <w:ins w:id="26" w:author="Dan Gormley" w:date="2021-12-16T11:39:00Z">
        <w:r w:rsidRPr="0048125E">
          <w:rPr>
            <w:rFonts w:cs="Arial"/>
          </w:rPr>
          <w:t>Security Incident Plan Implementation:</w:t>
        </w:r>
      </w:ins>
    </w:p>
    <w:p w14:paraId="40D15D05" w14:textId="0551927B" w:rsidR="009D3C3D" w:rsidRPr="0048125E" w:rsidRDefault="00332D3F" w:rsidP="009D3C3D">
      <w:pPr>
        <w:spacing w:before="120" w:after="120"/>
        <w:ind w:left="1080"/>
        <w:rPr>
          <w:ins w:id="27" w:author="Dan Gormley" w:date="2021-12-16T11:39:00Z"/>
          <w:rFonts w:cs="Arial"/>
        </w:rPr>
      </w:pPr>
      <w:ins w:id="28" w:author="Dan Gormley" w:date="2021-12-16T11:39:00Z">
        <w:r w:rsidRPr="0048125E">
          <w:rPr>
            <w:rFonts w:cs="Arial"/>
          </w:rPr>
          <w:t xml:space="preserve">A fully-implemented security incident plan (the “Security Incident Plan”) covering without limitation how Supplier will detect and respond to all unauthorized actual, attempted or suspected breaches of or intrusions into Supplier computer systems or networks, and how Supplier will notify </w:t>
        </w:r>
        <w:del w:id="29" w:author="Johannes Baus [2]" w:date="2022-01-24T10:51:00Z">
          <w:r w:rsidRPr="0048125E">
            <w:rPr>
              <w:rFonts w:cs="Arial"/>
            </w:rPr>
            <w:delText>Customer</w:delText>
          </w:r>
        </w:del>
      </w:ins>
      <w:ins w:id="30" w:author="Johannes Baus [2]" w:date="2022-01-24T10:51:00Z">
        <w:r w:rsidR="004359AA">
          <w:rPr>
            <w:rFonts w:cs="Arial"/>
          </w:rPr>
          <w:t>Client</w:t>
        </w:r>
      </w:ins>
      <w:ins w:id="31" w:author="Dan Gormley" w:date="2021-12-16T11:39:00Z">
        <w:r w:rsidRPr="0048125E">
          <w:rPr>
            <w:rFonts w:cs="Arial"/>
          </w:rPr>
          <w:t xml:space="preserve"> of such incidents. Supplier further agrees that such notifications shall be promptly made to </w:t>
        </w:r>
        <w:del w:id="32" w:author="Johannes Baus [2]" w:date="2022-01-24T10:51:00Z">
          <w:r w:rsidRPr="0048125E">
            <w:rPr>
              <w:rFonts w:cs="Arial"/>
            </w:rPr>
            <w:delText>Customer</w:delText>
          </w:r>
        </w:del>
      </w:ins>
      <w:ins w:id="33" w:author="Johannes Baus [2]" w:date="2022-01-24T10:51:00Z">
        <w:r w:rsidR="004359AA">
          <w:rPr>
            <w:rFonts w:cs="Arial"/>
          </w:rPr>
          <w:t>Client</w:t>
        </w:r>
      </w:ins>
      <w:ins w:id="34" w:author="Dan Gormley" w:date="2021-12-16T11:39:00Z">
        <w:r w:rsidRPr="0048125E">
          <w:rPr>
            <w:rFonts w:cs="Arial"/>
          </w:rPr>
          <w:t xml:space="preserve"> and that all commercially reasonable efforts shall be made to provide such written notice setting forth all remediation plans and root cause analysis performed by the Supplier.</w:t>
        </w:r>
      </w:ins>
    </w:p>
    <w:p w14:paraId="3AEA6341" w14:textId="77777777" w:rsidR="009D3C3D" w:rsidRPr="0048125E" w:rsidRDefault="00332D3F" w:rsidP="009D3C3D">
      <w:pPr>
        <w:numPr>
          <w:ilvl w:val="0"/>
          <w:numId w:val="47"/>
        </w:numPr>
        <w:spacing w:before="120" w:after="120" w:line="240" w:lineRule="auto"/>
        <w:rPr>
          <w:ins w:id="35" w:author="Dan Gormley" w:date="2021-12-16T11:39:00Z"/>
          <w:rFonts w:cs="Arial"/>
        </w:rPr>
      </w:pPr>
      <w:ins w:id="36" w:author="Dan Gormley" w:date="2021-12-16T11:39:00Z">
        <w:r w:rsidRPr="0048125E">
          <w:rPr>
            <w:rFonts w:cs="Arial"/>
          </w:rPr>
          <w:t>Risk Assessments:</w:t>
        </w:r>
      </w:ins>
    </w:p>
    <w:p w14:paraId="4CEE97AB" w14:textId="09362FCC" w:rsidR="009D3C3D" w:rsidRPr="0048125E" w:rsidRDefault="00332D3F" w:rsidP="009D3C3D">
      <w:pPr>
        <w:spacing w:before="120" w:after="120"/>
        <w:ind w:left="1080"/>
        <w:rPr>
          <w:rFonts w:cs="Arial"/>
        </w:rPr>
      </w:pPr>
      <w:ins w:id="37" w:author="Dan Gormley" w:date="2021-12-16T11:39:00Z">
        <w:del w:id="38" w:author="Johannes Baus [2]" w:date="2022-01-24T10:51:00Z">
          <w:r w:rsidRPr="0048125E">
            <w:rPr>
              <w:rFonts w:cs="Arial"/>
            </w:rPr>
            <w:delText>Customer</w:delText>
          </w:r>
        </w:del>
      </w:ins>
      <w:ins w:id="39" w:author="Johannes Baus [2]" w:date="2022-01-24T10:51:00Z">
        <w:r w:rsidR="004359AA">
          <w:rPr>
            <w:rFonts w:cs="Arial"/>
          </w:rPr>
          <w:t>Client</w:t>
        </w:r>
      </w:ins>
      <w:ins w:id="40" w:author="Dan Gormley" w:date="2021-12-16T11:39:00Z">
        <w:r w:rsidRPr="0048125E">
          <w:rPr>
            <w:rFonts w:cs="Arial"/>
          </w:rPr>
          <w:t xml:space="preserve"> may conduct (i) an initial risk assessment prior to receiving Services, (ii) additional periodic risk assessments, no more than at least annually thereafter, and (iii) risk assessments upon material changes to Services, and (iv) continuous monitoring and analysis of publicly-available security profile information (collectively, “Risk Assessments”), in order to identify the risks associated with the Services to be provided.</w:t>
        </w:r>
        <w:bookmarkStart w:id="41" w:name="_Hlk528512554"/>
        <w:r w:rsidRPr="0048125E">
          <w:rPr>
            <w:rFonts w:cs="Arial"/>
          </w:rPr>
          <w:t xml:space="preserve"> Supplier </w:t>
        </w:r>
        <w:bookmarkStart w:id="42" w:name="_Hlk528836916"/>
        <w:r w:rsidRPr="0048125E">
          <w:rPr>
            <w:rFonts w:cs="Arial"/>
          </w:rPr>
          <w:t xml:space="preserve">shall complete the Data Security Questionnaire, </w:t>
        </w:r>
        <w:bookmarkStart w:id="43" w:name="_Hlk528319016"/>
        <w:r w:rsidRPr="0048125E">
          <w:rPr>
            <w:rFonts w:cs="Arial"/>
          </w:rPr>
          <w:t xml:space="preserve">that may be amended from time to time as referenced at </w:t>
        </w:r>
        <w:r>
          <w:fldChar w:fldCharType="begin"/>
        </w:r>
        <w:r>
          <w:instrText xml:space="preserve"> HYPERLINK "https://libertymutual.rsam.com/default.aspx?SSO=0" </w:instrText>
        </w:r>
        <w:r>
          <w:fldChar w:fldCharType="separate"/>
        </w:r>
        <w:r w:rsidRPr="0048125E">
          <w:rPr>
            <w:rFonts w:cs="Arial"/>
            <w:color w:val="0563C1" w:themeColor="hyperlink"/>
            <w:u w:val="single"/>
          </w:rPr>
          <w:t>https://libertymutual.rsam.com/default.aspx?SSO=0</w:t>
        </w:r>
        <w:r>
          <w:rPr>
            <w:rFonts w:cs="Arial"/>
            <w:color w:val="0563C1" w:themeColor="hyperlink"/>
            <w:u w:val="single"/>
          </w:rPr>
          <w:fldChar w:fldCharType="end"/>
        </w:r>
        <w:r w:rsidRPr="0048125E">
          <w:rPr>
            <w:rFonts w:cs="Arial"/>
          </w:rPr>
          <w:t xml:space="preserve"> </w:t>
        </w:r>
        <w:bookmarkEnd w:id="43"/>
        <w:r w:rsidRPr="0048125E">
          <w:rPr>
            <w:rFonts w:cs="Arial"/>
          </w:rPr>
          <w:t>as part of the risk assessment process.</w:t>
        </w:r>
        <w:bookmarkEnd w:id="41"/>
        <w:bookmarkEnd w:id="42"/>
        <w:r w:rsidRPr="0048125E">
          <w:rPr>
            <w:rFonts w:cs="Arial"/>
          </w:rPr>
          <w:t xml:space="preserve"> Supplier Personnel will cooperate with </w:t>
        </w:r>
        <w:del w:id="44" w:author="Johannes Baus [2]" w:date="2022-01-24T10:52:00Z">
          <w:r w:rsidRPr="0048125E">
            <w:rPr>
              <w:rFonts w:cs="Arial"/>
            </w:rPr>
            <w:delText>Customer</w:delText>
          </w:r>
        </w:del>
      </w:ins>
      <w:ins w:id="45" w:author="Johannes Baus [2]" w:date="2022-01-24T10:52:00Z">
        <w:r w:rsidR="004359AA">
          <w:rPr>
            <w:rFonts w:cs="Arial"/>
          </w:rPr>
          <w:t>Client</w:t>
        </w:r>
      </w:ins>
      <w:ins w:id="46" w:author="Dan Gormley" w:date="2021-12-16T11:39:00Z">
        <w:r w:rsidRPr="0048125E">
          <w:rPr>
            <w:rFonts w:cs="Arial"/>
          </w:rPr>
          <w:t xml:space="preserve"> in such Risk Assessments, which will be conducted using standards such as ISO 27002 or other relevant items as the basis for its evaluation.  The Risk Assessments will be conducted by </w:t>
        </w:r>
        <w:del w:id="47" w:author="Johannes Baus [2]" w:date="2022-01-24T10:52:00Z">
          <w:r w:rsidRPr="0048125E">
            <w:rPr>
              <w:rFonts w:cs="Arial"/>
            </w:rPr>
            <w:delText>Customer</w:delText>
          </w:r>
        </w:del>
      </w:ins>
      <w:ins w:id="48" w:author="Johannes Baus [2]" w:date="2022-01-24T10:52:00Z">
        <w:r w:rsidR="004359AA">
          <w:rPr>
            <w:rFonts w:cs="Arial"/>
          </w:rPr>
          <w:t>Client</w:t>
        </w:r>
      </w:ins>
      <w:ins w:id="49" w:author="Dan Gormley" w:date="2021-12-16T11:39:00Z">
        <w:r w:rsidRPr="0048125E">
          <w:rPr>
            <w:rFonts w:cs="Arial"/>
          </w:rPr>
          <w:t xml:space="preserve"> or its agents at such times as </w:t>
        </w:r>
        <w:del w:id="50" w:author="Johannes Baus [2]" w:date="2022-01-24T10:52:00Z">
          <w:r w:rsidRPr="0048125E">
            <w:rPr>
              <w:rFonts w:cs="Arial"/>
            </w:rPr>
            <w:delText>Customer</w:delText>
          </w:r>
        </w:del>
      </w:ins>
      <w:ins w:id="51" w:author="Johannes Baus [2]" w:date="2022-01-24T10:52:00Z">
        <w:r w:rsidR="004359AA">
          <w:rPr>
            <w:rFonts w:cs="Arial"/>
          </w:rPr>
          <w:t>Client</w:t>
        </w:r>
      </w:ins>
      <w:ins w:id="52" w:author="Dan Gormley" w:date="2021-12-16T11:39:00Z">
        <w:r w:rsidRPr="0048125E">
          <w:rPr>
            <w:rFonts w:cs="Arial"/>
          </w:rPr>
          <w:t xml:space="preserve"> deems reasonably appropriate.  Should any Risk Assessment reveal what </w:t>
        </w:r>
        <w:del w:id="53" w:author="Johannes Baus [2]" w:date="2022-01-24T10:52:00Z">
          <w:r w:rsidRPr="0048125E">
            <w:rPr>
              <w:rFonts w:cs="Arial"/>
            </w:rPr>
            <w:delText>Customer</w:delText>
          </w:r>
        </w:del>
      </w:ins>
      <w:ins w:id="54" w:author="Johannes Baus [2]" w:date="2022-01-24T10:52:00Z">
        <w:r w:rsidR="004359AA">
          <w:rPr>
            <w:rFonts w:cs="Arial"/>
          </w:rPr>
          <w:t>Client</w:t>
        </w:r>
      </w:ins>
      <w:ins w:id="55" w:author="Dan Gormley" w:date="2021-12-16T11:39:00Z">
        <w:r w:rsidRPr="0048125E">
          <w:rPr>
            <w:rFonts w:cs="Arial"/>
          </w:rPr>
          <w:t xml:space="preserve"> determines to be material security risks, </w:t>
        </w:r>
        <w:del w:id="56" w:author="Johannes Baus [2]" w:date="2022-01-24T10:52:00Z">
          <w:r w:rsidRPr="0048125E">
            <w:rPr>
              <w:rFonts w:cs="Arial"/>
            </w:rPr>
            <w:delText xml:space="preserve">Customer </w:delText>
          </w:r>
        </w:del>
      </w:ins>
      <w:ins w:id="57" w:author="Johannes Baus [2]" w:date="2022-01-24T10:52:00Z">
        <w:r w:rsidR="004359AA">
          <w:rPr>
            <w:rFonts w:cs="Arial"/>
          </w:rPr>
          <w:t xml:space="preserve">Client </w:t>
        </w:r>
      </w:ins>
      <w:ins w:id="58" w:author="Dan Gormley" w:date="2021-12-16T11:39:00Z">
        <w:r w:rsidRPr="0048125E">
          <w:rPr>
            <w:rFonts w:cs="Arial"/>
          </w:rPr>
          <w:t xml:space="preserve">will promptly notify Supplier of such risks and Supplier will (a) respond to </w:t>
        </w:r>
        <w:del w:id="59" w:author="Johannes Baus [2]" w:date="2022-01-24T10:52:00Z">
          <w:r w:rsidRPr="0048125E">
            <w:rPr>
              <w:rFonts w:cs="Arial"/>
            </w:rPr>
            <w:delText>Customer</w:delText>
          </w:r>
        </w:del>
      </w:ins>
      <w:ins w:id="60" w:author="Johannes Baus [2]" w:date="2022-01-24T10:52:00Z">
        <w:r w:rsidR="004359AA">
          <w:rPr>
            <w:rFonts w:cs="Arial"/>
          </w:rPr>
          <w:t>Client</w:t>
        </w:r>
      </w:ins>
      <w:r w:rsidRPr="0048125E">
        <w:rPr>
          <w:rFonts w:cs="Arial"/>
        </w:rPr>
        <w:t xml:space="preserve"> in writing within five (5) days with Supplier’s plan to promptly eliminate the risk, and (b) immediately thereafter, eliminate the noted risks.</w:t>
      </w:r>
    </w:p>
    <w:p w14:paraId="783D59E7" w14:textId="77777777" w:rsidR="009D3C3D" w:rsidRPr="0048125E" w:rsidRDefault="00332D3F" w:rsidP="009D3C3D">
      <w:pPr>
        <w:numPr>
          <w:ilvl w:val="0"/>
          <w:numId w:val="47"/>
        </w:numPr>
        <w:spacing w:before="120" w:after="120" w:line="240" w:lineRule="auto"/>
        <w:rPr>
          <w:rFonts w:cs="Arial"/>
        </w:rPr>
      </w:pPr>
      <w:r w:rsidRPr="0048125E">
        <w:rPr>
          <w:rFonts w:cs="Arial"/>
        </w:rPr>
        <w:t xml:space="preserve">Penetration Tests and Security Evaluations of Websites:  </w:t>
      </w:r>
    </w:p>
    <w:p w14:paraId="64AEEA80" w14:textId="6C8E2AC2" w:rsidR="009D3C3D" w:rsidRPr="0048125E" w:rsidRDefault="00332D3F" w:rsidP="009D3C3D">
      <w:pPr>
        <w:spacing w:before="120" w:after="120"/>
        <w:ind w:left="1080"/>
        <w:rPr>
          <w:ins w:id="61" w:author="Dan Gormley" w:date="2021-12-16T11:39:00Z"/>
          <w:rFonts w:cs="Arial"/>
        </w:rPr>
      </w:pPr>
      <w:r w:rsidRPr="0048125E">
        <w:rPr>
          <w:rFonts w:cs="Arial"/>
        </w:rPr>
        <w:lastRenderedPageBreak/>
        <w:t>Supplier will have an industry recognized independent third-party perform a comprehensive penetration test and security evaluation of</w:t>
      </w:r>
      <w:commentRangeStart w:id="62"/>
      <w:r w:rsidRPr="0048125E">
        <w:rPr>
          <w:rFonts w:cs="Arial"/>
        </w:rPr>
        <w:t xml:space="preserve"> </w:t>
      </w:r>
      <w:ins w:id="63" w:author="Johannes Baus [2]" w:date="2022-01-24T13:20:00Z">
        <w:r w:rsidR="00765B8A">
          <w:rPr>
            <w:rFonts w:cs="Arial"/>
          </w:rPr>
          <w:t xml:space="preserve">the systems used by the Supplier to provide cloud-based compliance recording services under this Agreement and </w:t>
        </w:r>
      </w:ins>
      <w:del w:id="64" w:author="Johannes Baus [2]" w:date="2022-01-24T13:20:00Z">
        <w:r w:rsidRPr="0048125E">
          <w:rPr>
            <w:rFonts w:cs="Arial"/>
          </w:rPr>
          <w:delText xml:space="preserve">all </w:delText>
        </w:r>
      </w:del>
      <w:commentRangeEnd w:id="62"/>
      <w:r w:rsidR="00765B8A">
        <w:rPr>
          <w:rStyle w:val="ad"/>
          <w:rFonts w:ascii="Times New Roman" w:hAnsi="Times New Roman"/>
          <w:color w:val="000000" w:themeColor="text1"/>
        </w:rPr>
        <w:commentReference w:id="62"/>
      </w:r>
      <w:del w:id="65" w:author="Johannes Baus [2]" w:date="2022-01-24T13:20:00Z">
        <w:r w:rsidRPr="0048125E">
          <w:rPr>
            <w:rFonts w:cs="Arial"/>
          </w:rPr>
          <w:delText xml:space="preserve">websites </w:delText>
        </w:r>
      </w:del>
      <w:r w:rsidRPr="0048125E">
        <w:rPr>
          <w:rFonts w:cs="Arial"/>
        </w:rPr>
        <w:t xml:space="preserve">used to store, access, or process Confidential Information prior to use and on a recurring basis no greater than every 12 months.  The penetration test and security evaluation will include but not be limited to tests to detect vulnerabilities listed in the </w:t>
      </w:r>
      <w:r w:rsidRPr="0048125E">
        <w:rPr>
          <w:rFonts w:cs="Arial"/>
          <w:bCs/>
        </w:rPr>
        <w:t>OWASP top 10</w:t>
      </w:r>
      <w:r w:rsidRPr="0048125E">
        <w:rPr>
          <w:rFonts w:cs="Arial"/>
          <w:b/>
          <w:bCs/>
        </w:rPr>
        <w:t xml:space="preserve"> </w:t>
      </w:r>
      <w:r w:rsidRPr="0048125E">
        <w:rPr>
          <w:rFonts w:cs="Arial"/>
        </w:rPr>
        <w:t xml:space="preserve">or its successor current at the time of the penetration test and security evaluation.  Supplier will provide a summary of the penetration test and security evaluation to </w:t>
      </w:r>
      <w:del w:id="66" w:author="Johannes Baus [2]" w:date="2022-01-24T10:53:00Z">
        <w:r w:rsidRPr="0048125E">
          <w:rPr>
            <w:rFonts w:cs="Arial"/>
          </w:rPr>
          <w:delText>Customer</w:delText>
        </w:r>
      </w:del>
      <w:ins w:id="67" w:author="Johannes Baus [2]" w:date="2022-01-24T10:53:00Z">
        <w:r w:rsidR="004359AA">
          <w:rPr>
            <w:rFonts w:cs="Arial"/>
          </w:rPr>
          <w:t>Client</w:t>
        </w:r>
      </w:ins>
      <w:ins w:id="68" w:author="Dan Gormley" w:date="2021-12-16T11:39:00Z">
        <w:r w:rsidRPr="0048125E">
          <w:rPr>
            <w:rFonts w:cs="Arial"/>
          </w:rPr>
          <w:t xml:space="preserve">. </w:t>
        </w:r>
      </w:ins>
    </w:p>
    <w:p w14:paraId="25672CCF" w14:textId="77777777" w:rsidR="009D3C3D" w:rsidRPr="0048125E" w:rsidRDefault="00332D3F" w:rsidP="009D3C3D">
      <w:pPr>
        <w:pStyle w:val="a8"/>
        <w:numPr>
          <w:ilvl w:val="0"/>
          <w:numId w:val="47"/>
        </w:numPr>
        <w:rPr>
          <w:ins w:id="69" w:author="Dan Gormley" w:date="2021-12-16T11:39:00Z"/>
          <w:rFonts w:ascii="Arial" w:hAnsi="Arial" w:cs="Arial"/>
          <w:sz w:val="20"/>
          <w:szCs w:val="20"/>
        </w:rPr>
      </w:pPr>
      <w:ins w:id="70" w:author="Dan Gormley" w:date="2021-12-16T11:39:00Z">
        <w:r w:rsidRPr="0048125E">
          <w:rPr>
            <w:rFonts w:ascii="Arial" w:hAnsi="Arial" w:cs="Arial"/>
            <w:sz w:val="20"/>
            <w:szCs w:val="20"/>
          </w:rPr>
          <w:t>Independent Review:</w:t>
        </w:r>
      </w:ins>
    </w:p>
    <w:p w14:paraId="022EC1CB" w14:textId="1AA1BE76" w:rsidR="009D3C3D" w:rsidRPr="0048125E" w:rsidRDefault="00332D3F" w:rsidP="009D3C3D">
      <w:pPr>
        <w:pStyle w:val="a8"/>
        <w:ind w:left="1080"/>
        <w:rPr>
          <w:ins w:id="71" w:author="Dan Gormley" w:date="2021-12-16T11:39:00Z"/>
          <w:rFonts w:ascii="Arial" w:hAnsi="Arial" w:cs="Arial"/>
          <w:sz w:val="20"/>
          <w:szCs w:val="20"/>
        </w:rPr>
      </w:pPr>
      <w:ins w:id="72" w:author="Dan Gormley" w:date="2021-12-16T11:39:00Z">
        <w:r w:rsidRPr="0048125E">
          <w:rPr>
            <w:rFonts w:ascii="Arial" w:hAnsi="Arial" w:cs="Arial"/>
            <w:sz w:val="20"/>
            <w:szCs w:val="20"/>
          </w:rPr>
          <w:t xml:space="preserve">Supplier further agrees that it shall provide on an annual basis, if it conducts such external reviews, an independent 3rd party evaluation of the internal security controls identified in </w:t>
        </w:r>
        <w:r>
          <w:fldChar w:fldCharType="begin"/>
        </w:r>
        <w:r>
          <w:instrText xml:space="preserve"> HYPERLINK "https://libertymutual.rsam.com/default.aspx?SSO=0" </w:instrText>
        </w:r>
        <w:r>
          <w:fldChar w:fldCharType="separate"/>
        </w:r>
        <w:r w:rsidRPr="0048125E">
          <w:rPr>
            <w:rFonts w:ascii="Arial" w:hAnsi="Arial" w:cs="Arial"/>
            <w:color w:val="0563C1" w:themeColor="hyperlink"/>
            <w:sz w:val="20"/>
            <w:szCs w:val="20"/>
            <w:u w:val="single"/>
          </w:rPr>
          <w:t>https://libertymutual.rsam.com/default.aspx?SSO=0</w:t>
        </w:r>
        <w:r>
          <w:rPr>
            <w:rFonts w:ascii="Arial" w:hAnsi="Arial" w:cs="Arial"/>
            <w:color w:val="0563C1" w:themeColor="hyperlink"/>
            <w:sz w:val="20"/>
            <w:szCs w:val="20"/>
            <w:u w:val="single"/>
          </w:rPr>
          <w:fldChar w:fldCharType="end"/>
        </w:r>
        <w:r w:rsidRPr="0048125E">
          <w:rPr>
            <w:rFonts w:ascii="Arial" w:hAnsi="Arial" w:cs="Arial"/>
            <w:sz w:val="20"/>
            <w:szCs w:val="20"/>
          </w:rPr>
          <w:t xml:space="preserve"> performed by a qualified and certified entity attesting to the completeness and effectiveness including but not limited to physical, logical, operational, management, and general computer controls for any and all systems and processes that interact with </w:t>
        </w:r>
        <w:del w:id="73" w:author="Johannes Baus [2]" w:date="2022-01-24T10:53:00Z">
          <w:r w:rsidRPr="0048125E">
            <w:rPr>
              <w:rFonts w:ascii="Arial" w:hAnsi="Arial" w:cs="Arial"/>
              <w:sz w:val="20"/>
              <w:szCs w:val="20"/>
            </w:rPr>
            <w:delText>Customer</w:delText>
          </w:r>
        </w:del>
      </w:ins>
      <w:ins w:id="74" w:author="Johannes Baus [2]" w:date="2022-01-24T10:53:00Z">
        <w:r w:rsidR="004359AA">
          <w:rPr>
            <w:rFonts w:ascii="Arial" w:hAnsi="Arial" w:cs="Arial"/>
            <w:sz w:val="20"/>
            <w:szCs w:val="20"/>
          </w:rPr>
          <w:t>Client</w:t>
        </w:r>
      </w:ins>
      <w:ins w:id="75" w:author="Dan Gormley" w:date="2021-12-16T11:39:00Z">
        <w:r w:rsidRPr="0048125E">
          <w:rPr>
            <w:rFonts w:ascii="Arial" w:hAnsi="Arial" w:cs="Arial"/>
            <w:sz w:val="20"/>
            <w:szCs w:val="20"/>
          </w:rPr>
          <w:t xml:space="preserve"> Confidential Information at rest, in transit or in process, such as but not limited to  SOC 2 Type 2 report on AICPA </w:t>
        </w:r>
        <w:r>
          <w:fldChar w:fldCharType="begin"/>
        </w:r>
        <w:r>
          <w:instrText xml:space="preserve"> HYPERLINK "https://www.aicpa.org/content/dam/aicpa/interestareas/frc/assuranceadvisoryservices/downloadabledocuments/trust-services-criteria.pdf" \o "http://www.aicpa.org/InterestAreas/InformationTechnology/Resources/TrustServices/Pages/Trust%20Services%20Principles%E2%80%94An%20Overview.aspx" </w:instrText>
        </w:r>
        <w:r>
          <w:fldChar w:fldCharType="separate"/>
        </w:r>
        <w:r w:rsidRPr="0048125E">
          <w:rPr>
            <w:rStyle w:val="af3"/>
            <w:rFonts w:ascii="Arial" w:hAnsi="Arial" w:cs="Arial"/>
            <w:sz w:val="20"/>
            <w:szCs w:val="20"/>
          </w:rPr>
          <w:t>Trust Service Principles of security, processing integrity, and confidentiality</w:t>
        </w:r>
        <w:r>
          <w:rPr>
            <w:rStyle w:val="af3"/>
            <w:rFonts w:ascii="Arial" w:hAnsi="Arial" w:cs="Arial"/>
            <w:sz w:val="20"/>
            <w:szCs w:val="20"/>
          </w:rPr>
          <w:fldChar w:fldCharType="end"/>
        </w:r>
        <w:r w:rsidRPr="0048125E">
          <w:rPr>
            <w:rFonts w:ascii="Arial" w:hAnsi="Arial" w:cs="Arial"/>
            <w:sz w:val="20"/>
            <w:szCs w:val="20"/>
          </w:rPr>
          <w:t>.</w:t>
        </w:r>
        <w:bookmarkEnd w:id="3"/>
      </w:ins>
    </w:p>
    <w:p w14:paraId="27FC7DEE" w14:textId="22B1A60C" w:rsidR="00001768" w:rsidRDefault="00001768">
      <w:pPr>
        <w:sectPr w:rsidR="00001768" w:rsidSect="00C978B4">
          <w:pgSz w:w="11900" w:h="16840"/>
          <w:pgMar w:top="1440" w:right="1800" w:bottom="1440" w:left="1800" w:header="708" w:footer="708" w:gutter="0"/>
          <w:cols w:space="708"/>
          <w:docGrid w:linePitch="360"/>
        </w:sectPr>
      </w:pPr>
    </w:p>
    <w:p w14:paraId="4710FBCA" w14:textId="7324B01F" w:rsidR="00617F9A" w:rsidRPr="007E64A8" w:rsidRDefault="00332D3F" w:rsidP="00617F9A">
      <w:pPr>
        <w:pStyle w:val="CMSANMainHeading"/>
        <w:numPr>
          <w:ilvl w:val="0"/>
          <w:numId w:val="0"/>
        </w:numPr>
        <w:rPr>
          <w:sz w:val="20"/>
          <w:szCs w:val="20"/>
        </w:rPr>
      </w:pPr>
      <w:commentRangeStart w:id="76"/>
      <w:commentRangeStart w:id="77"/>
      <w:r>
        <w:rPr>
          <w:sz w:val="20"/>
          <w:szCs w:val="20"/>
        </w:rPr>
        <w:lastRenderedPageBreak/>
        <w:t xml:space="preserve">Exhibit </w:t>
      </w:r>
      <w:r w:rsidR="009D3C3D">
        <w:rPr>
          <w:sz w:val="20"/>
          <w:szCs w:val="20"/>
        </w:rPr>
        <w:t>B</w:t>
      </w:r>
      <w:r>
        <w:rPr>
          <w:sz w:val="20"/>
          <w:szCs w:val="20"/>
        </w:rPr>
        <w:t xml:space="preserve"> - LIBERTY MUTUAL </w:t>
      </w:r>
      <w:r w:rsidRPr="007E64A8">
        <w:rPr>
          <w:sz w:val="20"/>
          <w:szCs w:val="20"/>
        </w:rPr>
        <w:t>Data processing Addendum</w:t>
      </w:r>
      <w:commentRangeEnd w:id="76"/>
      <w:r w:rsidR="00C80C86">
        <w:rPr>
          <w:rStyle w:val="ad"/>
          <w:rFonts w:cstheme="minorBidi"/>
          <w:b w:val="0"/>
          <w:caps w:val="0"/>
        </w:rPr>
        <w:commentReference w:id="76"/>
      </w:r>
      <w:commentRangeEnd w:id="77"/>
      <w:r w:rsidR="009F51A4">
        <w:rPr>
          <w:rStyle w:val="ad"/>
          <w:rFonts w:cstheme="minorBidi"/>
          <w:b w:val="0"/>
          <w:caps w:val="0"/>
        </w:rPr>
        <w:commentReference w:id="77"/>
      </w:r>
    </w:p>
    <w:p w14:paraId="71985C15" w14:textId="77777777" w:rsidR="00617F9A" w:rsidRPr="007E64A8" w:rsidRDefault="00332D3F" w:rsidP="00617F9A">
      <w:pPr>
        <w:numPr>
          <w:ilvl w:val="0"/>
          <w:numId w:val="7"/>
        </w:numPr>
        <w:autoSpaceDE w:val="0"/>
        <w:autoSpaceDN w:val="0"/>
        <w:adjustRightInd w:val="0"/>
        <w:spacing w:after="0" w:line="240" w:lineRule="auto"/>
        <w:jc w:val="both"/>
        <w:rPr>
          <w:rFonts w:eastAsia="Times New Roman" w:cs="Times New Roman"/>
          <w:color w:val="000000"/>
          <w:sz w:val="20"/>
          <w:szCs w:val="20"/>
          <w:lang w:val="en-IE" w:eastAsia="en-IE"/>
        </w:rPr>
      </w:pPr>
      <w:r w:rsidRPr="007E64A8">
        <w:rPr>
          <w:rFonts w:eastAsia="Times New Roman" w:cs="Times New Roman"/>
          <w:sz w:val="20"/>
          <w:szCs w:val="20"/>
          <w:highlight w:val="white"/>
          <w:lang w:val="en-US"/>
        </w:rPr>
        <w:t>This Data Processing Addendum (the “</w:t>
      </w:r>
      <w:r w:rsidRPr="007E64A8">
        <w:rPr>
          <w:rFonts w:eastAsia="Times New Roman" w:cs="Times New Roman"/>
          <w:b/>
          <w:sz w:val="20"/>
          <w:szCs w:val="20"/>
          <w:highlight w:val="white"/>
          <w:lang w:val="en-US"/>
        </w:rPr>
        <w:t>DPA</w:t>
      </w:r>
      <w:r w:rsidRPr="007E64A8">
        <w:rPr>
          <w:rFonts w:eastAsia="Times New Roman" w:cs="Times New Roman"/>
          <w:sz w:val="20"/>
          <w:szCs w:val="20"/>
          <w:highlight w:val="white"/>
          <w:lang w:val="en-US"/>
        </w:rPr>
        <w:t xml:space="preserve">”) forms part of the </w:t>
      </w:r>
      <w:r>
        <w:rPr>
          <w:rFonts w:eastAsia="Times New Roman" w:cs="Times New Roman"/>
          <w:sz w:val="20"/>
          <w:szCs w:val="20"/>
          <w:highlight w:val="white"/>
          <w:lang w:val="en-US"/>
        </w:rPr>
        <w:t>Master Services Agreement</w:t>
      </w:r>
      <w:r w:rsidRPr="007E64A8">
        <w:rPr>
          <w:rFonts w:eastAsia="Times New Roman" w:cs="Times New Roman"/>
          <w:sz w:val="20"/>
          <w:szCs w:val="20"/>
          <w:highlight w:val="white"/>
          <w:lang w:val="en-US"/>
        </w:rPr>
        <w:t xml:space="preserve"> (the “</w:t>
      </w:r>
      <w:r w:rsidRPr="007E64A8">
        <w:rPr>
          <w:rFonts w:eastAsia="Times New Roman" w:cs="Times New Roman"/>
          <w:b/>
          <w:sz w:val="20"/>
          <w:szCs w:val="20"/>
          <w:highlight w:val="white"/>
          <w:lang w:val="en-US"/>
        </w:rPr>
        <w:t>Agreement</w:t>
      </w:r>
      <w:r w:rsidRPr="007E64A8">
        <w:rPr>
          <w:rFonts w:eastAsia="Times New Roman" w:cs="Times New Roman"/>
          <w:sz w:val="20"/>
          <w:szCs w:val="20"/>
          <w:highlight w:val="white"/>
          <w:lang w:val="en-US"/>
        </w:rPr>
        <w:t>”) executed on [</w:t>
      </w:r>
      <w:r w:rsidRPr="007E64A8">
        <w:rPr>
          <w:rFonts w:eastAsia="Times New Roman" w:cs="Times New Roman"/>
          <w:sz w:val="20"/>
          <w:szCs w:val="20"/>
          <w:highlight w:val="yellow"/>
          <w:lang w:val="en-US"/>
        </w:rPr>
        <w:t>date</w:t>
      </w:r>
      <w:r w:rsidRPr="007E64A8">
        <w:rPr>
          <w:rFonts w:eastAsia="Times New Roman" w:cs="Times New Roman"/>
          <w:sz w:val="20"/>
          <w:szCs w:val="20"/>
          <w:highlight w:val="white"/>
          <w:lang w:val="en-US"/>
        </w:rPr>
        <w:t>], between</w:t>
      </w:r>
      <w:r>
        <w:rPr>
          <w:rFonts w:eastAsia="Times New Roman" w:cs="Times New Roman"/>
          <w:sz w:val="20"/>
          <w:szCs w:val="20"/>
          <w:lang w:val="en-US"/>
        </w:rPr>
        <w:t xml:space="preserve"> </w:t>
      </w:r>
      <w:r>
        <w:rPr>
          <w:rFonts w:eastAsia="Times New Roman" w:cs="Times New Roman"/>
          <w:color w:val="000000"/>
          <w:sz w:val="20"/>
          <w:szCs w:val="20"/>
          <w:lang w:val="en-IE" w:eastAsia="en-IE"/>
        </w:rPr>
        <w:t>Liberty Mutual Insurance Company</w:t>
      </w:r>
      <w:r w:rsidRPr="007E64A8">
        <w:rPr>
          <w:rFonts w:eastAsia="Times New Roman" w:cs="Times New Roman"/>
          <w:color w:val="000000"/>
          <w:sz w:val="20"/>
          <w:szCs w:val="20"/>
          <w:lang w:val="en-IE" w:eastAsia="en-IE"/>
        </w:rPr>
        <w:t xml:space="preserve">, </w:t>
      </w:r>
      <w:r w:rsidRPr="007E64A8">
        <w:rPr>
          <w:rFonts w:cs="Times New Roman"/>
          <w:noProof/>
          <w:color w:val="000000"/>
          <w:spacing w:val="-1"/>
          <w:sz w:val="20"/>
          <w:szCs w:val="20"/>
          <w:lang w:val="en-US"/>
        </w:rPr>
        <w:t xml:space="preserve">a company located at] </w:t>
      </w:r>
      <w:r>
        <w:rPr>
          <w:rFonts w:cs="Times New Roman"/>
          <w:noProof/>
          <w:color w:val="000000"/>
          <w:spacing w:val="-1"/>
          <w:sz w:val="20"/>
          <w:szCs w:val="20"/>
          <w:lang w:val="en-US"/>
        </w:rPr>
        <w:t xml:space="preserve">175 Berkeley Street, Boston, MA 02116 </w:t>
      </w:r>
      <w:r w:rsidRPr="007E64A8">
        <w:rPr>
          <w:rFonts w:cs="Times New Roman"/>
          <w:noProof/>
          <w:color w:val="000000"/>
          <w:spacing w:val="-1"/>
          <w:sz w:val="20"/>
          <w:szCs w:val="20"/>
          <w:lang w:val="en-US"/>
        </w:rPr>
        <w:t xml:space="preserve">acting on its own behalf and as agent for each of its affiliated entities </w:t>
      </w:r>
      <w:r w:rsidRPr="007E64A8">
        <w:rPr>
          <w:rFonts w:eastAsia="Times New Roman" w:cs="Times New Roman"/>
          <w:color w:val="000000"/>
          <w:sz w:val="20"/>
          <w:szCs w:val="20"/>
          <w:lang w:val="en-IE" w:eastAsia="en-IE"/>
        </w:rPr>
        <w:t>(“</w:t>
      </w:r>
      <w:r w:rsidRPr="007E64A8">
        <w:rPr>
          <w:rFonts w:eastAsia="Times New Roman" w:cs="Times New Roman"/>
          <w:b/>
          <w:sz w:val="20"/>
          <w:szCs w:val="20"/>
          <w:highlight w:val="white"/>
          <w:lang w:val="en-US"/>
        </w:rPr>
        <w:t>Customer</w:t>
      </w:r>
      <w:r w:rsidRPr="007E64A8">
        <w:rPr>
          <w:rFonts w:eastAsia="Times New Roman" w:cs="Times New Roman"/>
          <w:sz w:val="20"/>
          <w:szCs w:val="20"/>
          <w:highlight w:val="white"/>
          <w:lang w:val="en-US"/>
        </w:rPr>
        <w:t>” or “</w:t>
      </w:r>
      <w:r w:rsidRPr="007E64A8">
        <w:rPr>
          <w:rFonts w:eastAsia="Times New Roman" w:cs="Times New Roman"/>
          <w:b/>
          <w:sz w:val="20"/>
          <w:szCs w:val="20"/>
          <w:highlight w:val="white"/>
          <w:lang w:val="en-US"/>
        </w:rPr>
        <w:t>Liberty</w:t>
      </w:r>
      <w:r>
        <w:rPr>
          <w:rFonts w:eastAsia="Times New Roman" w:cs="Times New Roman"/>
          <w:b/>
          <w:sz w:val="20"/>
          <w:szCs w:val="20"/>
          <w:highlight w:val="white"/>
          <w:lang w:val="en-US"/>
        </w:rPr>
        <w:t xml:space="preserve"> Mutual</w:t>
      </w:r>
      <w:r w:rsidRPr="007E64A8">
        <w:rPr>
          <w:rFonts w:eastAsia="Times New Roman" w:cs="Times New Roman"/>
          <w:sz w:val="20"/>
          <w:szCs w:val="20"/>
          <w:highlight w:val="white"/>
          <w:lang w:val="en-US"/>
        </w:rPr>
        <w:t>”) and</w:t>
      </w:r>
      <w:r>
        <w:rPr>
          <w:rFonts w:eastAsia="Times New Roman" w:cs="Times New Roman"/>
          <w:sz w:val="20"/>
          <w:szCs w:val="20"/>
          <w:highlight w:val="white"/>
          <w:lang w:val="en-US"/>
        </w:rPr>
        <w:t xml:space="preserve"> </w:t>
      </w:r>
      <w:r w:rsidRPr="006935A2">
        <w:rPr>
          <w:rFonts w:eastAsia="Times New Roman" w:cs="Times New Roman"/>
          <w:sz w:val="20"/>
          <w:szCs w:val="20"/>
          <w:lang w:val="en-US"/>
        </w:rPr>
        <w:t xml:space="preserve">Custodia Technology Americas Inc, a company organized under the laws of New York, with offices at 555 Madison Avenue, New York, NY 10022 </w:t>
      </w:r>
      <w:r w:rsidRPr="007E64A8">
        <w:rPr>
          <w:rFonts w:eastAsia="Times New Roman" w:cs="Times New Roman"/>
          <w:sz w:val="20"/>
          <w:szCs w:val="20"/>
          <w:lang w:val="en-US"/>
        </w:rPr>
        <w:t>(“</w:t>
      </w:r>
      <w:r w:rsidRPr="007E64A8">
        <w:rPr>
          <w:rFonts w:eastAsia="Times New Roman" w:cs="Times New Roman"/>
          <w:b/>
          <w:sz w:val="20"/>
          <w:szCs w:val="20"/>
          <w:lang w:val="en-US"/>
        </w:rPr>
        <w:t>Supplier</w:t>
      </w:r>
      <w:r w:rsidRPr="007E64A8">
        <w:rPr>
          <w:rFonts w:eastAsia="Times New Roman" w:cs="Times New Roman"/>
          <w:sz w:val="20"/>
          <w:szCs w:val="20"/>
          <w:lang w:val="en-US"/>
        </w:rPr>
        <w:t xml:space="preserve">”) </w:t>
      </w:r>
      <w:r w:rsidRPr="007E64A8">
        <w:rPr>
          <w:rFonts w:eastAsia="Times New Roman" w:cs="Times New Roman"/>
          <w:sz w:val="20"/>
          <w:szCs w:val="20"/>
          <w:highlight w:val="white"/>
          <w:lang w:val="en-US"/>
        </w:rPr>
        <w:t>to which this DPA is attached to reflect the parties’ agreement with regard to the Processing of Customer Personal Data in accordance with the requirements of applicable Data Protection Laws and regulations.</w:t>
      </w:r>
    </w:p>
    <w:p w14:paraId="7D117A73" w14:textId="77777777" w:rsidR="00617F9A" w:rsidRPr="007E64A8" w:rsidRDefault="00617F9A" w:rsidP="00617F9A">
      <w:pPr>
        <w:numPr>
          <w:ilvl w:val="0"/>
          <w:numId w:val="7"/>
        </w:numPr>
        <w:autoSpaceDE w:val="0"/>
        <w:autoSpaceDN w:val="0"/>
        <w:adjustRightInd w:val="0"/>
        <w:spacing w:after="0" w:line="240" w:lineRule="auto"/>
        <w:jc w:val="both"/>
        <w:rPr>
          <w:rFonts w:eastAsia="Times New Roman" w:cs="Times New Roman"/>
          <w:color w:val="000000"/>
          <w:sz w:val="20"/>
          <w:szCs w:val="20"/>
          <w:lang w:val="en-IE" w:eastAsia="en-IE"/>
        </w:rPr>
      </w:pPr>
    </w:p>
    <w:p w14:paraId="2293927A" w14:textId="77777777" w:rsidR="00617F9A" w:rsidRPr="007E64A8" w:rsidRDefault="00332D3F" w:rsidP="00617F9A">
      <w:pPr>
        <w:autoSpaceDE w:val="0"/>
        <w:autoSpaceDN w:val="0"/>
        <w:adjustRightInd w:val="0"/>
        <w:spacing w:line="240" w:lineRule="auto"/>
        <w:rPr>
          <w:rFonts w:eastAsia="Times New Roman" w:cs="Times New Roman"/>
          <w:color w:val="000000"/>
          <w:sz w:val="20"/>
          <w:szCs w:val="20"/>
          <w:lang w:val="en-IE" w:eastAsia="en-IE"/>
        </w:rPr>
      </w:pPr>
      <w:r w:rsidRPr="007E64A8">
        <w:rPr>
          <w:rFonts w:eastAsia="Times New Roman" w:cs="Times New Roman"/>
          <w:color w:val="000000"/>
          <w:sz w:val="20"/>
          <w:szCs w:val="20"/>
          <w:lang w:val="en-IE" w:eastAsia="en-IE"/>
        </w:rPr>
        <w:t xml:space="preserve">All references to “Customer”, “Liberty </w:t>
      </w:r>
      <w:r>
        <w:rPr>
          <w:rFonts w:eastAsia="Times New Roman" w:cs="Times New Roman"/>
          <w:color w:val="000000"/>
          <w:sz w:val="20"/>
          <w:szCs w:val="20"/>
          <w:lang w:val="en-IE" w:eastAsia="en-IE"/>
        </w:rPr>
        <w:t>Mutual</w:t>
      </w:r>
      <w:r w:rsidRPr="007E64A8">
        <w:rPr>
          <w:rFonts w:eastAsia="Times New Roman" w:cs="Times New Roman"/>
          <w:color w:val="000000"/>
          <w:sz w:val="20"/>
          <w:szCs w:val="20"/>
          <w:lang w:val="en-IE" w:eastAsia="en-IE"/>
        </w:rPr>
        <w:t xml:space="preserve">” or “Parties” in this DPA shall be construed to incorporate all such affiliated entities of </w:t>
      </w:r>
      <w:r>
        <w:rPr>
          <w:rFonts w:eastAsia="Times New Roman" w:cs="Times New Roman"/>
          <w:color w:val="000000"/>
          <w:sz w:val="20"/>
          <w:szCs w:val="20"/>
          <w:lang w:val="en-IE" w:eastAsia="en-IE"/>
        </w:rPr>
        <w:t xml:space="preserve">Liberty Mutual Insurance Company </w:t>
      </w:r>
      <w:r w:rsidRPr="007E64A8">
        <w:rPr>
          <w:rFonts w:eastAsia="Times New Roman" w:cs="Times New Roman"/>
          <w:color w:val="000000"/>
          <w:sz w:val="20"/>
          <w:szCs w:val="20"/>
          <w:lang w:val="en-IE" w:eastAsia="en-IE"/>
        </w:rPr>
        <w:t xml:space="preserve">that are made a party to the Agreement through an addendum or otherwise provided Services by Supplier pursuant to the Agreement and all references to “Agreement” shall be construed to incorporate all executed addendums of affiliated entities (if any), unless stated otherwise. </w:t>
      </w:r>
    </w:p>
    <w:p w14:paraId="1267202D"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p>
    <w:p w14:paraId="194A0743" w14:textId="77777777" w:rsidR="00617F9A" w:rsidRPr="007E64A8" w:rsidRDefault="00332D3F" w:rsidP="00617F9A">
      <w:pPr>
        <w:pStyle w:val="oj-normal"/>
        <w:shd w:val="clear" w:color="auto" w:fill="FFFFFF"/>
        <w:spacing w:before="120" w:beforeAutospacing="0" w:after="0" w:afterAutospacing="0"/>
        <w:jc w:val="both"/>
        <w:rPr>
          <w:color w:val="000000"/>
          <w:sz w:val="20"/>
          <w:szCs w:val="20"/>
        </w:rPr>
      </w:pPr>
      <w:r w:rsidRPr="007E64A8">
        <w:rPr>
          <w:color w:val="000000"/>
          <w:sz w:val="20"/>
          <w:szCs w:val="20"/>
          <w:lang w:val="en-IE" w:eastAsia="en-IE"/>
        </w:rPr>
        <w:t>This DPA shall, effective as of the date executed below, be incorporated into and become a part of the Agreement. Terms not defined herein shall have the meaning set forth in the Agreement, or applicable Data Protection Laws. Nothing in this DPA limits or restricts Customer’s rights or Supplier’s obligations under the Agreement in relation to the protection of Personal Data or permits Supplier to Process (or permit the Processing of) Personal Data in a manner which is prohibited by the Agreement. In the event of a conflict between this DPA and Agreement, the terms and conditions of the DPA shall prevail with regard to the subject matter hereof.</w:t>
      </w:r>
      <w:r>
        <w:rPr>
          <w:color w:val="000000"/>
          <w:sz w:val="20"/>
          <w:szCs w:val="20"/>
          <w:lang w:val="en-IE" w:eastAsia="en-IE"/>
        </w:rPr>
        <w:t xml:space="preserve"> </w:t>
      </w:r>
    </w:p>
    <w:p w14:paraId="48054F8F" w14:textId="77777777" w:rsidR="00617F9A" w:rsidRPr="00DF549A" w:rsidRDefault="00617F9A" w:rsidP="00617F9A">
      <w:pPr>
        <w:autoSpaceDE w:val="0"/>
        <w:autoSpaceDN w:val="0"/>
        <w:adjustRightInd w:val="0"/>
        <w:spacing w:line="240" w:lineRule="auto"/>
        <w:rPr>
          <w:rFonts w:eastAsia="Times New Roman" w:cs="Times New Roman"/>
          <w:color w:val="000000"/>
          <w:sz w:val="20"/>
          <w:szCs w:val="20"/>
          <w:lang w:eastAsia="en-IE"/>
        </w:rPr>
      </w:pPr>
    </w:p>
    <w:p w14:paraId="0EC9FFF6"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p>
    <w:p w14:paraId="766D4021" w14:textId="77777777" w:rsidR="00617F9A" w:rsidRPr="007E64A8" w:rsidRDefault="00332D3F" w:rsidP="00617F9A">
      <w:pPr>
        <w:autoSpaceDE w:val="0"/>
        <w:autoSpaceDN w:val="0"/>
        <w:adjustRightInd w:val="0"/>
        <w:spacing w:line="240" w:lineRule="auto"/>
        <w:rPr>
          <w:rFonts w:eastAsia="Times New Roman" w:cs="Times New Roman"/>
          <w:color w:val="000000"/>
          <w:sz w:val="20"/>
          <w:szCs w:val="20"/>
          <w:lang w:val="en-IE" w:eastAsia="en-IE"/>
        </w:rPr>
      </w:pPr>
      <w:r w:rsidRPr="007E64A8">
        <w:rPr>
          <w:rFonts w:eastAsia="Times New Roman" w:cs="Times New Roman"/>
          <w:color w:val="000000"/>
          <w:sz w:val="20"/>
          <w:szCs w:val="20"/>
          <w:lang w:val="en-IE" w:eastAsia="en-IE"/>
        </w:rPr>
        <w:t xml:space="preserve">All Liberty </w:t>
      </w:r>
      <w:r>
        <w:rPr>
          <w:rFonts w:eastAsia="Times New Roman" w:cs="Times New Roman"/>
          <w:color w:val="000000"/>
          <w:sz w:val="20"/>
          <w:szCs w:val="20"/>
          <w:lang w:val="en-IE" w:eastAsia="en-IE"/>
        </w:rPr>
        <w:t xml:space="preserve">Mutual Data </w:t>
      </w:r>
      <w:r w:rsidRPr="007E64A8">
        <w:rPr>
          <w:rFonts w:eastAsia="Times New Roman" w:cs="Times New Roman"/>
          <w:color w:val="000000"/>
          <w:sz w:val="20"/>
          <w:szCs w:val="20"/>
          <w:lang w:val="en-IE" w:eastAsia="en-IE"/>
        </w:rPr>
        <w:t xml:space="preserve">shall be deemed “Confidential Information” under the Agreement. The parties’ obligations under this DPA shall survive after the termination or expiration of the Agreement to the extent that Supplier lawfully continues to retain any Liberty </w:t>
      </w:r>
      <w:r>
        <w:rPr>
          <w:rFonts w:eastAsia="Times New Roman" w:cs="Times New Roman"/>
          <w:color w:val="000000"/>
          <w:sz w:val="20"/>
          <w:szCs w:val="20"/>
          <w:lang w:val="en-IE" w:eastAsia="en-IE"/>
        </w:rPr>
        <w:t>Mutual</w:t>
      </w:r>
      <w:r w:rsidRPr="007E64A8">
        <w:rPr>
          <w:rFonts w:eastAsia="Times New Roman" w:cs="Times New Roman"/>
          <w:color w:val="000000"/>
          <w:sz w:val="20"/>
          <w:szCs w:val="20"/>
          <w:lang w:val="en-IE" w:eastAsia="en-IE"/>
        </w:rPr>
        <w:t xml:space="preserve"> Data.  </w:t>
      </w:r>
    </w:p>
    <w:p w14:paraId="584221EE" w14:textId="77777777" w:rsidR="00617F9A" w:rsidRPr="007E64A8" w:rsidRDefault="00332D3F" w:rsidP="00617F9A">
      <w:pPr>
        <w:numPr>
          <w:ilvl w:val="0"/>
          <w:numId w:val="7"/>
        </w:numPr>
        <w:spacing w:before="120" w:after="120" w:line="300" w:lineRule="atLeast"/>
        <w:jc w:val="both"/>
        <w:rPr>
          <w:rFonts w:cs="Times New Roman"/>
          <w:sz w:val="20"/>
          <w:szCs w:val="20"/>
        </w:rPr>
      </w:pPr>
      <w:r w:rsidRPr="007E64A8">
        <w:rPr>
          <w:rFonts w:cs="Times New Roman"/>
          <w:sz w:val="20"/>
          <w:szCs w:val="20"/>
        </w:rPr>
        <w:t>The parties to the Agreement (together the “</w:t>
      </w:r>
      <w:r w:rsidRPr="007E64A8">
        <w:rPr>
          <w:rFonts w:cs="Times New Roman"/>
          <w:b/>
          <w:sz w:val="20"/>
          <w:szCs w:val="20"/>
        </w:rPr>
        <w:t>parties</w:t>
      </w:r>
      <w:r w:rsidRPr="007E64A8">
        <w:rPr>
          <w:rFonts w:cs="Times New Roman"/>
          <w:sz w:val="20"/>
          <w:szCs w:val="20"/>
        </w:rPr>
        <w:t>”, each a “</w:t>
      </w:r>
      <w:r w:rsidRPr="007E64A8">
        <w:rPr>
          <w:rFonts w:cs="Times New Roman"/>
          <w:b/>
          <w:sz w:val="20"/>
          <w:szCs w:val="20"/>
        </w:rPr>
        <w:t>party</w:t>
      </w:r>
      <w:r w:rsidRPr="007E64A8">
        <w:rPr>
          <w:rFonts w:cs="Times New Roman"/>
          <w:sz w:val="20"/>
          <w:szCs w:val="20"/>
        </w:rPr>
        <w:t>”) agree as follows:</w:t>
      </w:r>
    </w:p>
    <w:p w14:paraId="7C1C8FAF" w14:textId="77777777" w:rsidR="00617F9A" w:rsidRPr="007E64A8" w:rsidRDefault="00617F9A" w:rsidP="00617F9A">
      <w:pPr>
        <w:pStyle w:val="CMSANBodyText"/>
        <w:rPr>
          <w:rFonts w:cs="Times New Roman"/>
          <w:sz w:val="20"/>
          <w:szCs w:val="20"/>
        </w:rPr>
      </w:pPr>
    </w:p>
    <w:p w14:paraId="6EC11FD0" w14:textId="77777777" w:rsidR="00617F9A" w:rsidRPr="007E64A8" w:rsidRDefault="00332D3F" w:rsidP="00617F9A">
      <w:pPr>
        <w:pStyle w:val="CMSANHeading1"/>
        <w:rPr>
          <w:rFonts w:cs="Times New Roman"/>
          <w:sz w:val="20"/>
          <w:szCs w:val="20"/>
        </w:rPr>
      </w:pPr>
      <w:bookmarkStart w:id="78" w:name="_Toc492588281"/>
      <w:r w:rsidRPr="007E64A8">
        <w:rPr>
          <w:rFonts w:cs="Times New Roman"/>
          <w:sz w:val="20"/>
          <w:szCs w:val="20"/>
        </w:rPr>
        <w:t xml:space="preserve">DEFINITIONS </w:t>
      </w:r>
    </w:p>
    <w:p w14:paraId="01EE567E" w14:textId="77777777" w:rsidR="00617F9A" w:rsidRPr="007E64A8" w:rsidRDefault="00332D3F" w:rsidP="00617F9A">
      <w:pPr>
        <w:pStyle w:val="CMSANHeading2"/>
        <w:rPr>
          <w:rFonts w:cs="Times New Roman"/>
          <w:sz w:val="20"/>
          <w:szCs w:val="20"/>
        </w:rPr>
      </w:pPr>
      <w:r w:rsidRPr="007E64A8">
        <w:rPr>
          <w:rFonts w:cs="Times New Roman"/>
          <w:sz w:val="20"/>
          <w:szCs w:val="20"/>
        </w:rPr>
        <w:t>Unless the context otherwise requires, terms defined in the Agreement shall have the same meanings as in the Agreement where used in this DPA and the following terms shall have the following meanings:</w:t>
      </w:r>
    </w:p>
    <w:p w14:paraId="2F78D0DA" w14:textId="77777777" w:rsidR="00617F9A" w:rsidRPr="007E64A8" w:rsidRDefault="00332D3F" w:rsidP="00617F9A">
      <w:pPr>
        <w:pStyle w:val="Definitions"/>
        <w:spacing w:line="240" w:lineRule="auto"/>
        <w:ind w:left="851" w:right="-340"/>
        <w:rPr>
          <w:sz w:val="20"/>
        </w:rPr>
      </w:pPr>
      <w:r w:rsidRPr="007E64A8">
        <w:rPr>
          <w:rStyle w:val="Defterm"/>
          <w:rFonts w:eastAsia="STZhongsong"/>
          <w:sz w:val="20"/>
        </w:rPr>
        <w:t xml:space="preserve">Customer Personal Data: means Personal Data of the Customer obtained or accessed in connection with the performance of the Supplier’s obligations under the Agreement. </w:t>
      </w:r>
    </w:p>
    <w:p w14:paraId="48F11410" w14:textId="77777777" w:rsidR="00617F9A" w:rsidRPr="007E64A8" w:rsidRDefault="00332D3F"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Controller or Controller: </w:t>
      </w:r>
      <w:r w:rsidRPr="007E64A8">
        <w:rPr>
          <w:sz w:val="20"/>
          <w:lang w:val="en-US"/>
        </w:rPr>
        <w:t xml:space="preserve">means the natural or legal person, public authority, agency or other body which, alone or jointly with others, determines the purposes and means of the processing of personal data. </w:t>
      </w:r>
    </w:p>
    <w:p w14:paraId="639B84A0" w14:textId="77777777" w:rsidR="00617F9A" w:rsidRPr="007E64A8" w:rsidRDefault="00332D3F"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Processor or Processor: </w:t>
      </w:r>
      <w:r w:rsidRPr="007E64A8">
        <w:rPr>
          <w:sz w:val="20"/>
          <w:lang w:val="en-US"/>
        </w:rPr>
        <w:t>means a natural or legal person, public authority, agency or other body which processes personal data on behalf of the Data Controller.</w:t>
      </w:r>
    </w:p>
    <w:p w14:paraId="603BCDA8" w14:textId="77777777" w:rsidR="00617F9A" w:rsidRPr="007E64A8" w:rsidRDefault="00332D3F" w:rsidP="00617F9A">
      <w:pPr>
        <w:pStyle w:val="Definitions"/>
        <w:spacing w:line="240" w:lineRule="auto"/>
        <w:ind w:left="851" w:right="-340"/>
        <w:rPr>
          <w:rStyle w:val="Defterm"/>
          <w:rFonts w:eastAsia="STZhongsong"/>
          <w:b w:val="0"/>
          <w:sz w:val="20"/>
        </w:rPr>
      </w:pPr>
      <w:r w:rsidRPr="007E64A8">
        <w:rPr>
          <w:rStyle w:val="Defterm"/>
          <w:rFonts w:eastAsia="STZhongsong"/>
          <w:sz w:val="20"/>
        </w:rPr>
        <w:t xml:space="preserve">Data Protection Impact Assessment: means any Processing risk assessment or third party consultations the Controller deems necessary under Data Protection Laws.  </w:t>
      </w:r>
    </w:p>
    <w:p w14:paraId="714D9692" w14:textId="77777777" w:rsidR="00617F9A" w:rsidRPr="007E64A8" w:rsidRDefault="00332D3F" w:rsidP="00617F9A">
      <w:pPr>
        <w:pStyle w:val="Definitions"/>
        <w:spacing w:line="240" w:lineRule="auto"/>
        <w:ind w:left="851" w:right="-340"/>
        <w:rPr>
          <w:rStyle w:val="Defterm"/>
          <w:rFonts w:eastAsia="STZhongsong"/>
          <w:b w:val="0"/>
          <w:sz w:val="20"/>
        </w:rPr>
      </w:pPr>
      <w:r w:rsidRPr="007E64A8">
        <w:rPr>
          <w:rStyle w:val="Defterm"/>
          <w:rFonts w:eastAsia="STZhongsong"/>
          <w:sz w:val="20"/>
        </w:rPr>
        <w:t xml:space="preserve">Data Protection Laws: means all applicable laws, regulations or other binding rules, judicial interpretation, guidance, approved certification mechanisms or codes of practice (as amended, consolidated or re-enacted from time to time) relating to the Processing of Personal Data and privacy in and from any relevant jurisdiction. </w:t>
      </w:r>
    </w:p>
    <w:p w14:paraId="4896587F" w14:textId="77777777" w:rsidR="00617F9A" w:rsidRPr="007E64A8" w:rsidRDefault="00332D3F" w:rsidP="00617F9A">
      <w:pPr>
        <w:pStyle w:val="Definitions"/>
        <w:spacing w:line="240" w:lineRule="auto"/>
        <w:ind w:left="851" w:right="-340"/>
        <w:rPr>
          <w:rStyle w:val="Defterm"/>
          <w:rFonts w:eastAsia="STZhongsong"/>
          <w:sz w:val="20"/>
        </w:rPr>
      </w:pPr>
      <w:r w:rsidRPr="007E64A8">
        <w:rPr>
          <w:rStyle w:val="Defterm"/>
          <w:rFonts w:eastAsia="STZhongsong"/>
          <w:sz w:val="20"/>
        </w:rPr>
        <w:lastRenderedPageBreak/>
        <w:t xml:space="preserve">Data Protection Principles </w:t>
      </w:r>
      <w:r w:rsidRPr="007E64A8">
        <w:rPr>
          <w:rStyle w:val="Defterm"/>
          <w:rFonts w:eastAsia="STZhongsong"/>
          <w:bCs/>
          <w:sz w:val="20"/>
        </w:rPr>
        <w:t xml:space="preserve">means the principles for processing of Personal Data which are set out in Article 5 of the </w:t>
      </w:r>
      <w:r w:rsidRPr="004C1A6D">
        <w:rPr>
          <w:rStyle w:val="Defterm"/>
          <w:rFonts w:eastAsia="STZhongsong"/>
          <w:bCs/>
          <w:sz w:val="20"/>
        </w:rPr>
        <w:t>GDPR and Module 2 of Clause 8 of the EU Standard Contractual Clauses, as amended from time to time.</w:t>
      </w:r>
      <w:r w:rsidRPr="007E64A8">
        <w:rPr>
          <w:rStyle w:val="Defterm"/>
          <w:rFonts w:eastAsia="STZhongsong"/>
          <w:bCs/>
          <w:sz w:val="20"/>
        </w:rPr>
        <w:t xml:space="preserve"> </w:t>
      </w:r>
    </w:p>
    <w:p w14:paraId="4ACDEAE9" w14:textId="77777777" w:rsidR="00617F9A" w:rsidRPr="007E64A8" w:rsidRDefault="00332D3F"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Subject: means an </w:t>
      </w:r>
      <w:r w:rsidRPr="007E64A8">
        <w:rPr>
          <w:sz w:val="20"/>
          <w:lang w:val="en-US"/>
        </w:rPr>
        <w:t xml:space="preserve">identified or identifiable natural person </w:t>
      </w:r>
      <w:r w:rsidRPr="007E64A8">
        <w:rPr>
          <w:rStyle w:val="Defterm"/>
          <w:rFonts w:eastAsia="STZhongsong"/>
          <w:sz w:val="20"/>
        </w:rPr>
        <w:t>or individual.</w:t>
      </w:r>
    </w:p>
    <w:p w14:paraId="58B9C043" w14:textId="77777777" w:rsidR="00617F9A" w:rsidRPr="007E64A8" w:rsidRDefault="00332D3F" w:rsidP="00617F9A">
      <w:pPr>
        <w:pStyle w:val="Definitions"/>
        <w:spacing w:line="240" w:lineRule="auto"/>
        <w:ind w:left="851" w:right="-340"/>
        <w:rPr>
          <w:sz w:val="20"/>
        </w:rPr>
      </w:pPr>
      <w:r w:rsidRPr="007E64A8">
        <w:rPr>
          <w:rStyle w:val="Defterm"/>
          <w:rFonts w:eastAsia="STZhongsong"/>
          <w:sz w:val="20"/>
        </w:rPr>
        <w:t xml:space="preserve">Data Subject Request: </w:t>
      </w:r>
      <w:r w:rsidRPr="007E64A8">
        <w:rPr>
          <w:sz w:val="20"/>
        </w:rPr>
        <w:t>means a request made by a Data Subject to exercise any rights of Data Subjects under Data Protection Laws.</w:t>
      </w:r>
    </w:p>
    <w:p w14:paraId="6911BF73" w14:textId="77777777" w:rsidR="00617F9A" w:rsidRPr="007E64A8" w:rsidRDefault="00332D3F" w:rsidP="00617F9A">
      <w:pPr>
        <w:pStyle w:val="Definitions"/>
        <w:spacing w:line="240" w:lineRule="auto"/>
        <w:ind w:left="851" w:right="-340"/>
        <w:rPr>
          <w:sz w:val="20"/>
        </w:rPr>
      </w:pPr>
      <w:r w:rsidRPr="007E64A8">
        <w:rPr>
          <w:b/>
          <w:sz w:val="20"/>
        </w:rPr>
        <w:t>Disclosure Request</w:t>
      </w:r>
      <w:r w:rsidRPr="007E64A8">
        <w:rPr>
          <w:sz w:val="20"/>
        </w:rPr>
        <w:t xml:space="preserve">: means any circumstances where the Supplier or any Sub-Processor receives a request from any Government of any country (or anybody with delegated authority for any of them) or any other third party irrelevant of the person's location for access to any </w:t>
      </w:r>
      <w:r w:rsidRPr="007E64A8">
        <w:rPr>
          <w:color w:val="000000"/>
          <w:sz w:val="20"/>
          <w:lang w:val="en-IE" w:eastAsia="en-IE"/>
        </w:rPr>
        <w:t xml:space="preserve">Liberty </w:t>
      </w:r>
      <w:r>
        <w:rPr>
          <w:color w:val="000000"/>
          <w:sz w:val="20"/>
          <w:lang w:val="en-IE" w:eastAsia="en-IE"/>
        </w:rPr>
        <w:t>Mutual</w:t>
      </w:r>
      <w:r w:rsidRPr="007E64A8">
        <w:rPr>
          <w:sz w:val="20"/>
        </w:rPr>
        <w:t xml:space="preserve"> Data, including whether or not disclosure is required by applicable law, a compulsory legal process or voluntarily. </w:t>
      </w:r>
    </w:p>
    <w:p w14:paraId="68EA9B4E" w14:textId="77777777" w:rsidR="00617F9A" w:rsidRPr="00DF549A" w:rsidRDefault="00332D3F" w:rsidP="00617F9A">
      <w:pPr>
        <w:pStyle w:val="Definitions"/>
        <w:spacing w:line="240" w:lineRule="auto"/>
        <w:ind w:left="851" w:right="-340"/>
        <w:rPr>
          <w:rFonts w:eastAsia="Calibri"/>
          <w:bCs/>
          <w:sz w:val="20"/>
          <w:lang w:eastAsia="x-none"/>
        </w:rPr>
      </w:pPr>
      <w:r w:rsidRPr="007E64A8">
        <w:rPr>
          <w:rStyle w:val="Defterm"/>
          <w:rFonts w:eastAsia="STZhongsong"/>
          <w:sz w:val="20"/>
        </w:rPr>
        <w:t>EU Standard Contractual Clauses</w:t>
      </w:r>
      <w:r w:rsidRPr="00AF0D5B">
        <w:rPr>
          <w:rStyle w:val="Defterm"/>
          <w:rFonts w:eastAsia="STZhongsong"/>
          <w:sz w:val="20"/>
        </w:rPr>
        <w:t xml:space="preserve">: </w:t>
      </w:r>
      <w:r w:rsidRPr="00AF0D5B">
        <w:rPr>
          <w:rFonts w:eastAsia="Calibri"/>
          <w:bCs/>
          <w:sz w:val="20"/>
          <w:lang w:eastAsia="x-none"/>
        </w:rPr>
        <w:t>means clauses 1 to 6 and Module 2 of the standard contractual clauses contained in the annex to Commission Implementing Decision (EU)R 2021/914 of 4 June 2021 on standard</w:t>
      </w:r>
      <w:r w:rsidRPr="007E64A8">
        <w:rPr>
          <w:rFonts w:eastAsia="Calibri"/>
          <w:bCs/>
          <w:sz w:val="20"/>
          <w:lang w:eastAsia="x-none"/>
        </w:rPr>
        <w:t xml:space="preserve"> contractual clauses for the transfer of personal data to third countries pursuant to Regulation (EU) 2016/679 of the European Parliament and of the Council (the “</w:t>
      </w:r>
      <w:r w:rsidRPr="007E64A8">
        <w:rPr>
          <w:rFonts w:eastAsia="Calibri"/>
          <w:b/>
          <w:sz w:val="20"/>
          <w:lang w:eastAsia="x-none"/>
        </w:rPr>
        <w:t>GDPR</w:t>
      </w:r>
      <w:r w:rsidRPr="007E64A8">
        <w:rPr>
          <w:rFonts w:eastAsia="Calibri"/>
          <w:bCs/>
          <w:sz w:val="20"/>
          <w:lang w:eastAsia="x-none"/>
        </w:rPr>
        <w:t xml:space="preserve">”) and any amendment or replacement pursuant to Article 46(5) of the GDPR (being the document attached at </w:t>
      </w:r>
      <w:r>
        <w:rPr>
          <w:rFonts w:eastAsia="Calibri"/>
          <w:bCs/>
          <w:sz w:val="20"/>
          <w:lang w:eastAsia="x-none"/>
        </w:rPr>
        <w:t>Schedule</w:t>
      </w:r>
      <w:r w:rsidRPr="007E64A8">
        <w:rPr>
          <w:rFonts w:eastAsia="Calibri"/>
          <w:bCs/>
          <w:sz w:val="20"/>
          <w:lang w:eastAsia="x-none"/>
        </w:rPr>
        <w:t xml:space="preserve"> </w:t>
      </w:r>
      <w:r>
        <w:rPr>
          <w:rFonts w:eastAsia="Calibri"/>
          <w:bCs/>
          <w:sz w:val="20"/>
          <w:lang w:eastAsia="x-none"/>
        </w:rPr>
        <w:t>2</w:t>
      </w:r>
      <w:r w:rsidRPr="007E64A8">
        <w:rPr>
          <w:rFonts w:eastAsia="Calibri"/>
          <w:bCs/>
          <w:sz w:val="20"/>
          <w:lang w:eastAsia="x-none"/>
        </w:rPr>
        <w:t xml:space="preserve"> of this DPA).</w:t>
      </w:r>
      <w:r w:rsidRPr="007E64A8">
        <w:rPr>
          <w:sz w:val="20"/>
        </w:rPr>
        <w:t xml:space="preserve">To the extent that there is any conflict between </w:t>
      </w:r>
      <w:r>
        <w:rPr>
          <w:sz w:val="20"/>
        </w:rPr>
        <w:t>this DPA and the EU Standard Contractual Clauses with respect to Article 28 GDPR</w:t>
      </w:r>
      <w:r w:rsidRPr="007E64A8">
        <w:rPr>
          <w:sz w:val="20"/>
        </w:rPr>
        <w:t>,</w:t>
      </w:r>
      <w:r>
        <w:rPr>
          <w:sz w:val="20"/>
        </w:rPr>
        <w:t xml:space="preserve"> the clauses set out in this DPA shall prevail.</w:t>
      </w:r>
    </w:p>
    <w:p w14:paraId="0B54FB32" w14:textId="77777777" w:rsidR="00617F9A" w:rsidRPr="007E64A8" w:rsidRDefault="00617F9A" w:rsidP="00617F9A">
      <w:pPr>
        <w:pStyle w:val="oj-normal"/>
        <w:shd w:val="clear" w:color="auto" w:fill="FFFFFF"/>
        <w:spacing w:before="120" w:beforeAutospacing="0" w:after="0" w:afterAutospacing="0"/>
        <w:ind w:left="851"/>
        <w:jc w:val="both"/>
        <w:rPr>
          <w:color w:val="000000"/>
          <w:sz w:val="20"/>
          <w:szCs w:val="20"/>
        </w:rPr>
      </w:pPr>
    </w:p>
    <w:p w14:paraId="56356A4E" w14:textId="77777777" w:rsidR="00617F9A" w:rsidRPr="007E64A8" w:rsidRDefault="00332D3F" w:rsidP="00617F9A">
      <w:pPr>
        <w:pStyle w:val="Definitions"/>
        <w:spacing w:line="240" w:lineRule="auto"/>
        <w:ind w:left="851" w:right="-340"/>
        <w:rPr>
          <w:rStyle w:val="Defterm"/>
          <w:rFonts w:eastAsia="STZhongsong"/>
          <w:b w:val="0"/>
          <w:sz w:val="20"/>
        </w:rPr>
      </w:pPr>
      <w:r w:rsidRPr="007E64A8">
        <w:rPr>
          <w:rStyle w:val="Defterm"/>
          <w:rFonts w:eastAsia="STZhongsong"/>
          <w:sz w:val="20"/>
        </w:rPr>
        <w:t>Good Industry Practice: means at any time the exercise of that degree of care and skill which would be reasonably expected at such time from a leading and expert supplier of services similar to the Services to a customer like the Customer, such supplier seeking to comply with its contractual obligations in full and complying with applicable laws.</w:t>
      </w:r>
    </w:p>
    <w:p w14:paraId="5A3C1491" w14:textId="77777777" w:rsidR="00617F9A" w:rsidRPr="007E64A8" w:rsidRDefault="00332D3F" w:rsidP="00617F9A">
      <w:pPr>
        <w:pStyle w:val="Definitions"/>
        <w:spacing w:line="240" w:lineRule="auto"/>
        <w:ind w:left="851" w:right="-340"/>
        <w:rPr>
          <w:rStyle w:val="Defterm"/>
          <w:rFonts w:eastAsia="STZhongsong"/>
          <w:b w:val="0"/>
          <w:sz w:val="20"/>
        </w:rPr>
      </w:pPr>
      <w:r w:rsidRPr="007E64A8">
        <w:rPr>
          <w:b/>
          <w:color w:val="000000"/>
          <w:sz w:val="20"/>
          <w:lang w:val="en-IE" w:eastAsia="en-IE"/>
        </w:rPr>
        <w:t xml:space="preserve">Liberty </w:t>
      </w:r>
      <w:r>
        <w:rPr>
          <w:b/>
          <w:color w:val="000000"/>
          <w:sz w:val="20"/>
          <w:lang w:val="en-IE" w:eastAsia="en-IE"/>
        </w:rPr>
        <w:t>Mutual</w:t>
      </w:r>
      <w:r w:rsidRPr="007E64A8">
        <w:rPr>
          <w:rStyle w:val="Defterm"/>
          <w:rFonts w:eastAsia="STZhongsong"/>
          <w:sz w:val="20"/>
        </w:rPr>
        <w:t xml:space="preserve"> Data: means any non-public or proprietary information and data in any form, including Personal Data, provided by Liberty </w:t>
      </w:r>
      <w:r>
        <w:rPr>
          <w:color w:val="000000"/>
          <w:sz w:val="20"/>
          <w:lang w:val="en-IE" w:eastAsia="en-IE"/>
        </w:rPr>
        <w:t>Mutual</w:t>
      </w:r>
      <w:r w:rsidRPr="007E64A8">
        <w:rPr>
          <w:rStyle w:val="Defterm"/>
          <w:rFonts w:eastAsia="STZhongsong"/>
          <w:sz w:val="20"/>
        </w:rPr>
        <w:t xml:space="preserve"> and its authorised agents or subcontractors or otherwise Processed by Supplier’s Personnel in connection with the provision of products and/or services under the Agreement.</w:t>
      </w:r>
    </w:p>
    <w:p w14:paraId="4DEDDD89" w14:textId="77777777" w:rsidR="00617F9A" w:rsidRPr="007E64A8" w:rsidRDefault="00332D3F" w:rsidP="00617F9A">
      <w:pPr>
        <w:pStyle w:val="Definitions"/>
        <w:spacing w:line="240" w:lineRule="auto"/>
        <w:ind w:left="851" w:right="-340"/>
        <w:rPr>
          <w:sz w:val="20"/>
        </w:rPr>
      </w:pPr>
      <w:r w:rsidRPr="007E64A8">
        <w:rPr>
          <w:b/>
          <w:sz w:val="20"/>
        </w:rPr>
        <w:t xml:space="preserve">Personal Data: </w:t>
      </w:r>
      <w:r w:rsidRPr="007E64A8">
        <w:rPr>
          <w:sz w:val="20"/>
        </w:rPr>
        <w:t xml:space="preserve">means any information relating to a Data Subject.  </w:t>
      </w:r>
    </w:p>
    <w:p w14:paraId="3958A8F6" w14:textId="77777777" w:rsidR="00617F9A" w:rsidRPr="007E64A8" w:rsidRDefault="00332D3F" w:rsidP="00617F9A">
      <w:pPr>
        <w:pStyle w:val="Definitions"/>
        <w:spacing w:line="240" w:lineRule="auto"/>
        <w:ind w:left="851" w:right="-340"/>
        <w:rPr>
          <w:b/>
          <w:sz w:val="20"/>
        </w:rPr>
      </w:pPr>
      <w:r w:rsidRPr="007E64A8">
        <w:rPr>
          <w:rStyle w:val="Defterm"/>
          <w:rFonts w:eastAsia="STZhongsong"/>
          <w:sz w:val="20"/>
        </w:rPr>
        <w:t xml:space="preserve">Processing </w:t>
      </w:r>
      <w:r w:rsidRPr="007E64A8">
        <w:rPr>
          <w:sz w:val="20"/>
          <w:lang w:val="en-US"/>
        </w:rPr>
        <w:t xml:space="preserve">means any operation or set of operations which is performed on personal data or on sets of personal data, whether or not by automated means and </w:t>
      </w:r>
      <w:r w:rsidRPr="007E64A8">
        <w:rPr>
          <w:b/>
          <w:sz w:val="20"/>
          <w:lang w:val="en-US"/>
        </w:rPr>
        <w:t>Process</w:t>
      </w:r>
      <w:r w:rsidRPr="007E64A8">
        <w:rPr>
          <w:sz w:val="20"/>
          <w:lang w:val="en-US"/>
        </w:rPr>
        <w:t xml:space="preserve"> and </w:t>
      </w:r>
      <w:r w:rsidRPr="007E64A8">
        <w:rPr>
          <w:b/>
          <w:sz w:val="20"/>
          <w:lang w:val="en-US"/>
        </w:rPr>
        <w:t>Processed</w:t>
      </w:r>
      <w:r w:rsidRPr="007E64A8">
        <w:rPr>
          <w:sz w:val="20"/>
          <w:lang w:val="en-US"/>
        </w:rPr>
        <w:t xml:space="preserve"> shall be construed accordingly. </w:t>
      </w:r>
    </w:p>
    <w:p w14:paraId="1956B731" w14:textId="77777777" w:rsidR="00617F9A" w:rsidRPr="007E64A8" w:rsidRDefault="00332D3F" w:rsidP="00617F9A">
      <w:pPr>
        <w:pStyle w:val="Definitions"/>
        <w:spacing w:line="240" w:lineRule="auto"/>
        <w:ind w:left="851" w:right="-340"/>
        <w:rPr>
          <w:sz w:val="20"/>
        </w:rPr>
      </w:pPr>
      <w:r w:rsidRPr="007E64A8">
        <w:rPr>
          <w:b/>
          <w:sz w:val="20"/>
        </w:rPr>
        <w:t>Regulator:</w:t>
      </w:r>
      <w:r w:rsidRPr="007E64A8">
        <w:rPr>
          <w:sz w:val="20"/>
        </w:rPr>
        <w:t xml:space="preserve"> means any local, national or international government department, regulatory or statutory body which, whether under statute, rules, regulations, codes of practice or otherwise, is entitled to supervise, regulate or investigate matters related to the Data Protection Laws. </w:t>
      </w:r>
    </w:p>
    <w:p w14:paraId="2EBE93C4" w14:textId="77777777" w:rsidR="00617F9A" w:rsidRPr="007E64A8" w:rsidRDefault="00332D3F" w:rsidP="00617F9A">
      <w:pPr>
        <w:pStyle w:val="Definitions"/>
        <w:spacing w:line="240" w:lineRule="auto"/>
        <w:ind w:left="851" w:right="-340"/>
        <w:rPr>
          <w:sz w:val="20"/>
        </w:rPr>
      </w:pPr>
      <w:r w:rsidRPr="007E64A8">
        <w:rPr>
          <w:b/>
          <w:sz w:val="20"/>
        </w:rPr>
        <w:t>Security Breach:</w:t>
      </w:r>
      <w:r w:rsidRPr="007E64A8">
        <w:rPr>
          <w:sz w:val="20"/>
        </w:rPr>
        <w:t xml:space="preserve"> means any unauthorized, accidental or unlawful destruction, loss, alteration, disclosure of, or access to </w:t>
      </w:r>
      <w:r w:rsidRPr="007E64A8">
        <w:rPr>
          <w:color w:val="000000"/>
          <w:sz w:val="20"/>
          <w:lang w:val="en-IE" w:eastAsia="en-IE"/>
        </w:rPr>
        <w:t xml:space="preserve">Liberty </w:t>
      </w:r>
      <w:r>
        <w:rPr>
          <w:color w:val="000000"/>
          <w:sz w:val="20"/>
          <w:lang w:val="en-IE" w:eastAsia="en-IE"/>
        </w:rPr>
        <w:t>Mutual</w:t>
      </w:r>
      <w:r w:rsidRPr="007E64A8">
        <w:rPr>
          <w:sz w:val="20"/>
        </w:rPr>
        <w:t xml:space="preserve"> Data.</w:t>
      </w:r>
    </w:p>
    <w:p w14:paraId="60378C2F" w14:textId="77777777" w:rsidR="00617F9A" w:rsidRPr="007E64A8" w:rsidRDefault="00332D3F" w:rsidP="00617F9A">
      <w:pPr>
        <w:pStyle w:val="Definitions"/>
        <w:spacing w:line="240" w:lineRule="auto"/>
        <w:ind w:left="851" w:right="-340"/>
        <w:rPr>
          <w:sz w:val="20"/>
        </w:rPr>
      </w:pPr>
      <w:r w:rsidRPr="007E64A8">
        <w:rPr>
          <w:b/>
          <w:sz w:val="20"/>
        </w:rPr>
        <w:t>Sensitive Personal Data:</w:t>
      </w:r>
      <w:r w:rsidRPr="007E64A8">
        <w:rPr>
          <w:sz w:val="20"/>
        </w:rPr>
        <w:t xml:space="preserve"> means Personal Data, revealing racial or ethnic origin, political opinions, religious or philosophical beliefs, trade-union membership; data concerning health or sex life and sexual orientation; criminal convictions or alleged offences; genetic data or biometric data.</w:t>
      </w:r>
    </w:p>
    <w:p w14:paraId="4E09D9F0" w14:textId="77777777" w:rsidR="00617F9A" w:rsidRPr="007E64A8" w:rsidRDefault="00332D3F" w:rsidP="00617F9A">
      <w:pPr>
        <w:pStyle w:val="Definitions"/>
        <w:spacing w:line="240" w:lineRule="auto"/>
        <w:ind w:left="851" w:right="-340"/>
        <w:rPr>
          <w:sz w:val="20"/>
        </w:rPr>
      </w:pPr>
      <w:r w:rsidRPr="007E64A8">
        <w:rPr>
          <w:b/>
          <w:sz w:val="20"/>
        </w:rPr>
        <w:t>Services:</w:t>
      </w:r>
      <w:r w:rsidRPr="007E64A8">
        <w:rPr>
          <w:sz w:val="20"/>
        </w:rPr>
        <w:t xml:space="preserve"> means the service provided or to be provided under the Agreement.</w:t>
      </w:r>
    </w:p>
    <w:p w14:paraId="6AFAB77C" w14:textId="77777777" w:rsidR="00617F9A" w:rsidRPr="007E64A8" w:rsidRDefault="00332D3F" w:rsidP="00617F9A">
      <w:pPr>
        <w:pStyle w:val="Body"/>
        <w:ind w:left="851"/>
        <w:rPr>
          <w:rFonts w:ascii="Times New Roman" w:eastAsia="Calibri" w:hAnsi="Times New Roman" w:cs="Times New Roman"/>
          <w:bCs/>
          <w:sz w:val="20"/>
          <w:szCs w:val="20"/>
          <w:lang w:eastAsia="x-none"/>
        </w:rPr>
      </w:pPr>
      <w:r w:rsidRPr="007E64A8">
        <w:rPr>
          <w:rFonts w:ascii="Times New Roman" w:eastAsia="Calibri" w:hAnsi="Times New Roman" w:cs="Times New Roman"/>
          <w:b/>
          <w:sz w:val="20"/>
          <w:szCs w:val="20"/>
          <w:lang w:eastAsia="x-none"/>
        </w:rPr>
        <w:t>Standard Contractual Clauses:</w:t>
      </w:r>
      <w:r w:rsidRPr="007E64A8">
        <w:rPr>
          <w:rFonts w:ascii="Times New Roman" w:eastAsia="Calibri" w:hAnsi="Times New Roman" w:cs="Times New Roman"/>
          <w:sz w:val="20"/>
          <w:szCs w:val="20"/>
          <w:lang w:eastAsia="x-none"/>
        </w:rPr>
        <w:t xml:space="preserve"> means, in relation to transfers of Personal Data originating from the UK, (or where the transfer will otherwise be subject to the Data Protection Laws of the UK) the UK Standard Contractual Clauses and, in relation to transfers of Personal Data originating from the EEA (or where the transfer will otherwise be subject to the Data Protection Laws of the EEA), the EU Standard Contractual Clauses. </w:t>
      </w:r>
    </w:p>
    <w:p w14:paraId="2F5DEE15" w14:textId="77777777" w:rsidR="00617F9A" w:rsidRPr="007E64A8" w:rsidRDefault="00332D3F" w:rsidP="00617F9A">
      <w:pPr>
        <w:pStyle w:val="Definitions"/>
        <w:spacing w:line="240" w:lineRule="auto"/>
        <w:ind w:left="851" w:right="-340"/>
        <w:rPr>
          <w:rStyle w:val="Defterm"/>
          <w:rFonts w:eastAsia="STZhongsong"/>
          <w:b w:val="0"/>
          <w:sz w:val="20"/>
        </w:rPr>
      </w:pPr>
      <w:r w:rsidRPr="007E64A8">
        <w:rPr>
          <w:rStyle w:val="Defterm"/>
          <w:rFonts w:eastAsia="STZhongsong"/>
          <w:sz w:val="20"/>
        </w:rPr>
        <w:t>Sub-Contract: means any contract between Supplier and a third party pursuant to which Supplier agrees to source the provision of any of the Services from that third party.</w:t>
      </w:r>
    </w:p>
    <w:p w14:paraId="418373F8" w14:textId="77777777" w:rsidR="00617F9A" w:rsidRPr="007E64A8" w:rsidRDefault="00332D3F" w:rsidP="00617F9A">
      <w:pPr>
        <w:pStyle w:val="Definitions"/>
        <w:spacing w:line="240" w:lineRule="auto"/>
        <w:ind w:left="851" w:right="-340"/>
        <w:rPr>
          <w:sz w:val="20"/>
        </w:rPr>
      </w:pPr>
      <w:r w:rsidRPr="007E64A8">
        <w:rPr>
          <w:rStyle w:val="Defterm"/>
          <w:rFonts w:eastAsia="STZhongsong"/>
          <w:sz w:val="20"/>
        </w:rPr>
        <w:t>Sub-Processor</w:t>
      </w:r>
      <w:r w:rsidRPr="007E64A8">
        <w:rPr>
          <w:b/>
          <w:sz w:val="20"/>
        </w:rPr>
        <w:t>:</w:t>
      </w:r>
      <w:r w:rsidRPr="007E64A8">
        <w:rPr>
          <w:sz w:val="20"/>
        </w:rPr>
        <w:t xml:space="preserve">  means another Data Processor engaged by Supplier for carrying out Processing activities in respect of Customer Personal Data, with the Customer’s consent. Sub-Processor includes Supplier’s affiliates </w:t>
      </w:r>
      <w:r w:rsidRPr="007E64A8">
        <w:rPr>
          <w:sz w:val="20"/>
        </w:rPr>
        <w:lastRenderedPageBreak/>
        <w:t>or other companies within Supplier’s group carrying out Processing activities in respect to Customer Personal Data.</w:t>
      </w:r>
    </w:p>
    <w:p w14:paraId="6B04D0DA" w14:textId="77777777" w:rsidR="00617F9A" w:rsidRPr="007E64A8" w:rsidRDefault="00332D3F" w:rsidP="00617F9A">
      <w:pPr>
        <w:pStyle w:val="Definitions"/>
        <w:spacing w:line="240" w:lineRule="auto"/>
        <w:ind w:left="851" w:right="-340"/>
        <w:rPr>
          <w:sz w:val="20"/>
        </w:rPr>
      </w:pPr>
      <w:r w:rsidRPr="007E64A8">
        <w:rPr>
          <w:rStyle w:val="Defterm"/>
          <w:rFonts w:eastAsia="STZhongsong"/>
          <w:sz w:val="20"/>
        </w:rPr>
        <w:t>Supplier's Personnel</w:t>
      </w:r>
      <w:r w:rsidRPr="007E64A8">
        <w:rPr>
          <w:b/>
          <w:sz w:val="20"/>
        </w:rPr>
        <w:t>:</w:t>
      </w:r>
      <w:r w:rsidRPr="007E64A8">
        <w:rPr>
          <w:sz w:val="20"/>
        </w:rPr>
        <w:t xml:space="preserve"> means all employees, staff, independent contractors, subcontractors, other workers, agents and consultants of Supplier and of any Sub-Processors who are engaged in the provision of the Services from time to time. </w:t>
      </w:r>
    </w:p>
    <w:p w14:paraId="32CD1A48" w14:textId="77777777" w:rsidR="00617F9A" w:rsidRPr="007E64A8" w:rsidRDefault="00332D3F" w:rsidP="00617F9A">
      <w:pPr>
        <w:pStyle w:val="Definitions"/>
        <w:spacing w:line="240" w:lineRule="auto"/>
        <w:ind w:left="851" w:right="-340"/>
        <w:rPr>
          <w:rStyle w:val="Defterm"/>
          <w:rFonts w:eastAsia="STZhongsong"/>
          <w:b w:val="0"/>
          <w:bCs/>
          <w:sz w:val="20"/>
        </w:rPr>
      </w:pPr>
      <w:r w:rsidRPr="00055CBB">
        <w:rPr>
          <w:rStyle w:val="Defterm"/>
          <w:rFonts w:eastAsia="STZhongsong"/>
          <w:sz w:val="20"/>
        </w:rPr>
        <w:t xml:space="preserve">Transfer Impact Assessment: </w:t>
      </w:r>
      <w:r w:rsidRPr="00055CBB">
        <w:rPr>
          <w:rStyle w:val="Defterm"/>
          <w:rFonts w:eastAsia="STZhongsong"/>
          <w:bCs/>
          <w:sz w:val="20"/>
        </w:rPr>
        <w:t>means the Customer’s standard transfer impact assessment form as provided by the Customer to the Supplier and completed by the Supplier.</w:t>
      </w:r>
    </w:p>
    <w:p w14:paraId="017602F8" w14:textId="77777777" w:rsidR="00617F9A" w:rsidRPr="007E64A8" w:rsidRDefault="00332D3F" w:rsidP="00617F9A">
      <w:pPr>
        <w:pStyle w:val="Definitions"/>
        <w:spacing w:line="240" w:lineRule="auto"/>
        <w:ind w:left="851" w:right="-340"/>
        <w:rPr>
          <w:bCs/>
          <w:sz w:val="20"/>
        </w:rPr>
      </w:pPr>
      <w:r w:rsidRPr="00FA129C">
        <w:rPr>
          <w:rStyle w:val="Defterm"/>
          <w:rFonts w:eastAsia="STZhongsong"/>
          <w:sz w:val="20"/>
        </w:rPr>
        <w:t>UK Addendum:</w:t>
      </w:r>
      <w:r w:rsidRPr="00FA129C">
        <w:rPr>
          <w:bCs/>
          <w:sz w:val="20"/>
        </w:rPr>
        <w:t xml:space="preserve"> means the UK Addendum to the EU Standard Contractual Clauses issued by the Information Commissioner’s Office under section 119A(1) Data Protection Act 2018, including</w:t>
      </w:r>
      <w:r w:rsidRPr="007E64A8">
        <w:rPr>
          <w:bCs/>
          <w:sz w:val="20"/>
        </w:rPr>
        <w:t xml:space="preserve"> any amendment or replacement formally adopted by the Information Commissioner’s Office or any other relevant Regulator. </w:t>
      </w:r>
    </w:p>
    <w:p w14:paraId="275C8A29" w14:textId="77777777" w:rsidR="00617F9A" w:rsidRPr="007E64A8" w:rsidRDefault="00332D3F" w:rsidP="00617F9A">
      <w:pPr>
        <w:pStyle w:val="Definitions"/>
        <w:spacing w:line="240" w:lineRule="auto"/>
        <w:ind w:left="851" w:right="-340"/>
        <w:rPr>
          <w:sz w:val="20"/>
        </w:rPr>
      </w:pPr>
      <w:bookmarkStart w:id="79" w:name="_Hlk81317545"/>
      <w:r w:rsidRPr="007E64A8">
        <w:rPr>
          <w:rFonts w:eastAsia="Calibri"/>
          <w:b/>
          <w:bCs/>
          <w:sz w:val="20"/>
          <w:lang w:eastAsia="x-none"/>
        </w:rPr>
        <w:t>UK Standard Contractual Clauses:</w:t>
      </w:r>
      <w:r w:rsidRPr="007E64A8">
        <w:rPr>
          <w:rFonts w:eastAsia="Calibri"/>
          <w:sz w:val="20"/>
          <w:lang w:eastAsia="x-none"/>
        </w:rPr>
        <w:t xml:space="preserve"> means </w:t>
      </w:r>
      <w:r w:rsidRPr="007E64A8">
        <w:rPr>
          <w:sz w:val="20"/>
        </w:rPr>
        <w:t xml:space="preserve">the agreement set out in </w:t>
      </w:r>
      <w:r>
        <w:rPr>
          <w:rFonts w:eastAsia="Calibri"/>
          <w:bCs/>
          <w:sz w:val="20"/>
          <w:lang w:eastAsia="x-none"/>
        </w:rPr>
        <w:t>Schedule</w:t>
      </w:r>
      <w:r w:rsidRPr="007E64A8">
        <w:rPr>
          <w:rFonts w:eastAsia="Calibri"/>
          <w:bCs/>
          <w:sz w:val="20"/>
          <w:lang w:eastAsia="x-none"/>
        </w:rPr>
        <w:t xml:space="preserve"> </w:t>
      </w:r>
      <w:r>
        <w:rPr>
          <w:sz w:val="20"/>
        </w:rPr>
        <w:t>1</w:t>
      </w:r>
      <w:r w:rsidRPr="007E64A8">
        <w:rPr>
          <w:sz w:val="20"/>
        </w:rPr>
        <w:t xml:space="preserve"> of this DPA, comprising the standard contractual clauses approved by the European Commission for the transfer of Personal Data to Processors established in third countries contained in the Annex to the European Commission Decision of 5 February 2010, supplemented by the EU Standard Contractual Clauses as such clauses are amended by the UK Addendum. To the extent that there is any conflict between those clauses, the clauses set out at </w:t>
      </w:r>
      <w:r>
        <w:rPr>
          <w:sz w:val="20"/>
        </w:rPr>
        <w:t>Schedule</w:t>
      </w:r>
      <w:r w:rsidRPr="007E64A8">
        <w:rPr>
          <w:sz w:val="20"/>
        </w:rPr>
        <w:t xml:space="preserve"> </w:t>
      </w:r>
      <w:r>
        <w:rPr>
          <w:sz w:val="20"/>
        </w:rPr>
        <w:t>1</w:t>
      </w:r>
      <w:r w:rsidRPr="007E64A8">
        <w:rPr>
          <w:sz w:val="20"/>
        </w:rPr>
        <w:t xml:space="preserve"> of this DPA shall prevail over those set out in </w:t>
      </w:r>
      <w:r>
        <w:rPr>
          <w:rFonts w:eastAsia="Calibri"/>
          <w:bCs/>
          <w:sz w:val="20"/>
          <w:lang w:eastAsia="x-none"/>
        </w:rPr>
        <w:t>Schedule</w:t>
      </w:r>
      <w:r w:rsidRPr="007E64A8">
        <w:rPr>
          <w:rFonts w:eastAsia="Calibri"/>
          <w:bCs/>
          <w:sz w:val="20"/>
          <w:lang w:eastAsia="x-none"/>
        </w:rPr>
        <w:t xml:space="preserve"> </w:t>
      </w:r>
      <w:r>
        <w:rPr>
          <w:sz w:val="20"/>
        </w:rPr>
        <w:t>2</w:t>
      </w:r>
      <w:r w:rsidRPr="007E64A8">
        <w:rPr>
          <w:sz w:val="20"/>
        </w:rPr>
        <w:t xml:space="preserve"> until such time as the UK Addendum has been formally adopted by the Information Commissioner’s Office or any other relevant Regulator</w:t>
      </w:r>
      <w:bookmarkEnd w:id="79"/>
      <w:r w:rsidRPr="007E64A8">
        <w:rPr>
          <w:sz w:val="20"/>
        </w:rPr>
        <w:t>.</w:t>
      </w:r>
      <w:bookmarkEnd w:id="78"/>
    </w:p>
    <w:sectPr w:rsidR="00617F9A" w:rsidRPr="007E64A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Johannes Baus [2]" w:date="2022-01-24T13:20:00Z" w:initials="JB">
    <w:p w14:paraId="5BEF5E0E" w14:textId="77777777" w:rsidR="003040CD" w:rsidRDefault="00332D3F">
      <w:pPr>
        <w:pStyle w:val="ae"/>
      </w:pPr>
      <w:r>
        <w:rPr>
          <w:rStyle w:val="ad"/>
        </w:rPr>
        <w:annotationRef/>
      </w:r>
      <w:r>
        <w:t>For CC1 this is done, but “websites” seems vague.</w:t>
      </w:r>
    </w:p>
  </w:comment>
  <w:comment w:id="76" w:author="Dan Gormley" w:date="2022-01-10T20:40:00Z" w:initials="TDG">
    <w:p w14:paraId="693C5A33" w14:textId="77777777" w:rsidR="003040CD" w:rsidRDefault="00332D3F">
      <w:pPr>
        <w:pStyle w:val="ae"/>
      </w:pPr>
      <w:r>
        <w:rPr>
          <w:rStyle w:val="ad"/>
        </w:rPr>
        <w:annotationRef/>
      </w:r>
      <w:r>
        <w:t>Added section for Custodia review.</w:t>
      </w:r>
    </w:p>
  </w:comment>
  <w:comment w:id="77" w:author="Johannes Baus [2]" w:date="2022-01-24T11:17:00Z" w:initials="JB">
    <w:p w14:paraId="57596E7D" w14:textId="77777777" w:rsidR="003040CD" w:rsidRDefault="00332D3F">
      <w:pPr>
        <w:pStyle w:val="ae"/>
      </w:pPr>
      <w:r>
        <w:rPr>
          <w:rStyle w:val="ad"/>
        </w:rPr>
        <w:annotationRef/>
      </w:r>
      <w:r>
        <w:t xml:space="preserve">Can we have a discussion on this to fully understand the envisaged processing flow and origins of relevant personal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EF5E0E" w15:done="0"/>
  <w15:commentEx w15:paraId="693C5A33" w15:done="0"/>
  <w15:commentEx w15:paraId="57596E7D" w15:paraIdParent="693C5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2565A56B" w16cex:dateUtc="2021-12-16T16:45:00Z"/>
  <w16cex:commentExtensible w16cex:durableId="2565A0D7" w16cex:dateUtc="2021-12-16T16:26:00Z"/>
  <w16cex:commentExtensible w16cex:durableId="2598FE5F" w16cex:dateUtc="2022-01-24T09:30:00Z"/>
  <w16cex:commentExtensible w16cex:durableId="258B0879" w16cex:dateUtc="2022-01-13T19:22:00Z"/>
  <w16cex:commentExtensible w16cex:durableId="259BB1B1" w16cex:dateUtc="2022-01-26T16:40:00Z"/>
  <w16cex:commentExtensible w16cex:durableId="2598F280" w16cex:dateUtc="2022-01-24T08:40:00Z"/>
  <w16cex:commentExtensible w16cex:durableId="2565A1C4" w16cex:dateUtc="2021-12-16T16:30:00Z"/>
  <w16cex:commentExtensible w16cex:durableId="25894407" w16cex:dateUtc="2022-01-12T11:11:00Z"/>
  <w16cex:commentExtensible w16cex:durableId="2565A23C" w16cex:dateUtc="2021-12-16T16:32:00Z"/>
  <w16cex:commentExtensible w16cex:durableId="25894572" w16cex:dateUtc="2022-01-12T11:17:00Z"/>
  <w16cex:commentExtensible w16cex:durableId="2565A266" w16cex:dateUtc="2021-12-16T16:32:00Z"/>
  <w16cex:commentExtensible w16cex:durableId="2587E234" w16cex:dateUtc="2022-01-11T10:02:00Z"/>
  <w16cex:commentExtensible w16cex:durableId="2598F707" w16cex:dateUtc="2022-01-24T08:59:00Z"/>
  <w16cex:commentExtensible w16cex:durableId="2598F994" w16cex:dateUtc="2022-01-24T09:10:00Z"/>
  <w16cex:commentExtensible w16cex:durableId="2599268B" w16cex:dateUtc="2022-01-24T12:22:00Z"/>
  <w16cex:commentExtensible w16cex:durableId="2598FB83" w16cex:dateUtc="2022-01-24T09:18:00Z"/>
  <w16cex:commentExtensible w16cex:durableId="2598FCCF" w16cex:dateUtc="2022-01-24T09:24:00Z"/>
  <w16cex:commentExtensible w16cex:durableId="2586C2F8" w16cex:dateUtc="2022-01-10T19:36:00Z"/>
  <w16cex:commentExtensible w16cex:durableId="254794BD" w16cex:dateUtc="2021-11-23T21:26:00Z"/>
  <w16cex:commentExtensible w16cex:durableId="254795CA" w16cex:dateUtc="2021-11-23T21:31:00Z"/>
  <w16cex:commentExtensible w16cex:durableId="25990DA7" w16cex:dateUtc="2022-01-24T10:36:00Z"/>
  <w16cex:commentExtensible w16cex:durableId="2599263A" w16cex:dateUtc="2022-01-24T12:20:00Z"/>
  <w16cex:commentExtensible w16cex:durableId="2586C3F0" w16cex:dateUtc="2022-01-10T19:40:00Z"/>
  <w16cex:commentExtensible w16cex:durableId="2599093B" w16cex:dateUtc="2022-01-24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43CCD83D" w16cid:durableId="2565A56B"/>
  <w16cid:commentId w16cid:paraId="609D811B" w16cid:durableId="2565A0D7"/>
  <w16cid:commentId w16cid:paraId="798CE2F9" w16cid:durableId="2598FE5F"/>
  <w16cid:commentId w16cid:paraId="281B8CDA" w16cid:durableId="258B0879"/>
  <w16cid:commentId w16cid:paraId="68EB1519" w16cid:durableId="259BB1B1"/>
  <w16cid:commentId w16cid:paraId="2AFDC939" w16cid:durableId="2598F280"/>
  <w16cid:commentId w16cid:paraId="7080104E" w16cid:durableId="2565A1C4"/>
  <w16cid:commentId w16cid:paraId="24BE680D" w16cid:durableId="25894407"/>
  <w16cid:commentId w16cid:paraId="75837881" w16cid:durableId="2565A23C"/>
  <w16cid:commentId w16cid:paraId="4ED969DE" w16cid:durableId="25894572"/>
  <w16cid:commentId w16cid:paraId="75024CAF" w16cid:durableId="2565A266"/>
  <w16cid:commentId w16cid:paraId="7851DB29" w16cid:durableId="2587E234"/>
  <w16cid:commentId w16cid:paraId="1D7BD698" w16cid:durableId="2598F707"/>
  <w16cid:commentId w16cid:paraId="5888C754" w16cid:durableId="2598F994"/>
  <w16cid:commentId w16cid:paraId="313296FD" w16cid:durableId="2599268B"/>
  <w16cid:commentId w16cid:paraId="6D82D83D" w16cid:durableId="2598FB83"/>
  <w16cid:commentId w16cid:paraId="29A6C0BB" w16cid:durableId="2598FCCF"/>
  <w16cid:commentId w16cid:paraId="7D6E305B" w16cid:durableId="2586C2F8"/>
  <w16cid:commentId w16cid:paraId="445FD15A" w16cid:durableId="254794BD"/>
  <w16cid:commentId w16cid:paraId="6385131B" w16cid:durableId="254795CA"/>
  <w16cid:commentId w16cid:paraId="41965D6F" w16cid:durableId="25990DA7"/>
  <w16cid:commentId w16cid:paraId="5BEF5E0E" w16cid:durableId="2599263A"/>
  <w16cid:commentId w16cid:paraId="693C5A33" w16cid:durableId="2586C3F0"/>
  <w16cid:commentId w16cid:paraId="57596E7D" w16cid:durableId="259909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3EA72" w14:textId="77777777" w:rsidR="00A918ED" w:rsidRDefault="00A918ED">
      <w:pPr>
        <w:spacing w:after="0" w:line="240" w:lineRule="auto"/>
      </w:pPr>
      <w:r>
        <w:separator/>
      </w:r>
    </w:p>
  </w:endnote>
  <w:endnote w:type="continuationSeparator" w:id="0">
    <w:p w14:paraId="14F20681" w14:textId="77777777" w:rsidR="00A918ED" w:rsidRDefault="00A9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TZhongsong">
    <w:charset w:val="86"/>
    <w:family w:val="auto"/>
    <w:pitch w:val="variable"/>
    <w:sig w:usb0="00000287" w:usb1="080F0000" w:usb2="00000010" w:usb3="00000000" w:csb0="0004009F" w:csb1="00000000"/>
  </w:font>
  <w:font w:name="Cambria">
    <w:panose1 w:val="02040503050406030204"/>
    <w:charset w:val="CC"/>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Script">
    <w:panose1 w:val="030B0504020000000003"/>
    <w:charset w:val="CC"/>
    <w:family w:val="script"/>
    <w:pitch w:val="variable"/>
    <w:sig w:usb0="0000028F"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58A6" w14:textId="77777777" w:rsidR="003040CD" w:rsidRDefault="003040C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FAAFA" w14:textId="77777777" w:rsidR="003040CD" w:rsidRPr="00F80A71" w:rsidRDefault="003040CD">
    <w:pPr>
      <w:pStyle w:val="a6"/>
      <w:rPr>
        <w:rFonts w:ascii="Calibri" w:hAnsi="Calibri"/>
        <w:color w:val="808080"/>
        <w:sz w:val="16"/>
        <w:szCs w:val="16"/>
      </w:rPr>
    </w:pPr>
  </w:p>
  <w:p w14:paraId="6C6F1428" w14:textId="77777777" w:rsidR="003040CD" w:rsidRPr="00F80A71" w:rsidRDefault="00332D3F" w:rsidP="00C978B4">
    <w:pPr>
      <w:pStyle w:val="a6"/>
      <w:tabs>
        <w:tab w:val="clear" w:pos="4320"/>
        <w:tab w:val="clear" w:pos="8640"/>
        <w:tab w:val="right" w:pos="8300"/>
      </w:tabs>
      <w:rPr>
        <w:rFonts w:ascii="Calibri" w:hAnsi="Calibri"/>
        <w:color w:val="808080"/>
        <w:sz w:val="16"/>
        <w:szCs w:val="16"/>
      </w:rPr>
    </w:pPr>
    <w:r w:rsidRPr="00F80A71">
      <w:rPr>
        <w:rFonts w:ascii="Calibri" w:hAnsi="Calibri"/>
        <w:color w:val="808080"/>
        <w:sz w:val="16"/>
        <w:szCs w:val="16"/>
      </w:rPr>
      <w:t>Initials __________________________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510B4" w14:textId="77777777" w:rsidR="003040CD" w:rsidRDefault="003040CD">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FD2C9" w14:textId="77777777" w:rsidR="003040CD" w:rsidRDefault="003040CD">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6D31C" w14:textId="77777777" w:rsidR="003040CD" w:rsidRDefault="003040CD">
    <w:pPr>
      <w:pStyle w:val="a6"/>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A0DE7" w14:textId="77777777" w:rsidR="003040CD" w:rsidRDefault="003040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30C7F" w14:textId="77777777" w:rsidR="00A918ED" w:rsidRDefault="00A918ED">
      <w:pPr>
        <w:spacing w:after="0" w:line="240" w:lineRule="auto"/>
      </w:pPr>
      <w:r>
        <w:separator/>
      </w:r>
    </w:p>
  </w:footnote>
  <w:footnote w:type="continuationSeparator" w:id="0">
    <w:p w14:paraId="1497D11D" w14:textId="77777777" w:rsidR="00A918ED" w:rsidRDefault="00A9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54B6A" w14:textId="77777777" w:rsidR="003040CD" w:rsidRDefault="003040CD">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4541B" w14:textId="77777777" w:rsidR="003040CD" w:rsidRDefault="00332D3F">
    <w:pPr>
      <w:pStyle w:val="a4"/>
    </w:pPr>
    <w:r>
      <w:t xml:space="preserve"> </w:t>
    </w:r>
    <w:r>
      <w:ptab w:relativeTo="margin" w:alignment="center" w:leader="none"/>
    </w:r>
    <w:r>
      <w:t xml:space="preserve">Custodia Confidential                               </w:t>
    </w:r>
    <w:r>
      <w:ptab w:relativeTo="margin" w:alignment="right" w:leader="none"/>
    </w:r>
    <w:r>
      <w:t>2021</w:t>
    </w:r>
  </w:p>
  <w:p w14:paraId="0CDB72F1" w14:textId="77777777" w:rsidR="003040CD" w:rsidRDefault="00A918ED">
    <w:pPr>
      <w:pStyle w:val="a4"/>
    </w:pPr>
    <w:sdt>
      <w:sdtPr>
        <w:id w:val="1115178200"/>
        <w:docPartObj>
          <w:docPartGallery w:val="Watermarks"/>
          <w:docPartUnique/>
        </w:docPartObj>
      </w:sdtPr>
      <w:sdtEndPr/>
      <w:sdtContent>
        <w:r>
          <w:rPr>
            <w:noProof/>
          </w:rPr>
          <w:pict w14:anchorId="3B9937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83E87" w14:textId="77777777" w:rsidR="003040CD" w:rsidRDefault="003040CD">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8038" w14:textId="77777777" w:rsidR="003040CD" w:rsidRDefault="003040CD">
    <w:pPr>
      <w:pStyle w:val="a4"/>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87B0F" w14:textId="77777777" w:rsidR="003040CD" w:rsidRDefault="003040CD">
    <w:pPr>
      <w:pStyle w:val="a4"/>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6D191" w14:textId="77777777" w:rsidR="003040CD" w:rsidRDefault="003040C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80A"/>
    <w:multiLevelType w:val="singleLevel"/>
    <w:tmpl w:val="CF5EC5AC"/>
    <w:lvl w:ilvl="0">
      <w:start w:val="1"/>
      <w:numFmt w:val="bullet"/>
      <w:pStyle w:val="Bullet6"/>
      <w:lvlText w:val=""/>
      <w:lvlJc w:val="left"/>
      <w:pPr>
        <w:tabs>
          <w:tab w:val="num" w:pos="3856"/>
        </w:tabs>
        <w:ind w:left="3856" w:hanging="567"/>
      </w:pPr>
      <w:rPr>
        <w:rFonts w:ascii="Symbol" w:hAnsi="Symbol" w:hint="default"/>
      </w:rPr>
    </w:lvl>
  </w:abstractNum>
  <w:abstractNum w:abstractNumId="1" w15:restartNumberingAfterBreak="0">
    <w:nsid w:val="01CD3941"/>
    <w:multiLevelType w:val="singleLevel"/>
    <w:tmpl w:val="8398D05C"/>
    <w:lvl w:ilvl="0">
      <w:start w:val="1"/>
      <w:numFmt w:val="lowerLetter"/>
      <w:pStyle w:val="alpha4"/>
      <w:lvlText w:val="(%1)"/>
      <w:lvlJc w:val="left"/>
      <w:pPr>
        <w:tabs>
          <w:tab w:val="num" w:pos="2608"/>
        </w:tabs>
        <w:ind w:left="2608" w:hanging="567"/>
      </w:pPr>
    </w:lvl>
  </w:abstractNum>
  <w:abstractNum w:abstractNumId="2" w15:restartNumberingAfterBreak="0">
    <w:nsid w:val="04723DB5"/>
    <w:multiLevelType w:val="multilevel"/>
    <w:tmpl w:val="A85AEEC0"/>
    <w:name w:val="Definition Numbering List"/>
    <w:lvl w:ilvl="0">
      <w:start w:val="1"/>
      <w:numFmt w:val="none"/>
      <w:pStyle w:val="a"/>
      <w:suff w:val="nothing"/>
      <w:lvlText w:val=""/>
      <w:lvlJc w:val="left"/>
      <w:pPr>
        <w:tabs>
          <w:tab w:val="num" w:pos="720"/>
        </w:tabs>
        <w:ind w:left="720" w:firstLine="0"/>
      </w:pPr>
      <w:rPr>
        <w:caps w:val="0"/>
        <w:effect w:val="none"/>
      </w:rPr>
    </w:lvl>
    <w:lvl w:ilvl="1">
      <w:start w:val="1"/>
      <w:numFmt w:val="none"/>
      <w:lvlRestart w:val="0"/>
      <w:pStyle w:val="2"/>
      <w:suff w:val="nothing"/>
      <w:lvlText w:val=""/>
      <w:lvlJc w:val="left"/>
      <w:pPr>
        <w:tabs>
          <w:tab w:val="num" w:pos="720"/>
        </w:tabs>
        <w:ind w:left="720" w:firstLine="0"/>
      </w:pPr>
      <w:rPr>
        <w:caps w:val="0"/>
        <w:effect w:val="none"/>
      </w:rPr>
    </w:lvl>
    <w:lvl w:ilvl="2">
      <w:start w:val="1"/>
      <w:numFmt w:val="lowerLetter"/>
      <w:pStyle w:val="DefinitionNumbering1"/>
      <w:lvlText w:val="(%3)"/>
      <w:lvlJc w:val="left"/>
      <w:pPr>
        <w:tabs>
          <w:tab w:val="num" w:pos="1800"/>
        </w:tabs>
        <w:ind w:left="1800" w:hanging="1080"/>
      </w:pPr>
      <w:rPr>
        <w:caps w:val="0"/>
        <w:effect w:val="none"/>
      </w:rPr>
    </w:lvl>
    <w:lvl w:ilvl="3">
      <w:start w:val="1"/>
      <w:numFmt w:val="lowerRoman"/>
      <w:pStyle w:val="DefinitionNumbering2"/>
      <w:lvlText w:val="(%4)"/>
      <w:lvlJc w:val="left"/>
      <w:pPr>
        <w:tabs>
          <w:tab w:val="num" w:pos="2880"/>
        </w:tabs>
        <w:ind w:left="2880" w:hanging="1080"/>
      </w:pPr>
      <w:rPr>
        <w:caps w:val="0"/>
        <w:effect w:val="none"/>
      </w:rPr>
    </w:lvl>
    <w:lvl w:ilvl="4">
      <w:start w:val="1"/>
      <w:numFmt w:val="upperLetter"/>
      <w:pStyle w:val="DefinitionNumbering3"/>
      <w:lvlText w:val="(%5)"/>
      <w:lvlJc w:val="left"/>
      <w:pPr>
        <w:tabs>
          <w:tab w:val="num" w:pos="3600"/>
        </w:tabs>
        <w:ind w:left="3600" w:hanging="720"/>
      </w:pPr>
      <w:rPr>
        <w:caps w:val="0"/>
        <w:effect w:val="none"/>
      </w:rPr>
    </w:lvl>
    <w:lvl w:ilvl="5">
      <w:start w:val="1"/>
      <w:numFmt w:val="none"/>
      <w:pStyle w:val="DefinitionNumbering4"/>
      <w:lvlText w:val=""/>
      <w:lvlJc w:val="left"/>
      <w:pPr>
        <w:tabs>
          <w:tab w:val="num" w:pos="2880"/>
        </w:tabs>
        <w:ind w:left="2880" w:hanging="1080"/>
      </w:pPr>
      <w:rPr>
        <w:caps w:val="0"/>
        <w:effect w:val="none"/>
      </w:rPr>
    </w:lvl>
    <w:lvl w:ilvl="6">
      <w:start w:val="1"/>
      <w:numFmt w:val="none"/>
      <w:pStyle w:val="DefinitionNumbering5"/>
      <w:lvlText w:val=""/>
      <w:lvlJc w:val="left"/>
      <w:pPr>
        <w:tabs>
          <w:tab w:val="num" w:pos="2880"/>
        </w:tabs>
        <w:ind w:left="2880" w:hanging="1080"/>
      </w:pPr>
      <w:rPr>
        <w:caps w:val="0"/>
        <w:effect w:val="none"/>
      </w:rPr>
    </w:lvl>
    <w:lvl w:ilvl="7">
      <w:start w:val="1"/>
      <w:numFmt w:val="none"/>
      <w:pStyle w:val="DefinitionNumbering6"/>
      <w:lvlText w:val=""/>
      <w:lvlJc w:val="left"/>
      <w:pPr>
        <w:tabs>
          <w:tab w:val="num" w:pos="2880"/>
        </w:tabs>
        <w:ind w:left="2880" w:hanging="1080"/>
      </w:pPr>
      <w:rPr>
        <w:caps w:val="0"/>
        <w:effect w:val="none"/>
      </w:rPr>
    </w:lvl>
    <w:lvl w:ilvl="8">
      <w:start w:val="1"/>
      <w:numFmt w:val="none"/>
      <w:pStyle w:val="DefinitionNumbering7"/>
      <w:lvlText w:val=""/>
      <w:lvlJc w:val="left"/>
      <w:pPr>
        <w:tabs>
          <w:tab w:val="num" w:pos="2880"/>
        </w:tabs>
        <w:ind w:left="2880" w:hanging="1080"/>
      </w:pPr>
      <w:rPr>
        <w:caps w:val="0"/>
        <w:effect w:val="none"/>
      </w:rPr>
    </w:lvl>
  </w:abstractNum>
  <w:abstractNum w:abstractNumId="3" w15:restartNumberingAfterBreak="0">
    <w:nsid w:val="04A302F1"/>
    <w:multiLevelType w:val="singleLevel"/>
    <w:tmpl w:val="CA84DE2C"/>
    <w:lvl w:ilvl="0">
      <w:start w:val="1"/>
      <w:numFmt w:val="lowerRoman"/>
      <w:pStyle w:val="Tableroman"/>
      <w:lvlText w:val="(%1)"/>
      <w:lvlJc w:val="left"/>
      <w:pPr>
        <w:tabs>
          <w:tab w:val="num" w:pos="720"/>
        </w:tabs>
        <w:ind w:left="567" w:hanging="567"/>
      </w:pPr>
      <w:rPr>
        <w:rFonts w:ascii="Arial" w:hAnsi="Arial" w:hint="default"/>
        <w:b w:val="0"/>
        <w:i w:val="0"/>
        <w:sz w:val="20"/>
      </w:rPr>
    </w:lvl>
  </w:abstractNum>
  <w:abstractNum w:abstractNumId="4" w15:restartNumberingAfterBreak="0">
    <w:nsid w:val="055652B5"/>
    <w:multiLevelType w:val="multilevel"/>
    <w:tmpl w:val="B10A6748"/>
    <w:lvl w:ilvl="0">
      <w:start w:val="1"/>
      <w:numFmt w:val="decimal"/>
      <w:pStyle w:val="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6A64603"/>
    <w:multiLevelType w:val="singleLevel"/>
    <w:tmpl w:val="CA84E790"/>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6" w15:restartNumberingAfterBreak="0">
    <w:nsid w:val="0795064A"/>
    <w:multiLevelType w:val="multilevel"/>
    <w:tmpl w:val="1332CCD4"/>
    <w:styleLink w:val="111111"/>
    <w:lvl w:ilvl="0">
      <w:start w:val="1"/>
      <w:numFmt w:val="decimal"/>
      <w:lvlText w:val="%1."/>
      <w:lvlJc w:val="left"/>
      <w:pPr>
        <w:tabs>
          <w:tab w:val="num" w:pos="720"/>
        </w:tabs>
        <w:ind w:left="720" w:hanging="720"/>
      </w:pPr>
      <w:rPr>
        <w:rFonts w:hint="default"/>
        <w:dstrike w:val="0"/>
        <w:snapToGrid/>
        <w:color w:val="auto"/>
        <w:w w:val="100"/>
        <w:kern w:val="28"/>
        <w:sz w:val="22"/>
        <w:szCs w:val="20"/>
        <w:u w:val="none"/>
        <w:effect w:val="none"/>
        <w:vertAlign w:val="baseli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7" w15:restartNumberingAfterBreak="0">
    <w:nsid w:val="0C264560"/>
    <w:multiLevelType w:val="hybridMultilevel"/>
    <w:tmpl w:val="68D87DDE"/>
    <w:lvl w:ilvl="0" w:tplc="E6B0A2CE">
      <w:start w:val="1"/>
      <w:numFmt w:val="lowerRoman"/>
      <w:lvlText w:val="(%1)"/>
      <w:lvlJc w:val="left"/>
      <w:pPr>
        <w:ind w:left="720" w:hanging="360"/>
      </w:pPr>
      <w:rPr>
        <w:rFonts w:hint="default"/>
      </w:rPr>
    </w:lvl>
    <w:lvl w:ilvl="1" w:tplc="4BEAB7BA" w:tentative="1">
      <w:start w:val="1"/>
      <w:numFmt w:val="lowerLetter"/>
      <w:lvlText w:val="%2."/>
      <w:lvlJc w:val="left"/>
      <w:pPr>
        <w:ind w:left="1440" w:hanging="360"/>
      </w:pPr>
    </w:lvl>
    <w:lvl w:ilvl="2" w:tplc="FE166002" w:tentative="1">
      <w:start w:val="1"/>
      <w:numFmt w:val="lowerRoman"/>
      <w:lvlText w:val="%3."/>
      <w:lvlJc w:val="right"/>
      <w:pPr>
        <w:ind w:left="2160" w:hanging="180"/>
      </w:pPr>
    </w:lvl>
    <w:lvl w:ilvl="3" w:tplc="800E36DC" w:tentative="1">
      <w:start w:val="1"/>
      <w:numFmt w:val="decimal"/>
      <w:lvlText w:val="%4."/>
      <w:lvlJc w:val="left"/>
      <w:pPr>
        <w:ind w:left="2880" w:hanging="360"/>
      </w:pPr>
    </w:lvl>
    <w:lvl w:ilvl="4" w:tplc="0BDE941E" w:tentative="1">
      <w:start w:val="1"/>
      <w:numFmt w:val="lowerLetter"/>
      <w:lvlText w:val="%5."/>
      <w:lvlJc w:val="left"/>
      <w:pPr>
        <w:ind w:left="3600" w:hanging="360"/>
      </w:pPr>
    </w:lvl>
    <w:lvl w:ilvl="5" w:tplc="E7265B22" w:tentative="1">
      <w:start w:val="1"/>
      <w:numFmt w:val="lowerRoman"/>
      <w:lvlText w:val="%6."/>
      <w:lvlJc w:val="right"/>
      <w:pPr>
        <w:ind w:left="4320" w:hanging="180"/>
      </w:pPr>
    </w:lvl>
    <w:lvl w:ilvl="6" w:tplc="96408738" w:tentative="1">
      <w:start w:val="1"/>
      <w:numFmt w:val="decimal"/>
      <w:lvlText w:val="%7."/>
      <w:lvlJc w:val="left"/>
      <w:pPr>
        <w:ind w:left="5040" w:hanging="360"/>
      </w:pPr>
    </w:lvl>
    <w:lvl w:ilvl="7" w:tplc="E14A5D90" w:tentative="1">
      <w:start w:val="1"/>
      <w:numFmt w:val="lowerLetter"/>
      <w:lvlText w:val="%8."/>
      <w:lvlJc w:val="left"/>
      <w:pPr>
        <w:ind w:left="5760" w:hanging="360"/>
      </w:pPr>
    </w:lvl>
    <w:lvl w:ilvl="8" w:tplc="D54678E6" w:tentative="1">
      <w:start w:val="1"/>
      <w:numFmt w:val="lowerRoman"/>
      <w:lvlText w:val="%9."/>
      <w:lvlJc w:val="right"/>
      <w:pPr>
        <w:ind w:left="6480" w:hanging="180"/>
      </w:pPr>
    </w:lvl>
  </w:abstractNum>
  <w:abstractNum w:abstractNumId="8" w15:restartNumberingAfterBreak="0">
    <w:nsid w:val="0D995FBF"/>
    <w:multiLevelType w:val="multilevel"/>
    <w:tmpl w:val="BF580654"/>
    <w:styleLink w:val="CMS-ANHeading"/>
    <w:lvl w:ilvl="0">
      <w:start w:val="1"/>
      <w:numFmt w:val="none"/>
      <w:pStyle w:val="CMSANMainHeading"/>
      <w:suff w:val="nothing"/>
      <w:lvlText w:val=""/>
      <w:lvlJc w:val="left"/>
      <w:pPr>
        <w:ind w:left="0" w:firstLine="0"/>
      </w:pPr>
      <w:rPr>
        <w:rFonts w:hint="default"/>
      </w:rPr>
    </w:lvl>
    <w:lvl w:ilvl="1">
      <w:start w:val="1"/>
      <w:numFmt w:val="decimal"/>
      <w:pStyle w:val="CMSANHeading1"/>
      <w:lvlText w:val="%2."/>
      <w:lvlJc w:val="left"/>
      <w:pPr>
        <w:tabs>
          <w:tab w:val="num" w:pos="851"/>
        </w:tabs>
        <w:ind w:left="851" w:hanging="851"/>
      </w:pPr>
      <w:rPr>
        <w:rFonts w:hint="default"/>
      </w:rPr>
    </w:lvl>
    <w:lvl w:ilvl="2">
      <w:start w:val="1"/>
      <w:numFmt w:val="decimal"/>
      <w:pStyle w:val="CMSANHeading2"/>
      <w:lvlText w:val="%2.%3"/>
      <w:lvlJc w:val="left"/>
      <w:pPr>
        <w:tabs>
          <w:tab w:val="num" w:pos="851"/>
        </w:tabs>
        <w:ind w:left="851" w:hanging="851"/>
      </w:pPr>
      <w:rPr>
        <w:rFonts w:hint="default"/>
      </w:rPr>
    </w:lvl>
    <w:lvl w:ilvl="3">
      <w:start w:val="1"/>
      <w:numFmt w:val="lowerLetter"/>
      <w:pStyle w:val="CMSANHeading3"/>
      <w:lvlText w:val="%4)"/>
      <w:lvlJc w:val="left"/>
      <w:pPr>
        <w:tabs>
          <w:tab w:val="num" w:pos="1701"/>
        </w:tabs>
        <w:ind w:left="1701" w:hanging="850"/>
      </w:pPr>
      <w:rPr>
        <w:rFonts w:hint="default"/>
      </w:rPr>
    </w:lvl>
    <w:lvl w:ilvl="4">
      <w:start w:val="1"/>
      <w:numFmt w:val="lowerLetter"/>
      <w:pStyle w:val="CMSANHeading4"/>
      <w:lvlText w:val="(%5)"/>
      <w:lvlJc w:val="left"/>
      <w:pPr>
        <w:tabs>
          <w:tab w:val="num" w:pos="2552"/>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27"/>
      <w:numFmt w:val="low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0EB85CA0"/>
    <w:multiLevelType w:val="singleLevel"/>
    <w:tmpl w:val="EE12CBC0"/>
    <w:lvl w:ilvl="0">
      <w:start w:val="1"/>
      <w:numFmt w:val="bullet"/>
      <w:pStyle w:val="Bullet1"/>
      <w:lvlText w:val=""/>
      <w:lvlJc w:val="left"/>
      <w:pPr>
        <w:tabs>
          <w:tab w:val="num" w:pos="680"/>
        </w:tabs>
        <w:ind w:left="680" w:hanging="680"/>
      </w:pPr>
      <w:rPr>
        <w:rFonts w:ascii="Symbol" w:hAnsi="Symbol" w:hint="default"/>
      </w:rPr>
    </w:lvl>
  </w:abstractNum>
  <w:abstractNum w:abstractNumId="10" w15:restartNumberingAfterBreak="0">
    <w:nsid w:val="11E3597B"/>
    <w:multiLevelType w:val="singleLevel"/>
    <w:tmpl w:val="A0960B5C"/>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11" w15:restartNumberingAfterBreak="0">
    <w:nsid w:val="125863D0"/>
    <w:multiLevelType w:val="multilevel"/>
    <w:tmpl w:val="87203AC0"/>
    <w:lvl w:ilvl="0">
      <w:start w:val="1"/>
      <w:numFmt w:val="decimal"/>
      <w:pStyle w:val="Table1"/>
      <w:lvlText w:val="%1"/>
      <w:lvlJc w:val="left"/>
      <w:pPr>
        <w:tabs>
          <w:tab w:val="num" w:pos="567"/>
        </w:tabs>
        <w:ind w:left="567" w:hanging="567"/>
      </w:pPr>
      <w:rPr>
        <w:rFonts w:ascii="Arial" w:hAnsi="Arial" w:hint="default"/>
        <w:b/>
        <w:i w:val="0"/>
        <w:sz w:val="20"/>
      </w:rPr>
    </w:lvl>
    <w:lvl w:ilvl="1">
      <w:start w:val="1"/>
      <w:numFmt w:val="decimal"/>
      <w:pStyle w:val="Table2"/>
      <w:lvlText w:val="%1.%2"/>
      <w:lvlJc w:val="left"/>
      <w:pPr>
        <w:tabs>
          <w:tab w:val="num" w:pos="567"/>
        </w:tabs>
        <w:ind w:left="567" w:hanging="567"/>
      </w:pPr>
      <w:rPr>
        <w:rFonts w:ascii="Arial" w:hAnsi="Arial" w:hint="default"/>
        <w:b/>
        <w:i w:val="0"/>
        <w:sz w:val="20"/>
      </w:rPr>
    </w:lvl>
    <w:lvl w:ilvl="2">
      <w:start w:val="1"/>
      <w:numFmt w:val="decimal"/>
      <w:pStyle w:val="Table3"/>
      <w:lvlText w:val="%1.%2.%3"/>
      <w:lvlJc w:val="left"/>
      <w:pPr>
        <w:tabs>
          <w:tab w:val="num" w:pos="567"/>
        </w:tabs>
        <w:ind w:left="567" w:hanging="567"/>
      </w:pPr>
      <w:rPr>
        <w:rFonts w:ascii="Arial" w:hAnsi="Arial" w:hint="default"/>
        <w:b/>
        <w:i w:val="0"/>
        <w:sz w:val="17"/>
      </w:rPr>
    </w:lvl>
    <w:lvl w:ilvl="3">
      <w:start w:val="1"/>
      <w:numFmt w:val="lowerRoman"/>
      <w:pStyle w:val="Table4"/>
      <w:lvlText w:val="(%4)"/>
      <w:lvlJc w:val="left"/>
      <w:pPr>
        <w:tabs>
          <w:tab w:val="num" w:pos="720"/>
        </w:tabs>
        <w:ind w:left="567" w:hanging="567"/>
      </w:pPr>
      <w:rPr>
        <w:rFonts w:ascii="Arial" w:hAnsi="Arial" w:hint="default"/>
        <w:b w:val="0"/>
        <w:i w:val="0"/>
        <w:sz w:val="20"/>
      </w:rPr>
    </w:lvl>
    <w:lvl w:ilvl="4">
      <w:start w:val="1"/>
      <w:numFmt w:val="lowerLetter"/>
      <w:pStyle w:val="Table5"/>
      <w:lvlText w:val="(%5)"/>
      <w:lvlJc w:val="left"/>
      <w:pPr>
        <w:tabs>
          <w:tab w:val="num" w:pos="567"/>
        </w:tabs>
        <w:ind w:left="567" w:hanging="567"/>
      </w:pPr>
      <w:rPr>
        <w:rFonts w:ascii="Arial" w:hAnsi="Arial" w:hint="default"/>
        <w:b w:val="0"/>
        <w:i w:val="0"/>
        <w:sz w:val="20"/>
      </w:rPr>
    </w:lvl>
    <w:lvl w:ilvl="5">
      <w:start w:val="1"/>
      <w:numFmt w:val="upperRoman"/>
      <w:pStyle w:val="Table6"/>
      <w:lvlText w:val="(%6)"/>
      <w:lvlJc w:val="left"/>
      <w:pPr>
        <w:tabs>
          <w:tab w:val="num" w:pos="720"/>
        </w:tabs>
        <w:ind w:left="567" w:hanging="567"/>
      </w:pPr>
      <w:rPr>
        <w:rFonts w:ascii="Arial" w:hAnsi="Arial" w:hint="default"/>
        <w:b w:val="0"/>
        <w:i w:val="0"/>
        <w:sz w:val="20"/>
      </w:rPr>
    </w:lvl>
    <w:lvl w:ilvl="6">
      <w:start w:val="1"/>
      <w:numFmt w:val="none"/>
      <w:lvlText w:val=""/>
      <w:lvlJc w:val="left"/>
      <w:pPr>
        <w:tabs>
          <w:tab w:val="num" w:pos="567"/>
        </w:tabs>
        <w:ind w:left="567" w:hanging="567"/>
      </w:pPr>
    </w:lvl>
    <w:lvl w:ilvl="7">
      <w:start w:val="1"/>
      <w:numFmt w:val="none"/>
      <w:lvlText w:val=""/>
      <w:lvlJc w:val="left"/>
      <w:pPr>
        <w:tabs>
          <w:tab w:val="num" w:pos="567"/>
        </w:tabs>
        <w:ind w:left="567" w:hanging="567"/>
      </w:pPr>
    </w:lvl>
    <w:lvl w:ilvl="8">
      <w:start w:val="1"/>
      <w:numFmt w:val="none"/>
      <w:lvlText w:val=""/>
      <w:lvlJc w:val="left"/>
      <w:pPr>
        <w:tabs>
          <w:tab w:val="num" w:pos="567"/>
        </w:tabs>
        <w:ind w:left="567" w:hanging="567"/>
      </w:pPr>
    </w:lvl>
  </w:abstractNum>
  <w:abstractNum w:abstractNumId="12" w15:restartNumberingAfterBreak="0">
    <w:nsid w:val="1DEC1B60"/>
    <w:multiLevelType w:val="singleLevel"/>
    <w:tmpl w:val="D5744BEE"/>
    <w:lvl w:ilvl="0">
      <w:start w:val="1"/>
      <w:numFmt w:val="bullet"/>
      <w:pStyle w:val="Bullet3"/>
      <w:lvlText w:val=""/>
      <w:lvlJc w:val="left"/>
      <w:pPr>
        <w:tabs>
          <w:tab w:val="num" w:pos="2041"/>
        </w:tabs>
        <w:ind w:left="2041" w:hanging="680"/>
      </w:pPr>
      <w:rPr>
        <w:rFonts w:ascii="Symbol" w:hAnsi="Symbol" w:hint="default"/>
      </w:rPr>
    </w:lvl>
  </w:abstractNum>
  <w:abstractNum w:abstractNumId="13" w15:restartNumberingAfterBreak="0">
    <w:nsid w:val="1F7C0A85"/>
    <w:multiLevelType w:val="singleLevel"/>
    <w:tmpl w:val="3A6485CA"/>
    <w:lvl w:ilvl="0">
      <w:start w:val="1"/>
      <w:numFmt w:val="lowerLetter"/>
      <w:pStyle w:val="Tablealpha"/>
      <w:lvlText w:val="(%1)"/>
      <w:lvlJc w:val="left"/>
      <w:pPr>
        <w:tabs>
          <w:tab w:val="num" w:pos="567"/>
        </w:tabs>
        <w:ind w:left="567" w:hanging="567"/>
      </w:pPr>
      <w:rPr>
        <w:rFonts w:ascii="Arial" w:hAnsi="Arial" w:hint="default"/>
        <w:b w:val="0"/>
        <w:i w:val="0"/>
        <w:sz w:val="20"/>
      </w:rPr>
    </w:lvl>
  </w:abstractNum>
  <w:abstractNum w:abstractNumId="14" w15:restartNumberingAfterBreak="0">
    <w:nsid w:val="20DC44E5"/>
    <w:multiLevelType w:val="singleLevel"/>
    <w:tmpl w:val="8A6244F0"/>
    <w:lvl w:ilvl="0">
      <w:start w:val="1"/>
      <w:numFmt w:val="lowerLetter"/>
      <w:pStyle w:val="alpha5"/>
      <w:lvlText w:val="(%1)"/>
      <w:lvlJc w:val="left"/>
      <w:pPr>
        <w:tabs>
          <w:tab w:val="num" w:pos="3289"/>
        </w:tabs>
        <w:ind w:left="3289" w:hanging="681"/>
      </w:pPr>
      <w:rPr>
        <w:rFonts w:ascii="Arial" w:hAnsi="Arial" w:hint="default"/>
        <w:b w:val="0"/>
        <w:i w:val="0"/>
        <w:sz w:val="20"/>
      </w:rPr>
    </w:lvl>
  </w:abstractNum>
  <w:abstractNum w:abstractNumId="15" w15:restartNumberingAfterBreak="0">
    <w:nsid w:val="2188105D"/>
    <w:multiLevelType w:val="hybridMultilevel"/>
    <w:tmpl w:val="993E51BA"/>
    <w:lvl w:ilvl="0" w:tplc="770C9628">
      <w:start w:val="1"/>
      <w:numFmt w:val="lowerRoman"/>
      <w:lvlText w:val="(%1)"/>
      <w:lvlJc w:val="left"/>
      <w:pPr>
        <w:ind w:left="1080" w:hanging="360"/>
      </w:pPr>
      <w:rPr>
        <w:rFonts w:hint="default"/>
      </w:rPr>
    </w:lvl>
    <w:lvl w:ilvl="1" w:tplc="E11692F0" w:tentative="1">
      <w:start w:val="1"/>
      <w:numFmt w:val="lowerLetter"/>
      <w:lvlText w:val="%2."/>
      <w:lvlJc w:val="left"/>
      <w:pPr>
        <w:ind w:left="1800" w:hanging="360"/>
      </w:pPr>
    </w:lvl>
    <w:lvl w:ilvl="2" w:tplc="9D96274E" w:tentative="1">
      <w:start w:val="1"/>
      <w:numFmt w:val="lowerRoman"/>
      <w:lvlText w:val="%3."/>
      <w:lvlJc w:val="right"/>
      <w:pPr>
        <w:ind w:left="2520" w:hanging="180"/>
      </w:pPr>
    </w:lvl>
    <w:lvl w:ilvl="3" w:tplc="5B40FCF6" w:tentative="1">
      <w:start w:val="1"/>
      <w:numFmt w:val="decimal"/>
      <w:lvlText w:val="%4."/>
      <w:lvlJc w:val="left"/>
      <w:pPr>
        <w:ind w:left="3240" w:hanging="360"/>
      </w:pPr>
    </w:lvl>
    <w:lvl w:ilvl="4" w:tplc="0CD4683E" w:tentative="1">
      <w:start w:val="1"/>
      <w:numFmt w:val="lowerLetter"/>
      <w:lvlText w:val="%5."/>
      <w:lvlJc w:val="left"/>
      <w:pPr>
        <w:ind w:left="3960" w:hanging="360"/>
      </w:pPr>
    </w:lvl>
    <w:lvl w:ilvl="5" w:tplc="A82ADC5A" w:tentative="1">
      <w:start w:val="1"/>
      <w:numFmt w:val="lowerRoman"/>
      <w:lvlText w:val="%6."/>
      <w:lvlJc w:val="right"/>
      <w:pPr>
        <w:ind w:left="4680" w:hanging="180"/>
      </w:pPr>
    </w:lvl>
    <w:lvl w:ilvl="6" w:tplc="F8DEE63E" w:tentative="1">
      <w:start w:val="1"/>
      <w:numFmt w:val="decimal"/>
      <w:lvlText w:val="%7."/>
      <w:lvlJc w:val="left"/>
      <w:pPr>
        <w:ind w:left="5400" w:hanging="360"/>
      </w:pPr>
    </w:lvl>
    <w:lvl w:ilvl="7" w:tplc="63C01828" w:tentative="1">
      <w:start w:val="1"/>
      <w:numFmt w:val="lowerLetter"/>
      <w:lvlText w:val="%8."/>
      <w:lvlJc w:val="left"/>
      <w:pPr>
        <w:ind w:left="6120" w:hanging="360"/>
      </w:pPr>
    </w:lvl>
    <w:lvl w:ilvl="8" w:tplc="05DE9222" w:tentative="1">
      <w:start w:val="1"/>
      <w:numFmt w:val="lowerRoman"/>
      <w:lvlText w:val="%9."/>
      <w:lvlJc w:val="right"/>
      <w:pPr>
        <w:ind w:left="6840" w:hanging="180"/>
      </w:pPr>
    </w:lvl>
  </w:abstractNum>
  <w:abstractNum w:abstractNumId="16" w15:restartNumberingAfterBreak="0">
    <w:nsid w:val="23E00D2A"/>
    <w:multiLevelType w:val="multilevel"/>
    <w:tmpl w:val="22A8FDF6"/>
    <w:name w:val="Recital Numbering List"/>
    <w:lvl w:ilvl="0">
      <w:start w:val="1"/>
      <w:numFmt w:val="upperLetter"/>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Letter"/>
      <w:pStyle w:val="RecitalNumbering3"/>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17" w15:restartNumberingAfterBreak="0">
    <w:nsid w:val="25B97113"/>
    <w:multiLevelType w:val="singleLevel"/>
    <w:tmpl w:val="D9A092C0"/>
    <w:lvl w:ilvl="0">
      <w:start w:val="1"/>
      <w:numFmt w:val="bullet"/>
      <w:pStyle w:val="Bullet4"/>
      <w:lvlText w:val=""/>
      <w:lvlJc w:val="left"/>
      <w:pPr>
        <w:tabs>
          <w:tab w:val="num" w:pos="2608"/>
        </w:tabs>
        <w:ind w:left="2608" w:hanging="567"/>
      </w:pPr>
      <w:rPr>
        <w:rFonts w:ascii="Symbol" w:hAnsi="Symbol" w:hint="default"/>
      </w:rPr>
    </w:lvl>
  </w:abstractNum>
  <w:abstractNum w:abstractNumId="18" w15:restartNumberingAfterBreak="0">
    <w:nsid w:val="2AA960C8"/>
    <w:multiLevelType w:val="multilevel"/>
    <w:tmpl w:val="F7F2A694"/>
    <w:name w:val="Plato Schedule Numbering List"/>
    <w:lvl w:ilvl="0">
      <w:start w:val="1"/>
      <w:numFmt w:val="decimal"/>
      <w:pStyle w:val="ScheduleL1"/>
      <w:lvlText w:val="%1."/>
      <w:lvlJc w:val="left"/>
      <w:pPr>
        <w:tabs>
          <w:tab w:val="num" w:pos="720"/>
        </w:tabs>
        <w:ind w:left="720" w:hanging="720"/>
      </w:pPr>
      <w:rPr>
        <w:caps w:val="0"/>
        <w:effect w:val="none"/>
      </w:rPr>
    </w:lvl>
    <w:lvl w:ilvl="1">
      <w:start w:val="1"/>
      <w:numFmt w:val="decimal"/>
      <w:pStyle w:val="ScheduleL2"/>
      <w:lvlText w:val="%1.%2"/>
      <w:lvlJc w:val="left"/>
      <w:pPr>
        <w:tabs>
          <w:tab w:val="num" w:pos="720"/>
        </w:tabs>
        <w:ind w:left="720" w:hanging="720"/>
      </w:pPr>
      <w:rPr>
        <w:caps w:val="0"/>
        <w:effect w:val="none"/>
      </w:rPr>
    </w:lvl>
    <w:lvl w:ilvl="2">
      <w:start w:val="1"/>
      <w:numFmt w:val="decimal"/>
      <w:pStyle w:val="ScheduleL3"/>
      <w:lvlText w:val="%1.%2.%3"/>
      <w:lvlJc w:val="left"/>
      <w:pPr>
        <w:tabs>
          <w:tab w:val="num" w:pos="1800"/>
        </w:tabs>
        <w:ind w:left="1800" w:hanging="1080"/>
      </w:pPr>
      <w:rPr>
        <w:caps w:val="0"/>
        <w:effect w:val="none"/>
      </w:rPr>
    </w:lvl>
    <w:lvl w:ilvl="3">
      <w:start w:val="1"/>
      <w:numFmt w:val="decimal"/>
      <w:pStyle w:val="ScheduleL4"/>
      <w:lvlText w:val="%1.%2.%3.%4"/>
      <w:lvlJc w:val="left"/>
      <w:pPr>
        <w:tabs>
          <w:tab w:val="num" w:pos="2880"/>
        </w:tabs>
        <w:ind w:left="2880" w:hanging="1080"/>
      </w:pPr>
      <w:rPr>
        <w:caps w:val="0"/>
        <w:effect w:val="none"/>
      </w:rPr>
    </w:lvl>
    <w:lvl w:ilvl="4">
      <w:start w:val="1"/>
      <w:numFmt w:val="lowerLetter"/>
      <w:pStyle w:val="ScheduleL5"/>
      <w:lvlText w:val="(%5)"/>
      <w:lvlJc w:val="left"/>
      <w:pPr>
        <w:tabs>
          <w:tab w:val="num" w:pos="3600"/>
        </w:tabs>
        <w:ind w:left="3600" w:hanging="720"/>
      </w:pPr>
      <w:rPr>
        <w:caps w:val="0"/>
        <w:effect w:val="none"/>
      </w:rPr>
    </w:lvl>
    <w:lvl w:ilvl="5">
      <w:start w:val="1"/>
      <w:numFmt w:val="lowerRoman"/>
      <w:pStyle w:val="ScheduleL6"/>
      <w:lvlText w:val="(%6)"/>
      <w:lvlJc w:val="left"/>
      <w:pPr>
        <w:tabs>
          <w:tab w:val="num" w:pos="4320"/>
        </w:tabs>
        <w:ind w:left="4320" w:hanging="720"/>
      </w:pPr>
      <w:rPr>
        <w:caps w:val="0"/>
        <w:effect w:val="none"/>
      </w:rPr>
    </w:lvl>
    <w:lvl w:ilvl="6">
      <w:start w:val="1"/>
      <w:numFmt w:val="decimal"/>
      <w:pStyle w:val="ScheduleL7"/>
      <w:lvlText w:val="(%7)"/>
      <w:lvlJc w:val="left"/>
      <w:pPr>
        <w:tabs>
          <w:tab w:val="num" w:pos="5040"/>
        </w:tabs>
        <w:ind w:left="5040" w:hanging="720"/>
      </w:pPr>
      <w:rPr>
        <w:caps w:val="0"/>
        <w:effect w:val="none"/>
      </w:rPr>
    </w:lvl>
    <w:lvl w:ilvl="7">
      <w:start w:val="1"/>
      <w:numFmt w:val="none"/>
      <w:pStyle w:val="ScheduleL8"/>
      <w:lvlText w:val=""/>
      <w:lvlJc w:val="left"/>
      <w:pPr>
        <w:tabs>
          <w:tab w:val="num" w:pos="5040"/>
        </w:tabs>
        <w:ind w:left="5040" w:hanging="720"/>
      </w:pPr>
      <w:rPr>
        <w:caps w:val="0"/>
        <w:effect w:val="none"/>
      </w:rPr>
    </w:lvl>
    <w:lvl w:ilvl="8">
      <w:start w:val="1"/>
      <w:numFmt w:val="none"/>
      <w:pStyle w:val="ScheduleL9"/>
      <w:lvlText w:val=""/>
      <w:lvlJc w:val="left"/>
      <w:pPr>
        <w:tabs>
          <w:tab w:val="num" w:pos="5040"/>
        </w:tabs>
        <w:ind w:left="5040" w:hanging="720"/>
      </w:pPr>
      <w:rPr>
        <w:caps w:val="0"/>
        <w:effect w:val="none"/>
      </w:rPr>
    </w:lvl>
  </w:abstractNum>
  <w:abstractNum w:abstractNumId="19" w15:restartNumberingAfterBreak="0">
    <w:nsid w:val="2EE67B6F"/>
    <w:multiLevelType w:val="multilevel"/>
    <w:tmpl w:val="D99E222C"/>
    <w:name w:val="Appendicies Heading List"/>
    <w:lvl w:ilvl="0">
      <w:start w:val="1"/>
      <w:numFmt w:val="decimal"/>
      <w:pStyle w:val="AppHead"/>
      <w:suff w:val="space"/>
      <w:lvlText w:val="APPENDIX %1: "/>
      <w:lvlJc w:val="left"/>
      <w:pPr>
        <w:tabs>
          <w:tab w:val="num" w:pos="0"/>
        </w:tabs>
        <w:ind w:left="0" w:firstLine="0"/>
      </w:pPr>
      <w:rPr>
        <w:caps w:val="0"/>
        <w:effect w:val="none"/>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20" w15:restartNumberingAfterBreak="0">
    <w:nsid w:val="30DF1903"/>
    <w:multiLevelType w:val="singleLevel"/>
    <w:tmpl w:val="0C36CB0E"/>
    <w:lvl w:ilvl="0">
      <w:start w:val="1"/>
      <w:numFmt w:val="bullet"/>
      <w:pStyle w:val="Bullet5"/>
      <w:lvlText w:val=""/>
      <w:lvlJc w:val="left"/>
      <w:pPr>
        <w:tabs>
          <w:tab w:val="num" w:pos="3289"/>
        </w:tabs>
        <w:ind w:left="3289" w:hanging="681"/>
      </w:pPr>
      <w:rPr>
        <w:rFonts w:ascii="Symbol" w:hAnsi="Symbol" w:hint="default"/>
      </w:rPr>
    </w:lvl>
  </w:abstractNum>
  <w:abstractNum w:abstractNumId="21" w15:restartNumberingAfterBreak="0">
    <w:nsid w:val="31F65B72"/>
    <w:multiLevelType w:val="multilevel"/>
    <w:tmpl w:val="4B8E1D5A"/>
    <w:lvl w:ilvl="0">
      <w:start w:val="1"/>
      <w:numFmt w:val="lowerRoman"/>
      <w:pStyle w:val="ListRoman1"/>
      <w:lvlText w:val="(%1)"/>
      <w:lvlJc w:val="left"/>
      <w:pPr>
        <w:tabs>
          <w:tab w:val="num" w:pos="1248"/>
        </w:tabs>
        <w:ind w:left="1248" w:hanging="624"/>
      </w:pPr>
      <w:rPr>
        <w:rFonts w:ascii="CG Times" w:hAnsi="CG Times"/>
        <w:b w:val="0"/>
        <w:i w:val="0"/>
        <w:sz w:val="18"/>
      </w:rPr>
    </w:lvl>
    <w:lvl w:ilvl="1">
      <w:start w:val="1"/>
      <w:numFmt w:val="lowerRoman"/>
      <w:pStyle w:val="ListRoman2"/>
      <w:lvlText w:val="(%2)"/>
      <w:lvlJc w:val="left"/>
      <w:pPr>
        <w:tabs>
          <w:tab w:val="num" w:pos="2041"/>
        </w:tabs>
        <w:ind w:left="2041" w:hanging="793"/>
      </w:pPr>
      <w:rPr>
        <w:b w:val="0"/>
        <w:i w:val="0"/>
        <w:color w:val="auto"/>
        <w:sz w:val="18"/>
      </w:rPr>
    </w:lvl>
    <w:lvl w:ilvl="2">
      <w:start w:val="1"/>
      <w:numFmt w:val="lowerRoman"/>
      <w:pStyle w:val="ListRoman3"/>
      <w:lvlText w:val="(%3)"/>
      <w:lvlJc w:val="left"/>
      <w:pPr>
        <w:tabs>
          <w:tab w:val="num" w:pos="2552"/>
        </w:tabs>
        <w:ind w:left="2552" w:hanging="511"/>
      </w:pPr>
      <w:rPr>
        <w:b w:val="0"/>
        <w:i w:val="0"/>
        <w:color w:val="auto"/>
        <w:sz w:val="18"/>
      </w:rPr>
    </w:lvl>
    <w:lvl w:ilvl="3">
      <w:start w:val="1"/>
      <w:numFmt w:val="decimal"/>
      <w:lvlText w:val="(%4)"/>
      <w:lvlJc w:val="left"/>
      <w:pPr>
        <w:tabs>
          <w:tab w:val="num" w:pos="3062"/>
        </w:tabs>
        <w:ind w:left="3062" w:hanging="510"/>
      </w:pPr>
      <w:rPr>
        <w:b w:val="0"/>
        <w:i w:val="0"/>
        <w:sz w:val="20"/>
      </w:rPr>
    </w:lvl>
    <w:lvl w:ilvl="4">
      <w:start w:val="1"/>
      <w:numFmt w:val="lowerRoman"/>
      <w:lvlText w:val="(%5)"/>
      <w:lvlJc w:val="left"/>
      <w:pPr>
        <w:tabs>
          <w:tab w:val="num" w:pos="3062"/>
        </w:tabs>
        <w:ind w:left="3062" w:hanging="510"/>
      </w:pPr>
      <w:rPr>
        <w:b w:val="0"/>
        <w:i w:val="0"/>
        <w:sz w:val="18"/>
      </w:rPr>
    </w:lvl>
    <w:lvl w:ilvl="5">
      <w:start w:val="1"/>
      <w:numFmt w:val="decimal"/>
      <w:lvlText w:val="(%6)"/>
      <w:lvlJc w:val="left"/>
      <w:pPr>
        <w:tabs>
          <w:tab w:val="num" w:pos="3572"/>
        </w:tabs>
        <w:ind w:left="3572" w:hanging="510"/>
      </w:pPr>
      <w:rPr>
        <w:b w:val="0"/>
        <w:i w:val="0"/>
        <w:sz w:val="20"/>
      </w:rPr>
    </w:lvl>
    <w:lvl w:ilvl="6">
      <w:start w:val="1"/>
      <w:numFmt w:val="none"/>
      <w:suff w:val="nothing"/>
      <w:lvlText w:val=""/>
      <w:lvlJc w:val="left"/>
      <w:pPr>
        <w:ind w:left="624" w:firstLine="0"/>
      </w:pPr>
    </w:lvl>
    <w:lvl w:ilvl="7">
      <w:start w:val="1"/>
      <w:numFmt w:val="none"/>
      <w:suff w:val="nothing"/>
      <w:lvlText w:val=""/>
      <w:lvlJc w:val="left"/>
      <w:pPr>
        <w:ind w:left="624" w:firstLine="0"/>
      </w:pPr>
    </w:lvl>
    <w:lvl w:ilvl="8">
      <w:start w:val="1"/>
      <w:numFmt w:val="decimal"/>
      <w:lvlRestart w:val="0"/>
      <w:lvlText w:val="SCHEDULE %9"/>
      <w:lvlJc w:val="left"/>
      <w:pPr>
        <w:tabs>
          <w:tab w:val="num" w:pos="624"/>
        </w:tabs>
        <w:ind w:left="624" w:firstLine="0"/>
      </w:pPr>
      <w:rPr>
        <w:b/>
        <w:i w:val="0"/>
        <w:caps/>
        <w:smallCaps w:val="0"/>
        <w:sz w:val="22"/>
      </w:rPr>
    </w:lvl>
  </w:abstractNum>
  <w:abstractNum w:abstractNumId="22" w15:restartNumberingAfterBreak="0">
    <w:nsid w:val="33DF3E95"/>
    <w:multiLevelType w:val="singleLevel"/>
    <w:tmpl w:val="4CB64410"/>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23" w15:restartNumberingAfterBreak="0">
    <w:nsid w:val="34E168DE"/>
    <w:multiLevelType w:val="multilevel"/>
    <w:tmpl w:val="99862F86"/>
    <w:name w:val="List Bullet "/>
    <w:lvl w:ilvl="0">
      <w:start w:val="1"/>
      <w:numFmt w:val="bullet"/>
      <w:pStyle w:val="ListBullet1"/>
      <w:lvlText w:val="·"/>
      <w:lvlJc w:val="left"/>
      <w:pPr>
        <w:tabs>
          <w:tab w:val="num" w:pos="720"/>
        </w:tabs>
        <w:ind w:left="720" w:hanging="720"/>
      </w:pPr>
      <w:rPr>
        <w:rFonts w:ascii="Symbol" w:hAnsi="Symbol" w:hint="default"/>
      </w:rPr>
    </w:lvl>
    <w:lvl w:ilvl="1">
      <w:start w:val="1"/>
      <w:numFmt w:val="bullet"/>
      <w:pStyle w:val="20"/>
      <w:lvlText w:val="·"/>
      <w:lvlJc w:val="left"/>
      <w:pPr>
        <w:tabs>
          <w:tab w:val="num" w:pos="720"/>
        </w:tabs>
        <w:ind w:left="720" w:hanging="720"/>
      </w:pPr>
      <w:rPr>
        <w:rFonts w:ascii="Symbol" w:hAnsi="Symbol" w:hint="default"/>
      </w:rPr>
    </w:lvl>
    <w:lvl w:ilvl="2">
      <w:start w:val="1"/>
      <w:numFmt w:val="bullet"/>
      <w:pStyle w:val="30"/>
      <w:lvlText w:val="·"/>
      <w:lvlJc w:val="left"/>
      <w:pPr>
        <w:tabs>
          <w:tab w:val="num" w:pos="1800"/>
        </w:tabs>
        <w:ind w:left="1800" w:hanging="1080"/>
      </w:pPr>
      <w:rPr>
        <w:rFonts w:ascii="Symbol" w:hAnsi="Symbol" w:hint="default"/>
      </w:rPr>
    </w:lvl>
    <w:lvl w:ilvl="3">
      <w:start w:val="1"/>
      <w:numFmt w:val="bullet"/>
      <w:pStyle w:val="4"/>
      <w:lvlText w:val="·"/>
      <w:lvlJc w:val="left"/>
      <w:pPr>
        <w:tabs>
          <w:tab w:val="num" w:pos="2880"/>
        </w:tabs>
        <w:ind w:left="2880" w:hanging="1080"/>
      </w:pPr>
      <w:rPr>
        <w:rFonts w:ascii="Symbol" w:hAnsi="Symbol" w:hint="default"/>
      </w:rPr>
    </w:lvl>
    <w:lvl w:ilvl="4">
      <w:start w:val="1"/>
      <w:numFmt w:val="bullet"/>
      <w:pStyle w:val="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24" w15:restartNumberingAfterBreak="0">
    <w:nsid w:val="37626B19"/>
    <w:multiLevelType w:val="hybridMultilevel"/>
    <w:tmpl w:val="1D5A6078"/>
    <w:lvl w:ilvl="0" w:tplc="F9840326">
      <w:start w:val="1"/>
      <w:numFmt w:val="decimal"/>
      <w:lvlText w:val="%1."/>
      <w:lvlJc w:val="left"/>
      <w:pPr>
        <w:tabs>
          <w:tab w:val="num" w:pos="1080"/>
        </w:tabs>
        <w:ind w:left="1080" w:hanging="720"/>
      </w:pPr>
      <w:rPr>
        <w:rFonts w:hint="default"/>
      </w:rPr>
    </w:lvl>
    <w:lvl w:ilvl="1" w:tplc="37448EE2" w:tentative="1">
      <w:start w:val="1"/>
      <w:numFmt w:val="lowerLetter"/>
      <w:lvlText w:val="%2."/>
      <w:lvlJc w:val="left"/>
      <w:pPr>
        <w:tabs>
          <w:tab w:val="num" w:pos="1440"/>
        </w:tabs>
        <w:ind w:left="1440" w:hanging="360"/>
      </w:pPr>
    </w:lvl>
    <w:lvl w:ilvl="2" w:tplc="0B86517E" w:tentative="1">
      <w:start w:val="1"/>
      <w:numFmt w:val="lowerRoman"/>
      <w:lvlText w:val="%3."/>
      <w:lvlJc w:val="right"/>
      <w:pPr>
        <w:tabs>
          <w:tab w:val="num" w:pos="2160"/>
        </w:tabs>
        <w:ind w:left="2160" w:hanging="180"/>
      </w:pPr>
    </w:lvl>
    <w:lvl w:ilvl="3" w:tplc="C0949DA4" w:tentative="1">
      <w:start w:val="1"/>
      <w:numFmt w:val="decimal"/>
      <w:lvlText w:val="%4."/>
      <w:lvlJc w:val="left"/>
      <w:pPr>
        <w:tabs>
          <w:tab w:val="num" w:pos="2880"/>
        </w:tabs>
        <w:ind w:left="2880" w:hanging="360"/>
      </w:pPr>
    </w:lvl>
    <w:lvl w:ilvl="4" w:tplc="1160FE9E" w:tentative="1">
      <w:start w:val="1"/>
      <w:numFmt w:val="lowerLetter"/>
      <w:lvlText w:val="%5."/>
      <w:lvlJc w:val="left"/>
      <w:pPr>
        <w:tabs>
          <w:tab w:val="num" w:pos="3600"/>
        </w:tabs>
        <w:ind w:left="3600" w:hanging="360"/>
      </w:pPr>
    </w:lvl>
    <w:lvl w:ilvl="5" w:tplc="C11A8DCE" w:tentative="1">
      <w:start w:val="1"/>
      <w:numFmt w:val="lowerRoman"/>
      <w:lvlText w:val="%6."/>
      <w:lvlJc w:val="right"/>
      <w:pPr>
        <w:tabs>
          <w:tab w:val="num" w:pos="4320"/>
        </w:tabs>
        <w:ind w:left="4320" w:hanging="180"/>
      </w:pPr>
    </w:lvl>
    <w:lvl w:ilvl="6" w:tplc="AE4A0236" w:tentative="1">
      <w:start w:val="1"/>
      <w:numFmt w:val="decimal"/>
      <w:lvlText w:val="%7."/>
      <w:lvlJc w:val="left"/>
      <w:pPr>
        <w:tabs>
          <w:tab w:val="num" w:pos="5040"/>
        </w:tabs>
        <w:ind w:left="5040" w:hanging="360"/>
      </w:pPr>
    </w:lvl>
    <w:lvl w:ilvl="7" w:tplc="3B8CBBD2" w:tentative="1">
      <w:start w:val="1"/>
      <w:numFmt w:val="lowerLetter"/>
      <w:lvlText w:val="%8."/>
      <w:lvlJc w:val="left"/>
      <w:pPr>
        <w:tabs>
          <w:tab w:val="num" w:pos="5760"/>
        </w:tabs>
        <w:ind w:left="5760" w:hanging="360"/>
      </w:pPr>
    </w:lvl>
    <w:lvl w:ilvl="8" w:tplc="F266D06C" w:tentative="1">
      <w:start w:val="1"/>
      <w:numFmt w:val="lowerRoman"/>
      <w:lvlText w:val="%9."/>
      <w:lvlJc w:val="right"/>
      <w:pPr>
        <w:tabs>
          <w:tab w:val="num" w:pos="6480"/>
        </w:tabs>
        <w:ind w:left="6480" w:hanging="180"/>
      </w:pPr>
    </w:lvl>
  </w:abstractNum>
  <w:abstractNum w:abstractNumId="25" w15:restartNumberingAfterBreak="0">
    <w:nsid w:val="3CBF396C"/>
    <w:multiLevelType w:val="singleLevel"/>
    <w:tmpl w:val="CB4A8B0A"/>
    <w:lvl w:ilvl="0">
      <w:start w:val="1"/>
      <w:numFmt w:val="lowerRoman"/>
      <w:pStyle w:val="roman5"/>
      <w:lvlText w:val="(%1)"/>
      <w:lvlJc w:val="left"/>
      <w:pPr>
        <w:tabs>
          <w:tab w:val="num" w:pos="3442"/>
        </w:tabs>
        <w:ind w:left="3289" w:hanging="567"/>
      </w:pPr>
      <w:rPr>
        <w:rFonts w:ascii="Arial" w:hAnsi="Arial" w:hint="default"/>
        <w:b w:val="0"/>
        <w:i w:val="0"/>
        <w:sz w:val="20"/>
      </w:rPr>
    </w:lvl>
  </w:abstractNum>
  <w:abstractNum w:abstractNumId="26" w15:restartNumberingAfterBreak="0">
    <w:nsid w:val="43431990"/>
    <w:multiLevelType w:val="singleLevel"/>
    <w:tmpl w:val="4F8E8CE4"/>
    <w:lvl w:ilvl="0">
      <w:start w:val="1"/>
      <w:numFmt w:val="decimal"/>
      <w:pStyle w:val="Parties"/>
      <w:lvlText w:val="(%1)"/>
      <w:lvlJc w:val="left"/>
      <w:pPr>
        <w:tabs>
          <w:tab w:val="num" w:pos="680"/>
        </w:tabs>
        <w:ind w:left="680" w:hanging="680"/>
      </w:pPr>
      <w:rPr>
        <w:rFonts w:ascii="Arial" w:hAnsi="Arial" w:hint="default"/>
        <w:b/>
        <w:i w:val="0"/>
        <w:sz w:val="20"/>
      </w:rPr>
    </w:lvl>
  </w:abstractNum>
  <w:abstractNum w:abstractNumId="27" w15:restartNumberingAfterBreak="0">
    <w:nsid w:val="466E3D87"/>
    <w:multiLevelType w:val="singleLevel"/>
    <w:tmpl w:val="CA06CBF8"/>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28" w15:restartNumberingAfterBreak="0">
    <w:nsid w:val="46C0771A"/>
    <w:multiLevelType w:val="singleLevel"/>
    <w:tmpl w:val="A074F2F0"/>
    <w:lvl w:ilvl="0">
      <w:start w:val="1"/>
      <w:numFmt w:val="bullet"/>
      <w:pStyle w:val="Tablebullet"/>
      <w:lvlText w:val=""/>
      <w:lvlJc w:val="left"/>
      <w:pPr>
        <w:tabs>
          <w:tab w:val="num" w:pos="567"/>
        </w:tabs>
        <w:ind w:left="567" w:hanging="567"/>
      </w:pPr>
      <w:rPr>
        <w:rFonts w:ascii="Symbol" w:hAnsi="Symbol" w:hint="default"/>
        <w:b w:val="0"/>
        <w:i w:val="0"/>
        <w:sz w:val="20"/>
      </w:rPr>
    </w:lvl>
  </w:abstractNum>
  <w:abstractNum w:abstractNumId="29" w15:restartNumberingAfterBreak="0">
    <w:nsid w:val="471B17E3"/>
    <w:multiLevelType w:val="multilevel"/>
    <w:tmpl w:val="77F8095C"/>
    <w:lvl w:ilvl="0">
      <w:start w:val="1"/>
      <w:numFmt w:val="decimal"/>
      <w:pStyle w:val="Schedule1"/>
      <w:lvlText w:val="%1"/>
      <w:lvlJc w:val="left"/>
      <w:pPr>
        <w:tabs>
          <w:tab w:val="num" w:pos="680"/>
        </w:tabs>
        <w:ind w:left="680" w:hanging="680"/>
      </w:pPr>
      <w:rPr>
        <w:rFonts w:ascii="Arial" w:hAnsi="Arial" w:hint="default"/>
        <w:b/>
        <w:i w:val="0"/>
        <w:sz w:val="22"/>
      </w:rPr>
    </w:lvl>
    <w:lvl w:ilvl="1">
      <w:start w:val="1"/>
      <w:numFmt w:val="decimal"/>
      <w:pStyle w:val="Schedule2"/>
      <w:lvlText w:val="%1.%2"/>
      <w:lvlJc w:val="left"/>
      <w:pPr>
        <w:tabs>
          <w:tab w:val="num" w:pos="680"/>
        </w:tabs>
        <w:ind w:left="680" w:hanging="680"/>
      </w:pPr>
      <w:rPr>
        <w:rFonts w:ascii="Arial" w:hAnsi="Arial" w:hint="default"/>
        <w:b/>
        <w:i w:val="0"/>
        <w:sz w:val="21"/>
      </w:rPr>
    </w:lvl>
    <w:lvl w:ilvl="2">
      <w:start w:val="1"/>
      <w:numFmt w:val="decimal"/>
      <w:pStyle w:val="Schedule3"/>
      <w:lvlText w:val="%1.%2.%3"/>
      <w:lvlJc w:val="left"/>
      <w:pPr>
        <w:tabs>
          <w:tab w:val="num" w:pos="1361"/>
        </w:tabs>
        <w:ind w:left="1361" w:hanging="681"/>
      </w:pPr>
      <w:rPr>
        <w:rFonts w:ascii="Arial" w:hAnsi="Arial" w:hint="default"/>
        <w:b/>
        <w:i w:val="0"/>
        <w:sz w:val="17"/>
      </w:rPr>
    </w:lvl>
    <w:lvl w:ilvl="3">
      <w:start w:val="1"/>
      <w:numFmt w:val="lowerRoman"/>
      <w:pStyle w:val="Schedule4"/>
      <w:lvlText w:val="(%4)"/>
      <w:lvlJc w:val="left"/>
      <w:pPr>
        <w:tabs>
          <w:tab w:val="num" w:pos="2041"/>
        </w:tabs>
        <w:ind w:left="2041" w:hanging="680"/>
      </w:pPr>
      <w:rPr>
        <w:rFonts w:ascii="Arial" w:hAnsi="Arial" w:hint="default"/>
        <w:b w:val="0"/>
        <w:i w:val="0"/>
        <w:sz w:val="20"/>
      </w:rPr>
    </w:lvl>
    <w:lvl w:ilvl="4">
      <w:start w:val="1"/>
      <w:numFmt w:val="lowerLetter"/>
      <w:pStyle w:val="Schedule5"/>
      <w:lvlText w:val="(%5)"/>
      <w:lvlJc w:val="left"/>
      <w:pPr>
        <w:tabs>
          <w:tab w:val="num" w:pos="2608"/>
        </w:tabs>
        <w:ind w:left="2608" w:hanging="567"/>
      </w:pPr>
      <w:rPr>
        <w:rFonts w:ascii="Arial" w:hAnsi="Arial" w:hint="default"/>
        <w:b w:val="0"/>
        <w:i w:val="0"/>
        <w:sz w:val="20"/>
      </w:rPr>
    </w:lvl>
    <w:lvl w:ilvl="5">
      <w:start w:val="1"/>
      <w:numFmt w:val="upperRoman"/>
      <w:pStyle w:val="Schedule6"/>
      <w:lvlText w:val="(%6)"/>
      <w:lvlJc w:val="left"/>
      <w:pPr>
        <w:tabs>
          <w:tab w:val="num" w:pos="3289"/>
        </w:tabs>
        <w:ind w:left="3289" w:hanging="681"/>
      </w:pPr>
      <w:rPr>
        <w:rFonts w:ascii="Arial" w:hAnsi="Arial" w:hint="default"/>
        <w:b w:val="0"/>
        <w:i w:val="0"/>
        <w:sz w:val="20"/>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91B6676"/>
    <w:multiLevelType w:val="singleLevel"/>
    <w:tmpl w:val="21F640BA"/>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31" w15:restartNumberingAfterBreak="0">
    <w:nsid w:val="4A376A8D"/>
    <w:multiLevelType w:val="multilevel"/>
    <w:tmpl w:val="2796324C"/>
    <w:name w:val="SchHead Numbering List"/>
    <w:lvl w:ilvl="0">
      <w:start w:val="1"/>
      <w:numFmt w:val="decimal"/>
      <w:pStyle w:val="SchHead"/>
      <w:suff w:val="space"/>
      <w:lvlText w:val="SCHEDULE %1: "/>
      <w:lvlJc w:val="left"/>
      <w:pPr>
        <w:tabs>
          <w:tab w:val="num" w:pos="0"/>
        </w:tabs>
        <w:ind w:left="0" w:firstLine="0"/>
      </w:pPr>
      <w:rPr>
        <w:caps w:val="0"/>
        <w:effect w:val="none"/>
      </w:rPr>
    </w:lvl>
    <w:lvl w:ilvl="1">
      <w:start w:val="1"/>
      <w:numFmt w:val="decimal"/>
      <w:pStyle w:val="SchPart"/>
      <w:suff w:val="space"/>
      <w:lvlText w:val="Part %2: "/>
      <w:lvlJc w:val="left"/>
      <w:pPr>
        <w:tabs>
          <w:tab w:val="num" w:pos="0"/>
        </w:tabs>
        <w:ind w:left="0" w:firstLine="0"/>
      </w:pPr>
      <w:rPr>
        <w:caps w:val="0"/>
        <w:effect w:val="none"/>
      </w:rPr>
    </w:lvl>
    <w:lvl w:ilvl="2">
      <w:start w:val="1"/>
      <w:numFmt w:val="decimal"/>
      <w:pStyle w:val="SchSection"/>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C4B2AEA"/>
    <w:multiLevelType w:val="multilevel"/>
    <w:tmpl w:val="9976B192"/>
    <w:lvl w:ilvl="0">
      <w:start w:val="4"/>
      <w:numFmt w:val="lowerLetter"/>
      <w:pStyle w:val="ListAlpha1"/>
      <w:lvlText w:val="(%1)"/>
      <w:lvlJc w:val="left"/>
      <w:pPr>
        <w:tabs>
          <w:tab w:val="num" w:pos="624"/>
        </w:tabs>
        <w:ind w:left="624" w:hanging="624"/>
      </w:pPr>
      <w:rPr>
        <w:rFonts w:ascii="CG Times" w:hAnsi="CG Time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9"/>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3" w15:restartNumberingAfterBreak="0">
    <w:nsid w:val="4CD95DC4"/>
    <w:multiLevelType w:val="hybridMultilevel"/>
    <w:tmpl w:val="E9A63616"/>
    <w:lvl w:ilvl="0" w:tplc="763A1734">
      <w:start w:val="1"/>
      <w:numFmt w:val="bullet"/>
      <w:lvlText w:val=""/>
      <w:lvlJc w:val="left"/>
      <w:pPr>
        <w:ind w:left="720" w:hanging="360"/>
      </w:pPr>
      <w:rPr>
        <w:rFonts w:ascii="Symbol" w:hAnsi="Symbol" w:hint="default"/>
      </w:rPr>
    </w:lvl>
    <w:lvl w:ilvl="1" w:tplc="9E2464D4" w:tentative="1">
      <w:start w:val="1"/>
      <w:numFmt w:val="bullet"/>
      <w:lvlText w:val="o"/>
      <w:lvlJc w:val="left"/>
      <w:pPr>
        <w:ind w:left="1440" w:hanging="360"/>
      </w:pPr>
      <w:rPr>
        <w:rFonts w:ascii="Courier New" w:hAnsi="Courier New" w:cs="Courier New" w:hint="default"/>
      </w:rPr>
    </w:lvl>
    <w:lvl w:ilvl="2" w:tplc="7E96DE22" w:tentative="1">
      <w:start w:val="1"/>
      <w:numFmt w:val="bullet"/>
      <w:lvlText w:val=""/>
      <w:lvlJc w:val="left"/>
      <w:pPr>
        <w:ind w:left="2160" w:hanging="360"/>
      </w:pPr>
      <w:rPr>
        <w:rFonts w:ascii="Wingdings" w:hAnsi="Wingdings" w:hint="default"/>
      </w:rPr>
    </w:lvl>
    <w:lvl w:ilvl="3" w:tplc="4B9C0880" w:tentative="1">
      <w:start w:val="1"/>
      <w:numFmt w:val="bullet"/>
      <w:lvlText w:val=""/>
      <w:lvlJc w:val="left"/>
      <w:pPr>
        <w:ind w:left="2880" w:hanging="360"/>
      </w:pPr>
      <w:rPr>
        <w:rFonts w:ascii="Symbol" w:hAnsi="Symbol" w:hint="default"/>
      </w:rPr>
    </w:lvl>
    <w:lvl w:ilvl="4" w:tplc="9AB6CBAA" w:tentative="1">
      <w:start w:val="1"/>
      <w:numFmt w:val="bullet"/>
      <w:lvlText w:val="o"/>
      <w:lvlJc w:val="left"/>
      <w:pPr>
        <w:ind w:left="3600" w:hanging="360"/>
      </w:pPr>
      <w:rPr>
        <w:rFonts w:ascii="Courier New" w:hAnsi="Courier New" w:cs="Courier New" w:hint="default"/>
      </w:rPr>
    </w:lvl>
    <w:lvl w:ilvl="5" w:tplc="B2B695F2" w:tentative="1">
      <w:start w:val="1"/>
      <w:numFmt w:val="bullet"/>
      <w:lvlText w:val=""/>
      <w:lvlJc w:val="left"/>
      <w:pPr>
        <w:ind w:left="4320" w:hanging="360"/>
      </w:pPr>
      <w:rPr>
        <w:rFonts w:ascii="Wingdings" w:hAnsi="Wingdings" w:hint="default"/>
      </w:rPr>
    </w:lvl>
    <w:lvl w:ilvl="6" w:tplc="0AA6D684" w:tentative="1">
      <w:start w:val="1"/>
      <w:numFmt w:val="bullet"/>
      <w:lvlText w:val=""/>
      <w:lvlJc w:val="left"/>
      <w:pPr>
        <w:ind w:left="5040" w:hanging="360"/>
      </w:pPr>
      <w:rPr>
        <w:rFonts w:ascii="Symbol" w:hAnsi="Symbol" w:hint="default"/>
      </w:rPr>
    </w:lvl>
    <w:lvl w:ilvl="7" w:tplc="33FEEE44" w:tentative="1">
      <w:start w:val="1"/>
      <w:numFmt w:val="bullet"/>
      <w:lvlText w:val="o"/>
      <w:lvlJc w:val="left"/>
      <w:pPr>
        <w:ind w:left="5760" w:hanging="360"/>
      </w:pPr>
      <w:rPr>
        <w:rFonts w:ascii="Courier New" w:hAnsi="Courier New" w:cs="Courier New" w:hint="default"/>
      </w:rPr>
    </w:lvl>
    <w:lvl w:ilvl="8" w:tplc="514AE456" w:tentative="1">
      <w:start w:val="1"/>
      <w:numFmt w:val="bullet"/>
      <w:lvlText w:val=""/>
      <w:lvlJc w:val="left"/>
      <w:pPr>
        <w:ind w:left="6480" w:hanging="360"/>
      </w:pPr>
      <w:rPr>
        <w:rFonts w:ascii="Wingdings" w:hAnsi="Wingdings" w:hint="default"/>
      </w:rPr>
    </w:lvl>
  </w:abstractNum>
  <w:abstractNum w:abstractNumId="34" w15:restartNumberingAfterBreak="0">
    <w:nsid w:val="4F1519BA"/>
    <w:multiLevelType w:val="singleLevel"/>
    <w:tmpl w:val="21AC2018"/>
    <w:lvl w:ilvl="0">
      <w:start w:val="1"/>
      <w:numFmt w:val="lowerLetter"/>
      <w:lvlText w:val="%1."/>
      <w:lvlJc w:val="left"/>
      <w:pPr>
        <w:tabs>
          <w:tab w:val="num" w:pos="360"/>
        </w:tabs>
        <w:ind w:left="360" w:hanging="360"/>
      </w:pPr>
      <w:rPr>
        <w:rFonts w:hint="default"/>
      </w:rPr>
    </w:lvl>
  </w:abstractNum>
  <w:abstractNum w:abstractNumId="35" w15:restartNumberingAfterBreak="0">
    <w:nsid w:val="51200365"/>
    <w:multiLevelType w:val="multilevel"/>
    <w:tmpl w:val="5DBC4B80"/>
    <w:lvl w:ilvl="0">
      <w:start w:val="1"/>
      <w:numFmt w:val="decimal"/>
      <w:pStyle w:val="1"/>
      <w:lvlText w:val="%1."/>
      <w:lvlJc w:val="left"/>
      <w:pPr>
        <w:tabs>
          <w:tab w:val="num" w:pos="720"/>
        </w:tabs>
        <w:ind w:left="720" w:hanging="720"/>
      </w:pPr>
      <w:rPr>
        <w:caps w:val="0"/>
        <w:effect w:val="none"/>
      </w:rPr>
    </w:lvl>
    <w:lvl w:ilvl="1">
      <w:start w:val="1"/>
      <w:numFmt w:val="decimal"/>
      <w:pStyle w:val="21"/>
      <w:lvlText w:val="%1.%2"/>
      <w:lvlJc w:val="left"/>
      <w:pPr>
        <w:tabs>
          <w:tab w:val="num" w:pos="720"/>
        </w:tabs>
        <w:ind w:left="720" w:hanging="720"/>
      </w:pPr>
      <w:rPr>
        <w:caps w:val="0"/>
        <w:effect w:val="none"/>
      </w:rPr>
    </w:lvl>
    <w:lvl w:ilvl="2">
      <w:start w:val="1"/>
      <w:numFmt w:val="decimal"/>
      <w:pStyle w:val="31"/>
      <w:lvlText w:val="%1.%2.%3"/>
      <w:lvlJc w:val="left"/>
      <w:pPr>
        <w:tabs>
          <w:tab w:val="num" w:pos="1800"/>
        </w:tabs>
        <w:ind w:left="1800" w:hanging="1080"/>
      </w:pPr>
      <w:rPr>
        <w:caps w:val="0"/>
        <w:effect w:val="none"/>
      </w:rPr>
    </w:lvl>
    <w:lvl w:ilvl="3">
      <w:start w:val="1"/>
      <w:numFmt w:val="decimal"/>
      <w:pStyle w:val="40"/>
      <w:lvlText w:val="%1.%2.%3.%4"/>
      <w:lvlJc w:val="left"/>
      <w:pPr>
        <w:tabs>
          <w:tab w:val="num" w:pos="2826"/>
        </w:tabs>
        <w:ind w:left="2826" w:hanging="1080"/>
      </w:pPr>
      <w:rPr>
        <w:caps w:val="0"/>
        <w:effect w:val="none"/>
      </w:rPr>
    </w:lvl>
    <w:lvl w:ilvl="4">
      <w:start w:val="1"/>
      <w:numFmt w:val="lowerLetter"/>
      <w:pStyle w:val="50"/>
      <w:lvlText w:val="(%5)"/>
      <w:lvlJc w:val="left"/>
      <w:pPr>
        <w:tabs>
          <w:tab w:val="num" w:pos="3600"/>
        </w:tabs>
        <w:ind w:left="3600" w:hanging="720"/>
      </w:pPr>
      <w:rPr>
        <w:caps w:val="0"/>
        <w:effect w:val="none"/>
      </w:rPr>
    </w:lvl>
    <w:lvl w:ilvl="5">
      <w:start w:val="1"/>
      <w:numFmt w:val="lowerRoman"/>
      <w:pStyle w:val="6"/>
      <w:lvlText w:val="(%6)"/>
      <w:lvlJc w:val="left"/>
      <w:pPr>
        <w:tabs>
          <w:tab w:val="num" w:pos="4320"/>
        </w:tabs>
        <w:ind w:left="4320" w:hanging="720"/>
      </w:pPr>
      <w:rPr>
        <w:caps w:val="0"/>
        <w:effect w:val="none"/>
      </w:rPr>
    </w:lvl>
    <w:lvl w:ilvl="6">
      <w:start w:val="1"/>
      <w:numFmt w:val="decimal"/>
      <w:pStyle w:val="7"/>
      <w:lvlText w:val="(%7)"/>
      <w:lvlJc w:val="left"/>
      <w:pPr>
        <w:tabs>
          <w:tab w:val="num" w:pos="5040"/>
        </w:tabs>
        <w:ind w:left="5040" w:hanging="720"/>
      </w:pPr>
      <w:rPr>
        <w:caps w:val="0"/>
        <w:effect w:val="none"/>
      </w:rPr>
    </w:lvl>
    <w:lvl w:ilvl="7">
      <w:start w:val="1"/>
      <w:numFmt w:val="none"/>
      <w:pStyle w:val="8"/>
      <w:lvlText w:val=""/>
      <w:lvlJc w:val="left"/>
      <w:pPr>
        <w:tabs>
          <w:tab w:val="num" w:pos="5040"/>
        </w:tabs>
        <w:ind w:left="5040" w:hanging="720"/>
      </w:pPr>
      <w:rPr>
        <w:caps w:val="0"/>
        <w:effect w:val="none"/>
      </w:rPr>
    </w:lvl>
    <w:lvl w:ilvl="8">
      <w:start w:val="1"/>
      <w:numFmt w:val="none"/>
      <w:pStyle w:val="9"/>
      <w:lvlText w:val=""/>
      <w:lvlJc w:val="left"/>
      <w:pPr>
        <w:tabs>
          <w:tab w:val="num" w:pos="5040"/>
        </w:tabs>
        <w:ind w:left="5040" w:hanging="720"/>
      </w:pPr>
      <w:rPr>
        <w:caps w:val="0"/>
        <w:effect w:val="none"/>
      </w:rPr>
    </w:lvl>
  </w:abstractNum>
  <w:abstractNum w:abstractNumId="36" w15:restartNumberingAfterBreak="0">
    <w:nsid w:val="5ADB5FA9"/>
    <w:multiLevelType w:val="singleLevel"/>
    <w:tmpl w:val="3878B9A0"/>
    <w:lvl w:ilvl="0">
      <w:start w:val="1"/>
      <w:numFmt w:val="lowerRoman"/>
      <w:pStyle w:val="roman4"/>
      <w:lvlText w:val="(%1)"/>
      <w:lvlJc w:val="left"/>
      <w:pPr>
        <w:tabs>
          <w:tab w:val="num" w:pos="2722"/>
        </w:tabs>
        <w:ind w:left="2722" w:hanging="681"/>
      </w:pPr>
      <w:rPr>
        <w:rFonts w:ascii="Arial" w:hAnsi="Arial" w:hint="default"/>
        <w:b w:val="0"/>
        <w:i w:val="0"/>
        <w:sz w:val="20"/>
      </w:rPr>
    </w:lvl>
  </w:abstractNum>
  <w:abstractNum w:abstractNumId="37" w15:restartNumberingAfterBreak="0">
    <w:nsid w:val="5C7369E3"/>
    <w:multiLevelType w:val="multilevel"/>
    <w:tmpl w:val="01E4EE62"/>
    <w:lvl w:ilvl="0">
      <w:start w:val="1"/>
      <w:numFmt w:val="decimal"/>
      <w:pStyle w:val="TCLevel1"/>
      <w:lvlText w:val="%1"/>
      <w:lvlJc w:val="left"/>
      <w:pPr>
        <w:tabs>
          <w:tab w:val="num" w:pos="680"/>
        </w:tabs>
        <w:ind w:left="680" w:hanging="680"/>
      </w:pPr>
      <w:rPr>
        <w:rFonts w:ascii="Arial" w:hAnsi="Arial" w:hint="default"/>
        <w:b/>
        <w:i w:val="0"/>
        <w:sz w:val="22"/>
      </w:rPr>
    </w:lvl>
    <w:lvl w:ilvl="1">
      <w:start w:val="1"/>
      <w:numFmt w:val="lowerLetter"/>
      <w:pStyle w:val="TCLevel2"/>
      <w:lvlText w:val="(%2)"/>
      <w:lvlJc w:val="left"/>
      <w:pPr>
        <w:tabs>
          <w:tab w:val="num" w:pos="1361"/>
        </w:tabs>
        <w:ind w:left="1361" w:hanging="681"/>
      </w:pPr>
      <w:rPr>
        <w:rFonts w:ascii="Arial" w:hAnsi="Arial" w:hint="default"/>
        <w:b w:val="0"/>
        <w:i w:val="0"/>
        <w:sz w:val="20"/>
      </w:rPr>
    </w:lvl>
    <w:lvl w:ilvl="2">
      <w:start w:val="1"/>
      <w:numFmt w:val="lowerRoman"/>
      <w:pStyle w:val="TCLevel3"/>
      <w:lvlText w:val="(%3)"/>
      <w:lvlJc w:val="left"/>
      <w:pPr>
        <w:tabs>
          <w:tab w:val="num" w:pos="2041"/>
        </w:tabs>
        <w:ind w:left="2041" w:hanging="680"/>
      </w:pPr>
      <w:rPr>
        <w:rFonts w:ascii="Arial" w:hAnsi="Arial" w:hint="default"/>
        <w:b w:val="0"/>
        <w:i w:val="0"/>
        <w:sz w:val="20"/>
      </w:rPr>
    </w:lvl>
    <w:lvl w:ilvl="3">
      <w:start w:val="1"/>
      <w:numFmt w:val="upperLetter"/>
      <w:pStyle w:val="TCLevel4"/>
      <w:lvlText w:val="(%4)"/>
      <w:lvlJc w:val="left"/>
      <w:pPr>
        <w:tabs>
          <w:tab w:val="num" w:pos="2608"/>
        </w:tabs>
        <w:ind w:left="2608" w:hanging="567"/>
      </w:pPr>
      <w:rPr>
        <w:rFonts w:ascii="Arial" w:hAnsi="Arial" w:hint="default"/>
        <w:b w:val="0"/>
        <w:i w:val="0"/>
        <w:sz w:val="20"/>
      </w:rPr>
    </w:lvl>
    <w:lvl w:ilvl="4">
      <w:start w:val="1"/>
      <w:numFmt w:val="none"/>
      <w:lvlText w:val=""/>
      <w:lvlJc w:val="left"/>
      <w:pPr>
        <w:tabs>
          <w:tab w:val="num" w:pos="2608"/>
        </w:tabs>
        <w:ind w:left="2608" w:hanging="567"/>
      </w:pPr>
    </w:lvl>
    <w:lvl w:ilvl="5">
      <w:start w:val="1"/>
      <w:numFmt w:val="none"/>
      <w:lvlText w:val=""/>
      <w:lvlJc w:val="left"/>
      <w:pPr>
        <w:tabs>
          <w:tab w:val="num" w:pos="3289"/>
        </w:tabs>
        <w:ind w:left="3289" w:hanging="681"/>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38" w15:restartNumberingAfterBreak="0">
    <w:nsid w:val="5CA270D6"/>
    <w:multiLevelType w:val="singleLevel"/>
    <w:tmpl w:val="349EE234"/>
    <w:lvl w:ilvl="0">
      <w:start w:val="1"/>
      <w:numFmt w:val="upperLetter"/>
      <w:pStyle w:val="Recitals"/>
      <w:lvlText w:val="(%1)"/>
      <w:lvlJc w:val="left"/>
      <w:pPr>
        <w:tabs>
          <w:tab w:val="num" w:pos="680"/>
        </w:tabs>
        <w:ind w:left="680" w:hanging="680"/>
      </w:pPr>
      <w:rPr>
        <w:rFonts w:ascii="Times New Roman" w:hAnsi="Times New Roman" w:cs="Times New Roman" w:hint="default"/>
        <w:b w:val="0"/>
        <w:i w:val="0"/>
        <w:sz w:val="22"/>
        <w:szCs w:val="22"/>
      </w:rPr>
    </w:lvl>
  </w:abstractNum>
  <w:abstractNum w:abstractNumId="39" w15:restartNumberingAfterBreak="0">
    <w:nsid w:val="5EDE2D68"/>
    <w:multiLevelType w:val="singleLevel"/>
    <w:tmpl w:val="21AC2018"/>
    <w:lvl w:ilvl="0">
      <w:start w:val="1"/>
      <w:numFmt w:val="lowerLetter"/>
      <w:lvlText w:val="%1."/>
      <w:lvlJc w:val="left"/>
      <w:pPr>
        <w:tabs>
          <w:tab w:val="num" w:pos="360"/>
        </w:tabs>
        <w:ind w:left="360" w:hanging="360"/>
      </w:pPr>
    </w:lvl>
  </w:abstractNum>
  <w:abstractNum w:abstractNumId="40" w15:restartNumberingAfterBreak="0">
    <w:nsid w:val="682760D7"/>
    <w:multiLevelType w:val="singleLevel"/>
    <w:tmpl w:val="BE7AECFE"/>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41" w15:restartNumberingAfterBreak="0">
    <w:nsid w:val="6C4E3CD0"/>
    <w:multiLevelType w:val="singleLevel"/>
    <w:tmpl w:val="21AC2018"/>
    <w:lvl w:ilvl="0">
      <w:start w:val="1"/>
      <w:numFmt w:val="lowerLetter"/>
      <w:lvlText w:val="%1."/>
      <w:lvlJc w:val="left"/>
      <w:pPr>
        <w:tabs>
          <w:tab w:val="num" w:pos="360"/>
        </w:tabs>
        <w:ind w:left="360" w:hanging="360"/>
      </w:pPr>
      <w:rPr>
        <w:rFonts w:hint="default"/>
      </w:rPr>
    </w:lvl>
  </w:abstractNum>
  <w:abstractNum w:abstractNumId="42" w15:restartNumberingAfterBreak="0">
    <w:nsid w:val="6CD025A5"/>
    <w:multiLevelType w:val="singleLevel"/>
    <w:tmpl w:val="7DA0CAA0"/>
    <w:lvl w:ilvl="0">
      <w:start w:val="1"/>
      <w:numFmt w:val="lowerRoman"/>
      <w:pStyle w:val="roman6"/>
      <w:lvlText w:val="(%1)"/>
      <w:lvlJc w:val="left"/>
      <w:pPr>
        <w:tabs>
          <w:tab w:val="num" w:pos="3969"/>
        </w:tabs>
        <w:ind w:left="3969" w:hanging="680"/>
      </w:pPr>
      <w:rPr>
        <w:rFonts w:ascii="Arial" w:hAnsi="Arial" w:hint="default"/>
        <w:b w:val="0"/>
        <w:i w:val="0"/>
        <w:sz w:val="20"/>
      </w:rPr>
    </w:lvl>
  </w:abstractNum>
  <w:abstractNum w:abstractNumId="43" w15:restartNumberingAfterBreak="0">
    <w:nsid w:val="6CDD2BF7"/>
    <w:multiLevelType w:val="singleLevel"/>
    <w:tmpl w:val="D146EEEE"/>
    <w:lvl w:ilvl="0">
      <w:start w:val="1"/>
      <w:numFmt w:val="bullet"/>
      <w:pStyle w:val="Bullet2"/>
      <w:lvlText w:val=""/>
      <w:lvlJc w:val="left"/>
      <w:pPr>
        <w:tabs>
          <w:tab w:val="num" w:pos="1361"/>
        </w:tabs>
        <w:ind w:left="1361" w:hanging="681"/>
      </w:pPr>
      <w:rPr>
        <w:rFonts w:ascii="Symbol" w:hAnsi="Symbol" w:hint="default"/>
      </w:rPr>
    </w:lvl>
  </w:abstractNum>
  <w:abstractNum w:abstractNumId="44" w15:restartNumberingAfterBreak="0">
    <w:nsid w:val="703B6434"/>
    <w:multiLevelType w:val="multilevel"/>
    <w:tmpl w:val="E91ECE24"/>
    <w:lvl w:ilvl="0">
      <w:start w:val="1"/>
      <w:numFmt w:val="decimal"/>
      <w:pStyle w:val="Level1"/>
      <w:lvlText w:val="%1"/>
      <w:lvlJc w:val="left"/>
      <w:pPr>
        <w:tabs>
          <w:tab w:val="num" w:pos="680"/>
        </w:tabs>
        <w:ind w:left="680" w:hanging="680"/>
      </w:pPr>
      <w:rPr>
        <w:rFonts w:ascii="Arial" w:hAnsi="Arial" w:hint="default"/>
        <w:b/>
        <w:i w:val="0"/>
        <w:sz w:val="22"/>
      </w:rPr>
    </w:lvl>
    <w:lvl w:ilvl="1">
      <w:start w:val="1"/>
      <w:numFmt w:val="decimal"/>
      <w:pStyle w:val="Level2"/>
      <w:lvlText w:val="%1.%2"/>
      <w:lvlJc w:val="left"/>
      <w:pPr>
        <w:tabs>
          <w:tab w:val="num" w:pos="680"/>
        </w:tabs>
        <w:ind w:left="680" w:hanging="680"/>
      </w:pPr>
      <w:rPr>
        <w:rFonts w:ascii="Arial" w:hAnsi="Arial" w:hint="default"/>
        <w:b/>
        <w:i w:val="0"/>
        <w:sz w:val="21"/>
      </w:rPr>
    </w:lvl>
    <w:lvl w:ilvl="2">
      <w:start w:val="1"/>
      <w:numFmt w:val="decimal"/>
      <w:pStyle w:val="Level3"/>
      <w:lvlText w:val="%1.%2.%3"/>
      <w:lvlJc w:val="left"/>
      <w:pPr>
        <w:tabs>
          <w:tab w:val="num" w:pos="1361"/>
        </w:tabs>
        <w:ind w:left="1361" w:hanging="681"/>
      </w:pPr>
      <w:rPr>
        <w:rFonts w:ascii="Arial" w:hAnsi="Arial" w:hint="default"/>
        <w:b/>
        <w:i w:val="0"/>
        <w:sz w:val="17"/>
      </w:rPr>
    </w:lvl>
    <w:lvl w:ilvl="3">
      <w:start w:val="1"/>
      <w:numFmt w:val="lowerRoman"/>
      <w:pStyle w:val="Level4"/>
      <w:lvlText w:val="(%4)"/>
      <w:lvlJc w:val="left"/>
      <w:pPr>
        <w:tabs>
          <w:tab w:val="num" w:pos="2041"/>
        </w:tabs>
        <w:ind w:left="2041" w:hanging="680"/>
      </w:pPr>
      <w:rPr>
        <w:rFonts w:ascii="Arial" w:hAnsi="Arial" w:hint="default"/>
        <w:b w:val="0"/>
        <w:i w:val="0"/>
        <w:sz w:val="20"/>
      </w:rPr>
    </w:lvl>
    <w:lvl w:ilvl="4">
      <w:start w:val="1"/>
      <w:numFmt w:val="lowerLetter"/>
      <w:pStyle w:val="Level5"/>
      <w:lvlText w:val="(%5)"/>
      <w:lvlJc w:val="left"/>
      <w:pPr>
        <w:tabs>
          <w:tab w:val="num" w:pos="2608"/>
        </w:tabs>
        <w:ind w:left="2608" w:hanging="567"/>
      </w:pPr>
      <w:rPr>
        <w:rFonts w:ascii="Arial" w:hAnsi="Arial" w:hint="default"/>
        <w:b w:val="0"/>
        <w:i w:val="0"/>
        <w:sz w:val="20"/>
      </w:rPr>
    </w:lvl>
    <w:lvl w:ilvl="5">
      <w:start w:val="1"/>
      <w:numFmt w:val="upperRoman"/>
      <w:pStyle w:val="Level6"/>
      <w:lvlText w:val="(%6)"/>
      <w:lvlJc w:val="left"/>
      <w:pPr>
        <w:tabs>
          <w:tab w:val="num" w:pos="3289"/>
        </w:tabs>
        <w:ind w:left="3289" w:hanging="681"/>
      </w:pPr>
      <w:rPr>
        <w:rFonts w:ascii="Arial" w:hAnsi="Arial" w:hint="default"/>
        <w:b w:val="0"/>
        <w:i w:val="0"/>
        <w:sz w:val="20"/>
      </w:r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45" w15:restartNumberingAfterBreak="0">
    <w:nsid w:val="7CE10979"/>
    <w:multiLevelType w:val="singleLevel"/>
    <w:tmpl w:val="FBF0CC4C"/>
    <w:lvl w:ilvl="0">
      <w:start w:val="1"/>
      <w:numFmt w:val="lowerLetter"/>
      <w:pStyle w:val="alpha6"/>
      <w:lvlText w:val="(%1)"/>
      <w:lvlJc w:val="left"/>
      <w:pPr>
        <w:tabs>
          <w:tab w:val="num" w:pos="3969"/>
        </w:tabs>
        <w:ind w:left="3969" w:hanging="680"/>
      </w:pPr>
      <w:rPr>
        <w:rFonts w:ascii="Arial" w:hAnsi="Arial" w:hint="default"/>
        <w:b w:val="0"/>
        <w:i w:val="0"/>
        <w:sz w:val="20"/>
      </w:rPr>
    </w:lvl>
  </w:abstractNum>
  <w:abstractNum w:abstractNumId="46" w15:restartNumberingAfterBreak="0">
    <w:nsid w:val="7F6065DC"/>
    <w:multiLevelType w:val="hybridMultilevel"/>
    <w:tmpl w:val="F31E89C8"/>
    <w:lvl w:ilvl="0" w:tplc="30546488">
      <w:start w:val="1"/>
      <w:numFmt w:val="lowerLetter"/>
      <w:lvlText w:val="%1."/>
      <w:lvlJc w:val="left"/>
      <w:pPr>
        <w:ind w:left="1080" w:hanging="360"/>
      </w:pPr>
    </w:lvl>
    <w:lvl w:ilvl="1" w:tplc="2EBA047E">
      <w:start w:val="1"/>
      <w:numFmt w:val="lowerLetter"/>
      <w:lvlText w:val="%2."/>
      <w:lvlJc w:val="left"/>
      <w:pPr>
        <w:ind w:left="1800" w:hanging="360"/>
      </w:pPr>
    </w:lvl>
    <w:lvl w:ilvl="2" w:tplc="9EBC3D5C">
      <w:start w:val="1"/>
      <w:numFmt w:val="lowerRoman"/>
      <w:lvlText w:val="%3."/>
      <w:lvlJc w:val="right"/>
      <w:pPr>
        <w:ind w:left="2520" w:hanging="180"/>
      </w:pPr>
    </w:lvl>
    <w:lvl w:ilvl="3" w:tplc="53069942">
      <w:start w:val="1"/>
      <w:numFmt w:val="decimal"/>
      <w:lvlText w:val="%4."/>
      <w:lvlJc w:val="left"/>
      <w:pPr>
        <w:ind w:left="3240" w:hanging="360"/>
      </w:pPr>
    </w:lvl>
    <w:lvl w:ilvl="4" w:tplc="E9B214FA">
      <w:start w:val="1"/>
      <w:numFmt w:val="lowerLetter"/>
      <w:lvlText w:val="%5."/>
      <w:lvlJc w:val="left"/>
      <w:pPr>
        <w:ind w:left="3960" w:hanging="360"/>
      </w:pPr>
    </w:lvl>
    <w:lvl w:ilvl="5" w:tplc="1A9C16F2">
      <w:start w:val="1"/>
      <w:numFmt w:val="lowerRoman"/>
      <w:lvlText w:val="%6."/>
      <w:lvlJc w:val="right"/>
      <w:pPr>
        <w:ind w:left="4680" w:hanging="180"/>
      </w:pPr>
    </w:lvl>
    <w:lvl w:ilvl="6" w:tplc="9566CFD2">
      <w:start w:val="1"/>
      <w:numFmt w:val="decimal"/>
      <w:lvlText w:val="%7."/>
      <w:lvlJc w:val="left"/>
      <w:pPr>
        <w:ind w:left="5400" w:hanging="360"/>
      </w:pPr>
    </w:lvl>
    <w:lvl w:ilvl="7" w:tplc="2078E684">
      <w:start w:val="1"/>
      <w:numFmt w:val="lowerLetter"/>
      <w:lvlText w:val="%8."/>
      <w:lvlJc w:val="left"/>
      <w:pPr>
        <w:ind w:left="6120" w:hanging="360"/>
      </w:pPr>
    </w:lvl>
    <w:lvl w:ilvl="8" w:tplc="D5908FA8">
      <w:start w:val="1"/>
      <w:numFmt w:val="lowerRoman"/>
      <w:lvlText w:val="%9."/>
      <w:lvlJc w:val="right"/>
      <w:pPr>
        <w:ind w:left="6840" w:hanging="180"/>
      </w:pPr>
    </w:lvl>
  </w:abstractNum>
  <w:num w:numId="1">
    <w:abstractNumId w:val="24"/>
  </w:num>
  <w:num w:numId="2">
    <w:abstractNumId w:val="15"/>
  </w:num>
  <w:num w:numId="3">
    <w:abstractNumId w:val="7"/>
  </w:num>
  <w:num w:numId="4">
    <w:abstractNumId w:val="34"/>
  </w:num>
  <w:num w:numId="5">
    <w:abstractNumId w:val="41"/>
  </w:num>
  <w:num w:numId="6">
    <w:abstractNumId w:val="39"/>
    <w:lvlOverride w:ilvl="0">
      <w:startOverride w:val="1"/>
    </w:lvlOverride>
  </w:num>
  <w:num w:numId="7">
    <w:abstractNumId w:val="8"/>
  </w:num>
  <w:num w:numId="8">
    <w:abstractNumId w:val="9"/>
  </w:num>
  <w:num w:numId="9">
    <w:abstractNumId w:val="43"/>
  </w:num>
  <w:num w:numId="10">
    <w:abstractNumId w:val="12"/>
  </w:num>
  <w:num w:numId="11">
    <w:abstractNumId w:val="17"/>
  </w:num>
  <w:num w:numId="12">
    <w:abstractNumId w:val="20"/>
  </w:num>
  <w:num w:numId="13">
    <w:abstractNumId w:val="0"/>
  </w:num>
  <w:num w:numId="14">
    <w:abstractNumId w:val="26"/>
  </w:num>
  <w:num w:numId="15">
    <w:abstractNumId w:val="38"/>
  </w:num>
  <w:num w:numId="16">
    <w:abstractNumId w:val="30"/>
  </w:num>
  <w:num w:numId="17">
    <w:abstractNumId w:val="40"/>
  </w:num>
  <w:num w:numId="18">
    <w:abstractNumId w:val="27"/>
  </w:num>
  <w:num w:numId="19">
    <w:abstractNumId w:val="36"/>
  </w:num>
  <w:num w:numId="20">
    <w:abstractNumId w:val="25"/>
  </w:num>
  <w:num w:numId="21">
    <w:abstractNumId w:val="42"/>
  </w:num>
  <w:num w:numId="22">
    <w:abstractNumId w:val="29"/>
  </w:num>
  <w:num w:numId="23">
    <w:abstractNumId w:val="37"/>
  </w:num>
  <w:num w:numId="24">
    <w:abstractNumId w:val="44"/>
  </w:num>
  <w:num w:numId="25">
    <w:abstractNumId w:val="10"/>
  </w:num>
  <w:num w:numId="26">
    <w:abstractNumId w:val="5"/>
  </w:num>
  <w:num w:numId="27">
    <w:abstractNumId w:val="22"/>
  </w:num>
  <w:num w:numId="28">
    <w:abstractNumId w:val="1"/>
  </w:num>
  <w:num w:numId="29">
    <w:abstractNumId w:val="14"/>
  </w:num>
  <w:num w:numId="30">
    <w:abstractNumId w:val="45"/>
  </w:num>
  <w:num w:numId="31">
    <w:abstractNumId w:val="13"/>
  </w:num>
  <w:num w:numId="32">
    <w:abstractNumId w:val="28"/>
  </w:num>
  <w:num w:numId="33">
    <w:abstractNumId w:val="3"/>
  </w:num>
  <w:num w:numId="34">
    <w:abstractNumId w:val="11"/>
  </w:num>
  <w:num w:numId="35">
    <w:abstractNumId w:val="32"/>
  </w:num>
  <w:num w:numId="36">
    <w:abstractNumId w:val="6"/>
  </w:num>
  <w:num w:numId="37">
    <w:abstractNumId w:val="35"/>
  </w:num>
  <w:num w:numId="38">
    <w:abstractNumId w:val="18"/>
  </w:num>
  <w:num w:numId="39">
    <w:abstractNumId w:val="19"/>
  </w:num>
  <w:num w:numId="40">
    <w:abstractNumId w:val="2"/>
  </w:num>
  <w:num w:numId="41">
    <w:abstractNumId w:val="31"/>
  </w:num>
  <w:num w:numId="42">
    <w:abstractNumId w:val="23"/>
  </w:num>
  <w:num w:numId="43">
    <w:abstractNumId w:val="16"/>
  </w:num>
  <w:num w:numId="44">
    <w:abstractNumId w:val="21"/>
  </w:num>
  <w:num w:numId="45">
    <w:abstractNumId w:val="4"/>
  </w:num>
  <w:num w:numId="46">
    <w:abstractNumId w:val="33"/>
  </w:num>
  <w:num w:numId="47">
    <w:abstractNumId w:val="46"/>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Gormley">
    <w15:presenceInfo w15:providerId="None" w15:userId="Dan Gormley"/>
  </w15:person>
  <w15:person w15:author="Johannes Baus [2]">
    <w15:presenceInfo w15:providerId="None" w15:userId="Johannes Ba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D3"/>
    <w:rsid w:val="000012AC"/>
    <w:rsid w:val="00001768"/>
    <w:rsid w:val="00013E81"/>
    <w:rsid w:val="00014A8B"/>
    <w:rsid w:val="0001649A"/>
    <w:rsid w:val="00022D57"/>
    <w:rsid w:val="00036B65"/>
    <w:rsid w:val="00040D0F"/>
    <w:rsid w:val="00055CBB"/>
    <w:rsid w:val="00060EC3"/>
    <w:rsid w:val="000713DB"/>
    <w:rsid w:val="00072399"/>
    <w:rsid w:val="00076173"/>
    <w:rsid w:val="00083A35"/>
    <w:rsid w:val="000967AF"/>
    <w:rsid w:val="000B19A6"/>
    <w:rsid w:val="000B7115"/>
    <w:rsid w:val="000C0CE1"/>
    <w:rsid w:val="000D7AFF"/>
    <w:rsid w:val="000E4D40"/>
    <w:rsid w:val="000E6CB4"/>
    <w:rsid w:val="000F713F"/>
    <w:rsid w:val="00100A11"/>
    <w:rsid w:val="001022E1"/>
    <w:rsid w:val="00103AB4"/>
    <w:rsid w:val="00105CBF"/>
    <w:rsid w:val="001233C8"/>
    <w:rsid w:val="00130CC7"/>
    <w:rsid w:val="00140647"/>
    <w:rsid w:val="00164CEE"/>
    <w:rsid w:val="00172B25"/>
    <w:rsid w:val="00180452"/>
    <w:rsid w:val="0018395A"/>
    <w:rsid w:val="00185C13"/>
    <w:rsid w:val="00186A26"/>
    <w:rsid w:val="001A73B3"/>
    <w:rsid w:val="001B1029"/>
    <w:rsid w:val="001B4010"/>
    <w:rsid w:val="001D2DCD"/>
    <w:rsid w:val="001E563A"/>
    <w:rsid w:val="001E7B04"/>
    <w:rsid w:val="0020255C"/>
    <w:rsid w:val="00204FB4"/>
    <w:rsid w:val="00205D74"/>
    <w:rsid w:val="002209FF"/>
    <w:rsid w:val="0022568F"/>
    <w:rsid w:val="00226B4F"/>
    <w:rsid w:val="00235898"/>
    <w:rsid w:val="0023709E"/>
    <w:rsid w:val="00243FE2"/>
    <w:rsid w:val="0024691F"/>
    <w:rsid w:val="00253E0A"/>
    <w:rsid w:val="00255680"/>
    <w:rsid w:val="00264443"/>
    <w:rsid w:val="0026702B"/>
    <w:rsid w:val="0026765B"/>
    <w:rsid w:val="002924AF"/>
    <w:rsid w:val="002A2486"/>
    <w:rsid w:val="002C383C"/>
    <w:rsid w:val="002C75EF"/>
    <w:rsid w:val="002D1BE7"/>
    <w:rsid w:val="002E638D"/>
    <w:rsid w:val="002F1347"/>
    <w:rsid w:val="002F4713"/>
    <w:rsid w:val="003040CD"/>
    <w:rsid w:val="00332D3F"/>
    <w:rsid w:val="00343351"/>
    <w:rsid w:val="00343800"/>
    <w:rsid w:val="003464E9"/>
    <w:rsid w:val="0034745A"/>
    <w:rsid w:val="00354057"/>
    <w:rsid w:val="00373CB2"/>
    <w:rsid w:val="003A21D0"/>
    <w:rsid w:val="003B50D3"/>
    <w:rsid w:val="003C0443"/>
    <w:rsid w:val="003C67F2"/>
    <w:rsid w:val="003F7E0E"/>
    <w:rsid w:val="00403784"/>
    <w:rsid w:val="004047A8"/>
    <w:rsid w:val="00422DCB"/>
    <w:rsid w:val="004359AA"/>
    <w:rsid w:val="0044630B"/>
    <w:rsid w:val="00471AB1"/>
    <w:rsid w:val="00475ECE"/>
    <w:rsid w:val="0048125E"/>
    <w:rsid w:val="004902F8"/>
    <w:rsid w:val="00494F0A"/>
    <w:rsid w:val="004A7400"/>
    <w:rsid w:val="004B013A"/>
    <w:rsid w:val="004C1A6D"/>
    <w:rsid w:val="004C41A1"/>
    <w:rsid w:val="004D34A0"/>
    <w:rsid w:val="004D4170"/>
    <w:rsid w:val="004D64CA"/>
    <w:rsid w:val="004F3098"/>
    <w:rsid w:val="004F5C5A"/>
    <w:rsid w:val="004F66CD"/>
    <w:rsid w:val="00507228"/>
    <w:rsid w:val="00510201"/>
    <w:rsid w:val="00517377"/>
    <w:rsid w:val="00520541"/>
    <w:rsid w:val="00525121"/>
    <w:rsid w:val="00543A07"/>
    <w:rsid w:val="005440BC"/>
    <w:rsid w:val="00567771"/>
    <w:rsid w:val="00573D92"/>
    <w:rsid w:val="0057768E"/>
    <w:rsid w:val="00584C93"/>
    <w:rsid w:val="0059313D"/>
    <w:rsid w:val="005A16C9"/>
    <w:rsid w:val="005A4559"/>
    <w:rsid w:val="005B1FEB"/>
    <w:rsid w:val="005B24B0"/>
    <w:rsid w:val="005B3F56"/>
    <w:rsid w:val="005D56FF"/>
    <w:rsid w:val="005E58E6"/>
    <w:rsid w:val="005F1559"/>
    <w:rsid w:val="00600F26"/>
    <w:rsid w:val="006048F2"/>
    <w:rsid w:val="00615218"/>
    <w:rsid w:val="00615A77"/>
    <w:rsid w:val="00617F9A"/>
    <w:rsid w:val="006325BF"/>
    <w:rsid w:val="0065255B"/>
    <w:rsid w:val="006564E2"/>
    <w:rsid w:val="00674E0C"/>
    <w:rsid w:val="006935A2"/>
    <w:rsid w:val="00694A43"/>
    <w:rsid w:val="006A1365"/>
    <w:rsid w:val="006A36D9"/>
    <w:rsid w:val="006A38BD"/>
    <w:rsid w:val="006B17A4"/>
    <w:rsid w:val="006D07A3"/>
    <w:rsid w:val="006D48AB"/>
    <w:rsid w:val="006D53D4"/>
    <w:rsid w:val="006E1234"/>
    <w:rsid w:val="006F4A95"/>
    <w:rsid w:val="00700AEA"/>
    <w:rsid w:val="0070216E"/>
    <w:rsid w:val="007063BC"/>
    <w:rsid w:val="00716786"/>
    <w:rsid w:val="0071678D"/>
    <w:rsid w:val="00717778"/>
    <w:rsid w:val="00723022"/>
    <w:rsid w:val="007430D0"/>
    <w:rsid w:val="00756974"/>
    <w:rsid w:val="007653B2"/>
    <w:rsid w:val="00765B8A"/>
    <w:rsid w:val="00791B25"/>
    <w:rsid w:val="007A36F0"/>
    <w:rsid w:val="007D481E"/>
    <w:rsid w:val="007E4F73"/>
    <w:rsid w:val="007E64A8"/>
    <w:rsid w:val="007E7F54"/>
    <w:rsid w:val="007F0EEB"/>
    <w:rsid w:val="0080502D"/>
    <w:rsid w:val="00805281"/>
    <w:rsid w:val="00813BE1"/>
    <w:rsid w:val="00831563"/>
    <w:rsid w:val="008337F1"/>
    <w:rsid w:val="008365AF"/>
    <w:rsid w:val="00836615"/>
    <w:rsid w:val="00842599"/>
    <w:rsid w:val="008522BD"/>
    <w:rsid w:val="00852E85"/>
    <w:rsid w:val="008645C5"/>
    <w:rsid w:val="008828D7"/>
    <w:rsid w:val="00885C1F"/>
    <w:rsid w:val="00892A7E"/>
    <w:rsid w:val="008A4BF7"/>
    <w:rsid w:val="008B4E5A"/>
    <w:rsid w:val="008B5B71"/>
    <w:rsid w:val="008C317F"/>
    <w:rsid w:val="008D131D"/>
    <w:rsid w:val="008D1F42"/>
    <w:rsid w:val="008D59B7"/>
    <w:rsid w:val="008F5D06"/>
    <w:rsid w:val="009223CC"/>
    <w:rsid w:val="0092491E"/>
    <w:rsid w:val="00930AC1"/>
    <w:rsid w:val="009377EB"/>
    <w:rsid w:val="00964961"/>
    <w:rsid w:val="009750EB"/>
    <w:rsid w:val="00981C95"/>
    <w:rsid w:val="00997CFD"/>
    <w:rsid w:val="009D3C3D"/>
    <w:rsid w:val="009D6EA8"/>
    <w:rsid w:val="009E113E"/>
    <w:rsid w:val="009E5BA5"/>
    <w:rsid w:val="009E6FED"/>
    <w:rsid w:val="009F51A4"/>
    <w:rsid w:val="009F689D"/>
    <w:rsid w:val="00A0143C"/>
    <w:rsid w:val="00A01A18"/>
    <w:rsid w:val="00A129B0"/>
    <w:rsid w:val="00A14B41"/>
    <w:rsid w:val="00A16F30"/>
    <w:rsid w:val="00A2364A"/>
    <w:rsid w:val="00A27F0B"/>
    <w:rsid w:val="00A47F51"/>
    <w:rsid w:val="00A533C9"/>
    <w:rsid w:val="00A6595D"/>
    <w:rsid w:val="00A71348"/>
    <w:rsid w:val="00A755BD"/>
    <w:rsid w:val="00A755CC"/>
    <w:rsid w:val="00A76A85"/>
    <w:rsid w:val="00A777CF"/>
    <w:rsid w:val="00A82E97"/>
    <w:rsid w:val="00A871E2"/>
    <w:rsid w:val="00A918ED"/>
    <w:rsid w:val="00A9774F"/>
    <w:rsid w:val="00AD4939"/>
    <w:rsid w:val="00AD6F08"/>
    <w:rsid w:val="00AF0D5B"/>
    <w:rsid w:val="00B00BAA"/>
    <w:rsid w:val="00B0162F"/>
    <w:rsid w:val="00B15031"/>
    <w:rsid w:val="00B45DFD"/>
    <w:rsid w:val="00B51EBF"/>
    <w:rsid w:val="00B56300"/>
    <w:rsid w:val="00B57390"/>
    <w:rsid w:val="00B57765"/>
    <w:rsid w:val="00B642E3"/>
    <w:rsid w:val="00B72C76"/>
    <w:rsid w:val="00B738D6"/>
    <w:rsid w:val="00B833AE"/>
    <w:rsid w:val="00BB0ECD"/>
    <w:rsid w:val="00BB6861"/>
    <w:rsid w:val="00BD3A66"/>
    <w:rsid w:val="00BD72D9"/>
    <w:rsid w:val="00BE6466"/>
    <w:rsid w:val="00BE6652"/>
    <w:rsid w:val="00BF1231"/>
    <w:rsid w:val="00BF1A88"/>
    <w:rsid w:val="00BF3AD7"/>
    <w:rsid w:val="00BF481B"/>
    <w:rsid w:val="00BF6D5D"/>
    <w:rsid w:val="00C31849"/>
    <w:rsid w:val="00C32D3B"/>
    <w:rsid w:val="00C34C6E"/>
    <w:rsid w:val="00C430CC"/>
    <w:rsid w:val="00C4369B"/>
    <w:rsid w:val="00C5086E"/>
    <w:rsid w:val="00C547DE"/>
    <w:rsid w:val="00C54B5A"/>
    <w:rsid w:val="00C559BC"/>
    <w:rsid w:val="00C655A1"/>
    <w:rsid w:val="00C65B30"/>
    <w:rsid w:val="00C80C86"/>
    <w:rsid w:val="00C85252"/>
    <w:rsid w:val="00C8748B"/>
    <w:rsid w:val="00C91F0C"/>
    <w:rsid w:val="00C978B4"/>
    <w:rsid w:val="00CC636D"/>
    <w:rsid w:val="00CC6EDE"/>
    <w:rsid w:val="00CD4C06"/>
    <w:rsid w:val="00CD65CF"/>
    <w:rsid w:val="00CF5135"/>
    <w:rsid w:val="00D017F0"/>
    <w:rsid w:val="00D044BF"/>
    <w:rsid w:val="00D05BDE"/>
    <w:rsid w:val="00D103DE"/>
    <w:rsid w:val="00D13495"/>
    <w:rsid w:val="00D27B07"/>
    <w:rsid w:val="00D32F0D"/>
    <w:rsid w:val="00D34298"/>
    <w:rsid w:val="00D35DE2"/>
    <w:rsid w:val="00D47C4D"/>
    <w:rsid w:val="00D5731D"/>
    <w:rsid w:val="00D87FAB"/>
    <w:rsid w:val="00D93E71"/>
    <w:rsid w:val="00DB2730"/>
    <w:rsid w:val="00DB67B2"/>
    <w:rsid w:val="00DC1607"/>
    <w:rsid w:val="00DF069F"/>
    <w:rsid w:val="00DF549A"/>
    <w:rsid w:val="00E070BA"/>
    <w:rsid w:val="00E079E3"/>
    <w:rsid w:val="00E07E8E"/>
    <w:rsid w:val="00E14EF6"/>
    <w:rsid w:val="00E33151"/>
    <w:rsid w:val="00E423F7"/>
    <w:rsid w:val="00E47523"/>
    <w:rsid w:val="00E53AF0"/>
    <w:rsid w:val="00E54028"/>
    <w:rsid w:val="00E601E9"/>
    <w:rsid w:val="00E700D7"/>
    <w:rsid w:val="00E75437"/>
    <w:rsid w:val="00E82201"/>
    <w:rsid w:val="00E82CFA"/>
    <w:rsid w:val="00EA1BE3"/>
    <w:rsid w:val="00EA5E9B"/>
    <w:rsid w:val="00EB2AE7"/>
    <w:rsid w:val="00EC1750"/>
    <w:rsid w:val="00EC2CFF"/>
    <w:rsid w:val="00EC7DB9"/>
    <w:rsid w:val="00ED2006"/>
    <w:rsid w:val="00ED3C17"/>
    <w:rsid w:val="00EE67D6"/>
    <w:rsid w:val="00F12E97"/>
    <w:rsid w:val="00F14F09"/>
    <w:rsid w:val="00F17F19"/>
    <w:rsid w:val="00F26A71"/>
    <w:rsid w:val="00F445FF"/>
    <w:rsid w:val="00F71848"/>
    <w:rsid w:val="00F7586F"/>
    <w:rsid w:val="00F80A71"/>
    <w:rsid w:val="00F82A5E"/>
    <w:rsid w:val="00F85135"/>
    <w:rsid w:val="00F85E43"/>
    <w:rsid w:val="00FA0580"/>
    <w:rsid w:val="00FA129C"/>
    <w:rsid w:val="00FA5A6C"/>
    <w:rsid w:val="00FC5363"/>
    <w:rsid w:val="00FD59DB"/>
    <w:rsid w:val="00FD6EC0"/>
    <w:rsid w:val="00FE4D2F"/>
    <w:rsid w:val="00FF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7E8961"/>
  <w15:chartTrackingRefBased/>
  <w15:docId w15:val="{E80E1DE0-AA41-40BE-8526-23C4A45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50D3"/>
    <w:rPr>
      <w:lang w:val="en-GB"/>
    </w:rPr>
  </w:style>
  <w:style w:type="paragraph" w:styleId="1">
    <w:name w:val="heading 1"/>
    <w:basedOn w:val="HouseStyleBase"/>
    <w:link w:val="10"/>
    <w:qFormat/>
    <w:rsid w:val="00617F9A"/>
    <w:pPr>
      <w:numPr>
        <w:numId w:val="37"/>
      </w:numPr>
      <w:tabs>
        <w:tab w:val="clear" w:pos="720"/>
        <w:tab w:val="num" w:pos="2041"/>
      </w:tabs>
      <w:ind w:left="2041" w:hanging="680"/>
      <w:outlineLvl w:val="0"/>
    </w:pPr>
  </w:style>
  <w:style w:type="paragraph" w:styleId="21">
    <w:name w:val="heading 2"/>
    <w:basedOn w:val="HouseStyleBase"/>
    <w:link w:val="22"/>
    <w:qFormat/>
    <w:rsid w:val="00617F9A"/>
    <w:pPr>
      <w:numPr>
        <w:ilvl w:val="1"/>
        <w:numId w:val="37"/>
      </w:numPr>
      <w:tabs>
        <w:tab w:val="clear" w:pos="720"/>
        <w:tab w:val="num" w:pos="2041"/>
      </w:tabs>
      <w:spacing w:after="120" w:line="260" w:lineRule="exact"/>
      <w:ind w:left="2041" w:hanging="680"/>
      <w:outlineLvl w:val="1"/>
    </w:pPr>
  </w:style>
  <w:style w:type="paragraph" w:styleId="31">
    <w:name w:val="heading 3"/>
    <w:basedOn w:val="HouseStyleBase"/>
    <w:link w:val="32"/>
    <w:qFormat/>
    <w:rsid w:val="00617F9A"/>
    <w:pPr>
      <w:numPr>
        <w:ilvl w:val="2"/>
        <w:numId w:val="37"/>
      </w:numPr>
      <w:tabs>
        <w:tab w:val="clear" w:pos="1800"/>
        <w:tab w:val="num" w:pos="720"/>
        <w:tab w:val="num" w:pos="2041"/>
      </w:tabs>
      <w:ind w:left="2041" w:hanging="680"/>
      <w:outlineLvl w:val="2"/>
    </w:pPr>
  </w:style>
  <w:style w:type="paragraph" w:styleId="40">
    <w:name w:val="heading 4"/>
    <w:basedOn w:val="HouseStyleBase"/>
    <w:link w:val="41"/>
    <w:qFormat/>
    <w:rsid w:val="00617F9A"/>
    <w:pPr>
      <w:numPr>
        <w:ilvl w:val="3"/>
        <w:numId w:val="37"/>
      </w:numPr>
      <w:tabs>
        <w:tab w:val="clear" w:pos="2826"/>
        <w:tab w:val="num" w:pos="720"/>
        <w:tab w:val="num" w:pos="2041"/>
      </w:tabs>
      <w:spacing w:line="260" w:lineRule="exact"/>
      <w:ind w:left="2041" w:hanging="680"/>
      <w:outlineLvl w:val="3"/>
    </w:pPr>
  </w:style>
  <w:style w:type="paragraph" w:styleId="50">
    <w:name w:val="heading 5"/>
    <w:basedOn w:val="HouseStyleBase"/>
    <w:link w:val="51"/>
    <w:qFormat/>
    <w:rsid w:val="00617F9A"/>
    <w:pPr>
      <w:numPr>
        <w:ilvl w:val="4"/>
        <w:numId w:val="37"/>
      </w:numPr>
      <w:tabs>
        <w:tab w:val="clear" w:pos="3600"/>
        <w:tab w:val="num" w:pos="720"/>
        <w:tab w:val="num" w:pos="2041"/>
      </w:tabs>
      <w:spacing w:line="260" w:lineRule="exact"/>
      <w:ind w:left="2041" w:hanging="680"/>
      <w:outlineLvl w:val="4"/>
    </w:pPr>
  </w:style>
  <w:style w:type="paragraph" w:styleId="6">
    <w:name w:val="heading 6"/>
    <w:basedOn w:val="HouseStyleBase"/>
    <w:link w:val="60"/>
    <w:qFormat/>
    <w:rsid w:val="00617F9A"/>
    <w:pPr>
      <w:numPr>
        <w:ilvl w:val="5"/>
        <w:numId w:val="37"/>
      </w:numPr>
      <w:tabs>
        <w:tab w:val="clear" w:pos="4320"/>
        <w:tab w:val="num" w:pos="720"/>
        <w:tab w:val="num" w:pos="2041"/>
      </w:tabs>
      <w:ind w:left="2041" w:hanging="680"/>
      <w:outlineLvl w:val="5"/>
    </w:pPr>
  </w:style>
  <w:style w:type="paragraph" w:styleId="7">
    <w:name w:val="heading 7"/>
    <w:basedOn w:val="HouseStyleBase"/>
    <w:link w:val="70"/>
    <w:qFormat/>
    <w:rsid w:val="00617F9A"/>
    <w:pPr>
      <w:numPr>
        <w:ilvl w:val="6"/>
        <w:numId w:val="37"/>
      </w:numPr>
      <w:tabs>
        <w:tab w:val="clear" w:pos="5040"/>
        <w:tab w:val="num" w:pos="720"/>
        <w:tab w:val="num" w:pos="2041"/>
      </w:tabs>
      <w:ind w:left="2041" w:hanging="680"/>
      <w:outlineLvl w:val="6"/>
    </w:pPr>
  </w:style>
  <w:style w:type="paragraph" w:styleId="8">
    <w:name w:val="heading 8"/>
    <w:basedOn w:val="HouseStyleBase"/>
    <w:link w:val="80"/>
    <w:qFormat/>
    <w:rsid w:val="00617F9A"/>
    <w:pPr>
      <w:numPr>
        <w:ilvl w:val="7"/>
        <w:numId w:val="37"/>
      </w:numPr>
      <w:tabs>
        <w:tab w:val="clear" w:pos="5040"/>
        <w:tab w:val="num" w:pos="720"/>
        <w:tab w:val="num" w:pos="2041"/>
      </w:tabs>
      <w:ind w:left="2041" w:hanging="680"/>
      <w:outlineLvl w:val="7"/>
    </w:pPr>
  </w:style>
  <w:style w:type="paragraph" w:styleId="9">
    <w:name w:val="heading 9"/>
    <w:basedOn w:val="HouseStyleBase"/>
    <w:link w:val="90"/>
    <w:qFormat/>
    <w:rsid w:val="00617F9A"/>
    <w:pPr>
      <w:numPr>
        <w:ilvl w:val="8"/>
        <w:numId w:val="37"/>
      </w:numPr>
      <w:tabs>
        <w:tab w:val="clear" w:pos="5040"/>
        <w:tab w:val="num" w:pos="720"/>
        <w:tab w:val="num" w:pos="2041"/>
      </w:tabs>
      <w:ind w:left="2041" w:hanging="68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B50D3"/>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a5">
    <w:name w:val="Верхний колонтитул Знак"/>
    <w:basedOn w:val="a1"/>
    <w:link w:val="a4"/>
    <w:rsid w:val="003B50D3"/>
    <w:rPr>
      <w:rFonts w:ascii="Cambria" w:eastAsia="MS Mincho" w:hAnsi="Cambria" w:cs="Times New Roman"/>
      <w:sz w:val="24"/>
      <w:szCs w:val="24"/>
    </w:rPr>
  </w:style>
  <w:style w:type="paragraph" w:styleId="a6">
    <w:name w:val="footer"/>
    <w:basedOn w:val="a0"/>
    <w:link w:val="a7"/>
    <w:uiPriority w:val="99"/>
    <w:unhideWhenUsed/>
    <w:rsid w:val="003B50D3"/>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a7">
    <w:name w:val="Нижний колонтитул Знак"/>
    <w:basedOn w:val="a1"/>
    <w:link w:val="a6"/>
    <w:uiPriority w:val="99"/>
    <w:rsid w:val="003B50D3"/>
    <w:rPr>
      <w:rFonts w:ascii="Cambria" w:eastAsia="MS Mincho" w:hAnsi="Cambria" w:cs="Times New Roman"/>
      <w:sz w:val="24"/>
      <w:szCs w:val="24"/>
    </w:rPr>
  </w:style>
  <w:style w:type="paragraph" w:styleId="a8">
    <w:name w:val="List Paragraph"/>
    <w:basedOn w:val="a0"/>
    <w:uiPriority w:val="34"/>
    <w:qFormat/>
    <w:rsid w:val="008337F1"/>
    <w:pPr>
      <w:ind w:left="720"/>
      <w:contextualSpacing/>
    </w:pPr>
  </w:style>
  <w:style w:type="paragraph" w:styleId="a9">
    <w:name w:val="footnote text"/>
    <w:basedOn w:val="a0"/>
    <w:link w:val="aa"/>
    <w:semiHidden/>
    <w:rsid w:val="00A871E2"/>
    <w:pPr>
      <w:tabs>
        <w:tab w:val="left" w:pos="1080"/>
      </w:tabs>
      <w:spacing w:after="0" w:line="240" w:lineRule="auto"/>
      <w:ind w:firstLine="720"/>
    </w:pPr>
    <w:rPr>
      <w:rFonts w:ascii="Arial" w:eastAsia="Times New Roman" w:hAnsi="Arial" w:cs="Times New Roman"/>
      <w:sz w:val="20"/>
      <w:szCs w:val="20"/>
      <w:lang w:val="en-US"/>
    </w:rPr>
  </w:style>
  <w:style w:type="character" w:customStyle="1" w:styleId="aa">
    <w:name w:val="Текст сноски Знак"/>
    <w:basedOn w:val="a1"/>
    <w:link w:val="a9"/>
    <w:semiHidden/>
    <w:rsid w:val="00A871E2"/>
    <w:rPr>
      <w:rFonts w:ascii="Arial" w:eastAsia="Times New Roman" w:hAnsi="Arial" w:cs="Times New Roman"/>
      <w:sz w:val="20"/>
      <w:szCs w:val="20"/>
    </w:rPr>
  </w:style>
  <w:style w:type="paragraph" w:styleId="33">
    <w:name w:val="Body Text 3"/>
    <w:basedOn w:val="a0"/>
    <w:link w:val="34"/>
    <w:rsid w:val="00A871E2"/>
    <w:pPr>
      <w:spacing w:after="120" w:line="240" w:lineRule="auto"/>
    </w:pPr>
    <w:rPr>
      <w:rFonts w:ascii="Arial" w:eastAsia="Times New Roman" w:hAnsi="Arial" w:cs="Times New Roman"/>
      <w:sz w:val="16"/>
      <w:szCs w:val="16"/>
      <w:lang w:val="en-US"/>
    </w:rPr>
  </w:style>
  <w:style w:type="character" w:customStyle="1" w:styleId="34">
    <w:name w:val="Основной текст 3 Знак"/>
    <w:basedOn w:val="a1"/>
    <w:link w:val="33"/>
    <w:rsid w:val="00A871E2"/>
    <w:rPr>
      <w:rFonts w:ascii="Arial" w:eastAsia="Times New Roman" w:hAnsi="Arial" w:cs="Times New Roman"/>
      <w:sz w:val="16"/>
      <w:szCs w:val="16"/>
    </w:rPr>
  </w:style>
  <w:style w:type="character" w:customStyle="1" w:styleId="10">
    <w:name w:val="Заголовок 1 Знак"/>
    <w:basedOn w:val="a1"/>
    <w:link w:val="1"/>
    <w:rsid w:val="00617F9A"/>
    <w:rPr>
      <w:rFonts w:ascii="Times New Roman" w:eastAsia="STZhongsong" w:hAnsi="Times New Roman" w:cs="Times New Roman"/>
      <w:szCs w:val="20"/>
      <w:lang w:val="en-GB" w:eastAsia="zh-CN"/>
    </w:rPr>
  </w:style>
  <w:style w:type="character" w:customStyle="1" w:styleId="22">
    <w:name w:val="Заголовок 2 Знак"/>
    <w:basedOn w:val="a1"/>
    <w:link w:val="21"/>
    <w:rsid w:val="00617F9A"/>
    <w:rPr>
      <w:rFonts w:ascii="Times New Roman" w:eastAsia="STZhongsong" w:hAnsi="Times New Roman" w:cs="Times New Roman"/>
      <w:szCs w:val="20"/>
      <w:lang w:val="en-GB" w:eastAsia="zh-CN"/>
    </w:rPr>
  </w:style>
  <w:style w:type="character" w:customStyle="1" w:styleId="32">
    <w:name w:val="Заголовок 3 Знак"/>
    <w:basedOn w:val="a1"/>
    <w:link w:val="31"/>
    <w:rsid w:val="00617F9A"/>
    <w:rPr>
      <w:rFonts w:ascii="Times New Roman" w:eastAsia="STZhongsong" w:hAnsi="Times New Roman" w:cs="Times New Roman"/>
      <w:szCs w:val="20"/>
      <w:lang w:val="en-GB" w:eastAsia="zh-CN"/>
    </w:rPr>
  </w:style>
  <w:style w:type="character" w:customStyle="1" w:styleId="41">
    <w:name w:val="Заголовок 4 Знак"/>
    <w:basedOn w:val="a1"/>
    <w:link w:val="40"/>
    <w:rsid w:val="00617F9A"/>
    <w:rPr>
      <w:rFonts w:ascii="Times New Roman" w:eastAsia="STZhongsong" w:hAnsi="Times New Roman" w:cs="Times New Roman"/>
      <w:szCs w:val="20"/>
      <w:lang w:val="en-GB" w:eastAsia="zh-CN"/>
    </w:rPr>
  </w:style>
  <w:style w:type="character" w:customStyle="1" w:styleId="51">
    <w:name w:val="Заголовок 5 Знак"/>
    <w:basedOn w:val="a1"/>
    <w:link w:val="50"/>
    <w:rsid w:val="00617F9A"/>
    <w:rPr>
      <w:rFonts w:ascii="Times New Roman" w:eastAsia="STZhongsong" w:hAnsi="Times New Roman" w:cs="Times New Roman"/>
      <w:szCs w:val="20"/>
      <w:lang w:val="en-GB" w:eastAsia="zh-CN"/>
    </w:rPr>
  </w:style>
  <w:style w:type="character" w:customStyle="1" w:styleId="60">
    <w:name w:val="Заголовок 6 Знак"/>
    <w:basedOn w:val="a1"/>
    <w:link w:val="6"/>
    <w:rsid w:val="00617F9A"/>
    <w:rPr>
      <w:rFonts w:ascii="Times New Roman" w:eastAsia="STZhongsong" w:hAnsi="Times New Roman" w:cs="Times New Roman"/>
      <w:szCs w:val="20"/>
      <w:lang w:val="en-GB" w:eastAsia="zh-CN"/>
    </w:rPr>
  </w:style>
  <w:style w:type="character" w:customStyle="1" w:styleId="70">
    <w:name w:val="Заголовок 7 Знак"/>
    <w:basedOn w:val="a1"/>
    <w:link w:val="7"/>
    <w:rsid w:val="00617F9A"/>
    <w:rPr>
      <w:rFonts w:ascii="Times New Roman" w:eastAsia="STZhongsong" w:hAnsi="Times New Roman" w:cs="Times New Roman"/>
      <w:szCs w:val="20"/>
      <w:lang w:val="en-GB" w:eastAsia="zh-CN"/>
    </w:rPr>
  </w:style>
  <w:style w:type="character" w:customStyle="1" w:styleId="80">
    <w:name w:val="Заголовок 8 Знак"/>
    <w:basedOn w:val="a1"/>
    <w:link w:val="8"/>
    <w:rsid w:val="00617F9A"/>
    <w:rPr>
      <w:rFonts w:ascii="Times New Roman" w:eastAsia="STZhongsong" w:hAnsi="Times New Roman" w:cs="Times New Roman"/>
      <w:szCs w:val="20"/>
      <w:lang w:val="en-GB" w:eastAsia="zh-CN"/>
    </w:rPr>
  </w:style>
  <w:style w:type="character" w:customStyle="1" w:styleId="90">
    <w:name w:val="Заголовок 9 Знак"/>
    <w:basedOn w:val="a1"/>
    <w:link w:val="9"/>
    <w:rsid w:val="00617F9A"/>
    <w:rPr>
      <w:rFonts w:ascii="Times New Roman" w:eastAsia="STZhongsong" w:hAnsi="Times New Roman" w:cs="Times New Roman"/>
      <w:szCs w:val="20"/>
      <w:lang w:val="en-GB" w:eastAsia="zh-CN"/>
    </w:rPr>
  </w:style>
  <w:style w:type="paragraph" w:customStyle="1" w:styleId="CMSANHeading1">
    <w:name w:val="CMS AN Heading 1"/>
    <w:next w:val="CMSANHeading2"/>
    <w:uiPriority w:val="1"/>
    <w:qFormat/>
    <w:rsid w:val="00617F9A"/>
    <w:pPr>
      <w:keepNext/>
      <w:numPr>
        <w:ilvl w:val="1"/>
        <w:numId w:val="7"/>
      </w:numPr>
      <w:spacing w:before="240" w:after="120" w:line="300" w:lineRule="atLeast"/>
      <w:jc w:val="both"/>
      <w:outlineLvl w:val="1"/>
    </w:pPr>
    <w:rPr>
      <w:rFonts w:ascii="Times New Roman" w:hAnsi="Times New Roman" w:cs="Segoe Script"/>
      <w:b/>
      <w:caps/>
      <w:color w:val="000000" w:themeColor="text1"/>
      <w:lang w:val="en-GB"/>
    </w:rPr>
  </w:style>
  <w:style w:type="paragraph" w:customStyle="1" w:styleId="CMSANHeading2">
    <w:name w:val="CMS AN Heading 2"/>
    <w:uiPriority w:val="1"/>
    <w:qFormat/>
    <w:rsid w:val="00617F9A"/>
    <w:pPr>
      <w:numPr>
        <w:ilvl w:val="2"/>
        <w:numId w:val="7"/>
      </w:numPr>
      <w:spacing w:before="120" w:after="120" w:line="300" w:lineRule="atLeast"/>
      <w:jc w:val="both"/>
      <w:outlineLvl w:val="2"/>
    </w:pPr>
    <w:rPr>
      <w:rFonts w:ascii="Times New Roman" w:hAnsi="Times New Roman" w:cs="Segoe Script"/>
      <w:color w:val="000000" w:themeColor="text1"/>
      <w:lang w:val="en-GB"/>
    </w:rPr>
  </w:style>
  <w:style w:type="paragraph" w:customStyle="1" w:styleId="CMSANHeading3">
    <w:name w:val="CMS AN Heading 3"/>
    <w:uiPriority w:val="1"/>
    <w:qFormat/>
    <w:rsid w:val="00617F9A"/>
    <w:pPr>
      <w:numPr>
        <w:ilvl w:val="3"/>
        <w:numId w:val="7"/>
      </w:numPr>
      <w:spacing w:before="120" w:after="120" w:line="300" w:lineRule="atLeast"/>
      <w:jc w:val="both"/>
      <w:outlineLvl w:val="3"/>
    </w:pPr>
    <w:rPr>
      <w:rFonts w:ascii="Times New Roman" w:hAnsi="Times New Roman" w:cs="Segoe Script"/>
      <w:color w:val="000000" w:themeColor="text1"/>
      <w:lang w:val="en-GB"/>
    </w:rPr>
  </w:style>
  <w:style w:type="paragraph" w:customStyle="1" w:styleId="CMSANHeading4">
    <w:name w:val="CMS AN Heading 4"/>
    <w:uiPriority w:val="1"/>
    <w:qFormat/>
    <w:rsid w:val="00617F9A"/>
    <w:pPr>
      <w:numPr>
        <w:ilvl w:val="4"/>
        <w:numId w:val="7"/>
      </w:numPr>
      <w:spacing w:before="120" w:after="120" w:line="300" w:lineRule="atLeast"/>
      <w:jc w:val="both"/>
      <w:outlineLvl w:val="4"/>
    </w:pPr>
    <w:rPr>
      <w:rFonts w:ascii="Times New Roman" w:hAnsi="Times New Roman" w:cs="Segoe Script"/>
      <w:color w:val="000000" w:themeColor="text1"/>
      <w:lang w:val="en-GB"/>
    </w:rPr>
  </w:style>
  <w:style w:type="paragraph" w:customStyle="1" w:styleId="CMSANHeading5">
    <w:name w:val="CMS AN Heading 5"/>
    <w:uiPriority w:val="1"/>
    <w:qFormat/>
    <w:rsid w:val="00617F9A"/>
    <w:pPr>
      <w:numPr>
        <w:ilvl w:val="5"/>
        <w:numId w:val="7"/>
      </w:numPr>
      <w:spacing w:before="120" w:after="120" w:line="300" w:lineRule="atLeast"/>
      <w:jc w:val="both"/>
      <w:outlineLvl w:val="5"/>
    </w:pPr>
    <w:rPr>
      <w:rFonts w:ascii="Times New Roman" w:hAnsi="Times New Roman" w:cs="Segoe Script"/>
      <w:color w:val="000000" w:themeColor="text1"/>
      <w:lang w:val="en-GB"/>
    </w:rPr>
  </w:style>
  <w:style w:type="paragraph" w:customStyle="1" w:styleId="CMSANHeading6">
    <w:name w:val="CMS AN Heading 6"/>
    <w:uiPriority w:val="1"/>
    <w:qFormat/>
    <w:rsid w:val="00617F9A"/>
    <w:pPr>
      <w:numPr>
        <w:ilvl w:val="6"/>
        <w:numId w:val="7"/>
      </w:numPr>
      <w:spacing w:before="120" w:after="120" w:line="300" w:lineRule="atLeast"/>
      <w:jc w:val="both"/>
      <w:outlineLvl w:val="5"/>
    </w:pPr>
    <w:rPr>
      <w:rFonts w:ascii="Times New Roman" w:hAnsi="Times New Roman" w:cs="Segoe Script"/>
      <w:color w:val="000000" w:themeColor="text1"/>
      <w:lang w:val="en-GB"/>
    </w:rPr>
  </w:style>
  <w:style w:type="paragraph" w:customStyle="1" w:styleId="CMSANBodyText">
    <w:name w:val="CMS AN Body Text"/>
    <w:uiPriority w:val="9"/>
    <w:qFormat/>
    <w:rsid w:val="00617F9A"/>
    <w:pPr>
      <w:spacing w:before="120" w:after="120" w:line="300" w:lineRule="atLeast"/>
      <w:jc w:val="both"/>
    </w:pPr>
    <w:rPr>
      <w:rFonts w:ascii="Times New Roman" w:hAnsi="Times New Roman" w:cs="Segoe Script"/>
      <w:color w:val="000000" w:themeColor="text1"/>
      <w:lang w:val="en-GB"/>
    </w:rPr>
  </w:style>
  <w:style w:type="paragraph" w:customStyle="1" w:styleId="CMSANMainHeading">
    <w:name w:val="CMS AN Main Heading"/>
    <w:next w:val="CMSANHeading1"/>
    <w:rsid w:val="00617F9A"/>
    <w:pPr>
      <w:pageBreakBefore/>
      <w:numPr>
        <w:numId w:val="7"/>
      </w:numPr>
      <w:spacing w:after="240" w:line="300" w:lineRule="atLeast"/>
      <w:jc w:val="center"/>
      <w:outlineLvl w:val="0"/>
    </w:pPr>
    <w:rPr>
      <w:rFonts w:ascii="Times New Roman" w:hAnsi="Times New Roman" w:cs="Times New Roman"/>
      <w:b/>
      <w:caps/>
      <w:color w:val="000000" w:themeColor="text1"/>
      <w:lang w:val="en-GB"/>
    </w:rPr>
  </w:style>
  <w:style w:type="numbering" w:customStyle="1" w:styleId="CMS-ANHeading">
    <w:name w:val="CMS-AN Heading"/>
    <w:basedOn w:val="a3"/>
    <w:uiPriority w:val="99"/>
    <w:rsid w:val="00617F9A"/>
    <w:pPr>
      <w:numPr>
        <w:numId w:val="7"/>
      </w:numPr>
    </w:pPr>
  </w:style>
  <w:style w:type="paragraph" w:customStyle="1" w:styleId="CMSANUnnumbered">
    <w:name w:val="CMS AN Unnumbered"/>
    <w:next w:val="CMSANHeading1"/>
    <w:uiPriority w:val="3"/>
    <w:rsid w:val="00617F9A"/>
    <w:pPr>
      <w:keepNext/>
      <w:suppressAutoHyphens/>
      <w:spacing w:before="120" w:after="120" w:line="300" w:lineRule="atLeast"/>
      <w:ind w:left="851"/>
      <w:jc w:val="both"/>
    </w:pPr>
    <w:rPr>
      <w:rFonts w:ascii="Times New Roman" w:hAnsi="Times New Roman" w:cs="Segoe Script"/>
      <w:b/>
      <w:i/>
      <w:color w:val="000000" w:themeColor="text1"/>
      <w:lang w:val="en-GB"/>
    </w:rPr>
  </w:style>
  <w:style w:type="paragraph" w:customStyle="1" w:styleId="Definitions">
    <w:name w:val="Definitions"/>
    <w:basedOn w:val="a0"/>
    <w:rsid w:val="00617F9A"/>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617F9A"/>
    <w:rPr>
      <w:b/>
      <w:color w:val="000000"/>
      <w:sz w:val="22"/>
    </w:rPr>
  </w:style>
  <w:style w:type="paragraph" w:styleId="ab">
    <w:name w:val="Balloon Text"/>
    <w:basedOn w:val="a0"/>
    <w:link w:val="ac"/>
    <w:unhideWhenUsed/>
    <w:rsid w:val="00617F9A"/>
    <w:pPr>
      <w:spacing w:after="0" w:line="240" w:lineRule="auto"/>
      <w:jc w:val="both"/>
    </w:pPr>
    <w:rPr>
      <w:rFonts w:ascii="Segoe UI" w:hAnsi="Segoe UI" w:cs="Segoe UI"/>
      <w:color w:val="000000" w:themeColor="text1"/>
      <w:sz w:val="18"/>
      <w:szCs w:val="18"/>
    </w:rPr>
  </w:style>
  <w:style w:type="character" w:customStyle="1" w:styleId="ac">
    <w:name w:val="Текст выноски Знак"/>
    <w:basedOn w:val="a1"/>
    <w:link w:val="ab"/>
    <w:rsid w:val="00617F9A"/>
    <w:rPr>
      <w:rFonts w:ascii="Segoe UI" w:hAnsi="Segoe UI" w:cs="Segoe UI"/>
      <w:color w:val="000000" w:themeColor="text1"/>
      <w:sz w:val="18"/>
      <w:szCs w:val="18"/>
      <w:lang w:val="en-GB"/>
    </w:rPr>
  </w:style>
  <w:style w:type="character" w:styleId="ad">
    <w:name w:val="annotation reference"/>
    <w:basedOn w:val="a1"/>
    <w:unhideWhenUsed/>
    <w:rsid w:val="00617F9A"/>
    <w:rPr>
      <w:sz w:val="16"/>
      <w:szCs w:val="16"/>
    </w:rPr>
  </w:style>
  <w:style w:type="paragraph" w:styleId="ae">
    <w:name w:val="annotation text"/>
    <w:basedOn w:val="a0"/>
    <w:link w:val="af"/>
    <w:unhideWhenUsed/>
    <w:rsid w:val="00617F9A"/>
    <w:pPr>
      <w:spacing w:after="0" w:line="240" w:lineRule="auto"/>
      <w:jc w:val="both"/>
    </w:pPr>
    <w:rPr>
      <w:rFonts w:ascii="Times New Roman" w:hAnsi="Times New Roman"/>
      <w:color w:val="000000" w:themeColor="text1"/>
      <w:sz w:val="20"/>
      <w:szCs w:val="20"/>
    </w:rPr>
  </w:style>
  <w:style w:type="character" w:customStyle="1" w:styleId="af">
    <w:name w:val="Текст примечания Знак"/>
    <w:basedOn w:val="a1"/>
    <w:link w:val="ae"/>
    <w:rsid w:val="00617F9A"/>
    <w:rPr>
      <w:rFonts w:ascii="Times New Roman" w:hAnsi="Times New Roman"/>
      <w:color w:val="000000" w:themeColor="text1"/>
      <w:sz w:val="20"/>
      <w:szCs w:val="20"/>
      <w:lang w:val="en-GB"/>
    </w:rPr>
  </w:style>
  <w:style w:type="paragraph" w:styleId="af0">
    <w:name w:val="annotation subject"/>
    <w:basedOn w:val="ae"/>
    <w:next w:val="ae"/>
    <w:link w:val="af1"/>
    <w:unhideWhenUsed/>
    <w:rsid w:val="00617F9A"/>
    <w:rPr>
      <w:b/>
      <w:bCs/>
    </w:rPr>
  </w:style>
  <w:style w:type="character" w:customStyle="1" w:styleId="af1">
    <w:name w:val="Тема примечания Знак"/>
    <w:basedOn w:val="af"/>
    <w:link w:val="af0"/>
    <w:rsid w:val="00617F9A"/>
    <w:rPr>
      <w:rFonts w:ascii="Times New Roman" w:hAnsi="Times New Roman"/>
      <w:b/>
      <w:bCs/>
      <w:color w:val="000000" w:themeColor="text1"/>
      <w:sz w:val="20"/>
      <w:szCs w:val="20"/>
      <w:lang w:val="en-GB"/>
    </w:rPr>
  </w:style>
  <w:style w:type="character" w:styleId="af2">
    <w:name w:val="Emphasis"/>
    <w:basedOn w:val="a1"/>
    <w:uiPriority w:val="20"/>
    <w:qFormat/>
    <w:rsid w:val="00617F9A"/>
    <w:rPr>
      <w:i/>
      <w:iCs/>
    </w:rPr>
  </w:style>
  <w:style w:type="table" w:styleId="-11">
    <w:name w:val="Grid Table 1 Light Accent 1"/>
    <w:basedOn w:val="a2"/>
    <w:uiPriority w:val="46"/>
    <w:rsid w:val="00617F9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3">
    <w:name w:val="Hyperlink"/>
    <w:basedOn w:val="a1"/>
    <w:uiPriority w:val="99"/>
    <w:unhideWhenUsed/>
    <w:rsid w:val="00617F9A"/>
    <w:rPr>
      <w:color w:val="0563C1" w:themeColor="hyperlink"/>
      <w:u w:val="single"/>
    </w:rPr>
  </w:style>
  <w:style w:type="character" w:customStyle="1" w:styleId="BodyChar">
    <w:name w:val="Body Char"/>
    <w:aliases w:val="Body Char Char Ch... + Bold Char,b Char,bd Char,by Char,by Char Char Char Char,by Char Char Char1"/>
    <w:link w:val="Body"/>
    <w:locked/>
    <w:rsid w:val="00617F9A"/>
    <w:rPr>
      <w:rFonts w:ascii="Arial" w:eastAsia="Arial" w:hAnsi="Arial" w:cs="Arial"/>
    </w:rPr>
  </w:style>
  <w:style w:type="paragraph" w:customStyle="1" w:styleId="Body">
    <w:name w:val="Body"/>
    <w:aliases w:val="AOBoldkwn,B2,Body Char Char Ch... + Bold,Body Char Char Char,Bullet,b,bd,bd Char Char Char,by,by Char Char,by Char Char Char"/>
    <w:basedOn w:val="a0"/>
    <w:link w:val="BodyChar"/>
    <w:qFormat/>
    <w:rsid w:val="00617F9A"/>
    <w:pPr>
      <w:adjustRightInd w:val="0"/>
      <w:spacing w:after="240" w:line="240" w:lineRule="auto"/>
      <w:jc w:val="both"/>
    </w:pPr>
    <w:rPr>
      <w:rFonts w:ascii="Arial" w:eastAsia="Arial" w:hAnsi="Arial" w:cs="Arial"/>
      <w:lang w:val="en-US"/>
    </w:rPr>
  </w:style>
  <w:style w:type="paragraph" w:customStyle="1" w:styleId="alpha1">
    <w:name w:val="alpha 1"/>
    <w:basedOn w:val="a0"/>
    <w:rsid w:val="00617F9A"/>
    <w:pPr>
      <w:numPr>
        <w:numId w:val="25"/>
      </w:numPr>
      <w:spacing w:after="140" w:line="240" w:lineRule="auto"/>
      <w:jc w:val="both"/>
    </w:pPr>
    <w:rPr>
      <w:rFonts w:ascii="Times New Roman" w:eastAsia="SimSun" w:hAnsi="Times New Roman" w:cs="Times New Roman"/>
      <w:szCs w:val="24"/>
      <w:lang w:eastAsia="zh-CN"/>
    </w:rPr>
  </w:style>
  <w:style w:type="paragraph" w:customStyle="1" w:styleId="alpha2">
    <w:name w:val="alpha 2"/>
    <w:basedOn w:val="a0"/>
    <w:rsid w:val="00617F9A"/>
    <w:pPr>
      <w:numPr>
        <w:numId w:val="26"/>
      </w:numPr>
      <w:spacing w:after="140" w:line="240" w:lineRule="auto"/>
      <w:jc w:val="both"/>
    </w:pPr>
    <w:rPr>
      <w:rFonts w:ascii="Times New Roman" w:eastAsia="SimSun" w:hAnsi="Times New Roman" w:cs="Times New Roman"/>
      <w:szCs w:val="24"/>
      <w:lang w:eastAsia="zh-CN"/>
    </w:rPr>
  </w:style>
  <w:style w:type="paragraph" w:customStyle="1" w:styleId="alpha3">
    <w:name w:val="alpha 3"/>
    <w:basedOn w:val="a0"/>
    <w:rsid w:val="00617F9A"/>
    <w:pPr>
      <w:numPr>
        <w:numId w:val="27"/>
      </w:numPr>
      <w:spacing w:after="140" w:line="240" w:lineRule="auto"/>
      <w:jc w:val="both"/>
    </w:pPr>
    <w:rPr>
      <w:rFonts w:ascii="Times New Roman" w:eastAsia="SimSun" w:hAnsi="Times New Roman" w:cs="Times New Roman"/>
      <w:szCs w:val="24"/>
      <w:lang w:eastAsia="zh-CN"/>
    </w:rPr>
  </w:style>
  <w:style w:type="paragraph" w:customStyle="1" w:styleId="alpha4">
    <w:name w:val="alpha 4"/>
    <w:basedOn w:val="a0"/>
    <w:rsid w:val="00617F9A"/>
    <w:pPr>
      <w:numPr>
        <w:numId w:val="28"/>
      </w:numPr>
      <w:spacing w:after="140" w:line="240" w:lineRule="auto"/>
      <w:jc w:val="both"/>
    </w:pPr>
    <w:rPr>
      <w:rFonts w:ascii="Times New Roman" w:eastAsia="SimSun" w:hAnsi="Times New Roman" w:cs="Times New Roman"/>
      <w:szCs w:val="24"/>
      <w:lang w:eastAsia="zh-CN"/>
    </w:rPr>
  </w:style>
  <w:style w:type="paragraph" w:customStyle="1" w:styleId="alpha5">
    <w:name w:val="alpha 5"/>
    <w:basedOn w:val="a0"/>
    <w:rsid w:val="00617F9A"/>
    <w:pPr>
      <w:numPr>
        <w:numId w:val="29"/>
      </w:numPr>
      <w:spacing w:after="140" w:line="240" w:lineRule="auto"/>
      <w:ind w:left="3288" w:hanging="680"/>
      <w:jc w:val="both"/>
    </w:pPr>
    <w:rPr>
      <w:rFonts w:ascii="Times New Roman" w:eastAsia="SimSun" w:hAnsi="Times New Roman" w:cs="Times New Roman"/>
      <w:szCs w:val="24"/>
      <w:lang w:eastAsia="zh-CN"/>
    </w:rPr>
  </w:style>
  <w:style w:type="paragraph" w:customStyle="1" w:styleId="Body1">
    <w:name w:val="Body 1"/>
    <w:basedOn w:val="Body"/>
    <w:rsid w:val="00617F9A"/>
    <w:pPr>
      <w:tabs>
        <w:tab w:val="left" w:pos="680"/>
      </w:tabs>
      <w:adjustRightInd/>
      <w:spacing w:after="140"/>
      <w:ind w:left="680"/>
    </w:pPr>
    <w:rPr>
      <w:rFonts w:ascii="Times New Roman" w:eastAsia="SimSun" w:hAnsi="Times New Roman" w:cs="Times New Roman"/>
      <w:szCs w:val="24"/>
      <w:lang w:val="en-GB" w:eastAsia="zh-CN"/>
    </w:rPr>
  </w:style>
  <w:style w:type="paragraph" w:customStyle="1" w:styleId="Body2">
    <w:name w:val="Body 2"/>
    <w:basedOn w:val="Body"/>
    <w:rsid w:val="00617F9A"/>
    <w:pPr>
      <w:tabs>
        <w:tab w:val="left" w:pos="680"/>
      </w:tabs>
      <w:adjustRightInd/>
      <w:spacing w:after="140"/>
      <w:ind w:left="680"/>
    </w:pPr>
    <w:rPr>
      <w:rFonts w:ascii="Times New Roman" w:eastAsia="SimSun" w:hAnsi="Times New Roman" w:cs="Times New Roman"/>
      <w:szCs w:val="24"/>
      <w:lang w:val="en-GB" w:eastAsia="zh-CN"/>
    </w:rPr>
  </w:style>
  <w:style w:type="paragraph" w:customStyle="1" w:styleId="Body3">
    <w:name w:val="Body 3"/>
    <w:basedOn w:val="Body"/>
    <w:rsid w:val="00617F9A"/>
    <w:pPr>
      <w:tabs>
        <w:tab w:val="left" w:pos="1361"/>
      </w:tabs>
      <w:adjustRightInd/>
      <w:spacing w:after="140"/>
      <w:ind w:left="1361"/>
    </w:pPr>
    <w:rPr>
      <w:rFonts w:ascii="Times New Roman" w:eastAsia="SimSun" w:hAnsi="Times New Roman" w:cs="Times New Roman"/>
      <w:szCs w:val="24"/>
      <w:lang w:val="en-GB" w:eastAsia="zh-CN"/>
    </w:rPr>
  </w:style>
  <w:style w:type="paragraph" w:customStyle="1" w:styleId="Body4">
    <w:name w:val="Body 4"/>
    <w:basedOn w:val="Body"/>
    <w:rsid w:val="00617F9A"/>
    <w:pPr>
      <w:tabs>
        <w:tab w:val="left" w:pos="2041"/>
      </w:tabs>
      <w:adjustRightInd/>
      <w:spacing w:after="140"/>
      <w:ind w:left="2041"/>
    </w:pPr>
    <w:rPr>
      <w:rFonts w:ascii="Times New Roman" w:eastAsia="SimSun" w:hAnsi="Times New Roman" w:cs="Times New Roman"/>
      <w:szCs w:val="24"/>
      <w:lang w:val="en-GB" w:eastAsia="zh-CN"/>
    </w:rPr>
  </w:style>
  <w:style w:type="paragraph" w:customStyle="1" w:styleId="Body5">
    <w:name w:val="Body 5"/>
    <w:basedOn w:val="Body"/>
    <w:rsid w:val="00617F9A"/>
    <w:pPr>
      <w:tabs>
        <w:tab w:val="left" w:pos="2608"/>
      </w:tabs>
      <w:adjustRightInd/>
      <w:spacing w:after="140"/>
      <w:ind w:left="2608"/>
    </w:pPr>
    <w:rPr>
      <w:rFonts w:ascii="Times New Roman" w:eastAsia="SimSun" w:hAnsi="Times New Roman" w:cs="Times New Roman"/>
      <w:szCs w:val="24"/>
      <w:lang w:val="en-GB" w:eastAsia="zh-CN"/>
    </w:rPr>
  </w:style>
  <w:style w:type="paragraph" w:customStyle="1" w:styleId="Body6">
    <w:name w:val="Body 6"/>
    <w:basedOn w:val="Body"/>
    <w:rsid w:val="00617F9A"/>
    <w:pPr>
      <w:tabs>
        <w:tab w:val="left" w:pos="3289"/>
      </w:tabs>
      <w:adjustRightInd/>
      <w:spacing w:after="140"/>
      <w:ind w:left="3289"/>
    </w:pPr>
    <w:rPr>
      <w:rFonts w:ascii="Times New Roman" w:eastAsia="SimSun" w:hAnsi="Times New Roman" w:cs="Times New Roman"/>
      <w:szCs w:val="24"/>
      <w:lang w:val="en-GB" w:eastAsia="zh-CN"/>
    </w:rPr>
  </w:style>
  <w:style w:type="paragraph" w:customStyle="1" w:styleId="Bullet1">
    <w:name w:val="Bullet 1"/>
    <w:basedOn w:val="a0"/>
    <w:rsid w:val="00617F9A"/>
    <w:pPr>
      <w:numPr>
        <w:numId w:val="8"/>
      </w:numPr>
      <w:spacing w:after="140" w:line="240" w:lineRule="auto"/>
      <w:jc w:val="both"/>
    </w:pPr>
    <w:rPr>
      <w:rFonts w:ascii="Times New Roman" w:eastAsia="SimSun" w:hAnsi="Times New Roman" w:cs="Times New Roman"/>
      <w:szCs w:val="24"/>
      <w:lang w:eastAsia="zh-CN"/>
    </w:rPr>
  </w:style>
  <w:style w:type="paragraph" w:customStyle="1" w:styleId="Bullet2">
    <w:name w:val="Bullet 2"/>
    <w:basedOn w:val="a0"/>
    <w:rsid w:val="00617F9A"/>
    <w:pPr>
      <w:numPr>
        <w:numId w:val="9"/>
      </w:numPr>
      <w:spacing w:after="140" w:line="240" w:lineRule="auto"/>
      <w:ind w:left="1360" w:hanging="680"/>
      <w:jc w:val="both"/>
    </w:pPr>
    <w:rPr>
      <w:rFonts w:ascii="Times New Roman" w:eastAsia="SimSun" w:hAnsi="Times New Roman" w:cs="Times New Roman"/>
      <w:szCs w:val="24"/>
      <w:lang w:eastAsia="zh-CN"/>
    </w:rPr>
  </w:style>
  <w:style w:type="paragraph" w:customStyle="1" w:styleId="Bullet3">
    <w:name w:val="Bullet 3"/>
    <w:basedOn w:val="a0"/>
    <w:rsid w:val="00617F9A"/>
    <w:pPr>
      <w:numPr>
        <w:numId w:val="10"/>
      </w:numPr>
      <w:spacing w:after="140" w:line="240" w:lineRule="auto"/>
      <w:jc w:val="both"/>
    </w:pPr>
    <w:rPr>
      <w:rFonts w:ascii="Times New Roman" w:eastAsia="SimSun" w:hAnsi="Times New Roman" w:cs="Times New Roman"/>
      <w:szCs w:val="24"/>
      <w:lang w:eastAsia="zh-CN"/>
    </w:rPr>
  </w:style>
  <w:style w:type="paragraph" w:customStyle="1" w:styleId="Bullet4">
    <w:name w:val="Bullet 4"/>
    <w:basedOn w:val="a0"/>
    <w:rsid w:val="00617F9A"/>
    <w:pPr>
      <w:numPr>
        <w:numId w:val="11"/>
      </w:numPr>
      <w:spacing w:after="140" w:line="240" w:lineRule="auto"/>
      <w:jc w:val="both"/>
    </w:pPr>
    <w:rPr>
      <w:rFonts w:ascii="Times New Roman" w:eastAsia="SimSun" w:hAnsi="Times New Roman" w:cs="Times New Roman"/>
      <w:szCs w:val="24"/>
      <w:lang w:eastAsia="zh-CN"/>
    </w:rPr>
  </w:style>
  <w:style w:type="paragraph" w:customStyle="1" w:styleId="Bullet5">
    <w:name w:val="Bullet 5"/>
    <w:basedOn w:val="a0"/>
    <w:rsid w:val="00617F9A"/>
    <w:pPr>
      <w:numPr>
        <w:numId w:val="12"/>
      </w:numPr>
      <w:spacing w:after="140" w:line="240" w:lineRule="auto"/>
      <w:ind w:left="3288" w:hanging="680"/>
      <w:jc w:val="both"/>
    </w:pPr>
    <w:rPr>
      <w:rFonts w:ascii="Times New Roman" w:eastAsia="SimSun" w:hAnsi="Times New Roman" w:cs="Times New Roman"/>
      <w:szCs w:val="24"/>
      <w:lang w:eastAsia="zh-CN"/>
    </w:rPr>
  </w:style>
  <w:style w:type="paragraph" w:customStyle="1" w:styleId="Bullet6">
    <w:name w:val="Bullet 6"/>
    <w:basedOn w:val="a0"/>
    <w:rsid w:val="00617F9A"/>
    <w:pPr>
      <w:numPr>
        <w:numId w:val="13"/>
      </w:numPr>
      <w:spacing w:after="140" w:line="240" w:lineRule="auto"/>
      <w:jc w:val="both"/>
    </w:pPr>
    <w:rPr>
      <w:rFonts w:ascii="Times New Roman" w:eastAsia="SimSun" w:hAnsi="Times New Roman" w:cs="Times New Roman"/>
      <w:szCs w:val="24"/>
      <w:lang w:eastAsia="zh-CN"/>
    </w:rPr>
  </w:style>
  <w:style w:type="paragraph" w:customStyle="1" w:styleId="CellBody">
    <w:name w:val="CellBody"/>
    <w:basedOn w:val="a0"/>
    <w:rsid w:val="00617F9A"/>
    <w:pPr>
      <w:spacing w:before="60" w:after="60" w:line="240" w:lineRule="auto"/>
    </w:pPr>
    <w:rPr>
      <w:rFonts w:ascii="Times New Roman" w:eastAsia="SimSun" w:hAnsi="Times New Roman" w:cs="Times New Roman"/>
      <w:szCs w:val="24"/>
      <w:lang w:eastAsia="zh-CN"/>
    </w:rPr>
  </w:style>
  <w:style w:type="paragraph" w:customStyle="1" w:styleId="CellHead">
    <w:name w:val="CellHead"/>
    <w:basedOn w:val="a0"/>
    <w:rsid w:val="00617F9A"/>
    <w:pPr>
      <w:keepNext/>
      <w:spacing w:before="60" w:after="60"/>
    </w:pPr>
    <w:rPr>
      <w:rFonts w:ascii="Times New Roman" w:eastAsia="SimSun" w:hAnsi="Times New Roman" w:cs="Times New Roman"/>
      <w:b/>
      <w:szCs w:val="24"/>
      <w:lang w:eastAsia="zh-CN"/>
    </w:rPr>
  </w:style>
  <w:style w:type="character" w:styleId="af4">
    <w:name w:val="endnote reference"/>
    <w:semiHidden/>
    <w:rsid w:val="00617F9A"/>
    <w:rPr>
      <w:rFonts w:ascii="Times New Roman" w:hAnsi="Times New Roman" w:cs="Times New Roman"/>
      <w:b w:val="0"/>
      <w:bCs w:val="0"/>
      <w:i w:val="0"/>
      <w:iCs w:val="0"/>
      <w:caps w:val="0"/>
      <w:smallCaps w:val="0"/>
      <w:strike w:val="0"/>
      <w:dstrike w:val="0"/>
      <w:outline w:val="0"/>
      <w:shadow w:val="0"/>
      <w:emboss w:val="0"/>
      <w:imprint w:val="0"/>
      <w:snapToGrid w:val="0"/>
      <w:vanish w:val="0"/>
      <w:color w:val="auto"/>
      <w:kern w:val="0"/>
      <w:sz w:val="22"/>
      <w:u w:val="none"/>
      <w:effect w:val="none"/>
      <w:vertAlign w:val="superscript"/>
    </w:rPr>
  </w:style>
  <w:style w:type="paragraph" w:customStyle="1" w:styleId="Head">
    <w:name w:val="Head"/>
    <w:basedOn w:val="a0"/>
    <w:next w:val="Body"/>
    <w:rsid w:val="00617F9A"/>
    <w:pPr>
      <w:keepNext/>
      <w:keepLines/>
      <w:spacing w:before="140" w:after="140" w:line="240" w:lineRule="auto"/>
      <w:jc w:val="both"/>
    </w:pPr>
    <w:rPr>
      <w:rFonts w:ascii="Times New Roman" w:eastAsia="SimSun" w:hAnsi="Times New Roman" w:cs="Times New Roman"/>
      <w:b/>
      <w:sz w:val="23"/>
      <w:szCs w:val="24"/>
      <w:lang w:eastAsia="zh-CN"/>
    </w:rPr>
  </w:style>
  <w:style w:type="paragraph" w:customStyle="1" w:styleId="Head1">
    <w:name w:val="Head 1"/>
    <w:basedOn w:val="a0"/>
    <w:next w:val="Body1"/>
    <w:rsid w:val="00617F9A"/>
    <w:pPr>
      <w:keepNext/>
      <w:keepLines/>
      <w:spacing w:before="140" w:after="140" w:line="240" w:lineRule="auto"/>
      <w:ind w:left="680"/>
      <w:jc w:val="both"/>
    </w:pPr>
    <w:rPr>
      <w:rFonts w:ascii="Times New Roman" w:eastAsia="SimSun" w:hAnsi="Times New Roman" w:cs="Times New Roman"/>
      <w:b/>
      <w:szCs w:val="24"/>
      <w:lang w:eastAsia="zh-CN"/>
    </w:rPr>
  </w:style>
  <w:style w:type="paragraph" w:customStyle="1" w:styleId="Head2">
    <w:name w:val="Head 2"/>
    <w:basedOn w:val="a0"/>
    <w:next w:val="Body3"/>
    <w:rsid w:val="00617F9A"/>
    <w:pPr>
      <w:keepNext/>
      <w:keepLines/>
      <w:spacing w:before="140" w:after="60" w:line="240" w:lineRule="auto"/>
      <w:ind w:left="1361"/>
      <w:jc w:val="both"/>
    </w:pPr>
    <w:rPr>
      <w:rFonts w:ascii="Times New Roman" w:eastAsia="SimSun" w:hAnsi="Times New Roman" w:cs="Times New Roman"/>
      <w:b/>
      <w:sz w:val="21"/>
      <w:szCs w:val="24"/>
      <w:lang w:eastAsia="zh-CN"/>
    </w:rPr>
  </w:style>
  <w:style w:type="paragraph" w:customStyle="1" w:styleId="Head3">
    <w:name w:val="Head 3"/>
    <w:basedOn w:val="Body"/>
    <w:next w:val="Body4"/>
    <w:rsid w:val="00617F9A"/>
    <w:pPr>
      <w:keepNext/>
      <w:keepLines/>
      <w:adjustRightInd/>
      <w:spacing w:before="140" w:after="40"/>
      <w:ind w:left="2041"/>
    </w:pPr>
    <w:rPr>
      <w:rFonts w:ascii="Times New Roman" w:eastAsia="SimSun" w:hAnsi="Times New Roman" w:cs="Times New Roman"/>
      <w:b/>
      <w:szCs w:val="24"/>
      <w:lang w:val="en-GB" w:eastAsia="zh-CN"/>
    </w:rPr>
  </w:style>
  <w:style w:type="paragraph" w:customStyle="1" w:styleId="Level1">
    <w:name w:val="Level 1"/>
    <w:basedOn w:val="a0"/>
    <w:next w:val="Body1"/>
    <w:rsid w:val="00617F9A"/>
    <w:pPr>
      <w:keepNext/>
      <w:numPr>
        <w:numId w:val="24"/>
      </w:numPr>
      <w:spacing w:before="140" w:after="140" w:line="240" w:lineRule="auto"/>
      <w:jc w:val="both"/>
      <w:outlineLvl w:val="0"/>
    </w:pPr>
    <w:rPr>
      <w:rFonts w:ascii="Times New Roman" w:eastAsia="SimSun" w:hAnsi="Times New Roman" w:cs="Times New Roman"/>
      <w:b/>
      <w:szCs w:val="24"/>
      <w:lang w:eastAsia="zh-CN"/>
    </w:rPr>
  </w:style>
  <w:style w:type="paragraph" w:customStyle="1" w:styleId="Level2">
    <w:name w:val="Level 2"/>
    <w:basedOn w:val="a0"/>
    <w:rsid w:val="00617F9A"/>
    <w:pPr>
      <w:numPr>
        <w:ilvl w:val="1"/>
        <w:numId w:val="24"/>
      </w:numPr>
      <w:spacing w:after="140" w:line="240" w:lineRule="auto"/>
      <w:jc w:val="both"/>
    </w:pPr>
    <w:rPr>
      <w:rFonts w:ascii="Times New Roman" w:eastAsia="SimSun" w:hAnsi="Times New Roman" w:cs="Times New Roman"/>
      <w:szCs w:val="24"/>
      <w:lang w:eastAsia="zh-CN"/>
    </w:rPr>
  </w:style>
  <w:style w:type="paragraph" w:customStyle="1" w:styleId="Level3">
    <w:name w:val="Level 3"/>
    <w:basedOn w:val="a0"/>
    <w:rsid w:val="00617F9A"/>
    <w:pPr>
      <w:numPr>
        <w:ilvl w:val="2"/>
        <w:numId w:val="24"/>
      </w:numPr>
      <w:spacing w:after="140" w:line="240" w:lineRule="auto"/>
      <w:jc w:val="both"/>
    </w:pPr>
    <w:rPr>
      <w:rFonts w:ascii="Times New Roman" w:eastAsia="SimSun" w:hAnsi="Times New Roman" w:cs="Times New Roman"/>
      <w:szCs w:val="24"/>
      <w:lang w:eastAsia="zh-CN"/>
    </w:rPr>
  </w:style>
  <w:style w:type="paragraph" w:customStyle="1" w:styleId="Level4">
    <w:name w:val="Level 4"/>
    <w:basedOn w:val="a0"/>
    <w:rsid w:val="00617F9A"/>
    <w:pPr>
      <w:numPr>
        <w:ilvl w:val="3"/>
        <w:numId w:val="24"/>
      </w:numPr>
      <w:spacing w:after="140" w:line="240" w:lineRule="auto"/>
      <w:jc w:val="both"/>
    </w:pPr>
    <w:rPr>
      <w:rFonts w:ascii="Times New Roman" w:eastAsia="SimSun" w:hAnsi="Times New Roman" w:cs="Times New Roman"/>
      <w:szCs w:val="24"/>
      <w:lang w:eastAsia="zh-CN"/>
    </w:rPr>
  </w:style>
  <w:style w:type="paragraph" w:customStyle="1" w:styleId="Level5">
    <w:name w:val="Level 5"/>
    <w:basedOn w:val="a0"/>
    <w:rsid w:val="00617F9A"/>
    <w:pPr>
      <w:numPr>
        <w:ilvl w:val="4"/>
        <w:numId w:val="24"/>
      </w:numPr>
      <w:spacing w:after="140" w:line="240" w:lineRule="auto"/>
      <w:jc w:val="both"/>
    </w:pPr>
    <w:rPr>
      <w:rFonts w:ascii="Times New Roman" w:eastAsia="SimSun" w:hAnsi="Times New Roman" w:cs="Times New Roman"/>
      <w:szCs w:val="24"/>
      <w:lang w:eastAsia="zh-CN"/>
    </w:rPr>
  </w:style>
  <w:style w:type="paragraph" w:customStyle="1" w:styleId="Level6">
    <w:name w:val="Level 6"/>
    <w:basedOn w:val="a0"/>
    <w:rsid w:val="00617F9A"/>
    <w:pPr>
      <w:numPr>
        <w:ilvl w:val="5"/>
        <w:numId w:val="24"/>
      </w:numPr>
      <w:spacing w:after="140" w:line="240" w:lineRule="auto"/>
      <w:jc w:val="both"/>
    </w:pPr>
    <w:rPr>
      <w:rFonts w:ascii="Times New Roman" w:eastAsia="SimSun" w:hAnsi="Times New Roman" w:cs="Times New Roman"/>
      <w:szCs w:val="24"/>
      <w:lang w:eastAsia="zh-CN"/>
    </w:rPr>
  </w:style>
  <w:style w:type="paragraph" w:customStyle="1" w:styleId="Recitals">
    <w:name w:val="Recitals"/>
    <w:basedOn w:val="a0"/>
    <w:rsid w:val="00617F9A"/>
    <w:pPr>
      <w:numPr>
        <w:numId w:val="15"/>
      </w:numPr>
      <w:spacing w:after="140" w:line="240" w:lineRule="auto"/>
      <w:jc w:val="both"/>
    </w:pPr>
    <w:rPr>
      <w:rFonts w:ascii="Times New Roman" w:eastAsia="SimSun" w:hAnsi="Times New Roman" w:cs="Times New Roman"/>
      <w:szCs w:val="24"/>
      <w:lang w:eastAsia="zh-CN"/>
    </w:rPr>
  </w:style>
  <w:style w:type="paragraph" w:customStyle="1" w:styleId="Parties">
    <w:name w:val="Parties"/>
    <w:basedOn w:val="a0"/>
    <w:rsid w:val="00617F9A"/>
    <w:pPr>
      <w:numPr>
        <w:numId w:val="14"/>
      </w:numPr>
      <w:spacing w:after="140" w:line="240" w:lineRule="auto"/>
      <w:jc w:val="both"/>
    </w:pPr>
    <w:rPr>
      <w:rFonts w:ascii="Times New Roman" w:eastAsia="SimSun" w:hAnsi="Times New Roman" w:cs="Times New Roman"/>
      <w:szCs w:val="24"/>
      <w:lang w:eastAsia="zh-CN"/>
    </w:rPr>
  </w:style>
  <w:style w:type="paragraph" w:customStyle="1" w:styleId="roman1">
    <w:name w:val="roman 1"/>
    <w:basedOn w:val="a0"/>
    <w:rsid w:val="00617F9A"/>
    <w:pPr>
      <w:numPr>
        <w:numId w:val="16"/>
      </w:numPr>
      <w:spacing w:after="140" w:line="240" w:lineRule="auto"/>
      <w:jc w:val="both"/>
    </w:pPr>
    <w:rPr>
      <w:rFonts w:ascii="Times New Roman" w:eastAsia="SimSun" w:hAnsi="Times New Roman" w:cs="Times New Roman"/>
      <w:szCs w:val="24"/>
      <w:lang w:eastAsia="zh-CN"/>
    </w:rPr>
  </w:style>
  <w:style w:type="paragraph" w:customStyle="1" w:styleId="roman2">
    <w:name w:val="roman 2"/>
    <w:basedOn w:val="a0"/>
    <w:rsid w:val="00617F9A"/>
    <w:pPr>
      <w:numPr>
        <w:numId w:val="17"/>
      </w:numPr>
      <w:spacing w:after="140" w:line="240" w:lineRule="auto"/>
      <w:jc w:val="both"/>
    </w:pPr>
    <w:rPr>
      <w:rFonts w:ascii="Times New Roman" w:eastAsia="SimSun" w:hAnsi="Times New Roman" w:cs="Times New Roman"/>
      <w:szCs w:val="24"/>
      <w:lang w:eastAsia="zh-CN"/>
    </w:rPr>
  </w:style>
  <w:style w:type="paragraph" w:customStyle="1" w:styleId="roman3">
    <w:name w:val="roman 3"/>
    <w:basedOn w:val="a0"/>
    <w:rsid w:val="00617F9A"/>
    <w:pPr>
      <w:numPr>
        <w:numId w:val="18"/>
      </w:numPr>
      <w:spacing w:after="140" w:line="240" w:lineRule="auto"/>
      <w:jc w:val="both"/>
    </w:pPr>
    <w:rPr>
      <w:rFonts w:ascii="Times New Roman" w:eastAsia="SimSun" w:hAnsi="Times New Roman" w:cs="Times New Roman"/>
      <w:szCs w:val="24"/>
      <w:lang w:eastAsia="zh-CN"/>
    </w:rPr>
  </w:style>
  <w:style w:type="paragraph" w:customStyle="1" w:styleId="roman4">
    <w:name w:val="roman 4"/>
    <w:basedOn w:val="a0"/>
    <w:rsid w:val="00617F9A"/>
    <w:pPr>
      <w:numPr>
        <w:numId w:val="19"/>
      </w:numPr>
      <w:spacing w:after="140" w:line="240" w:lineRule="auto"/>
      <w:ind w:left="2721" w:hanging="680"/>
      <w:jc w:val="both"/>
    </w:pPr>
    <w:rPr>
      <w:rFonts w:ascii="Times New Roman" w:eastAsia="SimSun" w:hAnsi="Times New Roman" w:cs="Times New Roman"/>
      <w:szCs w:val="24"/>
      <w:lang w:eastAsia="zh-CN"/>
    </w:rPr>
  </w:style>
  <w:style w:type="paragraph" w:customStyle="1" w:styleId="roman5">
    <w:name w:val="roman 5"/>
    <w:basedOn w:val="a0"/>
    <w:rsid w:val="00617F9A"/>
    <w:pPr>
      <w:numPr>
        <w:numId w:val="20"/>
      </w:numPr>
      <w:tabs>
        <w:tab w:val="clear" w:pos="3442"/>
        <w:tab w:val="left" w:pos="3289"/>
      </w:tabs>
      <w:spacing w:after="140" w:line="240" w:lineRule="auto"/>
      <w:jc w:val="both"/>
    </w:pPr>
    <w:rPr>
      <w:rFonts w:ascii="Times New Roman" w:eastAsia="SimSun" w:hAnsi="Times New Roman" w:cs="Times New Roman"/>
      <w:szCs w:val="24"/>
      <w:lang w:eastAsia="zh-CN"/>
    </w:rPr>
  </w:style>
  <w:style w:type="paragraph" w:customStyle="1" w:styleId="roman6">
    <w:name w:val="roman 6"/>
    <w:basedOn w:val="a0"/>
    <w:rsid w:val="00617F9A"/>
    <w:pPr>
      <w:numPr>
        <w:numId w:val="21"/>
      </w:numPr>
      <w:spacing w:after="140" w:line="240" w:lineRule="auto"/>
      <w:jc w:val="both"/>
    </w:pPr>
    <w:rPr>
      <w:rFonts w:ascii="Times New Roman" w:eastAsia="SimSun" w:hAnsi="Times New Roman" w:cs="Times New Roman"/>
      <w:szCs w:val="24"/>
      <w:lang w:eastAsia="zh-CN"/>
    </w:rPr>
  </w:style>
  <w:style w:type="paragraph" w:customStyle="1" w:styleId="SchedApps">
    <w:name w:val="Sched/Apps"/>
    <w:basedOn w:val="a0"/>
    <w:next w:val="Body"/>
    <w:rsid w:val="00617F9A"/>
    <w:pPr>
      <w:keepNext/>
      <w:keepLines/>
      <w:pageBreakBefore/>
      <w:spacing w:after="240" w:line="240" w:lineRule="auto"/>
      <w:jc w:val="center"/>
      <w:outlineLvl w:val="3"/>
    </w:pPr>
    <w:rPr>
      <w:rFonts w:ascii="Times New Roman" w:eastAsia="SimSun" w:hAnsi="Times New Roman" w:cs="Times New Roman"/>
      <w:b/>
      <w:sz w:val="23"/>
      <w:szCs w:val="24"/>
      <w:lang w:eastAsia="zh-CN"/>
    </w:rPr>
  </w:style>
  <w:style w:type="paragraph" w:customStyle="1" w:styleId="Schedule1">
    <w:name w:val="Schedule 1"/>
    <w:basedOn w:val="a0"/>
    <w:next w:val="Body1"/>
    <w:rsid w:val="00617F9A"/>
    <w:pPr>
      <w:numPr>
        <w:numId w:val="22"/>
      </w:numPr>
      <w:spacing w:after="140" w:line="240" w:lineRule="auto"/>
      <w:jc w:val="both"/>
      <w:outlineLvl w:val="0"/>
    </w:pPr>
    <w:rPr>
      <w:rFonts w:ascii="Times New Roman" w:eastAsia="SimSun" w:hAnsi="Times New Roman" w:cs="Times New Roman"/>
      <w:szCs w:val="24"/>
      <w:lang w:eastAsia="zh-CN"/>
    </w:rPr>
  </w:style>
  <w:style w:type="paragraph" w:customStyle="1" w:styleId="Schedule2">
    <w:name w:val="Schedule 2"/>
    <w:basedOn w:val="a0"/>
    <w:next w:val="Body2"/>
    <w:rsid w:val="00617F9A"/>
    <w:pPr>
      <w:numPr>
        <w:ilvl w:val="1"/>
        <w:numId w:val="22"/>
      </w:numPr>
      <w:spacing w:after="140" w:line="240" w:lineRule="auto"/>
      <w:jc w:val="both"/>
      <w:outlineLvl w:val="1"/>
    </w:pPr>
    <w:rPr>
      <w:rFonts w:ascii="Times New Roman" w:eastAsia="SimSun" w:hAnsi="Times New Roman" w:cs="Times New Roman"/>
      <w:szCs w:val="24"/>
      <w:lang w:eastAsia="zh-CN"/>
    </w:rPr>
  </w:style>
  <w:style w:type="paragraph" w:customStyle="1" w:styleId="Schedule3">
    <w:name w:val="Schedule 3"/>
    <w:basedOn w:val="a0"/>
    <w:next w:val="Body3"/>
    <w:rsid w:val="00617F9A"/>
    <w:pPr>
      <w:numPr>
        <w:ilvl w:val="2"/>
        <w:numId w:val="22"/>
      </w:numPr>
      <w:spacing w:after="140" w:line="240" w:lineRule="auto"/>
      <w:jc w:val="both"/>
    </w:pPr>
    <w:rPr>
      <w:rFonts w:ascii="Times New Roman" w:eastAsia="SimSun" w:hAnsi="Times New Roman" w:cs="Times New Roman"/>
      <w:szCs w:val="24"/>
      <w:lang w:eastAsia="zh-CN"/>
    </w:rPr>
  </w:style>
  <w:style w:type="paragraph" w:customStyle="1" w:styleId="Schedule4">
    <w:name w:val="Schedule 4"/>
    <w:basedOn w:val="a0"/>
    <w:next w:val="Body4"/>
    <w:rsid w:val="00617F9A"/>
    <w:pPr>
      <w:numPr>
        <w:ilvl w:val="3"/>
        <w:numId w:val="22"/>
      </w:numPr>
      <w:spacing w:after="140" w:line="240" w:lineRule="auto"/>
      <w:jc w:val="both"/>
      <w:outlineLvl w:val="3"/>
    </w:pPr>
    <w:rPr>
      <w:rFonts w:ascii="Times New Roman" w:eastAsia="SimSun" w:hAnsi="Times New Roman" w:cs="Times New Roman"/>
      <w:szCs w:val="24"/>
      <w:lang w:eastAsia="zh-CN"/>
    </w:rPr>
  </w:style>
  <w:style w:type="paragraph" w:customStyle="1" w:styleId="Schedule5">
    <w:name w:val="Schedule 5"/>
    <w:basedOn w:val="a0"/>
    <w:next w:val="Body5"/>
    <w:rsid w:val="00617F9A"/>
    <w:pPr>
      <w:numPr>
        <w:ilvl w:val="4"/>
        <w:numId w:val="22"/>
      </w:numPr>
      <w:spacing w:after="140" w:line="240" w:lineRule="auto"/>
      <w:jc w:val="both"/>
      <w:outlineLvl w:val="4"/>
    </w:pPr>
    <w:rPr>
      <w:rFonts w:ascii="Times New Roman" w:eastAsia="SimSun" w:hAnsi="Times New Roman" w:cs="Times New Roman"/>
      <w:szCs w:val="24"/>
      <w:lang w:eastAsia="zh-CN"/>
    </w:rPr>
  </w:style>
  <w:style w:type="paragraph" w:customStyle="1" w:styleId="Schedule6">
    <w:name w:val="Schedule 6"/>
    <w:basedOn w:val="a0"/>
    <w:next w:val="Body6"/>
    <w:rsid w:val="00617F9A"/>
    <w:pPr>
      <w:numPr>
        <w:ilvl w:val="5"/>
        <w:numId w:val="22"/>
      </w:numPr>
      <w:spacing w:after="140" w:line="240" w:lineRule="auto"/>
      <w:jc w:val="both"/>
    </w:pPr>
    <w:rPr>
      <w:rFonts w:ascii="Times New Roman" w:eastAsia="SimSun" w:hAnsi="Times New Roman" w:cs="Times New Roman"/>
      <w:szCs w:val="24"/>
      <w:lang w:eastAsia="zh-CN"/>
    </w:rPr>
  </w:style>
  <w:style w:type="paragraph" w:customStyle="1" w:styleId="SubHead">
    <w:name w:val="SubHead"/>
    <w:basedOn w:val="a0"/>
    <w:next w:val="Body"/>
    <w:rsid w:val="00617F9A"/>
    <w:pPr>
      <w:keepNext/>
      <w:keepLines/>
      <w:spacing w:before="60" w:after="60" w:line="240" w:lineRule="auto"/>
      <w:jc w:val="both"/>
    </w:pPr>
    <w:rPr>
      <w:rFonts w:ascii="Times New Roman" w:eastAsia="SimSun" w:hAnsi="Times New Roman" w:cs="Times New Roman"/>
      <w:b/>
      <w:sz w:val="21"/>
      <w:szCs w:val="24"/>
      <w:lang w:eastAsia="zh-CN"/>
    </w:rPr>
  </w:style>
  <w:style w:type="paragraph" w:customStyle="1" w:styleId="TCLevel1">
    <w:name w:val="T+C Level 1"/>
    <w:basedOn w:val="Body"/>
    <w:next w:val="TCLevel2"/>
    <w:rsid w:val="00617F9A"/>
    <w:pPr>
      <w:keepNext/>
      <w:keepLines/>
      <w:numPr>
        <w:numId w:val="23"/>
      </w:numPr>
      <w:tabs>
        <w:tab w:val="clear" w:pos="680"/>
        <w:tab w:val="num" w:pos="1361"/>
      </w:tabs>
      <w:adjustRightInd/>
      <w:spacing w:before="140" w:after="0"/>
      <w:ind w:left="1361" w:hanging="681"/>
    </w:pPr>
    <w:rPr>
      <w:rFonts w:ascii="Times New Roman" w:eastAsia="SimSun" w:hAnsi="Times New Roman" w:cs="Times New Roman"/>
      <w:b/>
      <w:szCs w:val="24"/>
      <w:lang w:val="en-GB" w:eastAsia="zh-CN"/>
    </w:rPr>
  </w:style>
  <w:style w:type="paragraph" w:customStyle="1" w:styleId="TCLevel2">
    <w:name w:val="T+C Level 2"/>
    <w:basedOn w:val="Body"/>
    <w:rsid w:val="00617F9A"/>
    <w:pPr>
      <w:numPr>
        <w:ilvl w:val="1"/>
        <w:numId w:val="23"/>
      </w:numPr>
      <w:adjustRightInd/>
      <w:spacing w:after="140"/>
      <w:ind w:left="1360" w:hanging="680"/>
    </w:pPr>
    <w:rPr>
      <w:rFonts w:ascii="Times New Roman" w:eastAsia="SimSun" w:hAnsi="Times New Roman" w:cs="Times New Roman"/>
      <w:szCs w:val="24"/>
      <w:lang w:val="en-GB" w:eastAsia="zh-CN"/>
    </w:rPr>
  </w:style>
  <w:style w:type="paragraph" w:customStyle="1" w:styleId="TCLevel3">
    <w:name w:val="T+C Level 3"/>
    <w:basedOn w:val="Body"/>
    <w:rsid w:val="00617F9A"/>
    <w:pPr>
      <w:numPr>
        <w:ilvl w:val="2"/>
        <w:numId w:val="23"/>
      </w:numPr>
      <w:tabs>
        <w:tab w:val="clear" w:pos="2041"/>
        <w:tab w:val="num" w:pos="1361"/>
      </w:tabs>
      <w:adjustRightInd/>
      <w:spacing w:after="140"/>
      <w:ind w:left="1361" w:hanging="681"/>
    </w:pPr>
    <w:rPr>
      <w:rFonts w:ascii="Times New Roman" w:eastAsia="SimSun" w:hAnsi="Times New Roman" w:cs="Times New Roman"/>
      <w:szCs w:val="24"/>
      <w:lang w:val="en-GB" w:eastAsia="zh-CN"/>
    </w:rPr>
  </w:style>
  <w:style w:type="paragraph" w:customStyle="1" w:styleId="TCLevel4">
    <w:name w:val="T+C Level 4"/>
    <w:basedOn w:val="Body"/>
    <w:rsid w:val="00617F9A"/>
    <w:pPr>
      <w:numPr>
        <w:ilvl w:val="3"/>
        <w:numId w:val="23"/>
      </w:numPr>
      <w:tabs>
        <w:tab w:val="clear" w:pos="2608"/>
        <w:tab w:val="num" w:pos="1361"/>
      </w:tabs>
      <w:adjustRightInd/>
      <w:spacing w:after="140"/>
      <w:ind w:left="1361" w:hanging="681"/>
    </w:pPr>
    <w:rPr>
      <w:rFonts w:ascii="Times New Roman" w:eastAsia="SimSun" w:hAnsi="Times New Roman" w:cs="Times New Roman"/>
      <w:szCs w:val="24"/>
      <w:lang w:val="en-GB" w:eastAsia="zh-CN"/>
    </w:rPr>
  </w:style>
  <w:style w:type="paragraph" w:customStyle="1" w:styleId="zFSFooter">
    <w:name w:val="zFSFooter"/>
    <w:basedOn w:val="a0"/>
    <w:rsid w:val="00617F9A"/>
    <w:pPr>
      <w:tabs>
        <w:tab w:val="left" w:pos="6521"/>
      </w:tabs>
      <w:spacing w:after="40" w:line="240" w:lineRule="auto"/>
      <w:ind w:left="-108"/>
    </w:pPr>
    <w:rPr>
      <w:rFonts w:ascii="Times New Roman" w:eastAsia="SimSun" w:hAnsi="Times New Roman" w:cs="Times New Roman"/>
      <w:sz w:val="16"/>
      <w:szCs w:val="24"/>
      <w:lang w:eastAsia="zh-CN"/>
    </w:rPr>
  </w:style>
  <w:style w:type="paragraph" w:styleId="af5">
    <w:name w:val="Title"/>
    <w:basedOn w:val="a0"/>
    <w:next w:val="Body"/>
    <w:link w:val="af6"/>
    <w:qFormat/>
    <w:rsid w:val="00617F9A"/>
    <w:pPr>
      <w:keepNext/>
      <w:keepLines/>
      <w:spacing w:after="240" w:line="240" w:lineRule="auto"/>
      <w:jc w:val="both"/>
      <w:outlineLvl w:val="0"/>
    </w:pPr>
    <w:rPr>
      <w:rFonts w:ascii="Times New Roman" w:eastAsia="SimSun" w:hAnsi="Times New Roman" w:cs="Times New Roman"/>
      <w:b/>
      <w:kern w:val="28"/>
      <w:sz w:val="25"/>
      <w:szCs w:val="24"/>
      <w:lang w:eastAsia="zh-CN"/>
    </w:rPr>
  </w:style>
  <w:style w:type="character" w:customStyle="1" w:styleId="af6">
    <w:name w:val="Заголовок Знак"/>
    <w:basedOn w:val="a1"/>
    <w:link w:val="af5"/>
    <w:rsid w:val="00617F9A"/>
    <w:rPr>
      <w:rFonts w:ascii="Times New Roman" w:eastAsia="SimSun" w:hAnsi="Times New Roman" w:cs="Times New Roman"/>
      <w:b/>
      <w:kern w:val="28"/>
      <w:sz w:val="25"/>
      <w:szCs w:val="24"/>
      <w:lang w:val="en-GB" w:eastAsia="zh-CN"/>
    </w:rPr>
  </w:style>
  <w:style w:type="paragraph" w:styleId="11">
    <w:name w:val="toc 1"/>
    <w:uiPriority w:val="39"/>
    <w:rsid w:val="00617F9A"/>
    <w:pPr>
      <w:tabs>
        <w:tab w:val="left" w:pos="720"/>
        <w:tab w:val="right" w:leader="dot" w:pos="9029"/>
      </w:tabs>
      <w:adjustRightInd w:val="0"/>
      <w:spacing w:after="120" w:line="240" w:lineRule="auto"/>
      <w:ind w:left="720" w:hanging="720"/>
    </w:pPr>
    <w:rPr>
      <w:rFonts w:ascii="Times New Roman" w:eastAsia="STZhongsong" w:hAnsi="Times New Roman" w:cs="Times New Roman"/>
      <w:caps/>
      <w:szCs w:val="20"/>
      <w:lang w:val="en-GB" w:eastAsia="zh-CN"/>
    </w:rPr>
  </w:style>
  <w:style w:type="paragraph" w:styleId="23">
    <w:name w:val="toc 2"/>
    <w:uiPriority w:val="39"/>
    <w:rsid w:val="00617F9A"/>
    <w:pPr>
      <w:tabs>
        <w:tab w:val="left" w:pos="1440"/>
        <w:tab w:val="right" w:leader="dot" w:pos="9029"/>
      </w:tabs>
      <w:adjustRightInd w:val="0"/>
      <w:spacing w:after="120" w:line="240" w:lineRule="auto"/>
      <w:ind w:left="1440" w:hanging="720"/>
    </w:pPr>
    <w:rPr>
      <w:rFonts w:ascii="Times New Roman" w:eastAsia="STZhongsong" w:hAnsi="Times New Roman" w:cs="Times New Roman"/>
      <w:szCs w:val="20"/>
      <w:lang w:val="en-GB" w:eastAsia="zh-CN"/>
    </w:rPr>
  </w:style>
  <w:style w:type="paragraph" w:styleId="35">
    <w:name w:val="toc 3"/>
    <w:uiPriority w:val="39"/>
    <w:rsid w:val="00617F9A"/>
    <w:pPr>
      <w:tabs>
        <w:tab w:val="left" w:pos="2160"/>
        <w:tab w:val="right" w:leader="dot" w:pos="9029"/>
      </w:tabs>
      <w:adjustRightInd w:val="0"/>
      <w:spacing w:after="120" w:line="240" w:lineRule="auto"/>
      <w:ind w:left="2160" w:hanging="720"/>
    </w:pPr>
    <w:rPr>
      <w:rFonts w:ascii="Times New Roman" w:eastAsia="STZhongsong" w:hAnsi="Times New Roman" w:cs="Times New Roman"/>
      <w:szCs w:val="20"/>
      <w:lang w:val="en-GB" w:eastAsia="zh-CN"/>
    </w:rPr>
  </w:style>
  <w:style w:type="paragraph" w:styleId="42">
    <w:name w:val="toc 4"/>
    <w:uiPriority w:val="39"/>
    <w:rsid w:val="00617F9A"/>
    <w:pPr>
      <w:tabs>
        <w:tab w:val="left" w:pos="2880"/>
        <w:tab w:val="right" w:leader="dot" w:pos="9029"/>
      </w:tabs>
      <w:adjustRightInd w:val="0"/>
      <w:spacing w:after="120" w:line="240" w:lineRule="auto"/>
      <w:ind w:left="2880" w:hanging="720"/>
    </w:pPr>
    <w:rPr>
      <w:rFonts w:ascii="Times New Roman" w:eastAsia="STZhongsong" w:hAnsi="Times New Roman" w:cs="Times New Roman"/>
      <w:szCs w:val="20"/>
      <w:lang w:val="en-GB" w:eastAsia="zh-CN"/>
    </w:rPr>
  </w:style>
  <w:style w:type="paragraph" w:customStyle="1" w:styleId="zFSand">
    <w:name w:val="zFSand"/>
    <w:basedOn w:val="a0"/>
    <w:next w:val="zFSco-names"/>
    <w:rsid w:val="00617F9A"/>
    <w:pPr>
      <w:spacing w:before="120" w:after="120" w:line="319" w:lineRule="auto"/>
      <w:ind w:left="567" w:right="567"/>
      <w:jc w:val="center"/>
    </w:pPr>
    <w:rPr>
      <w:rFonts w:ascii="Times New Roman" w:eastAsia="SimSun" w:hAnsi="Times New Roman" w:cs="Times New Roman"/>
      <w:w w:val="125"/>
      <w:szCs w:val="24"/>
      <w:lang w:eastAsia="zh-CN"/>
    </w:rPr>
  </w:style>
  <w:style w:type="paragraph" w:customStyle="1" w:styleId="zFSco-names">
    <w:name w:val="zFSco-names"/>
    <w:basedOn w:val="a0"/>
    <w:next w:val="zFSand"/>
    <w:rsid w:val="00617F9A"/>
    <w:pPr>
      <w:spacing w:after="0" w:line="319" w:lineRule="auto"/>
      <w:ind w:left="567" w:right="567"/>
      <w:jc w:val="center"/>
    </w:pPr>
    <w:rPr>
      <w:rFonts w:ascii="Times New Roman" w:eastAsia="SimSun" w:hAnsi="Times New Roman" w:cs="Times New Roman"/>
      <w:b/>
      <w:w w:val="125"/>
      <w:sz w:val="24"/>
      <w:szCs w:val="24"/>
      <w:lang w:eastAsia="zh-CN"/>
    </w:rPr>
  </w:style>
  <w:style w:type="paragraph" w:customStyle="1" w:styleId="zFSdate">
    <w:name w:val="zFSdate"/>
    <w:basedOn w:val="a0"/>
    <w:rsid w:val="00617F9A"/>
    <w:pPr>
      <w:spacing w:after="0" w:line="240" w:lineRule="auto"/>
      <w:ind w:left="567" w:right="567"/>
      <w:jc w:val="center"/>
    </w:pPr>
    <w:rPr>
      <w:rFonts w:ascii="Times New Roman" w:eastAsia="SimSun" w:hAnsi="Times New Roman" w:cs="Times New Roman"/>
      <w:szCs w:val="24"/>
      <w:lang w:eastAsia="zh-CN"/>
    </w:rPr>
  </w:style>
  <w:style w:type="paragraph" w:customStyle="1" w:styleId="zFSnarrative">
    <w:name w:val="zFSnarrative"/>
    <w:basedOn w:val="a0"/>
    <w:rsid w:val="00617F9A"/>
    <w:pPr>
      <w:spacing w:after="0" w:line="319" w:lineRule="auto"/>
      <w:jc w:val="center"/>
    </w:pPr>
    <w:rPr>
      <w:rFonts w:ascii="Times New Roman" w:eastAsia="SimSun" w:hAnsi="Times New Roman" w:cs="Times New Roman"/>
      <w:w w:val="125"/>
      <w:szCs w:val="24"/>
      <w:lang w:eastAsia="zh-CN"/>
    </w:rPr>
  </w:style>
  <w:style w:type="paragraph" w:customStyle="1" w:styleId="zFStitle">
    <w:name w:val="zFStitle"/>
    <w:basedOn w:val="a0"/>
    <w:next w:val="zFSnarrative"/>
    <w:rsid w:val="00617F9A"/>
    <w:pPr>
      <w:keepNext/>
      <w:keepLines/>
      <w:spacing w:before="240" w:line="240" w:lineRule="auto"/>
      <w:ind w:left="567" w:right="567"/>
      <w:jc w:val="center"/>
    </w:pPr>
    <w:rPr>
      <w:rFonts w:ascii="Times New Roman" w:eastAsia="SimSun" w:hAnsi="Times New Roman" w:cs="Times New Roman"/>
      <w:b/>
      <w:w w:val="125"/>
      <w:sz w:val="28"/>
      <w:szCs w:val="24"/>
      <w:lang w:eastAsia="zh-CN"/>
    </w:rPr>
  </w:style>
  <w:style w:type="paragraph" w:customStyle="1" w:styleId="yFSco-names">
    <w:name w:val="yFSco-names"/>
    <w:basedOn w:val="a0"/>
    <w:next w:val="a0"/>
    <w:rsid w:val="00617F9A"/>
    <w:pPr>
      <w:spacing w:after="0" w:line="319" w:lineRule="auto"/>
      <w:jc w:val="center"/>
    </w:pPr>
    <w:rPr>
      <w:rFonts w:ascii="Times New Roman" w:eastAsia="SimSun" w:hAnsi="Times New Roman" w:cs="Times New Roman"/>
      <w:caps/>
      <w:w w:val="92"/>
      <w:sz w:val="24"/>
      <w:szCs w:val="24"/>
      <w:lang w:eastAsia="zh-CN"/>
    </w:rPr>
  </w:style>
  <w:style w:type="paragraph" w:customStyle="1" w:styleId="yFSName">
    <w:name w:val="yFSName"/>
    <w:basedOn w:val="a0"/>
    <w:next w:val="a0"/>
    <w:rsid w:val="00617F9A"/>
    <w:pPr>
      <w:keepNext/>
      <w:spacing w:after="680" w:line="341" w:lineRule="auto"/>
      <w:jc w:val="center"/>
    </w:pPr>
    <w:rPr>
      <w:rFonts w:ascii="Times New Roman" w:eastAsia="SimSun" w:hAnsi="Times New Roman" w:cs="Times New Roman"/>
      <w:w w:val="105"/>
      <w:szCs w:val="24"/>
      <w:lang w:eastAsia="zh-CN"/>
    </w:rPr>
  </w:style>
  <w:style w:type="paragraph" w:customStyle="1" w:styleId="yFSDescription">
    <w:name w:val="yFSDescription"/>
    <w:basedOn w:val="a0"/>
    <w:rsid w:val="00617F9A"/>
    <w:pPr>
      <w:spacing w:before="140" w:after="0" w:line="336" w:lineRule="auto"/>
      <w:jc w:val="center"/>
    </w:pPr>
    <w:rPr>
      <w:rFonts w:ascii="Times New Roman" w:eastAsia="SimSun" w:hAnsi="Times New Roman" w:cs="Times New Roman"/>
      <w:i/>
      <w:w w:val="105"/>
      <w:szCs w:val="24"/>
      <w:lang w:eastAsia="zh-CN"/>
    </w:rPr>
  </w:style>
  <w:style w:type="paragraph" w:customStyle="1" w:styleId="yFSdate">
    <w:name w:val="yFSdate"/>
    <w:basedOn w:val="a0"/>
    <w:next w:val="yFSco-names"/>
    <w:rsid w:val="00617F9A"/>
    <w:pPr>
      <w:spacing w:after="720" w:line="319" w:lineRule="auto"/>
      <w:jc w:val="center"/>
    </w:pPr>
    <w:rPr>
      <w:rFonts w:ascii="Times New Roman" w:eastAsia="SimSun" w:hAnsi="Times New Roman" w:cs="Times New Roman"/>
      <w:w w:val="105"/>
      <w:szCs w:val="24"/>
      <w:lang w:eastAsia="zh-CN"/>
    </w:rPr>
  </w:style>
  <w:style w:type="paragraph" w:customStyle="1" w:styleId="yFSDraft">
    <w:name w:val="yFSDraft"/>
    <w:basedOn w:val="a0"/>
    <w:rsid w:val="00617F9A"/>
    <w:pPr>
      <w:spacing w:after="0" w:line="336" w:lineRule="auto"/>
      <w:ind w:right="-567"/>
      <w:jc w:val="right"/>
    </w:pPr>
    <w:rPr>
      <w:rFonts w:ascii="Times New Roman" w:eastAsia="SimSun" w:hAnsi="Times New Roman" w:cs="Times New Roman"/>
      <w:w w:val="105"/>
      <w:szCs w:val="24"/>
      <w:lang w:eastAsia="zh-CN"/>
    </w:rPr>
  </w:style>
  <w:style w:type="paragraph" w:customStyle="1" w:styleId="yFSAmount">
    <w:name w:val="yFSAmount"/>
    <w:basedOn w:val="a0"/>
    <w:next w:val="yFSName"/>
    <w:rsid w:val="00617F9A"/>
    <w:pPr>
      <w:spacing w:after="180" w:line="319" w:lineRule="auto"/>
      <w:jc w:val="center"/>
    </w:pPr>
    <w:rPr>
      <w:rFonts w:ascii="Times New Roman" w:eastAsia="SimSun" w:hAnsi="Times New Roman" w:cs="Times New Roman"/>
      <w:i/>
      <w:szCs w:val="24"/>
      <w:lang w:val="en-US" w:eastAsia="zh-CN"/>
    </w:rPr>
  </w:style>
  <w:style w:type="paragraph" w:customStyle="1" w:styleId="alpha6">
    <w:name w:val="alpha 6"/>
    <w:basedOn w:val="a0"/>
    <w:rsid w:val="00617F9A"/>
    <w:pPr>
      <w:numPr>
        <w:numId w:val="30"/>
      </w:numPr>
      <w:spacing w:after="140" w:line="240" w:lineRule="auto"/>
      <w:jc w:val="both"/>
    </w:pPr>
    <w:rPr>
      <w:rFonts w:ascii="Times New Roman" w:eastAsia="SimSun" w:hAnsi="Times New Roman" w:cs="Times New Roman"/>
      <w:szCs w:val="24"/>
      <w:lang w:eastAsia="zh-CN"/>
    </w:rPr>
  </w:style>
  <w:style w:type="paragraph" w:customStyle="1" w:styleId="yFSand">
    <w:name w:val="yFSand"/>
    <w:basedOn w:val="zFSand"/>
    <w:rsid w:val="00617F9A"/>
  </w:style>
  <w:style w:type="paragraph" w:customStyle="1" w:styleId="Tablealpha">
    <w:name w:val="Table alpha"/>
    <w:basedOn w:val="CellBody"/>
    <w:rsid w:val="00617F9A"/>
    <w:pPr>
      <w:numPr>
        <w:numId w:val="31"/>
      </w:numPr>
    </w:pPr>
  </w:style>
  <w:style w:type="paragraph" w:customStyle="1" w:styleId="Tableroman">
    <w:name w:val="Table roman"/>
    <w:basedOn w:val="CellBody"/>
    <w:rsid w:val="00617F9A"/>
    <w:pPr>
      <w:numPr>
        <w:numId w:val="33"/>
      </w:numPr>
      <w:tabs>
        <w:tab w:val="left" w:pos="567"/>
      </w:tabs>
    </w:pPr>
  </w:style>
  <w:style w:type="paragraph" w:customStyle="1" w:styleId="Tablebullet">
    <w:name w:val="Table bullet"/>
    <w:basedOn w:val="CellBody"/>
    <w:rsid w:val="00617F9A"/>
    <w:pPr>
      <w:numPr>
        <w:numId w:val="32"/>
      </w:numPr>
    </w:pPr>
  </w:style>
  <w:style w:type="paragraph" w:styleId="af7">
    <w:name w:val="Document Map"/>
    <w:basedOn w:val="a0"/>
    <w:link w:val="af8"/>
    <w:semiHidden/>
    <w:rsid w:val="00617F9A"/>
    <w:pPr>
      <w:shd w:val="clear" w:color="auto" w:fill="000080"/>
      <w:spacing w:after="0" w:line="240" w:lineRule="auto"/>
    </w:pPr>
    <w:rPr>
      <w:rFonts w:ascii="Tahoma" w:eastAsia="SimSun" w:hAnsi="Tahoma" w:cs="Times New Roman"/>
      <w:szCs w:val="24"/>
      <w:lang w:val="fr-FR" w:eastAsia="zh-CN"/>
    </w:rPr>
  </w:style>
  <w:style w:type="character" w:customStyle="1" w:styleId="af8">
    <w:name w:val="Схема документа Знак"/>
    <w:basedOn w:val="a1"/>
    <w:link w:val="af7"/>
    <w:semiHidden/>
    <w:rsid w:val="00617F9A"/>
    <w:rPr>
      <w:rFonts w:ascii="Tahoma" w:eastAsia="SimSun" w:hAnsi="Tahoma" w:cs="Times New Roman"/>
      <w:szCs w:val="24"/>
      <w:shd w:val="clear" w:color="auto" w:fill="000080"/>
      <w:lang w:val="fr-FR" w:eastAsia="zh-CN"/>
    </w:rPr>
  </w:style>
  <w:style w:type="character" w:styleId="af9">
    <w:name w:val="page number"/>
    <w:rsid w:val="00617F9A"/>
    <w:rPr>
      <w:sz w:val="22"/>
    </w:rPr>
  </w:style>
  <w:style w:type="paragraph" w:styleId="afa">
    <w:name w:val="table of authorities"/>
    <w:basedOn w:val="a0"/>
    <w:next w:val="a0"/>
    <w:semiHidden/>
    <w:rsid w:val="00617F9A"/>
    <w:pPr>
      <w:spacing w:after="0" w:line="240" w:lineRule="auto"/>
      <w:ind w:left="200" w:hanging="200"/>
    </w:pPr>
    <w:rPr>
      <w:rFonts w:ascii="Times New Roman" w:eastAsia="SimSun" w:hAnsi="Times New Roman" w:cs="Times New Roman"/>
      <w:szCs w:val="24"/>
      <w:lang w:val="fr-FR" w:eastAsia="zh-CN"/>
    </w:rPr>
  </w:style>
  <w:style w:type="paragraph" w:styleId="52">
    <w:name w:val="toc 5"/>
    <w:uiPriority w:val="39"/>
    <w:rsid w:val="00617F9A"/>
    <w:pPr>
      <w:tabs>
        <w:tab w:val="left" w:pos="3600"/>
        <w:tab w:val="right" w:leader="dot" w:pos="9029"/>
      </w:tabs>
      <w:adjustRightInd w:val="0"/>
      <w:spacing w:after="120" w:line="240" w:lineRule="auto"/>
      <w:ind w:left="3600" w:hanging="720"/>
    </w:pPr>
    <w:rPr>
      <w:rFonts w:ascii="Times New Roman" w:eastAsia="STZhongsong" w:hAnsi="Times New Roman" w:cs="Times New Roman"/>
      <w:szCs w:val="20"/>
      <w:lang w:val="en-GB" w:eastAsia="zh-CN"/>
    </w:rPr>
  </w:style>
  <w:style w:type="paragraph" w:styleId="61">
    <w:name w:val="toc 6"/>
    <w:uiPriority w:val="39"/>
    <w:rsid w:val="00617F9A"/>
    <w:pPr>
      <w:tabs>
        <w:tab w:val="left" w:pos="4320"/>
        <w:tab w:val="right" w:leader="dot" w:pos="9029"/>
      </w:tabs>
      <w:adjustRightInd w:val="0"/>
      <w:spacing w:after="120" w:line="240" w:lineRule="auto"/>
      <w:ind w:left="4320" w:hanging="720"/>
    </w:pPr>
    <w:rPr>
      <w:rFonts w:ascii="Times New Roman" w:eastAsia="STZhongsong" w:hAnsi="Times New Roman" w:cs="Times New Roman"/>
      <w:szCs w:val="20"/>
      <w:lang w:val="en-GB" w:eastAsia="zh-CN"/>
    </w:rPr>
  </w:style>
  <w:style w:type="paragraph" w:styleId="71">
    <w:name w:val="toc 7"/>
    <w:uiPriority w:val="39"/>
    <w:rsid w:val="00617F9A"/>
    <w:pPr>
      <w:tabs>
        <w:tab w:val="left" w:pos="5040"/>
        <w:tab w:val="right" w:leader="dot" w:pos="9029"/>
      </w:tabs>
      <w:adjustRightInd w:val="0"/>
      <w:spacing w:after="120" w:line="240" w:lineRule="auto"/>
      <w:ind w:left="5040" w:hanging="720"/>
    </w:pPr>
    <w:rPr>
      <w:rFonts w:ascii="Times New Roman" w:eastAsia="STZhongsong" w:hAnsi="Times New Roman" w:cs="Times New Roman"/>
      <w:szCs w:val="20"/>
      <w:lang w:val="en-GB" w:eastAsia="zh-CN"/>
    </w:rPr>
  </w:style>
  <w:style w:type="paragraph" w:styleId="81">
    <w:name w:val="toc 8"/>
    <w:uiPriority w:val="39"/>
    <w:rsid w:val="00617F9A"/>
    <w:pPr>
      <w:tabs>
        <w:tab w:val="right" w:leader="dot" w:pos="9029"/>
      </w:tabs>
      <w:adjustRightInd w:val="0"/>
      <w:spacing w:after="120" w:line="240" w:lineRule="auto"/>
    </w:pPr>
    <w:rPr>
      <w:rFonts w:ascii="Times New Roman" w:eastAsia="STZhongsong" w:hAnsi="Times New Roman" w:cs="Times New Roman"/>
      <w:caps/>
      <w:szCs w:val="20"/>
      <w:lang w:val="en-GB" w:eastAsia="zh-CN"/>
    </w:rPr>
  </w:style>
  <w:style w:type="paragraph" w:styleId="91">
    <w:name w:val="toc 9"/>
    <w:uiPriority w:val="39"/>
    <w:rsid w:val="00617F9A"/>
    <w:pPr>
      <w:tabs>
        <w:tab w:val="right" w:leader="dot" w:pos="9029"/>
      </w:tabs>
      <w:adjustRightInd w:val="0"/>
      <w:spacing w:after="120" w:line="240" w:lineRule="auto"/>
      <w:ind w:left="720"/>
    </w:pPr>
    <w:rPr>
      <w:rFonts w:ascii="Times New Roman" w:eastAsia="STZhongsong" w:hAnsi="Times New Roman" w:cs="Times New Roman"/>
      <w:szCs w:val="20"/>
      <w:lang w:val="en-GB" w:eastAsia="zh-CN"/>
    </w:rPr>
  </w:style>
  <w:style w:type="paragraph" w:customStyle="1" w:styleId="Createdby">
    <w:name w:val="Created by"/>
    <w:rsid w:val="00617F9A"/>
    <w:pPr>
      <w:spacing w:after="0" w:line="240" w:lineRule="auto"/>
    </w:pPr>
    <w:rPr>
      <w:rFonts w:ascii="Times New Roman" w:eastAsia="Times New Roman" w:hAnsi="Times New Roman" w:cs="Times New Roman"/>
      <w:sz w:val="20"/>
      <w:szCs w:val="20"/>
    </w:rPr>
  </w:style>
  <w:style w:type="paragraph" w:styleId="afb">
    <w:name w:val="endnote text"/>
    <w:basedOn w:val="HouseStyleBase"/>
    <w:link w:val="afc"/>
    <w:semiHidden/>
    <w:rsid w:val="00617F9A"/>
    <w:pPr>
      <w:spacing w:after="120"/>
      <w:ind w:left="720" w:hanging="720"/>
    </w:pPr>
    <w:rPr>
      <w:sz w:val="18"/>
    </w:rPr>
  </w:style>
  <w:style w:type="character" w:customStyle="1" w:styleId="afc">
    <w:name w:val="Текст концевой сноски Знак"/>
    <w:basedOn w:val="a1"/>
    <w:link w:val="afb"/>
    <w:semiHidden/>
    <w:rsid w:val="00617F9A"/>
    <w:rPr>
      <w:rFonts w:ascii="Times New Roman" w:eastAsia="STZhongsong" w:hAnsi="Times New Roman" w:cs="Times New Roman"/>
      <w:sz w:val="18"/>
      <w:szCs w:val="20"/>
      <w:lang w:val="en-GB" w:eastAsia="zh-CN"/>
    </w:rPr>
  </w:style>
  <w:style w:type="character" w:styleId="afd">
    <w:name w:val="footnote reference"/>
    <w:semiHidden/>
    <w:rsid w:val="00617F9A"/>
    <w:rPr>
      <w:rFonts w:ascii="Times New Roman" w:hAnsi="Times New Roman" w:cs="Times New Roman"/>
      <w:b w:val="0"/>
      <w:bCs w:val="0"/>
      <w:i w:val="0"/>
      <w:iCs w:val="0"/>
      <w:caps w:val="0"/>
      <w:smallCaps w:val="0"/>
      <w:strike w:val="0"/>
      <w:dstrike w:val="0"/>
      <w:outline w:val="0"/>
      <w:shadow w:val="0"/>
      <w:emboss w:val="0"/>
      <w:imprint w:val="0"/>
      <w:snapToGrid w:val="0"/>
      <w:vanish w:val="0"/>
      <w:color w:val="auto"/>
      <w:kern w:val="0"/>
      <w:sz w:val="22"/>
      <w:u w:val="none"/>
      <w:effect w:val="none"/>
      <w:vertAlign w:val="superscript"/>
    </w:rPr>
  </w:style>
  <w:style w:type="paragraph" w:customStyle="1" w:styleId="Level1F">
    <w:name w:val="Level 1F"/>
    <w:basedOn w:val="a0"/>
    <w:rsid w:val="00617F9A"/>
    <w:pPr>
      <w:widowControl w:val="0"/>
      <w:tabs>
        <w:tab w:val="left" w:pos="851"/>
      </w:tabs>
      <w:spacing w:after="140" w:line="240" w:lineRule="auto"/>
      <w:ind w:left="851" w:hanging="851"/>
      <w:jc w:val="both"/>
    </w:pPr>
    <w:rPr>
      <w:rFonts w:ascii="Times New Roman" w:eastAsia="SimSun" w:hAnsi="Times New Roman" w:cs="Times New Roman"/>
      <w:szCs w:val="24"/>
      <w:lang w:val="en-US" w:eastAsia="zh-CN"/>
    </w:rPr>
  </w:style>
  <w:style w:type="paragraph" w:customStyle="1" w:styleId="Table1">
    <w:name w:val="Table 1"/>
    <w:basedOn w:val="CellBody"/>
    <w:rsid w:val="00617F9A"/>
    <w:pPr>
      <w:numPr>
        <w:numId w:val="34"/>
      </w:numPr>
    </w:pPr>
  </w:style>
  <w:style w:type="paragraph" w:customStyle="1" w:styleId="Table2">
    <w:name w:val="Table 2"/>
    <w:basedOn w:val="CellBody"/>
    <w:rsid w:val="00617F9A"/>
    <w:pPr>
      <w:numPr>
        <w:ilvl w:val="1"/>
        <w:numId w:val="34"/>
      </w:numPr>
    </w:pPr>
  </w:style>
  <w:style w:type="paragraph" w:customStyle="1" w:styleId="Table3">
    <w:name w:val="Table 3"/>
    <w:basedOn w:val="CellBody"/>
    <w:rsid w:val="00617F9A"/>
    <w:pPr>
      <w:numPr>
        <w:ilvl w:val="2"/>
        <w:numId w:val="34"/>
      </w:numPr>
    </w:pPr>
  </w:style>
  <w:style w:type="paragraph" w:customStyle="1" w:styleId="Table4">
    <w:name w:val="Table 4"/>
    <w:basedOn w:val="CellBody"/>
    <w:rsid w:val="00617F9A"/>
    <w:pPr>
      <w:numPr>
        <w:ilvl w:val="3"/>
        <w:numId w:val="34"/>
      </w:numPr>
      <w:tabs>
        <w:tab w:val="clear" w:pos="720"/>
        <w:tab w:val="left" w:pos="567"/>
      </w:tabs>
    </w:pPr>
  </w:style>
  <w:style w:type="paragraph" w:customStyle="1" w:styleId="Table5">
    <w:name w:val="Table 5"/>
    <w:basedOn w:val="CellBody"/>
    <w:rsid w:val="00617F9A"/>
    <w:pPr>
      <w:numPr>
        <w:ilvl w:val="4"/>
        <w:numId w:val="34"/>
      </w:numPr>
    </w:pPr>
  </w:style>
  <w:style w:type="paragraph" w:customStyle="1" w:styleId="Table6">
    <w:name w:val="Table 6"/>
    <w:basedOn w:val="CellBody"/>
    <w:rsid w:val="00617F9A"/>
    <w:pPr>
      <w:numPr>
        <w:ilvl w:val="5"/>
        <w:numId w:val="34"/>
      </w:numPr>
      <w:tabs>
        <w:tab w:val="clear" w:pos="720"/>
        <w:tab w:val="num" w:pos="567"/>
      </w:tabs>
    </w:pPr>
  </w:style>
  <w:style w:type="paragraph" w:customStyle="1" w:styleId="Manuallevel1">
    <w:name w:val="Manual level 1"/>
    <w:basedOn w:val="Body"/>
    <w:rsid w:val="00617F9A"/>
    <w:pPr>
      <w:adjustRightInd/>
      <w:spacing w:after="140"/>
      <w:ind w:left="680" w:hanging="680"/>
    </w:pPr>
    <w:rPr>
      <w:rFonts w:ascii="Times New Roman" w:eastAsia="SimSun" w:hAnsi="Times New Roman" w:cs="Times New Roman"/>
      <w:szCs w:val="24"/>
      <w:lang w:val="en-GB" w:eastAsia="zh-CN"/>
    </w:rPr>
  </w:style>
  <w:style w:type="character" w:styleId="afe">
    <w:name w:val="FollowedHyperlink"/>
    <w:rsid w:val="00617F9A"/>
    <w:rPr>
      <w:color w:val="800080"/>
      <w:u w:val="single"/>
    </w:rPr>
  </w:style>
  <w:style w:type="paragraph" w:styleId="aff">
    <w:name w:val="Body Text"/>
    <w:basedOn w:val="a0"/>
    <w:link w:val="aff0"/>
    <w:rsid w:val="00617F9A"/>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character" w:customStyle="1" w:styleId="aff0">
    <w:name w:val="Основной текст Знак"/>
    <w:basedOn w:val="a1"/>
    <w:link w:val="aff"/>
    <w:rsid w:val="00617F9A"/>
    <w:rPr>
      <w:rFonts w:ascii="Times New Roman" w:eastAsia="Times New Roman" w:hAnsi="Times New Roman" w:cs="Times New Roman"/>
      <w:szCs w:val="20"/>
      <w:lang w:val="en-GB"/>
    </w:rPr>
  </w:style>
  <w:style w:type="paragraph" w:customStyle="1" w:styleId="ListAlpha1">
    <w:name w:val="List Alpha 1"/>
    <w:basedOn w:val="a0"/>
    <w:next w:val="aff"/>
    <w:rsid w:val="00617F9A"/>
    <w:pPr>
      <w:numPr>
        <w:numId w:val="35"/>
      </w:numPr>
      <w:tabs>
        <w:tab w:val="left" w:pos="22"/>
      </w:tabs>
      <w:spacing w:after="200" w:line="288" w:lineRule="auto"/>
      <w:jc w:val="both"/>
    </w:pPr>
    <w:rPr>
      <w:rFonts w:ascii="CG Times" w:eastAsia="SimSun" w:hAnsi="CG Times" w:cs="Times New Roman"/>
      <w:szCs w:val="24"/>
      <w:lang w:eastAsia="zh-CN"/>
    </w:rPr>
  </w:style>
  <w:style w:type="paragraph" w:customStyle="1" w:styleId="ListAlpha2">
    <w:name w:val="List Alpha 2"/>
    <w:basedOn w:val="a0"/>
    <w:next w:val="24"/>
    <w:rsid w:val="00617F9A"/>
    <w:pPr>
      <w:numPr>
        <w:ilvl w:val="1"/>
        <w:numId w:val="35"/>
      </w:numPr>
      <w:tabs>
        <w:tab w:val="left" w:pos="50"/>
      </w:tabs>
      <w:spacing w:after="200" w:line="288" w:lineRule="auto"/>
      <w:jc w:val="both"/>
    </w:pPr>
    <w:rPr>
      <w:rFonts w:ascii="CG Times" w:eastAsia="SimSun" w:hAnsi="CG Times" w:cs="Times New Roman"/>
      <w:szCs w:val="24"/>
      <w:lang w:eastAsia="zh-CN"/>
    </w:rPr>
  </w:style>
  <w:style w:type="paragraph" w:customStyle="1" w:styleId="ListAlpha3">
    <w:name w:val="List Alpha 3"/>
    <w:basedOn w:val="a0"/>
    <w:next w:val="33"/>
    <w:rsid w:val="00617F9A"/>
    <w:pPr>
      <w:numPr>
        <w:ilvl w:val="2"/>
        <w:numId w:val="35"/>
      </w:numPr>
      <w:tabs>
        <w:tab w:val="left" w:pos="68"/>
      </w:tabs>
      <w:spacing w:after="200" w:line="288" w:lineRule="auto"/>
      <w:jc w:val="both"/>
    </w:pPr>
    <w:rPr>
      <w:rFonts w:ascii="CG Times" w:eastAsia="SimSun" w:hAnsi="CG Times" w:cs="Times New Roman"/>
      <w:szCs w:val="24"/>
      <w:lang w:eastAsia="zh-CN"/>
    </w:rPr>
  </w:style>
  <w:style w:type="paragraph" w:styleId="24">
    <w:name w:val="Body Text 2"/>
    <w:basedOn w:val="a0"/>
    <w:link w:val="25"/>
    <w:rsid w:val="00617F9A"/>
    <w:pPr>
      <w:spacing w:after="120" w:line="240" w:lineRule="auto"/>
    </w:pPr>
    <w:rPr>
      <w:rFonts w:ascii="Times New Roman" w:eastAsia="SimSun" w:hAnsi="Times New Roman" w:cs="Times New Roman"/>
      <w:szCs w:val="24"/>
      <w:lang w:eastAsia="zh-CN"/>
    </w:rPr>
  </w:style>
  <w:style w:type="character" w:customStyle="1" w:styleId="25">
    <w:name w:val="Основной текст 2 Знак"/>
    <w:basedOn w:val="a1"/>
    <w:link w:val="24"/>
    <w:rsid w:val="00617F9A"/>
    <w:rPr>
      <w:rFonts w:ascii="Times New Roman" w:eastAsia="SimSun" w:hAnsi="Times New Roman" w:cs="Times New Roman"/>
      <w:szCs w:val="24"/>
      <w:lang w:val="en-GB" w:eastAsia="zh-CN"/>
    </w:rPr>
  </w:style>
  <w:style w:type="paragraph" w:styleId="12">
    <w:name w:val="index 1"/>
    <w:basedOn w:val="a0"/>
    <w:next w:val="a0"/>
    <w:rsid w:val="00617F9A"/>
    <w:pPr>
      <w:tabs>
        <w:tab w:val="right" w:leader="dot" w:pos="9360"/>
      </w:tabs>
      <w:suppressAutoHyphens/>
      <w:spacing w:after="0" w:line="240" w:lineRule="auto"/>
      <w:ind w:left="1440" w:right="720" w:hanging="1440"/>
    </w:pPr>
    <w:rPr>
      <w:rFonts w:ascii="Times New Roman" w:eastAsia="SimSun" w:hAnsi="Times New Roman" w:cs="Times New Roman"/>
      <w:szCs w:val="24"/>
      <w:lang w:val="en-US" w:eastAsia="zh-CN"/>
    </w:rPr>
  </w:style>
  <w:style w:type="paragraph" w:styleId="26">
    <w:name w:val="index 2"/>
    <w:basedOn w:val="a0"/>
    <w:next w:val="a0"/>
    <w:rsid w:val="00617F9A"/>
    <w:pPr>
      <w:tabs>
        <w:tab w:val="right" w:leader="dot" w:pos="9360"/>
      </w:tabs>
      <w:suppressAutoHyphens/>
      <w:spacing w:after="0" w:line="240" w:lineRule="auto"/>
      <w:ind w:left="1440" w:right="720" w:hanging="720"/>
    </w:pPr>
    <w:rPr>
      <w:rFonts w:ascii="Times New Roman" w:eastAsia="SimSun" w:hAnsi="Times New Roman" w:cs="Times New Roman"/>
      <w:szCs w:val="24"/>
      <w:lang w:val="en-US" w:eastAsia="zh-CN"/>
    </w:rPr>
  </w:style>
  <w:style w:type="paragraph" w:styleId="aff1">
    <w:name w:val="toa heading"/>
    <w:basedOn w:val="a0"/>
    <w:next w:val="a0"/>
    <w:rsid w:val="00617F9A"/>
    <w:pPr>
      <w:tabs>
        <w:tab w:val="right" w:pos="9360"/>
      </w:tabs>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en-US"/>
    </w:rPr>
  </w:style>
  <w:style w:type="paragraph" w:styleId="aff2">
    <w:name w:val="caption"/>
    <w:basedOn w:val="a0"/>
    <w:next w:val="a0"/>
    <w:qFormat/>
    <w:rsid w:val="00617F9A"/>
    <w:pPr>
      <w:spacing w:after="0" w:line="240" w:lineRule="auto"/>
    </w:pPr>
    <w:rPr>
      <w:rFonts w:ascii="Times New Roman" w:eastAsia="SimSun" w:hAnsi="Times New Roman" w:cs="Times New Roman"/>
      <w:szCs w:val="24"/>
      <w:lang w:eastAsia="zh-CN"/>
    </w:rPr>
  </w:style>
  <w:style w:type="character" w:customStyle="1" w:styleId="EquationCaption">
    <w:name w:val="_Equation Caption"/>
    <w:rsid w:val="00617F9A"/>
  </w:style>
  <w:style w:type="paragraph" w:styleId="a">
    <w:name w:val="Body Text Indent"/>
    <w:basedOn w:val="HouseStyleBase"/>
    <w:link w:val="aff3"/>
    <w:rsid w:val="00617F9A"/>
    <w:pPr>
      <w:numPr>
        <w:numId w:val="40"/>
      </w:numPr>
      <w:tabs>
        <w:tab w:val="clear" w:pos="720"/>
        <w:tab w:val="num" w:pos="567"/>
        <w:tab w:val="num" w:pos="3969"/>
      </w:tabs>
      <w:ind w:left="3969" w:hanging="680"/>
    </w:pPr>
  </w:style>
  <w:style w:type="character" w:customStyle="1" w:styleId="aff3">
    <w:name w:val="Основной текст с отступом Знак"/>
    <w:basedOn w:val="a1"/>
    <w:link w:val="a"/>
    <w:rsid w:val="00617F9A"/>
    <w:rPr>
      <w:rFonts w:ascii="Times New Roman" w:eastAsia="STZhongsong" w:hAnsi="Times New Roman" w:cs="Times New Roman"/>
      <w:szCs w:val="20"/>
      <w:lang w:val="en-GB" w:eastAsia="zh-CN"/>
    </w:rPr>
  </w:style>
  <w:style w:type="paragraph" w:styleId="2">
    <w:name w:val="Body Text Indent 2"/>
    <w:basedOn w:val="HouseStyleBase"/>
    <w:link w:val="27"/>
    <w:rsid w:val="00617F9A"/>
    <w:pPr>
      <w:numPr>
        <w:ilvl w:val="1"/>
        <w:numId w:val="40"/>
      </w:numPr>
      <w:tabs>
        <w:tab w:val="clear" w:pos="720"/>
        <w:tab w:val="num" w:pos="567"/>
        <w:tab w:val="num" w:pos="3969"/>
      </w:tabs>
      <w:ind w:left="3969" w:hanging="680"/>
    </w:pPr>
  </w:style>
  <w:style w:type="character" w:customStyle="1" w:styleId="27">
    <w:name w:val="Основной текст с отступом 2 Знак"/>
    <w:basedOn w:val="a1"/>
    <w:link w:val="2"/>
    <w:rsid w:val="00617F9A"/>
    <w:rPr>
      <w:rFonts w:ascii="Times New Roman" w:eastAsia="STZhongsong" w:hAnsi="Times New Roman" w:cs="Times New Roman"/>
      <w:szCs w:val="20"/>
      <w:lang w:val="en-GB" w:eastAsia="zh-CN"/>
    </w:rPr>
  </w:style>
  <w:style w:type="paragraph" w:styleId="36">
    <w:name w:val="Body Text Indent 3"/>
    <w:basedOn w:val="HouseStyleBase"/>
    <w:link w:val="37"/>
    <w:rsid w:val="00617F9A"/>
    <w:pPr>
      <w:ind w:left="1800"/>
    </w:pPr>
  </w:style>
  <w:style w:type="character" w:customStyle="1" w:styleId="37">
    <w:name w:val="Основной текст с отступом 3 Знак"/>
    <w:basedOn w:val="a1"/>
    <w:link w:val="36"/>
    <w:rsid w:val="00617F9A"/>
    <w:rPr>
      <w:rFonts w:ascii="Times New Roman" w:eastAsia="STZhongsong" w:hAnsi="Times New Roman" w:cs="Times New Roman"/>
      <w:szCs w:val="20"/>
      <w:lang w:val="en-GB" w:eastAsia="zh-CN"/>
    </w:rPr>
  </w:style>
  <w:style w:type="paragraph" w:customStyle="1" w:styleId="BodyTextIndent4">
    <w:name w:val="Body Text Indent 4"/>
    <w:basedOn w:val="HouseStyleBase"/>
    <w:rsid w:val="00617F9A"/>
    <w:pPr>
      <w:ind w:left="2880"/>
    </w:pPr>
  </w:style>
  <w:style w:type="paragraph" w:customStyle="1" w:styleId="BodyTextIndent5">
    <w:name w:val="Body Text Indent 5"/>
    <w:basedOn w:val="HouseStyleBase"/>
    <w:rsid w:val="00617F9A"/>
    <w:pPr>
      <w:ind w:left="3600"/>
    </w:pPr>
  </w:style>
  <w:style w:type="paragraph" w:customStyle="1" w:styleId="BodyTextIndent6">
    <w:name w:val="Body Text Indent 6"/>
    <w:basedOn w:val="HouseStyleBase"/>
    <w:rsid w:val="00617F9A"/>
    <w:pPr>
      <w:ind w:left="4320"/>
    </w:pPr>
  </w:style>
  <w:style w:type="paragraph" w:customStyle="1" w:styleId="BodyTextIndent7">
    <w:name w:val="Body Text Indent 7"/>
    <w:basedOn w:val="HouseStyleBase"/>
    <w:rsid w:val="00617F9A"/>
    <w:pPr>
      <w:ind w:left="5040"/>
    </w:pPr>
  </w:style>
  <w:style w:type="paragraph" w:customStyle="1" w:styleId="BodyTextIndent8">
    <w:name w:val="Body Text Indent 8"/>
    <w:basedOn w:val="BodyTextIndent7"/>
    <w:rsid w:val="00617F9A"/>
    <w:pPr>
      <w:adjustRightInd/>
      <w:spacing w:after="0"/>
      <w:ind w:left="0"/>
      <w:jc w:val="left"/>
    </w:pPr>
    <w:rPr>
      <w:rFonts w:eastAsia="SimSun"/>
      <w:szCs w:val="24"/>
    </w:rPr>
  </w:style>
  <w:style w:type="paragraph" w:customStyle="1" w:styleId="MarginText">
    <w:name w:val="Margin Text"/>
    <w:basedOn w:val="HouseStyleBase"/>
    <w:link w:val="MarginTextChar"/>
    <w:rsid w:val="00617F9A"/>
  </w:style>
  <w:style w:type="paragraph" w:customStyle="1" w:styleId="SchHead">
    <w:name w:val="SchHead"/>
    <w:basedOn w:val="HouseStyleBaseCentred"/>
    <w:next w:val="SchPart"/>
    <w:rsid w:val="00617F9A"/>
    <w:pPr>
      <w:numPr>
        <w:numId w:val="41"/>
      </w:numPr>
      <w:tabs>
        <w:tab w:val="clear" w:pos="0"/>
        <w:tab w:val="num" w:pos="567"/>
      </w:tabs>
      <w:adjustRightInd/>
      <w:spacing w:before="60" w:after="60" w:line="290" w:lineRule="auto"/>
      <w:ind w:left="567" w:hanging="567"/>
    </w:pPr>
    <w:rPr>
      <w:rFonts w:ascii="Arial" w:eastAsia="Times New Roman" w:hAnsi="Arial"/>
      <w:kern w:val="20"/>
      <w:sz w:val="20"/>
      <w:lang w:eastAsia="en-US"/>
    </w:rPr>
  </w:style>
  <w:style w:type="paragraph" w:customStyle="1" w:styleId="ListBullet1">
    <w:name w:val="List Bullet 1"/>
    <w:basedOn w:val="HouseStyleBase"/>
    <w:rsid w:val="00617F9A"/>
    <w:pPr>
      <w:numPr>
        <w:numId w:val="42"/>
      </w:numPr>
      <w:tabs>
        <w:tab w:val="clear" w:pos="720"/>
        <w:tab w:val="num" w:pos="567"/>
      </w:tabs>
      <w:ind w:left="567" w:hanging="567"/>
    </w:pPr>
  </w:style>
  <w:style w:type="paragraph" w:styleId="aff4">
    <w:name w:val="List Bullet"/>
    <w:basedOn w:val="a0"/>
    <w:rsid w:val="00617F9A"/>
    <w:pPr>
      <w:numPr>
        <w:ilvl w:val="10"/>
      </w:numPr>
      <w:overflowPunct w:val="0"/>
      <w:autoSpaceDE w:val="0"/>
      <w:autoSpaceDN w:val="0"/>
      <w:adjustRightInd w:val="0"/>
      <w:spacing w:after="240" w:line="360" w:lineRule="auto"/>
      <w:ind w:left="720" w:hanging="720"/>
      <w:jc w:val="both"/>
      <w:textAlignment w:val="baseline"/>
    </w:pPr>
    <w:rPr>
      <w:rFonts w:ascii="Times New Roman" w:eastAsia="Times New Roman" w:hAnsi="Times New Roman" w:cs="Times New Roman"/>
      <w:szCs w:val="20"/>
    </w:rPr>
  </w:style>
  <w:style w:type="paragraph" w:styleId="20">
    <w:name w:val="List Bullet 2"/>
    <w:basedOn w:val="HouseStyleBase"/>
    <w:rsid w:val="00617F9A"/>
    <w:pPr>
      <w:numPr>
        <w:ilvl w:val="1"/>
        <w:numId w:val="42"/>
      </w:numPr>
      <w:tabs>
        <w:tab w:val="clear" w:pos="720"/>
        <w:tab w:val="num" w:pos="567"/>
        <w:tab w:val="num" w:pos="1440"/>
      </w:tabs>
      <w:ind w:left="567" w:hanging="567"/>
    </w:pPr>
  </w:style>
  <w:style w:type="paragraph" w:customStyle="1" w:styleId="body0">
    <w:name w:val="body"/>
    <w:basedOn w:val="a0"/>
    <w:link w:val="bodyChar0"/>
    <w:rsid w:val="00617F9A"/>
    <w:pPr>
      <w:spacing w:after="0" w:line="240" w:lineRule="auto"/>
    </w:pPr>
    <w:rPr>
      <w:rFonts w:ascii="Times New Roman" w:eastAsia="SimSun" w:hAnsi="Times New Roman" w:cs="Times New Roman"/>
      <w:szCs w:val="24"/>
      <w:lang w:eastAsia="en-GB"/>
    </w:rPr>
  </w:style>
  <w:style w:type="paragraph" w:customStyle="1" w:styleId="bodystrong">
    <w:name w:val="body strong"/>
    <w:basedOn w:val="body0"/>
    <w:link w:val="bodystrongChar"/>
    <w:rsid w:val="00617F9A"/>
    <w:rPr>
      <w:b/>
    </w:rPr>
  </w:style>
  <w:style w:type="paragraph" w:customStyle="1" w:styleId="bodystronger">
    <w:name w:val="body stronger"/>
    <w:basedOn w:val="bodystrong"/>
    <w:link w:val="bodystrongerChar"/>
    <w:rsid w:val="00617F9A"/>
    <w:rPr>
      <w:caps/>
      <w:szCs w:val="22"/>
    </w:rPr>
  </w:style>
  <w:style w:type="character" w:customStyle="1" w:styleId="bodyChar0">
    <w:name w:val="body Char"/>
    <w:link w:val="body0"/>
    <w:rsid w:val="00617F9A"/>
    <w:rPr>
      <w:rFonts w:ascii="Times New Roman" w:eastAsia="SimSun" w:hAnsi="Times New Roman" w:cs="Times New Roman"/>
      <w:szCs w:val="24"/>
      <w:lang w:val="en-GB" w:eastAsia="en-GB"/>
    </w:rPr>
  </w:style>
  <w:style w:type="character" w:customStyle="1" w:styleId="bodystrongChar">
    <w:name w:val="body strong Char"/>
    <w:link w:val="bodystrong"/>
    <w:rsid w:val="00617F9A"/>
    <w:rPr>
      <w:rFonts w:ascii="Times New Roman" w:eastAsia="SimSun" w:hAnsi="Times New Roman" w:cs="Times New Roman"/>
      <w:b/>
      <w:szCs w:val="24"/>
      <w:lang w:val="en-GB" w:eastAsia="en-GB"/>
    </w:rPr>
  </w:style>
  <w:style w:type="paragraph" w:customStyle="1" w:styleId="bodystrongcentred">
    <w:name w:val="body strong centred"/>
    <w:basedOn w:val="bodystrong"/>
    <w:rsid w:val="00617F9A"/>
    <w:pPr>
      <w:jc w:val="center"/>
    </w:pPr>
    <w:rPr>
      <w:szCs w:val="22"/>
    </w:rPr>
  </w:style>
  <w:style w:type="paragraph" w:customStyle="1" w:styleId="bodycondstrongcentredspaced">
    <w:name w:val="body cond strong centred spaced"/>
    <w:basedOn w:val="bodycondstrongcentred"/>
    <w:rsid w:val="00617F9A"/>
    <w:pPr>
      <w:spacing w:after="40"/>
    </w:pPr>
  </w:style>
  <w:style w:type="paragraph" w:customStyle="1" w:styleId="bodycond">
    <w:name w:val="body cond"/>
    <w:basedOn w:val="body0"/>
    <w:link w:val="bodycondChar"/>
    <w:rsid w:val="00617F9A"/>
    <w:rPr>
      <w:spacing w:val="-3"/>
      <w:szCs w:val="22"/>
    </w:rPr>
  </w:style>
  <w:style w:type="paragraph" w:customStyle="1" w:styleId="bodycondstrong">
    <w:name w:val="body cond strong"/>
    <w:basedOn w:val="bodycond"/>
    <w:link w:val="bodycondstrongChar"/>
    <w:rsid w:val="00617F9A"/>
    <w:pPr>
      <w:tabs>
        <w:tab w:val="num" w:pos="3969"/>
      </w:tabs>
      <w:spacing w:after="140"/>
      <w:ind w:left="3969" w:hanging="680"/>
      <w:jc w:val="both"/>
    </w:pPr>
    <w:rPr>
      <w:spacing w:val="0"/>
      <w:szCs w:val="24"/>
      <w:lang w:eastAsia="zh-CN"/>
    </w:rPr>
  </w:style>
  <w:style w:type="paragraph" w:customStyle="1" w:styleId="bodycondstrongcentred">
    <w:name w:val="body cond strong centred"/>
    <w:basedOn w:val="bodycondstrong"/>
    <w:link w:val="bodycondstrongcentredChar"/>
    <w:rsid w:val="00617F9A"/>
    <w:pPr>
      <w:tabs>
        <w:tab w:val="clear" w:pos="3969"/>
      </w:tabs>
      <w:spacing w:after="0"/>
      <w:ind w:left="0" w:firstLine="0"/>
      <w:jc w:val="center"/>
    </w:pPr>
    <w:rPr>
      <w:b/>
      <w:spacing w:val="-3"/>
      <w:szCs w:val="22"/>
    </w:rPr>
  </w:style>
  <w:style w:type="paragraph" w:customStyle="1" w:styleId="bodycondstrongercentred">
    <w:name w:val="body cond stronger centred"/>
    <w:basedOn w:val="bodycondstrongcentred"/>
    <w:link w:val="bodycondstrongercentredChar"/>
    <w:rsid w:val="00617F9A"/>
    <w:rPr>
      <w:caps/>
      <w:lang w:eastAsia="en-GB"/>
    </w:rPr>
  </w:style>
  <w:style w:type="paragraph" w:customStyle="1" w:styleId="bodycondcentred">
    <w:name w:val="body cond centred"/>
    <w:basedOn w:val="bodycond"/>
    <w:rsid w:val="00617F9A"/>
    <w:pPr>
      <w:tabs>
        <w:tab w:val="num" w:pos="3969"/>
      </w:tabs>
      <w:spacing w:after="140"/>
      <w:ind w:left="3969" w:hanging="680"/>
      <w:jc w:val="both"/>
    </w:pPr>
    <w:rPr>
      <w:spacing w:val="0"/>
      <w:szCs w:val="24"/>
      <w:lang w:eastAsia="zh-CN"/>
    </w:rPr>
  </w:style>
  <w:style w:type="character" w:customStyle="1" w:styleId="bodycondChar">
    <w:name w:val="body cond Char"/>
    <w:link w:val="bodycond"/>
    <w:rsid w:val="00617F9A"/>
    <w:rPr>
      <w:rFonts w:ascii="Times New Roman" w:eastAsia="SimSun" w:hAnsi="Times New Roman" w:cs="Times New Roman"/>
      <w:spacing w:val="-3"/>
      <w:lang w:val="en-GB" w:eastAsia="en-GB"/>
    </w:rPr>
  </w:style>
  <w:style w:type="character" w:customStyle="1" w:styleId="bodycondstrongChar">
    <w:name w:val="body cond strong Char"/>
    <w:link w:val="bodycondstrong"/>
    <w:rsid w:val="00617F9A"/>
    <w:rPr>
      <w:rFonts w:ascii="Times New Roman" w:eastAsia="SimSun" w:hAnsi="Times New Roman" w:cs="Times New Roman"/>
      <w:szCs w:val="24"/>
      <w:lang w:val="en-GB" w:eastAsia="zh-CN"/>
    </w:rPr>
  </w:style>
  <w:style w:type="character" w:customStyle="1" w:styleId="bodycondstrongcentredChar">
    <w:name w:val="body cond strong centred Char"/>
    <w:link w:val="bodycondstrongcentred"/>
    <w:rsid w:val="00617F9A"/>
    <w:rPr>
      <w:rFonts w:ascii="Times New Roman" w:eastAsia="SimSun" w:hAnsi="Times New Roman" w:cs="Times New Roman"/>
      <w:b/>
      <w:spacing w:val="-3"/>
      <w:lang w:val="en-GB" w:eastAsia="zh-CN"/>
    </w:rPr>
  </w:style>
  <w:style w:type="character" w:customStyle="1" w:styleId="bodycondstrongercentredChar">
    <w:name w:val="body cond stronger centred Char"/>
    <w:link w:val="bodycondstrongercentred"/>
    <w:rsid w:val="00617F9A"/>
    <w:rPr>
      <w:rFonts w:ascii="Times New Roman" w:eastAsia="SimSun" w:hAnsi="Times New Roman" w:cs="Times New Roman"/>
      <w:b/>
      <w:caps/>
      <w:spacing w:val="-3"/>
      <w:lang w:val="en-GB" w:eastAsia="en-GB"/>
    </w:rPr>
  </w:style>
  <w:style w:type="paragraph" w:customStyle="1" w:styleId="bodyspaced">
    <w:name w:val="body spaced"/>
    <w:basedOn w:val="body0"/>
    <w:rsid w:val="00617F9A"/>
    <w:pPr>
      <w:spacing w:after="240"/>
    </w:pPr>
  </w:style>
  <w:style w:type="character" w:customStyle="1" w:styleId="bodystrongerChar">
    <w:name w:val="body stronger Char"/>
    <w:link w:val="bodystronger"/>
    <w:rsid w:val="00617F9A"/>
    <w:rPr>
      <w:rFonts w:ascii="Times New Roman" w:eastAsia="SimSun" w:hAnsi="Times New Roman" w:cs="Times New Roman"/>
      <w:b/>
      <w:caps/>
      <w:lang w:val="en-GB" w:eastAsia="en-GB"/>
    </w:rPr>
  </w:style>
  <w:style w:type="paragraph" w:customStyle="1" w:styleId="bodypartyhead">
    <w:name w:val="body party head"/>
    <w:basedOn w:val="bodystronger"/>
    <w:next w:val="bodyparty"/>
    <w:link w:val="bodypartyheadChar"/>
    <w:rsid w:val="00617F9A"/>
    <w:pPr>
      <w:tabs>
        <w:tab w:val="num" w:pos="680"/>
      </w:tabs>
      <w:spacing w:after="140"/>
      <w:ind w:left="680" w:hanging="680"/>
      <w:jc w:val="both"/>
    </w:pPr>
    <w:rPr>
      <w:b w:val="0"/>
      <w:caps w:val="0"/>
      <w:szCs w:val="24"/>
      <w:lang w:eastAsia="zh-CN"/>
    </w:rPr>
  </w:style>
  <w:style w:type="paragraph" w:customStyle="1" w:styleId="bodyparty">
    <w:name w:val="body party"/>
    <w:basedOn w:val="body0"/>
    <w:rsid w:val="00617F9A"/>
    <w:pPr>
      <w:spacing w:after="240"/>
      <w:ind w:left="720"/>
      <w:contextualSpacing/>
    </w:pPr>
  </w:style>
  <w:style w:type="table" w:styleId="aff5">
    <w:name w:val="Table Grid"/>
    <w:basedOn w:val="a2"/>
    <w:rsid w:val="00617F9A"/>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link w:val="HouseStyleBaseChar"/>
    <w:rsid w:val="00617F9A"/>
    <w:pPr>
      <w:adjustRightInd w:val="0"/>
      <w:spacing w:after="240" w:line="240" w:lineRule="auto"/>
      <w:jc w:val="both"/>
    </w:pPr>
    <w:rPr>
      <w:rFonts w:ascii="Times New Roman" w:eastAsia="STZhongsong" w:hAnsi="Times New Roman" w:cs="Times New Roman"/>
      <w:szCs w:val="20"/>
      <w:lang w:val="en-GB" w:eastAsia="zh-CN"/>
    </w:rPr>
  </w:style>
  <w:style w:type="character" w:customStyle="1" w:styleId="MarginTextChar">
    <w:name w:val="Margin Text Char"/>
    <w:link w:val="MarginText"/>
    <w:rsid w:val="00617F9A"/>
    <w:rPr>
      <w:rFonts w:ascii="Times New Roman" w:eastAsia="STZhongsong" w:hAnsi="Times New Roman" w:cs="Times New Roman"/>
      <w:szCs w:val="20"/>
      <w:lang w:val="en-GB" w:eastAsia="zh-CN"/>
    </w:rPr>
  </w:style>
  <w:style w:type="numbering" w:styleId="111111">
    <w:name w:val="Outline List 2"/>
    <w:basedOn w:val="a3"/>
    <w:rsid w:val="00617F9A"/>
    <w:pPr>
      <w:numPr>
        <w:numId w:val="36"/>
      </w:numPr>
    </w:pPr>
  </w:style>
  <w:style w:type="paragraph" w:customStyle="1" w:styleId="BODYDOCTITLE">
    <w:name w:val="BODY DOC TITLE"/>
    <w:basedOn w:val="bodycondstrongercentred"/>
    <w:rsid w:val="00617F9A"/>
    <w:rPr>
      <w:sz w:val="28"/>
    </w:rPr>
  </w:style>
  <w:style w:type="character" w:customStyle="1" w:styleId="bodypartyheadChar">
    <w:name w:val="body party head Char"/>
    <w:link w:val="bodypartyhead"/>
    <w:rsid w:val="00617F9A"/>
    <w:rPr>
      <w:rFonts w:ascii="Times New Roman" w:eastAsia="SimSun" w:hAnsi="Times New Roman" w:cs="Times New Roman"/>
      <w:szCs w:val="24"/>
      <w:lang w:val="en-GB" w:eastAsia="zh-CN"/>
    </w:rPr>
  </w:style>
  <w:style w:type="paragraph" w:customStyle="1" w:styleId="Heading">
    <w:name w:val="Heading"/>
    <w:basedOn w:val="HouseStyleBaseCentred"/>
    <w:next w:val="MarginText"/>
    <w:rsid w:val="00617F9A"/>
    <w:pPr>
      <w:keepNext/>
      <w:jc w:val="center"/>
    </w:pPr>
    <w:rPr>
      <w:b/>
      <w:caps/>
    </w:rPr>
  </w:style>
  <w:style w:type="paragraph" w:customStyle="1" w:styleId="AppHead">
    <w:name w:val="AppHead"/>
    <w:basedOn w:val="HouseStyleBaseCentred"/>
    <w:rsid w:val="00617F9A"/>
    <w:pPr>
      <w:numPr>
        <w:numId w:val="39"/>
      </w:numPr>
      <w:jc w:val="center"/>
      <w:outlineLvl w:val="0"/>
    </w:pPr>
    <w:rPr>
      <w:b/>
      <w:caps/>
    </w:rPr>
  </w:style>
  <w:style w:type="paragraph" w:customStyle="1" w:styleId="RecitalNumbering">
    <w:name w:val="Recital Numbering"/>
    <w:basedOn w:val="HouseStyleBase"/>
    <w:rsid w:val="00617F9A"/>
    <w:pPr>
      <w:numPr>
        <w:numId w:val="43"/>
      </w:numPr>
      <w:ind w:left="567" w:hanging="567"/>
      <w:outlineLvl w:val="0"/>
    </w:pPr>
  </w:style>
  <w:style w:type="paragraph" w:customStyle="1" w:styleId="DefinitionNumbering1">
    <w:name w:val="Definition Numbering 1"/>
    <w:basedOn w:val="HouseStyleBase"/>
    <w:rsid w:val="00617F9A"/>
    <w:pPr>
      <w:numPr>
        <w:ilvl w:val="2"/>
        <w:numId w:val="40"/>
      </w:numPr>
      <w:tabs>
        <w:tab w:val="clear" w:pos="1800"/>
        <w:tab w:val="num" w:pos="567"/>
        <w:tab w:val="num" w:pos="3969"/>
      </w:tabs>
      <w:ind w:left="3969" w:hanging="680"/>
      <w:outlineLvl w:val="0"/>
    </w:pPr>
  </w:style>
  <w:style w:type="paragraph" w:customStyle="1" w:styleId="DefinitionNumbering2">
    <w:name w:val="Definition Numbering 2"/>
    <w:basedOn w:val="HouseStyleBase"/>
    <w:rsid w:val="00617F9A"/>
    <w:pPr>
      <w:numPr>
        <w:ilvl w:val="3"/>
        <w:numId w:val="40"/>
      </w:numPr>
      <w:tabs>
        <w:tab w:val="clear" w:pos="2880"/>
        <w:tab w:val="num" w:pos="567"/>
        <w:tab w:val="num" w:pos="3969"/>
      </w:tabs>
      <w:ind w:left="3969" w:hanging="680"/>
      <w:outlineLvl w:val="1"/>
    </w:pPr>
  </w:style>
  <w:style w:type="paragraph" w:customStyle="1" w:styleId="DefinitionNumbering3">
    <w:name w:val="Definition Numbering 3"/>
    <w:basedOn w:val="HouseStyleBase"/>
    <w:rsid w:val="00617F9A"/>
    <w:pPr>
      <w:numPr>
        <w:ilvl w:val="4"/>
        <w:numId w:val="40"/>
      </w:numPr>
      <w:tabs>
        <w:tab w:val="clear" w:pos="3600"/>
        <w:tab w:val="num" w:pos="567"/>
        <w:tab w:val="num" w:pos="3969"/>
      </w:tabs>
      <w:ind w:left="3969" w:hanging="680"/>
      <w:outlineLvl w:val="2"/>
    </w:pPr>
  </w:style>
  <w:style w:type="paragraph" w:customStyle="1" w:styleId="DefinitionNumbering4">
    <w:name w:val="Definition Numbering 4"/>
    <w:basedOn w:val="HouseStyleBase"/>
    <w:rsid w:val="00617F9A"/>
    <w:pPr>
      <w:numPr>
        <w:ilvl w:val="5"/>
        <w:numId w:val="40"/>
      </w:numPr>
      <w:tabs>
        <w:tab w:val="clear" w:pos="2880"/>
        <w:tab w:val="num" w:pos="567"/>
        <w:tab w:val="num" w:pos="3969"/>
      </w:tabs>
      <w:ind w:left="3969" w:hanging="680"/>
      <w:outlineLvl w:val="3"/>
    </w:pPr>
  </w:style>
  <w:style w:type="paragraph" w:customStyle="1" w:styleId="DefinitionNumbering5">
    <w:name w:val="Definition Numbering 5"/>
    <w:basedOn w:val="HouseStyleBase"/>
    <w:rsid w:val="00617F9A"/>
    <w:pPr>
      <w:numPr>
        <w:ilvl w:val="6"/>
        <w:numId w:val="40"/>
      </w:numPr>
      <w:tabs>
        <w:tab w:val="clear" w:pos="2880"/>
        <w:tab w:val="num" w:pos="567"/>
        <w:tab w:val="num" w:pos="3969"/>
      </w:tabs>
      <w:ind w:left="3969" w:hanging="680"/>
      <w:outlineLvl w:val="4"/>
    </w:pPr>
  </w:style>
  <w:style w:type="paragraph" w:customStyle="1" w:styleId="DefinitionNumbering6">
    <w:name w:val="Definition Numbering 6"/>
    <w:basedOn w:val="HouseStyleBase"/>
    <w:rsid w:val="00617F9A"/>
    <w:pPr>
      <w:numPr>
        <w:ilvl w:val="7"/>
        <w:numId w:val="40"/>
      </w:numPr>
      <w:tabs>
        <w:tab w:val="clear" w:pos="2880"/>
        <w:tab w:val="num" w:pos="567"/>
        <w:tab w:val="num" w:pos="3969"/>
      </w:tabs>
      <w:ind w:left="3969" w:hanging="680"/>
      <w:outlineLvl w:val="5"/>
    </w:pPr>
  </w:style>
  <w:style w:type="paragraph" w:customStyle="1" w:styleId="DefinitionNumbering7">
    <w:name w:val="Definition Numbering 7"/>
    <w:basedOn w:val="HouseStyleBase"/>
    <w:rsid w:val="00617F9A"/>
    <w:pPr>
      <w:numPr>
        <w:ilvl w:val="8"/>
        <w:numId w:val="40"/>
      </w:numPr>
      <w:tabs>
        <w:tab w:val="clear" w:pos="2880"/>
        <w:tab w:val="num" w:pos="567"/>
        <w:tab w:val="num" w:pos="3969"/>
      </w:tabs>
      <w:ind w:left="3969" w:hanging="680"/>
      <w:outlineLvl w:val="6"/>
    </w:pPr>
  </w:style>
  <w:style w:type="paragraph" w:customStyle="1" w:styleId="DefinitionNumbering8">
    <w:name w:val="Definition Numbering 8"/>
    <w:basedOn w:val="HouseStyleBase"/>
    <w:rsid w:val="00617F9A"/>
    <w:pPr>
      <w:outlineLvl w:val="7"/>
    </w:pPr>
  </w:style>
  <w:style w:type="paragraph" w:customStyle="1" w:styleId="DefinitionNumbering9">
    <w:name w:val="Definition Numbering 9"/>
    <w:basedOn w:val="HouseStyleBase"/>
    <w:rsid w:val="00617F9A"/>
    <w:pPr>
      <w:outlineLvl w:val="8"/>
    </w:pPr>
  </w:style>
  <w:style w:type="paragraph" w:customStyle="1" w:styleId="SchPart">
    <w:name w:val="SchPart"/>
    <w:basedOn w:val="HouseStyleBaseCentred"/>
    <w:next w:val="MarginText"/>
    <w:rsid w:val="00617F9A"/>
    <w:pPr>
      <w:keepNext/>
      <w:numPr>
        <w:ilvl w:val="1"/>
        <w:numId w:val="41"/>
      </w:numPr>
      <w:jc w:val="center"/>
      <w:outlineLvl w:val="1"/>
    </w:pPr>
    <w:rPr>
      <w:b/>
    </w:rPr>
  </w:style>
  <w:style w:type="paragraph" w:styleId="30">
    <w:name w:val="List Bullet 3"/>
    <w:basedOn w:val="HouseStyleBase"/>
    <w:rsid w:val="00617F9A"/>
    <w:pPr>
      <w:numPr>
        <w:ilvl w:val="2"/>
        <w:numId w:val="42"/>
      </w:numPr>
      <w:tabs>
        <w:tab w:val="clear" w:pos="1800"/>
        <w:tab w:val="num" w:pos="567"/>
        <w:tab w:val="num" w:pos="2160"/>
      </w:tabs>
      <w:ind w:left="567" w:hanging="567"/>
    </w:pPr>
  </w:style>
  <w:style w:type="paragraph" w:styleId="4">
    <w:name w:val="List Bullet 4"/>
    <w:basedOn w:val="HouseStyleBase"/>
    <w:rsid w:val="00617F9A"/>
    <w:pPr>
      <w:numPr>
        <w:ilvl w:val="3"/>
        <w:numId w:val="42"/>
      </w:numPr>
      <w:tabs>
        <w:tab w:val="clear" w:pos="2880"/>
        <w:tab w:val="num" w:pos="567"/>
      </w:tabs>
      <w:ind w:left="567" w:hanging="567"/>
    </w:pPr>
  </w:style>
  <w:style w:type="paragraph" w:styleId="5">
    <w:name w:val="List Bullet 5"/>
    <w:basedOn w:val="HouseStyleBase"/>
    <w:rsid w:val="00617F9A"/>
    <w:pPr>
      <w:numPr>
        <w:ilvl w:val="4"/>
        <w:numId w:val="42"/>
      </w:numPr>
      <w:tabs>
        <w:tab w:val="clear" w:pos="3600"/>
        <w:tab w:val="num" w:pos="567"/>
      </w:tabs>
      <w:ind w:left="567" w:hanging="567"/>
    </w:pPr>
  </w:style>
  <w:style w:type="paragraph" w:customStyle="1" w:styleId="ListBullet6">
    <w:name w:val="List Bullet 6"/>
    <w:basedOn w:val="HouseStyleBase"/>
    <w:rsid w:val="00617F9A"/>
    <w:pPr>
      <w:numPr>
        <w:ilvl w:val="5"/>
        <w:numId w:val="42"/>
      </w:numPr>
      <w:tabs>
        <w:tab w:val="clear" w:pos="4320"/>
        <w:tab w:val="num" w:pos="567"/>
      </w:tabs>
      <w:ind w:left="567" w:hanging="567"/>
    </w:pPr>
  </w:style>
  <w:style w:type="paragraph" w:customStyle="1" w:styleId="ListBullet7">
    <w:name w:val="List Bullet 7"/>
    <w:basedOn w:val="HouseStyleBase"/>
    <w:rsid w:val="00617F9A"/>
    <w:pPr>
      <w:numPr>
        <w:ilvl w:val="6"/>
        <w:numId w:val="42"/>
      </w:numPr>
      <w:tabs>
        <w:tab w:val="clear" w:pos="5040"/>
        <w:tab w:val="num" w:pos="567"/>
      </w:tabs>
      <w:ind w:left="567" w:hanging="567"/>
    </w:pPr>
  </w:style>
  <w:style w:type="paragraph" w:customStyle="1" w:styleId="ListBullet8">
    <w:name w:val="List Bullet 8"/>
    <w:basedOn w:val="HouseStyleBase"/>
    <w:rsid w:val="00617F9A"/>
    <w:pPr>
      <w:numPr>
        <w:ilvl w:val="7"/>
        <w:numId w:val="42"/>
      </w:numPr>
      <w:tabs>
        <w:tab w:val="clear" w:pos="5040"/>
        <w:tab w:val="num" w:pos="567"/>
        <w:tab w:val="num" w:pos="5760"/>
      </w:tabs>
      <w:ind w:left="567" w:hanging="567"/>
    </w:pPr>
  </w:style>
  <w:style w:type="paragraph" w:customStyle="1" w:styleId="ListBullet9">
    <w:name w:val="List Bullet 9"/>
    <w:basedOn w:val="HouseStyleBase"/>
    <w:rsid w:val="00617F9A"/>
    <w:pPr>
      <w:numPr>
        <w:ilvl w:val="8"/>
        <w:numId w:val="42"/>
      </w:numPr>
      <w:tabs>
        <w:tab w:val="clear" w:pos="5040"/>
        <w:tab w:val="num" w:pos="567"/>
        <w:tab w:val="num" w:pos="6480"/>
      </w:tabs>
      <w:ind w:left="567" w:hanging="567"/>
    </w:pPr>
  </w:style>
  <w:style w:type="paragraph" w:customStyle="1" w:styleId="ScheduleL1">
    <w:name w:val="Schedule L1"/>
    <w:basedOn w:val="HouseStyleBase"/>
    <w:rsid w:val="00617F9A"/>
    <w:pPr>
      <w:numPr>
        <w:numId w:val="38"/>
      </w:numPr>
      <w:tabs>
        <w:tab w:val="clear" w:pos="720"/>
        <w:tab w:val="num" w:pos="567"/>
        <w:tab w:val="num" w:pos="2608"/>
      </w:tabs>
      <w:ind w:left="2608" w:hanging="567"/>
      <w:outlineLvl w:val="0"/>
    </w:pPr>
  </w:style>
  <w:style w:type="paragraph" w:customStyle="1" w:styleId="ScheduleL2">
    <w:name w:val="Schedule L2"/>
    <w:basedOn w:val="HouseStyleBase"/>
    <w:rsid w:val="00617F9A"/>
    <w:pPr>
      <w:numPr>
        <w:ilvl w:val="1"/>
        <w:numId w:val="38"/>
      </w:numPr>
      <w:tabs>
        <w:tab w:val="clear" w:pos="720"/>
        <w:tab w:val="num" w:pos="567"/>
        <w:tab w:val="num" w:pos="2608"/>
      </w:tabs>
      <w:ind w:left="2608" w:hanging="567"/>
      <w:outlineLvl w:val="1"/>
    </w:pPr>
  </w:style>
  <w:style w:type="paragraph" w:customStyle="1" w:styleId="ScheduleL3">
    <w:name w:val="Schedule L3"/>
    <w:basedOn w:val="HouseStyleBase"/>
    <w:rsid w:val="00617F9A"/>
    <w:pPr>
      <w:numPr>
        <w:ilvl w:val="2"/>
        <w:numId w:val="38"/>
      </w:numPr>
      <w:tabs>
        <w:tab w:val="clear" w:pos="1800"/>
        <w:tab w:val="num" w:pos="567"/>
        <w:tab w:val="num" w:pos="2608"/>
      </w:tabs>
      <w:ind w:left="2608" w:hanging="567"/>
      <w:outlineLvl w:val="2"/>
    </w:pPr>
  </w:style>
  <w:style w:type="paragraph" w:customStyle="1" w:styleId="ScheduleL4">
    <w:name w:val="Schedule L4"/>
    <w:basedOn w:val="HouseStyleBase"/>
    <w:rsid w:val="00617F9A"/>
    <w:pPr>
      <w:numPr>
        <w:ilvl w:val="3"/>
        <w:numId w:val="38"/>
      </w:numPr>
      <w:tabs>
        <w:tab w:val="clear" w:pos="2880"/>
        <w:tab w:val="num" w:pos="720"/>
        <w:tab w:val="num" w:pos="2608"/>
      </w:tabs>
      <w:ind w:left="2608" w:hanging="567"/>
      <w:outlineLvl w:val="3"/>
    </w:pPr>
  </w:style>
  <w:style w:type="paragraph" w:customStyle="1" w:styleId="ScheduleL5">
    <w:name w:val="Schedule L5"/>
    <w:basedOn w:val="HouseStyleBase"/>
    <w:rsid w:val="00617F9A"/>
    <w:pPr>
      <w:numPr>
        <w:ilvl w:val="4"/>
        <w:numId w:val="38"/>
      </w:numPr>
      <w:tabs>
        <w:tab w:val="clear" w:pos="3600"/>
        <w:tab w:val="num" w:pos="567"/>
        <w:tab w:val="num" w:pos="2608"/>
      </w:tabs>
      <w:ind w:left="2608" w:hanging="567"/>
      <w:outlineLvl w:val="4"/>
    </w:pPr>
  </w:style>
  <w:style w:type="paragraph" w:customStyle="1" w:styleId="ScheduleL6">
    <w:name w:val="Schedule L6"/>
    <w:basedOn w:val="HouseStyleBase"/>
    <w:rsid w:val="00617F9A"/>
    <w:pPr>
      <w:numPr>
        <w:ilvl w:val="5"/>
        <w:numId w:val="38"/>
      </w:numPr>
      <w:tabs>
        <w:tab w:val="clear" w:pos="4320"/>
        <w:tab w:val="num" w:pos="720"/>
        <w:tab w:val="num" w:pos="2608"/>
      </w:tabs>
      <w:ind w:left="2608" w:hanging="567"/>
      <w:outlineLvl w:val="5"/>
    </w:pPr>
  </w:style>
  <w:style w:type="paragraph" w:customStyle="1" w:styleId="ScheduleL7">
    <w:name w:val="Schedule L7"/>
    <w:basedOn w:val="HouseStyleBase"/>
    <w:rsid w:val="00617F9A"/>
    <w:pPr>
      <w:numPr>
        <w:ilvl w:val="6"/>
        <w:numId w:val="38"/>
      </w:numPr>
      <w:tabs>
        <w:tab w:val="clear" w:pos="5040"/>
        <w:tab w:val="num" w:pos="567"/>
        <w:tab w:val="num" w:pos="2608"/>
      </w:tabs>
      <w:ind w:left="2608" w:hanging="567"/>
      <w:outlineLvl w:val="6"/>
    </w:pPr>
  </w:style>
  <w:style w:type="paragraph" w:customStyle="1" w:styleId="ScheduleL8">
    <w:name w:val="Schedule L8"/>
    <w:basedOn w:val="HouseStyleBase"/>
    <w:rsid w:val="00617F9A"/>
    <w:pPr>
      <w:numPr>
        <w:ilvl w:val="7"/>
        <w:numId w:val="38"/>
      </w:numPr>
      <w:tabs>
        <w:tab w:val="clear" w:pos="5040"/>
        <w:tab w:val="num" w:pos="567"/>
        <w:tab w:val="num" w:pos="2608"/>
      </w:tabs>
      <w:ind w:left="2608" w:hanging="567"/>
      <w:outlineLvl w:val="7"/>
    </w:pPr>
  </w:style>
  <w:style w:type="paragraph" w:customStyle="1" w:styleId="ScheduleL9">
    <w:name w:val="Schedule L9"/>
    <w:basedOn w:val="HouseStyleBase"/>
    <w:rsid w:val="00617F9A"/>
    <w:pPr>
      <w:numPr>
        <w:ilvl w:val="8"/>
        <w:numId w:val="38"/>
      </w:numPr>
      <w:tabs>
        <w:tab w:val="clear" w:pos="5040"/>
        <w:tab w:val="num" w:pos="567"/>
        <w:tab w:val="num" w:pos="2608"/>
      </w:tabs>
      <w:ind w:left="2608" w:hanging="567"/>
      <w:outlineLvl w:val="8"/>
    </w:pPr>
  </w:style>
  <w:style w:type="paragraph" w:customStyle="1" w:styleId="HouseStyleBaseCentred">
    <w:name w:val="House Style Base Centred"/>
    <w:rsid w:val="00617F9A"/>
    <w:pPr>
      <w:adjustRightInd w:val="0"/>
      <w:spacing w:after="240" w:line="240" w:lineRule="auto"/>
    </w:pPr>
    <w:rPr>
      <w:rFonts w:ascii="Times New Roman" w:eastAsia="STZhongsong" w:hAnsi="Times New Roman" w:cs="Times New Roman"/>
      <w:szCs w:val="20"/>
      <w:lang w:val="en-GB" w:eastAsia="zh-CN"/>
    </w:rPr>
  </w:style>
  <w:style w:type="paragraph" w:customStyle="1" w:styleId="MarginTextHang">
    <w:name w:val="Margin Text Hang"/>
    <w:basedOn w:val="HouseStyleBase"/>
    <w:rsid w:val="00617F9A"/>
    <w:pPr>
      <w:overflowPunct w:val="0"/>
      <w:autoSpaceDE w:val="0"/>
      <w:autoSpaceDN w:val="0"/>
      <w:ind w:left="720" w:hanging="720"/>
      <w:textAlignment w:val="baseline"/>
    </w:pPr>
  </w:style>
  <w:style w:type="paragraph" w:customStyle="1" w:styleId="SchSection">
    <w:name w:val="SchSection"/>
    <w:basedOn w:val="HouseStyleBaseCentred"/>
    <w:next w:val="MarginText"/>
    <w:rsid w:val="00617F9A"/>
    <w:pPr>
      <w:keepNext/>
      <w:numPr>
        <w:ilvl w:val="2"/>
        <w:numId w:val="41"/>
      </w:numPr>
      <w:jc w:val="center"/>
      <w:outlineLvl w:val="2"/>
    </w:pPr>
    <w:rPr>
      <w:b/>
    </w:rPr>
  </w:style>
  <w:style w:type="paragraph" w:customStyle="1" w:styleId="Table-followingparagraph">
    <w:name w:val="Table - following paragraph"/>
    <w:basedOn w:val="HouseStyleBase"/>
    <w:next w:val="MarginText"/>
    <w:rsid w:val="00617F9A"/>
    <w:pPr>
      <w:spacing w:after="0"/>
    </w:pPr>
  </w:style>
  <w:style w:type="paragraph" w:customStyle="1" w:styleId="Table-Text">
    <w:name w:val="Table - Text"/>
    <w:basedOn w:val="HouseStyleBase"/>
    <w:rsid w:val="00617F9A"/>
    <w:pPr>
      <w:spacing w:before="120" w:after="120"/>
      <w:jc w:val="left"/>
    </w:pPr>
  </w:style>
  <w:style w:type="paragraph" w:customStyle="1" w:styleId="AppPart">
    <w:name w:val="AppPart"/>
    <w:basedOn w:val="HouseStyleBaseCentred"/>
    <w:rsid w:val="00617F9A"/>
    <w:pPr>
      <w:numPr>
        <w:ilvl w:val="1"/>
        <w:numId w:val="39"/>
      </w:numPr>
      <w:jc w:val="center"/>
      <w:outlineLvl w:val="1"/>
    </w:pPr>
    <w:rPr>
      <w:b/>
    </w:rPr>
  </w:style>
  <w:style w:type="paragraph" w:customStyle="1" w:styleId="RecitalNumbering2">
    <w:name w:val="Recital Numbering 2"/>
    <w:basedOn w:val="HouseStyleBase"/>
    <w:rsid w:val="00617F9A"/>
    <w:pPr>
      <w:numPr>
        <w:ilvl w:val="1"/>
        <w:numId w:val="43"/>
      </w:numPr>
      <w:tabs>
        <w:tab w:val="clear" w:pos="1800"/>
        <w:tab w:val="num" w:pos="720"/>
      </w:tabs>
      <w:overflowPunct w:val="0"/>
      <w:autoSpaceDE w:val="0"/>
      <w:autoSpaceDN w:val="0"/>
      <w:ind w:left="567" w:hanging="567"/>
      <w:textAlignment w:val="baseline"/>
    </w:pPr>
  </w:style>
  <w:style w:type="paragraph" w:customStyle="1" w:styleId="RecitalNumbering3">
    <w:name w:val="Recital Numbering 3"/>
    <w:basedOn w:val="HouseStyleBase"/>
    <w:rsid w:val="00617F9A"/>
    <w:pPr>
      <w:numPr>
        <w:ilvl w:val="2"/>
        <w:numId w:val="43"/>
      </w:numPr>
      <w:tabs>
        <w:tab w:val="clear" w:pos="2880"/>
        <w:tab w:val="num" w:pos="720"/>
        <w:tab w:val="num" w:pos="1800"/>
      </w:tabs>
      <w:overflowPunct w:val="0"/>
      <w:autoSpaceDE w:val="0"/>
      <w:autoSpaceDN w:val="0"/>
      <w:ind w:left="567" w:hanging="567"/>
      <w:textAlignment w:val="baseline"/>
    </w:pPr>
  </w:style>
  <w:style w:type="character" w:customStyle="1" w:styleId="bodychar1">
    <w:name w:val="body char"/>
    <w:qFormat/>
    <w:rsid w:val="00617F9A"/>
  </w:style>
  <w:style w:type="character" w:customStyle="1" w:styleId="bodycondstrongercentredchar0">
    <w:name w:val="body cond stronger centred char"/>
    <w:qFormat/>
    <w:rsid w:val="00617F9A"/>
  </w:style>
  <w:style w:type="character" w:customStyle="1" w:styleId="HouseStyleBaseChar">
    <w:name w:val="House Style Base Char"/>
    <w:link w:val="HouseStyleBase"/>
    <w:rsid w:val="00617F9A"/>
    <w:rPr>
      <w:rFonts w:ascii="Times New Roman" w:eastAsia="STZhongsong" w:hAnsi="Times New Roman" w:cs="Times New Roman"/>
      <w:szCs w:val="20"/>
      <w:lang w:val="en-GB" w:eastAsia="zh-CN"/>
    </w:rPr>
  </w:style>
  <w:style w:type="character" w:customStyle="1" w:styleId="bodypartyheadchar0">
    <w:name w:val="body party head char"/>
    <w:qFormat/>
    <w:rsid w:val="00617F9A"/>
    <w:rPr>
      <w:rFonts w:eastAsia="SimSun"/>
      <w:b/>
      <w:caps/>
      <w:sz w:val="22"/>
      <w:szCs w:val="22"/>
      <w:lang w:val="en-GB" w:eastAsia="en-GB" w:bidi="ar-SA"/>
    </w:rPr>
  </w:style>
  <w:style w:type="character" w:customStyle="1" w:styleId="bodystrongchar0">
    <w:name w:val="body strong char"/>
    <w:qFormat/>
    <w:rsid w:val="00617F9A"/>
  </w:style>
  <w:style w:type="paragraph" w:customStyle="1" w:styleId="ListAlpha2TimesNewRoman">
    <w:name w:val="List Alpha 2 + Times New Roman"/>
    <w:aliases w:val="After:  6 pt,Line spacing:  Exactly 13 pt"/>
    <w:basedOn w:val="ListAlpha2"/>
    <w:rsid w:val="00617F9A"/>
    <w:pPr>
      <w:spacing w:after="120" w:line="260" w:lineRule="exact"/>
    </w:pPr>
    <w:rPr>
      <w:rFonts w:ascii="Times New Roman" w:hAnsi="Times New Roman"/>
      <w:szCs w:val="22"/>
    </w:rPr>
  </w:style>
  <w:style w:type="paragraph" w:styleId="aff6">
    <w:name w:val="TOC Heading"/>
    <w:basedOn w:val="1"/>
    <w:next w:val="a0"/>
    <w:uiPriority w:val="39"/>
    <w:qFormat/>
    <w:rsid w:val="00617F9A"/>
    <w:pPr>
      <w:keepNext/>
      <w:keepLines/>
      <w:numPr>
        <w:numId w:val="0"/>
      </w:numPr>
      <w:adjustRightInd/>
      <w:spacing w:before="480" w:after="0" w:line="276" w:lineRule="auto"/>
      <w:jc w:val="left"/>
      <w:outlineLvl w:val="9"/>
    </w:pPr>
    <w:rPr>
      <w:rFonts w:ascii="Cambria" w:eastAsia="MS Gothic" w:hAnsi="Cambria"/>
      <w:b/>
      <w:bCs/>
      <w:color w:val="365F91"/>
      <w:sz w:val="28"/>
      <w:szCs w:val="28"/>
      <w:lang w:val="en-US" w:eastAsia="ja-JP"/>
    </w:rPr>
  </w:style>
  <w:style w:type="paragraph" w:styleId="aff7">
    <w:name w:val="Revision"/>
    <w:hidden/>
    <w:uiPriority w:val="99"/>
    <w:semiHidden/>
    <w:rsid w:val="00617F9A"/>
    <w:pPr>
      <w:spacing w:after="0" w:line="240" w:lineRule="auto"/>
    </w:pPr>
    <w:rPr>
      <w:rFonts w:ascii="Times New Roman" w:eastAsia="SimSun" w:hAnsi="Times New Roman" w:cs="Times New Roman"/>
      <w:szCs w:val="24"/>
      <w:lang w:val="en-GB" w:eastAsia="zh-CN"/>
    </w:rPr>
  </w:style>
  <w:style w:type="paragraph" w:customStyle="1" w:styleId="ListRoman1">
    <w:name w:val="List Roman 1"/>
    <w:basedOn w:val="a0"/>
    <w:next w:val="aff"/>
    <w:rsid w:val="00617F9A"/>
    <w:pPr>
      <w:numPr>
        <w:numId w:val="44"/>
      </w:numPr>
      <w:tabs>
        <w:tab w:val="left" w:pos="22"/>
      </w:tabs>
      <w:spacing w:after="200" w:line="288" w:lineRule="auto"/>
      <w:jc w:val="both"/>
    </w:pPr>
    <w:rPr>
      <w:rFonts w:ascii="CG Times" w:eastAsia="Times New Roman" w:hAnsi="CG Times" w:cs="Times New Roman"/>
      <w:szCs w:val="20"/>
    </w:rPr>
  </w:style>
  <w:style w:type="paragraph" w:customStyle="1" w:styleId="ListRoman2">
    <w:name w:val="List Roman 2"/>
    <w:basedOn w:val="a0"/>
    <w:next w:val="24"/>
    <w:rsid w:val="00617F9A"/>
    <w:pPr>
      <w:numPr>
        <w:ilvl w:val="1"/>
        <w:numId w:val="44"/>
      </w:numPr>
      <w:tabs>
        <w:tab w:val="left" w:pos="50"/>
      </w:tabs>
      <w:spacing w:after="200" w:line="288" w:lineRule="auto"/>
      <w:jc w:val="both"/>
    </w:pPr>
    <w:rPr>
      <w:rFonts w:ascii="CG Times" w:eastAsia="Times New Roman" w:hAnsi="CG Times" w:cs="Times New Roman"/>
      <w:szCs w:val="20"/>
    </w:rPr>
  </w:style>
  <w:style w:type="paragraph" w:customStyle="1" w:styleId="ListRoman3">
    <w:name w:val="List Roman 3"/>
    <w:basedOn w:val="a0"/>
    <w:next w:val="33"/>
    <w:rsid w:val="00617F9A"/>
    <w:pPr>
      <w:numPr>
        <w:ilvl w:val="2"/>
        <w:numId w:val="44"/>
      </w:numPr>
      <w:tabs>
        <w:tab w:val="left" w:pos="68"/>
      </w:tabs>
      <w:spacing w:after="200" w:line="288" w:lineRule="auto"/>
      <w:jc w:val="both"/>
    </w:pPr>
    <w:rPr>
      <w:rFonts w:ascii="CG Times" w:eastAsia="Times New Roman" w:hAnsi="CG Times" w:cs="Times New Roman"/>
      <w:szCs w:val="20"/>
    </w:rPr>
  </w:style>
  <w:style w:type="paragraph" w:customStyle="1" w:styleId="Default">
    <w:name w:val="Default"/>
    <w:rsid w:val="00617F9A"/>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ext1">
    <w:name w:val="Text 1"/>
    <w:basedOn w:val="a0"/>
    <w:rsid w:val="00617F9A"/>
    <w:pPr>
      <w:spacing w:after="240" w:line="240" w:lineRule="auto"/>
      <w:ind w:left="482"/>
      <w:jc w:val="both"/>
    </w:pPr>
    <w:rPr>
      <w:rFonts w:ascii="Times New Roman" w:eastAsia="Times New Roman" w:hAnsi="Times New Roman" w:cs="Times New Roman"/>
      <w:sz w:val="24"/>
      <w:szCs w:val="20"/>
    </w:rPr>
  </w:style>
  <w:style w:type="paragraph" w:customStyle="1" w:styleId="ZCom">
    <w:name w:val="Z_Com"/>
    <w:basedOn w:val="a0"/>
    <w:next w:val="ZDGName"/>
    <w:uiPriority w:val="99"/>
    <w:rsid w:val="00617F9A"/>
    <w:pPr>
      <w:widowControl w:val="0"/>
      <w:autoSpaceDE w:val="0"/>
      <w:autoSpaceDN w:val="0"/>
      <w:spacing w:after="0" w:line="240" w:lineRule="auto"/>
      <w:ind w:right="85"/>
      <w:jc w:val="both"/>
    </w:pPr>
    <w:rPr>
      <w:rFonts w:ascii="Arial" w:eastAsia="Times New Roman" w:hAnsi="Arial" w:cs="Arial"/>
      <w:sz w:val="24"/>
      <w:szCs w:val="24"/>
      <w:lang w:eastAsia="en-GB"/>
    </w:rPr>
  </w:style>
  <w:style w:type="paragraph" w:customStyle="1" w:styleId="ZDGName">
    <w:name w:val="Z_DGName"/>
    <w:basedOn w:val="a0"/>
    <w:uiPriority w:val="99"/>
    <w:rsid w:val="00617F9A"/>
    <w:pPr>
      <w:widowControl w:val="0"/>
      <w:autoSpaceDE w:val="0"/>
      <w:autoSpaceDN w:val="0"/>
      <w:spacing w:after="0" w:line="240" w:lineRule="auto"/>
      <w:ind w:right="85"/>
    </w:pPr>
    <w:rPr>
      <w:rFonts w:ascii="Arial" w:eastAsia="Times New Roman" w:hAnsi="Arial" w:cs="Arial"/>
      <w:sz w:val="16"/>
      <w:szCs w:val="16"/>
      <w:lang w:eastAsia="en-GB"/>
    </w:rPr>
  </w:style>
  <w:style w:type="paragraph" w:customStyle="1" w:styleId="NormalCentered">
    <w:name w:val="Normal Centered"/>
    <w:basedOn w:val="a0"/>
    <w:rsid w:val="00617F9A"/>
    <w:pPr>
      <w:spacing w:before="120" w:after="120" w:line="240" w:lineRule="auto"/>
      <w:jc w:val="center"/>
    </w:pPr>
    <w:rPr>
      <w:rFonts w:ascii="Times New Roman" w:eastAsia="Calibri" w:hAnsi="Times New Roman" w:cs="Times New Roman"/>
      <w:sz w:val="24"/>
    </w:rPr>
  </w:style>
  <w:style w:type="paragraph" w:customStyle="1" w:styleId="NormalRight">
    <w:name w:val="Normal Right"/>
    <w:basedOn w:val="a0"/>
    <w:rsid w:val="00617F9A"/>
    <w:pPr>
      <w:spacing w:before="120" w:after="120" w:line="240" w:lineRule="auto"/>
      <w:jc w:val="right"/>
    </w:pPr>
    <w:rPr>
      <w:rFonts w:ascii="Times New Roman" w:eastAsia="Calibri" w:hAnsi="Times New Roman" w:cs="Times New Roman"/>
      <w:sz w:val="24"/>
    </w:rPr>
  </w:style>
  <w:style w:type="paragraph" w:customStyle="1" w:styleId="Point0">
    <w:name w:val="Point 0"/>
    <w:basedOn w:val="a0"/>
    <w:rsid w:val="00617F9A"/>
    <w:pPr>
      <w:spacing w:before="120" w:after="120" w:line="240" w:lineRule="auto"/>
      <w:ind w:left="850" w:hanging="850"/>
      <w:jc w:val="both"/>
    </w:pPr>
    <w:rPr>
      <w:rFonts w:ascii="Times New Roman" w:eastAsia="Calibri" w:hAnsi="Times New Roman" w:cs="Times New Roman"/>
      <w:sz w:val="24"/>
    </w:rPr>
  </w:style>
  <w:style w:type="paragraph" w:customStyle="1" w:styleId="Point1">
    <w:name w:val="Point 1"/>
    <w:basedOn w:val="a0"/>
    <w:rsid w:val="00617F9A"/>
    <w:pPr>
      <w:spacing w:before="120" w:after="120" w:line="240" w:lineRule="auto"/>
      <w:ind w:left="1417" w:hanging="567"/>
      <w:jc w:val="both"/>
    </w:pPr>
    <w:rPr>
      <w:rFonts w:ascii="Times New Roman" w:eastAsia="Calibri" w:hAnsi="Times New Roman" w:cs="Times New Roman"/>
      <w:sz w:val="24"/>
    </w:rPr>
  </w:style>
  <w:style w:type="paragraph" w:customStyle="1" w:styleId="ManualNumPar1">
    <w:name w:val="Manual NumPar 1"/>
    <w:basedOn w:val="a0"/>
    <w:next w:val="Text1"/>
    <w:rsid w:val="00617F9A"/>
    <w:pPr>
      <w:spacing w:before="120" w:after="120" w:line="240" w:lineRule="auto"/>
      <w:ind w:left="850" w:hanging="850"/>
      <w:jc w:val="both"/>
    </w:pPr>
    <w:rPr>
      <w:rFonts w:ascii="Times New Roman" w:eastAsia="Calibri" w:hAnsi="Times New Roman" w:cs="Times New Roman"/>
      <w:sz w:val="24"/>
    </w:rPr>
  </w:style>
  <w:style w:type="paragraph" w:customStyle="1" w:styleId="Annexetitre">
    <w:name w:val="Annexe titre"/>
    <w:basedOn w:val="a0"/>
    <w:next w:val="a0"/>
    <w:rsid w:val="00617F9A"/>
    <w:pPr>
      <w:spacing w:before="120" w:after="120" w:line="240" w:lineRule="auto"/>
      <w:jc w:val="center"/>
    </w:pPr>
    <w:rPr>
      <w:rFonts w:ascii="Times New Roman" w:eastAsia="Calibri" w:hAnsi="Times New Roman" w:cs="Times New Roman"/>
      <w:b/>
      <w:sz w:val="24"/>
      <w:u w:val="single"/>
    </w:rPr>
  </w:style>
  <w:style w:type="paragraph" w:customStyle="1" w:styleId="Titrearticle">
    <w:name w:val="Titre article"/>
    <w:basedOn w:val="a0"/>
    <w:next w:val="a0"/>
    <w:rsid w:val="00617F9A"/>
    <w:pPr>
      <w:keepNext/>
      <w:spacing w:before="360" w:after="120" w:line="240" w:lineRule="auto"/>
      <w:jc w:val="center"/>
    </w:pPr>
    <w:rPr>
      <w:rFonts w:ascii="Times New Roman" w:eastAsia="Calibri" w:hAnsi="Times New Roman" w:cs="Times New Roman"/>
      <w:i/>
      <w:sz w:val="24"/>
    </w:rPr>
  </w:style>
  <w:style w:type="paragraph" w:styleId="3">
    <w:name w:val="List Number 3"/>
    <w:basedOn w:val="a0"/>
    <w:rsid w:val="00617F9A"/>
    <w:pPr>
      <w:numPr>
        <w:numId w:val="45"/>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0"/>
    <w:rsid w:val="00617F9A"/>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0"/>
    <w:rsid w:val="00617F9A"/>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0"/>
    <w:rsid w:val="00617F9A"/>
    <w:pPr>
      <w:numPr>
        <w:ilvl w:val="3"/>
        <w:numId w:val="45"/>
      </w:numPr>
      <w:spacing w:after="240" w:line="240" w:lineRule="auto"/>
      <w:jc w:val="both"/>
    </w:pPr>
    <w:rPr>
      <w:rFonts w:ascii="Times New Roman" w:eastAsia="Times New Roman" w:hAnsi="Times New Roman" w:cs="Times New Roman"/>
      <w:sz w:val="24"/>
      <w:szCs w:val="20"/>
    </w:rPr>
  </w:style>
  <w:style w:type="table" w:styleId="3-2">
    <w:name w:val="Medium Grid 3 Accent 2"/>
    <w:basedOn w:val="a2"/>
    <w:uiPriority w:val="69"/>
    <w:rsid w:val="00617F9A"/>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msonormal0">
    <w:name w:val="msonormal"/>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doc-ti">
    <w:name w:val="oj-doc-ti"/>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normal">
    <w:name w:val="oj-normal"/>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super">
    <w:name w:val="oj-super"/>
    <w:rsid w:val="00617F9A"/>
  </w:style>
  <w:style w:type="paragraph" w:customStyle="1" w:styleId="oj-ti-art">
    <w:name w:val="oj-ti-art"/>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italic">
    <w:name w:val="oj-italic"/>
    <w:rsid w:val="00617F9A"/>
  </w:style>
  <w:style w:type="paragraph" w:customStyle="1" w:styleId="oj-signatory">
    <w:name w:val="oj-signatory"/>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note">
    <w:name w:val="oj-note"/>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ti-grseq-1">
    <w:name w:val="oj-ti-grseq-1"/>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bold">
    <w:name w:val="oj-bold"/>
    <w:rsid w:val="00617F9A"/>
  </w:style>
  <w:style w:type="character" w:customStyle="1" w:styleId="UnresolvedMention">
    <w:name w:val="Unresolved Mention"/>
    <w:uiPriority w:val="99"/>
    <w:unhideWhenUsed/>
    <w:rsid w:val="00617F9A"/>
    <w:rPr>
      <w:color w:val="605E5C"/>
      <w:shd w:val="clear" w:color="auto" w:fill="E1DFDD"/>
    </w:rPr>
  </w:style>
  <w:style w:type="paragraph" w:styleId="aff8">
    <w:name w:val="Normal (Web)"/>
    <w:basedOn w:val="a0"/>
    <w:uiPriority w:val="99"/>
    <w:semiHidden/>
    <w:unhideWhenUsed/>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f9">
    <w:name w:val="Subtitle"/>
    <w:basedOn w:val="a0"/>
    <w:next w:val="a0"/>
    <w:link w:val="affa"/>
    <w:uiPriority w:val="11"/>
    <w:qFormat/>
    <w:rsid w:val="00506D7A"/>
    <w:pPr>
      <w:numPr>
        <w:ilvl w:val="1"/>
      </w:numPr>
    </w:pPr>
    <w:rPr>
      <w:rFonts w:eastAsiaTheme="minorEastAsia"/>
      <w:color w:val="5A5A5A" w:themeColor="text1" w:themeTint="A5"/>
      <w:spacing w:val="15"/>
    </w:rPr>
  </w:style>
  <w:style w:type="character" w:customStyle="1" w:styleId="affa">
    <w:name w:val="Подзаголовок Знак"/>
    <w:basedOn w:val="a1"/>
    <w:link w:val="aff9"/>
    <w:uiPriority w:val="11"/>
    <w:rsid w:val="00506D7A"/>
    <w:rPr>
      <w:rFonts w:eastAsiaTheme="minorEastAsia"/>
      <w:color w:val="5A5A5A" w:themeColor="text1" w:themeTint="A5"/>
      <w:spacing w:val="15"/>
    </w:rPr>
  </w:style>
  <w:style w:type="table" w:customStyle="1" w:styleId="Table10">
    <w:name w:val="Table1"/>
    <w:rPr>
      <w:rFonts w:ascii="Calibri" w:eastAsia="Calibri" w:hAnsi="Calibri" w:cs="Calibri"/>
    </w:rPr>
    <w:tblPr>
      <w:tblStyleRowBandSize w:val="1"/>
      <w:tblStyleColBandSize w:val="1"/>
      <w:tblCellMar>
        <w:top w:w="0" w:type="dxa"/>
        <w:left w:w="60" w:type="dxa"/>
        <w:bottom w:w="0" w:type="dxa"/>
        <w:right w:w="60" w:type="dxa"/>
      </w:tblCellMar>
    </w:tblPr>
  </w:style>
  <w:style w:type="table" w:customStyle="1" w:styleId="Table100">
    <w:name w:val="Table1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1">
    <w:name w:val="Table1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2">
    <w:name w:val="Table1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3">
    <w:name w:val="Table1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4">
    <w:name w:val="Table1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5">
    <w:name w:val="Table1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6">
    <w:name w:val="Table1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7">
    <w:name w:val="Table1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8">
    <w:name w:val="Table1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19">
    <w:name w:val="Table1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0">
    <w:name w:val="Table2"/>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Table200">
    <w:name w:val="Table2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1">
    <w:name w:val="Table2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2">
    <w:name w:val="Table2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3">
    <w:name w:val="Table2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4">
    <w:name w:val="Table2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5">
    <w:name w:val="Table2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6">
    <w:name w:val="Table2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7">
    <w:name w:val="Table2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8">
    <w:name w:val="Table2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29">
    <w:name w:val="Table2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0">
    <w:name w:val="Table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00">
    <w:name w:val="Table3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1">
    <w:name w:val="Table3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2">
    <w:name w:val="Table3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3">
    <w:name w:val="Table3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4">
    <w:name w:val="Table3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5">
    <w:name w:val="Table3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6">
    <w:name w:val="Table3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7">
    <w:name w:val="Table3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8">
    <w:name w:val="Table3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39">
    <w:name w:val="Table3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0">
    <w:name w:val="Table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00">
    <w:name w:val="Table4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1">
    <w:name w:val="Table4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2">
    <w:name w:val="Table4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3">
    <w:name w:val="Table4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4">
    <w:name w:val="Table4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5">
    <w:name w:val="Table4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6">
    <w:name w:val="Table4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7">
    <w:name w:val="Table4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8">
    <w:name w:val="Table4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49">
    <w:name w:val="Table4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0">
    <w:name w:val="Table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00">
    <w:name w:val="Table5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1">
    <w:name w:val="Table5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2">
    <w:name w:val="Table5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3">
    <w:name w:val="Table5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4">
    <w:name w:val="Table5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5">
    <w:name w:val="Table5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6">
    <w:name w:val="Table5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7">
    <w:name w:val="Table5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8">
    <w:name w:val="Table5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59">
    <w:name w:val="Table5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0">
    <w:name w:val="Table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00">
    <w:name w:val="Table6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1">
    <w:name w:val="Table6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2">
    <w:name w:val="Table6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3">
    <w:name w:val="Table6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4">
    <w:name w:val="Table6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5">
    <w:name w:val="Table6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6">
    <w:name w:val="Table6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7">
    <w:name w:val="Table6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8">
    <w:name w:val="Table6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69">
    <w:name w:val="Table6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
    <w:name w:val="Table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0">
    <w:name w:val="Table7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1">
    <w:name w:val="Table7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2">
    <w:name w:val="Table7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3">
    <w:name w:val="Table7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4">
    <w:name w:val="Table7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5">
    <w:name w:val="Table7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6">
    <w:name w:val="Table7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7">
    <w:name w:val="Table7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8">
    <w:name w:val="Table7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79">
    <w:name w:val="Table7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
    <w:name w:val="Table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0">
    <w:name w:val="Table8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1">
    <w:name w:val="Table8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2">
    <w:name w:val="Table8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3">
    <w:name w:val="Table8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4">
    <w:name w:val="Table8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5">
    <w:name w:val="Table8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6">
    <w:name w:val="Table8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7">
    <w:name w:val="Table8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8">
    <w:name w:val="Table8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89">
    <w:name w:val="Table8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
    <w:name w:val="Table9"/>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0">
    <w:name w:val="Table90"/>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1">
    <w:name w:val="Table91"/>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2">
    <w:name w:val="Table92"/>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3">
    <w:name w:val="Table93"/>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4">
    <w:name w:val="Table94"/>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5">
    <w:name w:val="Table95"/>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6">
    <w:name w:val="Table96"/>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7">
    <w:name w:val="Table97"/>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8">
    <w:name w:val="Table98"/>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Table99">
    <w:name w:val="Table99"/>
    <w:rPr>
      <w:rFonts w:ascii="Calibri" w:eastAsia="Calibri" w:hAnsi="Calibri" w:cs="Calibri"/>
    </w:rPr>
    <w:tblPr>
      <w:tblStyleRowBandSize w:val="1"/>
      <w:tblStyleColBandSize w:val="1"/>
      <w:tblCellMar>
        <w:top w:w="0" w:type="dxa"/>
        <w:left w:w="0" w:type="dxa"/>
        <w:bottom w:w="0" w:type="dxa"/>
        <w:right w:w="0" w:type="dxa"/>
      </w:tblCellMar>
    </w:tblPr>
  </w:style>
  <w:style w:type="paragraph" w:customStyle="1" w:styleId="13">
    <w:name w:val="Обычный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6.xml"/><Relationship Id="rId28"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2F8BE86FAC1D44872AF715228A4C82" ma:contentTypeVersion="10" ma:contentTypeDescription="Create a new document." ma:contentTypeScope="" ma:versionID="e66b3517ccfc3981127e269f8ea6da75">
  <xsd:schema xmlns:xsd="http://www.w3.org/2001/XMLSchema" xmlns:xs="http://www.w3.org/2001/XMLSchema" xmlns:p="http://schemas.microsoft.com/office/2006/metadata/properties" xmlns:ns2="b87bbb64-6178-4b95-a2bd-d2d7956593c9" xmlns:ns3="7994ac76-ff64-4352-a163-73b46db079db" targetNamespace="http://schemas.microsoft.com/office/2006/metadata/properties" ma:root="true" ma:fieldsID="5b4df7cd5aa058d8a6c229ba90229132" ns2:_="" ns3:_="">
    <xsd:import namespace="b87bbb64-6178-4b95-a2bd-d2d7956593c9"/>
    <xsd:import namespace="7994ac76-ff64-4352-a163-73b46db079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bbb64-6178-4b95-a2bd-d2d795659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4ac76-ff64-4352-a163-73b46db079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040032-B91B-46B1-A699-E34E57E4F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bbb64-6178-4b95-a2bd-d2d7956593c9"/>
    <ds:schemaRef ds:uri="7994ac76-ff64-4352-a163-73b46db07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1FE5B-C47F-4941-B661-CB0DCB2EC5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FEF412-B6A1-45DC-9985-0FDD1668A5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2033</Words>
  <Characters>11590</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Gormley</dc:creator>
  <cp:lastModifiedBy>Test User</cp:lastModifiedBy>
  <cp:revision>2</cp:revision>
  <dcterms:created xsi:type="dcterms:W3CDTF">2022-04-15T13:03:00Z</dcterms:created>
  <dcterms:modified xsi:type="dcterms:W3CDTF">2022-04-15T13:03:00Z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0x010100462F8BE86FAC1D44872AF715228A4C82</vt:lpwstr>
  </property>
  <property fmtid="{D5CDD505-2E9C-101B-9397-08002B2CF9AE}" pid="3" name="MSIP_Label_7d185a06-a76e-46ab-a383-36ef279699d9_ActionId">
    <vt:lpwstr>6da09219-a6fb-4c2c-bf00-d32af4699e05</vt:lpwstr>
  </property>
  <property fmtid="{D5CDD505-2E9C-101B-9397-08002B2CF9AE}" pid="4" name="MSIP_Label_7d185a06-a76e-46ab-a383-36ef279699d9_ContentBits">
    <vt:lpwstr>0</vt:lpwstr>
  </property>
  <property fmtid="{D5CDD505-2E9C-101B-9397-08002B2CF9AE}" pid="5" name="MSIP_Label_7d185a06-a76e-46ab-a383-36ef279699d9_Enabled">
    <vt:lpwstr>true</vt:lpwstr>
  </property>
  <property fmtid="{D5CDD505-2E9C-101B-9397-08002B2CF9AE}" pid="6" name="MSIP_Label_7d185a06-a76e-46ab-a383-36ef279699d9_Method">
    <vt:lpwstr>Privileged</vt:lpwstr>
  </property>
  <property fmtid="{D5CDD505-2E9C-101B-9397-08002B2CF9AE}" pid="7" name="MSIP_Label_7d185a06-a76e-46ab-a383-36ef279699d9_Name">
    <vt:lpwstr>General Office Use</vt:lpwstr>
  </property>
  <property fmtid="{D5CDD505-2E9C-101B-9397-08002B2CF9AE}" pid="8" name="MSIP_Label_7d185a06-a76e-46ab-a383-36ef279699d9_SetDate">
    <vt:lpwstr>2022-01-24T08:33:42Z</vt:lpwstr>
  </property>
  <property fmtid="{D5CDD505-2E9C-101B-9397-08002B2CF9AE}" pid="9" name="MSIP_Label_7d185a06-a76e-46ab-a383-36ef279699d9_SiteId">
    <vt:lpwstr>04fec58b-56e0-41fb-b4d0-19cd26612485</vt:lpwstr>
  </property>
</Properties>
</file>