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099ED" w14:textId="77777777" w:rsidR="00F77F95" w:rsidRDefault="00180F67">
      <w:pPr>
        <w:pStyle w:val="1"/>
        <w:tabs>
          <w:tab w:val="left" w:pos="360"/>
        </w:tabs>
        <w:ind w:left="0"/>
        <w:jc w:val="both"/>
        <w:rPr>
          <w:rFonts w:ascii="Times New Roman" w:eastAsia="Times New Roman" w:hAnsi="Times New Roman" w:cs="Times New Roman"/>
          <w:sz w:val="20"/>
          <w:szCs w:val="20"/>
        </w:rPr>
      </w:pPr>
      <w:r>
        <w:rPr>
          <w:rFonts w:ascii="Times New Roman" w:eastAsia="Times New Roman" w:hAnsi="Times New Roman" w:cs="Times New Roman"/>
          <w:caps/>
          <w:color w:val="000000"/>
          <w:kern w:val="36"/>
          <w:sz w:val="20"/>
          <w:szCs w:val="20"/>
        </w:rPr>
        <w:t xml:space="preserve">Section </w:t>
      </w:r>
      <w:r>
        <w:rPr>
          <w:rFonts w:ascii="Times New Roman" w:eastAsia="Times New Roman" w:hAnsi="Times New Roman" w:cs="Times New Roman"/>
          <w:color w:val="000000"/>
          <w:kern w:val="36"/>
          <w:sz w:val="20"/>
          <w:szCs w:val="20"/>
        </w:rPr>
        <w:t>1.  GENERAL</w:t>
      </w:r>
    </w:p>
    <w:p w14:paraId="202DE54D" w14:textId="77777777" w:rsidR="00F77F95" w:rsidRDefault="00180F67">
      <w:pPr>
        <w:pStyle w:val="1"/>
        <w:tabs>
          <w:tab w:val="left" w:pos="360"/>
        </w:tabs>
        <w:ind w:left="0"/>
        <w:jc w:val="both"/>
        <w:rPr>
          <w:rFonts w:ascii="Times New Roman" w:eastAsia="Times New Roman" w:hAnsi="Times New Roman" w:cs="Times New Roman"/>
          <w:sz w:val="20"/>
          <w:szCs w:val="20"/>
        </w:rPr>
      </w:pPr>
      <w:r>
        <w:rPr>
          <w:rFonts w:ascii="Times New Roman" w:eastAsia="Times New Roman" w:hAnsi="Times New Roman" w:cs="Times New Roman"/>
          <w:color w:val="000000"/>
          <w:kern w:val="36"/>
          <w:sz w:val="20"/>
          <w:szCs w:val="20"/>
        </w:rPr>
        <w:t xml:space="preserve"> </w:t>
      </w:r>
    </w:p>
    <w:p w14:paraId="1BC28A66" w14:textId="73152464" w:rsidR="00F77F95" w:rsidRPr="00872A39" w:rsidDel="00811CB1" w:rsidRDefault="00180F67" w:rsidP="00811CB1">
      <w:pPr>
        <w:pStyle w:val="1"/>
        <w:tabs>
          <w:tab w:val="left" w:pos="540"/>
        </w:tabs>
        <w:ind w:left="540"/>
        <w:jc w:val="both"/>
        <w:rPr>
          <w:ins w:id="0" w:author="Dan Gormley ||" w:date="2021-07-09T13:16:00Z"/>
          <w:del w:id="1" w:author="Susan Seah" w:date="2021-07-12T13:31:00Z"/>
          <w:rFonts w:ascii="Times New Roman" w:eastAsia="Times New Roman" w:hAnsi="Times New Roman" w:cs="Times New Roman"/>
          <w:b w:val="0"/>
          <w:bCs w:val="0"/>
          <w:sz w:val="20"/>
          <w:szCs w:val="20"/>
        </w:rPr>
      </w:pPr>
      <w:commentRangeStart w:id="2"/>
      <w:ins w:id="3" w:author="Dan Gormley ||" w:date="2021-07-09T13:16:00Z">
        <w:del w:id="4" w:author="Susan Seah" w:date="2021-07-12T13:31:00Z">
          <w:r w:rsidRPr="00872A39" w:rsidDel="00811CB1">
            <w:rPr>
              <w:rFonts w:ascii="Times New Roman" w:eastAsia="Times New Roman" w:hAnsi="Times New Roman" w:cs="Times New Roman"/>
              <w:b w:val="0"/>
              <w:bCs w:val="0"/>
              <w:color w:val="000000"/>
              <w:kern w:val="36"/>
              <w:sz w:val="20"/>
              <w:szCs w:val="20"/>
              <w:u w:val="single"/>
            </w:rPr>
            <w:delText>Affiliate</w:delText>
          </w:r>
        </w:del>
      </w:ins>
      <w:commentRangeEnd w:id="2"/>
      <w:r w:rsidR="00811CB1" w:rsidRPr="00872A39">
        <w:rPr>
          <w:rStyle w:val="a8"/>
          <w:rFonts w:ascii="Times New Roman" w:eastAsia="Times New Roman" w:hAnsi="Times New Roman" w:cs="Times New Roman"/>
          <w:b w:val="0"/>
          <w:bCs w:val="0"/>
        </w:rPr>
        <w:commentReference w:id="2"/>
      </w:r>
      <w:ins w:id="5" w:author="Dan Gormley ||" w:date="2021-07-09T13:16:00Z">
        <w:del w:id="6" w:author="Susan Seah" w:date="2021-07-12T13:31:00Z">
          <w:r w:rsidRPr="00872A39" w:rsidDel="00811CB1">
            <w:rPr>
              <w:rFonts w:ascii="Times New Roman" w:eastAsia="Times New Roman" w:hAnsi="Times New Roman" w:cs="Times New Roman"/>
              <w:b w:val="0"/>
              <w:bCs w:val="0"/>
              <w:color w:val="000000"/>
              <w:kern w:val="36"/>
              <w:sz w:val="20"/>
              <w:szCs w:val="20"/>
              <w:u w:val="single"/>
            </w:rPr>
            <w:delText>(s)</w:delText>
          </w:r>
          <w:r w:rsidRPr="00872A39" w:rsidDel="00811CB1">
            <w:rPr>
              <w:rFonts w:ascii="Times New Roman" w:eastAsia="Times New Roman" w:hAnsi="Times New Roman" w:cs="Times New Roman"/>
              <w:b w:val="0"/>
              <w:bCs w:val="0"/>
              <w:color w:val="000000"/>
              <w:kern w:val="36"/>
              <w:sz w:val="20"/>
              <w:szCs w:val="20"/>
            </w:rPr>
            <w:delText xml:space="preserve"> means Liberty Mutual Holding Company Inc. (“LMHC”), the ultimate parent of Customer, and any entity that directly or indirectly through one or more intermediaries is majority owned, or is controlled by, or is under common control with LMHC all of which comprise the Liberty Mutual Group of Companies. Further, any entity that becomes affiliated with LMHC after the Effective Date of the Agreement shall also be considered an Affiliate.</w:delText>
          </w:r>
        </w:del>
      </w:ins>
    </w:p>
    <w:p w14:paraId="11443337" w14:textId="77777777" w:rsidR="00F77F95" w:rsidRDefault="00180F67">
      <w:pPr>
        <w:pStyle w:val="1"/>
        <w:numPr>
          <w:ilvl w:val="1"/>
          <w:numId w:val="3"/>
        </w:numPr>
        <w:tabs>
          <w:tab w:val="left" w:pos="540"/>
        </w:tabs>
        <w:ind w:left="540" w:hanging="540"/>
        <w:jc w:val="both"/>
        <w:rPr>
          <w:rFonts w:ascii="Times New Roman" w:eastAsia="Times New Roman" w:hAnsi="Times New Roman" w:cs="Times New Roman"/>
          <w:sz w:val="20"/>
          <w:szCs w:val="20"/>
        </w:rPr>
      </w:pPr>
      <w:r>
        <w:rPr>
          <w:rFonts w:ascii="Times New Roman" w:eastAsia="Times New Roman" w:hAnsi="Times New Roman" w:cs="Times New Roman"/>
          <w:color w:val="000000"/>
          <w:kern w:val="36"/>
          <w:sz w:val="20"/>
          <w:szCs w:val="20"/>
          <w:u w:val="single"/>
        </w:rPr>
        <w:t>Agreement Term</w:t>
      </w:r>
      <w:r>
        <w:rPr>
          <w:rFonts w:ascii="Times New Roman" w:eastAsia="Times New Roman" w:hAnsi="Times New Roman" w:cs="Times New Roman"/>
          <w:b w:val="0"/>
          <w:bCs w:val="0"/>
          <w:color w:val="000000"/>
          <w:kern w:val="36"/>
          <w:sz w:val="20"/>
          <w:szCs w:val="20"/>
        </w:rPr>
        <w:t xml:space="preserve">.  This Agreement shall be in effect from the Agreement Effective Date and shall remain in effect until </w:t>
      </w:r>
      <w:r>
        <w:rPr>
          <w:rFonts w:ascii="Times New Roman" w:eastAsia="Times New Roman" w:hAnsi="Times New Roman" w:cs="Times New Roman"/>
          <w:b w:val="0"/>
          <w:bCs w:val="0"/>
          <w:color w:val="000000"/>
          <w:kern w:val="36"/>
          <w:sz w:val="19"/>
          <w:szCs w:val="19"/>
        </w:rPr>
        <w:t>the stated term(s) in all Orders have expired or have otherwise been terminated</w:t>
      </w:r>
      <w:r>
        <w:rPr>
          <w:rFonts w:ascii="Times New Roman" w:eastAsia="Times New Roman" w:hAnsi="Times New Roman" w:cs="Times New Roman"/>
          <w:b w:val="0"/>
          <w:bCs w:val="0"/>
          <w:color w:val="000000"/>
          <w:kern w:val="36"/>
          <w:sz w:val="20"/>
          <w:szCs w:val="20"/>
        </w:rPr>
        <w:t>.</w:t>
      </w:r>
    </w:p>
    <w:p w14:paraId="006D7563" w14:textId="77777777" w:rsidR="00F77F95" w:rsidRDefault="00180F67">
      <w:pPr>
        <w:pStyle w:val="1"/>
        <w:tabs>
          <w:tab w:val="left" w:pos="540"/>
        </w:tabs>
        <w:ind w:left="540"/>
        <w:jc w:val="both"/>
        <w:rPr>
          <w:rFonts w:ascii="Times New Roman" w:eastAsia="Times New Roman" w:hAnsi="Times New Roman" w:cs="Times New Roman"/>
          <w:sz w:val="20"/>
          <w:szCs w:val="20"/>
        </w:rPr>
      </w:pPr>
      <w:r>
        <w:rPr>
          <w:rFonts w:ascii="Times New Roman" w:eastAsia="Times New Roman" w:hAnsi="Times New Roman" w:cs="Times New Roman"/>
          <w:b w:val="0"/>
          <w:bCs w:val="0"/>
          <w:color w:val="000000"/>
          <w:kern w:val="36"/>
          <w:sz w:val="20"/>
          <w:szCs w:val="20"/>
        </w:rPr>
        <w:t xml:space="preserve"> </w:t>
      </w:r>
    </w:p>
    <w:p w14:paraId="023D177B" w14:textId="77777777" w:rsidR="00F77F95" w:rsidRDefault="00180F67">
      <w:pPr>
        <w:pStyle w:val="1"/>
        <w:numPr>
          <w:ilvl w:val="1"/>
          <w:numId w:val="3"/>
        </w:numPr>
        <w:tabs>
          <w:tab w:val="left" w:pos="540"/>
        </w:tabs>
        <w:ind w:left="540" w:hanging="540"/>
        <w:jc w:val="both"/>
        <w:rPr>
          <w:rFonts w:ascii="Times New Roman" w:eastAsia="Times New Roman" w:hAnsi="Times New Roman" w:cs="Times New Roman"/>
          <w:sz w:val="20"/>
          <w:szCs w:val="20"/>
        </w:rPr>
      </w:pPr>
      <w:r>
        <w:rPr>
          <w:rFonts w:ascii="Times New Roman" w:eastAsia="Times New Roman" w:hAnsi="Times New Roman" w:cs="Times New Roman"/>
          <w:color w:val="000000"/>
          <w:kern w:val="36"/>
          <w:sz w:val="20"/>
          <w:szCs w:val="20"/>
          <w:u w:val="single"/>
        </w:rPr>
        <w:t>eGain Offerings Generally</w:t>
      </w:r>
      <w:r>
        <w:rPr>
          <w:rFonts w:ascii="Times New Roman" w:eastAsia="Times New Roman" w:hAnsi="Times New Roman" w:cs="Times New Roman"/>
          <w:b w:val="0"/>
          <w:bCs w:val="0"/>
          <w:color w:val="000000"/>
          <w:kern w:val="36"/>
          <w:sz w:val="20"/>
          <w:szCs w:val="20"/>
        </w:rPr>
        <w:t>. Subject to the terms of this Agreement, eGain shall provide the applicable eGain Offering(s) to Customer as identified in an Order entered into by eGain with Customer, or with Business Partner purchasing on behalf of Customer. eGain reserves the right, in its discretion, to make changes to the eGain Offering(s), including issuing enhancements, modifications, new versions, and making changes to the format, medium or method of delivery, so long as such changes do not</w:t>
      </w:r>
      <w:r>
        <w:rPr>
          <w:rFonts w:ascii="Times New Roman" w:eastAsia="Times New Roman" w:hAnsi="Times New Roman" w:cs="Times New Roman"/>
          <w:b w:val="0"/>
          <w:bCs w:val="0"/>
          <w:color w:val="000000"/>
          <w:spacing w:val="-1"/>
          <w:kern w:val="36"/>
          <w:sz w:val="20"/>
          <w:szCs w:val="20"/>
        </w:rPr>
        <w:t xml:space="preserve"> materially</w:t>
      </w:r>
      <w:r>
        <w:rPr>
          <w:rFonts w:ascii="Times New Roman" w:eastAsia="Times New Roman" w:hAnsi="Times New Roman" w:cs="Times New Roman"/>
          <w:b w:val="0"/>
          <w:bCs w:val="0"/>
          <w:color w:val="000000"/>
          <w:spacing w:val="6"/>
          <w:kern w:val="36"/>
          <w:sz w:val="20"/>
          <w:szCs w:val="20"/>
        </w:rPr>
        <w:t xml:space="preserve"> </w:t>
      </w:r>
      <w:r>
        <w:rPr>
          <w:rFonts w:ascii="Times New Roman" w:eastAsia="Times New Roman" w:hAnsi="Times New Roman" w:cs="Times New Roman"/>
          <w:b w:val="0"/>
          <w:bCs w:val="0"/>
          <w:color w:val="000000"/>
          <w:spacing w:val="-1"/>
          <w:kern w:val="36"/>
          <w:sz w:val="20"/>
          <w:szCs w:val="20"/>
        </w:rPr>
        <w:t>adversely</w:t>
      </w:r>
      <w:r>
        <w:rPr>
          <w:rFonts w:ascii="Times New Roman" w:eastAsia="Times New Roman" w:hAnsi="Times New Roman" w:cs="Times New Roman"/>
          <w:b w:val="0"/>
          <w:bCs w:val="0"/>
          <w:color w:val="000000"/>
          <w:spacing w:val="6"/>
          <w:kern w:val="36"/>
          <w:sz w:val="20"/>
          <w:szCs w:val="20"/>
        </w:rPr>
        <w:t xml:space="preserve"> </w:t>
      </w:r>
      <w:r>
        <w:rPr>
          <w:rFonts w:ascii="Times New Roman" w:eastAsia="Times New Roman" w:hAnsi="Times New Roman" w:cs="Times New Roman"/>
          <w:b w:val="0"/>
          <w:bCs w:val="0"/>
          <w:color w:val="000000"/>
          <w:spacing w:val="-1"/>
          <w:kern w:val="36"/>
          <w:sz w:val="20"/>
          <w:szCs w:val="20"/>
        </w:rPr>
        <w:t>affect</w:t>
      </w:r>
      <w:r>
        <w:rPr>
          <w:rFonts w:ascii="Times New Roman" w:eastAsia="Times New Roman" w:hAnsi="Times New Roman" w:cs="Times New Roman"/>
          <w:b w:val="0"/>
          <w:bCs w:val="0"/>
          <w:color w:val="000000"/>
          <w:spacing w:val="7"/>
          <w:kern w:val="36"/>
          <w:sz w:val="20"/>
          <w:szCs w:val="20"/>
        </w:rPr>
        <w:t xml:space="preserve"> </w:t>
      </w:r>
      <w:r>
        <w:rPr>
          <w:rFonts w:ascii="Times New Roman" w:eastAsia="Times New Roman" w:hAnsi="Times New Roman" w:cs="Times New Roman"/>
          <w:b w:val="0"/>
          <w:bCs w:val="0"/>
          <w:color w:val="000000"/>
          <w:spacing w:val="-1"/>
          <w:kern w:val="36"/>
          <w:sz w:val="20"/>
          <w:szCs w:val="20"/>
        </w:rPr>
        <w:t>the</w:t>
      </w:r>
      <w:r>
        <w:rPr>
          <w:rFonts w:ascii="Times New Roman" w:eastAsia="Times New Roman" w:hAnsi="Times New Roman" w:cs="Times New Roman"/>
          <w:b w:val="0"/>
          <w:bCs w:val="0"/>
          <w:color w:val="000000"/>
          <w:spacing w:val="47"/>
          <w:kern w:val="36"/>
          <w:sz w:val="20"/>
          <w:szCs w:val="20"/>
        </w:rPr>
        <w:t xml:space="preserve"> </w:t>
      </w:r>
      <w:r>
        <w:rPr>
          <w:rFonts w:ascii="Times New Roman" w:eastAsia="Times New Roman" w:hAnsi="Times New Roman" w:cs="Times New Roman"/>
          <w:b w:val="0"/>
          <w:bCs w:val="0"/>
          <w:color w:val="000000"/>
          <w:spacing w:val="-1"/>
          <w:kern w:val="36"/>
          <w:sz w:val="20"/>
          <w:szCs w:val="20"/>
        </w:rPr>
        <w:t xml:space="preserve">functionality </w:t>
      </w:r>
      <w:r>
        <w:rPr>
          <w:rFonts w:ascii="Times New Roman" w:eastAsia="Times New Roman" w:hAnsi="Times New Roman" w:cs="Times New Roman"/>
          <w:b w:val="0"/>
          <w:bCs w:val="0"/>
          <w:color w:val="000000"/>
          <w:kern w:val="36"/>
          <w:sz w:val="20"/>
          <w:szCs w:val="20"/>
        </w:rPr>
        <w:t xml:space="preserve">of </w:t>
      </w:r>
      <w:r>
        <w:rPr>
          <w:rFonts w:ascii="Times New Roman" w:eastAsia="Times New Roman" w:hAnsi="Times New Roman" w:cs="Times New Roman"/>
          <w:b w:val="0"/>
          <w:bCs w:val="0"/>
          <w:color w:val="000000"/>
          <w:spacing w:val="-1"/>
          <w:kern w:val="36"/>
          <w:sz w:val="20"/>
          <w:szCs w:val="20"/>
        </w:rPr>
        <w:t>the purchased eGain Offering(s)</w:t>
      </w:r>
      <w:r>
        <w:rPr>
          <w:rFonts w:ascii="Times New Roman" w:eastAsia="Times New Roman" w:hAnsi="Times New Roman" w:cs="Times New Roman"/>
          <w:b w:val="0"/>
          <w:bCs w:val="0"/>
          <w:color w:val="000000"/>
          <w:kern w:val="36"/>
          <w:sz w:val="20"/>
          <w:szCs w:val="20"/>
        </w:rPr>
        <w:t xml:space="preserve">. </w:t>
      </w:r>
    </w:p>
    <w:p w14:paraId="7CBA8C38" w14:textId="77777777" w:rsidR="00F77F95" w:rsidRDefault="00180F67">
      <w:pPr>
        <w:pStyle w:val="a5"/>
        <w:tabs>
          <w:tab w:val="left" w:pos="540"/>
        </w:tabs>
        <w:ind w:hanging="540"/>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 xml:space="preserve"> </w:t>
      </w:r>
    </w:p>
    <w:p w14:paraId="6319DBF5" w14:textId="1B5E5BF1" w:rsidR="00D9594C" w:rsidRDefault="00D9594C" w:rsidP="00D9594C">
      <w:pPr>
        <w:jc w:val="center"/>
        <w:rPr>
          <w:rFonts w:ascii="Times New Roman" w:eastAsia="Times New Roman" w:hAnsi="Times New Roman" w:cs="Times New Roman"/>
          <w:sz w:val="20"/>
          <w:szCs w:val="20"/>
        </w:rPr>
      </w:pPr>
      <w:bookmarkStart w:id="7" w:name="_GoBack"/>
      <w:bookmarkEnd w:id="7"/>
    </w:p>
    <w:sectPr w:rsidR="00D9594C" w:rsidSect="008C04DE">
      <w:headerReference w:type="default" r:id="rId13"/>
      <w:footerReference w:type="default" r:id="rId14"/>
      <w:headerReference w:type="first" r:id="rId15"/>
      <w:type w:val="continuous"/>
      <w:pgSz w:w="12240" w:h="15840"/>
      <w:pgMar w:top="662" w:right="605" w:bottom="576" w:left="619" w:header="0" w:footer="864"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usan Seah" w:date="2021-07-12T13:31:00Z" w:initials="SS">
    <w:p w14:paraId="0D220093" w14:textId="307DC3A1" w:rsidR="00CF2750" w:rsidRDefault="00CF2750">
      <w:pPr>
        <w:pStyle w:val="a9"/>
      </w:pPr>
      <w:r>
        <w:rPr>
          <w:rStyle w:val="a8"/>
        </w:rPr>
        <w:annotationRef/>
      </w:r>
      <w:r w:rsidRPr="00811CB1">
        <w:rPr>
          <w:highlight w:val="yellow"/>
        </w:rPr>
        <w:t xml:space="preserve">Ss Note: Moving this to Glossary </w:t>
      </w:r>
      <w:r>
        <w:rPr>
          <w:highlight w:val="yellow"/>
        </w:rPr>
        <w:t xml:space="preserve">section </w:t>
      </w:r>
      <w:r w:rsidRPr="00811CB1">
        <w:rPr>
          <w:highlight w:val="yellow"/>
        </w:rPr>
        <w:t>where definitions are located.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2200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6C283" w16cex:dateUtc="2021-07-12T20:30:00Z"/>
  <w16cex:commentExtensible w16cex:durableId="2496BFEE" w16cex:dateUtc="2021-07-12T20:19:00Z"/>
  <w16cex:commentExtensible w16cex:durableId="2496C2AA" w16cex:dateUtc="2021-07-12T20:31:00Z"/>
  <w16cex:commentExtensible w16cex:durableId="2496C486" w16cex:dateUtc="2021-07-12T20:39:00Z"/>
  <w16cex:commentExtensible w16cex:durableId="2496C6DC" w16cex:dateUtc="2021-07-12T20:49:00Z"/>
  <w16cex:commentExtensible w16cex:durableId="2497FC91" w16cex:dateUtc="2021-07-13T18:50:00Z"/>
  <w16cex:commentExtensible w16cex:durableId="24980840" w16cex:dateUtc="2021-07-13T19:40:00Z"/>
  <w16cex:commentExtensible w16cex:durableId="24980168" w16cex:dateUtc="2021-07-13T19:11:00Z"/>
  <w16cex:commentExtensible w16cex:durableId="249802A9" w16cex:dateUtc="2021-07-13T19:16:00Z"/>
  <w16cex:commentExtensible w16cex:durableId="24980353" w16cex:dateUtc="2021-07-13T19:19:00Z"/>
  <w16cex:commentExtensible w16cex:durableId="249809A9" w16cex:dateUtc="2021-07-13T19:46:00Z"/>
  <w16cex:commentExtensible w16cex:durableId="24980AE4" w16cex:dateUtc="2021-07-13T19:51:00Z"/>
  <w16cex:commentExtensible w16cex:durableId="24980DF3" w16cex:dateUtc="2021-07-13T20:04:00Z"/>
  <w16cex:commentExtensible w16cex:durableId="24980C76" w16cex:dateUtc="2021-07-13T19:58:00Z"/>
  <w16cex:commentExtensible w16cex:durableId="24980E86" w16cex:dateUtc="2021-07-13T20:07:00Z"/>
  <w16cex:commentExtensible w16cex:durableId="24980FA5" w16cex:dateUtc="2021-07-13T20:12:00Z"/>
  <w16cex:commentExtensible w16cex:durableId="24981012" w16cex:dateUtc="2021-07-13T20:13:00Z"/>
  <w16cex:commentExtensible w16cex:durableId="24982E08" w16cex:dateUtc="2021-07-13T22:21:00Z"/>
  <w16cex:commentExtensible w16cex:durableId="24983F68" w16cex:dateUtc="2021-07-13T23:35:00Z"/>
  <w16cex:commentExtensible w16cex:durableId="24982E48" w16cex:dateUtc="2021-07-13T22:21:00Z"/>
  <w16cex:commentExtensible w16cex:durableId="24982F87" w16cex:dateUtc="2021-07-13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D1DCB2" w16cid:durableId="2496C283"/>
  <w16cid:commentId w16cid:paraId="2EE3536D" w16cid:durableId="2496BFEE"/>
  <w16cid:commentId w16cid:paraId="0D220093" w16cid:durableId="2496C2AA"/>
  <w16cid:commentId w16cid:paraId="3D1549D9" w16cid:durableId="2496C486"/>
  <w16cid:commentId w16cid:paraId="7A5CE3B6" w16cid:durableId="2496C6DC"/>
  <w16cid:commentId w16cid:paraId="7E82FE02" w16cid:durableId="2497FC91"/>
  <w16cid:commentId w16cid:paraId="4486A2F6" w16cid:durableId="24980840"/>
  <w16cid:commentId w16cid:paraId="72003EC6" w16cid:durableId="24980168"/>
  <w16cid:commentId w16cid:paraId="15A23FBD" w16cid:durableId="249802A9"/>
  <w16cid:commentId w16cid:paraId="116DE2AD" w16cid:durableId="24980353"/>
  <w16cid:commentId w16cid:paraId="1EB57AAC" w16cid:durableId="249809A9"/>
  <w16cid:commentId w16cid:paraId="7181AD90" w16cid:durableId="24980AE4"/>
  <w16cid:commentId w16cid:paraId="29EB69C9" w16cid:durableId="24980DF3"/>
  <w16cid:commentId w16cid:paraId="2567A58A" w16cid:durableId="24980C76"/>
  <w16cid:commentId w16cid:paraId="18153ADA" w16cid:durableId="24980E86"/>
  <w16cid:commentId w16cid:paraId="66C6C56B" w16cid:durableId="2492D4C6"/>
  <w16cid:commentId w16cid:paraId="4D1813A6" w16cid:durableId="24980FA5"/>
  <w16cid:commentId w16cid:paraId="518EE2AB" w16cid:durableId="24981012"/>
  <w16cid:commentId w16cid:paraId="46076C12" w16cid:durableId="24982E08"/>
  <w16cid:commentId w16cid:paraId="764F3D95" w16cid:durableId="24983F68"/>
  <w16cid:commentId w16cid:paraId="609F70AF" w16cid:durableId="24982E48"/>
  <w16cid:commentId w16cid:paraId="260E612E" w16cid:durableId="24982F8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D6B17" w14:textId="77777777" w:rsidR="00C957E1" w:rsidRDefault="00C957E1">
      <w:r>
        <w:separator/>
      </w:r>
    </w:p>
  </w:endnote>
  <w:endnote w:type="continuationSeparator" w:id="0">
    <w:p w14:paraId="2EC843BB" w14:textId="77777777" w:rsidR="00C957E1" w:rsidRDefault="00C9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094931"/>
      <w:docPartObj>
        <w:docPartGallery w:val="Page Numbers (Bottom of Page)"/>
        <w:docPartUnique/>
      </w:docPartObj>
    </w:sdtPr>
    <w:sdtEndPr>
      <w:rPr>
        <w:rFonts w:ascii="Times New Roman" w:hAnsi="Times New Roman" w:cs="Times New Roman"/>
        <w:noProof/>
        <w:sz w:val="20"/>
        <w:szCs w:val="20"/>
      </w:rPr>
    </w:sdtEndPr>
    <w:sdtContent>
      <w:p w14:paraId="56FCE6F0" w14:textId="20D1600B" w:rsidR="00CF2750" w:rsidRPr="008C04DE" w:rsidRDefault="00CF2750">
        <w:pPr>
          <w:pStyle w:val="af"/>
          <w:jc w:val="center"/>
          <w:rPr>
            <w:rFonts w:ascii="Times New Roman" w:hAnsi="Times New Roman" w:cs="Times New Roman"/>
            <w:sz w:val="20"/>
            <w:szCs w:val="20"/>
          </w:rPr>
        </w:pPr>
        <w:r w:rsidRPr="008C04DE">
          <w:rPr>
            <w:rFonts w:ascii="Times New Roman" w:hAnsi="Times New Roman" w:cs="Times New Roman"/>
            <w:sz w:val="20"/>
            <w:szCs w:val="20"/>
          </w:rPr>
          <w:fldChar w:fldCharType="begin"/>
        </w:r>
        <w:r w:rsidRPr="008C04DE">
          <w:rPr>
            <w:rFonts w:ascii="Times New Roman" w:hAnsi="Times New Roman" w:cs="Times New Roman"/>
            <w:sz w:val="20"/>
            <w:szCs w:val="20"/>
          </w:rPr>
          <w:instrText xml:space="preserve"> PAGE   \* MERGEFORMAT </w:instrText>
        </w:r>
        <w:r w:rsidRPr="008C04DE">
          <w:rPr>
            <w:rFonts w:ascii="Times New Roman" w:hAnsi="Times New Roman" w:cs="Times New Roman"/>
            <w:sz w:val="20"/>
            <w:szCs w:val="20"/>
          </w:rPr>
          <w:fldChar w:fldCharType="separate"/>
        </w:r>
        <w:r w:rsidR="00815BB6">
          <w:rPr>
            <w:rFonts w:ascii="Times New Roman" w:hAnsi="Times New Roman" w:cs="Times New Roman"/>
            <w:noProof/>
            <w:sz w:val="20"/>
            <w:szCs w:val="20"/>
          </w:rPr>
          <w:t>6</w:t>
        </w:r>
        <w:r w:rsidRPr="008C04DE">
          <w:rPr>
            <w:rFonts w:ascii="Times New Roman" w:hAnsi="Times New Roman" w:cs="Times New Roman"/>
            <w:noProof/>
            <w:sz w:val="20"/>
            <w:szCs w:val="20"/>
          </w:rPr>
          <w:fldChar w:fldCharType="end"/>
        </w:r>
      </w:p>
    </w:sdtContent>
  </w:sdt>
  <w:p w14:paraId="3BC61787" w14:textId="76773A1A" w:rsidR="00CF2750" w:rsidRDefault="00CF2750">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85DDA" w14:textId="77777777" w:rsidR="00C957E1" w:rsidRDefault="00C957E1">
      <w:r>
        <w:separator/>
      </w:r>
    </w:p>
  </w:footnote>
  <w:footnote w:type="continuationSeparator" w:id="0">
    <w:p w14:paraId="76C77ED0" w14:textId="77777777" w:rsidR="00C957E1" w:rsidRDefault="00C95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14FC7" w14:textId="77777777" w:rsidR="00CF2750" w:rsidRDefault="00CF2750">
    <w:pPr>
      <w:pStyle w:val="ad"/>
    </w:pPr>
  </w:p>
  <w:p w14:paraId="483E8738" w14:textId="77777777" w:rsidR="00CF2750" w:rsidRDefault="00CF2750">
    <w:pPr>
      <w:pStyle w:val="ad"/>
    </w:pPr>
  </w:p>
  <w:p w14:paraId="21D647FC" w14:textId="77777777" w:rsidR="00CF2750" w:rsidRDefault="00CF2750">
    <w:pPr>
      <w:pStyle w:val="a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A812B" w14:textId="77777777" w:rsidR="00CF2750" w:rsidRDefault="00CF2750">
    <w:pPr>
      <w:pStyle w:val="ad"/>
    </w:pPr>
  </w:p>
  <w:p w14:paraId="350A0B04" w14:textId="77777777" w:rsidR="00CF2750" w:rsidRDefault="00CF2750">
    <w:pPr>
      <w:pStyle w:val="ad"/>
    </w:pPr>
  </w:p>
  <w:p w14:paraId="5D555B5D" w14:textId="77777777" w:rsidR="00CF2750" w:rsidRDefault="00CF2750">
    <w:pPr>
      <w:pStyle w:val="ad"/>
      <w:rPr>
        <w:b/>
      </w:rPr>
    </w:pPr>
  </w:p>
  <w:p w14:paraId="2E9EE07E" w14:textId="77777777" w:rsidR="00CF2750" w:rsidRPr="00720670" w:rsidRDefault="00CF2750">
    <w:pPr>
      <w:pStyle w:val="ad"/>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2D7"/>
    <w:multiLevelType w:val="hybridMultilevel"/>
    <w:tmpl w:val="51FA5786"/>
    <w:lvl w:ilvl="0" w:tplc="03CABB54">
      <w:start w:val="1"/>
      <w:numFmt w:val="lowerLetter"/>
      <w:lvlText w:val="(%1)"/>
      <w:lvlJc w:val="left"/>
      <w:pPr>
        <w:tabs>
          <w:tab w:val="num" w:pos="0"/>
        </w:tabs>
        <w:ind w:left="720" w:hanging="360"/>
      </w:pPr>
      <w:rPr>
        <w:rFonts w:ascii="Times New Roman" w:eastAsia="Times New Roman" w:hAnsi="Times New Roman" w:cs="Times New Roman" w:hint="default"/>
        <w:b w:val="0"/>
        <w:i w:val="0"/>
        <w:caps w:val="0"/>
        <w:outline w:val="0"/>
        <w:color w:val="000000"/>
        <w:w w:val="100"/>
        <w:kern w:val="0"/>
        <w:sz w:val="20"/>
        <w:u w:val="none"/>
        <w:rtl w:val="0"/>
        <w:lang w:val="en-US"/>
      </w:rPr>
    </w:lvl>
    <w:lvl w:ilvl="1" w:tplc="26701FBE" w:tentative="1">
      <w:start w:val="1"/>
      <w:numFmt w:val="lowerLetter"/>
      <w:lvlText w:val="%2."/>
      <w:lvlJc w:val="left"/>
      <w:pPr>
        <w:ind w:left="1440" w:hanging="360"/>
      </w:pPr>
    </w:lvl>
    <w:lvl w:ilvl="2" w:tplc="2FB45E0E" w:tentative="1">
      <w:start w:val="1"/>
      <w:numFmt w:val="lowerRoman"/>
      <w:lvlText w:val="%3."/>
      <w:lvlJc w:val="right"/>
      <w:pPr>
        <w:ind w:left="2160" w:hanging="180"/>
      </w:pPr>
    </w:lvl>
    <w:lvl w:ilvl="3" w:tplc="C77A1252" w:tentative="1">
      <w:start w:val="1"/>
      <w:numFmt w:val="decimal"/>
      <w:lvlText w:val="%4."/>
      <w:lvlJc w:val="left"/>
      <w:pPr>
        <w:ind w:left="2880" w:hanging="360"/>
      </w:pPr>
    </w:lvl>
    <w:lvl w:ilvl="4" w:tplc="186AE59C" w:tentative="1">
      <w:start w:val="1"/>
      <w:numFmt w:val="lowerLetter"/>
      <w:lvlText w:val="%5."/>
      <w:lvlJc w:val="left"/>
      <w:pPr>
        <w:ind w:left="3600" w:hanging="360"/>
      </w:pPr>
    </w:lvl>
    <w:lvl w:ilvl="5" w:tplc="326A7B42" w:tentative="1">
      <w:start w:val="1"/>
      <w:numFmt w:val="lowerRoman"/>
      <w:lvlText w:val="%6."/>
      <w:lvlJc w:val="right"/>
      <w:pPr>
        <w:ind w:left="4320" w:hanging="180"/>
      </w:pPr>
    </w:lvl>
    <w:lvl w:ilvl="6" w:tplc="1F9C2482" w:tentative="1">
      <w:start w:val="1"/>
      <w:numFmt w:val="decimal"/>
      <w:lvlText w:val="%7."/>
      <w:lvlJc w:val="left"/>
      <w:pPr>
        <w:ind w:left="5040" w:hanging="360"/>
      </w:pPr>
    </w:lvl>
    <w:lvl w:ilvl="7" w:tplc="0CDEF412" w:tentative="1">
      <w:start w:val="1"/>
      <w:numFmt w:val="lowerLetter"/>
      <w:lvlText w:val="%8."/>
      <w:lvlJc w:val="left"/>
      <w:pPr>
        <w:ind w:left="5760" w:hanging="360"/>
      </w:pPr>
    </w:lvl>
    <w:lvl w:ilvl="8" w:tplc="1D908886" w:tentative="1">
      <w:start w:val="1"/>
      <w:numFmt w:val="lowerRoman"/>
      <w:lvlText w:val="%9."/>
      <w:lvlJc w:val="right"/>
      <w:pPr>
        <w:ind w:left="6480" w:hanging="180"/>
      </w:pPr>
    </w:lvl>
  </w:abstractNum>
  <w:abstractNum w:abstractNumId="1" w15:restartNumberingAfterBreak="0">
    <w:nsid w:val="0578716B"/>
    <w:multiLevelType w:val="hybridMultilevel"/>
    <w:tmpl w:val="F158750E"/>
    <w:name w:val="Heading 422"/>
    <w:lvl w:ilvl="0" w:tplc="F8349B26">
      <w:start w:val="1"/>
      <w:numFmt w:val="decimal"/>
      <w:lvlText w:val="%1."/>
      <w:lvlJc w:val="left"/>
      <w:pPr>
        <w:tabs>
          <w:tab w:val="num" w:pos="0"/>
        </w:tabs>
        <w:ind w:left="0" w:firstLine="288"/>
      </w:pPr>
      <w:rPr>
        <w:rFonts w:ascii="Arial" w:hAnsi="Arial" w:hint="default"/>
        <w:b/>
        <w:i w:val="0"/>
        <w:sz w:val="22"/>
        <w:szCs w:val="22"/>
      </w:rPr>
    </w:lvl>
    <w:lvl w:ilvl="1" w:tplc="91945350" w:tentative="1">
      <w:start w:val="1"/>
      <w:numFmt w:val="lowerLetter"/>
      <w:lvlText w:val="%2."/>
      <w:lvlJc w:val="left"/>
      <w:pPr>
        <w:tabs>
          <w:tab w:val="num" w:pos="1440"/>
        </w:tabs>
        <w:ind w:left="1440" w:hanging="360"/>
      </w:pPr>
    </w:lvl>
    <w:lvl w:ilvl="2" w:tplc="9120F4A0" w:tentative="1">
      <w:start w:val="1"/>
      <w:numFmt w:val="lowerRoman"/>
      <w:lvlText w:val="%3."/>
      <w:lvlJc w:val="right"/>
      <w:pPr>
        <w:tabs>
          <w:tab w:val="num" w:pos="2160"/>
        </w:tabs>
        <w:ind w:left="2160" w:hanging="180"/>
      </w:pPr>
    </w:lvl>
    <w:lvl w:ilvl="3" w:tplc="670223FA" w:tentative="1">
      <w:start w:val="1"/>
      <w:numFmt w:val="decimal"/>
      <w:lvlText w:val="%4."/>
      <w:lvlJc w:val="left"/>
      <w:pPr>
        <w:tabs>
          <w:tab w:val="num" w:pos="2880"/>
        </w:tabs>
        <w:ind w:left="2880" w:hanging="360"/>
      </w:pPr>
    </w:lvl>
    <w:lvl w:ilvl="4" w:tplc="823A4BF2" w:tentative="1">
      <w:start w:val="1"/>
      <w:numFmt w:val="lowerLetter"/>
      <w:lvlText w:val="%5."/>
      <w:lvlJc w:val="left"/>
      <w:pPr>
        <w:tabs>
          <w:tab w:val="num" w:pos="3600"/>
        </w:tabs>
        <w:ind w:left="3600" w:hanging="360"/>
      </w:pPr>
    </w:lvl>
    <w:lvl w:ilvl="5" w:tplc="EA181882" w:tentative="1">
      <w:start w:val="1"/>
      <w:numFmt w:val="lowerRoman"/>
      <w:lvlText w:val="%6."/>
      <w:lvlJc w:val="right"/>
      <w:pPr>
        <w:tabs>
          <w:tab w:val="num" w:pos="4320"/>
        </w:tabs>
        <w:ind w:left="4320" w:hanging="180"/>
      </w:pPr>
    </w:lvl>
    <w:lvl w:ilvl="6" w:tplc="769221CE" w:tentative="1">
      <w:start w:val="1"/>
      <w:numFmt w:val="decimal"/>
      <w:lvlText w:val="%7."/>
      <w:lvlJc w:val="left"/>
      <w:pPr>
        <w:tabs>
          <w:tab w:val="num" w:pos="5040"/>
        </w:tabs>
        <w:ind w:left="5040" w:hanging="360"/>
      </w:pPr>
    </w:lvl>
    <w:lvl w:ilvl="7" w:tplc="3BD47F9E" w:tentative="1">
      <w:start w:val="1"/>
      <w:numFmt w:val="lowerLetter"/>
      <w:lvlText w:val="%8."/>
      <w:lvlJc w:val="left"/>
      <w:pPr>
        <w:tabs>
          <w:tab w:val="num" w:pos="5760"/>
        </w:tabs>
        <w:ind w:left="5760" w:hanging="360"/>
      </w:pPr>
    </w:lvl>
    <w:lvl w:ilvl="8" w:tplc="33F0DCAE" w:tentative="1">
      <w:start w:val="1"/>
      <w:numFmt w:val="lowerRoman"/>
      <w:lvlText w:val="%9."/>
      <w:lvlJc w:val="right"/>
      <w:pPr>
        <w:tabs>
          <w:tab w:val="num" w:pos="6480"/>
        </w:tabs>
        <w:ind w:left="6480" w:hanging="180"/>
      </w:pPr>
    </w:lvl>
  </w:abstractNum>
  <w:abstractNum w:abstractNumId="2" w15:restartNumberingAfterBreak="0">
    <w:nsid w:val="08554879"/>
    <w:multiLevelType w:val="hybridMultilevel"/>
    <w:tmpl w:val="5FC80892"/>
    <w:lvl w:ilvl="0" w:tplc="08C0083E">
      <w:start w:val="1"/>
      <w:numFmt w:val="lowerLetter"/>
      <w:lvlText w:val="(%1)"/>
      <w:lvlJc w:val="left"/>
      <w:pPr>
        <w:tabs>
          <w:tab w:val="num" w:pos="0"/>
        </w:tabs>
        <w:ind w:left="900" w:hanging="360"/>
      </w:pPr>
      <w:rPr>
        <w:rFonts w:ascii="Times New Roman" w:eastAsia="Times New Roman" w:hAnsi="Times New Roman" w:cs="Times New Roman" w:hint="default"/>
        <w:b w:val="0"/>
        <w:i w:val="0"/>
        <w:caps w:val="0"/>
        <w:outline w:val="0"/>
        <w:color w:val="000000"/>
        <w:w w:val="100"/>
        <w:kern w:val="0"/>
        <w:sz w:val="20"/>
        <w:u w:val="none"/>
        <w:rtl w:val="0"/>
        <w:lang w:val="en-US"/>
      </w:rPr>
    </w:lvl>
    <w:lvl w:ilvl="1" w:tplc="9AE24A2A" w:tentative="1">
      <w:start w:val="1"/>
      <w:numFmt w:val="lowerLetter"/>
      <w:lvlText w:val="%2."/>
      <w:lvlJc w:val="left"/>
      <w:pPr>
        <w:ind w:left="1620" w:hanging="360"/>
      </w:pPr>
    </w:lvl>
    <w:lvl w:ilvl="2" w:tplc="94F8988C" w:tentative="1">
      <w:start w:val="1"/>
      <w:numFmt w:val="lowerRoman"/>
      <w:lvlText w:val="%3."/>
      <w:lvlJc w:val="right"/>
      <w:pPr>
        <w:ind w:left="2340" w:hanging="180"/>
      </w:pPr>
    </w:lvl>
    <w:lvl w:ilvl="3" w:tplc="B986BD52" w:tentative="1">
      <w:start w:val="1"/>
      <w:numFmt w:val="decimal"/>
      <w:lvlText w:val="%4."/>
      <w:lvlJc w:val="left"/>
      <w:pPr>
        <w:ind w:left="3060" w:hanging="360"/>
      </w:pPr>
    </w:lvl>
    <w:lvl w:ilvl="4" w:tplc="A6AEED14" w:tentative="1">
      <w:start w:val="1"/>
      <w:numFmt w:val="lowerLetter"/>
      <w:lvlText w:val="%5."/>
      <w:lvlJc w:val="left"/>
      <w:pPr>
        <w:ind w:left="3780" w:hanging="360"/>
      </w:pPr>
    </w:lvl>
    <w:lvl w:ilvl="5" w:tplc="9F8438CA" w:tentative="1">
      <w:start w:val="1"/>
      <w:numFmt w:val="lowerRoman"/>
      <w:lvlText w:val="%6."/>
      <w:lvlJc w:val="right"/>
      <w:pPr>
        <w:ind w:left="4500" w:hanging="180"/>
      </w:pPr>
    </w:lvl>
    <w:lvl w:ilvl="6" w:tplc="F0B4ED82" w:tentative="1">
      <w:start w:val="1"/>
      <w:numFmt w:val="decimal"/>
      <w:lvlText w:val="%7."/>
      <w:lvlJc w:val="left"/>
      <w:pPr>
        <w:ind w:left="5220" w:hanging="360"/>
      </w:pPr>
    </w:lvl>
    <w:lvl w:ilvl="7" w:tplc="2FA4FE84" w:tentative="1">
      <w:start w:val="1"/>
      <w:numFmt w:val="lowerLetter"/>
      <w:lvlText w:val="%8."/>
      <w:lvlJc w:val="left"/>
      <w:pPr>
        <w:ind w:left="5940" w:hanging="360"/>
      </w:pPr>
    </w:lvl>
    <w:lvl w:ilvl="8" w:tplc="D5664476" w:tentative="1">
      <w:start w:val="1"/>
      <w:numFmt w:val="lowerRoman"/>
      <w:lvlText w:val="%9."/>
      <w:lvlJc w:val="right"/>
      <w:pPr>
        <w:ind w:left="6660" w:hanging="180"/>
      </w:pPr>
    </w:lvl>
  </w:abstractNum>
  <w:abstractNum w:abstractNumId="3" w15:restartNumberingAfterBreak="0">
    <w:nsid w:val="097E4AFA"/>
    <w:multiLevelType w:val="multilevel"/>
    <w:tmpl w:val="1C32274A"/>
    <w:lvl w:ilvl="0">
      <w:start w:val="13"/>
      <w:numFmt w:val="decimal"/>
      <w:lvlText w:val="%1"/>
      <w:lvlJc w:val="left"/>
      <w:pPr>
        <w:ind w:left="360" w:hanging="360"/>
      </w:pPr>
      <w:rPr>
        <w:rFonts w:hint="default"/>
        <w:color w:val="000000"/>
      </w:rPr>
    </w:lvl>
    <w:lvl w:ilvl="1">
      <w:start w:val="3"/>
      <w:numFmt w:val="decimal"/>
      <w:lvlText w:val="%1.%2"/>
      <w:lvlJc w:val="left"/>
      <w:pPr>
        <w:tabs>
          <w:tab w:val="num" w:pos="0"/>
        </w:tabs>
        <w:ind w:left="360" w:hanging="360"/>
      </w:pPr>
      <w:rPr>
        <w:rFonts w:ascii="Times New Roman" w:eastAsia="Times New Roman" w:hAnsi="Times New Roman" w:cs="Times New Roman" w:hint="default"/>
        <w:b w:val="0"/>
        <w:i w:val="0"/>
        <w:caps w:val="0"/>
        <w:outline w:val="0"/>
        <w:color w:val="000000"/>
        <w:w w:val="100"/>
        <w:kern w:val="0"/>
        <w:sz w:val="20"/>
        <w:u w:val="none"/>
        <w:rtl w:val="0"/>
        <w:lang w:val="en-US"/>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4" w15:restartNumberingAfterBreak="0">
    <w:nsid w:val="0C8B67AD"/>
    <w:multiLevelType w:val="multilevel"/>
    <w:tmpl w:val="505C61DE"/>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52F65A8"/>
    <w:multiLevelType w:val="multilevel"/>
    <w:tmpl w:val="3D94B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AC1944"/>
    <w:multiLevelType w:val="hybridMultilevel"/>
    <w:tmpl w:val="F6E2D548"/>
    <w:lvl w:ilvl="0" w:tplc="239A4EA2">
      <w:start w:val="1"/>
      <w:numFmt w:val="bullet"/>
      <w:lvlText w:val=""/>
      <w:lvlJc w:val="left"/>
      <w:pPr>
        <w:tabs>
          <w:tab w:val="num" w:pos="0"/>
        </w:tabs>
        <w:ind w:left="1800" w:hanging="360"/>
      </w:pPr>
      <w:rPr>
        <w:rFonts w:ascii="Symbol" w:eastAsia="Symbol" w:hAnsi="Symbol" w:cs="Symbol" w:hint="default"/>
        <w:b w:val="0"/>
        <w:i w:val="0"/>
        <w:caps w:val="0"/>
        <w:outline w:val="0"/>
        <w:color w:val="000000"/>
        <w:w w:val="100"/>
        <w:kern w:val="0"/>
        <w:sz w:val="20"/>
        <w:u w:val="none"/>
        <w:rtl w:val="0"/>
        <w:lang w:val="en-US"/>
      </w:rPr>
    </w:lvl>
    <w:lvl w:ilvl="1" w:tplc="00C61976" w:tentative="1">
      <w:start w:val="1"/>
      <w:numFmt w:val="bullet"/>
      <w:lvlText w:val="o"/>
      <w:lvlJc w:val="left"/>
      <w:pPr>
        <w:ind w:left="2520" w:hanging="360"/>
      </w:pPr>
      <w:rPr>
        <w:rFonts w:ascii="Courier New" w:hAnsi="Courier New" w:cs="Courier New" w:hint="default"/>
      </w:rPr>
    </w:lvl>
    <w:lvl w:ilvl="2" w:tplc="48DC87FE" w:tentative="1">
      <w:start w:val="1"/>
      <w:numFmt w:val="bullet"/>
      <w:lvlText w:val=""/>
      <w:lvlJc w:val="left"/>
      <w:pPr>
        <w:ind w:left="3240" w:hanging="360"/>
      </w:pPr>
      <w:rPr>
        <w:rFonts w:ascii="Wingdings" w:hAnsi="Wingdings" w:hint="default"/>
      </w:rPr>
    </w:lvl>
    <w:lvl w:ilvl="3" w:tplc="90382D7A" w:tentative="1">
      <w:start w:val="1"/>
      <w:numFmt w:val="bullet"/>
      <w:lvlText w:val=""/>
      <w:lvlJc w:val="left"/>
      <w:pPr>
        <w:ind w:left="3960" w:hanging="360"/>
      </w:pPr>
      <w:rPr>
        <w:rFonts w:ascii="Symbol" w:hAnsi="Symbol" w:hint="default"/>
      </w:rPr>
    </w:lvl>
    <w:lvl w:ilvl="4" w:tplc="EB769078" w:tentative="1">
      <w:start w:val="1"/>
      <w:numFmt w:val="bullet"/>
      <w:lvlText w:val="o"/>
      <w:lvlJc w:val="left"/>
      <w:pPr>
        <w:ind w:left="4680" w:hanging="360"/>
      </w:pPr>
      <w:rPr>
        <w:rFonts w:ascii="Courier New" w:hAnsi="Courier New" w:cs="Courier New" w:hint="default"/>
      </w:rPr>
    </w:lvl>
    <w:lvl w:ilvl="5" w:tplc="B8760E4E" w:tentative="1">
      <w:start w:val="1"/>
      <w:numFmt w:val="bullet"/>
      <w:lvlText w:val=""/>
      <w:lvlJc w:val="left"/>
      <w:pPr>
        <w:ind w:left="5400" w:hanging="360"/>
      </w:pPr>
      <w:rPr>
        <w:rFonts w:ascii="Wingdings" w:hAnsi="Wingdings" w:hint="default"/>
      </w:rPr>
    </w:lvl>
    <w:lvl w:ilvl="6" w:tplc="4D7270E0" w:tentative="1">
      <w:start w:val="1"/>
      <w:numFmt w:val="bullet"/>
      <w:lvlText w:val=""/>
      <w:lvlJc w:val="left"/>
      <w:pPr>
        <w:ind w:left="6120" w:hanging="360"/>
      </w:pPr>
      <w:rPr>
        <w:rFonts w:ascii="Symbol" w:hAnsi="Symbol" w:hint="default"/>
      </w:rPr>
    </w:lvl>
    <w:lvl w:ilvl="7" w:tplc="C5AE4F78" w:tentative="1">
      <w:start w:val="1"/>
      <w:numFmt w:val="bullet"/>
      <w:lvlText w:val="o"/>
      <w:lvlJc w:val="left"/>
      <w:pPr>
        <w:ind w:left="6840" w:hanging="360"/>
      </w:pPr>
      <w:rPr>
        <w:rFonts w:ascii="Courier New" w:hAnsi="Courier New" w:cs="Courier New" w:hint="default"/>
      </w:rPr>
    </w:lvl>
    <w:lvl w:ilvl="8" w:tplc="1F52076A" w:tentative="1">
      <w:start w:val="1"/>
      <w:numFmt w:val="bullet"/>
      <w:lvlText w:val=""/>
      <w:lvlJc w:val="left"/>
      <w:pPr>
        <w:ind w:left="7560" w:hanging="360"/>
      </w:pPr>
      <w:rPr>
        <w:rFonts w:ascii="Wingdings" w:hAnsi="Wingdings" w:hint="default"/>
      </w:rPr>
    </w:lvl>
  </w:abstractNum>
  <w:abstractNum w:abstractNumId="7" w15:restartNumberingAfterBreak="0">
    <w:nsid w:val="19BE359D"/>
    <w:multiLevelType w:val="multilevel"/>
    <w:tmpl w:val="0C682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C50D8D"/>
    <w:multiLevelType w:val="multilevel"/>
    <w:tmpl w:val="88D610C8"/>
    <w:lvl w:ilvl="0">
      <w:start w:val="1"/>
      <w:numFmt w:val="decimal"/>
      <w:lvlText w:val="%1."/>
      <w:lvlJc w:val="left"/>
      <w:pPr>
        <w:tabs>
          <w:tab w:val="num" w:pos="540"/>
        </w:tabs>
        <w:ind w:left="180"/>
      </w:pPr>
      <w:rPr>
        <w:rFonts w:ascii="Times New Roman Bold" w:hAnsi="Times New Roman Bold" w:cs="Times New Roman" w:hint="default"/>
        <w:b/>
        <w:i w:val="0"/>
        <w:color w:val="000000"/>
        <w:sz w:val="20"/>
        <w:u w:val="none"/>
      </w:rPr>
    </w:lvl>
    <w:lvl w:ilvl="1">
      <w:start w:val="1"/>
      <w:numFmt w:val="decimal"/>
      <w:isLgl/>
      <w:lvlText w:val="%1.%2"/>
      <w:lvlJc w:val="left"/>
      <w:pPr>
        <w:tabs>
          <w:tab w:val="num" w:pos="4950"/>
        </w:tabs>
      </w:pPr>
      <w:rPr>
        <w:rFonts w:ascii="Times New Roman Bold" w:hAnsi="Times New Roman Bold" w:cs="Times New Roman" w:hint="default"/>
        <w:b/>
        <w:i w:val="0"/>
        <w:color w:val="000000"/>
        <w:sz w:val="20"/>
        <w:u w:val="none"/>
      </w:rPr>
    </w:lvl>
    <w:lvl w:ilvl="2">
      <w:start w:val="1"/>
      <w:numFmt w:val="lowerLetter"/>
      <w:lvlText w:val="(%3)"/>
      <w:lvlJc w:val="left"/>
      <w:pPr>
        <w:tabs>
          <w:tab w:val="num" w:pos="2707"/>
        </w:tabs>
        <w:ind w:firstLine="2160"/>
      </w:pPr>
      <w:rPr>
        <w:rFonts w:cs="Times New Roman" w:hint="default"/>
        <w:color w:val="000000"/>
      </w:rPr>
    </w:lvl>
    <w:lvl w:ilvl="3">
      <w:start w:val="1"/>
      <w:numFmt w:val="lowerRoman"/>
      <w:lvlText w:val="(%4)"/>
      <w:lvlJc w:val="right"/>
      <w:pPr>
        <w:tabs>
          <w:tab w:val="num" w:pos="3485"/>
        </w:tabs>
        <w:ind w:left="720" w:firstLine="2520"/>
      </w:pPr>
      <w:rPr>
        <w:rFonts w:cs="Times New Roman" w:hint="default"/>
        <w:color w:val="000000"/>
      </w:rPr>
    </w:lvl>
    <w:lvl w:ilvl="4">
      <w:start w:val="1"/>
      <w:numFmt w:val="decimal"/>
      <w:lvlText w:val="(%5)"/>
      <w:lvlJc w:val="left"/>
      <w:pPr>
        <w:tabs>
          <w:tab w:val="num" w:pos="4147"/>
        </w:tabs>
        <w:ind w:left="720" w:firstLine="2808"/>
      </w:pPr>
      <w:rPr>
        <w:rFonts w:cs="Times New Roman" w:hint="default"/>
        <w:color w:val="000000"/>
      </w:rPr>
    </w:lvl>
    <w:lvl w:ilvl="5">
      <w:start w:val="1"/>
      <w:numFmt w:val="upperLetter"/>
      <w:lvlText w:val="(%6)"/>
      <w:lvlJc w:val="left"/>
      <w:pPr>
        <w:tabs>
          <w:tab w:val="num" w:pos="4723"/>
        </w:tabs>
        <w:ind w:left="1440" w:firstLine="2707"/>
      </w:pPr>
      <w:rPr>
        <w:rFonts w:cs="Times New Roman" w:hint="default"/>
        <w:color w:val="000000"/>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2082663C"/>
    <w:multiLevelType w:val="multilevel"/>
    <w:tmpl w:val="6B9CDDFC"/>
    <w:lvl w:ilvl="0">
      <w:start w:val="1"/>
      <w:numFmt w:val="decimal"/>
      <w:lvlText w:val="%1"/>
      <w:lvlJc w:val="left"/>
      <w:pPr>
        <w:ind w:left="720" w:hanging="720"/>
      </w:pPr>
      <w:rPr>
        <w:rFonts w:eastAsia="Times New Roman" w:hint="default"/>
        <w:b/>
      </w:rPr>
    </w:lvl>
    <w:lvl w:ilvl="1">
      <w:start w:val="1"/>
      <w:numFmt w:val="decimal"/>
      <w:lvlText w:val="%1.%2"/>
      <w:lvlJc w:val="left"/>
      <w:pPr>
        <w:tabs>
          <w:tab w:val="num" w:pos="0"/>
        </w:tabs>
        <w:ind w:left="720" w:hanging="720"/>
      </w:pPr>
      <w:rPr>
        <w:rFonts w:ascii="Times New Roman" w:eastAsia="Times New Roman" w:hAnsi="Times New Roman" w:cs="Times New Roman" w:hint="default"/>
        <w:b w:val="0"/>
        <w:i w:val="0"/>
        <w:caps w:val="0"/>
        <w:outline w:val="0"/>
        <w:color w:val="000000"/>
        <w:w w:val="100"/>
        <w:kern w:val="0"/>
        <w:sz w:val="20"/>
        <w:u w:val="none"/>
        <w:rtl w:val="0"/>
        <w:lang w:val="en-US"/>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720" w:hanging="72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080" w:hanging="108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440" w:hanging="1440"/>
      </w:pPr>
      <w:rPr>
        <w:rFonts w:eastAsia="Times New Roman" w:hint="default"/>
        <w:b/>
      </w:rPr>
    </w:lvl>
    <w:lvl w:ilvl="8">
      <w:start w:val="1"/>
      <w:numFmt w:val="decimal"/>
      <w:lvlText w:val="%1.%2.%3.%4.%5.%6.%7.%8.%9"/>
      <w:lvlJc w:val="left"/>
      <w:pPr>
        <w:ind w:left="1440" w:hanging="1440"/>
      </w:pPr>
      <w:rPr>
        <w:rFonts w:eastAsia="Times New Roman" w:hint="default"/>
        <w:b/>
      </w:rPr>
    </w:lvl>
  </w:abstractNum>
  <w:abstractNum w:abstractNumId="10" w15:restartNumberingAfterBreak="0">
    <w:nsid w:val="2A9A08AF"/>
    <w:multiLevelType w:val="multilevel"/>
    <w:tmpl w:val="9078EC68"/>
    <w:lvl w:ilvl="0">
      <w:start w:val="1"/>
      <w:numFmt w:val="decimal"/>
      <w:lvlText w:val="%1."/>
      <w:lvlJc w:val="left"/>
      <w:pPr>
        <w:tabs>
          <w:tab w:val="num" w:pos="360"/>
        </w:tabs>
        <w:ind w:left="57" w:hanging="57"/>
      </w:pPr>
      <w:rPr>
        <w:rFonts w:hint="default"/>
      </w:rPr>
    </w:lvl>
    <w:lvl w:ilvl="1">
      <w:start w:val="1"/>
      <w:numFmt w:val="decimal"/>
      <w:lvlText w:val="%1.%2."/>
      <w:lvlJc w:val="left"/>
      <w:pPr>
        <w:tabs>
          <w:tab w:val="num" w:pos="717"/>
        </w:tabs>
        <w:ind w:left="113" w:firstLine="244"/>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2BF62A59"/>
    <w:multiLevelType w:val="multilevel"/>
    <w:tmpl w:val="CAF23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lowerRoman"/>
      <w:lvlText w:val="%4."/>
      <w:lvlJc w:val="right"/>
      <w:pPr>
        <w:tabs>
          <w:tab w:val="num" w:pos="0"/>
        </w:tabs>
        <w:ind w:left="2880" w:hanging="360"/>
      </w:pPr>
      <w:rPr>
        <w:rFonts w:ascii="Times New Roman" w:eastAsia="Times New Roman" w:hAnsi="Times New Roman" w:cs="Times New Roman" w:hint="default"/>
        <w:b w:val="0"/>
        <w:i w:val="0"/>
        <w:caps w:val="0"/>
        <w:outline w:val="0"/>
        <w:color w:val="000000"/>
        <w:w w:val="100"/>
        <w:kern w:val="0"/>
        <w:sz w:val="20"/>
        <w:u w:val="none"/>
        <w:rtl w:val="0"/>
        <w:lang w:val="en-US"/>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644FAE"/>
    <w:multiLevelType w:val="multilevel"/>
    <w:tmpl w:val="67268BEA"/>
    <w:lvl w:ilvl="0">
      <w:start w:val="1"/>
      <w:numFmt w:val="none"/>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314"/>
        </w:tabs>
        <w:ind w:left="1314" w:hanging="504"/>
      </w:pPr>
      <w:rPr>
        <w:b w:val="0"/>
      </w:r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13" w15:restartNumberingAfterBreak="0">
    <w:nsid w:val="30C710D5"/>
    <w:multiLevelType w:val="multilevel"/>
    <w:tmpl w:val="03AAD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A82E09"/>
    <w:multiLevelType w:val="hybridMultilevel"/>
    <w:tmpl w:val="987E9B9A"/>
    <w:lvl w:ilvl="0" w:tplc="03C87C1A">
      <w:start w:val="1"/>
      <w:numFmt w:val="lowerLetter"/>
      <w:lvlText w:val="(%1)"/>
      <w:lvlJc w:val="left"/>
      <w:pPr>
        <w:ind w:left="720" w:hanging="360"/>
      </w:pPr>
      <w:rPr>
        <w:rFonts w:hint="default"/>
      </w:rPr>
    </w:lvl>
    <w:lvl w:ilvl="1" w:tplc="7CCC4146" w:tentative="1">
      <w:start w:val="1"/>
      <w:numFmt w:val="lowerLetter"/>
      <w:lvlText w:val="%2."/>
      <w:lvlJc w:val="left"/>
      <w:pPr>
        <w:ind w:left="1440" w:hanging="360"/>
      </w:pPr>
    </w:lvl>
    <w:lvl w:ilvl="2" w:tplc="7BC0EDAA" w:tentative="1">
      <w:start w:val="1"/>
      <w:numFmt w:val="lowerRoman"/>
      <w:lvlText w:val="%3."/>
      <w:lvlJc w:val="right"/>
      <w:pPr>
        <w:ind w:left="2160" w:hanging="180"/>
      </w:pPr>
    </w:lvl>
    <w:lvl w:ilvl="3" w:tplc="215E8574" w:tentative="1">
      <w:start w:val="1"/>
      <w:numFmt w:val="decimal"/>
      <w:lvlText w:val="%4."/>
      <w:lvlJc w:val="left"/>
      <w:pPr>
        <w:ind w:left="2880" w:hanging="360"/>
      </w:pPr>
    </w:lvl>
    <w:lvl w:ilvl="4" w:tplc="5914DCFE" w:tentative="1">
      <w:start w:val="1"/>
      <w:numFmt w:val="lowerLetter"/>
      <w:lvlText w:val="%5."/>
      <w:lvlJc w:val="left"/>
      <w:pPr>
        <w:ind w:left="3600" w:hanging="360"/>
      </w:pPr>
    </w:lvl>
    <w:lvl w:ilvl="5" w:tplc="92BCE4BC" w:tentative="1">
      <w:start w:val="1"/>
      <w:numFmt w:val="lowerRoman"/>
      <w:lvlText w:val="%6."/>
      <w:lvlJc w:val="right"/>
      <w:pPr>
        <w:ind w:left="4320" w:hanging="180"/>
      </w:pPr>
    </w:lvl>
    <w:lvl w:ilvl="6" w:tplc="9E50D42E" w:tentative="1">
      <w:start w:val="1"/>
      <w:numFmt w:val="decimal"/>
      <w:lvlText w:val="%7."/>
      <w:lvlJc w:val="left"/>
      <w:pPr>
        <w:ind w:left="5040" w:hanging="360"/>
      </w:pPr>
    </w:lvl>
    <w:lvl w:ilvl="7" w:tplc="8DD25666" w:tentative="1">
      <w:start w:val="1"/>
      <w:numFmt w:val="lowerLetter"/>
      <w:lvlText w:val="%8."/>
      <w:lvlJc w:val="left"/>
      <w:pPr>
        <w:ind w:left="5760" w:hanging="360"/>
      </w:pPr>
    </w:lvl>
    <w:lvl w:ilvl="8" w:tplc="E9200344" w:tentative="1">
      <w:start w:val="1"/>
      <w:numFmt w:val="lowerRoman"/>
      <w:lvlText w:val="%9."/>
      <w:lvlJc w:val="right"/>
      <w:pPr>
        <w:ind w:left="6480" w:hanging="180"/>
      </w:pPr>
    </w:lvl>
  </w:abstractNum>
  <w:abstractNum w:abstractNumId="15" w15:restartNumberingAfterBreak="0">
    <w:nsid w:val="38F3091E"/>
    <w:multiLevelType w:val="multilevel"/>
    <w:tmpl w:val="D08633E0"/>
    <w:lvl w:ilvl="0">
      <w:start w:val="2"/>
      <w:numFmt w:val="decimal"/>
      <w:lvlText w:val="%1"/>
      <w:lvlJc w:val="left"/>
      <w:pPr>
        <w:ind w:left="360" w:hanging="360"/>
      </w:pPr>
      <w:rPr>
        <w:rFonts w:hint="default"/>
        <w:b w:val="0"/>
      </w:rPr>
    </w:lvl>
    <w:lvl w:ilvl="1">
      <w:start w:val="7"/>
      <w:numFmt w:val="decimal"/>
      <w:lvlText w:val="%1.%2"/>
      <w:lvlJc w:val="left"/>
      <w:pPr>
        <w:tabs>
          <w:tab w:val="num" w:pos="0"/>
        </w:tabs>
        <w:ind w:left="360" w:hanging="360"/>
      </w:pPr>
      <w:rPr>
        <w:rFonts w:ascii="Times New Roman" w:eastAsia="Times New Roman" w:hAnsi="Times New Roman" w:cs="Times New Roman" w:hint="default"/>
        <w:b w:val="0"/>
        <w:i w:val="0"/>
        <w:caps w:val="0"/>
        <w:outline w:val="0"/>
        <w:color w:val="000000"/>
        <w:w w:val="100"/>
        <w:kern w:val="0"/>
        <w:sz w:val="20"/>
        <w:u w:val="none"/>
        <w:rtl w:val="0"/>
        <w:lang w:val="en-U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15:restartNumberingAfterBreak="0">
    <w:nsid w:val="4F96017E"/>
    <w:multiLevelType w:val="multilevel"/>
    <w:tmpl w:val="F42A7222"/>
    <w:lvl w:ilvl="0">
      <w:start w:val="5"/>
      <w:numFmt w:val="decimal"/>
      <w:lvlText w:val="%1"/>
      <w:lvlJc w:val="left"/>
      <w:pPr>
        <w:ind w:left="405" w:hanging="405"/>
      </w:pPr>
      <w:rPr>
        <w:rFonts w:hint="default"/>
      </w:rPr>
    </w:lvl>
    <w:lvl w:ilvl="1">
      <w:start w:val="2"/>
      <w:numFmt w:val="decimal"/>
      <w:lvlText w:val="%1.%2"/>
      <w:lvlJc w:val="left"/>
      <w:pPr>
        <w:ind w:left="720" w:hanging="405"/>
      </w:pPr>
      <w:rPr>
        <w:rFonts w:hint="default"/>
      </w:rPr>
    </w:lvl>
    <w:lvl w:ilvl="2">
      <w:start w:val="2"/>
      <w:numFmt w:val="decimal"/>
      <w:lvlText w:val="%1.%2.%3"/>
      <w:lvlJc w:val="left"/>
      <w:pPr>
        <w:tabs>
          <w:tab w:val="num" w:pos="0"/>
        </w:tabs>
        <w:ind w:left="1350" w:hanging="720"/>
      </w:pPr>
      <w:rPr>
        <w:rFonts w:ascii="Times New Roman" w:eastAsia="Times New Roman" w:hAnsi="Times New Roman" w:cs="Times New Roman" w:hint="default"/>
        <w:b w:val="0"/>
        <w:i w:val="0"/>
        <w:caps w:val="0"/>
        <w:outline w:val="0"/>
        <w:color w:val="000000"/>
        <w:w w:val="100"/>
        <w:kern w:val="0"/>
        <w:sz w:val="20"/>
        <w:u w:val="none"/>
        <w:rtl w:val="0"/>
        <w:lang w:val="en-US"/>
      </w:rPr>
    </w:lvl>
    <w:lvl w:ilvl="3">
      <w:start w:val="1"/>
      <w:numFmt w:val="decimal"/>
      <w:lvlText w:val="%1.%2.%3.%4"/>
      <w:lvlJc w:val="left"/>
      <w:pPr>
        <w:ind w:left="1665" w:hanging="720"/>
      </w:pPr>
      <w:rPr>
        <w:rFonts w:hint="default"/>
      </w:rPr>
    </w:lvl>
    <w:lvl w:ilvl="4">
      <w:start w:val="1"/>
      <w:numFmt w:val="decimal"/>
      <w:lvlText w:val="%1.%2.%3.%4.%5"/>
      <w:lvlJc w:val="left"/>
      <w:pPr>
        <w:ind w:left="1980" w:hanging="72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3960" w:hanging="1440"/>
      </w:pPr>
      <w:rPr>
        <w:rFonts w:hint="default"/>
      </w:rPr>
    </w:lvl>
  </w:abstractNum>
  <w:abstractNum w:abstractNumId="17" w15:restartNumberingAfterBreak="0">
    <w:nsid w:val="553B7A74"/>
    <w:multiLevelType w:val="multilevel"/>
    <w:tmpl w:val="22709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AE292B"/>
    <w:multiLevelType w:val="multilevel"/>
    <w:tmpl w:val="C798939C"/>
    <w:lvl w:ilvl="0">
      <w:start w:val="1"/>
      <w:numFmt w:val="decimal"/>
      <w:lvlText w:val="%1."/>
      <w:lvlJc w:val="left"/>
      <w:pPr>
        <w:ind w:left="720" w:hanging="360"/>
      </w:pPr>
      <w:rPr>
        <w:rFonts w:hint="default"/>
        <w:b w:val="0"/>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7A1681A"/>
    <w:multiLevelType w:val="multilevel"/>
    <w:tmpl w:val="0D303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E27B74"/>
    <w:multiLevelType w:val="hybridMultilevel"/>
    <w:tmpl w:val="7632CA6C"/>
    <w:lvl w:ilvl="0" w:tplc="77A2F798">
      <w:start w:val="1"/>
      <w:numFmt w:val="lowerLetter"/>
      <w:lvlText w:val="(%1)"/>
      <w:lvlJc w:val="left"/>
      <w:pPr>
        <w:ind w:left="900" w:hanging="360"/>
      </w:pPr>
      <w:rPr>
        <w:rFonts w:hint="default"/>
        <w:b w:val="0"/>
      </w:rPr>
    </w:lvl>
    <w:lvl w:ilvl="1" w:tplc="0EF64C72" w:tentative="1">
      <w:start w:val="1"/>
      <w:numFmt w:val="lowerLetter"/>
      <w:lvlText w:val="%2."/>
      <w:lvlJc w:val="left"/>
      <w:pPr>
        <w:ind w:left="1620" w:hanging="360"/>
      </w:pPr>
    </w:lvl>
    <w:lvl w:ilvl="2" w:tplc="2D8EEA56" w:tentative="1">
      <w:start w:val="1"/>
      <w:numFmt w:val="lowerRoman"/>
      <w:lvlText w:val="%3."/>
      <w:lvlJc w:val="right"/>
      <w:pPr>
        <w:ind w:left="2340" w:hanging="180"/>
      </w:pPr>
    </w:lvl>
    <w:lvl w:ilvl="3" w:tplc="A16C2CA2" w:tentative="1">
      <w:start w:val="1"/>
      <w:numFmt w:val="decimal"/>
      <w:lvlText w:val="%4."/>
      <w:lvlJc w:val="left"/>
      <w:pPr>
        <w:ind w:left="3060" w:hanging="360"/>
      </w:pPr>
    </w:lvl>
    <w:lvl w:ilvl="4" w:tplc="8ECEF06C" w:tentative="1">
      <w:start w:val="1"/>
      <w:numFmt w:val="lowerLetter"/>
      <w:lvlText w:val="%5."/>
      <w:lvlJc w:val="left"/>
      <w:pPr>
        <w:ind w:left="3780" w:hanging="360"/>
      </w:pPr>
    </w:lvl>
    <w:lvl w:ilvl="5" w:tplc="E7182E86" w:tentative="1">
      <w:start w:val="1"/>
      <w:numFmt w:val="lowerRoman"/>
      <w:lvlText w:val="%6."/>
      <w:lvlJc w:val="right"/>
      <w:pPr>
        <w:ind w:left="4500" w:hanging="180"/>
      </w:pPr>
    </w:lvl>
    <w:lvl w:ilvl="6" w:tplc="3FCE3392" w:tentative="1">
      <w:start w:val="1"/>
      <w:numFmt w:val="decimal"/>
      <w:lvlText w:val="%7."/>
      <w:lvlJc w:val="left"/>
      <w:pPr>
        <w:ind w:left="5220" w:hanging="360"/>
      </w:pPr>
    </w:lvl>
    <w:lvl w:ilvl="7" w:tplc="D150982C" w:tentative="1">
      <w:start w:val="1"/>
      <w:numFmt w:val="lowerLetter"/>
      <w:lvlText w:val="%8."/>
      <w:lvlJc w:val="left"/>
      <w:pPr>
        <w:ind w:left="5940" w:hanging="360"/>
      </w:pPr>
    </w:lvl>
    <w:lvl w:ilvl="8" w:tplc="71040828" w:tentative="1">
      <w:start w:val="1"/>
      <w:numFmt w:val="lowerRoman"/>
      <w:lvlText w:val="%9."/>
      <w:lvlJc w:val="right"/>
      <w:pPr>
        <w:ind w:left="6660" w:hanging="180"/>
      </w:pPr>
    </w:lvl>
  </w:abstractNum>
  <w:abstractNum w:abstractNumId="21" w15:restartNumberingAfterBreak="0">
    <w:nsid w:val="76375D74"/>
    <w:multiLevelType w:val="hybridMultilevel"/>
    <w:tmpl w:val="EF3EC3F2"/>
    <w:lvl w:ilvl="0" w:tplc="21480BBC">
      <w:start w:val="1"/>
      <w:numFmt w:val="decimal"/>
      <w:lvlText w:val="%1."/>
      <w:lvlJc w:val="left"/>
      <w:pPr>
        <w:tabs>
          <w:tab w:val="num" w:pos="0"/>
        </w:tabs>
        <w:ind w:left="1219" w:hanging="360"/>
      </w:pPr>
      <w:rPr>
        <w:rFonts w:ascii="Times New Roman" w:eastAsia="Times New Roman" w:hAnsi="Times New Roman" w:cs="Times New Roman" w:hint="default"/>
        <w:b w:val="0"/>
        <w:i w:val="0"/>
        <w:caps w:val="0"/>
        <w:outline w:val="0"/>
        <w:color w:val="000000"/>
        <w:w w:val="100"/>
        <w:kern w:val="0"/>
        <w:sz w:val="20"/>
        <w:u w:val="single" w:color="000000"/>
        <w:rtl w:val="0"/>
        <w:lang w:val="en-US"/>
      </w:rPr>
    </w:lvl>
    <w:lvl w:ilvl="1" w:tplc="6714E0DC">
      <w:start w:val="1"/>
      <w:numFmt w:val="bullet"/>
      <w:lvlText w:val="•"/>
      <w:lvlJc w:val="left"/>
      <w:pPr>
        <w:ind w:left="2227" w:hanging="360"/>
      </w:pPr>
      <w:rPr>
        <w:rFonts w:hint="default"/>
      </w:rPr>
    </w:lvl>
    <w:lvl w:ilvl="2" w:tplc="E370C096">
      <w:start w:val="1"/>
      <w:numFmt w:val="bullet"/>
      <w:lvlText w:val="•"/>
      <w:lvlJc w:val="left"/>
      <w:pPr>
        <w:ind w:left="3235" w:hanging="360"/>
      </w:pPr>
      <w:rPr>
        <w:rFonts w:hint="default"/>
      </w:rPr>
    </w:lvl>
    <w:lvl w:ilvl="3" w:tplc="C6CC0286">
      <w:start w:val="1"/>
      <w:numFmt w:val="bullet"/>
      <w:lvlText w:val="•"/>
      <w:lvlJc w:val="left"/>
      <w:pPr>
        <w:ind w:left="4243" w:hanging="360"/>
      </w:pPr>
      <w:rPr>
        <w:rFonts w:hint="default"/>
      </w:rPr>
    </w:lvl>
    <w:lvl w:ilvl="4" w:tplc="3F60C0D2">
      <w:start w:val="1"/>
      <w:numFmt w:val="bullet"/>
      <w:lvlText w:val="•"/>
      <w:lvlJc w:val="left"/>
      <w:pPr>
        <w:ind w:left="5251" w:hanging="360"/>
      </w:pPr>
      <w:rPr>
        <w:rFonts w:hint="default"/>
      </w:rPr>
    </w:lvl>
    <w:lvl w:ilvl="5" w:tplc="D5E446EE">
      <w:start w:val="1"/>
      <w:numFmt w:val="bullet"/>
      <w:lvlText w:val="•"/>
      <w:lvlJc w:val="left"/>
      <w:pPr>
        <w:ind w:left="6259" w:hanging="360"/>
      </w:pPr>
      <w:rPr>
        <w:rFonts w:hint="default"/>
      </w:rPr>
    </w:lvl>
    <w:lvl w:ilvl="6" w:tplc="97422F4A">
      <w:start w:val="1"/>
      <w:numFmt w:val="bullet"/>
      <w:lvlText w:val="•"/>
      <w:lvlJc w:val="left"/>
      <w:pPr>
        <w:ind w:left="7267" w:hanging="360"/>
      </w:pPr>
      <w:rPr>
        <w:rFonts w:hint="default"/>
      </w:rPr>
    </w:lvl>
    <w:lvl w:ilvl="7" w:tplc="A6522EE4">
      <w:start w:val="1"/>
      <w:numFmt w:val="bullet"/>
      <w:lvlText w:val="•"/>
      <w:lvlJc w:val="left"/>
      <w:pPr>
        <w:ind w:left="8275" w:hanging="360"/>
      </w:pPr>
      <w:rPr>
        <w:rFonts w:hint="default"/>
      </w:rPr>
    </w:lvl>
    <w:lvl w:ilvl="8" w:tplc="67164B34">
      <w:start w:val="1"/>
      <w:numFmt w:val="bullet"/>
      <w:lvlText w:val="•"/>
      <w:lvlJc w:val="left"/>
      <w:pPr>
        <w:ind w:left="9283" w:hanging="360"/>
      </w:pPr>
      <w:rPr>
        <w:rFonts w:hint="default"/>
      </w:rPr>
    </w:lvl>
  </w:abstractNum>
  <w:abstractNum w:abstractNumId="22" w15:restartNumberingAfterBreak="0">
    <w:nsid w:val="7BFF45FF"/>
    <w:multiLevelType w:val="hybridMultilevel"/>
    <w:tmpl w:val="D552493A"/>
    <w:lvl w:ilvl="0" w:tplc="8292ABD8">
      <w:start w:val="1"/>
      <w:numFmt w:val="bullet"/>
      <w:lvlText w:val=""/>
      <w:lvlJc w:val="left"/>
      <w:pPr>
        <w:tabs>
          <w:tab w:val="num" w:pos="0"/>
        </w:tabs>
        <w:ind w:left="360" w:hanging="360"/>
      </w:pPr>
      <w:rPr>
        <w:rFonts w:ascii="Symbol" w:eastAsia="Symbol" w:hAnsi="Symbol" w:cs="Symbol" w:hint="default"/>
        <w:b w:val="0"/>
        <w:i w:val="0"/>
        <w:caps w:val="0"/>
        <w:outline w:val="0"/>
        <w:color w:val="000000"/>
        <w:w w:val="100"/>
        <w:kern w:val="0"/>
        <w:sz w:val="20"/>
        <w:u w:val="none"/>
        <w:rtl w:val="0"/>
        <w:lang w:val="en-US"/>
      </w:rPr>
    </w:lvl>
    <w:lvl w:ilvl="1" w:tplc="2952A0FC">
      <w:start w:val="1"/>
      <w:numFmt w:val="bullet"/>
      <w:lvlText w:val="o"/>
      <w:lvlJc w:val="left"/>
      <w:pPr>
        <w:tabs>
          <w:tab w:val="num" w:pos="0"/>
        </w:tabs>
        <w:ind w:left="1080" w:hanging="360"/>
      </w:pPr>
      <w:rPr>
        <w:rFonts w:ascii="Courier New" w:eastAsia="Courier New" w:hAnsi="Courier New" w:cs="Courier New" w:hint="default"/>
        <w:b w:val="0"/>
        <w:i w:val="0"/>
        <w:caps w:val="0"/>
        <w:outline w:val="0"/>
        <w:color w:val="000000"/>
        <w:w w:val="100"/>
        <w:kern w:val="0"/>
        <w:sz w:val="20"/>
        <w:u w:val="none"/>
        <w:rtl w:val="0"/>
        <w:lang w:val="en-US"/>
      </w:rPr>
    </w:lvl>
    <w:lvl w:ilvl="2" w:tplc="57C0F594" w:tentative="1">
      <w:start w:val="1"/>
      <w:numFmt w:val="bullet"/>
      <w:lvlText w:val=""/>
      <w:lvlJc w:val="left"/>
      <w:pPr>
        <w:ind w:left="1800" w:hanging="360"/>
      </w:pPr>
      <w:rPr>
        <w:rFonts w:ascii="Wingdings" w:hAnsi="Wingdings" w:hint="default"/>
      </w:rPr>
    </w:lvl>
    <w:lvl w:ilvl="3" w:tplc="B50AD5F0" w:tentative="1">
      <w:start w:val="1"/>
      <w:numFmt w:val="bullet"/>
      <w:lvlText w:val=""/>
      <w:lvlJc w:val="left"/>
      <w:pPr>
        <w:ind w:left="2520" w:hanging="360"/>
      </w:pPr>
      <w:rPr>
        <w:rFonts w:ascii="Symbol" w:hAnsi="Symbol" w:hint="default"/>
      </w:rPr>
    </w:lvl>
    <w:lvl w:ilvl="4" w:tplc="05C6E86C" w:tentative="1">
      <w:start w:val="1"/>
      <w:numFmt w:val="bullet"/>
      <w:lvlText w:val="o"/>
      <w:lvlJc w:val="left"/>
      <w:pPr>
        <w:ind w:left="3240" w:hanging="360"/>
      </w:pPr>
      <w:rPr>
        <w:rFonts w:ascii="Courier New" w:hAnsi="Courier New" w:hint="default"/>
      </w:rPr>
    </w:lvl>
    <w:lvl w:ilvl="5" w:tplc="19D8BA70" w:tentative="1">
      <w:start w:val="1"/>
      <w:numFmt w:val="bullet"/>
      <w:lvlText w:val=""/>
      <w:lvlJc w:val="left"/>
      <w:pPr>
        <w:ind w:left="3960" w:hanging="360"/>
      </w:pPr>
      <w:rPr>
        <w:rFonts w:ascii="Wingdings" w:hAnsi="Wingdings" w:hint="default"/>
      </w:rPr>
    </w:lvl>
    <w:lvl w:ilvl="6" w:tplc="E5241C12" w:tentative="1">
      <w:start w:val="1"/>
      <w:numFmt w:val="bullet"/>
      <w:lvlText w:val=""/>
      <w:lvlJc w:val="left"/>
      <w:pPr>
        <w:ind w:left="4680" w:hanging="360"/>
      </w:pPr>
      <w:rPr>
        <w:rFonts w:ascii="Symbol" w:hAnsi="Symbol" w:hint="default"/>
      </w:rPr>
    </w:lvl>
    <w:lvl w:ilvl="7" w:tplc="44249D28" w:tentative="1">
      <w:start w:val="1"/>
      <w:numFmt w:val="bullet"/>
      <w:lvlText w:val="o"/>
      <w:lvlJc w:val="left"/>
      <w:pPr>
        <w:ind w:left="5400" w:hanging="360"/>
      </w:pPr>
      <w:rPr>
        <w:rFonts w:ascii="Courier New" w:hAnsi="Courier New" w:hint="default"/>
      </w:rPr>
    </w:lvl>
    <w:lvl w:ilvl="8" w:tplc="7B8E6148" w:tentative="1">
      <w:start w:val="1"/>
      <w:numFmt w:val="bullet"/>
      <w:lvlText w:val=""/>
      <w:lvlJc w:val="left"/>
      <w:pPr>
        <w:ind w:left="6120" w:hanging="360"/>
      </w:pPr>
      <w:rPr>
        <w:rFonts w:ascii="Wingdings" w:hAnsi="Wingdings" w:hint="default"/>
      </w:rPr>
    </w:lvl>
  </w:abstractNum>
  <w:abstractNum w:abstractNumId="23" w15:restartNumberingAfterBreak="0">
    <w:nsid w:val="7F554439"/>
    <w:multiLevelType w:val="hybridMultilevel"/>
    <w:tmpl w:val="020E1282"/>
    <w:lvl w:ilvl="0" w:tplc="652CB4EC">
      <w:start w:val="1"/>
      <w:numFmt w:val="bullet"/>
      <w:lvlText w:val=""/>
      <w:lvlJc w:val="left"/>
      <w:pPr>
        <w:tabs>
          <w:tab w:val="num" w:pos="0"/>
        </w:tabs>
        <w:ind w:left="360" w:hanging="360"/>
      </w:pPr>
      <w:rPr>
        <w:rFonts w:ascii="Symbol" w:eastAsia="Symbol" w:hAnsi="Symbol" w:cs="Symbol" w:hint="default"/>
        <w:b w:val="0"/>
        <w:i w:val="0"/>
        <w:caps w:val="0"/>
        <w:outline w:val="0"/>
        <w:color w:val="000000"/>
        <w:w w:val="100"/>
        <w:kern w:val="0"/>
        <w:sz w:val="20"/>
        <w:u w:val="none"/>
        <w:rtl w:val="0"/>
        <w:lang w:val="en-US"/>
      </w:rPr>
    </w:lvl>
    <w:lvl w:ilvl="1" w:tplc="477A8B96">
      <w:start w:val="1"/>
      <w:numFmt w:val="bullet"/>
      <w:lvlText w:val="o"/>
      <w:lvlJc w:val="left"/>
      <w:pPr>
        <w:ind w:left="1080" w:hanging="360"/>
      </w:pPr>
      <w:rPr>
        <w:rFonts w:ascii="Courier New" w:hAnsi="Courier New" w:hint="default"/>
      </w:rPr>
    </w:lvl>
    <w:lvl w:ilvl="2" w:tplc="957A11DA">
      <w:start w:val="1"/>
      <w:numFmt w:val="bullet"/>
      <w:lvlText w:val=""/>
      <w:lvlJc w:val="left"/>
      <w:pPr>
        <w:ind w:left="1800" w:hanging="360"/>
      </w:pPr>
      <w:rPr>
        <w:rFonts w:ascii="Wingdings" w:hAnsi="Wingdings" w:hint="default"/>
      </w:rPr>
    </w:lvl>
    <w:lvl w:ilvl="3" w:tplc="14BA683A" w:tentative="1">
      <w:start w:val="1"/>
      <w:numFmt w:val="bullet"/>
      <w:lvlText w:val=""/>
      <w:lvlJc w:val="left"/>
      <w:pPr>
        <w:ind w:left="2520" w:hanging="360"/>
      </w:pPr>
      <w:rPr>
        <w:rFonts w:ascii="Symbol" w:hAnsi="Symbol" w:hint="default"/>
      </w:rPr>
    </w:lvl>
    <w:lvl w:ilvl="4" w:tplc="123ABC5E" w:tentative="1">
      <w:start w:val="1"/>
      <w:numFmt w:val="bullet"/>
      <w:lvlText w:val="o"/>
      <w:lvlJc w:val="left"/>
      <w:pPr>
        <w:ind w:left="3240" w:hanging="360"/>
      </w:pPr>
      <w:rPr>
        <w:rFonts w:ascii="Courier New" w:hAnsi="Courier New" w:hint="default"/>
      </w:rPr>
    </w:lvl>
    <w:lvl w:ilvl="5" w:tplc="FA2E6604" w:tentative="1">
      <w:start w:val="1"/>
      <w:numFmt w:val="bullet"/>
      <w:lvlText w:val=""/>
      <w:lvlJc w:val="left"/>
      <w:pPr>
        <w:ind w:left="3960" w:hanging="360"/>
      </w:pPr>
      <w:rPr>
        <w:rFonts w:ascii="Wingdings" w:hAnsi="Wingdings" w:hint="default"/>
      </w:rPr>
    </w:lvl>
    <w:lvl w:ilvl="6" w:tplc="069A8934" w:tentative="1">
      <w:start w:val="1"/>
      <w:numFmt w:val="bullet"/>
      <w:lvlText w:val=""/>
      <w:lvlJc w:val="left"/>
      <w:pPr>
        <w:ind w:left="4680" w:hanging="360"/>
      </w:pPr>
      <w:rPr>
        <w:rFonts w:ascii="Symbol" w:hAnsi="Symbol" w:hint="default"/>
      </w:rPr>
    </w:lvl>
    <w:lvl w:ilvl="7" w:tplc="2D5CAEF6" w:tentative="1">
      <w:start w:val="1"/>
      <w:numFmt w:val="bullet"/>
      <w:lvlText w:val="o"/>
      <w:lvlJc w:val="left"/>
      <w:pPr>
        <w:ind w:left="5400" w:hanging="360"/>
      </w:pPr>
      <w:rPr>
        <w:rFonts w:ascii="Courier New" w:hAnsi="Courier New" w:hint="default"/>
      </w:rPr>
    </w:lvl>
    <w:lvl w:ilvl="8" w:tplc="B21EC64A"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9"/>
  </w:num>
  <w:num w:numId="4">
    <w:abstractNumId w:val="22"/>
  </w:num>
  <w:num w:numId="5">
    <w:abstractNumId w:val="23"/>
  </w:num>
  <w:num w:numId="6">
    <w:abstractNumId w:val="10"/>
  </w:num>
  <w:num w:numId="7">
    <w:abstractNumId w:val="1"/>
  </w:num>
  <w:num w:numId="8">
    <w:abstractNumId w:val="5"/>
  </w:num>
  <w:num w:numId="9">
    <w:abstractNumId w:val="7"/>
  </w:num>
  <w:num w:numId="10">
    <w:abstractNumId w:val="5"/>
  </w:num>
  <w:num w:numId="11">
    <w:abstractNumId w:val="19"/>
  </w:num>
  <w:num w:numId="12">
    <w:abstractNumId w:val="13"/>
  </w:num>
  <w:num w:numId="13">
    <w:abstractNumId w:val="16"/>
  </w:num>
  <w:num w:numId="14">
    <w:abstractNumId w:val="3"/>
  </w:num>
  <w:num w:numId="15">
    <w:abstractNumId w:val="18"/>
  </w:num>
  <w:num w:numId="16">
    <w:abstractNumId w:val="20"/>
  </w:num>
  <w:num w:numId="17">
    <w:abstractNumId w:val="14"/>
  </w:num>
  <w:num w:numId="18">
    <w:abstractNumId w:val="2"/>
  </w:num>
  <w:num w:numId="19">
    <w:abstractNumId w:val="0"/>
  </w:num>
  <w:num w:numId="20">
    <w:abstractNumId w:val="11"/>
  </w:num>
  <w:num w:numId="21">
    <w:abstractNumId w:val="21"/>
  </w:num>
  <w:num w:numId="22">
    <w:abstractNumId w:val="6"/>
  </w:num>
  <w:num w:numId="23">
    <w:abstractNumId w:val="4"/>
  </w:num>
  <w:num w:numId="24">
    <w:abstractNumId w:val="15"/>
  </w:num>
  <w:num w:numId="25">
    <w:abstractNumId w:val="17"/>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san Seah">
    <w15:presenceInfo w15:providerId="AD" w15:userId="S::SSeah@egain.com::1717d343-081e-499f-b875-d1b8a596fc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AF"/>
    <w:rsid w:val="00000645"/>
    <w:rsid w:val="000029D3"/>
    <w:rsid w:val="0000332E"/>
    <w:rsid w:val="000058AA"/>
    <w:rsid w:val="00007EA6"/>
    <w:rsid w:val="0001081E"/>
    <w:rsid w:val="000110B9"/>
    <w:rsid w:val="00011777"/>
    <w:rsid w:val="00013CEB"/>
    <w:rsid w:val="00016613"/>
    <w:rsid w:val="0001702A"/>
    <w:rsid w:val="00017DE7"/>
    <w:rsid w:val="0002023A"/>
    <w:rsid w:val="00020370"/>
    <w:rsid w:val="00020753"/>
    <w:rsid w:val="000248F8"/>
    <w:rsid w:val="00025630"/>
    <w:rsid w:val="00025A49"/>
    <w:rsid w:val="00026237"/>
    <w:rsid w:val="0003066C"/>
    <w:rsid w:val="0003073C"/>
    <w:rsid w:val="000323EF"/>
    <w:rsid w:val="000347CF"/>
    <w:rsid w:val="00034CA8"/>
    <w:rsid w:val="00035F45"/>
    <w:rsid w:val="000414B9"/>
    <w:rsid w:val="000417CE"/>
    <w:rsid w:val="00041933"/>
    <w:rsid w:val="00044BDB"/>
    <w:rsid w:val="00044DB3"/>
    <w:rsid w:val="000456A1"/>
    <w:rsid w:val="0005248A"/>
    <w:rsid w:val="000535C2"/>
    <w:rsid w:val="00054CC4"/>
    <w:rsid w:val="00056C90"/>
    <w:rsid w:val="00056F67"/>
    <w:rsid w:val="00057FA0"/>
    <w:rsid w:val="00060FC7"/>
    <w:rsid w:val="000622AD"/>
    <w:rsid w:val="00065459"/>
    <w:rsid w:val="00066A88"/>
    <w:rsid w:val="000679BE"/>
    <w:rsid w:val="00071412"/>
    <w:rsid w:val="00071912"/>
    <w:rsid w:val="00073F65"/>
    <w:rsid w:val="00077D86"/>
    <w:rsid w:val="000804E5"/>
    <w:rsid w:val="00083E5E"/>
    <w:rsid w:val="00084BE9"/>
    <w:rsid w:val="00086BBC"/>
    <w:rsid w:val="00086BFD"/>
    <w:rsid w:val="00095311"/>
    <w:rsid w:val="000960EA"/>
    <w:rsid w:val="00097D86"/>
    <w:rsid w:val="000A1882"/>
    <w:rsid w:val="000A2619"/>
    <w:rsid w:val="000A31DB"/>
    <w:rsid w:val="000A3EEC"/>
    <w:rsid w:val="000A5871"/>
    <w:rsid w:val="000B0A42"/>
    <w:rsid w:val="000B172F"/>
    <w:rsid w:val="000B540A"/>
    <w:rsid w:val="000C341B"/>
    <w:rsid w:val="000C4AA1"/>
    <w:rsid w:val="000C59EF"/>
    <w:rsid w:val="000C5F3B"/>
    <w:rsid w:val="000C7D57"/>
    <w:rsid w:val="000D012D"/>
    <w:rsid w:val="000D1138"/>
    <w:rsid w:val="000D455B"/>
    <w:rsid w:val="000D7F94"/>
    <w:rsid w:val="000E03C8"/>
    <w:rsid w:val="000E2223"/>
    <w:rsid w:val="000E3C69"/>
    <w:rsid w:val="000E5545"/>
    <w:rsid w:val="000E5AE0"/>
    <w:rsid w:val="000E6768"/>
    <w:rsid w:val="000F2DD0"/>
    <w:rsid w:val="000F42C8"/>
    <w:rsid w:val="000F7E09"/>
    <w:rsid w:val="0010213B"/>
    <w:rsid w:val="00102D84"/>
    <w:rsid w:val="00103BB3"/>
    <w:rsid w:val="00105DCF"/>
    <w:rsid w:val="00107B92"/>
    <w:rsid w:val="0011124C"/>
    <w:rsid w:val="00111628"/>
    <w:rsid w:val="00114CA2"/>
    <w:rsid w:val="00116D43"/>
    <w:rsid w:val="001215FE"/>
    <w:rsid w:val="00122D26"/>
    <w:rsid w:val="00123556"/>
    <w:rsid w:val="001250E4"/>
    <w:rsid w:val="00125ED8"/>
    <w:rsid w:val="001263F3"/>
    <w:rsid w:val="001354A3"/>
    <w:rsid w:val="0013583A"/>
    <w:rsid w:val="00135CF7"/>
    <w:rsid w:val="001378BB"/>
    <w:rsid w:val="001417FD"/>
    <w:rsid w:val="0014194F"/>
    <w:rsid w:val="001419A1"/>
    <w:rsid w:val="001429B6"/>
    <w:rsid w:val="0014731C"/>
    <w:rsid w:val="00151F0B"/>
    <w:rsid w:val="00152899"/>
    <w:rsid w:val="00153230"/>
    <w:rsid w:val="0015530A"/>
    <w:rsid w:val="001561D8"/>
    <w:rsid w:val="00160882"/>
    <w:rsid w:val="00160998"/>
    <w:rsid w:val="001613C1"/>
    <w:rsid w:val="00166FBB"/>
    <w:rsid w:val="00167784"/>
    <w:rsid w:val="0017387B"/>
    <w:rsid w:val="001740C6"/>
    <w:rsid w:val="001747F5"/>
    <w:rsid w:val="00177A9F"/>
    <w:rsid w:val="00180ACA"/>
    <w:rsid w:val="00180F67"/>
    <w:rsid w:val="001826CE"/>
    <w:rsid w:val="00182C6A"/>
    <w:rsid w:val="00191296"/>
    <w:rsid w:val="001931A5"/>
    <w:rsid w:val="00193424"/>
    <w:rsid w:val="001951F4"/>
    <w:rsid w:val="00197174"/>
    <w:rsid w:val="001A1BA1"/>
    <w:rsid w:val="001A372A"/>
    <w:rsid w:val="001A6178"/>
    <w:rsid w:val="001A6C38"/>
    <w:rsid w:val="001B2323"/>
    <w:rsid w:val="001B533E"/>
    <w:rsid w:val="001B577B"/>
    <w:rsid w:val="001B648B"/>
    <w:rsid w:val="001B6913"/>
    <w:rsid w:val="001C21E6"/>
    <w:rsid w:val="001C3A5C"/>
    <w:rsid w:val="001C43B1"/>
    <w:rsid w:val="001D1431"/>
    <w:rsid w:val="001D3346"/>
    <w:rsid w:val="001D6D68"/>
    <w:rsid w:val="001E00BD"/>
    <w:rsid w:val="001E0851"/>
    <w:rsid w:val="001E4D36"/>
    <w:rsid w:val="001E4F3A"/>
    <w:rsid w:val="001E6A52"/>
    <w:rsid w:val="001E7871"/>
    <w:rsid w:val="001E790E"/>
    <w:rsid w:val="0020023F"/>
    <w:rsid w:val="00201230"/>
    <w:rsid w:val="0020132C"/>
    <w:rsid w:val="00201C6C"/>
    <w:rsid w:val="002023C7"/>
    <w:rsid w:val="0020351C"/>
    <w:rsid w:val="00204379"/>
    <w:rsid w:val="00205C26"/>
    <w:rsid w:val="002060CC"/>
    <w:rsid w:val="002070B3"/>
    <w:rsid w:val="00213762"/>
    <w:rsid w:val="00216179"/>
    <w:rsid w:val="00221796"/>
    <w:rsid w:val="002229BE"/>
    <w:rsid w:val="00223365"/>
    <w:rsid w:val="0022455A"/>
    <w:rsid w:val="00231864"/>
    <w:rsid w:val="002343A1"/>
    <w:rsid w:val="00240FF1"/>
    <w:rsid w:val="002427F9"/>
    <w:rsid w:val="0024526B"/>
    <w:rsid w:val="002462F4"/>
    <w:rsid w:val="002471AF"/>
    <w:rsid w:val="0025078F"/>
    <w:rsid w:val="002524C2"/>
    <w:rsid w:val="002526C8"/>
    <w:rsid w:val="002547D2"/>
    <w:rsid w:val="00254C79"/>
    <w:rsid w:val="00260E01"/>
    <w:rsid w:val="0026239B"/>
    <w:rsid w:val="0026264F"/>
    <w:rsid w:val="00266550"/>
    <w:rsid w:val="0027386D"/>
    <w:rsid w:val="002753C8"/>
    <w:rsid w:val="00280126"/>
    <w:rsid w:val="00280609"/>
    <w:rsid w:val="00296E5D"/>
    <w:rsid w:val="002979A9"/>
    <w:rsid w:val="00297DC8"/>
    <w:rsid w:val="002A20A9"/>
    <w:rsid w:val="002A2187"/>
    <w:rsid w:val="002A2DCE"/>
    <w:rsid w:val="002A458D"/>
    <w:rsid w:val="002A5BC5"/>
    <w:rsid w:val="002B2274"/>
    <w:rsid w:val="002B35E4"/>
    <w:rsid w:val="002B5AC2"/>
    <w:rsid w:val="002B628E"/>
    <w:rsid w:val="002B6A40"/>
    <w:rsid w:val="002B6F95"/>
    <w:rsid w:val="002B7816"/>
    <w:rsid w:val="002C06AC"/>
    <w:rsid w:val="002C2627"/>
    <w:rsid w:val="002C396F"/>
    <w:rsid w:val="002C3B63"/>
    <w:rsid w:val="002C3B92"/>
    <w:rsid w:val="002C6360"/>
    <w:rsid w:val="002D2980"/>
    <w:rsid w:val="002D363A"/>
    <w:rsid w:val="002D3728"/>
    <w:rsid w:val="002D63D6"/>
    <w:rsid w:val="002E3A63"/>
    <w:rsid w:val="002E3A8A"/>
    <w:rsid w:val="002E3EFB"/>
    <w:rsid w:val="002E436C"/>
    <w:rsid w:val="002E4D11"/>
    <w:rsid w:val="002E5634"/>
    <w:rsid w:val="002E5815"/>
    <w:rsid w:val="002E77AC"/>
    <w:rsid w:val="002F0B95"/>
    <w:rsid w:val="002F24BC"/>
    <w:rsid w:val="002F360A"/>
    <w:rsid w:val="002F3D35"/>
    <w:rsid w:val="002F4123"/>
    <w:rsid w:val="002F47E4"/>
    <w:rsid w:val="002F5723"/>
    <w:rsid w:val="00300D0D"/>
    <w:rsid w:val="0030351D"/>
    <w:rsid w:val="00303F69"/>
    <w:rsid w:val="003040FE"/>
    <w:rsid w:val="0030501E"/>
    <w:rsid w:val="00305B1E"/>
    <w:rsid w:val="00306A77"/>
    <w:rsid w:val="00311653"/>
    <w:rsid w:val="003117A8"/>
    <w:rsid w:val="00311AEB"/>
    <w:rsid w:val="00313289"/>
    <w:rsid w:val="003133AA"/>
    <w:rsid w:val="0031383F"/>
    <w:rsid w:val="00316FA6"/>
    <w:rsid w:val="00322E5C"/>
    <w:rsid w:val="003248F4"/>
    <w:rsid w:val="00325180"/>
    <w:rsid w:val="00325B22"/>
    <w:rsid w:val="00326889"/>
    <w:rsid w:val="00327B5D"/>
    <w:rsid w:val="00332994"/>
    <w:rsid w:val="0033457F"/>
    <w:rsid w:val="00334F7A"/>
    <w:rsid w:val="00345A57"/>
    <w:rsid w:val="00345D63"/>
    <w:rsid w:val="003469CA"/>
    <w:rsid w:val="00347646"/>
    <w:rsid w:val="00347C67"/>
    <w:rsid w:val="003504EB"/>
    <w:rsid w:val="00352309"/>
    <w:rsid w:val="0035488B"/>
    <w:rsid w:val="00360B25"/>
    <w:rsid w:val="00362A40"/>
    <w:rsid w:val="00362B22"/>
    <w:rsid w:val="00364641"/>
    <w:rsid w:val="00367DBA"/>
    <w:rsid w:val="00370468"/>
    <w:rsid w:val="0037075C"/>
    <w:rsid w:val="00370D3D"/>
    <w:rsid w:val="00376ADE"/>
    <w:rsid w:val="00382984"/>
    <w:rsid w:val="00383A25"/>
    <w:rsid w:val="003861C6"/>
    <w:rsid w:val="0038636F"/>
    <w:rsid w:val="00387BDD"/>
    <w:rsid w:val="00390B9B"/>
    <w:rsid w:val="003925EF"/>
    <w:rsid w:val="00393160"/>
    <w:rsid w:val="003947AF"/>
    <w:rsid w:val="00397C22"/>
    <w:rsid w:val="003A0184"/>
    <w:rsid w:val="003A08BF"/>
    <w:rsid w:val="003A184B"/>
    <w:rsid w:val="003A290E"/>
    <w:rsid w:val="003A2986"/>
    <w:rsid w:val="003A2DC1"/>
    <w:rsid w:val="003A6E79"/>
    <w:rsid w:val="003A7B3F"/>
    <w:rsid w:val="003B0A1D"/>
    <w:rsid w:val="003B23CA"/>
    <w:rsid w:val="003B3B3B"/>
    <w:rsid w:val="003B6427"/>
    <w:rsid w:val="003C02CC"/>
    <w:rsid w:val="003C042F"/>
    <w:rsid w:val="003C06C6"/>
    <w:rsid w:val="003C2595"/>
    <w:rsid w:val="003C43AD"/>
    <w:rsid w:val="003C6F05"/>
    <w:rsid w:val="003C78D4"/>
    <w:rsid w:val="003D2238"/>
    <w:rsid w:val="003D5130"/>
    <w:rsid w:val="003D53A5"/>
    <w:rsid w:val="003D5E6B"/>
    <w:rsid w:val="003D6756"/>
    <w:rsid w:val="003E127E"/>
    <w:rsid w:val="003E36CE"/>
    <w:rsid w:val="003E38B7"/>
    <w:rsid w:val="003E436E"/>
    <w:rsid w:val="003E7C98"/>
    <w:rsid w:val="003F4CF8"/>
    <w:rsid w:val="003F54B8"/>
    <w:rsid w:val="003F6ACE"/>
    <w:rsid w:val="004014FA"/>
    <w:rsid w:val="00401521"/>
    <w:rsid w:val="0040188B"/>
    <w:rsid w:val="00401F66"/>
    <w:rsid w:val="004048B6"/>
    <w:rsid w:val="0040589C"/>
    <w:rsid w:val="0040733F"/>
    <w:rsid w:val="004106E5"/>
    <w:rsid w:val="004116F0"/>
    <w:rsid w:val="00411D09"/>
    <w:rsid w:val="00413D47"/>
    <w:rsid w:val="00413F67"/>
    <w:rsid w:val="00414278"/>
    <w:rsid w:val="0041617E"/>
    <w:rsid w:val="00420772"/>
    <w:rsid w:val="00421916"/>
    <w:rsid w:val="00422A27"/>
    <w:rsid w:val="004241FB"/>
    <w:rsid w:val="00424C0C"/>
    <w:rsid w:val="00424E72"/>
    <w:rsid w:val="00425688"/>
    <w:rsid w:val="00425D35"/>
    <w:rsid w:val="00426E2A"/>
    <w:rsid w:val="004271EA"/>
    <w:rsid w:val="00431E3B"/>
    <w:rsid w:val="00432827"/>
    <w:rsid w:val="00437503"/>
    <w:rsid w:val="00442E7F"/>
    <w:rsid w:val="00443749"/>
    <w:rsid w:val="0044544D"/>
    <w:rsid w:val="00447030"/>
    <w:rsid w:val="00451ED6"/>
    <w:rsid w:val="00455B72"/>
    <w:rsid w:val="00457649"/>
    <w:rsid w:val="00461474"/>
    <w:rsid w:val="0046399A"/>
    <w:rsid w:val="00464DD8"/>
    <w:rsid w:val="0047066F"/>
    <w:rsid w:val="004706AB"/>
    <w:rsid w:val="0047280B"/>
    <w:rsid w:val="00474572"/>
    <w:rsid w:val="00474CB7"/>
    <w:rsid w:val="00475DF2"/>
    <w:rsid w:val="00477676"/>
    <w:rsid w:val="004776EC"/>
    <w:rsid w:val="0048079A"/>
    <w:rsid w:val="00480A59"/>
    <w:rsid w:val="004832CE"/>
    <w:rsid w:val="0048349D"/>
    <w:rsid w:val="004879AD"/>
    <w:rsid w:val="0049028F"/>
    <w:rsid w:val="00490FA3"/>
    <w:rsid w:val="004915E9"/>
    <w:rsid w:val="00491A0A"/>
    <w:rsid w:val="00494793"/>
    <w:rsid w:val="00494A77"/>
    <w:rsid w:val="004969ED"/>
    <w:rsid w:val="004A4816"/>
    <w:rsid w:val="004A6816"/>
    <w:rsid w:val="004B161F"/>
    <w:rsid w:val="004B478A"/>
    <w:rsid w:val="004B490C"/>
    <w:rsid w:val="004B4BE4"/>
    <w:rsid w:val="004B4CEF"/>
    <w:rsid w:val="004B68B6"/>
    <w:rsid w:val="004B69D1"/>
    <w:rsid w:val="004B6B03"/>
    <w:rsid w:val="004C1418"/>
    <w:rsid w:val="004C18FC"/>
    <w:rsid w:val="004C2483"/>
    <w:rsid w:val="004C3ABA"/>
    <w:rsid w:val="004C3DBF"/>
    <w:rsid w:val="004C4D4A"/>
    <w:rsid w:val="004C51D5"/>
    <w:rsid w:val="004C7D52"/>
    <w:rsid w:val="004D0931"/>
    <w:rsid w:val="004D1971"/>
    <w:rsid w:val="004D3E58"/>
    <w:rsid w:val="004D6E9B"/>
    <w:rsid w:val="004D71BB"/>
    <w:rsid w:val="004D7758"/>
    <w:rsid w:val="004E067B"/>
    <w:rsid w:val="004E1B3B"/>
    <w:rsid w:val="004E6C0E"/>
    <w:rsid w:val="004E7D12"/>
    <w:rsid w:val="004F5AEF"/>
    <w:rsid w:val="0050032D"/>
    <w:rsid w:val="005018BE"/>
    <w:rsid w:val="00502098"/>
    <w:rsid w:val="005048DA"/>
    <w:rsid w:val="00510F89"/>
    <w:rsid w:val="00512E62"/>
    <w:rsid w:val="0051465E"/>
    <w:rsid w:val="005164C7"/>
    <w:rsid w:val="00524DFB"/>
    <w:rsid w:val="00535784"/>
    <w:rsid w:val="0054155A"/>
    <w:rsid w:val="00543CA2"/>
    <w:rsid w:val="00544B0A"/>
    <w:rsid w:val="00544D58"/>
    <w:rsid w:val="00546ABC"/>
    <w:rsid w:val="005471B4"/>
    <w:rsid w:val="00547708"/>
    <w:rsid w:val="005501C3"/>
    <w:rsid w:val="00553DFE"/>
    <w:rsid w:val="00554B29"/>
    <w:rsid w:val="00555238"/>
    <w:rsid w:val="00555927"/>
    <w:rsid w:val="00555DCE"/>
    <w:rsid w:val="00557183"/>
    <w:rsid w:val="00561E15"/>
    <w:rsid w:val="0056244A"/>
    <w:rsid w:val="00563DB0"/>
    <w:rsid w:val="00564C66"/>
    <w:rsid w:val="00564D8C"/>
    <w:rsid w:val="00565CDD"/>
    <w:rsid w:val="005676B8"/>
    <w:rsid w:val="00573B85"/>
    <w:rsid w:val="00574C56"/>
    <w:rsid w:val="00577D0C"/>
    <w:rsid w:val="005804A6"/>
    <w:rsid w:val="0058096E"/>
    <w:rsid w:val="00580EF2"/>
    <w:rsid w:val="00582A6C"/>
    <w:rsid w:val="00586A3B"/>
    <w:rsid w:val="00586F67"/>
    <w:rsid w:val="00591901"/>
    <w:rsid w:val="00592329"/>
    <w:rsid w:val="00592925"/>
    <w:rsid w:val="005932D9"/>
    <w:rsid w:val="00596D9F"/>
    <w:rsid w:val="0059793C"/>
    <w:rsid w:val="005A0945"/>
    <w:rsid w:val="005A17D5"/>
    <w:rsid w:val="005A1B11"/>
    <w:rsid w:val="005A254A"/>
    <w:rsid w:val="005A436C"/>
    <w:rsid w:val="005A68F7"/>
    <w:rsid w:val="005A69D0"/>
    <w:rsid w:val="005B0138"/>
    <w:rsid w:val="005B24FC"/>
    <w:rsid w:val="005C07CF"/>
    <w:rsid w:val="005C1C4D"/>
    <w:rsid w:val="005C1FA0"/>
    <w:rsid w:val="005C4244"/>
    <w:rsid w:val="005C4384"/>
    <w:rsid w:val="005D0764"/>
    <w:rsid w:val="005D37CE"/>
    <w:rsid w:val="005D5260"/>
    <w:rsid w:val="005E2E02"/>
    <w:rsid w:val="005E6113"/>
    <w:rsid w:val="005E7974"/>
    <w:rsid w:val="005F13C9"/>
    <w:rsid w:val="005F28B6"/>
    <w:rsid w:val="005F2C13"/>
    <w:rsid w:val="005F3B45"/>
    <w:rsid w:val="005F4091"/>
    <w:rsid w:val="005F4765"/>
    <w:rsid w:val="005F4C39"/>
    <w:rsid w:val="006005F1"/>
    <w:rsid w:val="0060078B"/>
    <w:rsid w:val="00600D7E"/>
    <w:rsid w:val="00602C8E"/>
    <w:rsid w:val="00603158"/>
    <w:rsid w:val="00603209"/>
    <w:rsid w:val="00603C4D"/>
    <w:rsid w:val="00607D30"/>
    <w:rsid w:val="00610B86"/>
    <w:rsid w:val="00612F43"/>
    <w:rsid w:val="0061458D"/>
    <w:rsid w:val="0061686F"/>
    <w:rsid w:val="006168B2"/>
    <w:rsid w:val="00616EED"/>
    <w:rsid w:val="006178F8"/>
    <w:rsid w:val="00620362"/>
    <w:rsid w:val="00620B57"/>
    <w:rsid w:val="00624354"/>
    <w:rsid w:val="00624871"/>
    <w:rsid w:val="00625450"/>
    <w:rsid w:val="00627163"/>
    <w:rsid w:val="00627EED"/>
    <w:rsid w:val="006319E8"/>
    <w:rsid w:val="006333B8"/>
    <w:rsid w:val="00635F09"/>
    <w:rsid w:val="00636DE5"/>
    <w:rsid w:val="00644386"/>
    <w:rsid w:val="00644D21"/>
    <w:rsid w:val="006462E8"/>
    <w:rsid w:val="00646680"/>
    <w:rsid w:val="00646AD0"/>
    <w:rsid w:val="00650D71"/>
    <w:rsid w:val="00651888"/>
    <w:rsid w:val="00653307"/>
    <w:rsid w:val="00656024"/>
    <w:rsid w:val="006560AC"/>
    <w:rsid w:val="00665B6C"/>
    <w:rsid w:val="00665F78"/>
    <w:rsid w:val="00670024"/>
    <w:rsid w:val="00671A47"/>
    <w:rsid w:val="0067236E"/>
    <w:rsid w:val="006744DA"/>
    <w:rsid w:val="00676661"/>
    <w:rsid w:val="00680D59"/>
    <w:rsid w:val="00686696"/>
    <w:rsid w:val="006967AA"/>
    <w:rsid w:val="00696CBF"/>
    <w:rsid w:val="006971FB"/>
    <w:rsid w:val="00697972"/>
    <w:rsid w:val="00697E0D"/>
    <w:rsid w:val="006A2AFE"/>
    <w:rsid w:val="006A6CDC"/>
    <w:rsid w:val="006B2DD5"/>
    <w:rsid w:val="006B2F28"/>
    <w:rsid w:val="006B4644"/>
    <w:rsid w:val="006B7524"/>
    <w:rsid w:val="006C3219"/>
    <w:rsid w:val="006C34AB"/>
    <w:rsid w:val="006C4852"/>
    <w:rsid w:val="006C5AFE"/>
    <w:rsid w:val="006D3648"/>
    <w:rsid w:val="006D3BA7"/>
    <w:rsid w:val="006D4F02"/>
    <w:rsid w:val="006D73F2"/>
    <w:rsid w:val="006E4963"/>
    <w:rsid w:val="006F008D"/>
    <w:rsid w:val="006F43D8"/>
    <w:rsid w:val="006F587A"/>
    <w:rsid w:val="006F5AA2"/>
    <w:rsid w:val="006F5BA4"/>
    <w:rsid w:val="00702352"/>
    <w:rsid w:val="0070715C"/>
    <w:rsid w:val="00711C8C"/>
    <w:rsid w:val="007143E3"/>
    <w:rsid w:val="00716947"/>
    <w:rsid w:val="007169DF"/>
    <w:rsid w:val="0071763A"/>
    <w:rsid w:val="00717AEE"/>
    <w:rsid w:val="00720670"/>
    <w:rsid w:val="00727E03"/>
    <w:rsid w:val="00730ABD"/>
    <w:rsid w:val="00730DA0"/>
    <w:rsid w:val="007323F0"/>
    <w:rsid w:val="00733088"/>
    <w:rsid w:val="00736103"/>
    <w:rsid w:val="007367A0"/>
    <w:rsid w:val="00736E08"/>
    <w:rsid w:val="007403E6"/>
    <w:rsid w:val="00742C0C"/>
    <w:rsid w:val="00743BC7"/>
    <w:rsid w:val="00745286"/>
    <w:rsid w:val="00750A66"/>
    <w:rsid w:val="0075287E"/>
    <w:rsid w:val="00756D56"/>
    <w:rsid w:val="007611ED"/>
    <w:rsid w:val="00761A2A"/>
    <w:rsid w:val="00761D0C"/>
    <w:rsid w:val="00761E08"/>
    <w:rsid w:val="0076231B"/>
    <w:rsid w:val="0076241D"/>
    <w:rsid w:val="00762BA3"/>
    <w:rsid w:val="00771738"/>
    <w:rsid w:val="0077582D"/>
    <w:rsid w:val="00775DC5"/>
    <w:rsid w:val="007766C0"/>
    <w:rsid w:val="0077676F"/>
    <w:rsid w:val="00777776"/>
    <w:rsid w:val="0078079F"/>
    <w:rsid w:val="00781504"/>
    <w:rsid w:val="00781745"/>
    <w:rsid w:val="00781798"/>
    <w:rsid w:val="00783987"/>
    <w:rsid w:val="00784117"/>
    <w:rsid w:val="0078752C"/>
    <w:rsid w:val="00787BC7"/>
    <w:rsid w:val="00790D8A"/>
    <w:rsid w:val="00791342"/>
    <w:rsid w:val="0079307F"/>
    <w:rsid w:val="00795534"/>
    <w:rsid w:val="00796338"/>
    <w:rsid w:val="00796C86"/>
    <w:rsid w:val="007A1DA0"/>
    <w:rsid w:val="007A221A"/>
    <w:rsid w:val="007A698A"/>
    <w:rsid w:val="007B6156"/>
    <w:rsid w:val="007B6BA1"/>
    <w:rsid w:val="007C02DF"/>
    <w:rsid w:val="007C0B38"/>
    <w:rsid w:val="007C0BB6"/>
    <w:rsid w:val="007C146F"/>
    <w:rsid w:val="007C2010"/>
    <w:rsid w:val="007C24EB"/>
    <w:rsid w:val="007C4D56"/>
    <w:rsid w:val="007D074B"/>
    <w:rsid w:val="007D211E"/>
    <w:rsid w:val="007D50CB"/>
    <w:rsid w:val="007D53DE"/>
    <w:rsid w:val="007D7206"/>
    <w:rsid w:val="007D78AD"/>
    <w:rsid w:val="007F2F19"/>
    <w:rsid w:val="007F4C0F"/>
    <w:rsid w:val="007F71DC"/>
    <w:rsid w:val="007F7F20"/>
    <w:rsid w:val="00800BDE"/>
    <w:rsid w:val="00803166"/>
    <w:rsid w:val="00811CB1"/>
    <w:rsid w:val="008145C8"/>
    <w:rsid w:val="00814796"/>
    <w:rsid w:val="00815BB6"/>
    <w:rsid w:val="00816066"/>
    <w:rsid w:val="008243E8"/>
    <w:rsid w:val="00825DE7"/>
    <w:rsid w:val="008261A0"/>
    <w:rsid w:val="00826912"/>
    <w:rsid w:val="00833A62"/>
    <w:rsid w:val="008371DE"/>
    <w:rsid w:val="00837A1D"/>
    <w:rsid w:val="0084092E"/>
    <w:rsid w:val="00843AAE"/>
    <w:rsid w:val="00843AD4"/>
    <w:rsid w:val="008475FE"/>
    <w:rsid w:val="00851CF8"/>
    <w:rsid w:val="00852F4A"/>
    <w:rsid w:val="008539A6"/>
    <w:rsid w:val="008619A2"/>
    <w:rsid w:val="00862B3E"/>
    <w:rsid w:val="00866FEE"/>
    <w:rsid w:val="00872A39"/>
    <w:rsid w:val="00873597"/>
    <w:rsid w:val="00873A83"/>
    <w:rsid w:val="00880DC9"/>
    <w:rsid w:val="0088226A"/>
    <w:rsid w:val="00886FA5"/>
    <w:rsid w:val="00887A5E"/>
    <w:rsid w:val="0089036D"/>
    <w:rsid w:val="008906FD"/>
    <w:rsid w:val="00894706"/>
    <w:rsid w:val="0089476E"/>
    <w:rsid w:val="00895DA5"/>
    <w:rsid w:val="008961B2"/>
    <w:rsid w:val="008967A1"/>
    <w:rsid w:val="008A32F0"/>
    <w:rsid w:val="008A4D26"/>
    <w:rsid w:val="008A6EFD"/>
    <w:rsid w:val="008B1F08"/>
    <w:rsid w:val="008B54D6"/>
    <w:rsid w:val="008B5597"/>
    <w:rsid w:val="008B7CF1"/>
    <w:rsid w:val="008C04DE"/>
    <w:rsid w:val="008C0658"/>
    <w:rsid w:val="008C156A"/>
    <w:rsid w:val="008C242A"/>
    <w:rsid w:val="008C4B9A"/>
    <w:rsid w:val="008D02EC"/>
    <w:rsid w:val="008D0808"/>
    <w:rsid w:val="008D4A08"/>
    <w:rsid w:val="008D6A33"/>
    <w:rsid w:val="008E17DD"/>
    <w:rsid w:val="008E3367"/>
    <w:rsid w:val="008E6D2E"/>
    <w:rsid w:val="008E6F5E"/>
    <w:rsid w:val="008F0E5F"/>
    <w:rsid w:val="008F1492"/>
    <w:rsid w:val="008F38E3"/>
    <w:rsid w:val="008F5212"/>
    <w:rsid w:val="008F5CF9"/>
    <w:rsid w:val="008F6AE9"/>
    <w:rsid w:val="008F6DC0"/>
    <w:rsid w:val="009041CE"/>
    <w:rsid w:val="009113CC"/>
    <w:rsid w:val="00911EE6"/>
    <w:rsid w:val="009122D1"/>
    <w:rsid w:val="00912A28"/>
    <w:rsid w:val="00913DFF"/>
    <w:rsid w:val="009173E4"/>
    <w:rsid w:val="00920348"/>
    <w:rsid w:val="00921E1F"/>
    <w:rsid w:val="00921E34"/>
    <w:rsid w:val="009221FF"/>
    <w:rsid w:val="00925CB7"/>
    <w:rsid w:val="00933761"/>
    <w:rsid w:val="009371FB"/>
    <w:rsid w:val="0093732D"/>
    <w:rsid w:val="0094247C"/>
    <w:rsid w:val="00943352"/>
    <w:rsid w:val="00945D13"/>
    <w:rsid w:val="0095577F"/>
    <w:rsid w:val="00957040"/>
    <w:rsid w:val="00957C8D"/>
    <w:rsid w:val="00961A0F"/>
    <w:rsid w:val="009704EF"/>
    <w:rsid w:val="00971CFA"/>
    <w:rsid w:val="00972ADA"/>
    <w:rsid w:val="00974794"/>
    <w:rsid w:val="009753F8"/>
    <w:rsid w:val="00976189"/>
    <w:rsid w:val="00981C9F"/>
    <w:rsid w:val="00983303"/>
    <w:rsid w:val="00984425"/>
    <w:rsid w:val="00984714"/>
    <w:rsid w:val="00984F81"/>
    <w:rsid w:val="009905EA"/>
    <w:rsid w:val="0099075C"/>
    <w:rsid w:val="00991BCA"/>
    <w:rsid w:val="00992677"/>
    <w:rsid w:val="00992D82"/>
    <w:rsid w:val="009962E6"/>
    <w:rsid w:val="009A0DED"/>
    <w:rsid w:val="009A24A4"/>
    <w:rsid w:val="009A587F"/>
    <w:rsid w:val="009A6190"/>
    <w:rsid w:val="009A6311"/>
    <w:rsid w:val="009A7388"/>
    <w:rsid w:val="009B1590"/>
    <w:rsid w:val="009B1712"/>
    <w:rsid w:val="009B79B7"/>
    <w:rsid w:val="009C0345"/>
    <w:rsid w:val="009C2794"/>
    <w:rsid w:val="009C323F"/>
    <w:rsid w:val="009C3F93"/>
    <w:rsid w:val="009C55F3"/>
    <w:rsid w:val="009C6CED"/>
    <w:rsid w:val="009C6CF9"/>
    <w:rsid w:val="009D2087"/>
    <w:rsid w:val="009D54CB"/>
    <w:rsid w:val="009D5563"/>
    <w:rsid w:val="009D6928"/>
    <w:rsid w:val="009E1EDB"/>
    <w:rsid w:val="009E3B73"/>
    <w:rsid w:val="009E5E2C"/>
    <w:rsid w:val="009E71C3"/>
    <w:rsid w:val="009F20F1"/>
    <w:rsid w:val="009F3D20"/>
    <w:rsid w:val="009F462F"/>
    <w:rsid w:val="00A03439"/>
    <w:rsid w:val="00A05B04"/>
    <w:rsid w:val="00A061A5"/>
    <w:rsid w:val="00A15D8D"/>
    <w:rsid w:val="00A171D3"/>
    <w:rsid w:val="00A22911"/>
    <w:rsid w:val="00A36568"/>
    <w:rsid w:val="00A3730B"/>
    <w:rsid w:val="00A41170"/>
    <w:rsid w:val="00A4120A"/>
    <w:rsid w:val="00A41A9C"/>
    <w:rsid w:val="00A41E21"/>
    <w:rsid w:val="00A4218C"/>
    <w:rsid w:val="00A42689"/>
    <w:rsid w:val="00A44DF8"/>
    <w:rsid w:val="00A45E78"/>
    <w:rsid w:val="00A4628B"/>
    <w:rsid w:val="00A4667A"/>
    <w:rsid w:val="00A46916"/>
    <w:rsid w:val="00A5015A"/>
    <w:rsid w:val="00A52E07"/>
    <w:rsid w:val="00A537A2"/>
    <w:rsid w:val="00A53FE4"/>
    <w:rsid w:val="00A55CC8"/>
    <w:rsid w:val="00A6058F"/>
    <w:rsid w:val="00A60721"/>
    <w:rsid w:val="00A60AF3"/>
    <w:rsid w:val="00A611A5"/>
    <w:rsid w:val="00A617DB"/>
    <w:rsid w:val="00A61BD4"/>
    <w:rsid w:val="00A61EAB"/>
    <w:rsid w:val="00A6234F"/>
    <w:rsid w:val="00A641E3"/>
    <w:rsid w:val="00A64684"/>
    <w:rsid w:val="00A6497A"/>
    <w:rsid w:val="00A664C9"/>
    <w:rsid w:val="00A66717"/>
    <w:rsid w:val="00A70091"/>
    <w:rsid w:val="00A700F9"/>
    <w:rsid w:val="00A7045D"/>
    <w:rsid w:val="00A70F94"/>
    <w:rsid w:val="00A735B4"/>
    <w:rsid w:val="00A7391C"/>
    <w:rsid w:val="00A75361"/>
    <w:rsid w:val="00A80BD4"/>
    <w:rsid w:val="00A80DB3"/>
    <w:rsid w:val="00A83220"/>
    <w:rsid w:val="00A8362C"/>
    <w:rsid w:val="00A84D7B"/>
    <w:rsid w:val="00A86E47"/>
    <w:rsid w:val="00A8709C"/>
    <w:rsid w:val="00A92F9A"/>
    <w:rsid w:val="00A95F53"/>
    <w:rsid w:val="00AA09BA"/>
    <w:rsid w:val="00AA44C8"/>
    <w:rsid w:val="00AA7723"/>
    <w:rsid w:val="00AA7F80"/>
    <w:rsid w:val="00AB06E0"/>
    <w:rsid w:val="00AB2A43"/>
    <w:rsid w:val="00AB3386"/>
    <w:rsid w:val="00AC0C26"/>
    <w:rsid w:val="00AC23CB"/>
    <w:rsid w:val="00AC24F6"/>
    <w:rsid w:val="00AC69C1"/>
    <w:rsid w:val="00AD2043"/>
    <w:rsid w:val="00AD499C"/>
    <w:rsid w:val="00AD6727"/>
    <w:rsid w:val="00AD67C5"/>
    <w:rsid w:val="00AE013A"/>
    <w:rsid w:val="00AE0DA3"/>
    <w:rsid w:val="00AE154B"/>
    <w:rsid w:val="00AE467A"/>
    <w:rsid w:val="00AE74F6"/>
    <w:rsid w:val="00AF2103"/>
    <w:rsid w:val="00AF39D8"/>
    <w:rsid w:val="00AF58BC"/>
    <w:rsid w:val="00AF75FA"/>
    <w:rsid w:val="00AF7B12"/>
    <w:rsid w:val="00B00038"/>
    <w:rsid w:val="00B0023A"/>
    <w:rsid w:val="00B0151E"/>
    <w:rsid w:val="00B01887"/>
    <w:rsid w:val="00B06350"/>
    <w:rsid w:val="00B07B1A"/>
    <w:rsid w:val="00B10CFA"/>
    <w:rsid w:val="00B12AD1"/>
    <w:rsid w:val="00B14870"/>
    <w:rsid w:val="00B16408"/>
    <w:rsid w:val="00B20E72"/>
    <w:rsid w:val="00B213F1"/>
    <w:rsid w:val="00B2717D"/>
    <w:rsid w:val="00B31265"/>
    <w:rsid w:val="00B320CE"/>
    <w:rsid w:val="00B34FEA"/>
    <w:rsid w:val="00B415B7"/>
    <w:rsid w:val="00B41A7A"/>
    <w:rsid w:val="00B435B2"/>
    <w:rsid w:val="00B44F81"/>
    <w:rsid w:val="00B4552A"/>
    <w:rsid w:val="00B46B1A"/>
    <w:rsid w:val="00B47BED"/>
    <w:rsid w:val="00B51324"/>
    <w:rsid w:val="00B51F89"/>
    <w:rsid w:val="00B57A10"/>
    <w:rsid w:val="00B63A6C"/>
    <w:rsid w:val="00B6661A"/>
    <w:rsid w:val="00B66A9A"/>
    <w:rsid w:val="00B706C5"/>
    <w:rsid w:val="00B70FB7"/>
    <w:rsid w:val="00B94433"/>
    <w:rsid w:val="00B94AA3"/>
    <w:rsid w:val="00B95B28"/>
    <w:rsid w:val="00B96708"/>
    <w:rsid w:val="00B97852"/>
    <w:rsid w:val="00BA14AB"/>
    <w:rsid w:val="00BB0949"/>
    <w:rsid w:val="00BB240A"/>
    <w:rsid w:val="00BB6C66"/>
    <w:rsid w:val="00BB6E92"/>
    <w:rsid w:val="00BB6FBA"/>
    <w:rsid w:val="00BB76E3"/>
    <w:rsid w:val="00BC055F"/>
    <w:rsid w:val="00BC371C"/>
    <w:rsid w:val="00BC3C8C"/>
    <w:rsid w:val="00BC4270"/>
    <w:rsid w:val="00BC4C72"/>
    <w:rsid w:val="00BC5DF7"/>
    <w:rsid w:val="00BC69BE"/>
    <w:rsid w:val="00BC77DF"/>
    <w:rsid w:val="00BC7F29"/>
    <w:rsid w:val="00BD078E"/>
    <w:rsid w:val="00BD27D8"/>
    <w:rsid w:val="00BD6005"/>
    <w:rsid w:val="00BE06A7"/>
    <w:rsid w:val="00BE354C"/>
    <w:rsid w:val="00BE3773"/>
    <w:rsid w:val="00BE40C7"/>
    <w:rsid w:val="00BE44FB"/>
    <w:rsid w:val="00BE4AE5"/>
    <w:rsid w:val="00BE5025"/>
    <w:rsid w:val="00BE503A"/>
    <w:rsid w:val="00BF053C"/>
    <w:rsid w:val="00BF0751"/>
    <w:rsid w:val="00BF1A91"/>
    <w:rsid w:val="00BF2291"/>
    <w:rsid w:val="00BF2BBE"/>
    <w:rsid w:val="00BF3D3F"/>
    <w:rsid w:val="00BF5A63"/>
    <w:rsid w:val="00BF5B57"/>
    <w:rsid w:val="00C00D52"/>
    <w:rsid w:val="00C0128E"/>
    <w:rsid w:val="00C03051"/>
    <w:rsid w:val="00C133A1"/>
    <w:rsid w:val="00C148D6"/>
    <w:rsid w:val="00C15310"/>
    <w:rsid w:val="00C17D56"/>
    <w:rsid w:val="00C2123F"/>
    <w:rsid w:val="00C21CE0"/>
    <w:rsid w:val="00C255ED"/>
    <w:rsid w:val="00C3379B"/>
    <w:rsid w:val="00C344CA"/>
    <w:rsid w:val="00C36027"/>
    <w:rsid w:val="00C40A55"/>
    <w:rsid w:val="00C4250F"/>
    <w:rsid w:val="00C4316E"/>
    <w:rsid w:val="00C43B53"/>
    <w:rsid w:val="00C469D6"/>
    <w:rsid w:val="00C50782"/>
    <w:rsid w:val="00C52733"/>
    <w:rsid w:val="00C53DE2"/>
    <w:rsid w:val="00C55B5F"/>
    <w:rsid w:val="00C55EC3"/>
    <w:rsid w:val="00C5720A"/>
    <w:rsid w:val="00C61A34"/>
    <w:rsid w:val="00C624BC"/>
    <w:rsid w:val="00C6350D"/>
    <w:rsid w:val="00C63772"/>
    <w:rsid w:val="00C650DC"/>
    <w:rsid w:val="00C65C1A"/>
    <w:rsid w:val="00C65D6F"/>
    <w:rsid w:val="00C70F91"/>
    <w:rsid w:val="00C72171"/>
    <w:rsid w:val="00C73576"/>
    <w:rsid w:val="00C73F54"/>
    <w:rsid w:val="00C74349"/>
    <w:rsid w:val="00C75DA4"/>
    <w:rsid w:val="00C77A0A"/>
    <w:rsid w:val="00C82EB2"/>
    <w:rsid w:val="00C86FE6"/>
    <w:rsid w:val="00C90065"/>
    <w:rsid w:val="00C90E17"/>
    <w:rsid w:val="00C957E1"/>
    <w:rsid w:val="00C95CC1"/>
    <w:rsid w:val="00C95FE7"/>
    <w:rsid w:val="00C96C17"/>
    <w:rsid w:val="00C97867"/>
    <w:rsid w:val="00CA0966"/>
    <w:rsid w:val="00CA1A67"/>
    <w:rsid w:val="00CA68AF"/>
    <w:rsid w:val="00CA7EB3"/>
    <w:rsid w:val="00CB476A"/>
    <w:rsid w:val="00CB5F92"/>
    <w:rsid w:val="00CB6CD6"/>
    <w:rsid w:val="00CC0586"/>
    <w:rsid w:val="00CC3405"/>
    <w:rsid w:val="00CC3B31"/>
    <w:rsid w:val="00CC4ECD"/>
    <w:rsid w:val="00CC5BCA"/>
    <w:rsid w:val="00CD0627"/>
    <w:rsid w:val="00CD4180"/>
    <w:rsid w:val="00CD7358"/>
    <w:rsid w:val="00CD7A30"/>
    <w:rsid w:val="00CE1B9B"/>
    <w:rsid w:val="00CF08AC"/>
    <w:rsid w:val="00CF2750"/>
    <w:rsid w:val="00CF279F"/>
    <w:rsid w:val="00CF310B"/>
    <w:rsid w:val="00D0273F"/>
    <w:rsid w:val="00D07996"/>
    <w:rsid w:val="00D109DB"/>
    <w:rsid w:val="00D20A0B"/>
    <w:rsid w:val="00D20FCC"/>
    <w:rsid w:val="00D21622"/>
    <w:rsid w:val="00D2481C"/>
    <w:rsid w:val="00D248E4"/>
    <w:rsid w:val="00D2492A"/>
    <w:rsid w:val="00D27E76"/>
    <w:rsid w:val="00D3138E"/>
    <w:rsid w:val="00D31A41"/>
    <w:rsid w:val="00D325B9"/>
    <w:rsid w:val="00D32D42"/>
    <w:rsid w:val="00D33C6F"/>
    <w:rsid w:val="00D367DF"/>
    <w:rsid w:val="00D36EEA"/>
    <w:rsid w:val="00D37C2B"/>
    <w:rsid w:val="00D40BD4"/>
    <w:rsid w:val="00D42E5F"/>
    <w:rsid w:val="00D44466"/>
    <w:rsid w:val="00D44C03"/>
    <w:rsid w:val="00D45F37"/>
    <w:rsid w:val="00D46884"/>
    <w:rsid w:val="00D513F8"/>
    <w:rsid w:val="00D51FAC"/>
    <w:rsid w:val="00D522E1"/>
    <w:rsid w:val="00D54AE0"/>
    <w:rsid w:val="00D60419"/>
    <w:rsid w:val="00D60C4E"/>
    <w:rsid w:val="00D60CBD"/>
    <w:rsid w:val="00D63358"/>
    <w:rsid w:val="00D661CB"/>
    <w:rsid w:val="00D67AE2"/>
    <w:rsid w:val="00D72549"/>
    <w:rsid w:val="00D73B3E"/>
    <w:rsid w:val="00D7488F"/>
    <w:rsid w:val="00D75054"/>
    <w:rsid w:val="00D777D1"/>
    <w:rsid w:val="00D8516B"/>
    <w:rsid w:val="00D857AD"/>
    <w:rsid w:val="00D860A6"/>
    <w:rsid w:val="00D91223"/>
    <w:rsid w:val="00D93DA1"/>
    <w:rsid w:val="00D94FD9"/>
    <w:rsid w:val="00D954F3"/>
    <w:rsid w:val="00D9594C"/>
    <w:rsid w:val="00DA0220"/>
    <w:rsid w:val="00DA3235"/>
    <w:rsid w:val="00DA3B9A"/>
    <w:rsid w:val="00DA5AC4"/>
    <w:rsid w:val="00DA6FFE"/>
    <w:rsid w:val="00DB0944"/>
    <w:rsid w:val="00DB7883"/>
    <w:rsid w:val="00DC1F5B"/>
    <w:rsid w:val="00DC2318"/>
    <w:rsid w:val="00DC26B6"/>
    <w:rsid w:val="00DD053A"/>
    <w:rsid w:val="00DD3945"/>
    <w:rsid w:val="00DD6E43"/>
    <w:rsid w:val="00DE0252"/>
    <w:rsid w:val="00DE1F70"/>
    <w:rsid w:val="00DE52F9"/>
    <w:rsid w:val="00DE6753"/>
    <w:rsid w:val="00DE7720"/>
    <w:rsid w:val="00DE7B0B"/>
    <w:rsid w:val="00DF1DB1"/>
    <w:rsid w:val="00DF22ED"/>
    <w:rsid w:val="00DF2F0B"/>
    <w:rsid w:val="00DF57FE"/>
    <w:rsid w:val="00E011B4"/>
    <w:rsid w:val="00E030CF"/>
    <w:rsid w:val="00E07829"/>
    <w:rsid w:val="00E07B83"/>
    <w:rsid w:val="00E1467E"/>
    <w:rsid w:val="00E2403E"/>
    <w:rsid w:val="00E278E6"/>
    <w:rsid w:val="00E27F33"/>
    <w:rsid w:val="00E317B8"/>
    <w:rsid w:val="00E31F58"/>
    <w:rsid w:val="00E32927"/>
    <w:rsid w:val="00E34BEB"/>
    <w:rsid w:val="00E378E7"/>
    <w:rsid w:val="00E37947"/>
    <w:rsid w:val="00E37FA3"/>
    <w:rsid w:val="00E4147A"/>
    <w:rsid w:val="00E45A31"/>
    <w:rsid w:val="00E45B69"/>
    <w:rsid w:val="00E4777A"/>
    <w:rsid w:val="00E47E0F"/>
    <w:rsid w:val="00E51A14"/>
    <w:rsid w:val="00E51AC8"/>
    <w:rsid w:val="00E52EBB"/>
    <w:rsid w:val="00E55ACF"/>
    <w:rsid w:val="00E562B3"/>
    <w:rsid w:val="00E57967"/>
    <w:rsid w:val="00E60A02"/>
    <w:rsid w:val="00E61497"/>
    <w:rsid w:val="00E64AFE"/>
    <w:rsid w:val="00E65127"/>
    <w:rsid w:val="00E726B9"/>
    <w:rsid w:val="00E74B78"/>
    <w:rsid w:val="00E756EA"/>
    <w:rsid w:val="00E7770C"/>
    <w:rsid w:val="00E801E3"/>
    <w:rsid w:val="00E83E6E"/>
    <w:rsid w:val="00E84207"/>
    <w:rsid w:val="00E844E8"/>
    <w:rsid w:val="00E84CA1"/>
    <w:rsid w:val="00E90AA1"/>
    <w:rsid w:val="00E9298C"/>
    <w:rsid w:val="00EA19C7"/>
    <w:rsid w:val="00EA5719"/>
    <w:rsid w:val="00EA73C0"/>
    <w:rsid w:val="00EA7806"/>
    <w:rsid w:val="00EA79B7"/>
    <w:rsid w:val="00EB22D1"/>
    <w:rsid w:val="00EB240A"/>
    <w:rsid w:val="00EB3C59"/>
    <w:rsid w:val="00EB3F2D"/>
    <w:rsid w:val="00EB6F73"/>
    <w:rsid w:val="00EB7135"/>
    <w:rsid w:val="00EB74E8"/>
    <w:rsid w:val="00EC36CE"/>
    <w:rsid w:val="00EC7A47"/>
    <w:rsid w:val="00ED0598"/>
    <w:rsid w:val="00EE14B7"/>
    <w:rsid w:val="00EE43C1"/>
    <w:rsid w:val="00EE6C46"/>
    <w:rsid w:val="00EF02A8"/>
    <w:rsid w:val="00EF43C1"/>
    <w:rsid w:val="00F04A91"/>
    <w:rsid w:val="00F147AA"/>
    <w:rsid w:val="00F14A10"/>
    <w:rsid w:val="00F16938"/>
    <w:rsid w:val="00F21E28"/>
    <w:rsid w:val="00F24F24"/>
    <w:rsid w:val="00F2664A"/>
    <w:rsid w:val="00F31691"/>
    <w:rsid w:val="00F322F2"/>
    <w:rsid w:val="00F32872"/>
    <w:rsid w:val="00F4750A"/>
    <w:rsid w:val="00F5004D"/>
    <w:rsid w:val="00F52EA0"/>
    <w:rsid w:val="00F52F7A"/>
    <w:rsid w:val="00F57184"/>
    <w:rsid w:val="00F576CC"/>
    <w:rsid w:val="00F60DEB"/>
    <w:rsid w:val="00F6456F"/>
    <w:rsid w:val="00F6464C"/>
    <w:rsid w:val="00F65013"/>
    <w:rsid w:val="00F66C30"/>
    <w:rsid w:val="00F67AEC"/>
    <w:rsid w:val="00F72A6A"/>
    <w:rsid w:val="00F72C7F"/>
    <w:rsid w:val="00F739A6"/>
    <w:rsid w:val="00F74506"/>
    <w:rsid w:val="00F762A8"/>
    <w:rsid w:val="00F77524"/>
    <w:rsid w:val="00F77F95"/>
    <w:rsid w:val="00F80C86"/>
    <w:rsid w:val="00F83A59"/>
    <w:rsid w:val="00F856F8"/>
    <w:rsid w:val="00F91213"/>
    <w:rsid w:val="00F928EF"/>
    <w:rsid w:val="00F93FFD"/>
    <w:rsid w:val="00FA15B4"/>
    <w:rsid w:val="00FA15C7"/>
    <w:rsid w:val="00FA3103"/>
    <w:rsid w:val="00FB3205"/>
    <w:rsid w:val="00FB68BC"/>
    <w:rsid w:val="00FB6FF0"/>
    <w:rsid w:val="00FC1BE4"/>
    <w:rsid w:val="00FC38C1"/>
    <w:rsid w:val="00FC5EC4"/>
    <w:rsid w:val="00FD5091"/>
    <w:rsid w:val="00FD53BE"/>
    <w:rsid w:val="00FD6C20"/>
    <w:rsid w:val="00FD6F1A"/>
    <w:rsid w:val="00FE019D"/>
    <w:rsid w:val="00FE0530"/>
    <w:rsid w:val="00FE1D21"/>
    <w:rsid w:val="00FE3E87"/>
    <w:rsid w:val="00FE5624"/>
    <w:rsid w:val="00FE597E"/>
    <w:rsid w:val="00FE5CF1"/>
    <w:rsid w:val="00FE6CE8"/>
    <w:rsid w:val="00FE76B8"/>
    <w:rsid w:val="00FF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52192"/>
  <w15:docId w15:val="{01276695-36E5-480F-8011-64B1B213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link w:val="10"/>
    <w:uiPriority w:val="1"/>
    <w:qFormat/>
    <w:pPr>
      <w:ind w:left="100"/>
      <w:outlineLvl w:val="0"/>
    </w:pPr>
    <w:rPr>
      <w:rFonts w:ascii="Arial" w:eastAsia="Arial" w:hAnsi="Arial"/>
      <w:b/>
      <w:bCs/>
      <w:sz w:val="16"/>
      <w:szCs w:val="16"/>
    </w:rPr>
  </w:style>
  <w:style w:type="paragraph" w:styleId="2">
    <w:name w:val="heading 2"/>
    <w:basedOn w:val="a"/>
    <w:next w:val="a"/>
    <w:link w:val="20"/>
    <w:uiPriority w:val="9"/>
    <w:unhideWhenUsed/>
    <w:qFormat/>
    <w:rsid w:val="002753C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2753C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link w:val="40"/>
    <w:uiPriority w:val="9"/>
    <w:unhideWhenUsed/>
    <w:qFormat/>
    <w:rsid w:val="00FA3103"/>
    <w:pPr>
      <w:ind w:left="139"/>
      <w:outlineLvl w:val="3"/>
    </w:pPr>
    <w:rPr>
      <w:rFonts w:ascii="Times New Roman" w:eastAsia="Times New Roman" w:hAnsi="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spacing w:before="1"/>
      <w:ind w:left="820" w:hanging="720"/>
    </w:pPr>
    <w:rPr>
      <w:rFonts w:ascii="Arial" w:eastAsia="Arial" w:hAnsi="Arial"/>
      <w:sz w:val="16"/>
      <w:szCs w:val="16"/>
    </w:rPr>
  </w:style>
  <w:style w:type="paragraph" w:styleId="a5">
    <w:name w:val="List Paragraph"/>
    <w:basedOn w:val="a"/>
    <w:uiPriority w:val="34"/>
    <w:qFormat/>
  </w:style>
  <w:style w:type="paragraph" w:styleId="a6">
    <w:name w:val="Balloon Text"/>
    <w:basedOn w:val="a"/>
    <w:link w:val="a7"/>
    <w:uiPriority w:val="99"/>
    <w:semiHidden/>
    <w:unhideWhenUsed/>
    <w:rsid w:val="00A80BD4"/>
    <w:rPr>
      <w:rFonts w:ascii="Segoe UI" w:hAnsi="Segoe UI" w:cs="Segoe UI"/>
      <w:sz w:val="18"/>
      <w:szCs w:val="18"/>
    </w:rPr>
  </w:style>
  <w:style w:type="character" w:customStyle="1" w:styleId="a7">
    <w:name w:val="Текст выноски Знак"/>
    <w:basedOn w:val="a0"/>
    <w:link w:val="a6"/>
    <w:uiPriority w:val="99"/>
    <w:semiHidden/>
    <w:rsid w:val="00A80BD4"/>
    <w:rPr>
      <w:rFonts w:ascii="Segoe UI" w:hAnsi="Segoe UI" w:cs="Segoe UI"/>
      <w:sz w:val="18"/>
      <w:szCs w:val="18"/>
    </w:rPr>
  </w:style>
  <w:style w:type="character" w:styleId="a8">
    <w:name w:val="annotation reference"/>
    <w:basedOn w:val="a0"/>
    <w:uiPriority w:val="99"/>
    <w:unhideWhenUsed/>
    <w:rsid w:val="00E844E8"/>
    <w:rPr>
      <w:sz w:val="16"/>
      <w:szCs w:val="16"/>
    </w:rPr>
  </w:style>
  <w:style w:type="paragraph" w:styleId="a9">
    <w:name w:val="annotation text"/>
    <w:basedOn w:val="a"/>
    <w:link w:val="aa"/>
    <w:unhideWhenUsed/>
    <w:rsid w:val="00E844E8"/>
    <w:pPr>
      <w:widowControl/>
      <w:spacing w:after="120"/>
    </w:pPr>
    <w:rPr>
      <w:rFonts w:ascii="Times New Roman" w:eastAsia="Times New Roman" w:hAnsi="Times New Roman" w:cs="Times New Roman"/>
      <w:sz w:val="20"/>
      <w:szCs w:val="20"/>
    </w:rPr>
  </w:style>
  <w:style w:type="character" w:customStyle="1" w:styleId="aa">
    <w:name w:val="Текст примечания Знак"/>
    <w:basedOn w:val="a0"/>
    <w:link w:val="a9"/>
    <w:uiPriority w:val="99"/>
    <w:rsid w:val="00E844E8"/>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2E5634"/>
    <w:pPr>
      <w:widowControl w:val="0"/>
      <w:spacing w:after="0"/>
    </w:pPr>
    <w:rPr>
      <w:rFonts w:asciiTheme="minorHAnsi" w:eastAsiaTheme="minorHAnsi" w:hAnsiTheme="minorHAnsi" w:cstheme="minorBidi"/>
      <w:b/>
      <w:bCs/>
    </w:rPr>
  </w:style>
  <w:style w:type="character" w:customStyle="1" w:styleId="ac">
    <w:name w:val="Тема примечания Знак"/>
    <w:basedOn w:val="aa"/>
    <w:link w:val="ab"/>
    <w:uiPriority w:val="99"/>
    <w:semiHidden/>
    <w:rsid w:val="002E5634"/>
    <w:rPr>
      <w:rFonts w:ascii="Times New Roman" w:eastAsia="Times New Roman" w:hAnsi="Times New Roman" w:cs="Times New Roman"/>
      <w:b/>
      <w:bCs/>
      <w:sz w:val="20"/>
      <w:szCs w:val="20"/>
    </w:rPr>
  </w:style>
  <w:style w:type="paragraph" w:styleId="ad">
    <w:name w:val="header"/>
    <w:basedOn w:val="a"/>
    <w:link w:val="ae"/>
    <w:uiPriority w:val="99"/>
    <w:unhideWhenUsed/>
    <w:rsid w:val="00620362"/>
    <w:pPr>
      <w:tabs>
        <w:tab w:val="center" w:pos="4680"/>
        <w:tab w:val="right" w:pos="9360"/>
      </w:tabs>
    </w:pPr>
  </w:style>
  <w:style w:type="character" w:customStyle="1" w:styleId="ae">
    <w:name w:val="Верхний колонтитул Знак"/>
    <w:basedOn w:val="a0"/>
    <w:link w:val="ad"/>
    <w:uiPriority w:val="99"/>
    <w:rsid w:val="00620362"/>
  </w:style>
  <w:style w:type="paragraph" w:styleId="af">
    <w:name w:val="footer"/>
    <w:basedOn w:val="a"/>
    <w:link w:val="af0"/>
    <w:uiPriority w:val="99"/>
    <w:unhideWhenUsed/>
    <w:rsid w:val="00620362"/>
    <w:pPr>
      <w:tabs>
        <w:tab w:val="center" w:pos="4680"/>
        <w:tab w:val="right" w:pos="9360"/>
      </w:tabs>
    </w:pPr>
  </w:style>
  <w:style w:type="character" w:customStyle="1" w:styleId="af0">
    <w:name w:val="Нижний колонтитул Знак"/>
    <w:basedOn w:val="a0"/>
    <w:link w:val="af"/>
    <w:uiPriority w:val="99"/>
    <w:rsid w:val="00620362"/>
  </w:style>
  <w:style w:type="paragraph" w:styleId="af1">
    <w:name w:val="Revision"/>
    <w:hidden/>
    <w:uiPriority w:val="99"/>
    <w:semiHidden/>
    <w:rsid w:val="00BA14AB"/>
    <w:pPr>
      <w:widowControl/>
    </w:pPr>
  </w:style>
  <w:style w:type="character" w:styleId="af2">
    <w:name w:val="Strong"/>
    <w:basedOn w:val="a0"/>
    <w:uiPriority w:val="22"/>
    <w:qFormat/>
    <w:rsid w:val="00102D84"/>
    <w:rPr>
      <w:b/>
      <w:bCs/>
      <w:sz w:val="24"/>
      <w:szCs w:val="24"/>
      <w:bdr w:val="none" w:sz="0" w:space="0" w:color="auto" w:frame="1"/>
      <w:vertAlign w:val="baseline"/>
    </w:rPr>
  </w:style>
  <w:style w:type="character" w:customStyle="1" w:styleId="a4">
    <w:name w:val="Основной текст Знак"/>
    <w:basedOn w:val="a0"/>
    <w:link w:val="a3"/>
    <w:uiPriority w:val="1"/>
    <w:rsid w:val="0014194F"/>
    <w:rPr>
      <w:rFonts w:ascii="Arial" w:eastAsia="Arial" w:hAnsi="Arial"/>
      <w:sz w:val="16"/>
      <w:szCs w:val="16"/>
    </w:rPr>
  </w:style>
  <w:style w:type="paragraph" w:styleId="af3">
    <w:name w:val="Normal (Web)"/>
    <w:basedOn w:val="a"/>
    <w:uiPriority w:val="99"/>
    <w:unhideWhenUsed/>
    <w:rsid w:val="003C06C6"/>
    <w:pPr>
      <w:widowControl/>
      <w:spacing w:before="100" w:beforeAutospacing="1" w:after="100" w:afterAutospacing="1"/>
    </w:pPr>
    <w:rPr>
      <w:rFonts w:ascii="Times New Roman" w:hAnsi="Times New Roman" w:cs="Times New Roman"/>
      <w:sz w:val="24"/>
      <w:szCs w:val="24"/>
    </w:rPr>
  </w:style>
  <w:style w:type="character" w:customStyle="1" w:styleId="10">
    <w:name w:val="Заголовок 1 Знак"/>
    <w:basedOn w:val="a0"/>
    <w:link w:val="1"/>
    <w:uiPriority w:val="1"/>
    <w:rsid w:val="00627163"/>
    <w:rPr>
      <w:rFonts w:ascii="Arial" w:eastAsia="Arial" w:hAnsi="Arial"/>
      <w:b/>
      <w:bCs/>
      <w:sz w:val="16"/>
      <w:szCs w:val="16"/>
    </w:rPr>
  </w:style>
  <w:style w:type="table" w:styleId="af4">
    <w:name w:val="Table Grid"/>
    <w:basedOn w:val="a1"/>
    <w:uiPriority w:val="39"/>
    <w:rsid w:val="00080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a"/>
    <w:rsid w:val="00305B1E"/>
    <w:pPr>
      <w:widowControl/>
      <w:autoSpaceDE w:val="0"/>
      <w:autoSpaceDN w:val="0"/>
    </w:pPr>
    <w:rPr>
      <w:rFonts w:ascii="Times New Roman" w:hAnsi="Times New Roman" w:cs="Times New Roman"/>
      <w:color w:val="000000"/>
      <w:sz w:val="24"/>
      <w:szCs w:val="24"/>
    </w:rPr>
  </w:style>
  <w:style w:type="character" w:customStyle="1" w:styleId="20">
    <w:name w:val="Заголовок 2 Знак"/>
    <w:basedOn w:val="a0"/>
    <w:link w:val="2"/>
    <w:uiPriority w:val="9"/>
    <w:semiHidden/>
    <w:rsid w:val="002753C8"/>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2753C8"/>
    <w:rPr>
      <w:rFonts w:asciiTheme="majorHAnsi" w:eastAsiaTheme="majorEastAsia" w:hAnsiTheme="majorHAnsi" w:cstheme="majorBidi"/>
      <w:color w:val="243F60" w:themeColor="accent1" w:themeShade="7F"/>
      <w:sz w:val="24"/>
      <w:szCs w:val="24"/>
    </w:rPr>
  </w:style>
  <w:style w:type="paragraph" w:styleId="af5">
    <w:name w:val="Body Text Indent"/>
    <w:basedOn w:val="a"/>
    <w:link w:val="af6"/>
    <w:uiPriority w:val="99"/>
    <w:unhideWhenUsed/>
    <w:rsid w:val="002753C8"/>
    <w:pPr>
      <w:spacing w:after="120"/>
      <w:ind w:left="360"/>
    </w:pPr>
  </w:style>
  <w:style w:type="character" w:customStyle="1" w:styleId="af6">
    <w:name w:val="Основной текст с отступом Знак"/>
    <w:basedOn w:val="a0"/>
    <w:link w:val="af5"/>
    <w:uiPriority w:val="99"/>
    <w:rsid w:val="002753C8"/>
  </w:style>
  <w:style w:type="paragraph" w:styleId="af7">
    <w:name w:val="Title"/>
    <w:basedOn w:val="a"/>
    <w:next w:val="a"/>
    <w:link w:val="af8"/>
    <w:uiPriority w:val="10"/>
    <w:qFormat/>
    <w:rsid w:val="002753C8"/>
    <w:pPr>
      <w:contextualSpacing/>
    </w:pPr>
    <w:rPr>
      <w:rFonts w:asciiTheme="majorHAnsi" w:eastAsiaTheme="majorEastAsia" w:hAnsiTheme="majorHAnsi" w:cstheme="majorBidi"/>
      <w:spacing w:val="-10"/>
      <w:kern w:val="28"/>
      <w:sz w:val="56"/>
      <w:szCs w:val="56"/>
    </w:rPr>
  </w:style>
  <w:style w:type="character" w:customStyle="1" w:styleId="af8">
    <w:name w:val="Заголовок Знак"/>
    <w:basedOn w:val="a0"/>
    <w:link w:val="af7"/>
    <w:uiPriority w:val="10"/>
    <w:rsid w:val="002753C8"/>
    <w:rPr>
      <w:rFonts w:asciiTheme="majorHAnsi" w:eastAsiaTheme="majorEastAsia" w:hAnsiTheme="majorHAnsi" w:cstheme="majorBidi"/>
      <w:spacing w:val="-10"/>
      <w:kern w:val="28"/>
      <w:sz w:val="56"/>
      <w:szCs w:val="56"/>
    </w:rPr>
  </w:style>
  <w:style w:type="paragraph" w:styleId="af9">
    <w:name w:val="List Continue"/>
    <w:basedOn w:val="a"/>
    <w:uiPriority w:val="99"/>
    <w:semiHidden/>
    <w:unhideWhenUsed/>
    <w:rsid w:val="002753C8"/>
    <w:pPr>
      <w:spacing w:after="120"/>
      <w:ind w:left="360"/>
      <w:contextualSpacing/>
    </w:pPr>
  </w:style>
  <w:style w:type="character" w:styleId="afa">
    <w:name w:val="Hyperlink"/>
    <w:basedOn w:val="a0"/>
    <w:uiPriority w:val="99"/>
    <w:unhideWhenUsed/>
    <w:rsid w:val="006D73F2"/>
    <w:rPr>
      <w:color w:val="0000FF" w:themeColor="hyperlink"/>
      <w:u w:val="single"/>
    </w:rPr>
  </w:style>
  <w:style w:type="character" w:styleId="afb">
    <w:name w:val="FollowedHyperlink"/>
    <w:basedOn w:val="a0"/>
    <w:uiPriority w:val="99"/>
    <w:semiHidden/>
    <w:unhideWhenUsed/>
    <w:rsid w:val="003B6427"/>
    <w:rPr>
      <w:color w:val="800080" w:themeColor="followedHyperlink"/>
      <w:u w:val="single"/>
    </w:rPr>
  </w:style>
  <w:style w:type="character" w:customStyle="1" w:styleId="40">
    <w:name w:val="Заголовок 4 Знак"/>
    <w:basedOn w:val="a0"/>
    <w:link w:val="4"/>
    <w:uiPriority w:val="9"/>
    <w:rsid w:val="00FA3103"/>
    <w:rPr>
      <w:rFonts w:ascii="Times New Roman" w:eastAsia="Times New Roman" w:hAnsi="Times New Roman"/>
      <w:b/>
      <w:bCs/>
      <w:sz w:val="20"/>
      <w:szCs w:val="20"/>
    </w:rPr>
  </w:style>
  <w:style w:type="character" w:customStyle="1" w:styleId="UnresolvedMention">
    <w:name w:val="Unresolved Mention"/>
    <w:basedOn w:val="a0"/>
    <w:uiPriority w:val="99"/>
    <w:rsid w:val="00793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34061">
      <w:bodyDiv w:val="1"/>
      <w:marLeft w:val="0"/>
      <w:marRight w:val="0"/>
      <w:marTop w:val="0"/>
      <w:marBottom w:val="0"/>
      <w:divBdr>
        <w:top w:val="none" w:sz="0" w:space="0" w:color="auto"/>
        <w:left w:val="none" w:sz="0" w:space="0" w:color="auto"/>
        <w:bottom w:val="none" w:sz="0" w:space="0" w:color="auto"/>
        <w:right w:val="none" w:sz="0" w:space="0" w:color="auto"/>
      </w:divBdr>
      <w:divsChild>
        <w:div w:id="1354919872">
          <w:marLeft w:val="0"/>
          <w:marRight w:val="0"/>
          <w:marTop w:val="0"/>
          <w:marBottom w:val="0"/>
          <w:divBdr>
            <w:top w:val="none" w:sz="0" w:space="0" w:color="auto"/>
            <w:left w:val="none" w:sz="0" w:space="0" w:color="auto"/>
            <w:bottom w:val="none" w:sz="0" w:space="0" w:color="auto"/>
            <w:right w:val="none" w:sz="0" w:space="0" w:color="auto"/>
          </w:divBdr>
        </w:div>
      </w:divsChild>
    </w:div>
    <w:div w:id="1179007955">
      <w:bodyDiv w:val="1"/>
      <w:marLeft w:val="0"/>
      <w:marRight w:val="0"/>
      <w:marTop w:val="0"/>
      <w:marBottom w:val="0"/>
      <w:divBdr>
        <w:top w:val="none" w:sz="0" w:space="0" w:color="auto"/>
        <w:left w:val="none" w:sz="0" w:space="0" w:color="auto"/>
        <w:bottom w:val="none" w:sz="0" w:space="0" w:color="auto"/>
        <w:right w:val="none" w:sz="0" w:space="0" w:color="auto"/>
      </w:divBdr>
      <w:divsChild>
        <w:div w:id="8152690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5BCED-9885-4462-9F34-1A0AB82CC4CC}">
  <ds:schemaRefs>
    <ds:schemaRef ds:uri="http://schemas.openxmlformats.org/officeDocument/2006/bibliography"/>
  </ds:schemaRefs>
</ds:datastoreItem>
</file>

<file path=customXml/itemProps2.xml><?xml version="1.0" encoding="utf-8"?>
<ds:datastoreItem xmlns:ds="http://schemas.openxmlformats.org/officeDocument/2006/customXml" ds:itemID="{70A83453-C43F-48BF-BE24-941D16E05504}">
  <ds:schemaRefs>
    <ds:schemaRef ds:uri="http://schemas.openxmlformats.org/officeDocument/2006/bibliography"/>
  </ds:schemaRefs>
</ds:datastoreItem>
</file>

<file path=customXml/itemProps3.xml><?xml version="1.0" encoding="utf-8"?>
<ds:datastoreItem xmlns:ds="http://schemas.openxmlformats.org/officeDocument/2006/customXml" ds:itemID="{904513BC-146A-4E36-8A05-0A58ECB9D756}">
  <ds:schemaRefs>
    <ds:schemaRef ds:uri="http://schemas.openxmlformats.org/officeDocument/2006/bibliography"/>
  </ds:schemaRefs>
</ds:datastoreItem>
</file>

<file path=customXml/itemProps4.xml><?xml version="1.0" encoding="utf-8"?>
<ds:datastoreItem xmlns:ds="http://schemas.openxmlformats.org/officeDocument/2006/customXml" ds:itemID="{1CAF43F2-77E4-4CE8-B664-51238F8FC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1069</Characters>
  <Application>Microsoft Office Word</Application>
  <DocSecurity>0</DocSecurity>
  <Lines>8</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Master Subscription Agreement</vt:lpstr>
      <vt:lpstr>Master Subscription Agreement</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Subscription Agreement</dc:title>
  <dc:creator>Susan Seah</dc:creator>
  <cp:lastModifiedBy>Test User</cp:lastModifiedBy>
  <cp:revision>2</cp:revision>
  <cp:lastPrinted>2018-11-28T22:27:00Z</cp:lastPrinted>
  <dcterms:created xsi:type="dcterms:W3CDTF">2021-07-16T14:30:00Z</dcterms:created>
  <dcterms:modified xsi:type="dcterms:W3CDTF">2021-07-16T14:30:00Z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2013-08-06T00:00:00Z</vt:filetime>
  </property>
  <property fmtid="{D5CDD505-2E9C-101B-9397-08002B2CF9AE}" pid="3" name="LastSaved">
    <vt:filetime>2014-12-14T00:00:00Z</vt:filetime>
  </property>
  <property fmtid="{D5CDD505-2E9C-101B-9397-08002B2CF9AE}" pid="4" name="ParleyProDocumentId">
    <vt:lpwstr>4a572e11-2c3c-4187-96f9-75d6d60db250</vt:lpwstr>
  </property>
  <property fmtid="{D5CDD505-2E9C-101B-9397-08002B2CF9AE}" pid="5" name="ParleyProLastEditedAt">
    <vt:r8>1623337059158</vt:r8>
  </property>
</Properties>
</file>