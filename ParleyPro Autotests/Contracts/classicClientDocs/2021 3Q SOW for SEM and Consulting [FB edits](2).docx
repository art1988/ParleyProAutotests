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DBABF7" w14:textId="77777777" w:rsidR="00CF1907" w:rsidRPr="0050047D" w:rsidRDefault="00D97E6F">
      <w:pPr>
        <w:spacing w:after="0" w:line="240" w:lineRule="auto"/>
        <w:jc w:val="center"/>
        <w:rPr>
          <w:rFonts w:ascii="Calibri" w:eastAsia="Calibri" w:hAnsi="Calibri" w:cs="Times New Roman"/>
          <w:b/>
          <w:sz w:val="18"/>
        </w:rPr>
      </w:pPr>
      <w:r w:rsidRPr="0050047D">
        <w:rPr>
          <w:rFonts w:ascii="Calibri" w:hAnsi="Calibri"/>
          <w:b/>
          <w:sz w:val="18"/>
        </w:rPr>
        <w:t>Statement of Work for 3Q Digital Search Engine Marketing and Consulting</w:t>
      </w:r>
      <w:r w:rsidRPr="0050047D">
        <w:rPr>
          <w:rFonts w:ascii="Calibri" w:eastAsia="Calibri" w:hAnsi="Calibri"/>
          <w:b/>
          <w:color w:val="000000"/>
          <w:sz w:val="18"/>
        </w:rPr>
        <w:t xml:space="preserve"> </w:t>
      </w:r>
      <w:r w:rsidRPr="0050047D">
        <w:rPr>
          <w:rFonts w:ascii="Calibri" w:hAnsi="Calibri"/>
          <w:b/>
          <w:sz w:val="18"/>
        </w:rPr>
        <w:t xml:space="preserve">  </w:t>
      </w:r>
    </w:p>
    <w:p w14:paraId="3C60E09F" w14:textId="77777777" w:rsidR="00CF1907" w:rsidRPr="0050047D" w:rsidRDefault="00D97E6F">
      <w:pPr>
        <w:spacing w:after="0" w:line="240" w:lineRule="auto"/>
        <w:jc w:val="center"/>
        <w:rPr>
          <w:rFonts w:ascii="Calibri" w:eastAsia="Calibri" w:hAnsi="Calibri" w:cs="Times New Roman"/>
          <w:b/>
          <w:sz w:val="18"/>
        </w:rPr>
      </w:pPr>
      <w:r w:rsidRPr="0050047D">
        <w:rPr>
          <w:rFonts w:ascii="Calibri" w:hAnsi="Calibri"/>
          <w:b/>
          <w:sz w:val="18"/>
        </w:rPr>
        <w:t xml:space="preserve">NO SERVICES MAY BE PERFORMED UNTIL FACEBOOK AND VENDOR SIGN THIS STATEMENT OF WORK </w:t>
      </w:r>
      <w:r w:rsidRPr="0050047D">
        <w:rPr>
          <w:rFonts w:ascii="Calibri" w:hAnsi="Calibri"/>
          <w:b/>
          <w:sz w:val="18"/>
          <w:u w:val="single"/>
        </w:rPr>
        <w:t>AND</w:t>
      </w:r>
      <w:r w:rsidRPr="0050047D">
        <w:rPr>
          <w:rFonts w:ascii="Calibri" w:eastAsia="Calibri" w:hAnsi="Calibri"/>
          <w:b/>
          <w:sz w:val="18"/>
        </w:rPr>
        <w:t xml:space="preserve"> FACEBOOK ISSUES A VALID PURCHASE ORDER </w:t>
      </w:r>
    </w:p>
    <w:p w14:paraId="6B960EF2" w14:textId="77777777" w:rsidR="00CF1907" w:rsidRPr="0050047D" w:rsidRDefault="00CF1907">
      <w:pPr>
        <w:spacing w:after="0" w:line="240" w:lineRule="auto"/>
        <w:jc w:val="center"/>
        <w:rPr>
          <w:rFonts w:ascii="Calibri" w:hAnsi="Calibri"/>
          <w:b/>
          <w:color w:val="FF0000"/>
          <w:sz w:val="18"/>
        </w:rPr>
      </w:pPr>
    </w:p>
    <w:p w14:paraId="76C85C49" w14:textId="77777777" w:rsidR="00CF1907" w:rsidRPr="0050047D" w:rsidRDefault="00D97E6F">
      <w:pPr>
        <w:spacing w:after="0" w:line="240" w:lineRule="auto"/>
        <w:jc w:val="both"/>
        <w:rPr>
          <w:rFonts w:ascii="Calibri" w:eastAsia="Calibri" w:hAnsi="Calibri" w:cs="Times New Roman"/>
          <w:sz w:val="18"/>
        </w:rPr>
      </w:pPr>
      <w:r w:rsidRPr="0050047D">
        <w:rPr>
          <w:rFonts w:ascii="Calibri" w:hAnsi="Calibri"/>
          <w:sz w:val="18"/>
        </w:rPr>
        <w:t xml:space="preserve">The purpose of this SOW is to describe the Services and Deliverables that Vendor will provide to Facebook under the terms of the Professional Services Agreement entered into between </w:t>
      </w:r>
      <w:r>
        <w:rPr>
          <w:rFonts w:ascii="Calibri" w:eastAsia="Calibri" w:hAnsi="Calibri" w:cs="Calibri"/>
          <w:sz w:val="18"/>
          <w:szCs w:val="18"/>
        </w:rPr>
        <w:t>3Q Digital, Inc.</w:t>
      </w:r>
      <w:r w:rsidRPr="0050047D">
        <w:rPr>
          <w:rFonts w:ascii="Calibri" w:eastAsia="Calibri" w:hAnsi="Calibri"/>
          <w:sz w:val="18"/>
        </w:rPr>
        <w:t xml:space="preserve"> (“</w:t>
      </w:r>
      <w:r w:rsidRPr="0050047D">
        <w:rPr>
          <w:rFonts w:ascii="Calibri" w:eastAsia="Calibri" w:hAnsi="Calibri"/>
          <w:b/>
          <w:sz w:val="18"/>
        </w:rPr>
        <w:t>Vendor</w:t>
      </w:r>
      <w:r w:rsidRPr="0050047D">
        <w:rPr>
          <w:rFonts w:ascii="Calibri" w:eastAsia="Calibri" w:hAnsi="Calibri"/>
          <w:sz w:val="18"/>
        </w:rPr>
        <w:t>”) and Facebook, Inc. (“</w:t>
      </w:r>
      <w:r w:rsidRPr="0050047D">
        <w:rPr>
          <w:rFonts w:ascii="Calibri" w:eastAsia="Calibri" w:hAnsi="Calibri"/>
          <w:b/>
          <w:sz w:val="18"/>
        </w:rPr>
        <w:t>Facebook</w:t>
      </w:r>
      <w:r w:rsidRPr="0050047D">
        <w:rPr>
          <w:rFonts w:ascii="Calibri" w:eastAsia="Calibri" w:hAnsi="Calibri"/>
          <w:sz w:val="18"/>
        </w:rPr>
        <w:t xml:space="preserve">”) on </w:t>
      </w:r>
      <w:r>
        <w:rPr>
          <w:rFonts w:ascii="Calibri" w:eastAsia="Calibri" w:hAnsi="Calibri" w:cs="Calibri"/>
          <w:sz w:val="18"/>
          <w:szCs w:val="18"/>
        </w:rPr>
        <w:t>January 1, 2015</w:t>
      </w:r>
      <w:r w:rsidRPr="0050047D">
        <w:rPr>
          <w:rFonts w:ascii="Calibri" w:eastAsia="Calibri" w:hAnsi="Calibri"/>
          <w:sz w:val="18"/>
        </w:rPr>
        <w:t xml:space="preserve"> (the “</w:t>
      </w:r>
      <w:r w:rsidRPr="0050047D">
        <w:rPr>
          <w:rFonts w:ascii="Calibri" w:eastAsia="Calibri" w:hAnsi="Calibri"/>
          <w:b/>
          <w:sz w:val="18"/>
        </w:rPr>
        <w:t>Agreement</w:t>
      </w:r>
      <w:r w:rsidRPr="0050047D">
        <w:rPr>
          <w:rFonts w:ascii="Calibri" w:eastAsia="Calibri" w:hAnsi="Calibri"/>
          <w:sz w:val="18"/>
        </w:rPr>
        <w:t xml:space="preserve">”). Capitalized terms used and not defined in this SOW have the meanings given such terms in the Agreement. This SOW is effective as of </w:t>
      </w:r>
      <w:r>
        <w:rPr>
          <w:rFonts w:ascii="Calibri" w:eastAsia="Calibri" w:hAnsi="Calibri" w:cs="Calibri"/>
          <w:sz w:val="18"/>
          <w:szCs w:val="18"/>
        </w:rPr>
        <w:t>January 1, 2021</w:t>
      </w:r>
      <w:r w:rsidRPr="0050047D">
        <w:rPr>
          <w:rFonts w:ascii="Calibri" w:eastAsia="Calibri" w:hAnsi="Calibri"/>
          <w:sz w:val="18"/>
        </w:rPr>
        <w:t xml:space="preserve"> (“</w:t>
      </w:r>
      <w:r w:rsidRPr="0050047D">
        <w:rPr>
          <w:rFonts w:ascii="Calibri" w:eastAsia="Calibri" w:hAnsi="Calibri"/>
          <w:b/>
          <w:sz w:val="18"/>
        </w:rPr>
        <w:t>SOW Effective Date</w:t>
      </w:r>
      <w:r w:rsidRPr="0050047D">
        <w:rPr>
          <w:rFonts w:ascii="Calibri" w:eastAsia="Calibri" w:hAnsi="Calibri"/>
          <w:sz w:val="18"/>
        </w:rPr>
        <w:t>”). Unless otherwise terminated earlier in accordance with the terms of the Agreement or Section 7 below or extended by written amendment, the Services and Deliverables will end on the completion of the Services and Deliverables by Vendor, which in no event shall be later than December 31, 2021, and acceptance of the Services and Deliverables by Facebook.</w:t>
      </w:r>
    </w:p>
    <w:p w14:paraId="7F895ED1" w14:textId="77777777" w:rsidR="00CF1907" w:rsidRPr="0050047D" w:rsidRDefault="00CF1907">
      <w:pPr>
        <w:spacing w:after="0" w:line="240" w:lineRule="auto"/>
        <w:jc w:val="center"/>
        <w:rPr>
          <w:rFonts w:ascii="Calibri" w:hAnsi="Calibri"/>
          <w:b/>
          <w:color w:val="FF0000"/>
          <w:sz w:val="18"/>
        </w:rPr>
      </w:pPr>
    </w:p>
    <w:tbl>
      <w:tblPr>
        <w:tblStyle w:val="a"/>
        <w:tblW w:w="99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45"/>
        <w:gridCol w:w="4981"/>
      </w:tblGrid>
      <w:tr w:rsidR="00CF1907" w14:paraId="0769A2A8" w14:textId="77777777" w:rsidTr="0050047D">
        <w:trPr>
          <w:trHeight w:val="206"/>
        </w:trPr>
        <w:tc>
          <w:tcPr>
            <w:tcW w:w="4945" w:type="dxa"/>
            <w:tcBorders>
              <w:top w:val="single" w:sz="4" w:space="0" w:color="000000"/>
              <w:left w:val="single" w:sz="4" w:space="0" w:color="000000"/>
              <w:bottom w:val="single" w:sz="4" w:space="0" w:color="000000"/>
              <w:right w:val="single" w:sz="4" w:space="0" w:color="000000"/>
            </w:tcBorders>
          </w:tcPr>
          <w:p w14:paraId="54077355" w14:textId="77777777" w:rsidR="00CF1907" w:rsidRPr="0050047D" w:rsidRDefault="00D97E6F">
            <w:pPr>
              <w:spacing w:after="0" w:line="240" w:lineRule="auto"/>
              <w:jc w:val="both"/>
              <w:rPr>
                <w:rFonts w:ascii="Calibri" w:hAnsi="Calibri"/>
                <w:sz w:val="18"/>
              </w:rPr>
            </w:pPr>
            <w:r w:rsidRPr="0050047D">
              <w:rPr>
                <w:rFonts w:ascii="Calibri" w:hAnsi="Calibri"/>
                <w:sz w:val="18"/>
              </w:rPr>
              <w:t>Vendor</w:t>
            </w:r>
          </w:p>
        </w:tc>
        <w:tc>
          <w:tcPr>
            <w:tcW w:w="4981" w:type="dxa"/>
            <w:tcBorders>
              <w:top w:val="single" w:sz="4" w:space="0" w:color="000000"/>
              <w:left w:val="single" w:sz="4" w:space="0" w:color="000000"/>
              <w:bottom w:val="single" w:sz="4" w:space="0" w:color="000000"/>
              <w:right w:val="single" w:sz="4" w:space="0" w:color="000000"/>
            </w:tcBorders>
          </w:tcPr>
          <w:p w14:paraId="3CE06403" w14:textId="77777777" w:rsidR="00CF1907" w:rsidRPr="0050047D" w:rsidRDefault="00D97E6F">
            <w:pPr>
              <w:spacing w:after="0" w:line="240" w:lineRule="auto"/>
              <w:jc w:val="both"/>
              <w:rPr>
                <w:rFonts w:ascii="Calibri" w:eastAsia="Calibri" w:hAnsi="Calibri" w:cs="Times New Roman"/>
                <w:sz w:val="18"/>
              </w:rPr>
            </w:pPr>
            <w:r w:rsidRPr="0050047D">
              <w:rPr>
                <w:rFonts w:ascii="Calibri" w:hAnsi="Calibri"/>
                <w:sz w:val="18"/>
              </w:rPr>
              <w:t xml:space="preserve">Facebook </w:t>
            </w:r>
          </w:p>
        </w:tc>
      </w:tr>
      <w:tr w:rsidR="00CF1907" w14:paraId="18FC84EA" w14:textId="77777777" w:rsidTr="0050047D">
        <w:trPr>
          <w:trHeight w:val="68"/>
        </w:trPr>
        <w:tc>
          <w:tcPr>
            <w:tcW w:w="4945" w:type="dxa"/>
            <w:tcBorders>
              <w:top w:val="single" w:sz="4" w:space="0" w:color="000000"/>
              <w:left w:val="single" w:sz="4" w:space="0" w:color="000000"/>
              <w:bottom w:val="single" w:sz="4" w:space="0" w:color="000000"/>
              <w:right w:val="single" w:sz="4" w:space="0" w:color="000000"/>
            </w:tcBorders>
          </w:tcPr>
          <w:p w14:paraId="7A91B928" w14:textId="77777777" w:rsidR="00CF1907" w:rsidRPr="0050047D" w:rsidRDefault="00D97E6F" w:rsidP="0050047D">
            <w:pPr>
              <w:pBdr>
                <w:top w:val="nil"/>
                <w:left w:val="nil"/>
                <w:bottom w:val="nil"/>
                <w:right w:val="nil"/>
                <w:between w:val="nil"/>
              </w:pBdr>
              <w:spacing w:after="0" w:line="240" w:lineRule="auto"/>
              <w:jc w:val="both"/>
              <w:rPr>
                <w:rFonts w:ascii="Calibri" w:hAnsi="Calibri"/>
                <w:color w:val="000000"/>
                <w:sz w:val="18"/>
              </w:rPr>
            </w:pPr>
            <w:r w:rsidRPr="0050047D">
              <w:rPr>
                <w:rFonts w:ascii="Calibri" w:hAnsi="Calibri"/>
                <w:color w:val="000000"/>
                <w:sz w:val="18"/>
              </w:rPr>
              <w:t>Project Manager: Blair Matsuura</w:t>
            </w:r>
          </w:p>
        </w:tc>
        <w:tc>
          <w:tcPr>
            <w:tcW w:w="4981" w:type="dxa"/>
            <w:tcBorders>
              <w:top w:val="single" w:sz="4" w:space="0" w:color="000000"/>
              <w:left w:val="single" w:sz="4" w:space="0" w:color="000000"/>
              <w:bottom w:val="single" w:sz="4" w:space="0" w:color="000000"/>
              <w:right w:val="single" w:sz="4" w:space="0" w:color="000000"/>
            </w:tcBorders>
          </w:tcPr>
          <w:p w14:paraId="4379213A" w14:textId="77777777" w:rsidR="00CF1907" w:rsidRPr="0050047D" w:rsidRDefault="00D97E6F" w:rsidP="0050047D">
            <w:pPr>
              <w:pBdr>
                <w:top w:val="nil"/>
                <w:left w:val="nil"/>
                <w:bottom w:val="nil"/>
                <w:right w:val="nil"/>
                <w:between w:val="nil"/>
              </w:pBdr>
              <w:spacing w:after="0" w:line="240" w:lineRule="auto"/>
              <w:jc w:val="both"/>
              <w:rPr>
                <w:rFonts w:ascii="Calibri" w:hAnsi="Calibri"/>
                <w:color w:val="000000"/>
                <w:sz w:val="18"/>
              </w:rPr>
            </w:pPr>
            <w:r w:rsidRPr="0050047D">
              <w:rPr>
                <w:rFonts w:ascii="Calibri" w:hAnsi="Calibri"/>
                <w:color w:val="000000"/>
                <w:sz w:val="18"/>
              </w:rPr>
              <w:t>Project Manager: David Castor</w:t>
            </w:r>
          </w:p>
        </w:tc>
      </w:tr>
      <w:tr w:rsidR="00CF1907" w14:paraId="0A68630B" w14:textId="77777777" w:rsidTr="0050047D">
        <w:trPr>
          <w:trHeight w:val="143"/>
        </w:trPr>
        <w:tc>
          <w:tcPr>
            <w:tcW w:w="4945" w:type="dxa"/>
            <w:tcBorders>
              <w:top w:val="single" w:sz="4" w:space="0" w:color="000000"/>
              <w:left w:val="single" w:sz="4" w:space="0" w:color="000000"/>
              <w:bottom w:val="single" w:sz="4" w:space="0" w:color="000000"/>
              <w:right w:val="single" w:sz="4" w:space="0" w:color="000000"/>
            </w:tcBorders>
          </w:tcPr>
          <w:p w14:paraId="2A83CC7E" w14:textId="77777777" w:rsidR="00CF1907" w:rsidRPr="0050047D" w:rsidRDefault="00D97E6F">
            <w:pPr>
              <w:spacing w:after="0" w:line="240" w:lineRule="auto"/>
              <w:jc w:val="both"/>
              <w:rPr>
                <w:rFonts w:ascii="Calibri" w:hAnsi="Calibri"/>
                <w:sz w:val="18"/>
              </w:rPr>
            </w:pPr>
            <w:r w:rsidRPr="0050047D">
              <w:rPr>
                <w:rFonts w:ascii="Calibri" w:hAnsi="Calibri"/>
                <w:sz w:val="18"/>
              </w:rPr>
              <w:t>Email: blair@3qdigital.com</w:t>
            </w:r>
          </w:p>
        </w:tc>
        <w:tc>
          <w:tcPr>
            <w:tcW w:w="4981" w:type="dxa"/>
            <w:tcBorders>
              <w:top w:val="single" w:sz="4" w:space="0" w:color="000000"/>
              <w:left w:val="single" w:sz="4" w:space="0" w:color="000000"/>
              <w:bottom w:val="single" w:sz="4" w:space="0" w:color="000000"/>
              <w:right w:val="single" w:sz="4" w:space="0" w:color="000000"/>
            </w:tcBorders>
          </w:tcPr>
          <w:p w14:paraId="1D48BC31" w14:textId="77777777" w:rsidR="00CF1907" w:rsidRPr="0050047D" w:rsidRDefault="00D97E6F">
            <w:pPr>
              <w:spacing w:after="0" w:line="240" w:lineRule="auto"/>
              <w:jc w:val="both"/>
              <w:rPr>
                <w:rFonts w:ascii="Calibri" w:eastAsia="Calibri" w:hAnsi="Calibri" w:cs="Times New Roman"/>
                <w:sz w:val="18"/>
              </w:rPr>
            </w:pPr>
            <w:r w:rsidRPr="0050047D">
              <w:rPr>
                <w:rFonts w:ascii="Calibri" w:hAnsi="Calibri"/>
                <w:sz w:val="18"/>
              </w:rPr>
              <w:t>Email:  dcastor@fb.com</w:t>
            </w:r>
          </w:p>
        </w:tc>
      </w:tr>
    </w:tbl>
    <w:p w14:paraId="61AC5C29" w14:textId="77777777" w:rsidR="00CF1907" w:rsidRPr="0050047D" w:rsidRDefault="00CF1907">
      <w:pPr>
        <w:spacing w:after="0" w:line="240" w:lineRule="auto"/>
        <w:jc w:val="both"/>
        <w:rPr>
          <w:rFonts w:ascii="Calibri" w:hAnsi="Calibri"/>
          <w:sz w:val="18"/>
        </w:rPr>
      </w:pPr>
    </w:p>
    <w:p w14:paraId="2C586F75" w14:textId="77777777" w:rsidR="00CF1907" w:rsidRPr="0050047D" w:rsidRDefault="00CF1907" w:rsidP="0050047D">
      <w:pPr>
        <w:pBdr>
          <w:top w:val="single" w:sz="4" w:space="1" w:color="000000"/>
        </w:pBdr>
        <w:tabs>
          <w:tab w:val="center" w:pos="9360"/>
        </w:tabs>
        <w:spacing w:after="0" w:line="240" w:lineRule="auto"/>
        <w:jc w:val="both"/>
        <w:rPr>
          <w:rFonts w:ascii="Calibri" w:hAnsi="Calibri"/>
          <w:sz w:val="18"/>
        </w:rPr>
      </w:pPr>
    </w:p>
    <w:p w14:paraId="57B897D2" w14:textId="77777777" w:rsidR="00CF1907" w:rsidRPr="0050047D" w:rsidRDefault="00D97E6F" w:rsidP="0050047D">
      <w:pPr>
        <w:numPr>
          <w:ilvl w:val="0"/>
          <w:numId w:val="10"/>
        </w:numPr>
        <w:spacing w:after="0" w:line="240" w:lineRule="auto"/>
        <w:jc w:val="both"/>
        <w:rPr>
          <w:rFonts w:ascii="Calibri" w:hAnsi="Calibri"/>
        </w:rPr>
      </w:pPr>
      <w:r w:rsidRPr="0050047D">
        <w:rPr>
          <w:rFonts w:ascii="Calibri" w:hAnsi="Calibri"/>
          <w:b/>
          <w:sz w:val="18"/>
        </w:rPr>
        <w:t>Services</w:t>
      </w:r>
      <w:r w:rsidRPr="0050047D">
        <w:rPr>
          <w:rFonts w:ascii="Calibri" w:hAnsi="Calibri"/>
          <w:sz w:val="18"/>
        </w:rPr>
        <w:t>.</w:t>
      </w:r>
      <w:r w:rsidRPr="0050047D">
        <w:rPr>
          <w:rFonts w:ascii="Calibri" w:hAnsi="Calibri"/>
          <w:b/>
          <w:sz w:val="18"/>
        </w:rPr>
        <w:t xml:space="preserve">  </w:t>
      </w:r>
      <w:r w:rsidRPr="0050047D">
        <w:rPr>
          <w:rFonts w:ascii="Calibri" w:hAnsi="Calibri"/>
          <w:sz w:val="18"/>
        </w:rPr>
        <w:t xml:space="preserve">Vendor shall provide the following Services and Deliverables to Facebook:  </w:t>
      </w:r>
    </w:p>
    <w:p w14:paraId="5FA53598" w14:textId="77777777" w:rsidR="00CF1907" w:rsidRPr="0050047D" w:rsidRDefault="00D97E6F" w:rsidP="0050047D">
      <w:pPr>
        <w:numPr>
          <w:ilvl w:val="1"/>
          <w:numId w:val="10"/>
        </w:numPr>
        <w:tabs>
          <w:tab w:val="left" w:pos="720"/>
        </w:tabs>
        <w:spacing w:after="0" w:line="240" w:lineRule="auto"/>
        <w:ind w:left="720" w:hanging="360"/>
        <w:rPr>
          <w:rFonts w:ascii="Calibri" w:hAnsi="Calibri"/>
        </w:rPr>
      </w:pPr>
      <w:r w:rsidRPr="0050047D">
        <w:rPr>
          <w:rFonts w:ascii="Calibri" w:hAnsi="Calibri"/>
          <w:sz w:val="18"/>
          <w:u w:val="single"/>
        </w:rPr>
        <w:t>Description</w:t>
      </w:r>
      <w:r w:rsidRPr="0050047D">
        <w:rPr>
          <w:rFonts w:ascii="Calibri" w:hAnsi="Calibri"/>
          <w:sz w:val="18"/>
        </w:rPr>
        <w:t>:</w:t>
      </w:r>
      <w:r w:rsidRPr="0050047D">
        <w:rPr>
          <w:rFonts w:ascii="Calibri" w:hAnsi="Calibri"/>
          <w:b/>
          <w:sz w:val="18"/>
        </w:rPr>
        <w:t xml:space="preserve"> </w:t>
      </w:r>
      <w:r w:rsidRPr="0050047D">
        <w:rPr>
          <w:rFonts w:ascii="Calibri" w:hAnsi="Calibri"/>
          <w:sz w:val="18"/>
        </w:rPr>
        <w:t>Digital advertising media strategy, planning, buying and optimization services to evaluate and improve Facebook’s current SEM and Display practices. Services</w:t>
      </w:r>
      <w:r>
        <w:rPr>
          <w:rFonts w:ascii="Calibri" w:eastAsia="Calibri" w:hAnsi="Calibri" w:cs="Calibri"/>
          <w:sz w:val="18"/>
          <w:szCs w:val="18"/>
        </w:rPr>
        <w:t xml:space="preserve"> may</w:t>
      </w:r>
      <w:r w:rsidRPr="0050047D">
        <w:rPr>
          <w:rFonts w:ascii="Calibri" w:hAnsi="Calibri"/>
          <w:sz w:val="18"/>
        </w:rPr>
        <w:t xml:space="preserve"> include but are not limited to:</w:t>
      </w:r>
    </w:p>
    <w:p w14:paraId="6005EE0B" w14:textId="77777777" w:rsidR="00CF1907" w:rsidRPr="0050047D" w:rsidRDefault="00CF1907">
      <w:pPr>
        <w:tabs>
          <w:tab w:val="left" w:pos="720"/>
        </w:tabs>
        <w:spacing w:after="0" w:line="240" w:lineRule="auto"/>
        <w:rPr>
          <w:rFonts w:ascii="Calibri" w:hAnsi="Calibri"/>
          <w:sz w:val="18"/>
        </w:rPr>
      </w:pPr>
    </w:p>
    <w:p w14:paraId="5E8A166D" w14:textId="77777777" w:rsidR="00CF1907" w:rsidRPr="0050047D" w:rsidRDefault="00D97E6F" w:rsidP="0050047D">
      <w:pPr>
        <w:numPr>
          <w:ilvl w:val="0"/>
          <w:numId w:val="2"/>
        </w:numPr>
        <w:tabs>
          <w:tab w:val="left" w:pos="720"/>
        </w:tabs>
        <w:spacing w:after="0" w:line="240" w:lineRule="auto"/>
        <w:ind w:left="900"/>
        <w:rPr>
          <w:rFonts w:ascii="Calibri" w:hAnsi="Calibri"/>
          <w:sz w:val="18"/>
        </w:rPr>
      </w:pPr>
      <w:r w:rsidRPr="0050047D">
        <w:rPr>
          <w:rFonts w:ascii="Calibri" w:hAnsi="Calibri"/>
          <w:sz w:val="18"/>
          <w:u w:val="single"/>
        </w:rPr>
        <w:t>Digital Media Consulting</w:t>
      </w:r>
    </w:p>
    <w:p w14:paraId="728B4C28" w14:textId="77777777" w:rsidR="00CF1907" w:rsidRPr="0050047D" w:rsidRDefault="00CF1907">
      <w:pPr>
        <w:tabs>
          <w:tab w:val="left" w:pos="720"/>
        </w:tabs>
        <w:spacing w:after="0" w:line="240" w:lineRule="auto"/>
        <w:ind w:firstLine="720"/>
        <w:rPr>
          <w:rFonts w:ascii="Calibri" w:hAnsi="Calibri"/>
          <w:sz w:val="18"/>
          <w:u w:val="single"/>
        </w:rPr>
      </w:pPr>
    </w:p>
    <w:p w14:paraId="64F57E55" w14:textId="77777777" w:rsidR="00CF1907" w:rsidRDefault="00D97E6F">
      <w:pPr>
        <w:numPr>
          <w:ilvl w:val="1"/>
          <w:numId w:val="5"/>
        </w:numPr>
        <w:pBdr>
          <w:top w:val="nil"/>
          <w:left w:val="nil"/>
          <w:bottom w:val="nil"/>
          <w:right w:val="nil"/>
          <w:between w:val="nil"/>
        </w:pBdr>
        <w:spacing w:after="0" w:line="240" w:lineRule="auto"/>
        <w:rPr>
          <w:rFonts w:ascii="Calibri" w:eastAsia="Calibri" w:hAnsi="Calibri" w:cs="Calibri"/>
          <w:sz w:val="18"/>
          <w:szCs w:val="18"/>
        </w:rPr>
      </w:pPr>
      <w:r>
        <w:rPr>
          <w:rFonts w:ascii="Calibri" w:eastAsia="Calibri" w:hAnsi="Calibri" w:cs="Calibri"/>
          <w:sz w:val="18"/>
          <w:szCs w:val="18"/>
        </w:rPr>
        <w:t>Paid Search Management</w:t>
      </w:r>
    </w:p>
    <w:p w14:paraId="38FC80FC" w14:textId="77777777" w:rsidR="00CF1907" w:rsidRDefault="00D97E6F">
      <w:pPr>
        <w:numPr>
          <w:ilvl w:val="2"/>
          <w:numId w:val="5"/>
        </w:numPr>
        <w:pBdr>
          <w:top w:val="nil"/>
          <w:left w:val="nil"/>
          <w:bottom w:val="nil"/>
          <w:right w:val="nil"/>
          <w:between w:val="nil"/>
        </w:pBdr>
        <w:spacing w:after="0" w:line="240" w:lineRule="auto"/>
        <w:rPr>
          <w:rFonts w:ascii="Calibri" w:eastAsia="Calibri" w:hAnsi="Calibri" w:cs="Calibri"/>
          <w:sz w:val="18"/>
          <w:szCs w:val="18"/>
        </w:rPr>
      </w:pPr>
      <w:r>
        <w:rPr>
          <w:rFonts w:ascii="Calibri" w:eastAsia="Calibri" w:hAnsi="Calibri" w:cs="Calibri"/>
          <w:sz w:val="18"/>
          <w:szCs w:val="18"/>
        </w:rPr>
        <w:t xml:space="preserve">Refine Facebook’s channel strategy and execution plan </w:t>
      </w:r>
    </w:p>
    <w:p w14:paraId="49ED11EC" w14:textId="77777777" w:rsidR="00CF1907" w:rsidRPr="0050047D" w:rsidRDefault="00D97E6F" w:rsidP="0050047D">
      <w:pPr>
        <w:numPr>
          <w:ilvl w:val="2"/>
          <w:numId w:val="5"/>
        </w:numPr>
        <w:pBdr>
          <w:top w:val="nil"/>
          <w:left w:val="nil"/>
          <w:bottom w:val="nil"/>
          <w:right w:val="nil"/>
          <w:between w:val="nil"/>
        </w:pBdr>
        <w:spacing w:after="0" w:line="240" w:lineRule="auto"/>
        <w:rPr>
          <w:rFonts w:ascii="Calibri" w:hAnsi="Calibri"/>
          <w:sz w:val="18"/>
        </w:rPr>
      </w:pPr>
      <w:r w:rsidRPr="0050047D">
        <w:rPr>
          <w:rFonts w:ascii="Calibri" w:hAnsi="Calibri"/>
          <w:sz w:val="18"/>
        </w:rPr>
        <w:t>Search</w:t>
      </w:r>
      <w:r w:rsidRPr="0050047D">
        <w:rPr>
          <w:rFonts w:ascii="Calibri" w:hAnsi="Calibri"/>
          <w:color w:val="000000"/>
          <w:sz w:val="18"/>
        </w:rPr>
        <w:t xml:space="preserve"> engine recommendations and testing</w:t>
      </w:r>
    </w:p>
    <w:p w14:paraId="26D5646D" w14:textId="77777777" w:rsidR="00CF1907" w:rsidRPr="0050047D" w:rsidRDefault="00D97E6F" w:rsidP="0050047D">
      <w:pPr>
        <w:numPr>
          <w:ilvl w:val="2"/>
          <w:numId w:val="5"/>
        </w:numPr>
        <w:pBdr>
          <w:top w:val="nil"/>
          <w:left w:val="nil"/>
          <w:bottom w:val="nil"/>
          <w:right w:val="nil"/>
          <w:between w:val="nil"/>
        </w:pBdr>
        <w:spacing w:after="0" w:line="240" w:lineRule="auto"/>
        <w:rPr>
          <w:rFonts w:ascii="Calibri" w:hAnsi="Calibri"/>
          <w:color w:val="000000"/>
          <w:sz w:val="18"/>
        </w:rPr>
      </w:pPr>
      <w:r w:rsidRPr="0050047D">
        <w:rPr>
          <w:rFonts w:ascii="Calibri" w:hAnsi="Calibri"/>
          <w:color w:val="000000"/>
          <w:sz w:val="18"/>
        </w:rPr>
        <w:t>Recommend search engines beyond Google AdWords.</w:t>
      </w:r>
    </w:p>
    <w:p w14:paraId="637A6D55" w14:textId="77777777" w:rsidR="00CF1907" w:rsidRPr="0050047D" w:rsidRDefault="00D97E6F" w:rsidP="0050047D">
      <w:pPr>
        <w:numPr>
          <w:ilvl w:val="2"/>
          <w:numId w:val="5"/>
        </w:numPr>
        <w:pBdr>
          <w:top w:val="nil"/>
          <w:left w:val="nil"/>
          <w:bottom w:val="nil"/>
          <w:right w:val="nil"/>
          <w:between w:val="nil"/>
        </w:pBdr>
        <w:spacing w:after="0" w:line="240" w:lineRule="auto"/>
        <w:rPr>
          <w:rFonts w:ascii="Calibri" w:hAnsi="Calibri"/>
          <w:color w:val="000000"/>
          <w:sz w:val="18"/>
        </w:rPr>
      </w:pPr>
      <w:r w:rsidRPr="0050047D">
        <w:rPr>
          <w:rFonts w:ascii="Calibri" w:hAnsi="Calibri"/>
          <w:color w:val="000000"/>
          <w:sz w:val="18"/>
        </w:rPr>
        <w:t>Implement full campaigns and test efficiency.</w:t>
      </w:r>
    </w:p>
    <w:p w14:paraId="6AC13782" w14:textId="79A3FCF6" w:rsidR="00CF1907" w:rsidRPr="0050047D" w:rsidRDefault="00D97E6F" w:rsidP="0050047D">
      <w:pPr>
        <w:numPr>
          <w:ilvl w:val="2"/>
          <w:numId w:val="5"/>
        </w:numPr>
        <w:pBdr>
          <w:top w:val="nil"/>
          <w:left w:val="nil"/>
          <w:bottom w:val="nil"/>
          <w:right w:val="nil"/>
          <w:between w:val="nil"/>
        </w:pBdr>
        <w:spacing w:after="0" w:line="240" w:lineRule="auto"/>
        <w:rPr>
          <w:rFonts w:ascii="Calibri" w:hAnsi="Calibri"/>
          <w:sz w:val="18"/>
        </w:rPr>
      </w:pPr>
      <w:r w:rsidRPr="0050047D">
        <w:rPr>
          <w:rFonts w:ascii="Calibri" w:hAnsi="Calibri"/>
          <w:color w:val="000000"/>
          <w:sz w:val="18"/>
        </w:rPr>
        <w:t xml:space="preserve">Execute and optimize SEM tests including, but not limited to </w:t>
      </w:r>
      <w:r>
        <w:rPr>
          <w:rFonts w:ascii="Calibri" w:eastAsia="Calibri" w:hAnsi="Calibri" w:cs="Calibri"/>
          <w:sz w:val="18"/>
          <w:szCs w:val="18"/>
        </w:rPr>
        <w:t>ad</w:t>
      </w:r>
      <w:r w:rsidRPr="0050047D">
        <w:rPr>
          <w:rFonts w:ascii="Calibri" w:hAnsi="Calibri"/>
          <w:sz w:val="18"/>
        </w:rPr>
        <w:t xml:space="preserve"> </w:t>
      </w:r>
      <w:r w:rsidRPr="0050047D">
        <w:rPr>
          <w:rFonts w:ascii="Calibri" w:hAnsi="Calibri"/>
          <w:color w:val="000000"/>
          <w:sz w:val="18"/>
        </w:rPr>
        <w:t>copy testing, regional testing.</w:t>
      </w:r>
    </w:p>
    <w:p w14:paraId="117B6A12" w14:textId="77777777" w:rsidR="00CF1907" w:rsidRDefault="00CF1907">
      <w:pPr>
        <w:spacing w:after="0" w:line="240" w:lineRule="auto"/>
        <w:ind w:left="1440"/>
        <w:rPr>
          <w:rFonts w:ascii="Calibri" w:eastAsia="Calibri" w:hAnsi="Calibri" w:cs="Calibri"/>
          <w:sz w:val="18"/>
          <w:szCs w:val="18"/>
        </w:rPr>
      </w:pPr>
    </w:p>
    <w:p w14:paraId="46A0E0F9" w14:textId="77777777" w:rsidR="00CF1907" w:rsidRDefault="00D97E6F">
      <w:pPr>
        <w:numPr>
          <w:ilvl w:val="1"/>
          <w:numId w:val="5"/>
        </w:numPr>
        <w:spacing w:after="0" w:line="240" w:lineRule="auto"/>
        <w:rPr>
          <w:rFonts w:ascii="Calibri" w:eastAsia="Calibri" w:hAnsi="Calibri" w:cs="Calibri"/>
          <w:sz w:val="18"/>
          <w:szCs w:val="18"/>
        </w:rPr>
      </w:pPr>
      <w:r>
        <w:rPr>
          <w:rFonts w:ascii="Calibri" w:eastAsia="Calibri" w:hAnsi="Calibri" w:cs="Calibri"/>
          <w:sz w:val="18"/>
          <w:szCs w:val="18"/>
        </w:rPr>
        <w:t xml:space="preserve">Programmatic display, </w:t>
      </w:r>
      <w:commentRangeStart w:id="0"/>
      <w:r>
        <w:rPr>
          <w:rFonts w:ascii="Calibri" w:eastAsia="Calibri" w:hAnsi="Calibri" w:cs="Calibri"/>
          <w:sz w:val="18"/>
          <w:szCs w:val="18"/>
        </w:rPr>
        <w:t>CTV</w:t>
      </w:r>
      <w:commentRangeEnd w:id="0"/>
      <w:r w:rsidR="007F5BF3">
        <w:rPr>
          <w:rStyle w:val="CommentReference"/>
        </w:rPr>
        <w:commentReference w:id="0"/>
      </w:r>
      <w:r>
        <w:rPr>
          <w:rFonts w:ascii="Calibri" w:eastAsia="Calibri" w:hAnsi="Calibri" w:cs="Calibri"/>
          <w:sz w:val="18"/>
          <w:szCs w:val="18"/>
        </w:rPr>
        <w:t>, audio, and video user acquisition and reengagement Management</w:t>
      </w:r>
    </w:p>
    <w:p w14:paraId="24E37F49" w14:textId="77777777" w:rsidR="00CF1907" w:rsidRDefault="00D97E6F">
      <w:pPr>
        <w:numPr>
          <w:ilvl w:val="2"/>
          <w:numId w:val="5"/>
        </w:numPr>
        <w:spacing w:after="0" w:line="240" w:lineRule="auto"/>
        <w:rPr>
          <w:rFonts w:ascii="Calibri" w:eastAsia="Calibri" w:hAnsi="Calibri" w:cs="Calibri"/>
          <w:sz w:val="18"/>
          <w:szCs w:val="18"/>
        </w:rPr>
      </w:pPr>
      <w:r>
        <w:rPr>
          <w:rFonts w:ascii="Calibri" w:eastAsia="Calibri" w:hAnsi="Calibri" w:cs="Calibri"/>
          <w:sz w:val="18"/>
          <w:szCs w:val="18"/>
        </w:rPr>
        <w:t xml:space="preserve">Refine Facebook’s channel strategy and execution plan </w:t>
      </w:r>
    </w:p>
    <w:p w14:paraId="4696CA4B" w14:textId="24108066" w:rsidR="00CF1907" w:rsidRDefault="00D97E6F">
      <w:pPr>
        <w:numPr>
          <w:ilvl w:val="2"/>
          <w:numId w:val="5"/>
        </w:numPr>
        <w:pBdr>
          <w:top w:val="nil"/>
          <w:left w:val="nil"/>
          <w:bottom w:val="nil"/>
          <w:right w:val="nil"/>
          <w:between w:val="nil"/>
        </w:pBdr>
        <w:spacing w:after="0" w:line="240" w:lineRule="auto"/>
        <w:rPr>
          <w:rFonts w:ascii="Calibri" w:eastAsia="Calibri" w:hAnsi="Calibri" w:cs="Calibri"/>
          <w:sz w:val="18"/>
          <w:szCs w:val="18"/>
        </w:rPr>
      </w:pPr>
      <w:r>
        <w:rPr>
          <w:rFonts w:ascii="Calibri" w:eastAsia="Calibri" w:hAnsi="Calibri" w:cs="Calibri"/>
          <w:sz w:val="18"/>
          <w:szCs w:val="18"/>
        </w:rPr>
        <w:t xml:space="preserve">Implement display and video campaigns across Google GDN, </w:t>
      </w:r>
      <w:ins w:id="1" w:author="Doug Nguyen" w:date="2020-12-11T15:06:00Z">
        <w:r w:rsidR="007F5BF3">
          <w:rPr>
            <w:rFonts w:ascii="Calibri" w:eastAsia="Calibri" w:hAnsi="Calibri" w:cs="Calibri"/>
            <w:sz w:val="18"/>
            <w:szCs w:val="18"/>
          </w:rPr>
          <w:t>Y</w:t>
        </w:r>
      </w:ins>
      <w:del w:id="2" w:author="Doug Nguyen" w:date="2020-12-11T15:06:00Z">
        <w:r w:rsidDel="007F5BF3">
          <w:rPr>
            <w:rFonts w:ascii="Calibri" w:eastAsia="Calibri" w:hAnsi="Calibri" w:cs="Calibri"/>
            <w:sz w:val="18"/>
            <w:szCs w:val="18"/>
          </w:rPr>
          <w:delText>y</w:delText>
        </w:r>
      </w:del>
      <w:r>
        <w:rPr>
          <w:rFonts w:ascii="Calibri" w:eastAsia="Calibri" w:hAnsi="Calibri" w:cs="Calibri"/>
          <w:sz w:val="18"/>
          <w:szCs w:val="18"/>
        </w:rPr>
        <w:t>ou</w:t>
      </w:r>
      <w:ins w:id="3" w:author="Doug Nguyen" w:date="2020-12-11T15:06:00Z">
        <w:r w:rsidR="007F5BF3">
          <w:rPr>
            <w:rFonts w:ascii="Calibri" w:eastAsia="Calibri" w:hAnsi="Calibri" w:cs="Calibri"/>
            <w:sz w:val="18"/>
            <w:szCs w:val="18"/>
          </w:rPr>
          <w:t>T</w:t>
        </w:r>
      </w:ins>
      <w:r>
        <w:rPr>
          <w:rFonts w:ascii="Calibri" w:eastAsia="Calibri" w:hAnsi="Calibri" w:cs="Calibri"/>
          <w:sz w:val="18"/>
          <w:szCs w:val="18"/>
        </w:rPr>
        <w:t xml:space="preserve">ube, DSPs and other platforms mutually agreed upon.  </w:t>
      </w:r>
    </w:p>
    <w:p w14:paraId="21DB709F" w14:textId="77777777" w:rsidR="00CF1907" w:rsidRDefault="00D97E6F">
      <w:pPr>
        <w:numPr>
          <w:ilvl w:val="2"/>
          <w:numId w:val="5"/>
        </w:numPr>
        <w:pBdr>
          <w:top w:val="nil"/>
          <w:left w:val="nil"/>
          <w:bottom w:val="nil"/>
          <w:right w:val="nil"/>
          <w:between w:val="nil"/>
        </w:pBdr>
        <w:spacing w:after="0" w:line="240" w:lineRule="auto"/>
        <w:rPr>
          <w:rFonts w:ascii="Calibri" w:eastAsia="Calibri" w:hAnsi="Calibri" w:cs="Calibri"/>
          <w:sz w:val="18"/>
          <w:szCs w:val="18"/>
        </w:rPr>
      </w:pPr>
      <w:r>
        <w:rPr>
          <w:rFonts w:ascii="Calibri" w:eastAsia="Calibri" w:hAnsi="Calibri" w:cs="Calibri"/>
          <w:sz w:val="18"/>
          <w:szCs w:val="18"/>
        </w:rPr>
        <w:t>When applicable, utilize an ad server to set up tracking and serve ads on active campaigns.</w:t>
      </w:r>
    </w:p>
    <w:p w14:paraId="7A7C4146" w14:textId="77777777" w:rsidR="00CF1907" w:rsidRDefault="00D97E6F">
      <w:pPr>
        <w:numPr>
          <w:ilvl w:val="2"/>
          <w:numId w:val="5"/>
        </w:numPr>
        <w:pBdr>
          <w:top w:val="nil"/>
          <w:left w:val="nil"/>
          <w:bottom w:val="nil"/>
          <w:right w:val="nil"/>
          <w:between w:val="nil"/>
        </w:pBdr>
        <w:spacing w:after="0" w:line="240" w:lineRule="auto"/>
        <w:rPr>
          <w:rFonts w:ascii="Calibri" w:eastAsia="Calibri" w:hAnsi="Calibri" w:cs="Calibri"/>
          <w:sz w:val="18"/>
          <w:szCs w:val="18"/>
        </w:rPr>
      </w:pPr>
      <w:r>
        <w:rPr>
          <w:rFonts w:ascii="Calibri" w:eastAsia="Calibri" w:hAnsi="Calibri" w:cs="Calibri"/>
          <w:sz w:val="18"/>
          <w:szCs w:val="18"/>
        </w:rPr>
        <w:t>Where applicable, recommend direct media buys with online publishers and negotiate these placements.</w:t>
      </w:r>
    </w:p>
    <w:p w14:paraId="0BE11F81" w14:textId="77777777" w:rsidR="00CF1907" w:rsidRDefault="00D97E6F">
      <w:pPr>
        <w:numPr>
          <w:ilvl w:val="2"/>
          <w:numId w:val="5"/>
        </w:numPr>
        <w:pBdr>
          <w:top w:val="nil"/>
          <w:left w:val="nil"/>
          <w:bottom w:val="nil"/>
          <w:right w:val="nil"/>
          <w:between w:val="nil"/>
        </w:pBdr>
        <w:spacing w:after="0" w:line="240" w:lineRule="auto"/>
        <w:rPr>
          <w:rFonts w:ascii="Calibri" w:eastAsia="Calibri" w:hAnsi="Calibri" w:cs="Calibri"/>
          <w:sz w:val="18"/>
          <w:szCs w:val="18"/>
        </w:rPr>
      </w:pPr>
      <w:r>
        <w:rPr>
          <w:rFonts w:ascii="Calibri" w:eastAsia="Calibri" w:hAnsi="Calibri" w:cs="Calibri"/>
          <w:sz w:val="18"/>
          <w:szCs w:val="18"/>
        </w:rPr>
        <w:t>Identify and test new 3rd party display and other programmatic networks</w:t>
      </w:r>
    </w:p>
    <w:p w14:paraId="5682621E" w14:textId="77777777" w:rsidR="00CF1907" w:rsidRDefault="00D97E6F">
      <w:pPr>
        <w:numPr>
          <w:ilvl w:val="2"/>
          <w:numId w:val="5"/>
        </w:numPr>
        <w:pBdr>
          <w:top w:val="nil"/>
          <w:left w:val="nil"/>
          <w:bottom w:val="nil"/>
          <w:right w:val="nil"/>
          <w:between w:val="nil"/>
        </w:pBdr>
        <w:spacing w:after="0" w:line="240" w:lineRule="auto"/>
        <w:rPr>
          <w:rFonts w:ascii="Calibri" w:eastAsia="Calibri" w:hAnsi="Calibri" w:cs="Calibri"/>
          <w:sz w:val="18"/>
          <w:szCs w:val="18"/>
        </w:rPr>
      </w:pPr>
      <w:r>
        <w:rPr>
          <w:rFonts w:ascii="Calibri" w:eastAsia="Calibri" w:hAnsi="Calibri" w:cs="Calibri"/>
          <w:sz w:val="18"/>
          <w:szCs w:val="18"/>
        </w:rPr>
        <w:t>Execute and optimize programmatic tests including, but not limited to, creative testing, incrementality testing</w:t>
      </w:r>
    </w:p>
    <w:p w14:paraId="62FAF2F6" w14:textId="77777777" w:rsidR="00CF1907" w:rsidRDefault="00CF1907">
      <w:pPr>
        <w:pBdr>
          <w:top w:val="nil"/>
          <w:left w:val="nil"/>
          <w:bottom w:val="nil"/>
          <w:right w:val="nil"/>
          <w:between w:val="nil"/>
        </w:pBdr>
        <w:spacing w:after="0" w:line="240" w:lineRule="auto"/>
        <w:ind w:left="2160"/>
        <w:rPr>
          <w:rFonts w:ascii="Calibri" w:eastAsia="Calibri" w:hAnsi="Calibri" w:cs="Calibri"/>
          <w:sz w:val="18"/>
          <w:szCs w:val="18"/>
        </w:rPr>
      </w:pPr>
    </w:p>
    <w:p w14:paraId="5047ADF1" w14:textId="77777777" w:rsidR="00CF1907" w:rsidRDefault="00D97E6F">
      <w:pPr>
        <w:numPr>
          <w:ilvl w:val="1"/>
          <w:numId w:val="5"/>
        </w:numPr>
        <w:spacing w:after="0" w:line="240" w:lineRule="auto"/>
        <w:rPr>
          <w:rFonts w:ascii="Calibri" w:eastAsia="Calibri" w:hAnsi="Calibri" w:cs="Calibri"/>
          <w:sz w:val="18"/>
          <w:szCs w:val="18"/>
        </w:rPr>
      </w:pPr>
      <w:r>
        <w:rPr>
          <w:rFonts w:ascii="Calibri" w:eastAsia="Calibri" w:hAnsi="Calibri" w:cs="Calibri"/>
          <w:sz w:val="18"/>
          <w:szCs w:val="18"/>
        </w:rPr>
        <w:t>Paid Mobile App Acquisition and reengagement Management</w:t>
      </w:r>
    </w:p>
    <w:p w14:paraId="68E8E9F0" w14:textId="77777777" w:rsidR="00CF1907" w:rsidRDefault="00D97E6F">
      <w:pPr>
        <w:numPr>
          <w:ilvl w:val="2"/>
          <w:numId w:val="5"/>
        </w:numPr>
        <w:spacing w:after="0" w:line="240" w:lineRule="auto"/>
        <w:rPr>
          <w:rFonts w:ascii="Calibri" w:eastAsia="Calibri" w:hAnsi="Calibri" w:cs="Calibri"/>
          <w:sz w:val="18"/>
          <w:szCs w:val="18"/>
        </w:rPr>
      </w:pPr>
      <w:r>
        <w:rPr>
          <w:rFonts w:ascii="Calibri" w:eastAsia="Calibri" w:hAnsi="Calibri" w:cs="Calibri"/>
          <w:sz w:val="18"/>
          <w:szCs w:val="18"/>
        </w:rPr>
        <w:t xml:space="preserve">Refine Facebook’s channel strategy and execution plan </w:t>
      </w:r>
    </w:p>
    <w:p w14:paraId="4A6391E6" w14:textId="77777777" w:rsidR="00CF1907" w:rsidRDefault="00D97E6F">
      <w:pPr>
        <w:numPr>
          <w:ilvl w:val="2"/>
          <w:numId w:val="5"/>
        </w:numPr>
        <w:spacing w:after="0" w:line="240" w:lineRule="auto"/>
        <w:rPr>
          <w:rFonts w:ascii="Calibri" w:eastAsia="Calibri" w:hAnsi="Calibri" w:cs="Calibri"/>
          <w:sz w:val="18"/>
          <w:szCs w:val="18"/>
        </w:rPr>
      </w:pPr>
      <w:r>
        <w:rPr>
          <w:rFonts w:ascii="Calibri" w:eastAsia="Calibri" w:hAnsi="Calibri" w:cs="Calibri"/>
          <w:sz w:val="18"/>
          <w:szCs w:val="18"/>
        </w:rPr>
        <w:t xml:space="preserve">Run App campaigns across Google UAC and </w:t>
      </w:r>
      <w:proofErr w:type="spellStart"/>
      <w:r>
        <w:rPr>
          <w:rFonts w:ascii="Calibri" w:eastAsia="Calibri" w:hAnsi="Calibri" w:cs="Calibri"/>
          <w:sz w:val="18"/>
          <w:szCs w:val="18"/>
        </w:rPr>
        <w:t>ACe</w:t>
      </w:r>
      <w:proofErr w:type="spellEnd"/>
      <w:r>
        <w:rPr>
          <w:rFonts w:ascii="Calibri" w:eastAsia="Calibri" w:hAnsi="Calibri" w:cs="Calibri"/>
          <w:sz w:val="18"/>
          <w:szCs w:val="18"/>
        </w:rPr>
        <w:t>, as well as other applicable mobile networks</w:t>
      </w:r>
    </w:p>
    <w:p w14:paraId="68E10C1A" w14:textId="77777777" w:rsidR="00CF1907" w:rsidRDefault="00D97E6F">
      <w:pPr>
        <w:numPr>
          <w:ilvl w:val="2"/>
          <w:numId w:val="5"/>
        </w:numPr>
        <w:spacing w:after="0" w:line="240" w:lineRule="auto"/>
        <w:rPr>
          <w:rFonts w:ascii="Calibri" w:eastAsia="Calibri" w:hAnsi="Calibri" w:cs="Calibri"/>
          <w:sz w:val="18"/>
          <w:szCs w:val="18"/>
        </w:rPr>
      </w:pPr>
      <w:r>
        <w:rPr>
          <w:rFonts w:ascii="Calibri" w:eastAsia="Calibri" w:hAnsi="Calibri" w:cs="Calibri"/>
          <w:sz w:val="18"/>
          <w:szCs w:val="18"/>
        </w:rPr>
        <w:t>Recommend and test new mobile app networks</w:t>
      </w:r>
    </w:p>
    <w:p w14:paraId="1C9A42B3" w14:textId="77777777" w:rsidR="00CF1907" w:rsidRDefault="00D97E6F">
      <w:pPr>
        <w:numPr>
          <w:ilvl w:val="2"/>
          <w:numId w:val="5"/>
        </w:numPr>
        <w:spacing w:after="0" w:line="240" w:lineRule="auto"/>
        <w:rPr>
          <w:rFonts w:ascii="Calibri" w:eastAsia="Calibri" w:hAnsi="Calibri" w:cs="Calibri"/>
          <w:sz w:val="18"/>
          <w:szCs w:val="18"/>
        </w:rPr>
      </w:pPr>
      <w:r>
        <w:rPr>
          <w:rFonts w:ascii="Calibri" w:eastAsia="Calibri" w:hAnsi="Calibri" w:cs="Calibri"/>
          <w:sz w:val="18"/>
          <w:szCs w:val="18"/>
        </w:rPr>
        <w:t>Implement full campaigns and test efficiency.</w:t>
      </w:r>
    </w:p>
    <w:p w14:paraId="64FD8D2A" w14:textId="0332C881" w:rsidR="00CF1907" w:rsidRDefault="00D97E6F">
      <w:pPr>
        <w:numPr>
          <w:ilvl w:val="2"/>
          <w:numId w:val="5"/>
        </w:numPr>
        <w:pBdr>
          <w:top w:val="nil"/>
          <w:left w:val="nil"/>
          <w:bottom w:val="nil"/>
          <w:right w:val="nil"/>
          <w:between w:val="nil"/>
        </w:pBdr>
        <w:spacing w:after="0" w:line="240" w:lineRule="auto"/>
        <w:rPr>
          <w:rFonts w:ascii="Calibri" w:eastAsia="Calibri" w:hAnsi="Calibri" w:cs="Calibri"/>
          <w:sz w:val="18"/>
          <w:szCs w:val="18"/>
        </w:rPr>
      </w:pPr>
      <w:r>
        <w:rPr>
          <w:rFonts w:ascii="Calibri" w:eastAsia="Calibri" w:hAnsi="Calibri" w:cs="Calibri"/>
          <w:sz w:val="18"/>
          <w:szCs w:val="18"/>
        </w:rPr>
        <w:t>Provide quality assurance (</w:t>
      </w:r>
      <w:ins w:id="4" w:author="Doug Nguyen" w:date="2020-12-11T15:09:00Z">
        <w:r w:rsidR="00703D7A">
          <w:rPr>
            <w:rFonts w:ascii="Calibri" w:eastAsia="Calibri" w:hAnsi="Calibri" w:cs="Calibri"/>
            <w:sz w:val="18"/>
            <w:szCs w:val="18"/>
          </w:rPr>
          <w:t>“</w:t>
        </w:r>
      </w:ins>
      <w:r w:rsidRPr="004C2E46">
        <w:rPr>
          <w:rFonts w:ascii="Calibri" w:eastAsia="Calibri" w:hAnsi="Calibri" w:cs="Calibri"/>
          <w:b/>
          <w:bCs/>
          <w:sz w:val="18"/>
          <w:szCs w:val="18"/>
        </w:rPr>
        <w:t>QA</w:t>
      </w:r>
      <w:ins w:id="5" w:author="Doug Nguyen" w:date="2020-12-11T15:09:00Z">
        <w:r w:rsidR="00703D7A">
          <w:rPr>
            <w:rFonts w:ascii="Calibri" w:eastAsia="Calibri" w:hAnsi="Calibri" w:cs="Calibri"/>
            <w:sz w:val="18"/>
            <w:szCs w:val="18"/>
          </w:rPr>
          <w:t>”</w:t>
        </w:r>
      </w:ins>
      <w:r>
        <w:rPr>
          <w:rFonts w:ascii="Calibri" w:eastAsia="Calibri" w:hAnsi="Calibri" w:cs="Calibri"/>
          <w:sz w:val="18"/>
          <w:szCs w:val="18"/>
        </w:rPr>
        <w:t>) on Facebook’s mobile attribution implementation.</w:t>
      </w:r>
    </w:p>
    <w:p w14:paraId="6E1D70AD" w14:textId="77777777" w:rsidR="00CF1907" w:rsidRDefault="00D97E6F">
      <w:pPr>
        <w:numPr>
          <w:ilvl w:val="2"/>
          <w:numId w:val="5"/>
        </w:numPr>
        <w:pBdr>
          <w:top w:val="nil"/>
          <w:left w:val="nil"/>
          <w:bottom w:val="nil"/>
          <w:right w:val="nil"/>
          <w:between w:val="nil"/>
        </w:pBdr>
        <w:spacing w:after="0" w:line="240" w:lineRule="auto"/>
        <w:rPr>
          <w:rFonts w:ascii="Calibri" w:eastAsia="Calibri" w:hAnsi="Calibri" w:cs="Calibri"/>
          <w:sz w:val="18"/>
          <w:szCs w:val="18"/>
        </w:rPr>
      </w:pPr>
      <w:r>
        <w:rPr>
          <w:rFonts w:ascii="Calibri" w:eastAsia="Calibri" w:hAnsi="Calibri" w:cs="Calibri"/>
          <w:sz w:val="18"/>
          <w:szCs w:val="18"/>
        </w:rPr>
        <w:t>Where requested, perform app store optimization services</w:t>
      </w:r>
    </w:p>
    <w:p w14:paraId="7A7896AE" w14:textId="77777777" w:rsidR="00CF1907" w:rsidRDefault="00D97E6F">
      <w:pPr>
        <w:numPr>
          <w:ilvl w:val="2"/>
          <w:numId w:val="5"/>
        </w:numPr>
        <w:spacing w:after="0" w:line="240" w:lineRule="auto"/>
        <w:rPr>
          <w:rFonts w:ascii="Calibri" w:eastAsia="Calibri" w:hAnsi="Calibri" w:cs="Calibri"/>
          <w:sz w:val="18"/>
          <w:szCs w:val="18"/>
        </w:rPr>
      </w:pPr>
      <w:r>
        <w:rPr>
          <w:rFonts w:ascii="Calibri" w:eastAsia="Calibri" w:hAnsi="Calibri" w:cs="Calibri"/>
          <w:sz w:val="18"/>
          <w:szCs w:val="18"/>
        </w:rPr>
        <w:t>Execute and optimize mobile app tests including, but not limited to, creative testing, incrementality testing</w:t>
      </w:r>
    </w:p>
    <w:p w14:paraId="7F397889" w14:textId="77777777" w:rsidR="00CF1907" w:rsidRDefault="00CF1907">
      <w:pPr>
        <w:spacing w:after="0" w:line="240" w:lineRule="auto"/>
        <w:ind w:left="1440"/>
        <w:rPr>
          <w:rFonts w:ascii="Calibri" w:eastAsia="Calibri" w:hAnsi="Calibri" w:cs="Calibri"/>
          <w:sz w:val="18"/>
          <w:szCs w:val="18"/>
          <w:highlight w:val="yellow"/>
        </w:rPr>
      </w:pPr>
    </w:p>
    <w:p w14:paraId="5AD20C31" w14:textId="77777777" w:rsidR="00CF1907" w:rsidRDefault="00D97E6F">
      <w:pPr>
        <w:numPr>
          <w:ilvl w:val="1"/>
          <w:numId w:val="5"/>
        </w:numPr>
        <w:spacing w:after="0" w:line="240" w:lineRule="auto"/>
        <w:rPr>
          <w:rFonts w:ascii="Calibri" w:eastAsia="Calibri" w:hAnsi="Calibri" w:cs="Calibri"/>
          <w:sz w:val="18"/>
          <w:szCs w:val="18"/>
        </w:rPr>
      </w:pPr>
      <w:r>
        <w:rPr>
          <w:rFonts w:ascii="Calibri" w:eastAsia="Calibri" w:hAnsi="Calibri" w:cs="Calibri"/>
          <w:sz w:val="18"/>
          <w:szCs w:val="18"/>
        </w:rPr>
        <w:t>Paid Social Management</w:t>
      </w:r>
    </w:p>
    <w:p w14:paraId="472A8759" w14:textId="77777777" w:rsidR="00CF1907" w:rsidRDefault="00D97E6F">
      <w:pPr>
        <w:numPr>
          <w:ilvl w:val="2"/>
          <w:numId w:val="5"/>
        </w:numPr>
        <w:spacing w:after="0" w:line="240" w:lineRule="auto"/>
        <w:rPr>
          <w:rFonts w:ascii="Calibri" w:eastAsia="Calibri" w:hAnsi="Calibri" w:cs="Calibri"/>
          <w:sz w:val="18"/>
          <w:szCs w:val="18"/>
        </w:rPr>
      </w:pPr>
      <w:r>
        <w:rPr>
          <w:rFonts w:ascii="Calibri" w:eastAsia="Calibri" w:hAnsi="Calibri" w:cs="Calibri"/>
          <w:sz w:val="18"/>
          <w:szCs w:val="18"/>
        </w:rPr>
        <w:t xml:space="preserve">Refine Facebook’s channel strategy and execution plan </w:t>
      </w:r>
    </w:p>
    <w:p w14:paraId="4597291D" w14:textId="77777777" w:rsidR="00CF1907" w:rsidRDefault="00D97E6F">
      <w:pPr>
        <w:numPr>
          <w:ilvl w:val="2"/>
          <w:numId w:val="5"/>
        </w:numPr>
        <w:spacing w:after="0" w:line="240" w:lineRule="auto"/>
        <w:rPr>
          <w:rFonts w:ascii="Calibri" w:eastAsia="Calibri" w:hAnsi="Calibri" w:cs="Calibri"/>
          <w:sz w:val="18"/>
          <w:szCs w:val="18"/>
        </w:rPr>
      </w:pPr>
      <w:r>
        <w:rPr>
          <w:rFonts w:ascii="Calibri" w:eastAsia="Calibri" w:hAnsi="Calibri" w:cs="Calibri"/>
          <w:sz w:val="18"/>
          <w:szCs w:val="18"/>
        </w:rPr>
        <w:t>Manage paid social campaigns on existing social channels</w:t>
      </w:r>
    </w:p>
    <w:p w14:paraId="531117D3" w14:textId="77777777" w:rsidR="00CF1907" w:rsidRDefault="00D97E6F">
      <w:pPr>
        <w:numPr>
          <w:ilvl w:val="2"/>
          <w:numId w:val="5"/>
        </w:numPr>
        <w:spacing w:after="0" w:line="240" w:lineRule="auto"/>
        <w:rPr>
          <w:rFonts w:ascii="Calibri" w:eastAsia="Calibri" w:hAnsi="Calibri" w:cs="Calibri"/>
          <w:sz w:val="18"/>
          <w:szCs w:val="18"/>
        </w:rPr>
      </w:pPr>
      <w:r>
        <w:rPr>
          <w:rFonts w:ascii="Calibri" w:eastAsia="Calibri" w:hAnsi="Calibri" w:cs="Calibri"/>
          <w:sz w:val="18"/>
          <w:szCs w:val="18"/>
        </w:rPr>
        <w:t>Recommend and test new social channels</w:t>
      </w:r>
    </w:p>
    <w:p w14:paraId="51CBCEC5" w14:textId="77777777" w:rsidR="00CF1907" w:rsidRDefault="00D97E6F">
      <w:pPr>
        <w:numPr>
          <w:ilvl w:val="2"/>
          <w:numId w:val="5"/>
        </w:numPr>
        <w:spacing w:after="0" w:line="240" w:lineRule="auto"/>
        <w:rPr>
          <w:rFonts w:ascii="Calibri" w:eastAsia="Calibri" w:hAnsi="Calibri" w:cs="Calibri"/>
          <w:sz w:val="18"/>
          <w:szCs w:val="18"/>
        </w:rPr>
      </w:pPr>
      <w:r>
        <w:rPr>
          <w:rFonts w:ascii="Calibri" w:eastAsia="Calibri" w:hAnsi="Calibri" w:cs="Calibri"/>
          <w:sz w:val="18"/>
          <w:szCs w:val="18"/>
        </w:rPr>
        <w:t>Implement full campaigns and test efficiency.</w:t>
      </w:r>
    </w:p>
    <w:p w14:paraId="12C84299" w14:textId="77777777" w:rsidR="00CF1907" w:rsidRDefault="00D97E6F">
      <w:pPr>
        <w:numPr>
          <w:ilvl w:val="2"/>
          <w:numId w:val="5"/>
        </w:numPr>
        <w:spacing w:after="0" w:line="240" w:lineRule="auto"/>
        <w:rPr>
          <w:rFonts w:ascii="Calibri" w:eastAsia="Calibri" w:hAnsi="Calibri" w:cs="Calibri"/>
          <w:sz w:val="18"/>
          <w:szCs w:val="18"/>
        </w:rPr>
      </w:pPr>
      <w:r>
        <w:rPr>
          <w:rFonts w:ascii="Calibri" w:eastAsia="Calibri" w:hAnsi="Calibri" w:cs="Calibri"/>
          <w:sz w:val="18"/>
          <w:szCs w:val="18"/>
        </w:rPr>
        <w:t>Execute and optimize paid social tests including, but not limited to creative testing, incrementality testing</w:t>
      </w:r>
    </w:p>
    <w:p w14:paraId="27AF91B2" w14:textId="77777777" w:rsidR="00CF1907" w:rsidRPr="0050047D" w:rsidRDefault="00CF1907" w:rsidP="0050047D">
      <w:pPr>
        <w:spacing w:after="0" w:line="240" w:lineRule="auto"/>
        <w:ind w:left="2160"/>
        <w:rPr>
          <w:rFonts w:ascii="Calibri" w:hAnsi="Calibri"/>
          <w:sz w:val="18"/>
          <w:highlight w:val="yellow"/>
        </w:rPr>
      </w:pPr>
    </w:p>
    <w:p w14:paraId="1575104A" w14:textId="77777777" w:rsidR="00CF1907" w:rsidRPr="0050047D" w:rsidRDefault="00D97E6F" w:rsidP="0050047D">
      <w:pPr>
        <w:numPr>
          <w:ilvl w:val="1"/>
          <w:numId w:val="5"/>
        </w:numPr>
        <w:spacing w:after="0" w:line="240" w:lineRule="auto"/>
        <w:rPr>
          <w:rFonts w:ascii="Calibri" w:hAnsi="Calibri"/>
          <w:sz w:val="18"/>
        </w:rPr>
      </w:pPr>
      <w:r w:rsidRPr="0050047D">
        <w:rPr>
          <w:rFonts w:ascii="Calibri" w:hAnsi="Calibri"/>
          <w:sz w:val="18"/>
        </w:rPr>
        <w:t>Keyword discovery</w:t>
      </w:r>
      <w:r>
        <w:rPr>
          <w:rFonts w:ascii="Calibri" w:eastAsia="Calibri" w:hAnsi="Calibri" w:cs="Calibri"/>
          <w:sz w:val="18"/>
          <w:szCs w:val="18"/>
        </w:rPr>
        <w:t xml:space="preserve"> within applicable marketing channels</w:t>
      </w:r>
    </w:p>
    <w:p w14:paraId="46FEAA51" w14:textId="77777777" w:rsidR="00CF1907" w:rsidRPr="0050047D" w:rsidRDefault="00D97E6F" w:rsidP="0050047D">
      <w:pPr>
        <w:numPr>
          <w:ilvl w:val="2"/>
          <w:numId w:val="5"/>
        </w:numPr>
        <w:spacing w:after="0" w:line="240" w:lineRule="auto"/>
        <w:rPr>
          <w:rFonts w:ascii="Calibri" w:hAnsi="Calibri"/>
          <w:sz w:val="18"/>
        </w:rPr>
      </w:pPr>
      <w:r w:rsidRPr="0050047D">
        <w:rPr>
          <w:rFonts w:ascii="Calibri" w:hAnsi="Calibri"/>
          <w:sz w:val="18"/>
        </w:rPr>
        <w:t>Use multiple keyword research tools to expand existing keyword sets.</w:t>
      </w:r>
    </w:p>
    <w:p w14:paraId="32D8D18C" w14:textId="77777777" w:rsidR="00CF1907" w:rsidRPr="0050047D" w:rsidRDefault="00D97E6F" w:rsidP="0050047D">
      <w:pPr>
        <w:numPr>
          <w:ilvl w:val="2"/>
          <w:numId w:val="5"/>
        </w:numPr>
        <w:spacing w:after="0" w:line="240" w:lineRule="auto"/>
        <w:rPr>
          <w:rFonts w:ascii="Calibri" w:hAnsi="Calibri"/>
          <w:sz w:val="18"/>
        </w:rPr>
      </w:pPr>
      <w:r w:rsidRPr="0050047D">
        <w:rPr>
          <w:rFonts w:ascii="Calibri" w:hAnsi="Calibri"/>
          <w:sz w:val="18"/>
        </w:rPr>
        <w:t>Analyze competitor keywords and add these keywords to campaigns.</w:t>
      </w:r>
    </w:p>
    <w:p w14:paraId="42EBC5D2" w14:textId="77777777" w:rsidR="00CF1907" w:rsidRPr="0050047D" w:rsidRDefault="00D97E6F" w:rsidP="0050047D">
      <w:pPr>
        <w:numPr>
          <w:ilvl w:val="2"/>
          <w:numId w:val="5"/>
        </w:numPr>
        <w:spacing w:after="0" w:line="240" w:lineRule="auto"/>
        <w:rPr>
          <w:rFonts w:ascii="Calibri" w:hAnsi="Calibri"/>
          <w:sz w:val="18"/>
        </w:rPr>
      </w:pPr>
      <w:r w:rsidRPr="0050047D">
        <w:rPr>
          <w:rFonts w:ascii="Calibri" w:hAnsi="Calibri"/>
          <w:sz w:val="18"/>
        </w:rPr>
        <w:t>Add appropriate match types (exact, phrase, broad) to each keyword.</w:t>
      </w:r>
    </w:p>
    <w:p w14:paraId="6A10DA96" w14:textId="77777777" w:rsidR="00CF1907" w:rsidRPr="0050047D" w:rsidRDefault="00CF1907" w:rsidP="0050047D">
      <w:pPr>
        <w:spacing w:after="0" w:line="240" w:lineRule="auto"/>
        <w:ind w:left="1440"/>
        <w:rPr>
          <w:rFonts w:ascii="Calibri" w:hAnsi="Calibri"/>
          <w:sz w:val="18"/>
        </w:rPr>
      </w:pPr>
    </w:p>
    <w:p w14:paraId="239E8968" w14:textId="77777777" w:rsidR="00CF1907" w:rsidRDefault="00D97E6F">
      <w:pPr>
        <w:numPr>
          <w:ilvl w:val="1"/>
          <w:numId w:val="5"/>
        </w:numPr>
        <w:spacing w:after="0" w:line="240" w:lineRule="auto"/>
        <w:rPr>
          <w:rFonts w:ascii="Calibri" w:eastAsia="Calibri" w:hAnsi="Calibri" w:cs="Calibri"/>
          <w:sz w:val="18"/>
          <w:szCs w:val="18"/>
        </w:rPr>
      </w:pPr>
      <w:r>
        <w:rPr>
          <w:rFonts w:ascii="Calibri" w:eastAsia="Calibri" w:hAnsi="Calibri" w:cs="Calibri"/>
          <w:sz w:val="18"/>
          <w:szCs w:val="18"/>
        </w:rPr>
        <w:t>Targeting within applicable marketing channels</w:t>
      </w:r>
    </w:p>
    <w:p w14:paraId="140A1740" w14:textId="77777777" w:rsidR="00CF1907" w:rsidRPr="0050047D" w:rsidRDefault="00D97E6F" w:rsidP="0050047D">
      <w:pPr>
        <w:numPr>
          <w:ilvl w:val="2"/>
          <w:numId w:val="5"/>
        </w:numPr>
        <w:spacing w:after="0" w:line="240" w:lineRule="auto"/>
        <w:rPr>
          <w:rFonts w:ascii="Calibri" w:hAnsi="Calibri"/>
          <w:sz w:val="18"/>
        </w:rPr>
      </w:pPr>
      <w:r>
        <w:rPr>
          <w:rFonts w:ascii="Calibri" w:eastAsia="Calibri" w:hAnsi="Calibri" w:cs="Calibri"/>
          <w:sz w:val="18"/>
          <w:szCs w:val="18"/>
        </w:rPr>
        <w:t>Analyze</w:t>
      </w:r>
      <w:r w:rsidRPr="0050047D">
        <w:rPr>
          <w:rFonts w:ascii="Calibri" w:hAnsi="Calibri"/>
          <w:sz w:val="18"/>
        </w:rPr>
        <w:t xml:space="preserve"> targeting opportunities, including geo-targeting, </w:t>
      </w:r>
      <w:proofErr w:type="gramStart"/>
      <w:r w:rsidRPr="0050047D">
        <w:rPr>
          <w:rFonts w:ascii="Calibri" w:hAnsi="Calibri"/>
          <w:sz w:val="18"/>
        </w:rPr>
        <w:t>day-parting</w:t>
      </w:r>
      <w:proofErr w:type="gramEnd"/>
      <w:r w:rsidRPr="0050047D">
        <w:rPr>
          <w:rFonts w:ascii="Calibri" w:hAnsi="Calibri"/>
          <w:sz w:val="18"/>
        </w:rPr>
        <w:t xml:space="preserve"> and day-of-week-parting, IP exclusion, site targeting and site exclusion, negative keyword exclusion, distribution network exclusion, re-targeting/re-marketing, and behavioral targeting.</w:t>
      </w:r>
    </w:p>
    <w:p w14:paraId="622ABC21" w14:textId="77777777" w:rsidR="00CF1907" w:rsidRPr="0050047D" w:rsidRDefault="00D97E6F" w:rsidP="0050047D">
      <w:pPr>
        <w:numPr>
          <w:ilvl w:val="2"/>
          <w:numId w:val="5"/>
        </w:numPr>
        <w:spacing w:after="0" w:line="240" w:lineRule="auto"/>
        <w:rPr>
          <w:rFonts w:ascii="Calibri" w:hAnsi="Calibri"/>
          <w:sz w:val="18"/>
        </w:rPr>
      </w:pPr>
      <w:r w:rsidRPr="0050047D">
        <w:rPr>
          <w:rFonts w:ascii="Calibri" w:hAnsi="Calibri"/>
          <w:sz w:val="18"/>
        </w:rPr>
        <w:t>Organize ad groups to minimize quality score impact.</w:t>
      </w:r>
    </w:p>
    <w:p w14:paraId="1C801B94" w14:textId="77777777" w:rsidR="00CF1907" w:rsidRPr="0050047D" w:rsidRDefault="00CF1907">
      <w:pPr>
        <w:tabs>
          <w:tab w:val="left" w:pos="720"/>
        </w:tabs>
        <w:spacing w:after="0" w:line="240" w:lineRule="auto"/>
        <w:ind w:left="720"/>
        <w:rPr>
          <w:rFonts w:ascii="Calibri" w:hAnsi="Calibri"/>
          <w:sz w:val="18"/>
        </w:rPr>
      </w:pPr>
    </w:p>
    <w:p w14:paraId="79AEAB38" w14:textId="77777777" w:rsidR="00CF1907" w:rsidRPr="0050047D" w:rsidRDefault="00D97E6F" w:rsidP="0050047D">
      <w:pPr>
        <w:numPr>
          <w:ilvl w:val="1"/>
          <w:numId w:val="5"/>
        </w:numPr>
        <w:spacing w:after="0" w:line="240" w:lineRule="auto"/>
        <w:rPr>
          <w:rFonts w:ascii="Calibri" w:hAnsi="Calibri"/>
          <w:sz w:val="18"/>
        </w:rPr>
      </w:pPr>
      <w:r w:rsidRPr="0050047D">
        <w:rPr>
          <w:rFonts w:ascii="Calibri" w:hAnsi="Calibri"/>
          <w:sz w:val="18"/>
        </w:rPr>
        <w:t>Bidding optimization</w:t>
      </w:r>
      <w:ins w:id="6" w:author="3Q" w:date="2020-11-18T10:26:00Z">
        <w:r>
          <w:rPr>
            <w:rFonts w:ascii="Calibri" w:eastAsia="Calibri" w:hAnsi="Calibri" w:cs="Calibri"/>
            <w:sz w:val="18"/>
            <w:szCs w:val="18"/>
          </w:rPr>
          <w:t xml:space="preserve"> across applicable marketing channels</w:t>
        </w:r>
      </w:ins>
    </w:p>
    <w:p w14:paraId="3CEB74DC" w14:textId="19008FC8" w:rsidR="00CF1907" w:rsidRPr="0050047D" w:rsidRDefault="00D97E6F" w:rsidP="0050047D">
      <w:pPr>
        <w:numPr>
          <w:ilvl w:val="2"/>
          <w:numId w:val="5"/>
        </w:numPr>
        <w:spacing w:after="0" w:line="240" w:lineRule="auto"/>
        <w:rPr>
          <w:rFonts w:ascii="Calibri" w:hAnsi="Calibri"/>
          <w:sz w:val="18"/>
        </w:rPr>
      </w:pPr>
      <w:r>
        <w:rPr>
          <w:rFonts w:ascii="Calibri" w:eastAsia="Calibri" w:hAnsi="Calibri" w:cs="Calibri"/>
          <w:sz w:val="18"/>
          <w:szCs w:val="18"/>
        </w:rPr>
        <w:t>Optimize</w:t>
      </w:r>
      <w:r w:rsidRPr="0050047D">
        <w:rPr>
          <w:rFonts w:ascii="Calibri" w:hAnsi="Calibri"/>
          <w:sz w:val="18"/>
        </w:rPr>
        <w:t xml:space="preserve"> bidding </w:t>
      </w:r>
      <w:r>
        <w:rPr>
          <w:rFonts w:ascii="Calibri" w:eastAsia="Calibri" w:hAnsi="Calibri" w:cs="Calibri"/>
          <w:sz w:val="18"/>
          <w:szCs w:val="18"/>
        </w:rPr>
        <w:t>based upon</w:t>
      </w:r>
      <w:r w:rsidRPr="0050047D">
        <w:rPr>
          <w:rFonts w:ascii="Calibri" w:hAnsi="Calibri"/>
          <w:sz w:val="18"/>
        </w:rPr>
        <w:t xml:space="preserve"> Facebook’s business objectives (</w:t>
      </w:r>
      <w:r>
        <w:rPr>
          <w:rFonts w:ascii="Calibri" w:eastAsia="Calibri" w:hAnsi="Calibri" w:cs="Calibri"/>
          <w:sz w:val="18"/>
          <w:szCs w:val="18"/>
        </w:rPr>
        <w:t xml:space="preserve">e.g. </w:t>
      </w:r>
      <w:r w:rsidRPr="0050047D">
        <w:rPr>
          <w:rFonts w:ascii="Calibri" w:hAnsi="Calibri"/>
          <w:sz w:val="18"/>
        </w:rPr>
        <w:t>Cost-per-acquisition (“</w:t>
      </w:r>
      <w:r w:rsidRPr="004C2E46">
        <w:rPr>
          <w:rFonts w:ascii="Calibri" w:hAnsi="Calibri"/>
          <w:b/>
          <w:bCs/>
          <w:sz w:val="18"/>
        </w:rPr>
        <w:t>CPA</w:t>
      </w:r>
      <w:r w:rsidRPr="0050047D">
        <w:rPr>
          <w:rFonts w:ascii="Calibri" w:hAnsi="Calibri"/>
          <w:sz w:val="18"/>
        </w:rPr>
        <w:t>”) goal, break even, margin, or profit dollars</w:t>
      </w:r>
      <w:r>
        <w:rPr>
          <w:rFonts w:ascii="Calibri" w:eastAsia="Calibri" w:hAnsi="Calibri" w:cs="Calibri"/>
          <w:sz w:val="18"/>
          <w:szCs w:val="18"/>
        </w:rPr>
        <w:t>) throughout each marketing channel at varying levels of granularity.</w:t>
      </w:r>
    </w:p>
    <w:p w14:paraId="2FEEFCF5" w14:textId="4598A9C6" w:rsidR="00CF1907" w:rsidRPr="0050047D" w:rsidRDefault="00D97E6F" w:rsidP="0050047D">
      <w:pPr>
        <w:numPr>
          <w:ilvl w:val="2"/>
          <w:numId w:val="5"/>
        </w:numPr>
        <w:spacing w:after="0" w:line="240" w:lineRule="auto"/>
        <w:rPr>
          <w:rFonts w:ascii="Calibri" w:hAnsi="Calibri"/>
          <w:sz w:val="18"/>
        </w:rPr>
      </w:pPr>
      <w:r>
        <w:rPr>
          <w:rFonts w:ascii="Calibri" w:eastAsia="Calibri" w:hAnsi="Calibri" w:cs="Calibri"/>
          <w:sz w:val="18"/>
          <w:szCs w:val="18"/>
        </w:rPr>
        <w:t>Utilize advanced</w:t>
      </w:r>
      <w:r w:rsidRPr="0050047D">
        <w:rPr>
          <w:rFonts w:ascii="Calibri" w:hAnsi="Calibri"/>
          <w:sz w:val="18"/>
        </w:rPr>
        <w:t xml:space="preserve"> bidding techniques based on </w:t>
      </w:r>
      <w:proofErr w:type="gramStart"/>
      <w:r w:rsidRPr="0050047D">
        <w:rPr>
          <w:rFonts w:ascii="Calibri" w:hAnsi="Calibri"/>
          <w:sz w:val="18"/>
        </w:rPr>
        <w:t>day-parting</w:t>
      </w:r>
      <w:proofErr w:type="gramEnd"/>
      <w:r w:rsidRPr="0050047D">
        <w:rPr>
          <w:rFonts w:ascii="Calibri" w:hAnsi="Calibri"/>
          <w:sz w:val="18"/>
        </w:rPr>
        <w:t>, geo-targeting, behavioral and demographic data, and distribution sources.</w:t>
      </w:r>
    </w:p>
    <w:p w14:paraId="7E6AFF18" w14:textId="77777777" w:rsidR="00CF1907" w:rsidRPr="0050047D" w:rsidRDefault="00CF1907" w:rsidP="0050047D">
      <w:pPr>
        <w:spacing w:after="0" w:line="240" w:lineRule="auto"/>
        <w:ind w:left="2160"/>
        <w:rPr>
          <w:rFonts w:ascii="Calibri" w:hAnsi="Calibri"/>
          <w:sz w:val="18"/>
        </w:rPr>
      </w:pPr>
    </w:p>
    <w:p w14:paraId="69C92F7B" w14:textId="77777777" w:rsidR="00CF1907" w:rsidRPr="0050047D" w:rsidRDefault="00D97E6F" w:rsidP="0050047D">
      <w:pPr>
        <w:numPr>
          <w:ilvl w:val="1"/>
          <w:numId w:val="5"/>
        </w:numPr>
        <w:tabs>
          <w:tab w:val="left" w:pos="720"/>
        </w:tabs>
        <w:spacing w:after="0" w:line="240" w:lineRule="auto"/>
        <w:rPr>
          <w:rFonts w:ascii="Calibri" w:hAnsi="Calibri"/>
          <w:sz w:val="18"/>
        </w:rPr>
      </w:pPr>
      <w:r w:rsidRPr="0050047D">
        <w:rPr>
          <w:rFonts w:ascii="Calibri" w:hAnsi="Calibri"/>
          <w:sz w:val="18"/>
        </w:rPr>
        <w:t>Conversion tracking implementation</w:t>
      </w:r>
    </w:p>
    <w:p w14:paraId="662F73F2" w14:textId="77777777" w:rsidR="00CF1907" w:rsidRPr="0050047D" w:rsidRDefault="00D97E6F" w:rsidP="0050047D">
      <w:pPr>
        <w:numPr>
          <w:ilvl w:val="2"/>
          <w:numId w:val="5"/>
        </w:numPr>
        <w:tabs>
          <w:tab w:val="left" w:pos="720"/>
        </w:tabs>
        <w:spacing w:after="0" w:line="240" w:lineRule="auto"/>
        <w:rPr>
          <w:rFonts w:ascii="Calibri" w:hAnsi="Calibri"/>
          <w:sz w:val="18"/>
        </w:rPr>
      </w:pPr>
      <w:r w:rsidRPr="0050047D">
        <w:rPr>
          <w:rFonts w:ascii="Calibri" w:hAnsi="Calibri"/>
          <w:sz w:val="18"/>
        </w:rPr>
        <w:t>Review of existing conversion tracking to ensure best practice implementation.</w:t>
      </w:r>
    </w:p>
    <w:p w14:paraId="45800B31" w14:textId="7E493A8A" w:rsidR="00CF1907" w:rsidRPr="0050047D" w:rsidRDefault="00D97E6F" w:rsidP="0050047D">
      <w:pPr>
        <w:numPr>
          <w:ilvl w:val="2"/>
          <w:numId w:val="5"/>
        </w:numPr>
        <w:tabs>
          <w:tab w:val="left" w:pos="720"/>
        </w:tabs>
        <w:spacing w:after="0" w:line="240" w:lineRule="auto"/>
        <w:rPr>
          <w:rFonts w:ascii="Calibri" w:hAnsi="Calibri"/>
          <w:sz w:val="18"/>
        </w:rPr>
      </w:pPr>
      <w:r w:rsidRPr="0050047D">
        <w:rPr>
          <w:rFonts w:ascii="Calibri" w:hAnsi="Calibri"/>
          <w:sz w:val="18"/>
        </w:rPr>
        <w:t xml:space="preserve">As needed, </w:t>
      </w:r>
      <w:r>
        <w:rPr>
          <w:rFonts w:ascii="Calibri" w:eastAsia="Calibri" w:hAnsi="Calibri" w:cs="Calibri"/>
          <w:sz w:val="18"/>
          <w:szCs w:val="18"/>
        </w:rPr>
        <w:t>deliver</w:t>
      </w:r>
      <w:r w:rsidRPr="0050047D">
        <w:rPr>
          <w:rFonts w:ascii="Calibri" w:hAnsi="Calibri"/>
          <w:sz w:val="18"/>
        </w:rPr>
        <w:t xml:space="preserve"> code and implementation instructions provided to internal development team.</w:t>
      </w:r>
    </w:p>
    <w:p w14:paraId="5C3A2F71" w14:textId="77777777" w:rsidR="00CF1907" w:rsidRPr="0050047D" w:rsidRDefault="00D97E6F" w:rsidP="0050047D">
      <w:pPr>
        <w:numPr>
          <w:ilvl w:val="2"/>
          <w:numId w:val="5"/>
        </w:numPr>
        <w:tabs>
          <w:tab w:val="left" w:pos="720"/>
        </w:tabs>
        <w:spacing w:after="0" w:line="240" w:lineRule="auto"/>
        <w:rPr>
          <w:rFonts w:ascii="Calibri" w:hAnsi="Calibri"/>
          <w:sz w:val="18"/>
        </w:rPr>
      </w:pPr>
      <w:r w:rsidRPr="0050047D">
        <w:rPr>
          <w:rFonts w:ascii="Calibri" w:hAnsi="Calibri"/>
          <w:sz w:val="18"/>
        </w:rPr>
        <w:t>Advanced conversion tracking implementation, including multi-click/multi-channel attribution.</w:t>
      </w:r>
    </w:p>
    <w:p w14:paraId="3F3AD752" w14:textId="77777777" w:rsidR="00CF1907" w:rsidRPr="0050047D" w:rsidRDefault="00CF1907" w:rsidP="0050047D">
      <w:pPr>
        <w:tabs>
          <w:tab w:val="left" w:pos="720"/>
        </w:tabs>
        <w:spacing w:after="0" w:line="240" w:lineRule="auto"/>
        <w:rPr>
          <w:rFonts w:ascii="Calibri" w:hAnsi="Calibri"/>
          <w:sz w:val="18"/>
          <w:highlight w:val="yellow"/>
        </w:rPr>
      </w:pPr>
    </w:p>
    <w:p w14:paraId="4F633363" w14:textId="77777777" w:rsidR="00CF1907" w:rsidRDefault="00D97E6F">
      <w:pPr>
        <w:numPr>
          <w:ilvl w:val="1"/>
          <w:numId w:val="5"/>
        </w:numPr>
        <w:tabs>
          <w:tab w:val="left" w:pos="720"/>
        </w:tabs>
        <w:spacing w:after="0" w:line="240" w:lineRule="auto"/>
        <w:rPr>
          <w:rFonts w:ascii="Calibri" w:eastAsia="Calibri" w:hAnsi="Calibri" w:cs="Calibri"/>
          <w:sz w:val="18"/>
          <w:szCs w:val="18"/>
        </w:rPr>
      </w:pPr>
      <w:r>
        <w:rPr>
          <w:rFonts w:ascii="Calibri" w:eastAsia="Calibri" w:hAnsi="Calibri" w:cs="Calibri"/>
          <w:sz w:val="18"/>
          <w:szCs w:val="18"/>
        </w:rPr>
        <w:t>Market Research</w:t>
      </w:r>
    </w:p>
    <w:p w14:paraId="2BB74B90" w14:textId="77777777" w:rsidR="00CF1907" w:rsidRDefault="00D97E6F">
      <w:pPr>
        <w:numPr>
          <w:ilvl w:val="2"/>
          <w:numId w:val="5"/>
        </w:numPr>
        <w:tabs>
          <w:tab w:val="left" w:pos="720"/>
        </w:tabs>
        <w:spacing w:after="0" w:line="240" w:lineRule="auto"/>
        <w:rPr>
          <w:rFonts w:ascii="Calibri" w:eastAsia="Calibri" w:hAnsi="Calibri" w:cs="Calibri"/>
          <w:sz w:val="18"/>
          <w:szCs w:val="18"/>
        </w:rPr>
      </w:pPr>
      <w:r>
        <w:rPr>
          <w:rFonts w:ascii="Calibri" w:eastAsia="Calibri" w:hAnsi="Calibri" w:cs="Calibri"/>
          <w:sz w:val="18"/>
          <w:szCs w:val="18"/>
        </w:rPr>
        <w:t>Leverage 1st and 3rd party data to identify market and user trends</w:t>
      </w:r>
    </w:p>
    <w:p w14:paraId="31DA8AB0" w14:textId="77777777" w:rsidR="00CF1907" w:rsidRDefault="00D97E6F">
      <w:pPr>
        <w:numPr>
          <w:ilvl w:val="2"/>
          <w:numId w:val="5"/>
        </w:numPr>
        <w:tabs>
          <w:tab w:val="left" w:pos="720"/>
        </w:tabs>
        <w:spacing w:after="0" w:line="240" w:lineRule="auto"/>
        <w:rPr>
          <w:rFonts w:ascii="Calibri" w:eastAsia="Calibri" w:hAnsi="Calibri" w:cs="Calibri"/>
          <w:sz w:val="18"/>
          <w:szCs w:val="18"/>
        </w:rPr>
      </w:pPr>
      <w:r>
        <w:rPr>
          <w:rFonts w:ascii="Calibri" w:eastAsia="Calibri" w:hAnsi="Calibri" w:cs="Calibri"/>
          <w:sz w:val="18"/>
          <w:szCs w:val="18"/>
        </w:rPr>
        <w:t>Implement research learnings in creative and campaign strategies</w:t>
      </w:r>
    </w:p>
    <w:p w14:paraId="28073E55" w14:textId="77777777" w:rsidR="00CF1907" w:rsidRDefault="00CF1907">
      <w:pPr>
        <w:spacing w:after="0" w:line="240" w:lineRule="auto"/>
        <w:rPr>
          <w:rFonts w:ascii="Calibri" w:eastAsia="Calibri" w:hAnsi="Calibri" w:cs="Calibri"/>
          <w:sz w:val="18"/>
          <w:szCs w:val="18"/>
        </w:rPr>
      </w:pPr>
    </w:p>
    <w:p w14:paraId="38EF05CA" w14:textId="77777777" w:rsidR="00CF1907" w:rsidRDefault="00D97E6F">
      <w:pPr>
        <w:numPr>
          <w:ilvl w:val="1"/>
          <w:numId w:val="5"/>
        </w:numPr>
        <w:tabs>
          <w:tab w:val="left" w:pos="720"/>
        </w:tabs>
        <w:spacing w:after="0" w:line="240" w:lineRule="auto"/>
        <w:rPr>
          <w:rFonts w:ascii="Calibri" w:eastAsia="Calibri" w:hAnsi="Calibri" w:cs="Calibri"/>
          <w:sz w:val="18"/>
          <w:szCs w:val="18"/>
        </w:rPr>
      </w:pPr>
      <w:r>
        <w:rPr>
          <w:rFonts w:ascii="Calibri" w:eastAsia="Calibri" w:hAnsi="Calibri" w:cs="Calibri"/>
          <w:sz w:val="18"/>
          <w:szCs w:val="18"/>
        </w:rPr>
        <w:t>Performance creative strategy</w:t>
      </w:r>
    </w:p>
    <w:p w14:paraId="44BDF817" w14:textId="77777777" w:rsidR="00CF1907" w:rsidRDefault="00D97E6F">
      <w:pPr>
        <w:numPr>
          <w:ilvl w:val="2"/>
          <w:numId w:val="5"/>
        </w:numPr>
        <w:tabs>
          <w:tab w:val="left" w:pos="720"/>
        </w:tabs>
        <w:spacing w:after="0" w:line="240" w:lineRule="auto"/>
        <w:rPr>
          <w:rFonts w:ascii="Calibri" w:eastAsia="Calibri" w:hAnsi="Calibri" w:cs="Calibri"/>
          <w:sz w:val="18"/>
          <w:szCs w:val="18"/>
        </w:rPr>
      </w:pPr>
      <w:r>
        <w:rPr>
          <w:rFonts w:ascii="Calibri" w:eastAsia="Calibri" w:hAnsi="Calibri" w:cs="Calibri"/>
          <w:sz w:val="18"/>
          <w:szCs w:val="18"/>
        </w:rPr>
        <w:t>Develop and iterate global performance creative strategy</w:t>
      </w:r>
    </w:p>
    <w:p w14:paraId="46E35ECD" w14:textId="77777777" w:rsidR="00CF1907" w:rsidRDefault="00D97E6F">
      <w:pPr>
        <w:numPr>
          <w:ilvl w:val="3"/>
          <w:numId w:val="5"/>
        </w:numPr>
        <w:tabs>
          <w:tab w:val="left" w:pos="720"/>
        </w:tabs>
        <w:spacing w:after="0" w:line="240" w:lineRule="auto"/>
        <w:rPr>
          <w:rFonts w:ascii="Calibri" w:eastAsia="Calibri" w:hAnsi="Calibri" w:cs="Calibri"/>
          <w:sz w:val="18"/>
          <w:szCs w:val="18"/>
        </w:rPr>
      </w:pPr>
      <w:r>
        <w:rPr>
          <w:rFonts w:ascii="Calibri" w:eastAsia="Calibri" w:hAnsi="Calibri" w:cs="Calibri"/>
          <w:sz w:val="18"/>
          <w:szCs w:val="18"/>
        </w:rPr>
        <w:t>Recommend and create ad text, image, and video, with clear call to action and benefit statements.</w:t>
      </w:r>
    </w:p>
    <w:p w14:paraId="1BB8AD26" w14:textId="028C5519" w:rsidR="00CF1907" w:rsidRDefault="00D97E6F">
      <w:pPr>
        <w:numPr>
          <w:ilvl w:val="3"/>
          <w:numId w:val="5"/>
        </w:numPr>
        <w:tabs>
          <w:tab w:val="left" w:pos="720"/>
        </w:tabs>
        <w:spacing w:after="0" w:line="240" w:lineRule="auto"/>
        <w:rPr>
          <w:rFonts w:ascii="Calibri" w:eastAsia="Calibri" w:hAnsi="Calibri" w:cs="Calibri"/>
          <w:sz w:val="18"/>
          <w:szCs w:val="18"/>
        </w:rPr>
      </w:pPr>
      <w:r>
        <w:rPr>
          <w:rFonts w:ascii="Calibri" w:eastAsia="Calibri" w:hAnsi="Calibri" w:cs="Calibri"/>
          <w:sz w:val="18"/>
          <w:szCs w:val="18"/>
        </w:rPr>
        <w:t>Periodic review</w:t>
      </w:r>
      <w:r w:rsidRPr="0050047D">
        <w:rPr>
          <w:rFonts w:ascii="Calibri" w:hAnsi="Calibri"/>
          <w:sz w:val="18"/>
        </w:rPr>
        <w:t xml:space="preserve"> of </w:t>
      </w:r>
      <w:r>
        <w:rPr>
          <w:rFonts w:ascii="Calibri" w:eastAsia="Calibri" w:hAnsi="Calibri" w:cs="Calibri"/>
          <w:sz w:val="18"/>
          <w:szCs w:val="18"/>
        </w:rPr>
        <w:t>competitor ad text, image, and video.</w:t>
      </w:r>
    </w:p>
    <w:p w14:paraId="16D75A02" w14:textId="77777777" w:rsidR="00CF1907" w:rsidRDefault="00D97E6F">
      <w:pPr>
        <w:numPr>
          <w:ilvl w:val="2"/>
          <w:numId w:val="5"/>
        </w:numPr>
        <w:tabs>
          <w:tab w:val="left" w:pos="720"/>
        </w:tabs>
        <w:spacing w:after="0" w:line="240" w:lineRule="auto"/>
        <w:rPr>
          <w:rFonts w:ascii="Calibri" w:eastAsia="Calibri" w:hAnsi="Calibri" w:cs="Calibri"/>
          <w:sz w:val="18"/>
          <w:szCs w:val="18"/>
        </w:rPr>
      </w:pPr>
      <w:r>
        <w:rPr>
          <w:rFonts w:ascii="Calibri" w:eastAsia="Calibri" w:hAnsi="Calibri" w:cs="Calibri"/>
          <w:sz w:val="18"/>
          <w:szCs w:val="18"/>
        </w:rPr>
        <w:t>Scope new concepts and develop creative iterations by</w:t>
      </w:r>
      <w:del w:id="7" w:author="Doug Nguyen" w:date="2020-12-11T15:10:00Z">
        <w:r w:rsidDel="00703D7A">
          <w:rPr>
            <w:rFonts w:ascii="Calibri" w:eastAsia="Calibri" w:hAnsi="Calibri" w:cs="Calibri"/>
            <w:sz w:val="18"/>
            <w:szCs w:val="18"/>
          </w:rPr>
          <w:delText xml:space="preserve"> </w:delText>
        </w:r>
      </w:del>
      <w:r>
        <w:rPr>
          <w:rFonts w:ascii="Calibri" w:eastAsia="Calibri" w:hAnsi="Calibri" w:cs="Calibri"/>
          <w:sz w:val="18"/>
          <w:szCs w:val="18"/>
        </w:rPr>
        <w:t xml:space="preserve"> app, region, language, and audience</w:t>
      </w:r>
    </w:p>
    <w:p w14:paraId="5EA4B1FA" w14:textId="77777777" w:rsidR="00CF1907" w:rsidRDefault="00D97E6F">
      <w:pPr>
        <w:numPr>
          <w:ilvl w:val="2"/>
          <w:numId w:val="5"/>
        </w:numPr>
        <w:tabs>
          <w:tab w:val="left" w:pos="720"/>
        </w:tabs>
        <w:spacing w:after="0" w:line="240" w:lineRule="auto"/>
        <w:rPr>
          <w:rFonts w:ascii="Calibri" w:eastAsia="Calibri" w:hAnsi="Calibri" w:cs="Calibri"/>
          <w:sz w:val="18"/>
          <w:szCs w:val="18"/>
        </w:rPr>
      </w:pPr>
      <w:r>
        <w:rPr>
          <w:rFonts w:ascii="Calibri" w:eastAsia="Calibri" w:hAnsi="Calibri" w:cs="Calibri"/>
          <w:sz w:val="18"/>
          <w:szCs w:val="18"/>
        </w:rPr>
        <w:t>Design creative tests and measure lift</w:t>
      </w:r>
      <w:r w:rsidRPr="0050047D">
        <w:rPr>
          <w:rFonts w:ascii="Calibri" w:hAnsi="Calibri"/>
          <w:sz w:val="18"/>
        </w:rPr>
        <w:t xml:space="preserve"> of performance </w:t>
      </w:r>
      <w:r>
        <w:rPr>
          <w:rFonts w:ascii="Calibri" w:eastAsia="Calibri" w:hAnsi="Calibri" w:cs="Calibri"/>
          <w:sz w:val="18"/>
          <w:szCs w:val="18"/>
        </w:rPr>
        <w:t>creative</w:t>
      </w:r>
    </w:p>
    <w:p w14:paraId="6F4CA6F3" w14:textId="77777777" w:rsidR="00CF1907" w:rsidRDefault="00CF1907">
      <w:pPr>
        <w:tabs>
          <w:tab w:val="left" w:pos="720"/>
        </w:tabs>
        <w:spacing w:after="0" w:line="240" w:lineRule="auto"/>
        <w:rPr>
          <w:rFonts w:ascii="Calibri" w:eastAsia="Calibri" w:hAnsi="Calibri" w:cs="Calibri"/>
          <w:sz w:val="18"/>
          <w:szCs w:val="18"/>
        </w:rPr>
      </w:pPr>
    </w:p>
    <w:p w14:paraId="6AAD9E07" w14:textId="77777777" w:rsidR="00CF1907" w:rsidRDefault="00D97E6F">
      <w:pPr>
        <w:numPr>
          <w:ilvl w:val="1"/>
          <w:numId w:val="5"/>
        </w:numPr>
        <w:tabs>
          <w:tab w:val="left" w:pos="720"/>
        </w:tabs>
        <w:spacing w:after="0" w:line="240" w:lineRule="auto"/>
        <w:rPr>
          <w:rFonts w:ascii="Calibri" w:eastAsia="Calibri" w:hAnsi="Calibri" w:cs="Calibri"/>
          <w:sz w:val="18"/>
          <w:szCs w:val="18"/>
        </w:rPr>
      </w:pPr>
      <w:r>
        <w:rPr>
          <w:rFonts w:ascii="Calibri" w:eastAsia="Calibri" w:hAnsi="Calibri" w:cs="Calibri"/>
          <w:sz w:val="18"/>
          <w:szCs w:val="18"/>
        </w:rPr>
        <w:t>Analytics and Data Science</w:t>
      </w:r>
    </w:p>
    <w:p w14:paraId="21946629" w14:textId="77777777" w:rsidR="00CF1907" w:rsidRDefault="00D97E6F">
      <w:pPr>
        <w:numPr>
          <w:ilvl w:val="2"/>
          <w:numId w:val="5"/>
        </w:numPr>
        <w:tabs>
          <w:tab w:val="left" w:pos="720"/>
        </w:tabs>
        <w:spacing w:after="0" w:line="240" w:lineRule="auto"/>
        <w:rPr>
          <w:rFonts w:ascii="Calibri" w:eastAsia="Calibri" w:hAnsi="Calibri" w:cs="Calibri"/>
          <w:sz w:val="18"/>
          <w:szCs w:val="18"/>
        </w:rPr>
      </w:pPr>
      <w:r>
        <w:rPr>
          <w:rFonts w:ascii="Calibri" w:eastAsia="Calibri" w:hAnsi="Calibri" w:cs="Calibri"/>
          <w:sz w:val="18"/>
          <w:szCs w:val="18"/>
        </w:rPr>
        <w:t>Perform regression analysis for projection modeling</w:t>
      </w:r>
    </w:p>
    <w:p w14:paraId="551FF0C9" w14:textId="77777777" w:rsidR="00CF1907" w:rsidRDefault="00D97E6F">
      <w:pPr>
        <w:numPr>
          <w:ilvl w:val="2"/>
          <w:numId w:val="5"/>
        </w:numPr>
        <w:tabs>
          <w:tab w:val="left" w:pos="720"/>
        </w:tabs>
        <w:spacing w:after="0" w:line="240" w:lineRule="auto"/>
        <w:rPr>
          <w:rFonts w:ascii="Calibri" w:eastAsia="Calibri" w:hAnsi="Calibri" w:cs="Calibri"/>
          <w:sz w:val="18"/>
          <w:szCs w:val="18"/>
        </w:rPr>
      </w:pPr>
      <w:r>
        <w:rPr>
          <w:rFonts w:ascii="Calibri" w:eastAsia="Calibri" w:hAnsi="Calibri" w:cs="Calibri"/>
          <w:sz w:val="18"/>
          <w:szCs w:val="18"/>
        </w:rPr>
        <w:t>Develop seasonal and regional trend modeling and forecasting</w:t>
      </w:r>
    </w:p>
    <w:p w14:paraId="45652A35" w14:textId="77777777" w:rsidR="00CF1907" w:rsidRDefault="00D97E6F">
      <w:pPr>
        <w:numPr>
          <w:ilvl w:val="2"/>
          <w:numId w:val="5"/>
        </w:numPr>
        <w:tabs>
          <w:tab w:val="left" w:pos="720"/>
        </w:tabs>
        <w:spacing w:after="0" w:line="240" w:lineRule="auto"/>
        <w:rPr>
          <w:rFonts w:ascii="Calibri" w:eastAsia="Calibri" w:hAnsi="Calibri" w:cs="Calibri"/>
          <w:sz w:val="18"/>
          <w:szCs w:val="18"/>
        </w:rPr>
      </w:pPr>
      <w:r>
        <w:rPr>
          <w:rFonts w:ascii="Calibri" w:eastAsia="Calibri" w:hAnsi="Calibri" w:cs="Calibri"/>
          <w:sz w:val="18"/>
          <w:szCs w:val="18"/>
        </w:rPr>
        <w:t>Develop and perform fraud monitoring pursuant to guidelines in partnership with Facebook</w:t>
      </w:r>
    </w:p>
    <w:p w14:paraId="55110F44" w14:textId="77777777" w:rsidR="00CF1907" w:rsidRDefault="00D97E6F">
      <w:pPr>
        <w:numPr>
          <w:ilvl w:val="2"/>
          <w:numId w:val="5"/>
        </w:numPr>
        <w:tabs>
          <w:tab w:val="left" w:pos="720"/>
        </w:tabs>
        <w:spacing w:after="0" w:line="240" w:lineRule="auto"/>
        <w:rPr>
          <w:rFonts w:ascii="Calibri" w:eastAsia="Calibri" w:hAnsi="Calibri" w:cs="Calibri"/>
          <w:sz w:val="18"/>
          <w:szCs w:val="18"/>
        </w:rPr>
      </w:pPr>
      <w:r>
        <w:rPr>
          <w:rFonts w:ascii="Calibri" w:eastAsia="Calibri" w:hAnsi="Calibri" w:cs="Calibri"/>
          <w:sz w:val="18"/>
          <w:szCs w:val="18"/>
        </w:rPr>
        <w:t>Identify emerging technologies and analysis techniques and implement recommendations as applicable</w:t>
      </w:r>
    </w:p>
    <w:p w14:paraId="0A837FA5" w14:textId="77777777" w:rsidR="00CF1907" w:rsidRDefault="00CF1907">
      <w:pPr>
        <w:pBdr>
          <w:top w:val="nil"/>
          <w:left w:val="nil"/>
          <w:bottom w:val="nil"/>
          <w:right w:val="nil"/>
          <w:between w:val="nil"/>
        </w:pBdr>
        <w:spacing w:after="0" w:line="240" w:lineRule="auto"/>
        <w:ind w:left="1440"/>
        <w:rPr>
          <w:rFonts w:ascii="Calibri" w:eastAsia="Calibri" w:hAnsi="Calibri" w:cs="Calibri"/>
          <w:sz w:val="18"/>
          <w:szCs w:val="18"/>
        </w:rPr>
      </w:pPr>
    </w:p>
    <w:p w14:paraId="71C48B8B" w14:textId="77777777" w:rsidR="00CF1907" w:rsidRPr="0050047D" w:rsidRDefault="00D97E6F" w:rsidP="0050047D">
      <w:pPr>
        <w:numPr>
          <w:ilvl w:val="1"/>
          <w:numId w:val="5"/>
        </w:numPr>
        <w:pBdr>
          <w:top w:val="nil"/>
          <w:left w:val="nil"/>
          <w:bottom w:val="nil"/>
          <w:right w:val="nil"/>
          <w:between w:val="nil"/>
        </w:pBdr>
        <w:spacing w:after="0" w:line="240" w:lineRule="auto"/>
        <w:rPr>
          <w:rFonts w:ascii="Calibri" w:hAnsi="Calibri"/>
          <w:color w:val="000000"/>
          <w:sz w:val="18"/>
        </w:rPr>
      </w:pPr>
      <w:r w:rsidRPr="0050047D">
        <w:rPr>
          <w:rFonts w:ascii="Calibri" w:hAnsi="Calibri"/>
          <w:color w:val="000000"/>
          <w:sz w:val="18"/>
        </w:rPr>
        <w:t>Reporting</w:t>
      </w:r>
    </w:p>
    <w:p w14:paraId="1C2A52F4" w14:textId="5CA9514F" w:rsidR="00CF1907" w:rsidRPr="0050047D" w:rsidRDefault="00D97E6F" w:rsidP="0050047D">
      <w:pPr>
        <w:numPr>
          <w:ilvl w:val="2"/>
          <w:numId w:val="5"/>
        </w:numPr>
        <w:pBdr>
          <w:top w:val="nil"/>
          <w:left w:val="nil"/>
          <w:bottom w:val="nil"/>
          <w:right w:val="nil"/>
          <w:between w:val="nil"/>
        </w:pBdr>
        <w:spacing w:after="0" w:line="240" w:lineRule="auto"/>
        <w:rPr>
          <w:rFonts w:ascii="Calibri" w:hAnsi="Calibri"/>
          <w:sz w:val="18"/>
        </w:rPr>
      </w:pPr>
      <w:r>
        <w:rPr>
          <w:rFonts w:ascii="Calibri" w:eastAsia="Calibri" w:hAnsi="Calibri" w:cs="Calibri"/>
          <w:sz w:val="18"/>
          <w:szCs w:val="18"/>
        </w:rPr>
        <w:t xml:space="preserve">Provide </w:t>
      </w:r>
      <w:r>
        <w:rPr>
          <w:rFonts w:ascii="Calibri" w:eastAsia="Calibri" w:hAnsi="Calibri" w:cs="Calibri"/>
          <w:color w:val="000000"/>
          <w:sz w:val="18"/>
          <w:szCs w:val="18"/>
        </w:rPr>
        <w:t xml:space="preserve">performance reporting </w:t>
      </w:r>
      <w:r w:rsidRPr="0050047D">
        <w:rPr>
          <w:rFonts w:ascii="Calibri" w:hAnsi="Calibri"/>
          <w:color w:val="000000"/>
          <w:sz w:val="18"/>
        </w:rPr>
        <w:t xml:space="preserve">across all </w:t>
      </w:r>
      <w:r>
        <w:rPr>
          <w:rFonts w:ascii="Calibri" w:eastAsia="Calibri" w:hAnsi="Calibri" w:cs="Calibri"/>
          <w:sz w:val="18"/>
          <w:szCs w:val="18"/>
        </w:rPr>
        <w:t xml:space="preserve">media channels. </w:t>
      </w:r>
    </w:p>
    <w:p w14:paraId="1EBD0D12" w14:textId="77777777" w:rsidR="00CF1907" w:rsidRDefault="00D97E6F">
      <w:pPr>
        <w:numPr>
          <w:ilvl w:val="2"/>
          <w:numId w:val="5"/>
        </w:numPr>
        <w:pBdr>
          <w:top w:val="nil"/>
          <w:left w:val="nil"/>
          <w:bottom w:val="nil"/>
          <w:right w:val="nil"/>
          <w:between w:val="nil"/>
        </w:pBdr>
        <w:spacing w:after="0" w:line="240" w:lineRule="auto"/>
        <w:rPr>
          <w:rFonts w:ascii="Calibri" w:eastAsia="Calibri" w:hAnsi="Calibri" w:cs="Calibri"/>
          <w:sz w:val="18"/>
          <w:szCs w:val="18"/>
        </w:rPr>
      </w:pPr>
      <w:r>
        <w:rPr>
          <w:rFonts w:ascii="Calibri" w:eastAsia="Calibri" w:hAnsi="Calibri" w:cs="Calibri"/>
          <w:sz w:val="18"/>
          <w:szCs w:val="18"/>
        </w:rPr>
        <w:t>Provide test-specific performance reports as tests are conducted.</w:t>
      </w:r>
    </w:p>
    <w:p w14:paraId="55AB2861" w14:textId="77777777" w:rsidR="00CF1907" w:rsidRPr="0050047D" w:rsidRDefault="00D97E6F" w:rsidP="0050047D">
      <w:pPr>
        <w:numPr>
          <w:ilvl w:val="2"/>
          <w:numId w:val="5"/>
        </w:numPr>
        <w:pBdr>
          <w:top w:val="nil"/>
          <w:left w:val="nil"/>
          <w:bottom w:val="nil"/>
          <w:right w:val="nil"/>
          <w:between w:val="nil"/>
        </w:pBdr>
        <w:spacing w:after="0" w:line="240" w:lineRule="auto"/>
        <w:rPr>
          <w:rFonts w:ascii="Calibri" w:hAnsi="Calibri"/>
          <w:color w:val="000000"/>
          <w:sz w:val="18"/>
        </w:rPr>
      </w:pPr>
      <w:r w:rsidRPr="0050047D">
        <w:rPr>
          <w:rFonts w:ascii="Calibri" w:hAnsi="Calibri"/>
          <w:color w:val="000000"/>
          <w:sz w:val="18"/>
        </w:rPr>
        <w:t>Weekly status meetings.</w:t>
      </w:r>
    </w:p>
    <w:p w14:paraId="2238FDF6" w14:textId="77777777" w:rsidR="00CF1907" w:rsidRPr="0050047D" w:rsidRDefault="00D97E6F" w:rsidP="0050047D">
      <w:pPr>
        <w:numPr>
          <w:ilvl w:val="2"/>
          <w:numId w:val="5"/>
        </w:numPr>
        <w:pBdr>
          <w:top w:val="nil"/>
          <w:left w:val="nil"/>
          <w:bottom w:val="nil"/>
          <w:right w:val="nil"/>
          <w:between w:val="nil"/>
        </w:pBdr>
        <w:spacing w:after="0" w:line="240" w:lineRule="auto"/>
        <w:rPr>
          <w:rFonts w:ascii="Calibri" w:hAnsi="Calibri"/>
          <w:color w:val="000000"/>
          <w:sz w:val="18"/>
        </w:rPr>
      </w:pPr>
      <w:r w:rsidRPr="0050047D">
        <w:rPr>
          <w:rFonts w:ascii="Calibri" w:hAnsi="Calibri"/>
          <w:color w:val="000000"/>
          <w:sz w:val="18"/>
        </w:rPr>
        <w:t>In-person meetings as requested (any travel if authorized in advance and in writing, will be paid by Facebook).</w:t>
      </w:r>
    </w:p>
    <w:p w14:paraId="7F738F58" w14:textId="2221A79C" w:rsidR="00CF1907" w:rsidRPr="0050047D" w:rsidRDefault="00D97E6F" w:rsidP="0050047D">
      <w:pPr>
        <w:numPr>
          <w:ilvl w:val="0"/>
          <w:numId w:val="5"/>
        </w:numPr>
        <w:pBdr>
          <w:top w:val="nil"/>
          <w:left w:val="nil"/>
          <w:bottom w:val="nil"/>
          <w:right w:val="nil"/>
          <w:between w:val="nil"/>
        </w:pBdr>
        <w:spacing w:after="0" w:line="240" w:lineRule="auto"/>
        <w:rPr>
          <w:rFonts w:ascii="Calibri" w:hAnsi="Calibri"/>
          <w:color w:val="000000"/>
          <w:sz w:val="18"/>
        </w:rPr>
      </w:pPr>
      <w:r w:rsidRPr="0050047D">
        <w:rPr>
          <w:rFonts w:ascii="Calibri" w:hAnsi="Calibri"/>
          <w:sz w:val="18"/>
          <w:u w:val="single"/>
        </w:rPr>
        <w:t>Media Purchases</w:t>
      </w:r>
    </w:p>
    <w:p w14:paraId="497DDBC5" w14:textId="77777777" w:rsidR="00234DC9" w:rsidRPr="004D7E86" w:rsidRDefault="00234DC9" w:rsidP="009E6876">
      <w:pPr>
        <w:tabs>
          <w:tab w:val="left" w:pos="720"/>
        </w:tabs>
        <w:spacing w:after="0" w:line="240" w:lineRule="auto"/>
        <w:rPr>
          <w:del w:id="8" w:author="3Q" w:date="2020-11-18T10:26:00Z"/>
          <w:rFonts w:asciiTheme="minorHAnsi" w:hAnsiTheme="minorHAnsi"/>
          <w:bCs/>
          <w:iCs/>
          <w:sz w:val="18"/>
          <w:szCs w:val="18"/>
          <w:u w:val="single"/>
        </w:rPr>
      </w:pPr>
    </w:p>
    <w:p w14:paraId="0F4F2007" w14:textId="77777777" w:rsidR="00CF1907" w:rsidRPr="0050047D" w:rsidRDefault="00D97E6F" w:rsidP="0050047D">
      <w:pPr>
        <w:numPr>
          <w:ilvl w:val="1"/>
          <w:numId w:val="5"/>
        </w:numPr>
        <w:pBdr>
          <w:top w:val="nil"/>
          <w:left w:val="nil"/>
          <w:bottom w:val="nil"/>
          <w:right w:val="nil"/>
          <w:between w:val="nil"/>
        </w:pBdr>
        <w:tabs>
          <w:tab w:val="left" w:pos="720"/>
        </w:tabs>
        <w:spacing w:after="0" w:line="240" w:lineRule="auto"/>
        <w:rPr>
          <w:rFonts w:ascii="Calibri" w:hAnsi="Calibri"/>
          <w:color w:val="000000"/>
          <w:sz w:val="18"/>
        </w:rPr>
      </w:pPr>
      <w:r w:rsidRPr="0050047D">
        <w:rPr>
          <w:rFonts w:ascii="Calibri" w:hAnsi="Calibri"/>
          <w:color w:val="000000"/>
          <w:sz w:val="18"/>
        </w:rPr>
        <w:t>Authorization for purchases</w:t>
      </w:r>
    </w:p>
    <w:p w14:paraId="698C6629" w14:textId="77777777" w:rsidR="00CF1907" w:rsidRPr="0050047D" w:rsidRDefault="00D97E6F" w:rsidP="0050047D">
      <w:pPr>
        <w:numPr>
          <w:ilvl w:val="2"/>
          <w:numId w:val="5"/>
        </w:numPr>
        <w:pBdr>
          <w:top w:val="nil"/>
          <w:left w:val="nil"/>
          <w:bottom w:val="nil"/>
          <w:right w:val="nil"/>
          <w:between w:val="nil"/>
        </w:pBdr>
        <w:tabs>
          <w:tab w:val="left" w:pos="720"/>
        </w:tabs>
        <w:spacing w:after="0" w:line="240" w:lineRule="auto"/>
        <w:rPr>
          <w:rFonts w:ascii="Calibri" w:hAnsi="Calibri"/>
          <w:color w:val="000000"/>
          <w:sz w:val="18"/>
        </w:rPr>
      </w:pPr>
      <w:r w:rsidRPr="0050047D">
        <w:rPr>
          <w:rFonts w:ascii="Calibri" w:hAnsi="Calibri"/>
          <w:color w:val="000000"/>
          <w:sz w:val="18"/>
        </w:rPr>
        <w:t>When purchasing media services pursuant to this SOW, all purchases by Vendor made in accordance with this SOW shall be purchased for Facebook with Vendor acting as an agent on behalf of Facebook, unless otherwise agreed in writing or prohibited by law; provided, however, in no event may Vendor agree to or accept any terms or conditions as Facebook’s agent without Facebook’s prior written approval other than those solely identifying the media placement, fees for same and payment terms in accordance with the relevant media plan and Estimate approved by Facebook (collectively, the “</w:t>
      </w:r>
      <w:r w:rsidRPr="0050047D">
        <w:rPr>
          <w:rFonts w:ascii="Calibri" w:hAnsi="Calibri"/>
          <w:b/>
          <w:color w:val="000000"/>
          <w:sz w:val="18"/>
        </w:rPr>
        <w:t>Approved Media Plan</w:t>
      </w:r>
      <w:r w:rsidRPr="0050047D">
        <w:rPr>
          <w:rFonts w:ascii="Calibri" w:hAnsi="Calibri"/>
          <w:color w:val="000000"/>
          <w:sz w:val="18"/>
        </w:rPr>
        <w:t>”). Vendor will use best efforts to ensure that all purchases made hereunder by Vendor are made under the principle of sequential liability where Vendor will be held liable for payments to Approved Media Owners to the extent Vendor has been paid by Facebook for such purchases. Facebook shall be responsible for amounts owing but not paid to Vendor. Whenever an Approved Media Owner refuses to agree to sequential liability, Vendor will inform Facebook in writing and the parties shall discuss in good faith and mutually agree on how to proceed.</w:t>
      </w:r>
    </w:p>
    <w:p w14:paraId="4A3826E2" w14:textId="77777777" w:rsidR="00CF1907" w:rsidRPr="0050047D" w:rsidRDefault="00D97E6F" w:rsidP="0050047D">
      <w:pPr>
        <w:numPr>
          <w:ilvl w:val="2"/>
          <w:numId w:val="5"/>
        </w:numPr>
        <w:pBdr>
          <w:top w:val="nil"/>
          <w:left w:val="nil"/>
          <w:bottom w:val="nil"/>
          <w:right w:val="nil"/>
          <w:between w:val="nil"/>
        </w:pBdr>
        <w:tabs>
          <w:tab w:val="left" w:pos="720"/>
        </w:tabs>
        <w:spacing w:after="0" w:line="240" w:lineRule="auto"/>
        <w:rPr>
          <w:rFonts w:ascii="Calibri" w:hAnsi="Calibri"/>
          <w:color w:val="000000"/>
          <w:sz w:val="18"/>
        </w:rPr>
      </w:pPr>
      <w:r w:rsidRPr="0050047D">
        <w:rPr>
          <w:rFonts w:ascii="Calibri" w:hAnsi="Calibri"/>
          <w:color w:val="000000"/>
          <w:sz w:val="18"/>
        </w:rPr>
        <w:t>Facebook authorizes Vendor to purchase and place media with agreed upon publishers on behalf of Facebook, and execute Insertion Orders (“</w:t>
      </w:r>
      <w:r w:rsidRPr="0050047D">
        <w:rPr>
          <w:rFonts w:ascii="Calibri" w:hAnsi="Calibri"/>
          <w:b/>
          <w:color w:val="000000"/>
          <w:sz w:val="18"/>
        </w:rPr>
        <w:t>IOs</w:t>
      </w:r>
      <w:r w:rsidRPr="0050047D">
        <w:rPr>
          <w:rFonts w:ascii="Calibri" w:hAnsi="Calibri"/>
          <w:color w:val="000000"/>
          <w:sz w:val="18"/>
        </w:rPr>
        <w:t>”) governed by version 3.0 Standard Terms and Conditions for Internet Advertising for Media Buys One Year or Less as “Agency” on behalf of Facebook as “Advertiser”.</w:t>
      </w:r>
    </w:p>
    <w:p w14:paraId="7C64F36C" w14:textId="77777777" w:rsidR="00C8401B" w:rsidRPr="00942213" w:rsidRDefault="00C8401B" w:rsidP="00C8401B">
      <w:pPr>
        <w:pStyle w:val="ListParagraph"/>
        <w:tabs>
          <w:tab w:val="left" w:pos="720"/>
        </w:tabs>
        <w:ind w:left="1170"/>
        <w:rPr>
          <w:del w:id="9" w:author="3Q" w:date="2020-11-18T10:26:00Z"/>
          <w:rFonts w:asciiTheme="minorHAnsi" w:hAnsiTheme="minorHAnsi" w:cs="Arial"/>
          <w:bCs/>
          <w:iCs/>
          <w:sz w:val="18"/>
          <w:szCs w:val="18"/>
        </w:rPr>
      </w:pPr>
    </w:p>
    <w:p w14:paraId="67388CD5" w14:textId="77777777" w:rsidR="00CF1907" w:rsidRPr="0050047D" w:rsidRDefault="00D97E6F" w:rsidP="0050047D">
      <w:pPr>
        <w:numPr>
          <w:ilvl w:val="1"/>
          <w:numId w:val="5"/>
        </w:numPr>
        <w:pBdr>
          <w:top w:val="nil"/>
          <w:left w:val="nil"/>
          <w:bottom w:val="nil"/>
          <w:right w:val="nil"/>
          <w:between w:val="nil"/>
        </w:pBdr>
        <w:tabs>
          <w:tab w:val="left" w:pos="720"/>
          <w:tab w:val="left" w:pos="1080"/>
        </w:tabs>
        <w:spacing w:after="0" w:line="240" w:lineRule="auto"/>
        <w:rPr>
          <w:rFonts w:ascii="Calibri" w:hAnsi="Calibri"/>
          <w:color w:val="000000"/>
          <w:sz w:val="18"/>
        </w:rPr>
      </w:pPr>
      <w:r w:rsidRPr="0050047D">
        <w:rPr>
          <w:rFonts w:ascii="Calibri" w:hAnsi="Calibri"/>
          <w:color w:val="000000"/>
          <w:sz w:val="18"/>
        </w:rPr>
        <w:t>Authorization process for media purchases</w:t>
      </w:r>
    </w:p>
    <w:p w14:paraId="7F7FB452" w14:textId="77777777" w:rsidR="00CF1907" w:rsidRPr="0050047D" w:rsidRDefault="00D97E6F" w:rsidP="0050047D">
      <w:pPr>
        <w:numPr>
          <w:ilvl w:val="2"/>
          <w:numId w:val="5"/>
        </w:numPr>
        <w:pBdr>
          <w:top w:val="nil"/>
          <w:left w:val="nil"/>
          <w:bottom w:val="nil"/>
          <w:right w:val="nil"/>
          <w:between w:val="nil"/>
        </w:pBdr>
        <w:tabs>
          <w:tab w:val="left" w:pos="720"/>
          <w:tab w:val="left" w:pos="1080"/>
        </w:tabs>
        <w:spacing w:after="0" w:line="240" w:lineRule="auto"/>
        <w:rPr>
          <w:rFonts w:ascii="Calibri" w:hAnsi="Calibri"/>
          <w:color w:val="000000"/>
          <w:sz w:val="18"/>
        </w:rPr>
      </w:pPr>
      <w:r w:rsidRPr="0050047D">
        <w:rPr>
          <w:rFonts w:ascii="Calibri" w:hAnsi="Calibri"/>
          <w:color w:val="000000"/>
          <w:sz w:val="18"/>
        </w:rPr>
        <w:lastRenderedPageBreak/>
        <w:t xml:space="preserve">Individual media purchases shall be confirmed in writing between the parties (email shall suffice) (“Authorized Media Purchase(s)”). Such confirmation shall include, but not be limited to, the dollar amount of each Media Purchase and the </w:t>
      </w:r>
      <w:proofErr w:type="gramStart"/>
      <w:r w:rsidRPr="0050047D">
        <w:rPr>
          <w:rFonts w:ascii="Calibri" w:hAnsi="Calibri"/>
          <w:color w:val="000000"/>
          <w:sz w:val="18"/>
        </w:rPr>
        <w:t>time period</w:t>
      </w:r>
      <w:proofErr w:type="gramEnd"/>
      <w:r w:rsidRPr="0050047D">
        <w:rPr>
          <w:rFonts w:ascii="Calibri" w:hAnsi="Calibri"/>
          <w:color w:val="000000"/>
          <w:sz w:val="18"/>
        </w:rPr>
        <w:t xml:space="preserve"> for such purchase. Vendor Parties shall not make any media bookings in the course of providing the media services without first obtaining the prior written approval of Facebook nor shall it incur any third party expenditure for which Facebook shall be billed, without first obtaining the approval of Facebook for the estimated cost thereof. Written approvals under this SOW shall include transmissions via electronic mail or written instructions from the Facebook Project Manager or other person(s) identified by Facebook from time to time. For clarity, approval of an Approved Media Plan signed by representative of Facebook shall amount to written approval in relation to the relevant media services outlined therein for the purpose of this Section 9. Facebook must be made aware of and approve the use of any ad network(s) or ad exchanges before any media purchases are made by Vendor.</w:t>
      </w:r>
    </w:p>
    <w:p w14:paraId="47DB74CA" w14:textId="77777777" w:rsidR="0044072B" w:rsidRDefault="0044072B" w:rsidP="0044072B">
      <w:pPr>
        <w:pStyle w:val="ListParagraph"/>
        <w:tabs>
          <w:tab w:val="left" w:pos="720"/>
        </w:tabs>
        <w:ind w:left="1440"/>
        <w:rPr>
          <w:del w:id="10" w:author="3Q" w:date="2020-11-18T10:26:00Z"/>
          <w:rFonts w:asciiTheme="minorHAnsi" w:hAnsiTheme="minorHAnsi" w:cs="Arial"/>
          <w:bCs/>
          <w:iCs/>
          <w:sz w:val="18"/>
          <w:szCs w:val="18"/>
        </w:rPr>
      </w:pPr>
    </w:p>
    <w:p w14:paraId="6135B209" w14:textId="77777777" w:rsidR="00CF1907" w:rsidRPr="0050047D" w:rsidRDefault="00D97E6F" w:rsidP="0050047D">
      <w:pPr>
        <w:numPr>
          <w:ilvl w:val="1"/>
          <w:numId w:val="5"/>
        </w:numPr>
        <w:pBdr>
          <w:top w:val="nil"/>
          <w:left w:val="nil"/>
          <w:bottom w:val="nil"/>
          <w:right w:val="nil"/>
          <w:between w:val="nil"/>
        </w:pBdr>
        <w:tabs>
          <w:tab w:val="left" w:pos="720"/>
          <w:tab w:val="left" w:pos="1080"/>
        </w:tabs>
        <w:spacing w:after="0" w:line="240" w:lineRule="auto"/>
        <w:rPr>
          <w:rFonts w:ascii="Calibri" w:hAnsi="Calibri"/>
          <w:color w:val="000000"/>
          <w:sz w:val="18"/>
        </w:rPr>
      </w:pPr>
      <w:r w:rsidRPr="0050047D">
        <w:rPr>
          <w:rFonts w:ascii="Calibri" w:hAnsi="Calibri"/>
          <w:color w:val="000000"/>
          <w:sz w:val="18"/>
        </w:rPr>
        <w:t>Media placement requirements</w:t>
      </w:r>
    </w:p>
    <w:p w14:paraId="63FBF409" w14:textId="77777777" w:rsidR="00CF1907" w:rsidRPr="0050047D" w:rsidRDefault="00D97E6F" w:rsidP="0050047D">
      <w:pPr>
        <w:numPr>
          <w:ilvl w:val="2"/>
          <w:numId w:val="5"/>
        </w:numPr>
        <w:pBdr>
          <w:top w:val="nil"/>
          <w:left w:val="nil"/>
          <w:bottom w:val="nil"/>
          <w:right w:val="nil"/>
          <w:between w:val="nil"/>
        </w:pBdr>
        <w:tabs>
          <w:tab w:val="left" w:pos="720"/>
        </w:tabs>
        <w:spacing w:after="0" w:line="240" w:lineRule="auto"/>
        <w:rPr>
          <w:rFonts w:ascii="Calibri" w:hAnsi="Calibri"/>
          <w:color w:val="000000"/>
          <w:sz w:val="18"/>
        </w:rPr>
      </w:pPr>
      <w:r w:rsidRPr="0050047D">
        <w:rPr>
          <w:rFonts w:ascii="Calibri" w:hAnsi="Calibri"/>
          <w:color w:val="000000"/>
          <w:sz w:val="18"/>
        </w:rPr>
        <w:t xml:space="preserve">Vendor must ensure that Facebook ads do not appear on sites or adjacent to any content promoting pornography, non-gaming violence or infringement of intellectual property rights (including, without limitation, </w:t>
      </w:r>
      <w:proofErr w:type="gramStart"/>
      <w:r w:rsidRPr="0050047D">
        <w:rPr>
          <w:rFonts w:ascii="Calibri" w:hAnsi="Calibri"/>
          <w:color w:val="000000"/>
          <w:sz w:val="18"/>
        </w:rPr>
        <w:t>music</w:t>
      </w:r>
      <w:proofErr w:type="gramEnd"/>
      <w:r w:rsidRPr="0050047D">
        <w:rPr>
          <w:rFonts w:ascii="Calibri" w:hAnsi="Calibri"/>
          <w:color w:val="000000"/>
          <w:sz w:val="18"/>
        </w:rPr>
        <w:t xml:space="preserve"> or video piracy). Facebook shall have no obligation to pay any fees or charges (and shall be entitled to full reimbursement from Vendor for any amounts paid) in respect of any clicks, impressions, conversions or other ad traffic whatsoever derived from ad placement in breach of this requirement. Vendor further agrees that if notified by Facebook that Facebook ads must not be delivered to or appear on a particular domain or app, Vendor will comply with such instruction within 24 hours of receipt of notice.</w:t>
      </w:r>
    </w:p>
    <w:p w14:paraId="491C3B47" w14:textId="77777777" w:rsidR="0044072B" w:rsidRPr="0044072B" w:rsidRDefault="0044072B" w:rsidP="0044072B">
      <w:pPr>
        <w:pStyle w:val="ListParagraph"/>
        <w:tabs>
          <w:tab w:val="left" w:pos="720"/>
        </w:tabs>
        <w:ind w:left="1440"/>
        <w:rPr>
          <w:del w:id="11" w:author="3Q" w:date="2020-11-18T10:26:00Z"/>
          <w:rFonts w:asciiTheme="minorHAnsi" w:hAnsiTheme="minorHAnsi" w:cs="Arial"/>
          <w:bCs/>
          <w:iCs/>
          <w:sz w:val="18"/>
          <w:szCs w:val="18"/>
        </w:rPr>
      </w:pPr>
    </w:p>
    <w:p w14:paraId="53CDE545" w14:textId="77777777" w:rsidR="00CF1907" w:rsidRPr="0050047D" w:rsidRDefault="00D97E6F" w:rsidP="0050047D">
      <w:pPr>
        <w:numPr>
          <w:ilvl w:val="1"/>
          <w:numId w:val="5"/>
        </w:numPr>
        <w:pBdr>
          <w:top w:val="nil"/>
          <w:left w:val="nil"/>
          <w:bottom w:val="nil"/>
          <w:right w:val="nil"/>
          <w:between w:val="nil"/>
        </w:pBdr>
        <w:tabs>
          <w:tab w:val="left" w:pos="720"/>
        </w:tabs>
        <w:spacing w:after="0" w:line="240" w:lineRule="auto"/>
        <w:rPr>
          <w:rFonts w:ascii="Calibri" w:hAnsi="Calibri"/>
          <w:color w:val="000000"/>
          <w:sz w:val="18"/>
        </w:rPr>
      </w:pPr>
      <w:r w:rsidRPr="0050047D">
        <w:rPr>
          <w:rFonts w:ascii="Calibri" w:hAnsi="Calibri"/>
          <w:color w:val="000000"/>
          <w:sz w:val="18"/>
        </w:rPr>
        <w:t>Media purchase invoices</w:t>
      </w:r>
    </w:p>
    <w:p w14:paraId="1CE16667" w14:textId="77777777" w:rsidR="00CF1907" w:rsidRPr="0050047D" w:rsidRDefault="00D97E6F" w:rsidP="0050047D">
      <w:pPr>
        <w:numPr>
          <w:ilvl w:val="2"/>
          <w:numId w:val="5"/>
        </w:numPr>
        <w:pBdr>
          <w:top w:val="nil"/>
          <w:left w:val="nil"/>
          <w:bottom w:val="nil"/>
          <w:right w:val="nil"/>
          <w:between w:val="nil"/>
        </w:pBdr>
        <w:tabs>
          <w:tab w:val="left" w:pos="720"/>
        </w:tabs>
        <w:spacing w:after="0" w:line="240" w:lineRule="auto"/>
        <w:rPr>
          <w:rFonts w:ascii="Calibri" w:hAnsi="Calibri"/>
          <w:color w:val="000000"/>
          <w:sz w:val="18"/>
        </w:rPr>
      </w:pPr>
      <w:r w:rsidRPr="0050047D">
        <w:rPr>
          <w:rFonts w:ascii="Calibri" w:hAnsi="Calibri"/>
          <w:color w:val="000000"/>
          <w:sz w:val="18"/>
        </w:rPr>
        <w:t>Notwithstanding anything to the contrary in the Agreement, Media Purchases shall be invoiced by Vendor to Facebook once an order or confirmation to purchase is received from Facebook and payment shall be made by Facebook within thirty (30) days of the date of the Vendor’s undisputed invoice to Facebook.</w:t>
      </w:r>
    </w:p>
    <w:p w14:paraId="0E224B32" w14:textId="77777777" w:rsidR="00CF1907" w:rsidRPr="0050047D" w:rsidRDefault="00D97E6F" w:rsidP="0050047D">
      <w:pPr>
        <w:numPr>
          <w:ilvl w:val="2"/>
          <w:numId w:val="5"/>
        </w:numPr>
        <w:pBdr>
          <w:top w:val="nil"/>
          <w:left w:val="nil"/>
          <w:bottom w:val="nil"/>
          <w:right w:val="nil"/>
          <w:between w:val="nil"/>
        </w:pBdr>
        <w:tabs>
          <w:tab w:val="left" w:pos="720"/>
        </w:tabs>
        <w:spacing w:after="0" w:line="240" w:lineRule="auto"/>
        <w:rPr>
          <w:rFonts w:ascii="Calibri" w:hAnsi="Calibri"/>
          <w:color w:val="000000"/>
          <w:sz w:val="18"/>
        </w:rPr>
      </w:pPr>
      <w:r w:rsidRPr="0050047D">
        <w:rPr>
          <w:rFonts w:ascii="Calibri" w:hAnsi="Calibri"/>
          <w:color w:val="000000"/>
          <w:sz w:val="18"/>
        </w:rPr>
        <w:t>Media Purchases for each publisher shall be listed as separate line items within any Vendor invoice to Facebook.</w:t>
      </w:r>
    </w:p>
    <w:p w14:paraId="54AB8578" w14:textId="77777777" w:rsidR="00CF1907" w:rsidRPr="0050047D" w:rsidRDefault="00CF1907" w:rsidP="0050047D">
      <w:pPr>
        <w:pBdr>
          <w:top w:val="nil"/>
          <w:left w:val="nil"/>
          <w:bottom w:val="nil"/>
          <w:right w:val="nil"/>
          <w:between w:val="nil"/>
        </w:pBdr>
        <w:tabs>
          <w:tab w:val="left" w:pos="720"/>
        </w:tabs>
        <w:spacing w:after="0" w:line="240" w:lineRule="auto"/>
        <w:ind w:left="720"/>
        <w:rPr>
          <w:rFonts w:ascii="Calibri" w:hAnsi="Calibri"/>
          <w:sz w:val="18"/>
          <w:u w:val="single"/>
        </w:rPr>
      </w:pPr>
    </w:p>
    <w:p w14:paraId="532C314C" w14:textId="77777777" w:rsidR="00CF1907" w:rsidRPr="0050047D" w:rsidRDefault="00D97E6F" w:rsidP="0050047D">
      <w:pPr>
        <w:numPr>
          <w:ilvl w:val="0"/>
          <w:numId w:val="5"/>
        </w:numPr>
        <w:pBdr>
          <w:top w:val="nil"/>
          <w:left w:val="nil"/>
          <w:bottom w:val="nil"/>
          <w:right w:val="nil"/>
          <w:between w:val="nil"/>
        </w:pBdr>
        <w:tabs>
          <w:tab w:val="left" w:pos="720"/>
        </w:tabs>
        <w:spacing w:after="0" w:line="240" w:lineRule="auto"/>
        <w:rPr>
          <w:rFonts w:ascii="Calibri" w:hAnsi="Calibri"/>
          <w:color w:val="000000"/>
          <w:sz w:val="18"/>
        </w:rPr>
      </w:pPr>
      <w:ins w:id="12" w:author="3Q" w:date="2020-11-18T10:26:00Z">
        <w:r>
          <w:rPr>
            <w:rFonts w:ascii="Calibri" w:eastAsia="Calibri" w:hAnsi="Calibri" w:cs="Calibri"/>
            <w:sz w:val="18"/>
            <w:szCs w:val="18"/>
            <w:u w:val="single"/>
          </w:rPr>
          <w:t xml:space="preserve"> </w:t>
        </w:r>
      </w:ins>
      <w:r w:rsidRPr="0050047D">
        <w:rPr>
          <w:rFonts w:ascii="Calibri" w:hAnsi="Calibri"/>
          <w:sz w:val="18"/>
          <w:u w:val="single"/>
        </w:rPr>
        <w:t>Device Identification Encryption and Exclusion Project for Ad Targeting Purposes</w:t>
      </w:r>
    </w:p>
    <w:p w14:paraId="616C0F3E" w14:textId="77777777" w:rsidR="00CF1907" w:rsidRPr="0050047D" w:rsidRDefault="00D97E6F" w:rsidP="0050047D">
      <w:pPr>
        <w:numPr>
          <w:ilvl w:val="1"/>
          <w:numId w:val="5"/>
        </w:numPr>
        <w:pBdr>
          <w:top w:val="nil"/>
          <w:left w:val="nil"/>
          <w:bottom w:val="nil"/>
          <w:right w:val="nil"/>
          <w:between w:val="nil"/>
        </w:pBdr>
        <w:tabs>
          <w:tab w:val="left" w:pos="720"/>
        </w:tabs>
        <w:spacing w:after="0" w:line="240" w:lineRule="auto"/>
        <w:rPr>
          <w:rFonts w:ascii="Calibri" w:hAnsi="Calibri"/>
          <w:color w:val="000000"/>
          <w:sz w:val="18"/>
        </w:rPr>
      </w:pPr>
      <w:r w:rsidRPr="0050047D">
        <w:rPr>
          <w:rFonts w:ascii="Calibri" w:hAnsi="Calibri"/>
          <w:color w:val="000000"/>
          <w:sz w:val="18"/>
        </w:rPr>
        <w:t>Vendor shall send all device advertising identification numbers that appear on its publisher networks in relation to the advertising campaigns Vendor manages for Facebook under the SOW (“</w:t>
      </w:r>
      <w:r w:rsidRPr="0050047D">
        <w:rPr>
          <w:rFonts w:ascii="Calibri" w:hAnsi="Calibri"/>
          <w:b/>
          <w:color w:val="000000"/>
          <w:sz w:val="18"/>
        </w:rPr>
        <w:t>Device IDs</w:t>
      </w:r>
      <w:r w:rsidRPr="0050047D">
        <w:rPr>
          <w:rFonts w:ascii="Calibri" w:hAnsi="Calibri"/>
          <w:color w:val="000000"/>
          <w:sz w:val="18"/>
        </w:rPr>
        <w:t>”) to Facebook, via Facebook’s Secured File Transfer Protocol.</w:t>
      </w:r>
    </w:p>
    <w:p w14:paraId="0991A72D" w14:textId="77777777" w:rsidR="00CF1907" w:rsidRPr="0050047D" w:rsidRDefault="00D97E6F" w:rsidP="0050047D">
      <w:pPr>
        <w:numPr>
          <w:ilvl w:val="1"/>
          <w:numId w:val="5"/>
        </w:numPr>
        <w:pBdr>
          <w:top w:val="nil"/>
          <w:left w:val="nil"/>
          <w:bottom w:val="nil"/>
          <w:right w:val="nil"/>
          <w:between w:val="nil"/>
        </w:pBdr>
        <w:tabs>
          <w:tab w:val="left" w:pos="720"/>
        </w:tabs>
        <w:spacing w:after="0" w:line="240" w:lineRule="auto"/>
        <w:rPr>
          <w:rFonts w:ascii="Calibri" w:hAnsi="Calibri"/>
          <w:color w:val="000000"/>
          <w:sz w:val="18"/>
        </w:rPr>
      </w:pPr>
      <w:r w:rsidRPr="0050047D">
        <w:rPr>
          <w:rFonts w:ascii="Calibri" w:hAnsi="Calibri"/>
          <w:color w:val="000000"/>
          <w:sz w:val="18"/>
        </w:rPr>
        <w:t>Vendor and Facebook both agree not to disclose the Device IDs to any other party whatsoever. Furthermore, Facebook and Vendor both agree not to disclose the encryption key or the Secured File Transfer Protocol information to any third party.</w:t>
      </w:r>
    </w:p>
    <w:p w14:paraId="33C7212C" w14:textId="77777777" w:rsidR="00CF1907" w:rsidRPr="0050047D" w:rsidRDefault="00D97E6F" w:rsidP="0050047D">
      <w:pPr>
        <w:numPr>
          <w:ilvl w:val="1"/>
          <w:numId w:val="5"/>
        </w:numPr>
        <w:pBdr>
          <w:top w:val="nil"/>
          <w:left w:val="nil"/>
          <w:bottom w:val="nil"/>
          <w:right w:val="nil"/>
          <w:between w:val="nil"/>
        </w:pBdr>
        <w:tabs>
          <w:tab w:val="left" w:pos="720"/>
        </w:tabs>
        <w:spacing w:after="0" w:line="240" w:lineRule="auto"/>
        <w:rPr>
          <w:rFonts w:ascii="Calibri" w:hAnsi="Calibri"/>
          <w:color w:val="000000"/>
          <w:sz w:val="18"/>
        </w:rPr>
      </w:pPr>
      <w:r w:rsidRPr="0050047D">
        <w:rPr>
          <w:rFonts w:ascii="Calibri" w:hAnsi="Calibri"/>
          <w:color w:val="000000"/>
          <w:sz w:val="18"/>
        </w:rPr>
        <w:t>Upon receipt of the Device IDs from Vendor, Facebook shall run overlap / cross-checking analysis against its own database of identifiers of devices that are known to be associated with existing user accounts (for the relevant Facebook apps) and create the list for ad targeting (the “</w:t>
      </w:r>
      <w:r w:rsidRPr="0050047D">
        <w:rPr>
          <w:rFonts w:ascii="Calibri" w:hAnsi="Calibri"/>
          <w:b/>
          <w:color w:val="000000"/>
          <w:sz w:val="18"/>
        </w:rPr>
        <w:t>Targeting List</w:t>
      </w:r>
      <w:r w:rsidRPr="0050047D">
        <w:rPr>
          <w:rFonts w:ascii="Calibri" w:hAnsi="Calibri"/>
          <w:color w:val="000000"/>
          <w:sz w:val="18"/>
        </w:rPr>
        <w:t>”), by separating out device IDs which are assumed to be associated with existing user accounts.</w:t>
      </w:r>
    </w:p>
    <w:p w14:paraId="795054D2" w14:textId="77777777" w:rsidR="00CF1907" w:rsidRPr="0050047D" w:rsidRDefault="00D97E6F" w:rsidP="0050047D">
      <w:pPr>
        <w:numPr>
          <w:ilvl w:val="1"/>
          <w:numId w:val="5"/>
        </w:numPr>
        <w:pBdr>
          <w:top w:val="nil"/>
          <w:left w:val="nil"/>
          <w:bottom w:val="nil"/>
          <w:right w:val="nil"/>
          <w:between w:val="nil"/>
        </w:pBdr>
        <w:tabs>
          <w:tab w:val="left" w:pos="720"/>
        </w:tabs>
        <w:spacing w:after="0" w:line="240" w:lineRule="auto"/>
        <w:rPr>
          <w:rFonts w:ascii="Calibri" w:hAnsi="Calibri"/>
          <w:color w:val="000000"/>
          <w:sz w:val="18"/>
        </w:rPr>
      </w:pPr>
      <w:r w:rsidRPr="0050047D">
        <w:rPr>
          <w:rFonts w:ascii="Calibri" w:hAnsi="Calibri"/>
          <w:color w:val="000000"/>
          <w:sz w:val="18"/>
        </w:rPr>
        <w:t>Facebook sends the Targeting List back to Vendor, also via Facebook’s Secured File Transfer Protocol.</w:t>
      </w:r>
    </w:p>
    <w:p w14:paraId="19D2F334" w14:textId="77777777" w:rsidR="00CF1907" w:rsidRPr="0050047D" w:rsidRDefault="00D97E6F" w:rsidP="0050047D">
      <w:pPr>
        <w:numPr>
          <w:ilvl w:val="1"/>
          <w:numId w:val="5"/>
        </w:numPr>
        <w:pBdr>
          <w:top w:val="nil"/>
          <w:left w:val="nil"/>
          <w:bottom w:val="nil"/>
          <w:right w:val="nil"/>
          <w:between w:val="nil"/>
        </w:pBdr>
        <w:tabs>
          <w:tab w:val="left" w:pos="720"/>
        </w:tabs>
        <w:spacing w:after="0" w:line="240" w:lineRule="auto"/>
        <w:rPr>
          <w:rFonts w:ascii="Calibri" w:hAnsi="Calibri"/>
          <w:color w:val="000000"/>
          <w:sz w:val="18"/>
        </w:rPr>
      </w:pPr>
      <w:r w:rsidRPr="0050047D">
        <w:rPr>
          <w:rFonts w:ascii="Calibri" w:hAnsi="Calibri"/>
          <w:color w:val="000000"/>
          <w:sz w:val="18"/>
        </w:rPr>
        <w:t>Once received, Vendor shall use the Targeting List for targeting purposes as part of the advertising campaigns set up and managed by Vendor for Facebook pursuant to the SOW.</w:t>
      </w:r>
    </w:p>
    <w:p w14:paraId="4CC8CF8E" w14:textId="77777777" w:rsidR="00CF1907" w:rsidRPr="0050047D" w:rsidRDefault="00D97E6F" w:rsidP="0050047D">
      <w:pPr>
        <w:numPr>
          <w:ilvl w:val="1"/>
          <w:numId w:val="5"/>
        </w:numPr>
        <w:pBdr>
          <w:top w:val="nil"/>
          <w:left w:val="nil"/>
          <w:bottom w:val="nil"/>
          <w:right w:val="nil"/>
          <w:between w:val="nil"/>
        </w:pBdr>
        <w:tabs>
          <w:tab w:val="left" w:pos="720"/>
        </w:tabs>
        <w:spacing w:after="0" w:line="240" w:lineRule="auto"/>
        <w:rPr>
          <w:rFonts w:ascii="Calibri" w:hAnsi="Calibri"/>
          <w:color w:val="000000"/>
          <w:sz w:val="18"/>
        </w:rPr>
      </w:pPr>
      <w:r w:rsidRPr="0050047D">
        <w:rPr>
          <w:rFonts w:ascii="Calibri" w:hAnsi="Calibri"/>
          <w:color w:val="000000"/>
          <w:sz w:val="18"/>
        </w:rPr>
        <w:t>Vendor agrees not to disclose the Targeting List to any third party or to use the Targeting List other than, and solely to the extent necessary, in order to perform or optimize the advertising campaigns Vendor manages for Facebook under the SOW for Facebook’s benefit.</w:t>
      </w:r>
    </w:p>
    <w:p w14:paraId="4ECF673B" w14:textId="77777777" w:rsidR="00CF1907" w:rsidRPr="0050047D" w:rsidRDefault="00CF1907" w:rsidP="0050047D">
      <w:pPr>
        <w:pBdr>
          <w:top w:val="nil"/>
          <w:left w:val="nil"/>
          <w:bottom w:val="nil"/>
          <w:right w:val="nil"/>
          <w:between w:val="nil"/>
        </w:pBdr>
        <w:tabs>
          <w:tab w:val="left" w:pos="720"/>
        </w:tabs>
        <w:spacing w:after="0" w:line="240" w:lineRule="auto"/>
        <w:rPr>
          <w:rFonts w:ascii="Calibri" w:hAnsi="Calibri"/>
          <w:sz w:val="18"/>
        </w:rPr>
      </w:pPr>
    </w:p>
    <w:p w14:paraId="05B82AD0" w14:textId="77777777" w:rsidR="00CF1907" w:rsidRPr="0050047D" w:rsidRDefault="00D97E6F" w:rsidP="0050047D">
      <w:pPr>
        <w:numPr>
          <w:ilvl w:val="0"/>
          <w:numId w:val="5"/>
        </w:numPr>
        <w:pBdr>
          <w:top w:val="nil"/>
          <w:left w:val="nil"/>
          <w:bottom w:val="nil"/>
          <w:right w:val="nil"/>
          <w:between w:val="nil"/>
        </w:pBdr>
        <w:tabs>
          <w:tab w:val="left" w:pos="720"/>
        </w:tabs>
        <w:spacing w:after="0" w:line="240" w:lineRule="auto"/>
        <w:rPr>
          <w:rFonts w:ascii="Calibri" w:hAnsi="Calibri"/>
          <w:color w:val="000000"/>
          <w:sz w:val="18"/>
        </w:rPr>
      </w:pPr>
      <w:r w:rsidRPr="0050047D">
        <w:rPr>
          <w:rFonts w:ascii="Calibri" w:hAnsi="Calibri"/>
          <w:sz w:val="18"/>
          <w:u w:val="single"/>
        </w:rPr>
        <w:t>Fraud Monitoring</w:t>
      </w:r>
    </w:p>
    <w:p w14:paraId="054F2204" w14:textId="77777777" w:rsidR="00CF1907" w:rsidRPr="0050047D" w:rsidRDefault="00D97E6F" w:rsidP="0050047D">
      <w:pPr>
        <w:numPr>
          <w:ilvl w:val="1"/>
          <w:numId w:val="5"/>
        </w:numPr>
        <w:pBdr>
          <w:top w:val="nil"/>
          <w:left w:val="nil"/>
          <w:bottom w:val="nil"/>
          <w:right w:val="nil"/>
          <w:between w:val="nil"/>
        </w:pBdr>
        <w:tabs>
          <w:tab w:val="left" w:pos="720"/>
        </w:tabs>
        <w:spacing w:after="0" w:line="240" w:lineRule="auto"/>
        <w:rPr>
          <w:rFonts w:ascii="Calibri" w:hAnsi="Calibri"/>
          <w:color w:val="000000"/>
          <w:sz w:val="18"/>
        </w:rPr>
      </w:pPr>
      <w:r w:rsidRPr="0050047D">
        <w:rPr>
          <w:rFonts w:ascii="Calibri" w:hAnsi="Calibri"/>
          <w:color w:val="000000"/>
          <w:sz w:val="18"/>
        </w:rPr>
        <w:t>Vendor shall actively monitor all ad campaigns for signs of fraudulent activity (including, without limitation, click fraud, install fraud, impression fraud and any non-human activity counted or otherwise used as part of calculations for ad campaign performance) and shall alert Facebook immediately in the event that any such activity is detected or suspected.</w:t>
      </w:r>
    </w:p>
    <w:p w14:paraId="47D8ACA0" w14:textId="77777777" w:rsidR="00CF1907" w:rsidRPr="0050047D" w:rsidRDefault="00D97E6F" w:rsidP="0050047D">
      <w:pPr>
        <w:numPr>
          <w:ilvl w:val="1"/>
          <w:numId w:val="5"/>
        </w:numPr>
        <w:pBdr>
          <w:top w:val="nil"/>
          <w:left w:val="nil"/>
          <w:bottom w:val="nil"/>
          <w:right w:val="nil"/>
          <w:between w:val="nil"/>
        </w:pBdr>
        <w:tabs>
          <w:tab w:val="left" w:pos="720"/>
        </w:tabs>
        <w:spacing w:after="0" w:line="240" w:lineRule="auto"/>
        <w:rPr>
          <w:rFonts w:ascii="Calibri" w:hAnsi="Calibri"/>
          <w:color w:val="000000"/>
          <w:sz w:val="18"/>
        </w:rPr>
      </w:pPr>
      <w:r w:rsidRPr="0050047D">
        <w:rPr>
          <w:rFonts w:ascii="Calibri" w:hAnsi="Calibri"/>
          <w:color w:val="000000"/>
          <w:sz w:val="18"/>
        </w:rPr>
        <w:t xml:space="preserve">Vendor shall use all reasonable endeavors to recover any amounts spent or paid by or on Facebook’s behalf </w:t>
      </w:r>
      <w:proofErr w:type="gramStart"/>
      <w:r w:rsidRPr="0050047D">
        <w:rPr>
          <w:rFonts w:ascii="Calibri" w:hAnsi="Calibri"/>
          <w:color w:val="000000"/>
          <w:sz w:val="18"/>
        </w:rPr>
        <w:t>as a result of</w:t>
      </w:r>
      <w:proofErr w:type="gramEnd"/>
      <w:r w:rsidRPr="0050047D">
        <w:rPr>
          <w:rFonts w:ascii="Calibri" w:hAnsi="Calibri"/>
          <w:color w:val="000000"/>
          <w:sz w:val="18"/>
        </w:rPr>
        <w:t xml:space="preserve"> any such fraudulent activity.</w:t>
      </w:r>
    </w:p>
    <w:p w14:paraId="5E63404D" w14:textId="77777777" w:rsidR="00CF1907" w:rsidRPr="0050047D" w:rsidRDefault="00D97E6F" w:rsidP="0050047D">
      <w:pPr>
        <w:numPr>
          <w:ilvl w:val="1"/>
          <w:numId w:val="5"/>
        </w:numPr>
        <w:pBdr>
          <w:top w:val="nil"/>
          <w:left w:val="nil"/>
          <w:bottom w:val="nil"/>
          <w:right w:val="nil"/>
          <w:between w:val="nil"/>
        </w:pBdr>
        <w:tabs>
          <w:tab w:val="left" w:pos="720"/>
        </w:tabs>
        <w:spacing w:after="0" w:line="240" w:lineRule="auto"/>
        <w:rPr>
          <w:rFonts w:ascii="Calibri" w:hAnsi="Calibri"/>
          <w:color w:val="000000"/>
          <w:sz w:val="18"/>
        </w:rPr>
      </w:pPr>
      <w:r w:rsidRPr="0050047D">
        <w:rPr>
          <w:rFonts w:ascii="Calibri" w:hAnsi="Calibri"/>
          <w:color w:val="000000"/>
          <w:sz w:val="18"/>
        </w:rPr>
        <w:t>Facebook will block all conversions that are deemed fraudulent or blacklisted by Facebook’s third-party sources, including but not limited to Facebook’s attribution partner, Kochava.</w:t>
      </w:r>
    </w:p>
    <w:p w14:paraId="20A6C36F" w14:textId="77777777" w:rsidR="00CF1907" w:rsidRPr="0050047D" w:rsidRDefault="00D97E6F" w:rsidP="0050047D">
      <w:pPr>
        <w:numPr>
          <w:ilvl w:val="1"/>
          <w:numId w:val="5"/>
        </w:numPr>
        <w:pBdr>
          <w:top w:val="nil"/>
          <w:left w:val="nil"/>
          <w:bottom w:val="nil"/>
          <w:right w:val="nil"/>
          <w:between w:val="nil"/>
        </w:pBdr>
        <w:tabs>
          <w:tab w:val="left" w:pos="720"/>
        </w:tabs>
        <w:spacing w:after="0" w:line="240" w:lineRule="auto"/>
        <w:rPr>
          <w:rFonts w:ascii="Calibri" w:hAnsi="Calibri"/>
          <w:color w:val="000000"/>
          <w:sz w:val="18"/>
        </w:rPr>
      </w:pPr>
      <w:r w:rsidRPr="0050047D">
        <w:rPr>
          <w:rFonts w:ascii="Calibri" w:hAnsi="Calibri"/>
          <w:b/>
          <w:color w:val="000000"/>
          <w:sz w:val="18"/>
        </w:rPr>
        <w:t>Placement Transparency</w:t>
      </w:r>
      <w:r w:rsidRPr="0050047D">
        <w:rPr>
          <w:rFonts w:ascii="Calibri" w:hAnsi="Calibri"/>
          <w:color w:val="000000"/>
          <w:sz w:val="18"/>
        </w:rPr>
        <w:t>: All ad platform and inventory will need to support impression tracking. Placement level data such as the (Pub ID, Sub Pub ID, App/Site Name &amp; App Bundle) are required to be passed back by Vendor via the click trackers and SFTP in order to qualify for conversion attribution, unless otherwise requested by Facebook (or a third party acting on Facebook’s behalf, e.g. 3Q) via email</w:t>
      </w:r>
    </w:p>
    <w:p w14:paraId="38A43DA9" w14:textId="77777777" w:rsidR="00CF1907" w:rsidRPr="0050047D" w:rsidRDefault="00D97E6F" w:rsidP="0050047D">
      <w:pPr>
        <w:numPr>
          <w:ilvl w:val="1"/>
          <w:numId w:val="5"/>
        </w:numPr>
        <w:pBdr>
          <w:top w:val="nil"/>
          <w:left w:val="nil"/>
          <w:bottom w:val="nil"/>
          <w:right w:val="nil"/>
          <w:between w:val="nil"/>
        </w:pBdr>
        <w:tabs>
          <w:tab w:val="left" w:pos="720"/>
        </w:tabs>
        <w:spacing w:after="0" w:line="240" w:lineRule="auto"/>
        <w:rPr>
          <w:rFonts w:ascii="Calibri" w:hAnsi="Calibri"/>
          <w:color w:val="000000"/>
          <w:sz w:val="18"/>
        </w:rPr>
      </w:pPr>
      <w:r w:rsidRPr="0050047D">
        <w:rPr>
          <w:rFonts w:ascii="Calibri" w:hAnsi="Calibri"/>
          <w:b/>
          <w:color w:val="000000"/>
          <w:sz w:val="18"/>
        </w:rPr>
        <w:t>Non-Incentivized Campaigns</w:t>
      </w:r>
      <w:r w:rsidRPr="0050047D">
        <w:rPr>
          <w:rFonts w:ascii="Calibri" w:hAnsi="Calibri"/>
          <w:color w:val="000000"/>
          <w:sz w:val="18"/>
        </w:rPr>
        <w:t>: Vendor must ensure that ad campaigns are not run on incentivized traffic, unless otherwise requested by 3Q (acting on Facebook’s behalf) or Facebook via email.</w:t>
      </w:r>
    </w:p>
    <w:p w14:paraId="0FDE490D" w14:textId="77777777" w:rsidR="00CF1907" w:rsidRPr="0050047D" w:rsidRDefault="00D97E6F" w:rsidP="0050047D">
      <w:pPr>
        <w:numPr>
          <w:ilvl w:val="1"/>
          <w:numId w:val="5"/>
        </w:numPr>
        <w:pBdr>
          <w:top w:val="nil"/>
          <w:left w:val="nil"/>
          <w:bottom w:val="nil"/>
          <w:right w:val="nil"/>
          <w:between w:val="nil"/>
        </w:pBdr>
        <w:tabs>
          <w:tab w:val="left" w:pos="720"/>
        </w:tabs>
        <w:spacing w:after="0" w:line="240" w:lineRule="auto"/>
        <w:rPr>
          <w:rFonts w:ascii="Calibri" w:hAnsi="Calibri"/>
          <w:color w:val="000000"/>
          <w:sz w:val="18"/>
        </w:rPr>
      </w:pPr>
      <w:r w:rsidRPr="0050047D">
        <w:rPr>
          <w:rFonts w:ascii="Calibri" w:hAnsi="Calibri"/>
          <w:color w:val="000000"/>
          <w:sz w:val="18"/>
        </w:rPr>
        <w:lastRenderedPageBreak/>
        <w:t>Facebook shall have no obligation to pay Vendor any fees or charges (and shall be entitled to full reimbursement from Vendor for any amounts paid) in respect of any clicks, installs, impressions, conversions or other ad traffic whatsoever deemed to be fraudulent by Facebook, Vendor or any third party verification or attribution service provider (e.g., Kochava). Reimbursement shall be made by way of credit (</w:t>
      </w:r>
      <w:proofErr w:type="spellStart"/>
      <w:r w:rsidRPr="0050047D">
        <w:rPr>
          <w:rFonts w:ascii="Calibri" w:hAnsi="Calibri"/>
          <w:color w:val="000000"/>
          <w:sz w:val="18"/>
        </w:rPr>
        <w:t>ie</w:t>
      </w:r>
      <w:proofErr w:type="spellEnd"/>
      <w:r w:rsidRPr="0050047D">
        <w:rPr>
          <w:rFonts w:ascii="Calibri" w:hAnsi="Calibri"/>
          <w:color w:val="000000"/>
          <w:sz w:val="18"/>
        </w:rPr>
        <w:t>, set-off) against amounts owed by Facebook to Vendor for a subsequent invoice period, or as otherwise directed by Facebook.</w:t>
      </w:r>
    </w:p>
    <w:p w14:paraId="5DA5243B" w14:textId="77777777" w:rsidR="00CF1907" w:rsidRPr="0050047D" w:rsidRDefault="00CF1907" w:rsidP="0050047D">
      <w:pPr>
        <w:pBdr>
          <w:top w:val="nil"/>
          <w:left w:val="nil"/>
          <w:bottom w:val="nil"/>
          <w:right w:val="nil"/>
          <w:between w:val="nil"/>
        </w:pBdr>
        <w:tabs>
          <w:tab w:val="left" w:pos="720"/>
        </w:tabs>
        <w:spacing w:after="0" w:line="240" w:lineRule="auto"/>
        <w:ind w:left="1440"/>
        <w:rPr>
          <w:rFonts w:ascii="Calibri" w:hAnsi="Calibri"/>
          <w:color w:val="000000"/>
          <w:sz w:val="18"/>
        </w:rPr>
      </w:pPr>
    </w:p>
    <w:p w14:paraId="236BC13B" w14:textId="77777777" w:rsidR="00CF1907" w:rsidRPr="0050047D" w:rsidRDefault="00D97E6F" w:rsidP="0050047D">
      <w:pPr>
        <w:numPr>
          <w:ilvl w:val="0"/>
          <w:numId w:val="5"/>
        </w:numPr>
        <w:pBdr>
          <w:top w:val="nil"/>
          <w:left w:val="nil"/>
          <w:bottom w:val="nil"/>
          <w:right w:val="nil"/>
          <w:between w:val="nil"/>
        </w:pBdr>
        <w:tabs>
          <w:tab w:val="left" w:pos="720"/>
        </w:tabs>
        <w:spacing w:after="0" w:line="240" w:lineRule="auto"/>
        <w:rPr>
          <w:rFonts w:ascii="Calibri" w:hAnsi="Calibri"/>
          <w:sz w:val="18"/>
        </w:rPr>
      </w:pPr>
      <w:r w:rsidRPr="0050047D">
        <w:rPr>
          <w:rFonts w:ascii="Calibri" w:hAnsi="Calibri"/>
          <w:sz w:val="18"/>
          <w:u w:val="single"/>
        </w:rPr>
        <w:t xml:space="preserve">Creative </w:t>
      </w:r>
      <w:ins w:id="13" w:author="3Q" w:date="2020-11-18T10:26:00Z">
        <w:r>
          <w:rPr>
            <w:rFonts w:ascii="Calibri" w:eastAsia="Calibri" w:hAnsi="Calibri" w:cs="Calibri"/>
            <w:sz w:val="18"/>
            <w:szCs w:val="18"/>
            <w:u w:val="single"/>
          </w:rPr>
          <w:t xml:space="preserve">Asset Production </w:t>
        </w:r>
      </w:ins>
      <w:r w:rsidRPr="0050047D">
        <w:rPr>
          <w:rFonts w:ascii="Calibri" w:hAnsi="Calibri"/>
          <w:sz w:val="18"/>
          <w:u w:val="single"/>
        </w:rPr>
        <w:t>and Other Additional Services to be billed at cost to Facebook (</w:t>
      </w:r>
      <w:proofErr w:type="gramStart"/>
      <w:r w:rsidRPr="0050047D">
        <w:rPr>
          <w:rFonts w:ascii="Calibri" w:hAnsi="Calibri"/>
          <w:sz w:val="18"/>
          <w:u w:val="single"/>
        </w:rPr>
        <w:t>if and when</w:t>
      </w:r>
      <w:proofErr w:type="gramEnd"/>
      <w:r w:rsidRPr="0050047D">
        <w:rPr>
          <w:rFonts w:ascii="Calibri" w:hAnsi="Calibri"/>
          <w:sz w:val="18"/>
          <w:u w:val="single"/>
        </w:rPr>
        <w:t xml:space="preserve"> required)</w:t>
      </w:r>
    </w:p>
    <w:p w14:paraId="77E0A715" w14:textId="1235AB73" w:rsidR="00CF1907" w:rsidRPr="0050047D" w:rsidRDefault="00D97E6F" w:rsidP="0050047D">
      <w:pPr>
        <w:numPr>
          <w:ilvl w:val="1"/>
          <w:numId w:val="5"/>
        </w:numPr>
        <w:pBdr>
          <w:top w:val="nil"/>
          <w:left w:val="nil"/>
          <w:bottom w:val="nil"/>
          <w:right w:val="nil"/>
          <w:between w:val="nil"/>
        </w:pBdr>
        <w:tabs>
          <w:tab w:val="left" w:pos="720"/>
        </w:tabs>
        <w:spacing w:after="0" w:line="240" w:lineRule="auto"/>
        <w:jc w:val="both"/>
        <w:rPr>
          <w:rFonts w:ascii="Calibri" w:hAnsi="Calibri"/>
          <w:color w:val="000000"/>
          <w:sz w:val="18"/>
        </w:rPr>
      </w:pPr>
      <w:r>
        <w:rPr>
          <w:rFonts w:ascii="Calibri" w:eastAsia="Calibri" w:hAnsi="Calibri" w:cs="Calibri"/>
          <w:sz w:val="18"/>
          <w:szCs w:val="18"/>
        </w:rPr>
        <w:t>Video production, l</w:t>
      </w:r>
      <w:r>
        <w:rPr>
          <w:rFonts w:ascii="Calibri" w:eastAsia="Calibri" w:hAnsi="Calibri" w:cs="Calibri"/>
          <w:color w:val="000000"/>
          <w:sz w:val="18"/>
          <w:szCs w:val="18"/>
        </w:rPr>
        <w:t>anding</w:t>
      </w:r>
      <w:r w:rsidRPr="0050047D">
        <w:rPr>
          <w:rFonts w:ascii="Calibri" w:hAnsi="Calibri"/>
          <w:color w:val="000000"/>
          <w:sz w:val="18"/>
        </w:rPr>
        <w:t xml:space="preserve"> page and image ad design, and other creative production services, as requested by Facebook and agreed upon by the parties</w:t>
      </w:r>
    </w:p>
    <w:p w14:paraId="0076C8BE" w14:textId="77777777" w:rsidR="00CF1907" w:rsidRPr="0050047D" w:rsidRDefault="00D97E6F" w:rsidP="0050047D">
      <w:pPr>
        <w:numPr>
          <w:ilvl w:val="1"/>
          <w:numId w:val="5"/>
        </w:numPr>
        <w:pBdr>
          <w:top w:val="nil"/>
          <w:left w:val="nil"/>
          <w:bottom w:val="nil"/>
          <w:right w:val="nil"/>
          <w:between w:val="nil"/>
        </w:pBdr>
        <w:tabs>
          <w:tab w:val="left" w:pos="720"/>
        </w:tabs>
        <w:spacing w:after="0" w:line="240" w:lineRule="auto"/>
        <w:jc w:val="both"/>
        <w:rPr>
          <w:rFonts w:ascii="Calibri" w:hAnsi="Calibri"/>
          <w:color w:val="000000"/>
          <w:sz w:val="18"/>
        </w:rPr>
      </w:pPr>
      <w:r w:rsidRPr="0050047D">
        <w:rPr>
          <w:rFonts w:ascii="Calibri" w:hAnsi="Calibri"/>
          <w:color w:val="000000"/>
          <w:sz w:val="18"/>
        </w:rPr>
        <w:t xml:space="preserve">All creative services are approved before 3Q </w:t>
      </w:r>
      <w:r>
        <w:rPr>
          <w:rFonts w:ascii="Calibri" w:eastAsia="Calibri" w:hAnsi="Calibri" w:cs="Calibri"/>
          <w:color w:val="000000"/>
          <w:sz w:val="18"/>
          <w:szCs w:val="18"/>
        </w:rPr>
        <w:t xml:space="preserve">or </w:t>
      </w:r>
      <w:r>
        <w:rPr>
          <w:rFonts w:ascii="Calibri" w:eastAsia="Calibri" w:hAnsi="Calibri" w:cs="Calibri"/>
          <w:sz w:val="18"/>
          <w:szCs w:val="18"/>
        </w:rPr>
        <w:t xml:space="preserve">its </w:t>
      </w:r>
      <w:r>
        <w:rPr>
          <w:rFonts w:ascii="Calibri" w:eastAsia="Calibri" w:hAnsi="Calibri" w:cs="Calibri"/>
          <w:color w:val="000000"/>
          <w:sz w:val="18"/>
          <w:szCs w:val="18"/>
        </w:rPr>
        <w:t>a</w:t>
      </w:r>
      <w:r>
        <w:rPr>
          <w:rFonts w:ascii="Calibri" w:eastAsia="Calibri" w:hAnsi="Calibri" w:cs="Calibri"/>
          <w:sz w:val="18"/>
          <w:szCs w:val="18"/>
        </w:rPr>
        <w:t>pproved subcontractor</w:t>
      </w:r>
      <w:r>
        <w:rPr>
          <w:rFonts w:ascii="Calibri" w:eastAsia="Calibri" w:hAnsi="Calibri" w:cs="Calibri"/>
          <w:color w:val="000000"/>
          <w:sz w:val="18"/>
          <w:szCs w:val="18"/>
        </w:rPr>
        <w:t xml:space="preserve"> </w:t>
      </w:r>
      <w:r w:rsidRPr="0050047D">
        <w:rPr>
          <w:rFonts w:ascii="Calibri" w:hAnsi="Calibri"/>
          <w:color w:val="000000"/>
          <w:sz w:val="18"/>
        </w:rPr>
        <w:t>begins production according to the following process:</w:t>
      </w:r>
    </w:p>
    <w:p w14:paraId="67FFDB17" w14:textId="77777777" w:rsidR="00CF1907" w:rsidRPr="0050047D" w:rsidRDefault="00D97E6F" w:rsidP="0050047D">
      <w:pPr>
        <w:numPr>
          <w:ilvl w:val="2"/>
          <w:numId w:val="5"/>
        </w:numPr>
        <w:pBdr>
          <w:top w:val="nil"/>
          <w:left w:val="nil"/>
          <w:bottom w:val="nil"/>
          <w:right w:val="nil"/>
          <w:between w:val="nil"/>
        </w:pBdr>
        <w:tabs>
          <w:tab w:val="left" w:pos="1800"/>
        </w:tabs>
        <w:spacing w:after="0" w:line="240" w:lineRule="auto"/>
        <w:rPr>
          <w:rFonts w:ascii="Calibri" w:hAnsi="Calibri"/>
          <w:color w:val="000000"/>
          <w:sz w:val="18"/>
        </w:rPr>
      </w:pPr>
      <w:r w:rsidRPr="0050047D">
        <w:rPr>
          <w:rFonts w:ascii="Calibri" w:hAnsi="Calibri"/>
          <w:color w:val="000000"/>
          <w:sz w:val="18"/>
        </w:rPr>
        <w:t>Facebook requests creative service</w:t>
      </w:r>
    </w:p>
    <w:p w14:paraId="5D84F8CA" w14:textId="77777777" w:rsidR="00CF1907" w:rsidRPr="0050047D" w:rsidRDefault="00D97E6F" w:rsidP="0050047D">
      <w:pPr>
        <w:numPr>
          <w:ilvl w:val="2"/>
          <w:numId w:val="5"/>
        </w:numPr>
        <w:pBdr>
          <w:top w:val="nil"/>
          <w:left w:val="nil"/>
          <w:bottom w:val="nil"/>
          <w:right w:val="nil"/>
          <w:between w:val="nil"/>
        </w:pBdr>
        <w:tabs>
          <w:tab w:val="left" w:pos="1800"/>
        </w:tabs>
        <w:spacing w:after="0" w:line="240" w:lineRule="auto"/>
        <w:rPr>
          <w:rFonts w:ascii="Calibri" w:hAnsi="Calibri"/>
          <w:color w:val="000000"/>
          <w:sz w:val="18"/>
        </w:rPr>
      </w:pPr>
      <w:r w:rsidRPr="0050047D">
        <w:rPr>
          <w:rFonts w:ascii="Calibri" w:hAnsi="Calibri"/>
          <w:color w:val="000000"/>
          <w:sz w:val="18"/>
        </w:rPr>
        <w:t>3Q writes creative brief in collaboration with Facebook point of contact</w:t>
      </w:r>
    </w:p>
    <w:p w14:paraId="51495737" w14:textId="77777777" w:rsidR="00CF1907" w:rsidRPr="0050047D" w:rsidRDefault="00D97E6F" w:rsidP="0050047D">
      <w:pPr>
        <w:numPr>
          <w:ilvl w:val="2"/>
          <w:numId w:val="5"/>
        </w:numPr>
        <w:pBdr>
          <w:top w:val="nil"/>
          <w:left w:val="nil"/>
          <w:bottom w:val="nil"/>
          <w:right w:val="nil"/>
          <w:between w:val="nil"/>
        </w:pBdr>
        <w:tabs>
          <w:tab w:val="left" w:pos="1800"/>
        </w:tabs>
        <w:spacing w:after="0" w:line="240" w:lineRule="auto"/>
        <w:rPr>
          <w:rFonts w:ascii="Calibri" w:hAnsi="Calibri"/>
          <w:color w:val="000000"/>
          <w:sz w:val="18"/>
        </w:rPr>
      </w:pPr>
      <w:r w:rsidRPr="0050047D">
        <w:rPr>
          <w:rFonts w:ascii="Calibri" w:hAnsi="Calibri"/>
          <w:color w:val="000000"/>
          <w:sz w:val="18"/>
        </w:rPr>
        <w:t>3Q develops scopes resources and hours and breaks such resources out by phase (e.g. Concepting, storyboard, Design, Copywriting, Production, Animation, Localization, QA).</w:t>
      </w:r>
    </w:p>
    <w:p w14:paraId="05A3C029" w14:textId="77777777" w:rsidR="00CF1907" w:rsidRPr="0050047D" w:rsidRDefault="00D97E6F" w:rsidP="0050047D">
      <w:pPr>
        <w:numPr>
          <w:ilvl w:val="2"/>
          <w:numId w:val="5"/>
        </w:numPr>
        <w:pBdr>
          <w:top w:val="nil"/>
          <w:left w:val="nil"/>
          <w:bottom w:val="nil"/>
          <w:right w:val="nil"/>
          <w:between w:val="nil"/>
        </w:pBdr>
        <w:tabs>
          <w:tab w:val="left" w:pos="1800"/>
        </w:tabs>
        <w:spacing w:after="0" w:line="240" w:lineRule="auto"/>
        <w:rPr>
          <w:rFonts w:ascii="Calibri" w:hAnsi="Calibri"/>
          <w:color w:val="000000"/>
          <w:sz w:val="18"/>
        </w:rPr>
      </w:pPr>
      <w:r w:rsidRPr="0050047D">
        <w:rPr>
          <w:rFonts w:ascii="Calibri" w:hAnsi="Calibri"/>
          <w:color w:val="000000"/>
          <w:sz w:val="18"/>
        </w:rPr>
        <w:t>3Q presents aggregated briefs in creative approval documentation in weekly creative meetings.</w:t>
      </w:r>
    </w:p>
    <w:p w14:paraId="760F9CF0" w14:textId="02C0390B" w:rsidR="00CF1907" w:rsidRPr="0050047D" w:rsidRDefault="00D97E6F" w:rsidP="0050047D">
      <w:pPr>
        <w:numPr>
          <w:ilvl w:val="2"/>
          <w:numId w:val="5"/>
        </w:numPr>
        <w:pBdr>
          <w:top w:val="nil"/>
          <w:left w:val="nil"/>
          <w:bottom w:val="nil"/>
          <w:right w:val="nil"/>
          <w:between w:val="nil"/>
        </w:pBdr>
        <w:tabs>
          <w:tab w:val="left" w:pos="1800"/>
        </w:tabs>
        <w:spacing w:after="0" w:line="240" w:lineRule="auto"/>
        <w:rPr>
          <w:rFonts w:ascii="Calibri" w:hAnsi="Calibri"/>
          <w:color w:val="000000"/>
          <w:sz w:val="18"/>
        </w:rPr>
      </w:pPr>
      <w:r w:rsidRPr="0050047D">
        <w:rPr>
          <w:rFonts w:ascii="Calibri" w:hAnsi="Calibri"/>
          <w:color w:val="000000"/>
          <w:sz w:val="18"/>
        </w:rPr>
        <w:t xml:space="preserve">Facebook reviews and approves each brief. For creative services provided by 3Q, they will be scoped at a </w:t>
      </w:r>
      <w:commentRangeStart w:id="14"/>
      <w:ins w:id="15" w:author="Doug Nguyen" w:date="2020-12-11T15:14:00Z">
        <w:r w:rsidR="00703D7A">
          <w:rPr>
            <w:rFonts w:ascii="Calibri" w:hAnsi="Calibri"/>
            <w:color w:val="000000"/>
            <w:sz w:val="18"/>
          </w:rPr>
          <w:t>rate set forth</w:t>
        </w:r>
      </w:ins>
      <w:del w:id="16" w:author="Doug Nguyen" w:date="2020-12-11T15:14:00Z">
        <w:r w:rsidRPr="0050047D" w:rsidDel="00703D7A">
          <w:rPr>
            <w:rFonts w:ascii="Calibri" w:hAnsi="Calibri"/>
            <w:color w:val="000000"/>
            <w:sz w:val="18"/>
          </w:rPr>
          <w:delText>bl</w:delText>
        </w:r>
      </w:del>
      <w:del w:id="17" w:author="Doug Nguyen" w:date="2020-12-11T15:13:00Z">
        <w:r w:rsidRPr="0050047D" w:rsidDel="00703D7A">
          <w:rPr>
            <w:rFonts w:ascii="Calibri" w:hAnsi="Calibri"/>
            <w:color w:val="000000"/>
            <w:sz w:val="18"/>
          </w:rPr>
          <w:delText>ende</w:delText>
        </w:r>
      </w:del>
      <w:del w:id="18" w:author="Doug Nguyen" w:date="2020-12-11T15:12:00Z">
        <w:r w:rsidRPr="0050047D" w:rsidDel="00703D7A">
          <w:rPr>
            <w:rFonts w:ascii="Calibri" w:hAnsi="Calibri"/>
            <w:color w:val="000000"/>
            <w:sz w:val="18"/>
          </w:rPr>
          <w:delText>d</w:delText>
        </w:r>
      </w:del>
      <w:r w:rsidRPr="0050047D">
        <w:rPr>
          <w:rFonts w:ascii="Calibri" w:hAnsi="Calibri"/>
          <w:color w:val="000000"/>
          <w:sz w:val="18"/>
        </w:rPr>
        <w:t xml:space="preserve"> </w:t>
      </w:r>
      <w:ins w:id="19" w:author="Doug Nguyen" w:date="2020-12-11T15:14:00Z">
        <w:r w:rsidR="00703D7A" w:rsidRPr="00113258">
          <w:rPr>
            <w:rFonts w:asciiTheme="minorHAnsi" w:hAnsiTheme="minorHAnsi" w:cstheme="minorHAnsi"/>
            <w:sz w:val="18"/>
            <w:szCs w:val="18"/>
          </w:rPr>
          <w:t xml:space="preserve">in </w:t>
        </w:r>
        <w:r w:rsidR="00703D7A" w:rsidRPr="00703D7A">
          <w:rPr>
            <w:rFonts w:ascii="Calibri" w:hAnsi="Calibri"/>
            <w:color w:val="000000"/>
            <w:sz w:val="18"/>
          </w:rPr>
          <w:t>Attachment B (“Rate Card”)</w:t>
        </w:r>
      </w:ins>
      <w:del w:id="20" w:author="Doug Nguyen" w:date="2020-12-11T15:14:00Z">
        <w:r w:rsidRPr="0050047D" w:rsidDel="00703D7A">
          <w:rPr>
            <w:rFonts w:ascii="Calibri" w:hAnsi="Calibri"/>
            <w:color w:val="000000"/>
            <w:sz w:val="18"/>
          </w:rPr>
          <w:delText>hourly rate of $185</w:delText>
        </w:r>
      </w:del>
      <w:r w:rsidRPr="0050047D">
        <w:rPr>
          <w:rFonts w:ascii="Calibri" w:hAnsi="Calibri"/>
          <w:color w:val="000000"/>
          <w:sz w:val="18"/>
        </w:rPr>
        <w:t xml:space="preserve">. </w:t>
      </w:r>
      <w:commentRangeEnd w:id="14"/>
      <w:r w:rsidR="00954A03">
        <w:rPr>
          <w:rStyle w:val="CommentReference"/>
        </w:rPr>
        <w:commentReference w:id="14"/>
      </w:r>
      <w:r w:rsidRPr="0050047D">
        <w:rPr>
          <w:rFonts w:ascii="Calibri" w:hAnsi="Calibri"/>
          <w:color w:val="000000"/>
          <w:sz w:val="18"/>
        </w:rPr>
        <w:t>For creative services provided by a third party, those costs will be directly passed through to Facebook.</w:t>
      </w:r>
    </w:p>
    <w:p w14:paraId="50049E4B" w14:textId="77777777" w:rsidR="00CF1907" w:rsidRPr="0050047D" w:rsidRDefault="00D97E6F" w:rsidP="0050047D">
      <w:pPr>
        <w:numPr>
          <w:ilvl w:val="2"/>
          <w:numId w:val="5"/>
        </w:numPr>
        <w:pBdr>
          <w:top w:val="nil"/>
          <w:left w:val="nil"/>
          <w:bottom w:val="nil"/>
          <w:right w:val="nil"/>
          <w:between w:val="nil"/>
        </w:pBdr>
        <w:tabs>
          <w:tab w:val="left" w:pos="1800"/>
        </w:tabs>
        <w:spacing w:after="0" w:line="240" w:lineRule="auto"/>
        <w:rPr>
          <w:rFonts w:ascii="Calibri" w:hAnsi="Calibri"/>
          <w:color w:val="000000"/>
          <w:sz w:val="18"/>
        </w:rPr>
      </w:pPr>
      <w:r w:rsidRPr="0050047D">
        <w:rPr>
          <w:rFonts w:ascii="Calibri" w:hAnsi="Calibri"/>
          <w:color w:val="000000"/>
          <w:sz w:val="18"/>
        </w:rPr>
        <w:t>Display buys that require a DSP or ad server</w:t>
      </w:r>
    </w:p>
    <w:p w14:paraId="5C398DDE" w14:textId="77777777" w:rsidR="00CF1907" w:rsidRPr="0050047D" w:rsidRDefault="00D97E6F" w:rsidP="0050047D">
      <w:pPr>
        <w:numPr>
          <w:ilvl w:val="1"/>
          <w:numId w:val="5"/>
        </w:numPr>
        <w:pBdr>
          <w:top w:val="nil"/>
          <w:left w:val="nil"/>
          <w:bottom w:val="nil"/>
          <w:right w:val="nil"/>
          <w:between w:val="nil"/>
        </w:pBdr>
        <w:tabs>
          <w:tab w:val="left" w:pos="720"/>
        </w:tabs>
        <w:spacing w:after="0" w:line="240" w:lineRule="auto"/>
        <w:jc w:val="both"/>
        <w:rPr>
          <w:rFonts w:ascii="Calibri" w:hAnsi="Calibri"/>
          <w:color w:val="000000"/>
          <w:sz w:val="18"/>
        </w:rPr>
      </w:pPr>
      <w:r w:rsidRPr="0050047D">
        <w:rPr>
          <w:rFonts w:ascii="Calibri" w:hAnsi="Calibri"/>
          <w:color w:val="000000"/>
          <w:sz w:val="18"/>
        </w:rPr>
        <w:t>Translation services</w:t>
      </w:r>
    </w:p>
    <w:p w14:paraId="270469B2" w14:textId="77777777" w:rsidR="00CF1907" w:rsidRPr="0050047D" w:rsidRDefault="00D97E6F" w:rsidP="0050047D">
      <w:pPr>
        <w:numPr>
          <w:ilvl w:val="1"/>
          <w:numId w:val="5"/>
        </w:numPr>
        <w:pBdr>
          <w:top w:val="nil"/>
          <w:left w:val="nil"/>
          <w:bottom w:val="nil"/>
          <w:right w:val="nil"/>
          <w:between w:val="nil"/>
        </w:pBdr>
        <w:tabs>
          <w:tab w:val="left" w:pos="720"/>
        </w:tabs>
        <w:spacing w:after="0" w:line="240" w:lineRule="auto"/>
        <w:jc w:val="both"/>
        <w:rPr>
          <w:rFonts w:ascii="Calibri" w:hAnsi="Calibri"/>
          <w:color w:val="000000"/>
          <w:sz w:val="18"/>
        </w:rPr>
      </w:pPr>
      <w:r w:rsidRPr="0050047D">
        <w:rPr>
          <w:rFonts w:ascii="Calibri" w:hAnsi="Calibri"/>
          <w:color w:val="000000"/>
          <w:sz w:val="18"/>
        </w:rPr>
        <w:t>Other services or projects as approved by Facebook and agreed upon by the parties</w:t>
      </w:r>
    </w:p>
    <w:p w14:paraId="6F57A8A7" w14:textId="77777777" w:rsidR="00CF1907" w:rsidRPr="0050047D" w:rsidRDefault="00CF1907">
      <w:pPr>
        <w:tabs>
          <w:tab w:val="left" w:pos="720"/>
        </w:tabs>
        <w:spacing w:after="0" w:line="240" w:lineRule="auto"/>
        <w:ind w:left="720"/>
        <w:jc w:val="both"/>
        <w:rPr>
          <w:rFonts w:ascii="Calibri" w:hAnsi="Calibri"/>
          <w:sz w:val="18"/>
        </w:rPr>
      </w:pPr>
    </w:p>
    <w:p w14:paraId="10EE0A74" w14:textId="77777777" w:rsidR="00CF1907" w:rsidRPr="0050047D" w:rsidRDefault="00D97E6F" w:rsidP="0050047D">
      <w:pPr>
        <w:numPr>
          <w:ilvl w:val="1"/>
          <w:numId w:val="10"/>
        </w:numPr>
        <w:tabs>
          <w:tab w:val="left" w:pos="720"/>
        </w:tabs>
        <w:spacing w:after="0" w:line="240" w:lineRule="auto"/>
        <w:ind w:left="720" w:hanging="360"/>
        <w:rPr>
          <w:rFonts w:ascii="Calibri" w:hAnsi="Calibri"/>
        </w:rPr>
      </w:pPr>
      <w:r w:rsidRPr="0050047D">
        <w:rPr>
          <w:rFonts w:ascii="Calibri" w:hAnsi="Calibri"/>
          <w:sz w:val="18"/>
          <w:u w:val="single"/>
        </w:rPr>
        <w:t>Services Location</w:t>
      </w:r>
      <w:r w:rsidRPr="0050047D">
        <w:rPr>
          <w:rFonts w:ascii="Calibri" w:hAnsi="Calibri"/>
          <w:sz w:val="18"/>
        </w:rPr>
        <w:t>. At Vendor’s facilities. Facebook’s Menlo Park campus will be available for Vendor to perform the Services, subject to Vendor’s compliance with the terms of the Agreement and all applicable Facebook policies.</w:t>
      </w:r>
    </w:p>
    <w:p w14:paraId="1713BA51" w14:textId="77777777" w:rsidR="00CF1907" w:rsidRPr="0050047D" w:rsidRDefault="00CF1907">
      <w:pPr>
        <w:tabs>
          <w:tab w:val="left" w:pos="720"/>
        </w:tabs>
        <w:spacing w:after="0" w:line="240" w:lineRule="auto"/>
        <w:ind w:left="720"/>
        <w:jc w:val="both"/>
        <w:rPr>
          <w:rFonts w:ascii="Calibri" w:hAnsi="Calibri"/>
          <w:sz w:val="18"/>
        </w:rPr>
      </w:pPr>
    </w:p>
    <w:p w14:paraId="6ADF756A" w14:textId="77777777" w:rsidR="00CF1907" w:rsidRPr="0050047D" w:rsidRDefault="00D97E6F" w:rsidP="0050047D">
      <w:pPr>
        <w:numPr>
          <w:ilvl w:val="0"/>
          <w:numId w:val="10"/>
        </w:numPr>
        <w:spacing w:after="0" w:line="240" w:lineRule="auto"/>
        <w:jc w:val="both"/>
        <w:rPr>
          <w:rFonts w:ascii="Calibri" w:hAnsi="Calibri"/>
        </w:rPr>
      </w:pPr>
      <w:r w:rsidRPr="0050047D">
        <w:rPr>
          <w:rFonts w:ascii="Calibri" w:hAnsi="Calibri"/>
          <w:b/>
          <w:sz w:val="18"/>
        </w:rPr>
        <w:t>Deliverables</w:t>
      </w:r>
      <w:r w:rsidRPr="0050047D">
        <w:rPr>
          <w:rFonts w:ascii="Calibri" w:hAnsi="Calibri"/>
          <w:sz w:val="18"/>
        </w:rPr>
        <w:t>.</w:t>
      </w:r>
      <w:r w:rsidRPr="0050047D">
        <w:rPr>
          <w:rFonts w:ascii="Calibri" w:hAnsi="Calibri"/>
          <w:b/>
          <w:sz w:val="18"/>
        </w:rPr>
        <w:t xml:space="preserve">  </w:t>
      </w:r>
      <w:r w:rsidRPr="0050047D">
        <w:rPr>
          <w:rFonts w:ascii="Calibri" w:hAnsi="Calibri"/>
          <w:sz w:val="18"/>
        </w:rPr>
        <w:t>Vendor will deliver the following Deliverables, which will meet the requirements set forth below:</w:t>
      </w:r>
    </w:p>
    <w:p w14:paraId="19A841FF" w14:textId="77777777" w:rsidR="00CF1907" w:rsidRPr="0050047D" w:rsidRDefault="00D97E6F" w:rsidP="0050047D">
      <w:pPr>
        <w:tabs>
          <w:tab w:val="left" w:pos="360"/>
          <w:tab w:val="left" w:pos="720"/>
        </w:tabs>
        <w:spacing w:after="0" w:line="240" w:lineRule="auto"/>
        <w:ind w:left="360"/>
        <w:jc w:val="both"/>
        <w:rPr>
          <w:rFonts w:ascii="Calibri" w:hAnsi="Calibri"/>
          <w:b/>
          <w:smallCaps/>
          <w:sz w:val="18"/>
        </w:rPr>
      </w:pPr>
      <w:r w:rsidRPr="0050047D">
        <w:rPr>
          <w:rFonts w:ascii="Calibri" w:hAnsi="Calibri"/>
          <w:sz w:val="18"/>
        </w:rPr>
        <w:t>2.1</w:t>
      </w:r>
      <w:r w:rsidRPr="0050047D">
        <w:rPr>
          <w:rFonts w:ascii="Calibri" w:hAnsi="Calibri"/>
          <w:sz w:val="18"/>
        </w:rPr>
        <w:tab/>
      </w:r>
      <w:r w:rsidRPr="0050047D">
        <w:rPr>
          <w:rFonts w:ascii="Calibri" w:hAnsi="Calibri"/>
          <w:sz w:val="18"/>
          <w:u w:val="single"/>
        </w:rPr>
        <w:t>General Description of Deliverables</w:t>
      </w:r>
      <w:r w:rsidRPr="0050047D">
        <w:rPr>
          <w:rFonts w:ascii="Calibri" w:hAnsi="Calibri"/>
          <w:sz w:val="18"/>
        </w:rPr>
        <w:t>: Day to day campaign management, optimization, tracking and tuning of all aspects of campaigns including but not limited to search engines, display networks, campaign structure, keywords, ad copies, bidding optimization, targeting. Keeping track of new and emerging solutions by major search engines for campaign management and optimization.</w:t>
      </w:r>
    </w:p>
    <w:p w14:paraId="66F8890F" w14:textId="77777777" w:rsidR="00CF1907" w:rsidRPr="0050047D" w:rsidRDefault="00CF1907" w:rsidP="0050047D">
      <w:pPr>
        <w:tabs>
          <w:tab w:val="left" w:pos="360"/>
          <w:tab w:val="left" w:pos="720"/>
        </w:tabs>
        <w:spacing w:after="0" w:line="240" w:lineRule="auto"/>
        <w:ind w:left="360"/>
        <w:jc w:val="both"/>
        <w:rPr>
          <w:rFonts w:ascii="Calibri" w:hAnsi="Calibri"/>
          <w:sz w:val="18"/>
          <w:highlight w:val="yellow"/>
        </w:rPr>
      </w:pPr>
    </w:p>
    <w:p w14:paraId="67AEF1D8" w14:textId="77777777" w:rsidR="00CF1907" w:rsidRPr="0050047D" w:rsidRDefault="00D97E6F" w:rsidP="0050047D">
      <w:pPr>
        <w:tabs>
          <w:tab w:val="left" w:pos="360"/>
          <w:tab w:val="left" w:pos="720"/>
        </w:tabs>
        <w:spacing w:after="0" w:line="240" w:lineRule="auto"/>
        <w:ind w:left="360"/>
        <w:rPr>
          <w:rFonts w:ascii="Calibri" w:hAnsi="Calibri"/>
          <w:sz w:val="18"/>
        </w:rPr>
      </w:pPr>
      <w:r w:rsidRPr="0050047D">
        <w:rPr>
          <w:rFonts w:ascii="Calibri" w:hAnsi="Calibri"/>
          <w:sz w:val="18"/>
        </w:rPr>
        <w:t>2.2</w:t>
      </w:r>
      <w:r w:rsidRPr="0050047D">
        <w:rPr>
          <w:rFonts w:ascii="Calibri" w:hAnsi="Calibri"/>
          <w:sz w:val="18"/>
        </w:rPr>
        <w:tab/>
      </w:r>
      <w:r w:rsidRPr="0050047D">
        <w:rPr>
          <w:rFonts w:ascii="Calibri" w:hAnsi="Calibri"/>
          <w:sz w:val="18"/>
          <w:u w:val="single"/>
        </w:rPr>
        <w:t>Description of Documentation for Deliverables</w:t>
      </w:r>
      <w:r w:rsidRPr="0050047D">
        <w:rPr>
          <w:rFonts w:ascii="Calibri" w:hAnsi="Calibri"/>
          <w:sz w:val="18"/>
        </w:rPr>
        <w:t>: Weekly status reports, weekly reports with details of CPA and efficiency improvements, tests planned for improvements, tasks performed by on-site and offsite personnel, project plans and monthly presentations with details of project execution and progress.</w:t>
      </w:r>
    </w:p>
    <w:p w14:paraId="3D80CCCD" w14:textId="77777777" w:rsidR="00CF1907" w:rsidRPr="0050047D" w:rsidRDefault="00CF1907" w:rsidP="0050047D">
      <w:pPr>
        <w:tabs>
          <w:tab w:val="left" w:pos="360"/>
          <w:tab w:val="left" w:pos="720"/>
        </w:tabs>
        <w:spacing w:after="0" w:line="240" w:lineRule="auto"/>
        <w:ind w:left="360"/>
        <w:rPr>
          <w:rFonts w:ascii="Calibri" w:hAnsi="Calibri"/>
          <w:b/>
          <w:color w:val="FF0000"/>
          <w:sz w:val="18"/>
        </w:rPr>
      </w:pPr>
    </w:p>
    <w:p w14:paraId="113DAC71" w14:textId="77777777" w:rsidR="00CF1907" w:rsidRPr="0050047D" w:rsidRDefault="00D97E6F">
      <w:pPr>
        <w:spacing w:after="0" w:line="240" w:lineRule="auto"/>
        <w:ind w:left="360"/>
        <w:jc w:val="both"/>
        <w:rPr>
          <w:rFonts w:ascii="Calibri" w:eastAsia="Calibri" w:hAnsi="Calibri" w:cs="Times New Roman"/>
          <w:sz w:val="18"/>
        </w:rPr>
      </w:pPr>
      <w:r w:rsidRPr="0050047D">
        <w:rPr>
          <w:rFonts w:ascii="Calibri" w:hAnsi="Calibri"/>
          <w:b/>
          <w:color w:val="FF0000"/>
          <w:sz w:val="18"/>
        </w:rPr>
        <w:t>IMPORTANT NOTE</w:t>
      </w:r>
      <w:r w:rsidRPr="0050047D">
        <w:rPr>
          <w:rFonts w:ascii="Calibri" w:hAnsi="Calibri"/>
          <w:sz w:val="18"/>
        </w:rPr>
        <w:t xml:space="preserve">:  Vendor will </w:t>
      </w:r>
      <w:r w:rsidRPr="0050047D">
        <w:rPr>
          <w:rFonts w:ascii="Calibri" w:eastAsia="Calibri" w:hAnsi="Calibri"/>
          <w:sz w:val="18"/>
        </w:rPr>
        <w:t>not incorporate into or provide in conjunction with any Deliverable or create any Deliverable with a dependency upon any Background Technology or Third Party Materials without strictly complying with all of the conditions described in Section 9.1(e) of the Agreement.</w:t>
      </w:r>
    </w:p>
    <w:p w14:paraId="060D27F9" w14:textId="77777777" w:rsidR="00CF1907" w:rsidRPr="0050047D" w:rsidRDefault="00CF1907">
      <w:pPr>
        <w:spacing w:after="0" w:line="240" w:lineRule="auto"/>
        <w:ind w:left="360"/>
        <w:jc w:val="both"/>
        <w:rPr>
          <w:rFonts w:ascii="Calibri" w:hAnsi="Calibri"/>
          <w:sz w:val="18"/>
        </w:rPr>
      </w:pPr>
    </w:p>
    <w:p w14:paraId="41C3226C" w14:textId="606A5A93" w:rsidR="00CF1907" w:rsidRPr="0050047D" w:rsidRDefault="00D97E6F" w:rsidP="0050047D">
      <w:pPr>
        <w:tabs>
          <w:tab w:val="left" w:pos="720"/>
        </w:tabs>
        <w:spacing w:after="0" w:line="240" w:lineRule="auto"/>
        <w:ind w:left="360"/>
        <w:jc w:val="both"/>
        <w:rPr>
          <w:rFonts w:ascii="Calibri" w:hAnsi="Calibri"/>
          <w:b/>
          <w:sz w:val="18"/>
        </w:rPr>
      </w:pPr>
      <w:r w:rsidRPr="0050047D">
        <w:rPr>
          <w:rFonts w:ascii="Calibri" w:hAnsi="Calibri"/>
          <w:sz w:val="18"/>
        </w:rPr>
        <w:t>2.3</w:t>
      </w:r>
      <w:r w:rsidRPr="0050047D">
        <w:rPr>
          <w:rFonts w:ascii="Calibri" w:hAnsi="Calibri"/>
          <w:sz w:val="18"/>
        </w:rPr>
        <w:tab/>
      </w:r>
      <w:r w:rsidRPr="0050047D">
        <w:rPr>
          <w:rFonts w:ascii="Calibri" w:hAnsi="Calibri"/>
          <w:sz w:val="18"/>
          <w:u w:val="single"/>
        </w:rPr>
        <w:t>Background Technology (if any)</w:t>
      </w:r>
      <w:r w:rsidRPr="0050047D">
        <w:rPr>
          <w:rFonts w:ascii="Calibri" w:hAnsi="Calibri"/>
          <w:sz w:val="18"/>
        </w:rPr>
        <w:t xml:space="preserve">:  Are any Background Technologies incorporated into or provided in conjunction with any Deliverable or is any Deliverable dependent on any Background Technology? </w:t>
      </w:r>
      <w:r w:rsidRPr="0050047D">
        <w:rPr>
          <w:rFonts w:ascii="Calibri" w:hAnsi="Calibri"/>
          <w:sz w:val="18"/>
        </w:rPr>
        <w:tab/>
      </w:r>
      <w:r w:rsidR="00FA318E" w:rsidRPr="00FA318E">
        <w:rPr>
          <w:rFonts w:ascii="Calibri" w:eastAsia="Times New Roman" w:hAnsi="Calibri" w:cs="Calibri"/>
          <w:bCs/>
          <w:iCs/>
          <w:spacing w:val="-3"/>
          <w:sz w:val="18"/>
          <w:szCs w:val="18"/>
        </w:rPr>
        <w:t xml:space="preserve">Yes </w:t>
      </w:r>
      <w:r w:rsidR="00FA318E" w:rsidRPr="00FA318E">
        <w:rPr>
          <w:rFonts w:ascii="Calibri" w:eastAsia="Times New Roman" w:hAnsi="Calibri" w:cs="Calibri"/>
          <w:bCs/>
          <w:iCs/>
          <w:spacing w:val="-3"/>
          <w:sz w:val="18"/>
          <w:szCs w:val="18"/>
        </w:rPr>
        <w:fldChar w:fldCharType="begin">
          <w:ffData>
            <w:name w:val="Check4"/>
            <w:enabled/>
            <w:calcOnExit w:val="0"/>
            <w:checkBox>
              <w:size w:val="20"/>
              <w:default w:val="1"/>
            </w:checkBox>
          </w:ffData>
        </w:fldChar>
      </w:r>
      <w:r w:rsidR="00FA318E" w:rsidRPr="00FA318E">
        <w:rPr>
          <w:rFonts w:ascii="Calibri" w:eastAsia="Times New Roman" w:hAnsi="Calibri" w:cs="Calibri"/>
          <w:bCs/>
          <w:iCs/>
          <w:spacing w:val="-3"/>
          <w:sz w:val="18"/>
          <w:szCs w:val="18"/>
        </w:rPr>
        <w:instrText xml:space="preserve"> FORMCHECKBOX </w:instrText>
      </w:r>
      <w:r w:rsidR="00FA318E" w:rsidRPr="00FA318E">
        <w:rPr>
          <w:rFonts w:ascii="Calibri" w:eastAsia="Times New Roman" w:hAnsi="Calibri" w:cs="Calibri"/>
          <w:bCs/>
          <w:iCs/>
          <w:spacing w:val="-3"/>
          <w:sz w:val="18"/>
          <w:szCs w:val="18"/>
        </w:rPr>
      </w:r>
      <w:r w:rsidR="00FA318E" w:rsidRPr="00FA318E">
        <w:rPr>
          <w:rFonts w:ascii="Calibri" w:eastAsia="Times New Roman" w:hAnsi="Calibri" w:cs="Calibri"/>
          <w:bCs/>
          <w:iCs/>
          <w:spacing w:val="-3"/>
          <w:sz w:val="18"/>
          <w:szCs w:val="18"/>
        </w:rPr>
        <w:fldChar w:fldCharType="separate"/>
      </w:r>
      <w:r w:rsidR="00FA318E" w:rsidRPr="00FA318E">
        <w:rPr>
          <w:rFonts w:ascii="Calibri" w:eastAsia="Times New Roman" w:hAnsi="Calibri" w:cs="Calibri"/>
          <w:bCs/>
          <w:iCs/>
          <w:spacing w:val="-3"/>
          <w:sz w:val="18"/>
          <w:szCs w:val="18"/>
        </w:rPr>
        <w:fldChar w:fldCharType="end"/>
      </w:r>
      <w:r w:rsidR="00FA318E" w:rsidRPr="00FA318E">
        <w:rPr>
          <w:rFonts w:ascii="Calibri" w:eastAsia="Times New Roman" w:hAnsi="Calibri" w:cs="Calibri"/>
          <w:bCs/>
          <w:iCs/>
          <w:spacing w:val="-3"/>
          <w:sz w:val="18"/>
          <w:szCs w:val="18"/>
        </w:rPr>
        <w:t xml:space="preserve"> No </w:t>
      </w:r>
      <w:r w:rsidR="00FA318E" w:rsidRPr="00FA318E">
        <w:rPr>
          <w:rFonts w:ascii="Calibri" w:eastAsia="Times New Roman" w:hAnsi="Calibri" w:cs="Calibri"/>
          <w:bCs/>
          <w:iCs/>
          <w:sz w:val="18"/>
          <w:szCs w:val="18"/>
        </w:rPr>
        <w:fldChar w:fldCharType="begin">
          <w:ffData>
            <w:name w:val=""/>
            <w:enabled/>
            <w:calcOnExit w:val="0"/>
            <w:checkBox>
              <w:size w:val="20"/>
              <w:default w:val="0"/>
            </w:checkBox>
          </w:ffData>
        </w:fldChar>
      </w:r>
      <w:r w:rsidR="00FA318E" w:rsidRPr="00FA318E">
        <w:rPr>
          <w:rFonts w:ascii="Calibri" w:eastAsia="Times New Roman" w:hAnsi="Calibri" w:cs="Calibri"/>
          <w:bCs/>
          <w:iCs/>
          <w:sz w:val="18"/>
          <w:szCs w:val="18"/>
        </w:rPr>
        <w:instrText xml:space="preserve"> FORMCHECKBOX </w:instrText>
      </w:r>
      <w:r w:rsidR="00FA318E" w:rsidRPr="00FA318E">
        <w:rPr>
          <w:rFonts w:ascii="Calibri" w:eastAsia="Times New Roman" w:hAnsi="Calibri" w:cs="Calibri"/>
          <w:bCs/>
          <w:iCs/>
          <w:sz w:val="18"/>
          <w:szCs w:val="18"/>
        </w:rPr>
      </w:r>
      <w:r w:rsidR="00FA318E" w:rsidRPr="00FA318E">
        <w:rPr>
          <w:rFonts w:ascii="Calibri" w:eastAsia="Times New Roman" w:hAnsi="Calibri" w:cs="Calibri"/>
          <w:bCs/>
          <w:iCs/>
          <w:sz w:val="18"/>
          <w:szCs w:val="18"/>
        </w:rPr>
        <w:fldChar w:fldCharType="separate"/>
      </w:r>
      <w:r w:rsidR="00FA318E" w:rsidRPr="00FA318E">
        <w:rPr>
          <w:rFonts w:ascii="Calibri" w:eastAsia="Times New Roman" w:hAnsi="Calibri" w:cs="Calibri"/>
          <w:bCs/>
          <w:iCs/>
          <w:sz w:val="18"/>
          <w:szCs w:val="18"/>
        </w:rPr>
        <w:fldChar w:fldCharType="end"/>
      </w:r>
      <w:r w:rsidR="00FA318E" w:rsidRPr="00FA318E">
        <w:rPr>
          <w:rFonts w:ascii="Calibri" w:eastAsia="Times New Roman" w:hAnsi="Calibri" w:cs="Calibri"/>
          <w:b/>
          <w:bCs/>
          <w:iCs/>
          <w:spacing w:val="-3"/>
          <w:sz w:val="18"/>
          <w:szCs w:val="18"/>
        </w:rPr>
        <w:t xml:space="preserve"> </w:t>
      </w:r>
      <w:r w:rsidR="00FA318E" w:rsidRPr="00FA318E">
        <w:rPr>
          <w:rFonts w:ascii="Calibri" w:eastAsia="Times New Roman" w:hAnsi="Calibri" w:cs="Calibri"/>
          <w:b/>
          <w:bCs/>
          <w:spacing w:val="-3"/>
          <w:sz w:val="18"/>
          <w:szCs w:val="18"/>
        </w:rPr>
        <w:t xml:space="preserve">  </w:t>
      </w:r>
      <w:bookmarkStart w:id="21" w:name="gjdgxs" w:colFirst="0" w:colLast="0"/>
      <w:bookmarkEnd w:id="21"/>
    </w:p>
    <w:p w14:paraId="760C4E17" w14:textId="77777777" w:rsidR="00CF1907" w:rsidRPr="0050047D" w:rsidRDefault="00D97E6F" w:rsidP="0050047D">
      <w:pPr>
        <w:tabs>
          <w:tab w:val="left" w:pos="360"/>
          <w:tab w:val="left" w:pos="720"/>
        </w:tabs>
        <w:spacing w:after="0" w:line="240" w:lineRule="auto"/>
        <w:jc w:val="both"/>
        <w:rPr>
          <w:rFonts w:ascii="Calibri" w:hAnsi="Calibri"/>
          <w:sz w:val="18"/>
        </w:rPr>
      </w:pPr>
      <w:r w:rsidRPr="0050047D">
        <w:rPr>
          <w:rFonts w:ascii="Calibri" w:hAnsi="Calibri"/>
          <w:sz w:val="18"/>
        </w:rPr>
        <w:tab/>
      </w:r>
    </w:p>
    <w:p w14:paraId="511CC5C9" w14:textId="77777777" w:rsidR="00CF1907" w:rsidRPr="0050047D" w:rsidRDefault="00D97E6F">
      <w:pPr>
        <w:tabs>
          <w:tab w:val="left" w:pos="900"/>
        </w:tabs>
        <w:spacing w:after="0" w:line="240" w:lineRule="auto"/>
        <w:ind w:left="1080" w:hanging="720"/>
        <w:rPr>
          <w:rFonts w:ascii="Calibri" w:eastAsia="Calibri" w:hAnsi="Calibri" w:cs="Times New Roman"/>
        </w:rPr>
      </w:pPr>
      <w:r w:rsidRPr="0050047D">
        <w:rPr>
          <w:rFonts w:ascii="Calibri" w:hAnsi="Calibri"/>
          <w:color w:val="000000"/>
          <w:sz w:val="18"/>
        </w:rPr>
        <w:t>The following Background Technology may be incorporated into current or future Deliverables for Facebook:</w:t>
      </w:r>
    </w:p>
    <w:p w14:paraId="57DC8C8E" w14:textId="77777777" w:rsidR="00CF1907" w:rsidRPr="0050047D" w:rsidRDefault="00D97E6F" w:rsidP="0050047D">
      <w:pPr>
        <w:numPr>
          <w:ilvl w:val="0"/>
          <w:numId w:val="3"/>
        </w:numPr>
        <w:tabs>
          <w:tab w:val="left" w:pos="990"/>
        </w:tabs>
        <w:spacing w:after="0" w:line="240" w:lineRule="auto"/>
      </w:pPr>
      <w:r w:rsidRPr="0050047D">
        <w:rPr>
          <w:rFonts w:ascii="Calibri" w:hAnsi="Calibri"/>
          <w:color w:val="000000"/>
          <w:sz w:val="18"/>
        </w:rPr>
        <w:t xml:space="preserve">Write to </w:t>
      </w:r>
      <w:proofErr w:type="spellStart"/>
      <w:r w:rsidRPr="0050047D">
        <w:rPr>
          <w:rFonts w:ascii="Calibri" w:hAnsi="Calibri"/>
          <w:color w:val="000000"/>
          <w:sz w:val="18"/>
        </w:rPr>
        <w:t>GSheets</w:t>
      </w:r>
      <w:proofErr w:type="spellEnd"/>
      <w:r w:rsidRPr="0050047D">
        <w:rPr>
          <w:rFonts w:ascii="Calibri" w:hAnsi="Calibri"/>
          <w:color w:val="000000"/>
          <w:sz w:val="18"/>
        </w:rPr>
        <w:t xml:space="preserve"> (this uses custom python that 3Q built)</w:t>
      </w:r>
    </w:p>
    <w:p w14:paraId="430909F0" w14:textId="77777777" w:rsidR="00CF1907" w:rsidRPr="0050047D" w:rsidRDefault="00D97E6F" w:rsidP="0050047D">
      <w:pPr>
        <w:numPr>
          <w:ilvl w:val="0"/>
          <w:numId w:val="3"/>
        </w:numPr>
        <w:tabs>
          <w:tab w:val="left" w:pos="990"/>
        </w:tabs>
        <w:spacing w:after="0" w:line="240" w:lineRule="auto"/>
      </w:pPr>
      <w:r w:rsidRPr="0050047D">
        <w:rPr>
          <w:rFonts w:ascii="Calibri" w:hAnsi="Calibri"/>
          <w:color w:val="000000"/>
          <w:sz w:val="18"/>
        </w:rPr>
        <w:t xml:space="preserve">API upload offline conversions </w:t>
      </w:r>
    </w:p>
    <w:p w14:paraId="4CCF1AAC" w14:textId="77777777" w:rsidR="00CF1907" w:rsidRPr="0050047D" w:rsidRDefault="00D97E6F" w:rsidP="0050047D">
      <w:pPr>
        <w:numPr>
          <w:ilvl w:val="0"/>
          <w:numId w:val="3"/>
        </w:numPr>
        <w:tabs>
          <w:tab w:val="left" w:pos="990"/>
        </w:tabs>
        <w:spacing w:after="0" w:line="240" w:lineRule="auto"/>
      </w:pPr>
      <w:r w:rsidRPr="0050047D">
        <w:rPr>
          <w:rFonts w:ascii="Calibri" w:hAnsi="Calibri"/>
          <w:color w:val="000000"/>
          <w:sz w:val="18"/>
        </w:rPr>
        <w:t xml:space="preserve">3Q’s proprietary ETL (this includes JAVA ETL and cross-client </w:t>
      </w:r>
      <w:proofErr w:type="spellStart"/>
      <w:r w:rsidRPr="0050047D">
        <w:rPr>
          <w:rFonts w:ascii="Calibri" w:hAnsi="Calibri"/>
          <w:color w:val="000000"/>
          <w:sz w:val="18"/>
        </w:rPr>
        <w:t>Matillion</w:t>
      </w:r>
      <w:proofErr w:type="spellEnd"/>
      <w:r w:rsidRPr="0050047D">
        <w:rPr>
          <w:rFonts w:ascii="Calibri" w:hAnsi="Calibri"/>
          <w:color w:val="000000"/>
          <w:sz w:val="18"/>
        </w:rPr>
        <w:t xml:space="preserve"> jobs)</w:t>
      </w:r>
    </w:p>
    <w:p w14:paraId="403F1432" w14:textId="77777777" w:rsidR="00CF1907" w:rsidRPr="0050047D" w:rsidRDefault="00D97E6F" w:rsidP="0050047D">
      <w:pPr>
        <w:numPr>
          <w:ilvl w:val="0"/>
          <w:numId w:val="3"/>
        </w:numPr>
        <w:tabs>
          <w:tab w:val="left" w:pos="990"/>
        </w:tabs>
        <w:spacing w:after="0" w:line="240" w:lineRule="auto"/>
      </w:pPr>
      <w:r w:rsidRPr="0050047D">
        <w:rPr>
          <w:rFonts w:ascii="Calibri" w:hAnsi="Calibri"/>
          <w:color w:val="000000"/>
          <w:sz w:val="18"/>
        </w:rPr>
        <w:t xml:space="preserve">3Q’s proprietary data warehouse QA </w:t>
      </w:r>
    </w:p>
    <w:p w14:paraId="4EF6A897" w14:textId="77777777" w:rsidR="00CF1907" w:rsidRPr="0050047D" w:rsidRDefault="00D97E6F" w:rsidP="0050047D">
      <w:pPr>
        <w:numPr>
          <w:ilvl w:val="0"/>
          <w:numId w:val="3"/>
        </w:numPr>
        <w:tabs>
          <w:tab w:val="left" w:pos="990"/>
        </w:tabs>
        <w:spacing w:after="0" w:line="240" w:lineRule="auto"/>
      </w:pPr>
      <w:r w:rsidRPr="0050047D">
        <w:rPr>
          <w:rFonts w:ascii="Calibri" w:hAnsi="Calibri"/>
          <w:color w:val="000000"/>
          <w:sz w:val="18"/>
        </w:rPr>
        <w:t>3Q's proprietary Anomaly Detection/QA system</w:t>
      </w:r>
    </w:p>
    <w:p w14:paraId="67AE8E4E" w14:textId="77777777" w:rsidR="00CF1907" w:rsidRPr="0050047D" w:rsidRDefault="00D97E6F" w:rsidP="0050047D">
      <w:pPr>
        <w:numPr>
          <w:ilvl w:val="0"/>
          <w:numId w:val="3"/>
        </w:numPr>
        <w:tabs>
          <w:tab w:val="left" w:pos="990"/>
        </w:tabs>
        <w:spacing w:after="0" w:line="240" w:lineRule="auto"/>
      </w:pPr>
      <w:r w:rsidRPr="0050047D">
        <w:rPr>
          <w:rFonts w:ascii="Calibri" w:hAnsi="Calibri"/>
          <w:color w:val="000000"/>
          <w:sz w:val="18"/>
        </w:rPr>
        <w:t>3Q's proprietary Campaign Creation tool</w:t>
      </w:r>
    </w:p>
    <w:p w14:paraId="2E96444B" w14:textId="77777777" w:rsidR="00CF1907" w:rsidRPr="0050047D" w:rsidRDefault="00D97E6F" w:rsidP="0050047D">
      <w:pPr>
        <w:numPr>
          <w:ilvl w:val="0"/>
          <w:numId w:val="3"/>
        </w:numPr>
        <w:tabs>
          <w:tab w:val="left" w:pos="990"/>
        </w:tabs>
        <w:spacing w:after="0" w:line="240" w:lineRule="auto"/>
      </w:pPr>
      <w:r w:rsidRPr="0050047D">
        <w:rPr>
          <w:rFonts w:ascii="Calibri" w:hAnsi="Calibri"/>
          <w:color w:val="000000"/>
          <w:sz w:val="18"/>
        </w:rPr>
        <w:t xml:space="preserve">3Q's proprietary Keyword Token Parsing tool </w:t>
      </w:r>
    </w:p>
    <w:p w14:paraId="55C6B1AF" w14:textId="77777777" w:rsidR="00CF1907" w:rsidRPr="0050047D" w:rsidRDefault="00CF1907" w:rsidP="0050047D">
      <w:pPr>
        <w:tabs>
          <w:tab w:val="left" w:pos="360"/>
          <w:tab w:val="left" w:pos="720"/>
        </w:tabs>
        <w:spacing w:after="0" w:line="240" w:lineRule="auto"/>
        <w:jc w:val="both"/>
        <w:rPr>
          <w:rFonts w:ascii="Calibri" w:hAnsi="Calibri"/>
          <w:sz w:val="18"/>
        </w:rPr>
      </w:pPr>
    </w:p>
    <w:p w14:paraId="429B6881" w14:textId="77777777" w:rsidR="00CF1907" w:rsidRPr="0050047D" w:rsidRDefault="00CF1907" w:rsidP="0050047D">
      <w:pPr>
        <w:spacing w:after="0" w:line="240" w:lineRule="auto"/>
        <w:ind w:left="720"/>
        <w:jc w:val="both"/>
        <w:rPr>
          <w:rFonts w:ascii="Calibri" w:hAnsi="Calibri"/>
          <w:b/>
          <w:sz w:val="18"/>
        </w:rPr>
      </w:pPr>
    </w:p>
    <w:p w14:paraId="5F050636" w14:textId="0CBA6390" w:rsidR="00CF1907" w:rsidRPr="0050047D" w:rsidRDefault="00D97E6F" w:rsidP="0050047D">
      <w:pPr>
        <w:tabs>
          <w:tab w:val="left" w:pos="720"/>
        </w:tabs>
        <w:spacing w:after="0" w:line="240" w:lineRule="auto"/>
        <w:ind w:left="360"/>
        <w:jc w:val="both"/>
        <w:rPr>
          <w:rFonts w:ascii="Calibri" w:hAnsi="Calibri"/>
          <w:b/>
          <w:sz w:val="18"/>
        </w:rPr>
      </w:pPr>
      <w:r w:rsidRPr="0050047D">
        <w:rPr>
          <w:rFonts w:ascii="Calibri" w:hAnsi="Calibri"/>
          <w:sz w:val="18"/>
        </w:rPr>
        <w:t>2.4</w:t>
      </w:r>
      <w:r w:rsidRPr="0050047D">
        <w:rPr>
          <w:rFonts w:ascii="Calibri" w:hAnsi="Calibri"/>
          <w:sz w:val="18"/>
        </w:rPr>
        <w:tab/>
      </w:r>
      <w:r w:rsidRPr="0050047D">
        <w:rPr>
          <w:rFonts w:ascii="Calibri" w:hAnsi="Calibri"/>
          <w:sz w:val="18"/>
          <w:u w:val="single"/>
        </w:rPr>
        <w:t>Third Party Materials (if any)</w:t>
      </w:r>
      <w:r w:rsidRPr="0050047D">
        <w:rPr>
          <w:rFonts w:ascii="Calibri" w:hAnsi="Calibri"/>
          <w:sz w:val="18"/>
        </w:rPr>
        <w:t>:</w:t>
      </w:r>
      <w:r w:rsidRPr="0050047D">
        <w:rPr>
          <w:rFonts w:ascii="Calibri" w:hAnsi="Calibri"/>
          <w:b/>
          <w:sz w:val="18"/>
        </w:rPr>
        <w:t xml:space="preserve"> </w:t>
      </w:r>
      <w:r w:rsidRPr="0050047D">
        <w:rPr>
          <w:rFonts w:ascii="Calibri" w:hAnsi="Calibri"/>
          <w:sz w:val="18"/>
        </w:rPr>
        <w:t xml:space="preserve">Are any </w:t>
      </w:r>
      <w:proofErr w:type="gramStart"/>
      <w:r w:rsidRPr="0050047D">
        <w:rPr>
          <w:rFonts w:ascii="Calibri" w:hAnsi="Calibri"/>
          <w:sz w:val="18"/>
        </w:rPr>
        <w:t>Third Party</w:t>
      </w:r>
      <w:proofErr w:type="gramEnd"/>
      <w:r w:rsidRPr="0050047D">
        <w:rPr>
          <w:rFonts w:ascii="Calibri" w:hAnsi="Calibri"/>
          <w:sz w:val="18"/>
        </w:rPr>
        <w:t xml:space="preserve"> Materials incorporated into or provided in conjunction with any Deliverable or is any Deliverable dependent on any Third Party Materials?</w:t>
      </w:r>
      <w:r w:rsidRPr="0050047D">
        <w:rPr>
          <w:rFonts w:ascii="Calibri" w:hAnsi="Calibri"/>
          <w:b/>
          <w:sz w:val="18"/>
        </w:rPr>
        <w:t xml:space="preserve"> </w:t>
      </w:r>
      <w:r w:rsidRPr="0050047D">
        <w:rPr>
          <w:rFonts w:ascii="Calibri" w:hAnsi="Calibri"/>
          <w:b/>
          <w:sz w:val="18"/>
        </w:rPr>
        <w:tab/>
      </w:r>
      <w:r w:rsidR="00FA318E" w:rsidRPr="00FA318E">
        <w:rPr>
          <w:rFonts w:ascii="Calibri" w:eastAsia="Times New Roman" w:hAnsi="Calibri" w:cs="Calibri"/>
          <w:bCs/>
          <w:iCs/>
          <w:spacing w:val="-3"/>
          <w:sz w:val="18"/>
          <w:szCs w:val="18"/>
        </w:rPr>
        <w:t xml:space="preserve">Yes </w:t>
      </w:r>
      <w:r w:rsidR="00FA318E" w:rsidRPr="00FA318E">
        <w:rPr>
          <w:rFonts w:ascii="Calibri" w:eastAsia="Times New Roman" w:hAnsi="Calibri" w:cs="Calibri"/>
          <w:bCs/>
          <w:iCs/>
          <w:spacing w:val="-3"/>
          <w:sz w:val="18"/>
          <w:szCs w:val="18"/>
        </w:rPr>
        <w:fldChar w:fldCharType="begin">
          <w:ffData>
            <w:name w:val="Check4"/>
            <w:enabled/>
            <w:calcOnExit w:val="0"/>
            <w:checkBox>
              <w:size w:val="20"/>
              <w:default w:val="1"/>
            </w:checkBox>
          </w:ffData>
        </w:fldChar>
      </w:r>
      <w:r w:rsidR="00FA318E" w:rsidRPr="00FA318E">
        <w:rPr>
          <w:rFonts w:ascii="Calibri" w:eastAsia="Times New Roman" w:hAnsi="Calibri" w:cs="Calibri"/>
          <w:bCs/>
          <w:iCs/>
          <w:spacing w:val="-3"/>
          <w:sz w:val="18"/>
          <w:szCs w:val="18"/>
        </w:rPr>
        <w:instrText xml:space="preserve"> FORMCHECKBOX </w:instrText>
      </w:r>
      <w:r w:rsidR="00FA318E" w:rsidRPr="00FA318E">
        <w:rPr>
          <w:rFonts w:ascii="Calibri" w:eastAsia="Times New Roman" w:hAnsi="Calibri" w:cs="Calibri"/>
          <w:bCs/>
          <w:iCs/>
          <w:spacing w:val="-3"/>
          <w:sz w:val="18"/>
          <w:szCs w:val="18"/>
        </w:rPr>
      </w:r>
      <w:r w:rsidR="00FA318E" w:rsidRPr="00FA318E">
        <w:rPr>
          <w:rFonts w:ascii="Calibri" w:eastAsia="Times New Roman" w:hAnsi="Calibri" w:cs="Calibri"/>
          <w:bCs/>
          <w:iCs/>
          <w:spacing w:val="-3"/>
          <w:sz w:val="18"/>
          <w:szCs w:val="18"/>
        </w:rPr>
        <w:fldChar w:fldCharType="separate"/>
      </w:r>
      <w:r w:rsidR="00FA318E" w:rsidRPr="00FA318E">
        <w:rPr>
          <w:rFonts w:ascii="Calibri" w:eastAsia="Times New Roman" w:hAnsi="Calibri" w:cs="Calibri"/>
          <w:bCs/>
          <w:iCs/>
          <w:spacing w:val="-3"/>
          <w:sz w:val="18"/>
          <w:szCs w:val="18"/>
        </w:rPr>
        <w:fldChar w:fldCharType="end"/>
      </w:r>
      <w:r w:rsidR="00FA318E" w:rsidRPr="00FA318E">
        <w:rPr>
          <w:rFonts w:ascii="Calibri" w:eastAsia="Times New Roman" w:hAnsi="Calibri" w:cs="Calibri"/>
          <w:bCs/>
          <w:iCs/>
          <w:spacing w:val="-3"/>
          <w:sz w:val="18"/>
          <w:szCs w:val="18"/>
        </w:rPr>
        <w:t xml:space="preserve"> No </w:t>
      </w:r>
      <w:r w:rsidR="00FA318E" w:rsidRPr="00FA318E">
        <w:rPr>
          <w:rFonts w:ascii="Calibri" w:eastAsia="Times New Roman" w:hAnsi="Calibri" w:cs="Calibri"/>
          <w:bCs/>
          <w:iCs/>
          <w:sz w:val="18"/>
          <w:szCs w:val="18"/>
        </w:rPr>
        <w:fldChar w:fldCharType="begin">
          <w:ffData>
            <w:name w:val=""/>
            <w:enabled/>
            <w:calcOnExit w:val="0"/>
            <w:checkBox>
              <w:size w:val="20"/>
              <w:default w:val="0"/>
            </w:checkBox>
          </w:ffData>
        </w:fldChar>
      </w:r>
      <w:r w:rsidR="00FA318E" w:rsidRPr="00FA318E">
        <w:rPr>
          <w:rFonts w:ascii="Calibri" w:eastAsia="Times New Roman" w:hAnsi="Calibri" w:cs="Calibri"/>
          <w:bCs/>
          <w:iCs/>
          <w:sz w:val="18"/>
          <w:szCs w:val="18"/>
        </w:rPr>
        <w:instrText xml:space="preserve"> FORMCHECKBOX </w:instrText>
      </w:r>
      <w:r w:rsidR="00FA318E" w:rsidRPr="00FA318E">
        <w:rPr>
          <w:rFonts w:ascii="Calibri" w:eastAsia="Times New Roman" w:hAnsi="Calibri" w:cs="Calibri"/>
          <w:bCs/>
          <w:iCs/>
          <w:sz w:val="18"/>
          <w:szCs w:val="18"/>
        </w:rPr>
      </w:r>
      <w:r w:rsidR="00FA318E" w:rsidRPr="00FA318E">
        <w:rPr>
          <w:rFonts w:ascii="Calibri" w:eastAsia="Times New Roman" w:hAnsi="Calibri" w:cs="Calibri"/>
          <w:bCs/>
          <w:iCs/>
          <w:sz w:val="18"/>
          <w:szCs w:val="18"/>
        </w:rPr>
        <w:fldChar w:fldCharType="separate"/>
      </w:r>
      <w:r w:rsidR="00FA318E" w:rsidRPr="00FA318E">
        <w:rPr>
          <w:rFonts w:ascii="Calibri" w:eastAsia="Times New Roman" w:hAnsi="Calibri" w:cs="Calibri"/>
          <w:bCs/>
          <w:iCs/>
          <w:sz w:val="18"/>
          <w:szCs w:val="18"/>
        </w:rPr>
        <w:fldChar w:fldCharType="end"/>
      </w:r>
      <w:r w:rsidR="00FA318E" w:rsidRPr="00FA318E">
        <w:rPr>
          <w:rFonts w:ascii="Calibri" w:eastAsia="Times New Roman" w:hAnsi="Calibri" w:cs="Calibri"/>
          <w:b/>
          <w:bCs/>
          <w:iCs/>
          <w:spacing w:val="-3"/>
          <w:sz w:val="18"/>
          <w:szCs w:val="18"/>
        </w:rPr>
        <w:t xml:space="preserve"> </w:t>
      </w:r>
      <w:r w:rsidR="00FA318E" w:rsidRPr="00FA318E">
        <w:rPr>
          <w:rFonts w:ascii="Calibri" w:eastAsia="Times New Roman" w:hAnsi="Calibri" w:cs="Calibri"/>
          <w:b/>
          <w:bCs/>
          <w:spacing w:val="-3"/>
          <w:sz w:val="18"/>
          <w:szCs w:val="18"/>
        </w:rPr>
        <w:t xml:space="preserve">  </w:t>
      </w:r>
    </w:p>
    <w:p w14:paraId="5ECC2E4A" w14:textId="77777777" w:rsidR="00CF1907" w:rsidRPr="0050047D" w:rsidRDefault="00CF1907">
      <w:pPr>
        <w:spacing w:after="0" w:line="240" w:lineRule="auto"/>
        <w:ind w:left="360"/>
        <w:jc w:val="both"/>
        <w:rPr>
          <w:rFonts w:ascii="Calibri" w:hAnsi="Calibri"/>
          <w:b/>
          <w:color w:val="FF0000"/>
          <w:sz w:val="18"/>
        </w:rPr>
      </w:pPr>
    </w:p>
    <w:p w14:paraId="5A18C391" w14:textId="77777777" w:rsidR="00CF1907" w:rsidRPr="0050047D" w:rsidRDefault="00D97E6F">
      <w:pPr>
        <w:spacing w:after="0" w:line="240" w:lineRule="auto"/>
        <w:ind w:left="720" w:hanging="360"/>
        <w:rPr>
          <w:rFonts w:ascii="Calibri" w:hAnsi="Calibri"/>
          <w:sz w:val="18"/>
        </w:rPr>
      </w:pPr>
      <w:r w:rsidRPr="0050047D">
        <w:rPr>
          <w:rFonts w:ascii="Calibri" w:hAnsi="Calibri"/>
          <w:color w:val="000000"/>
          <w:sz w:val="18"/>
        </w:rPr>
        <w:t xml:space="preserve">The following </w:t>
      </w:r>
      <w:proofErr w:type="gramStart"/>
      <w:r w:rsidRPr="0050047D">
        <w:rPr>
          <w:rFonts w:ascii="Calibri" w:hAnsi="Calibri"/>
          <w:color w:val="000000"/>
          <w:sz w:val="18"/>
        </w:rPr>
        <w:t>Third Party</w:t>
      </w:r>
      <w:proofErr w:type="gramEnd"/>
      <w:r w:rsidRPr="0050047D">
        <w:rPr>
          <w:rFonts w:ascii="Calibri" w:hAnsi="Calibri"/>
          <w:color w:val="000000"/>
          <w:sz w:val="18"/>
        </w:rPr>
        <w:t xml:space="preserve"> Materials may be incorporated into current or future Deliverables for Facebook:</w:t>
      </w:r>
    </w:p>
    <w:p w14:paraId="03138718" w14:textId="77777777" w:rsidR="00CF1907" w:rsidRPr="0050047D" w:rsidRDefault="00D97E6F" w:rsidP="0050047D">
      <w:pPr>
        <w:numPr>
          <w:ilvl w:val="0"/>
          <w:numId w:val="4"/>
        </w:numPr>
        <w:spacing w:after="0" w:line="240" w:lineRule="auto"/>
        <w:ind w:left="1080"/>
      </w:pPr>
      <w:r w:rsidRPr="0050047D">
        <w:rPr>
          <w:rFonts w:ascii="Calibri" w:hAnsi="Calibri"/>
          <w:color w:val="000000"/>
          <w:sz w:val="18"/>
        </w:rPr>
        <w:t>Snowflake</w:t>
      </w:r>
    </w:p>
    <w:p w14:paraId="1F324909" w14:textId="77777777" w:rsidR="00CF1907" w:rsidRPr="0050047D" w:rsidRDefault="00D97E6F" w:rsidP="0050047D">
      <w:pPr>
        <w:numPr>
          <w:ilvl w:val="0"/>
          <w:numId w:val="4"/>
        </w:numPr>
        <w:spacing w:after="0" w:line="240" w:lineRule="auto"/>
        <w:ind w:left="1080"/>
      </w:pPr>
      <w:proofErr w:type="spellStart"/>
      <w:r w:rsidRPr="0050047D">
        <w:rPr>
          <w:rFonts w:ascii="Calibri" w:hAnsi="Calibri"/>
          <w:color w:val="000000"/>
          <w:sz w:val="18"/>
        </w:rPr>
        <w:t>Matillion</w:t>
      </w:r>
      <w:proofErr w:type="spellEnd"/>
    </w:p>
    <w:p w14:paraId="6728A347" w14:textId="77777777" w:rsidR="00CF1907" w:rsidRPr="0050047D" w:rsidRDefault="00D97E6F" w:rsidP="0050047D">
      <w:pPr>
        <w:numPr>
          <w:ilvl w:val="0"/>
          <w:numId w:val="4"/>
        </w:numPr>
        <w:spacing w:after="0" w:line="240" w:lineRule="auto"/>
        <w:ind w:left="1080"/>
      </w:pPr>
      <w:r w:rsidRPr="0050047D">
        <w:rPr>
          <w:rFonts w:ascii="Calibri" w:hAnsi="Calibri"/>
          <w:color w:val="000000"/>
          <w:sz w:val="18"/>
        </w:rPr>
        <w:t>Tableau (Desktop, Server)</w:t>
      </w:r>
    </w:p>
    <w:p w14:paraId="1D0CD6CD" w14:textId="77777777" w:rsidR="00CF1907" w:rsidRPr="0050047D" w:rsidRDefault="00D97E6F" w:rsidP="0050047D">
      <w:pPr>
        <w:numPr>
          <w:ilvl w:val="0"/>
          <w:numId w:val="4"/>
        </w:numPr>
        <w:spacing w:after="0" w:line="240" w:lineRule="auto"/>
        <w:ind w:left="1080"/>
      </w:pPr>
      <w:r w:rsidRPr="0050047D">
        <w:rPr>
          <w:rFonts w:ascii="Calibri" w:hAnsi="Calibri"/>
          <w:color w:val="000000"/>
          <w:sz w:val="18"/>
        </w:rPr>
        <w:lastRenderedPageBreak/>
        <w:t>Google products (</w:t>
      </w:r>
      <w:proofErr w:type="spellStart"/>
      <w:r w:rsidRPr="0050047D">
        <w:rPr>
          <w:rFonts w:ascii="Calibri" w:hAnsi="Calibri"/>
          <w:color w:val="000000"/>
          <w:sz w:val="18"/>
        </w:rPr>
        <w:t>GSheets</w:t>
      </w:r>
      <w:proofErr w:type="spellEnd"/>
      <w:r w:rsidRPr="0050047D">
        <w:rPr>
          <w:rFonts w:ascii="Calibri" w:hAnsi="Calibri"/>
          <w:color w:val="000000"/>
          <w:sz w:val="18"/>
        </w:rPr>
        <w:t xml:space="preserve">, </w:t>
      </w:r>
      <w:proofErr w:type="spellStart"/>
      <w:r w:rsidRPr="0050047D">
        <w:rPr>
          <w:rFonts w:ascii="Calibri" w:hAnsi="Calibri"/>
          <w:color w:val="000000"/>
          <w:sz w:val="18"/>
        </w:rPr>
        <w:t>BigQuery</w:t>
      </w:r>
      <w:proofErr w:type="spellEnd"/>
      <w:r w:rsidRPr="0050047D">
        <w:rPr>
          <w:rFonts w:ascii="Calibri" w:hAnsi="Calibri"/>
          <w:color w:val="000000"/>
          <w:sz w:val="18"/>
        </w:rPr>
        <w:t>, Data Studio)</w:t>
      </w:r>
    </w:p>
    <w:p w14:paraId="1099418E" w14:textId="77777777" w:rsidR="00CF1907" w:rsidRPr="0050047D" w:rsidRDefault="00D97E6F" w:rsidP="0050047D">
      <w:pPr>
        <w:numPr>
          <w:ilvl w:val="0"/>
          <w:numId w:val="4"/>
        </w:numPr>
        <w:spacing w:after="0" w:line="240" w:lineRule="auto"/>
        <w:ind w:left="1080"/>
      </w:pPr>
      <w:r w:rsidRPr="0050047D">
        <w:rPr>
          <w:rFonts w:ascii="Calibri" w:hAnsi="Calibri"/>
          <w:color w:val="000000"/>
          <w:sz w:val="18"/>
        </w:rPr>
        <w:t>Amazon services (S3, EC2)</w:t>
      </w:r>
    </w:p>
    <w:p w14:paraId="62749836" w14:textId="77777777" w:rsidR="00CF1907" w:rsidRPr="0050047D" w:rsidRDefault="00D97E6F" w:rsidP="0050047D">
      <w:pPr>
        <w:numPr>
          <w:ilvl w:val="0"/>
          <w:numId w:val="4"/>
        </w:numPr>
        <w:spacing w:after="0" w:line="240" w:lineRule="auto"/>
        <w:ind w:left="1080"/>
      </w:pPr>
      <w:proofErr w:type="spellStart"/>
      <w:r w:rsidRPr="0050047D">
        <w:rPr>
          <w:rFonts w:ascii="Calibri" w:hAnsi="Calibri"/>
          <w:color w:val="000000"/>
          <w:sz w:val="18"/>
        </w:rPr>
        <w:t>sFTP</w:t>
      </w:r>
      <w:proofErr w:type="spellEnd"/>
    </w:p>
    <w:p w14:paraId="2E002F3A" w14:textId="77777777" w:rsidR="00CF1907" w:rsidRPr="0050047D" w:rsidRDefault="00D97E6F" w:rsidP="0050047D">
      <w:pPr>
        <w:numPr>
          <w:ilvl w:val="0"/>
          <w:numId w:val="4"/>
        </w:numPr>
        <w:spacing w:after="0" w:line="240" w:lineRule="auto"/>
        <w:ind w:left="1080"/>
      </w:pPr>
      <w:r w:rsidRPr="0050047D">
        <w:rPr>
          <w:rFonts w:ascii="Calibri" w:hAnsi="Calibri"/>
          <w:color w:val="000000"/>
          <w:sz w:val="18"/>
        </w:rPr>
        <w:t>Coding languages (SQL, Python, Java)</w:t>
      </w:r>
    </w:p>
    <w:p w14:paraId="58209537" w14:textId="77777777" w:rsidR="00CF1907" w:rsidRPr="0050047D" w:rsidRDefault="00D97E6F" w:rsidP="0050047D">
      <w:pPr>
        <w:numPr>
          <w:ilvl w:val="0"/>
          <w:numId w:val="4"/>
        </w:numPr>
        <w:spacing w:after="0" w:line="240" w:lineRule="auto"/>
        <w:ind w:left="1080"/>
      </w:pPr>
      <w:r w:rsidRPr="0050047D">
        <w:rPr>
          <w:rFonts w:ascii="Calibri" w:hAnsi="Calibri"/>
          <w:color w:val="000000"/>
          <w:sz w:val="18"/>
        </w:rPr>
        <w:t>The following open source libraries:</w:t>
      </w:r>
      <w:r w:rsidRPr="0050047D">
        <w:rPr>
          <w:rFonts w:ascii="Calibri" w:hAnsi="Calibri"/>
          <w:color w:val="000000"/>
          <w:sz w:val="18"/>
        </w:rPr>
        <w:br/>
        <w:t>a. Bayesian Structural Time Series - https://cran.r-project.org/web/packages/bsts/bsts.pdf</w:t>
      </w:r>
      <w:r w:rsidRPr="0050047D">
        <w:rPr>
          <w:rFonts w:ascii="Calibri" w:hAnsi="Calibri"/>
          <w:color w:val="000000"/>
          <w:sz w:val="18"/>
        </w:rPr>
        <w:br/>
        <w:t>b. Causal Impact - https://cran.r-project.org/web/packages/CausalImpact/CausalImpact.pdf</w:t>
      </w:r>
      <w:r w:rsidRPr="0050047D">
        <w:rPr>
          <w:rFonts w:ascii="Calibri" w:hAnsi="Calibri"/>
          <w:color w:val="000000"/>
          <w:sz w:val="18"/>
        </w:rPr>
        <w:br/>
        <w:t xml:space="preserve">c. </w:t>
      </w:r>
      <w:proofErr w:type="spellStart"/>
      <w:r w:rsidRPr="0050047D">
        <w:rPr>
          <w:rFonts w:ascii="Calibri" w:hAnsi="Calibri"/>
          <w:color w:val="000000"/>
          <w:sz w:val="18"/>
        </w:rPr>
        <w:t>Tidyverse</w:t>
      </w:r>
      <w:proofErr w:type="spellEnd"/>
      <w:r w:rsidRPr="0050047D">
        <w:rPr>
          <w:rFonts w:ascii="Calibri" w:hAnsi="Calibri"/>
          <w:color w:val="000000"/>
          <w:sz w:val="18"/>
        </w:rPr>
        <w:t xml:space="preserve"> </w:t>
      </w:r>
      <w:proofErr w:type="gramStart"/>
      <w:r w:rsidRPr="0050047D">
        <w:rPr>
          <w:rFonts w:ascii="Calibri" w:hAnsi="Calibri"/>
          <w:color w:val="000000"/>
          <w:sz w:val="18"/>
        </w:rPr>
        <w:t>-  https://cran.r-project.org/web/packages/tidyverse/index.html</w:t>
      </w:r>
      <w:proofErr w:type="gramEnd"/>
      <w:r w:rsidRPr="0050047D">
        <w:rPr>
          <w:rFonts w:ascii="Calibri" w:hAnsi="Calibri"/>
          <w:color w:val="000000"/>
          <w:sz w:val="18"/>
        </w:rPr>
        <w:br/>
        <w:t xml:space="preserve">d. Bayesian Regression Models using Stan - https://cran.r-project.org/web/packages/brms/brms.pdf </w:t>
      </w:r>
    </w:p>
    <w:p w14:paraId="75095451" w14:textId="77777777" w:rsidR="00CF1907" w:rsidRDefault="00D97E6F">
      <w:pPr>
        <w:spacing w:after="0" w:line="240" w:lineRule="auto"/>
        <w:ind w:left="720"/>
        <w:rPr>
          <w:rFonts w:ascii="Times New Roman" w:eastAsia="Times New Roman" w:hAnsi="Times New Roman" w:cs="Times New Roman"/>
        </w:rPr>
      </w:pPr>
      <w:r>
        <w:rPr>
          <w:rFonts w:ascii="Times New Roman" w:eastAsia="Times New Roman" w:hAnsi="Times New Roman" w:cs="Times New Roman"/>
          <w:color w:val="000000"/>
        </w:rPr>
        <w:t xml:space="preserve"> </w:t>
      </w:r>
    </w:p>
    <w:p w14:paraId="01F49281" w14:textId="77777777" w:rsidR="00CF1907" w:rsidRPr="0050047D" w:rsidRDefault="00D97E6F">
      <w:pPr>
        <w:spacing w:after="0" w:line="240" w:lineRule="auto"/>
        <w:ind w:left="360"/>
        <w:rPr>
          <w:rFonts w:ascii="Calibri" w:hAnsi="Calibri"/>
          <w:sz w:val="18"/>
        </w:rPr>
      </w:pPr>
      <w:r w:rsidRPr="0050047D">
        <w:rPr>
          <w:rFonts w:ascii="Calibri" w:hAnsi="Calibri"/>
          <w:color w:val="000000"/>
          <w:sz w:val="18"/>
        </w:rPr>
        <w:t xml:space="preserve">Notwithstanding Section 9.1(e)(ii)(1) of the Agreement, the parties acknowledge and agree that all </w:t>
      </w:r>
      <w:proofErr w:type="gramStart"/>
      <w:r w:rsidRPr="0050047D">
        <w:rPr>
          <w:rFonts w:ascii="Calibri" w:hAnsi="Calibri"/>
          <w:color w:val="000000"/>
          <w:sz w:val="18"/>
        </w:rPr>
        <w:t>Third Party</w:t>
      </w:r>
      <w:proofErr w:type="gramEnd"/>
      <w:r w:rsidRPr="0050047D">
        <w:rPr>
          <w:rFonts w:ascii="Calibri" w:hAnsi="Calibri"/>
          <w:color w:val="000000"/>
          <w:sz w:val="18"/>
        </w:rPr>
        <w:t xml:space="preserve"> Materials to be used hereunder cannot be specifically identified at this time.  I</w:t>
      </w:r>
      <w:r w:rsidRPr="0050047D">
        <w:rPr>
          <w:rFonts w:ascii="Calibri" w:eastAsia="Calibri" w:hAnsi="Calibri"/>
          <w:color w:val="000000"/>
          <w:sz w:val="18"/>
        </w:rPr>
        <w:t xml:space="preserve">n no event will Vendor make use of any Third Party Materials without: (a) first obtaining the prior approval of Facebook for each such use and (b) complying with Attachment B, </w:t>
      </w:r>
      <w:r w:rsidRPr="0050047D">
        <w:rPr>
          <w:rFonts w:ascii="Calibri" w:eastAsia="Calibri" w:hAnsi="Calibri" w:cs="Times New Roman"/>
          <w:color w:val="000000"/>
          <w:sz w:val="18"/>
        </w:rPr>
        <w:t xml:space="preserve">“Guidelines for Sourcing Third-Party Content for Media Projects.”  Vendor is responsible for providing Facebook with any signed licenses, consents, </w:t>
      </w:r>
      <w:proofErr w:type="gramStart"/>
      <w:r w:rsidRPr="0050047D">
        <w:rPr>
          <w:rFonts w:ascii="Calibri" w:hAnsi="Calibri"/>
          <w:color w:val="000000"/>
          <w:sz w:val="18"/>
        </w:rPr>
        <w:t>waivers</w:t>
      </w:r>
      <w:proofErr w:type="gramEnd"/>
      <w:r w:rsidRPr="0050047D">
        <w:rPr>
          <w:rFonts w:ascii="Calibri" w:hAnsi="Calibri"/>
          <w:color w:val="000000"/>
          <w:sz w:val="18"/>
        </w:rPr>
        <w:t xml:space="preserve"> and</w:t>
      </w:r>
      <w:r w:rsidRPr="0050047D">
        <w:rPr>
          <w:rFonts w:ascii="Calibri" w:eastAsia="Calibri" w:hAnsi="Calibri"/>
          <w:color w:val="000000"/>
          <w:sz w:val="18"/>
        </w:rPr>
        <w:t xml:space="preserve"> releases required for the Deliverables under this SOW as specified in Attachment B</w:t>
      </w:r>
      <w:r w:rsidRPr="0050047D">
        <w:rPr>
          <w:rFonts w:ascii="Calibri" w:eastAsia="Calibri" w:hAnsi="Calibri" w:cs="Times New Roman"/>
          <w:color w:val="000000"/>
          <w:sz w:val="18"/>
        </w:rPr>
        <w:t>.</w:t>
      </w:r>
    </w:p>
    <w:p w14:paraId="1EA501B5" w14:textId="77777777" w:rsidR="00CF1907" w:rsidRPr="0050047D" w:rsidRDefault="00CF1907">
      <w:pPr>
        <w:spacing w:after="0" w:line="240" w:lineRule="auto"/>
        <w:ind w:left="360"/>
        <w:jc w:val="both"/>
        <w:rPr>
          <w:rFonts w:ascii="Calibri" w:hAnsi="Calibri"/>
          <w:b/>
          <w:color w:val="FF0000"/>
          <w:sz w:val="18"/>
        </w:rPr>
      </w:pPr>
    </w:p>
    <w:p w14:paraId="3B3F41FE" w14:textId="77777777" w:rsidR="00CF1907" w:rsidRPr="0050047D" w:rsidRDefault="00D97E6F">
      <w:pPr>
        <w:spacing w:after="0" w:line="240" w:lineRule="auto"/>
        <w:ind w:left="360"/>
        <w:jc w:val="both"/>
        <w:rPr>
          <w:rFonts w:ascii="Calibri" w:eastAsia="Calibri" w:hAnsi="Calibri" w:cs="Times New Roman"/>
          <w:sz w:val="18"/>
        </w:rPr>
      </w:pPr>
      <w:r w:rsidRPr="0050047D">
        <w:rPr>
          <w:rFonts w:ascii="Calibri" w:hAnsi="Calibri"/>
          <w:b/>
          <w:color w:val="FF0000"/>
          <w:sz w:val="18"/>
        </w:rPr>
        <w:t>IMPORTANT NOTE</w:t>
      </w:r>
      <w:r w:rsidRPr="0050047D">
        <w:rPr>
          <w:rFonts w:ascii="Calibri" w:hAnsi="Calibri"/>
          <w:sz w:val="18"/>
        </w:rPr>
        <w:t xml:space="preserve">:  For </w:t>
      </w:r>
      <w:proofErr w:type="gramStart"/>
      <w:r w:rsidRPr="0050047D">
        <w:rPr>
          <w:rFonts w:ascii="Calibri" w:hAnsi="Calibri"/>
          <w:sz w:val="18"/>
        </w:rPr>
        <w:t>any and all</w:t>
      </w:r>
      <w:proofErr w:type="gramEnd"/>
      <w:r w:rsidRPr="0050047D">
        <w:rPr>
          <w:rFonts w:ascii="Calibri" w:hAnsi="Calibri"/>
          <w:sz w:val="18"/>
        </w:rPr>
        <w:t xml:space="preserve"> Open Source Software (“</w:t>
      </w:r>
      <w:r w:rsidRPr="0050047D">
        <w:rPr>
          <w:rFonts w:ascii="Calibri" w:eastAsia="Calibri" w:hAnsi="Calibri"/>
          <w:b/>
          <w:sz w:val="18"/>
        </w:rPr>
        <w:t>OSS</w:t>
      </w:r>
      <w:r w:rsidRPr="0050047D">
        <w:rPr>
          <w:rFonts w:ascii="Calibri" w:eastAsia="Calibri" w:hAnsi="Calibri"/>
          <w:sz w:val="18"/>
        </w:rPr>
        <w:t>”) specified in Section 2.4, provide a link to the applicable license.</w:t>
      </w:r>
    </w:p>
    <w:p w14:paraId="04D37176" w14:textId="77777777" w:rsidR="00CF1907" w:rsidRPr="0050047D" w:rsidRDefault="00CF1907">
      <w:pPr>
        <w:spacing w:after="0" w:line="240" w:lineRule="auto"/>
        <w:ind w:left="360"/>
        <w:jc w:val="both"/>
        <w:rPr>
          <w:rFonts w:ascii="Calibri" w:hAnsi="Calibri"/>
          <w:sz w:val="18"/>
        </w:rPr>
      </w:pPr>
    </w:p>
    <w:p w14:paraId="3EB47A95" w14:textId="77777777" w:rsidR="00CF1907" w:rsidRPr="0050047D" w:rsidRDefault="00D97E6F" w:rsidP="0050047D">
      <w:pPr>
        <w:numPr>
          <w:ilvl w:val="0"/>
          <w:numId w:val="10"/>
        </w:numPr>
        <w:tabs>
          <w:tab w:val="left" w:pos="1080"/>
        </w:tabs>
        <w:spacing w:after="0" w:line="240" w:lineRule="auto"/>
        <w:jc w:val="both"/>
        <w:rPr>
          <w:rFonts w:ascii="Calibri" w:hAnsi="Calibri"/>
        </w:rPr>
      </w:pPr>
      <w:r w:rsidRPr="0050047D">
        <w:rPr>
          <w:rFonts w:ascii="Calibri" w:hAnsi="Calibri"/>
          <w:b/>
          <w:sz w:val="18"/>
        </w:rPr>
        <w:t>Performance</w:t>
      </w:r>
      <w:r w:rsidRPr="0050047D">
        <w:rPr>
          <w:rFonts w:ascii="Calibri" w:hAnsi="Calibri"/>
          <w:sz w:val="18"/>
        </w:rPr>
        <w:t>.</w:t>
      </w:r>
      <w:r w:rsidRPr="0050047D">
        <w:rPr>
          <w:rFonts w:ascii="Calibri" w:hAnsi="Calibri"/>
          <w:b/>
          <w:sz w:val="18"/>
        </w:rPr>
        <w:t xml:space="preserve">  </w:t>
      </w:r>
    </w:p>
    <w:p w14:paraId="2CCF813E" w14:textId="01D8D613" w:rsidR="00CF1907" w:rsidRPr="0050047D" w:rsidRDefault="00D97E6F" w:rsidP="0050047D">
      <w:pPr>
        <w:numPr>
          <w:ilvl w:val="1"/>
          <w:numId w:val="10"/>
        </w:numPr>
        <w:spacing w:after="0" w:line="240" w:lineRule="auto"/>
        <w:jc w:val="both"/>
        <w:rPr>
          <w:rFonts w:ascii="Calibri" w:hAnsi="Calibri"/>
          <w:u w:val="single"/>
        </w:rPr>
      </w:pPr>
      <w:r w:rsidRPr="0050047D">
        <w:rPr>
          <w:rFonts w:ascii="Calibri" w:hAnsi="Calibri"/>
          <w:sz w:val="18"/>
          <w:u w:val="single"/>
        </w:rPr>
        <w:t>Reports.</w:t>
      </w:r>
      <w:r w:rsidRPr="0050047D">
        <w:rPr>
          <w:rFonts w:ascii="Calibri" w:hAnsi="Calibri"/>
          <w:sz w:val="18"/>
        </w:rPr>
        <w:t xml:space="preserve"> Vendor will provide written reports to Facebook documenting Vendor’s performance of the Services. See </w:t>
      </w:r>
      <w:ins w:id="22" w:author="Doug Nguyen" w:date="2020-12-11T14:32:00Z">
        <w:r w:rsidR="00A2700E">
          <w:rPr>
            <w:rFonts w:ascii="Calibri" w:hAnsi="Calibri"/>
            <w:sz w:val="18"/>
          </w:rPr>
          <w:t>Attachment</w:t>
        </w:r>
      </w:ins>
      <w:del w:id="23" w:author="Doug Nguyen" w:date="2020-12-11T14:32:00Z">
        <w:r w:rsidRPr="0050047D" w:rsidDel="00A2700E">
          <w:rPr>
            <w:rFonts w:ascii="Calibri" w:hAnsi="Calibri"/>
            <w:sz w:val="18"/>
          </w:rPr>
          <w:delText>Exhibit</w:delText>
        </w:r>
      </w:del>
      <w:r w:rsidRPr="0050047D">
        <w:rPr>
          <w:rFonts w:ascii="Calibri" w:hAnsi="Calibri"/>
          <w:sz w:val="18"/>
        </w:rPr>
        <w:t xml:space="preserve"> A attach hereto.</w:t>
      </w:r>
    </w:p>
    <w:p w14:paraId="2F9DFC92" w14:textId="77777777" w:rsidR="00CF1907" w:rsidRPr="0050047D" w:rsidRDefault="00CF1907">
      <w:pPr>
        <w:spacing w:after="0" w:line="240" w:lineRule="auto"/>
        <w:ind w:left="792"/>
        <w:jc w:val="both"/>
        <w:rPr>
          <w:rFonts w:ascii="Calibri" w:hAnsi="Calibri"/>
          <w:sz w:val="18"/>
          <w:u w:val="single"/>
        </w:rPr>
      </w:pPr>
    </w:p>
    <w:p w14:paraId="07AFE500" w14:textId="77777777" w:rsidR="000B300D" w:rsidRPr="00FA318E" w:rsidRDefault="00D97E6F" w:rsidP="0050047D">
      <w:pPr>
        <w:numPr>
          <w:ilvl w:val="1"/>
          <w:numId w:val="10"/>
        </w:numPr>
        <w:spacing w:after="0" w:line="240" w:lineRule="auto"/>
        <w:jc w:val="both"/>
        <w:rPr>
          <w:ins w:id="24" w:author="Doug Nguyen" w:date="2020-12-11T14:06:00Z"/>
          <w:rFonts w:ascii="Calibri" w:hAnsi="Calibri"/>
        </w:rPr>
      </w:pPr>
      <w:r w:rsidRPr="0050047D">
        <w:rPr>
          <w:rFonts w:ascii="Calibri" w:hAnsi="Calibri"/>
          <w:sz w:val="18"/>
          <w:u w:val="single"/>
        </w:rPr>
        <w:t>Facebook Resources</w:t>
      </w:r>
      <w:r w:rsidRPr="0050047D">
        <w:rPr>
          <w:rFonts w:ascii="Calibri" w:hAnsi="Calibri"/>
          <w:sz w:val="18"/>
        </w:rPr>
        <w:t xml:space="preserve">. Subject to the Agreement, Facebook may make resources available to Vendor, provided however, that </w:t>
      </w:r>
      <w:proofErr w:type="gramStart"/>
      <w:r w:rsidRPr="0050047D">
        <w:rPr>
          <w:rFonts w:ascii="Calibri" w:hAnsi="Calibri"/>
          <w:sz w:val="18"/>
        </w:rPr>
        <w:t>any and all</w:t>
      </w:r>
      <w:proofErr w:type="gramEnd"/>
      <w:r w:rsidRPr="0050047D">
        <w:rPr>
          <w:rFonts w:ascii="Calibri" w:hAnsi="Calibri"/>
          <w:sz w:val="18"/>
        </w:rPr>
        <w:t xml:space="preserve"> property and assets, whether tangible or intangible, provided by Facebook to Vendor shall remain Facebook property.</w:t>
      </w:r>
    </w:p>
    <w:p w14:paraId="01F0F125" w14:textId="77777777" w:rsidR="000B300D" w:rsidRDefault="000B300D" w:rsidP="000B300D">
      <w:pPr>
        <w:pStyle w:val="ListParagraph"/>
        <w:rPr>
          <w:ins w:id="25" w:author="Doug Nguyen" w:date="2020-12-11T14:06:00Z"/>
          <w:sz w:val="18"/>
        </w:rPr>
        <w:pPrChange w:id="26" w:author="Doug Nguyen" w:date="2020-12-11T14:06:00Z">
          <w:pPr>
            <w:numPr>
              <w:ilvl w:val="1"/>
              <w:numId w:val="10"/>
            </w:numPr>
            <w:spacing w:after="0" w:line="240" w:lineRule="auto"/>
            <w:ind w:left="792" w:hanging="432"/>
            <w:jc w:val="both"/>
          </w:pPr>
        </w:pPrChange>
      </w:pPr>
    </w:p>
    <w:p w14:paraId="5AEF26BC" w14:textId="4520C002" w:rsidR="00CF1907" w:rsidRPr="000B300D" w:rsidRDefault="000B300D" w:rsidP="000B300D">
      <w:pPr>
        <w:pStyle w:val="ListParagraph"/>
        <w:numPr>
          <w:ilvl w:val="1"/>
          <w:numId w:val="10"/>
        </w:numPr>
        <w:tabs>
          <w:tab w:val="left" w:pos="360"/>
          <w:tab w:val="left" w:pos="7200"/>
        </w:tabs>
        <w:ind w:right="-43"/>
        <w:jc w:val="both"/>
        <w:rPr>
          <w:rFonts w:eastAsia="Arial" w:cs="Arial"/>
          <w:sz w:val="18"/>
          <w:szCs w:val="20"/>
          <w:rPrChange w:id="27" w:author="Doug Nguyen" w:date="2020-12-11T14:07:00Z">
            <w:rPr/>
          </w:rPrChange>
        </w:rPr>
        <w:pPrChange w:id="28" w:author="Doug Nguyen" w:date="2020-12-11T14:07:00Z">
          <w:pPr>
            <w:numPr>
              <w:ilvl w:val="1"/>
              <w:numId w:val="10"/>
            </w:numPr>
            <w:spacing w:after="0" w:line="240" w:lineRule="auto"/>
            <w:ind w:left="792" w:hanging="432"/>
            <w:jc w:val="both"/>
          </w:pPr>
        </w:pPrChange>
      </w:pPr>
      <w:commentRangeStart w:id="29"/>
      <w:ins w:id="30" w:author="Doug Nguyen" w:date="2020-12-11T14:07:00Z">
        <w:r w:rsidRPr="008F439C">
          <w:rPr>
            <w:rFonts w:asciiTheme="minorHAnsi" w:hAnsiTheme="minorHAnsi" w:cstheme="minorHAnsi"/>
            <w:bCs/>
            <w:sz w:val="18"/>
            <w:szCs w:val="18"/>
            <w:u w:val="single"/>
          </w:rPr>
          <w:t>Third Party Assessments.</w:t>
        </w:r>
        <w:r w:rsidRPr="008F439C">
          <w:rPr>
            <w:rFonts w:asciiTheme="minorHAnsi" w:hAnsiTheme="minorHAnsi" w:cstheme="minorHAnsi"/>
            <w:bCs/>
            <w:sz w:val="18"/>
            <w:szCs w:val="18"/>
          </w:rPr>
          <w:t xml:space="preserve"> </w:t>
        </w:r>
        <w:r w:rsidRPr="00FA318E">
          <w:rPr>
            <w:rFonts w:eastAsia="Arial" w:cs="Arial"/>
            <w:sz w:val="18"/>
            <w:szCs w:val="20"/>
          </w:rPr>
          <w:t xml:space="preserve">Whenever requested by Facebook, Vendor shall participate in Facebook’s </w:t>
        </w:r>
        <w:proofErr w:type="gramStart"/>
        <w:r w:rsidRPr="00FA318E">
          <w:rPr>
            <w:rFonts w:eastAsia="Arial" w:cs="Arial"/>
            <w:sz w:val="18"/>
            <w:szCs w:val="20"/>
          </w:rPr>
          <w:t>Third Party</w:t>
        </w:r>
        <w:proofErr w:type="gramEnd"/>
        <w:r w:rsidRPr="00FA318E">
          <w:rPr>
            <w:rFonts w:eastAsia="Arial" w:cs="Arial"/>
            <w:sz w:val="18"/>
            <w:szCs w:val="20"/>
          </w:rPr>
          <w:t xml:space="preserve"> Assessment (“</w:t>
        </w:r>
        <w:r w:rsidRPr="00FA318E">
          <w:rPr>
            <w:rFonts w:eastAsia="Arial" w:cs="Arial"/>
            <w:b/>
            <w:bCs/>
            <w:sz w:val="18"/>
            <w:szCs w:val="20"/>
          </w:rPr>
          <w:t>TPA</w:t>
        </w:r>
        <w:r w:rsidRPr="00FA318E">
          <w:rPr>
            <w:rFonts w:eastAsia="Arial" w:cs="Arial"/>
            <w:sz w:val="18"/>
            <w:szCs w:val="20"/>
          </w:rPr>
          <w:t>”) process evaluating Vendor’s data privacy and security capabilities and must receive TPA results that are satisfactory to Facebook.  Notwithstanding anything in the Agreement to the contrary, Facebook may immediately terminate the Agreement and/or this SOW upon written notice to Vendor if Vendor fails to meet the requirements of this Section.</w:t>
        </w:r>
      </w:ins>
      <w:r w:rsidR="00D97E6F" w:rsidRPr="000B300D">
        <w:rPr>
          <w:rFonts w:eastAsia="Arial" w:cs="Arial"/>
          <w:sz w:val="18"/>
          <w:szCs w:val="20"/>
          <w:rPrChange w:id="31" w:author="Doug Nguyen" w:date="2020-12-11T14:07:00Z">
            <w:rPr/>
          </w:rPrChange>
        </w:rPr>
        <w:t xml:space="preserve">  </w:t>
      </w:r>
      <w:commentRangeEnd w:id="29"/>
      <w:r w:rsidR="00FA318E">
        <w:rPr>
          <w:rStyle w:val="CommentReference"/>
          <w:rFonts w:ascii="Arial" w:eastAsia="Arial" w:hAnsi="Arial" w:cs="Arial"/>
        </w:rPr>
        <w:commentReference w:id="29"/>
      </w:r>
    </w:p>
    <w:p w14:paraId="23ADCEE5" w14:textId="77777777" w:rsidR="00CF1907" w:rsidRPr="0050047D" w:rsidRDefault="00CF1907">
      <w:pPr>
        <w:tabs>
          <w:tab w:val="left" w:pos="720"/>
          <w:tab w:val="left" w:pos="7200"/>
        </w:tabs>
        <w:spacing w:after="0" w:line="240" w:lineRule="auto"/>
        <w:ind w:right="-36"/>
        <w:jc w:val="both"/>
        <w:rPr>
          <w:rFonts w:ascii="Calibri" w:hAnsi="Calibri"/>
          <w:sz w:val="18"/>
        </w:rPr>
      </w:pPr>
    </w:p>
    <w:p w14:paraId="5DE6DD70" w14:textId="77777777" w:rsidR="00CF1907" w:rsidRPr="0050047D" w:rsidRDefault="00D97E6F" w:rsidP="0050047D">
      <w:pPr>
        <w:numPr>
          <w:ilvl w:val="0"/>
          <w:numId w:val="10"/>
        </w:numPr>
        <w:spacing w:after="0" w:line="240" w:lineRule="auto"/>
        <w:rPr>
          <w:rFonts w:ascii="Calibri" w:hAnsi="Calibri"/>
        </w:rPr>
      </w:pPr>
      <w:r w:rsidRPr="0050047D">
        <w:rPr>
          <w:rFonts w:ascii="Calibri" w:hAnsi="Calibri"/>
          <w:b/>
          <w:sz w:val="18"/>
        </w:rPr>
        <w:t>Timeline</w:t>
      </w:r>
      <w:r w:rsidRPr="0050047D">
        <w:rPr>
          <w:rFonts w:ascii="Calibri" w:hAnsi="Calibri"/>
          <w:sz w:val="18"/>
        </w:rPr>
        <w:t>.</w:t>
      </w:r>
      <w:r w:rsidRPr="0050047D">
        <w:rPr>
          <w:rFonts w:ascii="Calibri" w:hAnsi="Calibri"/>
          <w:b/>
          <w:sz w:val="18"/>
        </w:rPr>
        <w:t xml:space="preserve"> </w:t>
      </w:r>
      <w:r w:rsidRPr="0050047D">
        <w:rPr>
          <w:rFonts w:ascii="Calibri" w:hAnsi="Calibri"/>
          <w:sz w:val="18"/>
        </w:rPr>
        <w:t>Vendor will continue to improve efficiency and reduce CPA for the duration of this SOW.</w:t>
      </w:r>
    </w:p>
    <w:p w14:paraId="7CC9FF01" w14:textId="77777777" w:rsidR="00CF1907" w:rsidRPr="0050047D" w:rsidRDefault="00CF1907">
      <w:pPr>
        <w:spacing w:after="0" w:line="240" w:lineRule="auto"/>
        <w:ind w:left="360"/>
        <w:jc w:val="both"/>
        <w:rPr>
          <w:rFonts w:ascii="Calibri" w:hAnsi="Calibri"/>
          <w:b/>
          <w:sz w:val="18"/>
        </w:rPr>
      </w:pPr>
    </w:p>
    <w:p w14:paraId="6C48CA16" w14:textId="77777777" w:rsidR="00CF1907" w:rsidRPr="0050047D" w:rsidRDefault="00D97E6F" w:rsidP="0050047D">
      <w:pPr>
        <w:numPr>
          <w:ilvl w:val="0"/>
          <w:numId w:val="10"/>
        </w:numPr>
        <w:spacing w:after="0" w:line="240" w:lineRule="auto"/>
        <w:jc w:val="both"/>
        <w:rPr>
          <w:rFonts w:ascii="Calibri" w:hAnsi="Calibri"/>
        </w:rPr>
      </w:pPr>
      <w:r w:rsidRPr="0050047D">
        <w:rPr>
          <w:rFonts w:ascii="Calibri" w:hAnsi="Calibri"/>
          <w:b/>
          <w:sz w:val="18"/>
        </w:rPr>
        <w:t xml:space="preserve">Acceptance. </w:t>
      </w:r>
      <w:r w:rsidRPr="0050047D">
        <w:rPr>
          <w:rFonts w:ascii="Calibri" w:hAnsi="Calibri"/>
          <w:sz w:val="18"/>
        </w:rPr>
        <w:t xml:space="preserve">The Services and Deliverables will conform to the following requirements: </w:t>
      </w:r>
    </w:p>
    <w:p w14:paraId="3F7DB098" w14:textId="77777777" w:rsidR="00CF1907" w:rsidRPr="0050047D" w:rsidRDefault="00D97E6F" w:rsidP="0050047D">
      <w:pPr>
        <w:numPr>
          <w:ilvl w:val="1"/>
          <w:numId w:val="10"/>
        </w:numPr>
        <w:spacing w:after="0" w:line="240" w:lineRule="auto"/>
        <w:jc w:val="both"/>
        <w:rPr>
          <w:rFonts w:ascii="Calibri" w:hAnsi="Calibri"/>
        </w:rPr>
      </w:pPr>
      <w:r w:rsidRPr="0050047D">
        <w:rPr>
          <w:rFonts w:ascii="Calibri" w:hAnsi="Calibri"/>
          <w:sz w:val="18"/>
          <w:u w:val="single"/>
        </w:rPr>
        <w:t>Detailed Requirements for the Services:</w:t>
      </w:r>
      <w:r w:rsidRPr="0050047D">
        <w:rPr>
          <w:rFonts w:ascii="Calibri" w:hAnsi="Calibri"/>
          <w:sz w:val="18"/>
        </w:rPr>
        <w:t xml:space="preserve"> </w:t>
      </w:r>
      <w:proofErr w:type="gramStart"/>
      <w:r w:rsidRPr="0050047D">
        <w:rPr>
          <w:rFonts w:ascii="Calibri" w:hAnsi="Calibri"/>
          <w:sz w:val="18"/>
        </w:rPr>
        <w:t>All of</w:t>
      </w:r>
      <w:proofErr w:type="gramEnd"/>
      <w:r w:rsidRPr="0050047D">
        <w:rPr>
          <w:rFonts w:ascii="Calibri" w:hAnsi="Calibri"/>
          <w:sz w:val="18"/>
        </w:rPr>
        <w:t xml:space="preserve"> the services must be performed utilizing industry best practices and should be documented on a weekly/monthly basis. Services must meet the objective of CPA reduction or campaign efficiency improvement.</w:t>
      </w:r>
    </w:p>
    <w:p w14:paraId="53EC81C6" w14:textId="77777777" w:rsidR="00CF1907" w:rsidRPr="0050047D" w:rsidRDefault="00CF1907" w:rsidP="0050047D">
      <w:pPr>
        <w:spacing w:after="0" w:line="240" w:lineRule="auto"/>
        <w:ind w:left="720" w:hanging="360"/>
        <w:jc w:val="both"/>
        <w:rPr>
          <w:rFonts w:ascii="Calibri" w:hAnsi="Calibri"/>
          <w:sz w:val="18"/>
        </w:rPr>
      </w:pPr>
    </w:p>
    <w:p w14:paraId="333B5881" w14:textId="77777777" w:rsidR="00CF1907" w:rsidRPr="0050047D" w:rsidRDefault="00D97E6F" w:rsidP="0050047D">
      <w:pPr>
        <w:numPr>
          <w:ilvl w:val="1"/>
          <w:numId w:val="10"/>
        </w:numPr>
        <w:spacing w:after="0" w:line="240" w:lineRule="auto"/>
        <w:ind w:left="720" w:hanging="360"/>
        <w:jc w:val="both"/>
        <w:rPr>
          <w:rFonts w:ascii="Calibri" w:hAnsi="Calibri"/>
        </w:rPr>
      </w:pPr>
      <w:r w:rsidRPr="0050047D">
        <w:rPr>
          <w:rFonts w:ascii="Calibri" w:hAnsi="Calibri"/>
          <w:sz w:val="18"/>
          <w:u w:val="single"/>
        </w:rPr>
        <w:t>Detailed Requirements for the Deliverables:</w:t>
      </w:r>
      <w:r w:rsidRPr="0050047D">
        <w:rPr>
          <w:rFonts w:ascii="Calibri" w:hAnsi="Calibri"/>
          <w:sz w:val="18"/>
        </w:rPr>
        <w:t xml:space="preserve"> Deliverables must be communicated on a weekly basis.</w:t>
      </w:r>
    </w:p>
    <w:p w14:paraId="06BF22F6" w14:textId="77777777" w:rsidR="00CF1907" w:rsidRPr="0050047D" w:rsidRDefault="00CF1907" w:rsidP="0050047D">
      <w:pPr>
        <w:pBdr>
          <w:top w:val="nil"/>
          <w:left w:val="nil"/>
          <w:bottom w:val="nil"/>
          <w:right w:val="nil"/>
          <w:between w:val="nil"/>
        </w:pBdr>
        <w:spacing w:after="0" w:line="240" w:lineRule="auto"/>
        <w:ind w:left="720"/>
        <w:rPr>
          <w:rFonts w:ascii="Calibri" w:hAnsi="Calibri"/>
          <w:color w:val="000000"/>
          <w:sz w:val="18"/>
        </w:rPr>
      </w:pPr>
    </w:p>
    <w:p w14:paraId="6DACDF87" w14:textId="77777777" w:rsidR="00CF1907" w:rsidRPr="0050047D" w:rsidRDefault="00CF1907">
      <w:pPr>
        <w:spacing w:after="0" w:line="240" w:lineRule="auto"/>
        <w:ind w:left="990"/>
        <w:jc w:val="both"/>
        <w:rPr>
          <w:rFonts w:ascii="Calibri" w:hAnsi="Calibri"/>
          <w:sz w:val="18"/>
        </w:rPr>
      </w:pPr>
    </w:p>
    <w:p w14:paraId="1C0825AC" w14:textId="77777777" w:rsidR="00CF1907" w:rsidRPr="0050047D" w:rsidRDefault="00D97E6F" w:rsidP="0050047D">
      <w:pPr>
        <w:numPr>
          <w:ilvl w:val="0"/>
          <w:numId w:val="10"/>
        </w:numPr>
        <w:spacing w:after="0" w:line="240" w:lineRule="auto"/>
        <w:jc w:val="both"/>
        <w:rPr>
          <w:rFonts w:ascii="Calibri" w:hAnsi="Calibri"/>
        </w:rPr>
      </w:pPr>
      <w:commentRangeStart w:id="32"/>
      <w:r w:rsidRPr="0050047D">
        <w:rPr>
          <w:rFonts w:ascii="Calibri" w:hAnsi="Calibri"/>
          <w:b/>
          <w:sz w:val="18"/>
        </w:rPr>
        <w:t>Fees</w:t>
      </w:r>
      <w:commentRangeEnd w:id="32"/>
      <w:r w:rsidR="00351692">
        <w:rPr>
          <w:rStyle w:val="CommentReference"/>
        </w:rPr>
        <w:commentReference w:id="32"/>
      </w:r>
      <w:r w:rsidRPr="0050047D">
        <w:rPr>
          <w:rFonts w:ascii="Calibri" w:hAnsi="Calibri"/>
          <w:sz w:val="18"/>
        </w:rPr>
        <w:t>.</w:t>
      </w:r>
    </w:p>
    <w:p w14:paraId="7F99F30C" w14:textId="2A830A0D" w:rsidR="00CF1907" w:rsidRPr="00476402" w:rsidRDefault="00D97E6F" w:rsidP="0050047D">
      <w:pPr>
        <w:numPr>
          <w:ilvl w:val="1"/>
          <w:numId w:val="10"/>
        </w:numPr>
        <w:spacing w:after="0" w:line="240" w:lineRule="auto"/>
        <w:ind w:left="720" w:hanging="360"/>
        <w:jc w:val="both"/>
        <w:rPr>
          <w:rFonts w:ascii="Calibri" w:hAnsi="Calibri"/>
        </w:rPr>
      </w:pPr>
      <w:r w:rsidRPr="0050047D">
        <w:rPr>
          <w:rFonts w:ascii="Calibri" w:hAnsi="Calibri"/>
          <w:sz w:val="18"/>
          <w:u w:val="single"/>
        </w:rPr>
        <w:t>Delivery and Invoice Schedule</w:t>
      </w:r>
      <w:r w:rsidRPr="0050047D">
        <w:rPr>
          <w:rFonts w:ascii="Calibri" w:hAnsi="Calibri"/>
          <w:sz w:val="18"/>
        </w:rPr>
        <w:t>.</w:t>
      </w:r>
      <w:r w:rsidRPr="0050047D">
        <w:rPr>
          <w:rFonts w:ascii="Calibri" w:hAnsi="Calibri"/>
          <w:b/>
          <w:sz w:val="18"/>
        </w:rPr>
        <w:t xml:space="preserve"> </w:t>
      </w:r>
      <w:r w:rsidRPr="0050047D">
        <w:rPr>
          <w:rFonts w:ascii="Calibri" w:hAnsi="Calibri"/>
          <w:sz w:val="18"/>
        </w:rPr>
        <w:t xml:space="preserve">Delivery and invoice for Services and Deliverables shall be as follows: Time and material basis as follows: </w:t>
      </w:r>
      <w:r w:rsidRPr="0050047D">
        <w:rPr>
          <w:rFonts w:ascii="Calibri" w:hAnsi="Calibri"/>
          <w:color w:val="000000"/>
          <w:sz w:val="18"/>
        </w:rPr>
        <w:t>Vendor will provide the Services</w:t>
      </w:r>
      <w:r w:rsidRPr="0050047D">
        <w:rPr>
          <w:rFonts w:ascii="Calibri" w:hAnsi="Calibri"/>
          <w:sz w:val="18"/>
        </w:rPr>
        <w:t xml:space="preserve"> on a time and materials basis based on the applicable hourly charges for Vendor that are set forth below. Vendor will invoice Facebook within five (5) business days of the first day of each month for the hours </w:t>
      </w:r>
      <w:proofErr w:type="gramStart"/>
      <w:r w:rsidRPr="0050047D">
        <w:rPr>
          <w:rFonts w:ascii="Calibri" w:hAnsi="Calibri"/>
          <w:sz w:val="18"/>
        </w:rPr>
        <w:t>actually spent</w:t>
      </w:r>
      <w:proofErr w:type="gramEnd"/>
      <w:r w:rsidRPr="0050047D">
        <w:rPr>
          <w:rFonts w:ascii="Calibri" w:hAnsi="Calibri"/>
          <w:sz w:val="18"/>
        </w:rPr>
        <w:t xml:space="preserve"> providing Services during the preceding month. Vendor acknowledges that the actual time it spends on these Services may exceed the estimated hours stated below, but that the Services will continue until Acceptance of the Project and will not exceed the estimated total fees as calculated based on the estimated hours and hourly rate set forth below. If the scope of Services is materially changed, the parties reserve the right upon mutual written agreement to adjust the estimated number of hours set forth below.   </w:t>
      </w:r>
    </w:p>
    <w:p w14:paraId="500E2312" w14:textId="77777777" w:rsidR="00CF1907" w:rsidRPr="00476402" w:rsidRDefault="00CF1907" w:rsidP="00476402">
      <w:pPr>
        <w:spacing w:after="0" w:line="240" w:lineRule="auto"/>
        <w:jc w:val="both"/>
        <w:rPr>
          <w:rFonts w:ascii="Calibri" w:hAnsi="Calibri"/>
          <w:sz w:val="18"/>
        </w:rPr>
      </w:pPr>
    </w:p>
    <w:p w14:paraId="4964525D" w14:textId="77777777" w:rsidR="00CF1907" w:rsidRPr="00476402" w:rsidRDefault="00D97E6F" w:rsidP="00476402">
      <w:pPr>
        <w:spacing w:after="0" w:line="240" w:lineRule="auto"/>
        <w:ind w:left="720"/>
        <w:jc w:val="both"/>
        <w:rPr>
          <w:rFonts w:ascii="Calibri" w:hAnsi="Calibri"/>
          <w:sz w:val="18"/>
        </w:rPr>
      </w:pPr>
      <w:r w:rsidRPr="00476402">
        <w:rPr>
          <w:rFonts w:ascii="Calibri" w:hAnsi="Calibri"/>
          <w:sz w:val="18"/>
        </w:rPr>
        <w:t xml:space="preserve"> </w:t>
      </w:r>
    </w:p>
    <w:tbl>
      <w:tblPr>
        <w:tblStyle w:val="a0"/>
        <w:tblW w:w="9594"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45"/>
        <w:gridCol w:w="1355"/>
        <w:gridCol w:w="1170"/>
        <w:gridCol w:w="1170"/>
        <w:gridCol w:w="1170"/>
        <w:gridCol w:w="900"/>
        <w:gridCol w:w="1080"/>
        <w:gridCol w:w="1404"/>
      </w:tblGrid>
      <w:tr w:rsidR="001C2862" w14:paraId="04FDFC04" w14:textId="77777777">
        <w:trPr>
          <w:trHeight w:val="596"/>
          <w:jc w:val="right"/>
        </w:trPr>
        <w:tc>
          <w:tcPr>
            <w:tcW w:w="1345" w:type="dxa"/>
            <w:tcBorders>
              <w:top w:val="single" w:sz="4" w:space="0" w:color="000000"/>
              <w:left w:val="single" w:sz="4" w:space="0" w:color="000000"/>
              <w:bottom w:val="single" w:sz="4" w:space="0" w:color="000000"/>
              <w:right w:val="single" w:sz="4" w:space="0" w:color="000000"/>
            </w:tcBorders>
            <w:shd w:val="clear" w:color="auto" w:fill="DAEEF3"/>
            <w:vAlign w:val="center"/>
          </w:tcPr>
          <w:p w14:paraId="28B8980C" w14:textId="77777777" w:rsidR="00CF1907" w:rsidRDefault="00D97E6F">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Resources</w:t>
            </w:r>
          </w:p>
        </w:tc>
        <w:tc>
          <w:tcPr>
            <w:tcW w:w="1355" w:type="dxa"/>
            <w:tcBorders>
              <w:top w:val="single" w:sz="4" w:space="0" w:color="000000"/>
              <w:left w:val="single" w:sz="4" w:space="0" w:color="000000"/>
              <w:bottom w:val="single" w:sz="4" w:space="0" w:color="000000"/>
              <w:right w:val="single" w:sz="4" w:space="0" w:color="000000"/>
            </w:tcBorders>
            <w:shd w:val="clear" w:color="auto" w:fill="DAEEF3"/>
            <w:vAlign w:val="center"/>
          </w:tcPr>
          <w:p w14:paraId="4CADCB2B" w14:textId="77777777" w:rsidR="00CF1907" w:rsidRDefault="00D97E6F">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Resource Location</w:t>
            </w:r>
          </w:p>
        </w:tc>
        <w:tc>
          <w:tcPr>
            <w:tcW w:w="1170" w:type="dxa"/>
            <w:tcBorders>
              <w:top w:val="single" w:sz="4" w:space="0" w:color="000000"/>
              <w:left w:val="single" w:sz="4" w:space="0" w:color="000000"/>
              <w:bottom w:val="single" w:sz="4" w:space="0" w:color="000000"/>
              <w:right w:val="single" w:sz="4" w:space="0" w:color="000000"/>
            </w:tcBorders>
            <w:shd w:val="clear" w:color="auto" w:fill="DAEEF3"/>
            <w:vAlign w:val="center"/>
          </w:tcPr>
          <w:p w14:paraId="4257FD0C" w14:textId="77777777" w:rsidR="00CF1907" w:rsidRDefault="00D97E6F">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Estimated Start Date</w:t>
            </w:r>
          </w:p>
        </w:tc>
        <w:tc>
          <w:tcPr>
            <w:tcW w:w="1170" w:type="dxa"/>
            <w:tcBorders>
              <w:top w:val="single" w:sz="4" w:space="0" w:color="000000"/>
              <w:left w:val="single" w:sz="4" w:space="0" w:color="000000"/>
              <w:bottom w:val="single" w:sz="4" w:space="0" w:color="000000"/>
              <w:right w:val="single" w:sz="4" w:space="0" w:color="000000"/>
            </w:tcBorders>
            <w:shd w:val="clear" w:color="auto" w:fill="DAEEF3"/>
            <w:vAlign w:val="center"/>
          </w:tcPr>
          <w:p w14:paraId="449399B0" w14:textId="77777777" w:rsidR="00CF1907" w:rsidRDefault="00D97E6F">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Estimated End Date</w:t>
            </w:r>
          </w:p>
        </w:tc>
        <w:tc>
          <w:tcPr>
            <w:tcW w:w="1170" w:type="dxa"/>
            <w:tcBorders>
              <w:top w:val="single" w:sz="4" w:space="0" w:color="000000"/>
              <w:left w:val="single" w:sz="4" w:space="0" w:color="000000"/>
              <w:bottom w:val="single" w:sz="4" w:space="0" w:color="000000"/>
              <w:right w:val="single" w:sz="4" w:space="0" w:color="000000"/>
            </w:tcBorders>
            <w:shd w:val="clear" w:color="auto" w:fill="DAEEF3"/>
            <w:vAlign w:val="center"/>
          </w:tcPr>
          <w:p w14:paraId="6D7BD717" w14:textId="77777777" w:rsidR="00CF1907" w:rsidRDefault="00D97E6F">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Estimated Monthly Hours</w:t>
            </w:r>
          </w:p>
        </w:tc>
        <w:tc>
          <w:tcPr>
            <w:tcW w:w="900" w:type="dxa"/>
            <w:tcBorders>
              <w:top w:val="single" w:sz="4" w:space="0" w:color="000000"/>
              <w:left w:val="single" w:sz="4" w:space="0" w:color="000000"/>
              <w:bottom w:val="single" w:sz="4" w:space="0" w:color="000000"/>
              <w:right w:val="single" w:sz="4" w:space="0" w:color="000000"/>
            </w:tcBorders>
            <w:shd w:val="clear" w:color="auto" w:fill="DAEEF3"/>
            <w:vAlign w:val="center"/>
          </w:tcPr>
          <w:p w14:paraId="42F78B9C" w14:textId="77777777" w:rsidR="00CF1907" w:rsidRDefault="00D97E6F">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Hourly Rate</w:t>
            </w:r>
          </w:p>
        </w:tc>
        <w:tc>
          <w:tcPr>
            <w:tcW w:w="1080" w:type="dxa"/>
            <w:tcBorders>
              <w:top w:val="single" w:sz="4" w:space="0" w:color="000000"/>
              <w:left w:val="single" w:sz="4" w:space="0" w:color="000000"/>
              <w:bottom w:val="single" w:sz="4" w:space="0" w:color="000000"/>
              <w:right w:val="single" w:sz="4" w:space="0" w:color="000000"/>
            </w:tcBorders>
            <w:shd w:val="clear" w:color="auto" w:fill="DAEEF3"/>
            <w:vAlign w:val="center"/>
          </w:tcPr>
          <w:p w14:paraId="2DB3BC0F" w14:textId="77777777" w:rsidR="00CF1907" w:rsidRDefault="00D97E6F">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Monthly Fees*</w:t>
            </w:r>
          </w:p>
        </w:tc>
        <w:tc>
          <w:tcPr>
            <w:tcW w:w="1404" w:type="dxa"/>
            <w:tcBorders>
              <w:top w:val="single" w:sz="4" w:space="0" w:color="000000"/>
              <w:left w:val="single" w:sz="4" w:space="0" w:color="000000"/>
              <w:bottom w:val="single" w:sz="4" w:space="0" w:color="000000"/>
              <w:right w:val="single" w:sz="4" w:space="0" w:color="000000"/>
            </w:tcBorders>
            <w:shd w:val="clear" w:color="auto" w:fill="DAEEF3"/>
            <w:vAlign w:val="center"/>
          </w:tcPr>
          <w:p w14:paraId="634263DD" w14:textId="77777777" w:rsidR="00CF1907" w:rsidRDefault="00D97E6F">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Maximum Authorized Fees</w:t>
            </w:r>
          </w:p>
        </w:tc>
      </w:tr>
      <w:tr w:rsidR="00CF1907" w14:paraId="3A247912" w14:textId="77777777" w:rsidTr="00476402">
        <w:trPr>
          <w:trHeight w:val="476"/>
          <w:jc w:val="right"/>
        </w:trPr>
        <w:tc>
          <w:tcPr>
            <w:tcW w:w="1345" w:type="dxa"/>
            <w:vMerge w:val="restart"/>
            <w:tcBorders>
              <w:top w:val="single" w:sz="4" w:space="0" w:color="000000"/>
              <w:left w:val="single" w:sz="4" w:space="0" w:color="000000"/>
              <w:right w:val="single" w:sz="4" w:space="0" w:color="000000"/>
            </w:tcBorders>
            <w:vAlign w:val="center"/>
          </w:tcPr>
          <w:p w14:paraId="1EB9DA0E" w14:textId="20EC3E52" w:rsidR="00CF1907" w:rsidRPr="00476402" w:rsidRDefault="00D97E6F">
            <w:pPr>
              <w:spacing w:after="0" w:line="240" w:lineRule="auto"/>
              <w:jc w:val="center"/>
              <w:rPr>
                <w:rFonts w:ascii="Calibri" w:hAnsi="Calibri"/>
                <w:sz w:val="18"/>
              </w:rPr>
            </w:pPr>
            <w:r w:rsidRPr="00476402">
              <w:rPr>
                <w:rFonts w:ascii="Calibri" w:hAnsi="Calibri"/>
                <w:sz w:val="18"/>
              </w:rPr>
              <w:t xml:space="preserve">Senior Director or Vice President </w:t>
            </w:r>
          </w:p>
        </w:tc>
        <w:tc>
          <w:tcPr>
            <w:tcW w:w="1355" w:type="dxa"/>
            <w:tcBorders>
              <w:top w:val="single" w:sz="4" w:space="0" w:color="000000"/>
              <w:left w:val="single" w:sz="4" w:space="0" w:color="000000"/>
              <w:bottom w:val="single" w:sz="4" w:space="0" w:color="000000"/>
              <w:right w:val="single" w:sz="4" w:space="0" w:color="000000"/>
            </w:tcBorders>
            <w:vAlign w:val="center"/>
          </w:tcPr>
          <w:p w14:paraId="5AEF1231" w14:textId="77777777" w:rsidR="00CF1907" w:rsidRPr="00476402" w:rsidRDefault="00D97E6F">
            <w:pPr>
              <w:spacing w:after="0" w:line="240" w:lineRule="auto"/>
              <w:jc w:val="center"/>
              <w:rPr>
                <w:rFonts w:ascii="Calibri" w:eastAsia="Calibri" w:hAnsi="Calibri" w:cs="Times New Roman"/>
                <w:sz w:val="18"/>
              </w:rPr>
            </w:pPr>
            <w:r w:rsidRPr="00476402">
              <w:rPr>
                <w:rFonts w:ascii="Calibri" w:hAnsi="Calibri"/>
                <w:sz w:val="18"/>
              </w:rPr>
              <w:t>San Francisco or New York</w:t>
            </w:r>
          </w:p>
        </w:tc>
        <w:tc>
          <w:tcPr>
            <w:tcW w:w="1170" w:type="dxa"/>
            <w:tcBorders>
              <w:top w:val="single" w:sz="4" w:space="0" w:color="000000"/>
              <w:left w:val="single" w:sz="4" w:space="0" w:color="000000"/>
              <w:bottom w:val="single" w:sz="4" w:space="0" w:color="000000"/>
              <w:right w:val="single" w:sz="4" w:space="0" w:color="000000"/>
            </w:tcBorders>
            <w:vAlign w:val="center"/>
          </w:tcPr>
          <w:p w14:paraId="2099CA1A" w14:textId="77777777" w:rsidR="00CF1907" w:rsidRPr="00476402" w:rsidRDefault="00D97E6F">
            <w:pPr>
              <w:spacing w:after="0" w:line="240" w:lineRule="auto"/>
              <w:jc w:val="center"/>
              <w:rPr>
                <w:rFonts w:ascii="Calibri" w:eastAsia="Calibri" w:hAnsi="Calibri" w:cs="Times New Roman"/>
                <w:sz w:val="18"/>
              </w:rPr>
            </w:pPr>
            <w:r w:rsidRPr="00476402">
              <w:rPr>
                <w:rFonts w:ascii="Calibri" w:hAnsi="Calibri"/>
                <w:sz w:val="18"/>
              </w:rPr>
              <w:t>1/1/2021</w:t>
            </w:r>
          </w:p>
        </w:tc>
        <w:tc>
          <w:tcPr>
            <w:tcW w:w="1170" w:type="dxa"/>
            <w:tcBorders>
              <w:top w:val="single" w:sz="4" w:space="0" w:color="000000"/>
              <w:left w:val="single" w:sz="4" w:space="0" w:color="000000"/>
              <w:bottom w:val="single" w:sz="4" w:space="0" w:color="000000"/>
              <w:right w:val="single" w:sz="4" w:space="0" w:color="000000"/>
            </w:tcBorders>
            <w:vAlign w:val="center"/>
          </w:tcPr>
          <w:p w14:paraId="46EB1B4A" w14:textId="77777777" w:rsidR="00CF1907" w:rsidRPr="00476402" w:rsidRDefault="00D97E6F">
            <w:pPr>
              <w:spacing w:after="0" w:line="240" w:lineRule="auto"/>
              <w:jc w:val="center"/>
              <w:rPr>
                <w:rFonts w:ascii="Calibri" w:eastAsia="Calibri" w:hAnsi="Calibri" w:cs="Times New Roman"/>
                <w:sz w:val="18"/>
              </w:rPr>
            </w:pPr>
            <w:r w:rsidRPr="00476402">
              <w:rPr>
                <w:rFonts w:ascii="Calibri" w:hAnsi="Calibri"/>
                <w:sz w:val="18"/>
              </w:rPr>
              <w:t>12/31/2021</w:t>
            </w:r>
          </w:p>
        </w:tc>
        <w:tc>
          <w:tcPr>
            <w:tcW w:w="1170" w:type="dxa"/>
            <w:tcBorders>
              <w:top w:val="single" w:sz="4" w:space="0" w:color="000000"/>
              <w:left w:val="single" w:sz="4" w:space="0" w:color="000000"/>
              <w:bottom w:val="single" w:sz="4" w:space="0" w:color="000000"/>
              <w:right w:val="single" w:sz="4" w:space="0" w:color="000000"/>
            </w:tcBorders>
            <w:vAlign w:val="center"/>
          </w:tcPr>
          <w:p w14:paraId="4482C98A" w14:textId="77777777" w:rsidR="00CF1907" w:rsidRPr="00476402" w:rsidRDefault="00D97E6F">
            <w:pPr>
              <w:spacing w:after="0" w:line="240" w:lineRule="auto"/>
              <w:jc w:val="center"/>
              <w:rPr>
                <w:rFonts w:ascii="Calibri" w:eastAsia="Calibri" w:hAnsi="Calibri" w:cs="Times New Roman"/>
                <w:sz w:val="18"/>
              </w:rPr>
            </w:pPr>
            <w:r w:rsidRPr="00476402">
              <w:rPr>
                <w:rFonts w:ascii="Calibri" w:hAnsi="Calibri"/>
                <w:sz w:val="18"/>
              </w:rPr>
              <w:t>150</w:t>
            </w:r>
          </w:p>
        </w:tc>
        <w:tc>
          <w:tcPr>
            <w:tcW w:w="900" w:type="dxa"/>
            <w:tcBorders>
              <w:top w:val="single" w:sz="4" w:space="0" w:color="000000"/>
              <w:left w:val="single" w:sz="4" w:space="0" w:color="000000"/>
              <w:bottom w:val="single" w:sz="4" w:space="0" w:color="000000"/>
              <w:right w:val="single" w:sz="4" w:space="0" w:color="000000"/>
            </w:tcBorders>
            <w:vAlign w:val="center"/>
          </w:tcPr>
          <w:p w14:paraId="687A7CEF" w14:textId="77777777" w:rsidR="00CF1907" w:rsidRPr="00476402" w:rsidRDefault="00D97E6F">
            <w:pPr>
              <w:spacing w:after="0" w:line="240" w:lineRule="auto"/>
              <w:jc w:val="center"/>
              <w:rPr>
                <w:rFonts w:ascii="Calibri" w:eastAsia="Calibri" w:hAnsi="Calibri" w:cs="Times New Roman"/>
                <w:sz w:val="18"/>
              </w:rPr>
            </w:pPr>
            <w:r w:rsidRPr="00476402">
              <w:rPr>
                <w:rFonts w:ascii="Calibri" w:hAnsi="Calibri"/>
                <w:sz w:val="18"/>
              </w:rPr>
              <w:t>$260</w:t>
            </w:r>
          </w:p>
        </w:tc>
        <w:tc>
          <w:tcPr>
            <w:tcW w:w="1080" w:type="dxa"/>
            <w:tcBorders>
              <w:top w:val="single" w:sz="4" w:space="0" w:color="000000"/>
              <w:left w:val="single" w:sz="4" w:space="0" w:color="000000"/>
              <w:bottom w:val="single" w:sz="4" w:space="0" w:color="000000"/>
              <w:right w:val="single" w:sz="4" w:space="0" w:color="000000"/>
            </w:tcBorders>
            <w:vAlign w:val="center"/>
          </w:tcPr>
          <w:p w14:paraId="3E17D9CE" w14:textId="77777777" w:rsidR="00CF1907" w:rsidRPr="00476402" w:rsidRDefault="00D97E6F">
            <w:pPr>
              <w:spacing w:after="0" w:line="240" w:lineRule="auto"/>
              <w:jc w:val="center"/>
              <w:rPr>
                <w:rFonts w:ascii="Calibri" w:eastAsia="Calibri" w:hAnsi="Calibri" w:cs="Times New Roman"/>
                <w:sz w:val="18"/>
              </w:rPr>
            </w:pPr>
            <w:r w:rsidRPr="00476402">
              <w:rPr>
                <w:rFonts w:ascii="Calibri" w:hAnsi="Calibri"/>
                <w:sz w:val="18"/>
              </w:rPr>
              <w:t xml:space="preserve">$39,000 </w:t>
            </w:r>
          </w:p>
        </w:tc>
        <w:tc>
          <w:tcPr>
            <w:tcW w:w="1404" w:type="dxa"/>
            <w:tcBorders>
              <w:top w:val="single" w:sz="4" w:space="0" w:color="000000"/>
              <w:left w:val="single" w:sz="4" w:space="0" w:color="000000"/>
              <w:bottom w:val="single" w:sz="4" w:space="0" w:color="000000"/>
              <w:right w:val="single" w:sz="4" w:space="0" w:color="000000"/>
            </w:tcBorders>
            <w:vAlign w:val="center"/>
          </w:tcPr>
          <w:p w14:paraId="340B8CC7" w14:textId="77777777" w:rsidR="00CF1907" w:rsidRPr="00476402" w:rsidRDefault="00D97E6F">
            <w:pPr>
              <w:spacing w:after="0" w:line="240" w:lineRule="auto"/>
              <w:jc w:val="center"/>
              <w:rPr>
                <w:rFonts w:ascii="Calibri" w:eastAsia="Calibri" w:hAnsi="Calibri" w:cs="Times New Roman"/>
                <w:sz w:val="18"/>
              </w:rPr>
            </w:pPr>
            <w:r w:rsidRPr="00476402">
              <w:rPr>
                <w:rFonts w:ascii="Calibri" w:hAnsi="Calibri"/>
                <w:sz w:val="18"/>
              </w:rPr>
              <w:t xml:space="preserve">$468,000 </w:t>
            </w:r>
          </w:p>
        </w:tc>
      </w:tr>
      <w:tr w:rsidR="001C2862" w14:paraId="202B71DF" w14:textId="77777777">
        <w:trPr>
          <w:trHeight w:val="548"/>
          <w:jc w:val="right"/>
        </w:trPr>
        <w:tc>
          <w:tcPr>
            <w:tcW w:w="1345" w:type="dxa"/>
            <w:vMerge/>
            <w:tcBorders>
              <w:top w:val="single" w:sz="4" w:space="0" w:color="000000"/>
              <w:left w:val="single" w:sz="4" w:space="0" w:color="000000"/>
              <w:right w:val="single" w:sz="4" w:space="0" w:color="000000"/>
            </w:tcBorders>
            <w:vAlign w:val="center"/>
          </w:tcPr>
          <w:p w14:paraId="24458C05" w14:textId="77777777" w:rsidR="00CF1907" w:rsidRDefault="00CF1907">
            <w:pPr>
              <w:widowControl w:val="0"/>
              <w:pBdr>
                <w:top w:val="nil"/>
                <w:left w:val="nil"/>
                <w:bottom w:val="nil"/>
                <w:right w:val="nil"/>
                <w:between w:val="nil"/>
              </w:pBdr>
              <w:spacing w:after="0" w:line="276" w:lineRule="auto"/>
              <w:rPr>
                <w:rFonts w:ascii="Calibri" w:hAnsi="Calibri"/>
                <w:sz w:val="18"/>
                <w:rPrChange w:id="33" w:author="3Q" w:date="2020-11-18T10:26:00Z">
                  <w:rPr>
                    <w:rFonts w:asciiTheme="minorHAnsi" w:eastAsia="Calibri" w:hAnsiTheme="minorHAnsi"/>
                    <w:sz w:val="18"/>
                  </w:rPr>
                </w:rPrChange>
              </w:rPr>
              <w:pPrChange w:id="34" w:author="3Q" w:date="2020-11-18T10:26:00Z">
                <w:pPr>
                  <w:spacing w:after="0" w:line="240" w:lineRule="auto"/>
                  <w:jc w:val="center"/>
                </w:pPr>
              </w:pPrChange>
            </w:pPr>
          </w:p>
        </w:tc>
        <w:tc>
          <w:tcPr>
            <w:tcW w:w="1355" w:type="dxa"/>
            <w:tcBorders>
              <w:top w:val="single" w:sz="4" w:space="0" w:color="000000"/>
              <w:left w:val="single" w:sz="4" w:space="0" w:color="000000"/>
              <w:bottom w:val="single" w:sz="4" w:space="0" w:color="000000"/>
              <w:right w:val="single" w:sz="4" w:space="0" w:color="000000"/>
            </w:tcBorders>
            <w:vAlign w:val="center"/>
          </w:tcPr>
          <w:p w14:paraId="1B19658C" w14:textId="77777777" w:rsidR="00CF1907" w:rsidRDefault="00D97E6F">
            <w:pPr>
              <w:spacing w:after="0" w:line="240" w:lineRule="auto"/>
              <w:jc w:val="center"/>
              <w:rPr>
                <w:rFonts w:ascii="Calibri" w:eastAsia="Calibri" w:hAnsi="Calibri" w:cs="Times New Roman"/>
                <w:sz w:val="18"/>
                <w:rPrChange w:id="35" w:author="3Q" w:date="2020-11-18T10:26:00Z">
                  <w:rPr>
                    <w:rFonts w:asciiTheme="minorHAnsi" w:eastAsia="Calibri" w:hAnsiTheme="minorHAnsi"/>
                    <w:sz w:val="18"/>
                  </w:rPr>
                </w:rPrChange>
              </w:rPr>
            </w:pPr>
            <w:r>
              <w:rPr>
                <w:rFonts w:ascii="Calibri" w:hAnsi="Calibri"/>
                <w:sz w:val="18"/>
                <w:rPrChange w:id="36" w:author="3Q" w:date="2020-11-18T10:26:00Z">
                  <w:rPr>
                    <w:rFonts w:asciiTheme="minorHAnsi" w:eastAsia="Calibri" w:hAnsiTheme="minorHAnsi"/>
                    <w:sz w:val="18"/>
                  </w:rPr>
                </w:rPrChange>
              </w:rPr>
              <w:t xml:space="preserve">Other (San Diego, </w:t>
            </w:r>
            <w:r>
              <w:rPr>
                <w:rFonts w:ascii="Calibri" w:hAnsi="Calibri"/>
                <w:sz w:val="18"/>
                <w:rPrChange w:id="37" w:author="3Q" w:date="2020-11-18T10:26:00Z">
                  <w:rPr>
                    <w:rFonts w:asciiTheme="minorHAnsi" w:eastAsia="Calibri" w:hAnsiTheme="minorHAnsi"/>
                    <w:sz w:val="18"/>
                  </w:rPr>
                </w:rPrChange>
              </w:rPr>
              <w:lastRenderedPageBreak/>
              <w:t>Chicago, Austin)</w:t>
            </w:r>
          </w:p>
        </w:tc>
        <w:tc>
          <w:tcPr>
            <w:tcW w:w="1170" w:type="dxa"/>
            <w:tcBorders>
              <w:top w:val="single" w:sz="4" w:space="0" w:color="000000"/>
              <w:left w:val="single" w:sz="4" w:space="0" w:color="000000"/>
              <w:bottom w:val="single" w:sz="4" w:space="0" w:color="000000"/>
              <w:right w:val="single" w:sz="4" w:space="0" w:color="000000"/>
            </w:tcBorders>
            <w:vAlign w:val="center"/>
          </w:tcPr>
          <w:p w14:paraId="38597B82" w14:textId="77777777" w:rsidR="00CF1907" w:rsidRDefault="00D97E6F">
            <w:pPr>
              <w:spacing w:after="0" w:line="240" w:lineRule="auto"/>
              <w:jc w:val="center"/>
              <w:rPr>
                <w:rFonts w:ascii="Calibri" w:eastAsia="Calibri" w:hAnsi="Calibri" w:cs="Times New Roman"/>
                <w:sz w:val="18"/>
                <w:rPrChange w:id="38" w:author="3Q" w:date="2020-11-18T10:26:00Z">
                  <w:rPr>
                    <w:rFonts w:asciiTheme="minorHAnsi" w:eastAsia="Calibri" w:hAnsiTheme="minorHAnsi"/>
                    <w:sz w:val="18"/>
                  </w:rPr>
                </w:rPrChange>
              </w:rPr>
            </w:pPr>
            <w:r>
              <w:rPr>
                <w:rFonts w:ascii="Calibri" w:hAnsi="Calibri"/>
                <w:sz w:val="18"/>
                <w:rPrChange w:id="39" w:author="3Q" w:date="2020-11-18T10:26:00Z">
                  <w:rPr>
                    <w:rFonts w:asciiTheme="minorHAnsi" w:eastAsia="Calibri" w:hAnsiTheme="minorHAnsi"/>
                    <w:sz w:val="18"/>
                  </w:rPr>
                </w:rPrChange>
              </w:rPr>
              <w:lastRenderedPageBreak/>
              <w:t>1/1/2021</w:t>
            </w:r>
          </w:p>
        </w:tc>
        <w:tc>
          <w:tcPr>
            <w:tcW w:w="1170" w:type="dxa"/>
            <w:tcBorders>
              <w:top w:val="single" w:sz="4" w:space="0" w:color="000000"/>
              <w:left w:val="single" w:sz="4" w:space="0" w:color="000000"/>
              <w:bottom w:val="single" w:sz="4" w:space="0" w:color="000000"/>
              <w:right w:val="single" w:sz="4" w:space="0" w:color="000000"/>
            </w:tcBorders>
            <w:vAlign w:val="center"/>
          </w:tcPr>
          <w:p w14:paraId="5BE40749" w14:textId="77777777" w:rsidR="00CF1907" w:rsidRDefault="00D97E6F">
            <w:pPr>
              <w:spacing w:after="0" w:line="240" w:lineRule="auto"/>
              <w:jc w:val="center"/>
              <w:rPr>
                <w:rFonts w:ascii="Calibri" w:eastAsia="Calibri" w:hAnsi="Calibri" w:cs="Times New Roman"/>
                <w:sz w:val="18"/>
                <w:rPrChange w:id="40" w:author="3Q" w:date="2020-11-18T10:26:00Z">
                  <w:rPr>
                    <w:rFonts w:asciiTheme="minorHAnsi" w:eastAsia="Calibri" w:hAnsiTheme="minorHAnsi"/>
                    <w:sz w:val="18"/>
                  </w:rPr>
                </w:rPrChange>
              </w:rPr>
            </w:pPr>
            <w:r>
              <w:rPr>
                <w:rFonts w:ascii="Calibri" w:hAnsi="Calibri"/>
                <w:sz w:val="18"/>
                <w:rPrChange w:id="41" w:author="3Q" w:date="2020-11-18T10:26:00Z">
                  <w:rPr>
                    <w:rFonts w:asciiTheme="minorHAnsi" w:eastAsia="Calibri" w:hAnsiTheme="minorHAnsi"/>
                    <w:sz w:val="18"/>
                  </w:rPr>
                </w:rPrChange>
              </w:rPr>
              <w:t>12/31/2021</w:t>
            </w:r>
          </w:p>
        </w:tc>
        <w:tc>
          <w:tcPr>
            <w:tcW w:w="1170" w:type="dxa"/>
            <w:tcBorders>
              <w:top w:val="single" w:sz="4" w:space="0" w:color="000000"/>
              <w:left w:val="single" w:sz="4" w:space="0" w:color="000000"/>
              <w:bottom w:val="single" w:sz="4" w:space="0" w:color="000000"/>
              <w:right w:val="single" w:sz="4" w:space="0" w:color="000000"/>
            </w:tcBorders>
            <w:vAlign w:val="center"/>
          </w:tcPr>
          <w:p w14:paraId="55F86C49" w14:textId="77777777" w:rsidR="00CF1907" w:rsidRDefault="00D97E6F">
            <w:pPr>
              <w:spacing w:after="0" w:line="240" w:lineRule="auto"/>
              <w:jc w:val="center"/>
              <w:rPr>
                <w:rFonts w:ascii="Calibri" w:hAnsi="Calibri"/>
                <w:sz w:val="18"/>
                <w:rPrChange w:id="42" w:author="3Q" w:date="2020-11-18T10:26:00Z">
                  <w:rPr>
                    <w:rFonts w:asciiTheme="minorHAnsi" w:eastAsia="Calibri" w:hAnsiTheme="minorHAnsi"/>
                    <w:sz w:val="18"/>
                  </w:rPr>
                </w:rPrChange>
              </w:rPr>
            </w:pPr>
            <w:r>
              <w:rPr>
                <w:rFonts w:ascii="Calibri" w:hAnsi="Calibri"/>
                <w:sz w:val="18"/>
                <w:rPrChange w:id="43" w:author="3Q" w:date="2020-11-18T10:26:00Z">
                  <w:rPr>
                    <w:rFonts w:asciiTheme="minorHAnsi" w:eastAsia="Calibri" w:hAnsiTheme="minorHAnsi"/>
                    <w:sz w:val="18"/>
                  </w:rPr>
                </w:rPrChange>
              </w:rPr>
              <w:t>0</w:t>
            </w:r>
          </w:p>
        </w:tc>
        <w:tc>
          <w:tcPr>
            <w:tcW w:w="900" w:type="dxa"/>
            <w:tcBorders>
              <w:top w:val="single" w:sz="4" w:space="0" w:color="000000"/>
              <w:left w:val="single" w:sz="4" w:space="0" w:color="000000"/>
              <w:bottom w:val="single" w:sz="4" w:space="0" w:color="000000"/>
              <w:right w:val="single" w:sz="4" w:space="0" w:color="000000"/>
            </w:tcBorders>
            <w:vAlign w:val="center"/>
          </w:tcPr>
          <w:p w14:paraId="365F1485" w14:textId="77777777" w:rsidR="00CF1907" w:rsidRDefault="00D97E6F">
            <w:pPr>
              <w:spacing w:after="0" w:line="240" w:lineRule="auto"/>
              <w:jc w:val="center"/>
              <w:rPr>
                <w:rFonts w:ascii="Calibri" w:eastAsia="Calibri" w:hAnsi="Calibri" w:cs="Times New Roman"/>
                <w:sz w:val="18"/>
                <w:rPrChange w:id="44" w:author="3Q" w:date="2020-11-18T10:26:00Z">
                  <w:rPr>
                    <w:rFonts w:asciiTheme="minorHAnsi" w:eastAsia="Calibri" w:hAnsiTheme="minorHAnsi"/>
                    <w:sz w:val="18"/>
                  </w:rPr>
                </w:rPrChange>
              </w:rPr>
            </w:pPr>
            <w:r>
              <w:rPr>
                <w:rFonts w:ascii="Calibri" w:hAnsi="Calibri"/>
                <w:sz w:val="18"/>
                <w:rPrChange w:id="45" w:author="3Q" w:date="2020-11-18T10:26:00Z">
                  <w:rPr>
                    <w:rFonts w:asciiTheme="minorHAnsi" w:eastAsia="Calibri" w:hAnsiTheme="minorHAnsi"/>
                    <w:sz w:val="18"/>
                  </w:rPr>
                </w:rPrChange>
              </w:rPr>
              <w:t>$240</w:t>
            </w:r>
          </w:p>
        </w:tc>
        <w:tc>
          <w:tcPr>
            <w:tcW w:w="1080" w:type="dxa"/>
            <w:tcBorders>
              <w:top w:val="single" w:sz="4" w:space="0" w:color="000000"/>
              <w:left w:val="single" w:sz="4" w:space="0" w:color="000000"/>
              <w:bottom w:val="single" w:sz="4" w:space="0" w:color="000000"/>
              <w:right w:val="single" w:sz="4" w:space="0" w:color="000000"/>
            </w:tcBorders>
            <w:vAlign w:val="center"/>
          </w:tcPr>
          <w:p w14:paraId="78A310A6" w14:textId="77777777" w:rsidR="00CF1907" w:rsidRDefault="00D97E6F">
            <w:pPr>
              <w:spacing w:after="0" w:line="240" w:lineRule="auto"/>
              <w:jc w:val="center"/>
              <w:rPr>
                <w:rFonts w:ascii="Calibri" w:eastAsia="Calibri" w:hAnsi="Calibri" w:cs="Times New Roman"/>
                <w:sz w:val="18"/>
                <w:rPrChange w:id="46" w:author="3Q" w:date="2020-11-18T10:26:00Z">
                  <w:rPr>
                    <w:rFonts w:asciiTheme="minorHAnsi" w:eastAsia="Calibri" w:hAnsiTheme="minorHAnsi"/>
                    <w:sz w:val="18"/>
                  </w:rPr>
                </w:rPrChange>
              </w:rPr>
            </w:pPr>
            <w:r>
              <w:rPr>
                <w:rFonts w:ascii="Calibri" w:hAnsi="Calibri"/>
                <w:sz w:val="18"/>
                <w:rPrChange w:id="47" w:author="3Q" w:date="2020-11-18T10:26:00Z">
                  <w:rPr>
                    <w:rFonts w:asciiTheme="minorHAnsi" w:eastAsia="Calibri" w:hAnsiTheme="minorHAnsi"/>
                    <w:sz w:val="18"/>
                  </w:rPr>
                </w:rPrChange>
              </w:rPr>
              <w:t xml:space="preserve">$0 </w:t>
            </w:r>
          </w:p>
        </w:tc>
        <w:tc>
          <w:tcPr>
            <w:tcW w:w="1404" w:type="dxa"/>
            <w:tcBorders>
              <w:top w:val="single" w:sz="4" w:space="0" w:color="000000"/>
              <w:left w:val="single" w:sz="4" w:space="0" w:color="000000"/>
              <w:bottom w:val="single" w:sz="4" w:space="0" w:color="000000"/>
              <w:right w:val="single" w:sz="4" w:space="0" w:color="000000"/>
            </w:tcBorders>
            <w:vAlign w:val="center"/>
          </w:tcPr>
          <w:p w14:paraId="22C2A472" w14:textId="77777777" w:rsidR="00CF1907" w:rsidRDefault="00D97E6F">
            <w:pPr>
              <w:spacing w:after="0" w:line="240" w:lineRule="auto"/>
              <w:jc w:val="center"/>
              <w:rPr>
                <w:rFonts w:ascii="Calibri" w:eastAsia="Calibri" w:hAnsi="Calibri" w:cs="Times New Roman"/>
                <w:sz w:val="18"/>
                <w:rPrChange w:id="48" w:author="3Q" w:date="2020-11-18T10:26:00Z">
                  <w:rPr>
                    <w:rFonts w:asciiTheme="minorHAnsi" w:eastAsia="Calibri" w:hAnsiTheme="minorHAnsi"/>
                    <w:sz w:val="18"/>
                  </w:rPr>
                </w:rPrChange>
              </w:rPr>
            </w:pPr>
            <w:r>
              <w:rPr>
                <w:rFonts w:ascii="Calibri" w:hAnsi="Calibri"/>
                <w:sz w:val="18"/>
                <w:rPrChange w:id="49" w:author="3Q" w:date="2020-11-18T10:26:00Z">
                  <w:rPr>
                    <w:rFonts w:asciiTheme="minorHAnsi" w:eastAsia="Calibri" w:hAnsiTheme="minorHAnsi"/>
                    <w:sz w:val="18"/>
                  </w:rPr>
                </w:rPrChange>
              </w:rPr>
              <w:t xml:space="preserve">$0 </w:t>
            </w:r>
          </w:p>
        </w:tc>
      </w:tr>
      <w:tr w:rsidR="00CF1907" w14:paraId="47A5B532" w14:textId="77777777" w:rsidTr="00476402">
        <w:trPr>
          <w:trHeight w:val="521"/>
          <w:jc w:val="right"/>
        </w:trPr>
        <w:tc>
          <w:tcPr>
            <w:tcW w:w="1345" w:type="dxa"/>
            <w:vMerge w:val="restart"/>
            <w:tcBorders>
              <w:top w:val="single" w:sz="4" w:space="0" w:color="000000"/>
              <w:left w:val="single" w:sz="4" w:space="0" w:color="000000"/>
              <w:right w:val="single" w:sz="4" w:space="0" w:color="000000"/>
            </w:tcBorders>
            <w:vAlign w:val="center"/>
          </w:tcPr>
          <w:p w14:paraId="3DBC444A" w14:textId="3187F082" w:rsidR="00CF1907" w:rsidRPr="00476402" w:rsidRDefault="00D97E6F">
            <w:pPr>
              <w:spacing w:after="0" w:line="240" w:lineRule="auto"/>
              <w:jc w:val="center"/>
              <w:rPr>
                <w:rFonts w:ascii="Calibri" w:hAnsi="Calibri"/>
                <w:sz w:val="18"/>
              </w:rPr>
            </w:pPr>
            <w:r w:rsidRPr="00476402">
              <w:rPr>
                <w:rFonts w:ascii="Calibri" w:hAnsi="Calibri"/>
                <w:sz w:val="18"/>
              </w:rPr>
              <w:t>Director</w:t>
            </w:r>
          </w:p>
        </w:tc>
        <w:tc>
          <w:tcPr>
            <w:tcW w:w="1355" w:type="dxa"/>
            <w:tcBorders>
              <w:top w:val="single" w:sz="4" w:space="0" w:color="000000"/>
              <w:left w:val="single" w:sz="4" w:space="0" w:color="000000"/>
              <w:bottom w:val="single" w:sz="4" w:space="0" w:color="000000"/>
              <w:right w:val="single" w:sz="4" w:space="0" w:color="000000"/>
            </w:tcBorders>
            <w:vAlign w:val="center"/>
          </w:tcPr>
          <w:p w14:paraId="7A94A146" w14:textId="77777777" w:rsidR="00CF1907" w:rsidRPr="00476402" w:rsidRDefault="00D97E6F">
            <w:pPr>
              <w:spacing w:after="0" w:line="240" w:lineRule="auto"/>
              <w:jc w:val="center"/>
              <w:rPr>
                <w:rFonts w:ascii="Calibri" w:eastAsia="Calibri" w:hAnsi="Calibri" w:cs="Times New Roman"/>
                <w:sz w:val="18"/>
              </w:rPr>
            </w:pPr>
            <w:r w:rsidRPr="00476402">
              <w:rPr>
                <w:rFonts w:ascii="Calibri" w:hAnsi="Calibri"/>
                <w:sz w:val="18"/>
              </w:rPr>
              <w:t>San Francisco or New York</w:t>
            </w:r>
          </w:p>
        </w:tc>
        <w:tc>
          <w:tcPr>
            <w:tcW w:w="1170" w:type="dxa"/>
            <w:tcBorders>
              <w:top w:val="single" w:sz="4" w:space="0" w:color="000000"/>
              <w:left w:val="single" w:sz="4" w:space="0" w:color="000000"/>
              <w:bottom w:val="single" w:sz="4" w:space="0" w:color="000000"/>
              <w:right w:val="single" w:sz="4" w:space="0" w:color="000000"/>
            </w:tcBorders>
            <w:vAlign w:val="center"/>
          </w:tcPr>
          <w:p w14:paraId="32FBE4D4" w14:textId="77777777" w:rsidR="00CF1907" w:rsidRPr="00476402" w:rsidRDefault="00D97E6F">
            <w:pPr>
              <w:spacing w:after="0" w:line="240" w:lineRule="auto"/>
              <w:jc w:val="center"/>
              <w:rPr>
                <w:rFonts w:ascii="Calibri" w:eastAsia="Calibri" w:hAnsi="Calibri" w:cs="Times New Roman"/>
                <w:sz w:val="18"/>
              </w:rPr>
            </w:pPr>
            <w:r w:rsidRPr="00476402">
              <w:rPr>
                <w:rFonts w:ascii="Calibri" w:hAnsi="Calibri"/>
                <w:sz w:val="18"/>
              </w:rPr>
              <w:t>1/1/2021</w:t>
            </w:r>
          </w:p>
        </w:tc>
        <w:tc>
          <w:tcPr>
            <w:tcW w:w="1170" w:type="dxa"/>
            <w:tcBorders>
              <w:top w:val="single" w:sz="4" w:space="0" w:color="000000"/>
              <w:left w:val="single" w:sz="4" w:space="0" w:color="000000"/>
              <w:bottom w:val="single" w:sz="4" w:space="0" w:color="000000"/>
              <w:right w:val="single" w:sz="4" w:space="0" w:color="000000"/>
            </w:tcBorders>
            <w:vAlign w:val="center"/>
          </w:tcPr>
          <w:p w14:paraId="04867029" w14:textId="77777777" w:rsidR="00CF1907" w:rsidRPr="00476402" w:rsidRDefault="00D97E6F">
            <w:pPr>
              <w:spacing w:after="0" w:line="240" w:lineRule="auto"/>
              <w:jc w:val="center"/>
              <w:rPr>
                <w:rFonts w:ascii="Calibri" w:eastAsia="Calibri" w:hAnsi="Calibri" w:cs="Times New Roman"/>
                <w:sz w:val="18"/>
              </w:rPr>
            </w:pPr>
            <w:r w:rsidRPr="00476402">
              <w:rPr>
                <w:rFonts w:ascii="Calibri" w:hAnsi="Calibri"/>
                <w:sz w:val="18"/>
              </w:rPr>
              <w:t>12/31/2021</w:t>
            </w:r>
          </w:p>
        </w:tc>
        <w:tc>
          <w:tcPr>
            <w:tcW w:w="1170" w:type="dxa"/>
            <w:tcBorders>
              <w:top w:val="single" w:sz="4" w:space="0" w:color="000000"/>
              <w:left w:val="single" w:sz="4" w:space="0" w:color="000000"/>
              <w:bottom w:val="single" w:sz="4" w:space="0" w:color="000000"/>
              <w:right w:val="single" w:sz="4" w:space="0" w:color="000000"/>
            </w:tcBorders>
            <w:vAlign w:val="center"/>
          </w:tcPr>
          <w:p w14:paraId="348991E3" w14:textId="77777777" w:rsidR="00CF1907" w:rsidRPr="00476402" w:rsidRDefault="00D97E6F">
            <w:pPr>
              <w:spacing w:after="0" w:line="240" w:lineRule="auto"/>
              <w:jc w:val="center"/>
              <w:rPr>
                <w:rFonts w:ascii="Calibri" w:eastAsia="Calibri" w:hAnsi="Calibri" w:cs="Times New Roman"/>
                <w:sz w:val="18"/>
              </w:rPr>
            </w:pPr>
            <w:r w:rsidRPr="00476402">
              <w:rPr>
                <w:rFonts w:ascii="Calibri" w:hAnsi="Calibri"/>
                <w:sz w:val="18"/>
              </w:rPr>
              <w:t>370</w:t>
            </w:r>
          </w:p>
        </w:tc>
        <w:tc>
          <w:tcPr>
            <w:tcW w:w="900" w:type="dxa"/>
            <w:tcBorders>
              <w:top w:val="single" w:sz="4" w:space="0" w:color="000000"/>
              <w:left w:val="single" w:sz="4" w:space="0" w:color="000000"/>
              <w:bottom w:val="single" w:sz="4" w:space="0" w:color="000000"/>
              <w:right w:val="single" w:sz="4" w:space="0" w:color="000000"/>
            </w:tcBorders>
            <w:vAlign w:val="center"/>
          </w:tcPr>
          <w:p w14:paraId="1CAE85C3" w14:textId="77777777" w:rsidR="00CF1907" w:rsidRPr="00476402" w:rsidRDefault="00D97E6F">
            <w:pPr>
              <w:spacing w:after="0" w:line="240" w:lineRule="auto"/>
              <w:jc w:val="center"/>
              <w:rPr>
                <w:rFonts w:ascii="Calibri" w:eastAsia="Calibri" w:hAnsi="Calibri" w:cs="Times New Roman"/>
                <w:sz w:val="18"/>
              </w:rPr>
            </w:pPr>
            <w:r w:rsidRPr="00476402">
              <w:rPr>
                <w:rFonts w:ascii="Calibri" w:hAnsi="Calibri"/>
                <w:sz w:val="18"/>
              </w:rPr>
              <w:t>$225</w:t>
            </w:r>
          </w:p>
        </w:tc>
        <w:tc>
          <w:tcPr>
            <w:tcW w:w="1080" w:type="dxa"/>
            <w:tcBorders>
              <w:top w:val="single" w:sz="4" w:space="0" w:color="000000"/>
              <w:left w:val="single" w:sz="4" w:space="0" w:color="000000"/>
              <w:bottom w:val="single" w:sz="4" w:space="0" w:color="000000"/>
              <w:right w:val="single" w:sz="4" w:space="0" w:color="000000"/>
            </w:tcBorders>
            <w:vAlign w:val="center"/>
          </w:tcPr>
          <w:p w14:paraId="6E4E4A93" w14:textId="77777777" w:rsidR="00CF1907" w:rsidRPr="00476402" w:rsidRDefault="00D97E6F">
            <w:pPr>
              <w:spacing w:after="0" w:line="240" w:lineRule="auto"/>
              <w:jc w:val="center"/>
              <w:rPr>
                <w:rFonts w:ascii="Calibri" w:eastAsia="Calibri" w:hAnsi="Calibri" w:cs="Times New Roman"/>
                <w:sz w:val="18"/>
              </w:rPr>
            </w:pPr>
            <w:r w:rsidRPr="00476402">
              <w:rPr>
                <w:rFonts w:ascii="Calibri" w:hAnsi="Calibri"/>
                <w:sz w:val="18"/>
              </w:rPr>
              <w:t xml:space="preserve">$83,250 </w:t>
            </w:r>
          </w:p>
        </w:tc>
        <w:tc>
          <w:tcPr>
            <w:tcW w:w="1404" w:type="dxa"/>
            <w:tcBorders>
              <w:top w:val="single" w:sz="4" w:space="0" w:color="000000"/>
              <w:left w:val="single" w:sz="4" w:space="0" w:color="000000"/>
              <w:bottom w:val="single" w:sz="4" w:space="0" w:color="000000"/>
              <w:right w:val="single" w:sz="4" w:space="0" w:color="000000"/>
            </w:tcBorders>
            <w:vAlign w:val="center"/>
          </w:tcPr>
          <w:p w14:paraId="4C8FE735" w14:textId="77777777" w:rsidR="00CF1907" w:rsidRPr="00476402" w:rsidRDefault="00D97E6F">
            <w:pPr>
              <w:spacing w:after="0" w:line="240" w:lineRule="auto"/>
              <w:jc w:val="center"/>
              <w:rPr>
                <w:rFonts w:ascii="Calibri" w:eastAsia="Calibri" w:hAnsi="Calibri" w:cs="Times New Roman"/>
                <w:sz w:val="18"/>
              </w:rPr>
            </w:pPr>
            <w:r w:rsidRPr="00476402">
              <w:rPr>
                <w:rFonts w:ascii="Calibri" w:hAnsi="Calibri"/>
                <w:sz w:val="18"/>
              </w:rPr>
              <w:t xml:space="preserve">$999,000 </w:t>
            </w:r>
          </w:p>
        </w:tc>
      </w:tr>
      <w:tr w:rsidR="001C2862" w14:paraId="1CE0E8B1" w14:textId="77777777">
        <w:trPr>
          <w:trHeight w:val="530"/>
          <w:jc w:val="right"/>
        </w:trPr>
        <w:tc>
          <w:tcPr>
            <w:tcW w:w="1345" w:type="dxa"/>
            <w:vMerge/>
            <w:tcBorders>
              <w:top w:val="single" w:sz="4" w:space="0" w:color="000000"/>
              <w:left w:val="single" w:sz="4" w:space="0" w:color="000000"/>
              <w:right w:val="single" w:sz="4" w:space="0" w:color="000000"/>
            </w:tcBorders>
            <w:vAlign w:val="center"/>
          </w:tcPr>
          <w:p w14:paraId="3B2509F1" w14:textId="77777777" w:rsidR="00CF1907" w:rsidRDefault="00CF1907">
            <w:pPr>
              <w:widowControl w:val="0"/>
              <w:pBdr>
                <w:top w:val="nil"/>
                <w:left w:val="nil"/>
                <w:bottom w:val="nil"/>
                <w:right w:val="nil"/>
                <w:between w:val="nil"/>
              </w:pBdr>
              <w:spacing w:after="0" w:line="276" w:lineRule="auto"/>
              <w:rPr>
                <w:rFonts w:ascii="Calibri" w:hAnsi="Calibri"/>
                <w:sz w:val="18"/>
                <w:rPrChange w:id="50" w:author="3Q" w:date="2020-11-18T10:26:00Z">
                  <w:rPr>
                    <w:rFonts w:asciiTheme="minorHAnsi" w:eastAsia="Calibri" w:hAnsiTheme="minorHAnsi"/>
                    <w:sz w:val="18"/>
                  </w:rPr>
                </w:rPrChange>
              </w:rPr>
              <w:pPrChange w:id="51" w:author="3Q" w:date="2020-11-18T10:26:00Z">
                <w:pPr>
                  <w:spacing w:after="0" w:line="240" w:lineRule="auto"/>
                  <w:jc w:val="center"/>
                </w:pPr>
              </w:pPrChange>
            </w:pPr>
          </w:p>
        </w:tc>
        <w:tc>
          <w:tcPr>
            <w:tcW w:w="1355" w:type="dxa"/>
            <w:tcBorders>
              <w:top w:val="single" w:sz="4" w:space="0" w:color="000000"/>
              <w:left w:val="single" w:sz="4" w:space="0" w:color="000000"/>
              <w:bottom w:val="single" w:sz="4" w:space="0" w:color="000000"/>
              <w:right w:val="single" w:sz="4" w:space="0" w:color="000000"/>
            </w:tcBorders>
            <w:vAlign w:val="center"/>
          </w:tcPr>
          <w:p w14:paraId="16FB4708" w14:textId="77777777" w:rsidR="00CF1907" w:rsidRDefault="00D97E6F">
            <w:pPr>
              <w:spacing w:after="0" w:line="240" w:lineRule="auto"/>
              <w:jc w:val="center"/>
              <w:rPr>
                <w:rFonts w:ascii="Calibri" w:eastAsia="Calibri" w:hAnsi="Calibri" w:cs="Times New Roman"/>
                <w:sz w:val="18"/>
                <w:rPrChange w:id="52" w:author="3Q" w:date="2020-11-18T10:26:00Z">
                  <w:rPr>
                    <w:rFonts w:asciiTheme="minorHAnsi" w:eastAsia="Calibri" w:hAnsiTheme="minorHAnsi"/>
                    <w:sz w:val="18"/>
                  </w:rPr>
                </w:rPrChange>
              </w:rPr>
            </w:pPr>
            <w:r>
              <w:rPr>
                <w:rFonts w:ascii="Calibri" w:hAnsi="Calibri"/>
                <w:sz w:val="18"/>
                <w:rPrChange w:id="53" w:author="3Q" w:date="2020-11-18T10:26:00Z">
                  <w:rPr>
                    <w:rFonts w:asciiTheme="minorHAnsi" w:eastAsia="Calibri" w:hAnsiTheme="minorHAnsi"/>
                    <w:sz w:val="18"/>
                  </w:rPr>
                </w:rPrChange>
              </w:rPr>
              <w:t>Other (San Diego, Chicago, Austin)</w:t>
            </w:r>
          </w:p>
        </w:tc>
        <w:tc>
          <w:tcPr>
            <w:tcW w:w="1170" w:type="dxa"/>
            <w:tcBorders>
              <w:top w:val="single" w:sz="4" w:space="0" w:color="000000"/>
              <w:left w:val="single" w:sz="4" w:space="0" w:color="000000"/>
              <w:bottom w:val="single" w:sz="4" w:space="0" w:color="000000"/>
              <w:right w:val="single" w:sz="4" w:space="0" w:color="000000"/>
            </w:tcBorders>
            <w:vAlign w:val="center"/>
          </w:tcPr>
          <w:p w14:paraId="40E0C7A3" w14:textId="77777777" w:rsidR="00CF1907" w:rsidRDefault="00D97E6F">
            <w:pPr>
              <w:spacing w:after="0" w:line="240" w:lineRule="auto"/>
              <w:jc w:val="center"/>
              <w:rPr>
                <w:rFonts w:ascii="Calibri" w:eastAsia="Calibri" w:hAnsi="Calibri" w:cs="Times New Roman"/>
                <w:sz w:val="18"/>
                <w:rPrChange w:id="54" w:author="3Q" w:date="2020-11-18T10:26:00Z">
                  <w:rPr>
                    <w:rFonts w:asciiTheme="minorHAnsi" w:eastAsia="Calibri" w:hAnsiTheme="minorHAnsi"/>
                    <w:sz w:val="18"/>
                  </w:rPr>
                </w:rPrChange>
              </w:rPr>
            </w:pPr>
            <w:r>
              <w:rPr>
                <w:rFonts w:ascii="Calibri" w:hAnsi="Calibri"/>
                <w:sz w:val="18"/>
                <w:rPrChange w:id="55" w:author="3Q" w:date="2020-11-18T10:26:00Z">
                  <w:rPr>
                    <w:rFonts w:asciiTheme="minorHAnsi" w:eastAsia="Calibri" w:hAnsiTheme="minorHAnsi"/>
                    <w:sz w:val="18"/>
                  </w:rPr>
                </w:rPrChange>
              </w:rPr>
              <w:t>1/1/2021</w:t>
            </w:r>
          </w:p>
        </w:tc>
        <w:tc>
          <w:tcPr>
            <w:tcW w:w="1170" w:type="dxa"/>
            <w:tcBorders>
              <w:top w:val="single" w:sz="4" w:space="0" w:color="000000"/>
              <w:left w:val="single" w:sz="4" w:space="0" w:color="000000"/>
              <w:bottom w:val="single" w:sz="4" w:space="0" w:color="000000"/>
              <w:right w:val="single" w:sz="4" w:space="0" w:color="000000"/>
            </w:tcBorders>
            <w:vAlign w:val="center"/>
          </w:tcPr>
          <w:p w14:paraId="0A5787DE" w14:textId="77777777" w:rsidR="00CF1907" w:rsidRDefault="00D97E6F">
            <w:pPr>
              <w:spacing w:after="0" w:line="240" w:lineRule="auto"/>
              <w:jc w:val="center"/>
              <w:rPr>
                <w:rFonts w:ascii="Calibri" w:eastAsia="Calibri" w:hAnsi="Calibri" w:cs="Times New Roman"/>
                <w:sz w:val="18"/>
                <w:rPrChange w:id="56" w:author="3Q" w:date="2020-11-18T10:26:00Z">
                  <w:rPr>
                    <w:rFonts w:asciiTheme="minorHAnsi" w:eastAsia="Calibri" w:hAnsiTheme="minorHAnsi"/>
                    <w:sz w:val="18"/>
                  </w:rPr>
                </w:rPrChange>
              </w:rPr>
            </w:pPr>
            <w:r>
              <w:rPr>
                <w:rFonts w:ascii="Calibri" w:hAnsi="Calibri"/>
                <w:sz w:val="18"/>
                <w:rPrChange w:id="57" w:author="3Q" w:date="2020-11-18T10:26:00Z">
                  <w:rPr>
                    <w:rFonts w:asciiTheme="minorHAnsi" w:eastAsia="Calibri" w:hAnsiTheme="minorHAnsi"/>
                    <w:sz w:val="18"/>
                  </w:rPr>
                </w:rPrChange>
              </w:rPr>
              <w:t>12/31/2021</w:t>
            </w:r>
          </w:p>
        </w:tc>
        <w:tc>
          <w:tcPr>
            <w:tcW w:w="1170" w:type="dxa"/>
            <w:tcBorders>
              <w:top w:val="single" w:sz="4" w:space="0" w:color="000000"/>
              <w:left w:val="single" w:sz="4" w:space="0" w:color="000000"/>
              <w:bottom w:val="single" w:sz="4" w:space="0" w:color="000000"/>
              <w:right w:val="single" w:sz="4" w:space="0" w:color="000000"/>
            </w:tcBorders>
            <w:vAlign w:val="center"/>
          </w:tcPr>
          <w:p w14:paraId="5B040658" w14:textId="77777777" w:rsidR="00CF1907" w:rsidRDefault="00D97E6F">
            <w:pPr>
              <w:spacing w:after="0" w:line="240" w:lineRule="auto"/>
              <w:jc w:val="center"/>
              <w:rPr>
                <w:rFonts w:ascii="Calibri" w:eastAsia="Calibri" w:hAnsi="Calibri" w:cs="Times New Roman"/>
                <w:sz w:val="18"/>
                <w:rPrChange w:id="58" w:author="3Q" w:date="2020-11-18T10:26:00Z">
                  <w:rPr>
                    <w:rFonts w:asciiTheme="minorHAnsi" w:eastAsia="Calibri" w:hAnsiTheme="minorHAnsi"/>
                    <w:sz w:val="18"/>
                  </w:rPr>
                </w:rPrChange>
              </w:rPr>
            </w:pPr>
            <w:r>
              <w:rPr>
                <w:rFonts w:ascii="Calibri" w:hAnsi="Calibri"/>
                <w:sz w:val="18"/>
                <w:rPrChange w:id="59" w:author="3Q" w:date="2020-11-18T10:26:00Z">
                  <w:rPr>
                    <w:rFonts w:asciiTheme="minorHAnsi" w:eastAsia="Calibri" w:hAnsiTheme="minorHAnsi"/>
                    <w:sz w:val="18"/>
                  </w:rPr>
                </w:rPrChange>
              </w:rPr>
              <w:t>280</w:t>
            </w:r>
          </w:p>
        </w:tc>
        <w:tc>
          <w:tcPr>
            <w:tcW w:w="900" w:type="dxa"/>
            <w:tcBorders>
              <w:top w:val="single" w:sz="4" w:space="0" w:color="000000"/>
              <w:left w:val="single" w:sz="4" w:space="0" w:color="000000"/>
              <w:bottom w:val="single" w:sz="4" w:space="0" w:color="000000"/>
              <w:right w:val="single" w:sz="4" w:space="0" w:color="000000"/>
            </w:tcBorders>
            <w:vAlign w:val="center"/>
          </w:tcPr>
          <w:p w14:paraId="44744EBC" w14:textId="77777777" w:rsidR="00CF1907" w:rsidRDefault="00D97E6F">
            <w:pPr>
              <w:spacing w:after="0" w:line="240" w:lineRule="auto"/>
              <w:jc w:val="center"/>
              <w:rPr>
                <w:rFonts w:ascii="Calibri" w:eastAsia="Calibri" w:hAnsi="Calibri" w:cs="Times New Roman"/>
                <w:sz w:val="18"/>
                <w:rPrChange w:id="60" w:author="3Q" w:date="2020-11-18T10:26:00Z">
                  <w:rPr>
                    <w:rFonts w:asciiTheme="minorHAnsi" w:eastAsia="Calibri" w:hAnsiTheme="minorHAnsi"/>
                    <w:sz w:val="18"/>
                  </w:rPr>
                </w:rPrChange>
              </w:rPr>
            </w:pPr>
            <w:r>
              <w:rPr>
                <w:rFonts w:ascii="Calibri" w:hAnsi="Calibri"/>
                <w:sz w:val="18"/>
                <w:rPrChange w:id="61" w:author="3Q" w:date="2020-11-18T10:26:00Z">
                  <w:rPr>
                    <w:rFonts w:asciiTheme="minorHAnsi" w:eastAsia="Calibri" w:hAnsiTheme="minorHAnsi"/>
                    <w:sz w:val="18"/>
                  </w:rPr>
                </w:rPrChange>
              </w:rPr>
              <w:t>$200</w:t>
            </w:r>
          </w:p>
        </w:tc>
        <w:tc>
          <w:tcPr>
            <w:tcW w:w="1080" w:type="dxa"/>
            <w:tcBorders>
              <w:top w:val="single" w:sz="4" w:space="0" w:color="000000"/>
              <w:left w:val="single" w:sz="4" w:space="0" w:color="000000"/>
              <w:bottom w:val="single" w:sz="4" w:space="0" w:color="000000"/>
              <w:right w:val="single" w:sz="4" w:space="0" w:color="000000"/>
            </w:tcBorders>
            <w:vAlign w:val="center"/>
          </w:tcPr>
          <w:p w14:paraId="3CFD6A4C" w14:textId="77777777" w:rsidR="00CF1907" w:rsidRDefault="00D97E6F">
            <w:pPr>
              <w:spacing w:after="0" w:line="240" w:lineRule="auto"/>
              <w:jc w:val="center"/>
              <w:rPr>
                <w:rFonts w:ascii="Calibri" w:eastAsia="Calibri" w:hAnsi="Calibri" w:cs="Times New Roman"/>
                <w:sz w:val="18"/>
                <w:rPrChange w:id="62" w:author="3Q" w:date="2020-11-18T10:26:00Z">
                  <w:rPr>
                    <w:rFonts w:asciiTheme="minorHAnsi" w:eastAsia="Calibri" w:hAnsiTheme="minorHAnsi"/>
                    <w:sz w:val="18"/>
                  </w:rPr>
                </w:rPrChange>
              </w:rPr>
            </w:pPr>
            <w:r>
              <w:rPr>
                <w:rFonts w:ascii="Calibri" w:hAnsi="Calibri"/>
                <w:sz w:val="18"/>
                <w:rPrChange w:id="63" w:author="3Q" w:date="2020-11-18T10:26:00Z">
                  <w:rPr>
                    <w:rFonts w:asciiTheme="minorHAnsi" w:eastAsia="Calibri" w:hAnsiTheme="minorHAnsi"/>
                    <w:sz w:val="18"/>
                  </w:rPr>
                </w:rPrChange>
              </w:rPr>
              <w:t xml:space="preserve">$56,000 </w:t>
            </w:r>
          </w:p>
        </w:tc>
        <w:tc>
          <w:tcPr>
            <w:tcW w:w="1404" w:type="dxa"/>
            <w:tcBorders>
              <w:top w:val="single" w:sz="4" w:space="0" w:color="000000"/>
              <w:left w:val="single" w:sz="4" w:space="0" w:color="000000"/>
              <w:bottom w:val="single" w:sz="4" w:space="0" w:color="000000"/>
              <w:right w:val="single" w:sz="4" w:space="0" w:color="000000"/>
            </w:tcBorders>
            <w:vAlign w:val="center"/>
          </w:tcPr>
          <w:p w14:paraId="60E3C3F1" w14:textId="77777777" w:rsidR="00CF1907" w:rsidRDefault="00D97E6F">
            <w:pPr>
              <w:spacing w:after="0" w:line="240" w:lineRule="auto"/>
              <w:jc w:val="center"/>
              <w:rPr>
                <w:rFonts w:ascii="Calibri" w:eastAsia="Calibri" w:hAnsi="Calibri" w:cs="Times New Roman"/>
                <w:sz w:val="18"/>
                <w:rPrChange w:id="64" w:author="3Q" w:date="2020-11-18T10:26:00Z">
                  <w:rPr>
                    <w:rFonts w:asciiTheme="minorHAnsi" w:eastAsia="Calibri" w:hAnsiTheme="minorHAnsi"/>
                    <w:sz w:val="18"/>
                  </w:rPr>
                </w:rPrChange>
              </w:rPr>
            </w:pPr>
            <w:r>
              <w:rPr>
                <w:rFonts w:ascii="Calibri" w:hAnsi="Calibri"/>
                <w:sz w:val="18"/>
                <w:rPrChange w:id="65" w:author="3Q" w:date="2020-11-18T10:26:00Z">
                  <w:rPr>
                    <w:rFonts w:asciiTheme="minorHAnsi" w:eastAsia="Calibri" w:hAnsiTheme="minorHAnsi"/>
                    <w:sz w:val="18"/>
                  </w:rPr>
                </w:rPrChange>
              </w:rPr>
              <w:t xml:space="preserve">$672,000 </w:t>
            </w:r>
          </w:p>
        </w:tc>
      </w:tr>
      <w:tr w:rsidR="00CF1907" w14:paraId="5A17D65F" w14:textId="77777777" w:rsidTr="00476402">
        <w:trPr>
          <w:trHeight w:val="530"/>
          <w:jc w:val="right"/>
        </w:trPr>
        <w:tc>
          <w:tcPr>
            <w:tcW w:w="1345" w:type="dxa"/>
            <w:vMerge w:val="restart"/>
            <w:tcBorders>
              <w:top w:val="single" w:sz="4" w:space="0" w:color="000000"/>
              <w:left w:val="single" w:sz="4" w:space="0" w:color="000000"/>
              <w:right w:val="single" w:sz="4" w:space="0" w:color="000000"/>
            </w:tcBorders>
            <w:vAlign w:val="center"/>
          </w:tcPr>
          <w:p w14:paraId="7B4B969A" w14:textId="1296EC01" w:rsidR="00CF1907" w:rsidRPr="00476402" w:rsidRDefault="00D97E6F">
            <w:pPr>
              <w:spacing w:after="0" w:line="240" w:lineRule="auto"/>
              <w:jc w:val="center"/>
              <w:rPr>
                <w:rFonts w:ascii="Calibri" w:hAnsi="Calibri"/>
                <w:sz w:val="18"/>
              </w:rPr>
            </w:pPr>
            <w:r w:rsidRPr="00476402">
              <w:rPr>
                <w:rFonts w:ascii="Calibri" w:hAnsi="Calibri"/>
                <w:sz w:val="18"/>
              </w:rPr>
              <w:t>Lead</w:t>
            </w:r>
          </w:p>
        </w:tc>
        <w:tc>
          <w:tcPr>
            <w:tcW w:w="1355" w:type="dxa"/>
            <w:tcBorders>
              <w:top w:val="single" w:sz="4" w:space="0" w:color="000000"/>
              <w:left w:val="single" w:sz="4" w:space="0" w:color="000000"/>
              <w:bottom w:val="single" w:sz="4" w:space="0" w:color="000000"/>
              <w:right w:val="single" w:sz="4" w:space="0" w:color="000000"/>
            </w:tcBorders>
            <w:vAlign w:val="center"/>
          </w:tcPr>
          <w:p w14:paraId="1DDD9D04" w14:textId="77777777" w:rsidR="00CF1907" w:rsidRPr="00476402" w:rsidRDefault="00D97E6F">
            <w:pPr>
              <w:spacing w:after="0" w:line="240" w:lineRule="auto"/>
              <w:jc w:val="center"/>
              <w:rPr>
                <w:rFonts w:ascii="Calibri" w:eastAsia="Calibri" w:hAnsi="Calibri" w:cs="Times New Roman"/>
                <w:sz w:val="18"/>
              </w:rPr>
            </w:pPr>
            <w:r w:rsidRPr="00476402">
              <w:rPr>
                <w:rFonts w:ascii="Calibri" w:hAnsi="Calibri"/>
                <w:sz w:val="18"/>
              </w:rPr>
              <w:t>San Francisco or New York</w:t>
            </w:r>
          </w:p>
        </w:tc>
        <w:tc>
          <w:tcPr>
            <w:tcW w:w="1170" w:type="dxa"/>
            <w:tcBorders>
              <w:top w:val="single" w:sz="4" w:space="0" w:color="000000"/>
              <w:left w:val="single" w:sz="4" w:space="0" w:color="000000"/>
              <w:bottom w:val="single" w:sz="4" w:space="0" w:color="000000"/>
              <w:right w:val="single" w:sz="4" w:space="0" w:color="000000"/>
            </w:tcBorders>
            <w:vAlign w:val="center"/>
          </w:tcPr>
          <w:p w14:paraId="59DD5AB9" w14:textId="77777777" w:rsidR="00CF1907" w:rsidRPr="00476402" w:rsidRDefault="00D97E6F">
            <w:pPr>
              <w:spacing w:after="0" w:line="240" w:lineRule="auto"/>
              <w:jc w:val="center"/>
              <w:rPr>
                <w:rFonts w:ascii="Calibri" w:eastAsia="Calibri" w:hAnsi="Calibri" w:cs="Times New Roman"/>
                <w:sz w:val="18"/>
              </w:rPr>
            </w:pPr>
            <w:r w:rsidRPr="00476402">
              <w:rPr>
                <w:rFonts w:ascii="Calibri" w:hAnsi="Calibri"/>
                <w:sz w:val="18"/>
              </w:rPr>
              <w:t>1/1/2021</w:t>
            </w:r>
          </w:p>
        </w:tc>
        <w:tc>
          <w:tcPr>
            <w:tcW w:w="1170" w:type="dxa"/>
            <w:tcBorders>
              <w:top w:val="single" w:sz="4" w:space="0" w:color="000000"/>
              <w:left w:val="single" w:sz="4" w:space="0" w:color="000000"/>
              <w:bottom w:val="single" w:sz="4" w:space="0" w:color="000000"/>
              <w:right w:val="single" w:sz="4" w:space="0" w:color="000000"/>
            </w:tcBorders>
            <w:vAlign w:val="center"/>
          </w:tcPr>
          <w:p w14:paraId="1BEE54DC" w14:textId="77777777" w:rsidR="00CF1907" w:rsidRPr="00476402" w:rsidRDefault="00D97E6F">
            <w:pPr>
              <w:spacing w:after="0" w:line="240" w:lineRule="auto"/>
              <w:jc w:val="center"/>
              <w:rPr>
                <w:rFonts w:ascii="Calibri" w:eastAsia="Calibri" w:hAnsi="Calibri" w:cs="Times New Roman"/>
                <w:sz w:val="18"/>
              </w:rPr>
            </w:pPr>
            <w:r w:rsidRPr="00476402">
              <w:rPr>
                <w:rFonts w:ascii="Calibri" w:hAnsi="Calibri"/>
                <w:sz w:val="18"/>
              </w:rPr>
              <w:t>12/31/2021</w:t>
            </w:r>
          </w:p>
        </w:tc>
        <w:tc>
          <w:tcPr>
            <w:tcW w:w="1170" w:type="dxa"/>
            <w:tcBorders>
              <w:top w:val="single" w:sz="4" w:space="0" w:color="000000"/>
              <w:left w:val="single" w:sz="4" w:space="0" w:color="000000"/>
              <w:bottom w:val="single" w:sz="4" w:space="0" w:color="000000"/>
              <w:right w:val="single" w:sz="4" w:space="0" w:color="000000"/>
            </w:tcBorders>
            <w:vAlign w:val="center"/>
          </w:tcPr>
          <w:p w14:paraId="213A33BF" w14:textId="77777777" w:rsidR="00CF1907" w:rsidRPr="00476402" w:rsidRDefault="00D97E6F">
            <w:pPr>
              <w:spacing w:after="0" w:line="240" w:lineRule="auto"/>
              <w:jc w:val="center"/>
              <w:rPr>
                <w:rFonts w:ascii="Calibri" w:eastAsia="Calibri" w:hAnsi="Calibri" w:cs="Times New Roman"/>
                <w:sz w:val="18"/>
              </w:rPr>
            </w:pPr>
            <w:r w:rsidRPr="00476402">
              <w:rPr>
                <w:rFonts w:ascii="Calibri" w:hAnsi="Calibri"/>
                <w:sz w:val="18"/>
              </w:rPr>
              <w:t>410</w:t>
            </w:r>
          </w:p>
        </w:tc>
        <w:tc>
          <w:tcPr>
            <w:tcW w:w="900" w:type="dxa"/>
            <w:tcBorders>
              <w:top w:val="single" w:sz="4" w:space="0" w:color="000000"/>
              <w:left w:val="single" w:sz="4" w:space="0" w:color="000000"/>
              <w:bottom w:val="single" w:sz="4" w:space="0" w:color="000000"/>
              <w:right w:val="single" w:sz="4" w:space="0" w:color="000000"/>
            </w:tcBorders>
            <w:vAlign w:val="center"/>
          </w:tcPr>
          <w:p w14:paraId="50DFE63A" w14:textId="77777777" w:rsidR="00CF1907" w:rsidRPr="00476402" w:rsidRDefault="00D97E6F">
            <w:pPr>
              <w:spacing w:after="0" w:line="240" w:lineRule="auto"/>
              <w:jc w:val="center"/>
              <w:rPr>
                <w:rFonts w:ascii="Calibri" w:eastAsia="Calibri" w:hAnsi="Calibri" w:cs="Times New Roman"/>
                <w:sz w:val="18"/>
              </w:rPr>
            </w:pPr>
            <w:r w:rsidRPr="00476402">
              <w:rPr>
                <w:rFonts w:ascii="Calibri" w:hAnsi="Calibri"/>
                <w:sz w:val="18"/>
              </w:rPr>
              <w:t>$175</w:t>
            </w:r>
          </w:p>
        </w:tc>
        <w:tc>
          <w:tcPr>
            <w:tcW w:w="1080" w:type="dxa"/>
            <w:tcBorders>
              <w:top w:val="single" w:sz="4" w:space="0" w:color="000000"/>
              <w:left w:val="single" w:sz="4" w:space="0" w:color="000000"/>
              <w:bottom w:val="single" w:sz="4" w:space="0" w:color="000000"/>
              <w:right w:val="single" w:sz="4" w:space="0" w:color="000000"/>
            </w:tcBorders>
            <w:vAlign w:val="center"/>
          </w:tcPr>
          <w:p w14:paraId="38900F9E" w14:textId="77777777" w:rsidR="00CF1907" w:rsidRPr="00476402" w:rsidRDefault="00D97E6F">
            <w:pPr>
              <w:spacing w:after="0" w:line="240" w:lineRule="auto"/>
              <w:jc w:val="center"/>
              <w:rPr>
                <w:rFonts w:ascii="Calibri" w:eastAsia="Calibri" w:hAnsi="Calibri" w:cs="Times New Roman"/>
                <w:sz w:val="18"/>
              </w:rPr>
            </w:pPr>
            <w:r w:rsidRPr="00476402">
              <w:rPr>
                <w:rFonts w:ascii="Calibri" w:hAnsi="Calibri"/>
                <w:sz w:val="18"/>
              </w:rPr>
              <w:t xml:space="preserve">$71,750 </w:t>
            </w:r>
          </w:p>
        </w:tc>
        <w:tc>
          <w:tcPr>
            <w:tcW w:w="1404" w:type="dxa"/>
            <w:tcBorders>
              <w:top w:val="single" w:sz="4" w:space="0" w:color="000000"/>
              <w:left w:val="single" w:sz="4" w:space="0" w:color="000000"/>
              <w:bottom w:val="single" w:sz="4" w:space="0" w:color="000000"/>
              <w:right w:val="single" w:sz="4" w:space="0" w:color="000000"/>
            </w:tcBorders>
            <w:vAlign w:val="center"/>
          </w:tcPr>
          <w:p w14:paraId="09B4045B" w14:textId="77777777" w:rsidR="00CF1907" w:rsidRPr="00476402" w:rsidRDefault="00D97E6F">
            <w:pPr>
              <w:spacing w:after="0" w:line="240" w:lineRule="auto"/>
              <w:jc w:val="center"/>
              <w:rPr>
                <w:rFonts w:ascii="Calibri" w:eastAsia="Calibri" w:hAnsi="Calibri" w:cs="Times New Roman"/>
                <w:sz w:val="18"/>
              </w:rPr>
            </w:pPr>
            <w:r w:rsidRPr="00476402">
              <w:rPr>
                <w:rFonts w:ascii="Calibri" w:hAnsi="Calibri"/>
                <w:sz w:val="18"/>
              </w:rPr>
              <w:t xml:space="preserve">$861,000 </w:t>
            </w:r>
          </w:p>
        </w:tc>
      </w:tr>
      <w:tr w:rsidR="001C2862" w14:paraId="1A154A80" w14:textId="77777777">
        <w:trPr>
          <w:trHeight w:val="503"/>
          <w:jc w:val="right"/>
        </w:trPr>
        <w:tc>
          <w:tcPr>
            <w:tcW w:w="1345" w:type="dxa"/>
            <w:vMerge/>
            <w:tcBorders>
              <w:top w:val="single" w:sz="4" w:space="0" w:color="000000"/>
              <w:left w:val="single" w:sz="4" w:space="0" w:color="000000"/>
              <w:right w:val="single" w:sz="4" w:space="0" w:color="000000"/>
            </w:tcBorders>
            <w:vAlign w:val="center"/>
          </w:tcPr>
          <w:p w14:paraId="5F87E702" w14:textId="77777777" w:rsidR="00CF1907" w:rsidRDefault="00CF1907">
            <w:pPr>
              <w:widowControl w:val="0"/>
              <w:pBdr>
                <w:top w:val="nil"/>
                <w:left w:val="nil"/>
                <w:bottom w:val="nil"/>
                <w:right w:val="nil"/>
                <w:between w:val="nil"/>
              </w:pBdr>
              <w:spacing w:after="0" w:line="276" w:lineRule="auto"/>
              <w:rPr>
                <w:rFonts w:ascii="Calibri" w:hAnsi="Calibri"/>
                <w:sz w:val="18"/>
                <w:rPrChange w:id="66" w:author="3Q" w:date="2020-11-18T10:26:00Z">
                  <w:rPr>
                    <w:rFonts w:asciiTheme="minorHAnsi" w:eastAsia="Calibri" w:hAnsiTheme="minorHAnsi"/>
                    <w:sz w:val="18"/>
                  </w:rPr>
                </w:rPrChange>
              </w:rPr>
              <w:pPrChange w:id="67" w:author="3Q" w:date="2020-11-18T10:26:00Z">
                <w:pPr>
                  <w:spacing w:after="0" w:line="240" w:lineRule="auto"/>
                  <w:jc w:val="center"/>
                </w:pPr>
              </w:pPrChange>
            </w:pPr>
          </w:p>
        </w:tc>
        <w:tc>
          <w:tcPr>
            <w:tcW w:w="1355" w:type="dxa"/>
            <w:tcBorders>
              <w:top w:val="single" w:sz="4" w:space="0" w:color="000000"/>
              <w:left w:val="single" w:sz="4" w:space="0" w:color="000000"/>
              <w:bottom w:val="single" w:sz="4" w:space="0" w:color="000000"/>
              <w:right w:val="single" w:sz="4" w:space="0" w:color="000000"/>
            </w:tcBorders>
            <w:vAlign w:val="center"/>
          </w:tcPr>
          <w:p w14:paraId="7BB61229" w14:textId="77777777" w:rsidR="00CF1907" w:rsidRDefault="00D97E6F">
            <w:pPr>
              <w:spacing w:after="0" w:line="240" w:lineRule="auto"/>
              <w:jc w:val="center"/>
              <w:rPr>
                <w:rFonts w:ascii="Calibri" w:eastAsia="Calibri" w:hAnsi="Calibri" w:cs="Times New Roman"/>
                <w:sz w:val="18"/>
                <w:rPrChange w:id="68" w:author="3Q" w:date="2020-11-18T10:26:00Z">
                  <w:rPr>
                    <w:rFonts w:asciiTheme="minorHAnsi" w:eastAsia="Calibri" w:hAnsiTheme="minorHAnsi"/>
                    <w:sz w:val="18"/>
                  </w:rPr>
                </w:rPrChange>
              </w:rPr>
            </w:pPr>
            <w:r>
              <w:rPr>
                <w:rFonts w:ascii="Calibri" w:hAnsi="Calibri"/>
                <w:sz w:val="18"/>
                <w:rPrChange w:id="69" w:author="3Q" w:date="2020-11-18T10:26:00Z">
                  <w:rPr>
                    <w:rFonts w:asciiTheme="minorHAnsi" w:eastAsia="Calibri" w:hAnsiTheme="minorHAnsi"/>
                    <w:sz w:val="18"/>
                  </w:rPr>
                </w:rPrChange>
              </w:rPr>
              <w:t>Other (San Diego, Chicago, Austin)</w:t>
            </w:r>
          </w:p>
        </w:tc>
        <w:tc>
          <w:tcPr>
            <w:tcW w:w="1170" w:type="dxa"/>
            <w:tcBorders>
              <w:top w:val="single" w:sz="4" w:space="0" w:color="000000"/>
              <w:left w:val="single" w:sz="4" w:space="0" w:color="000000"/>
              <w:bottom w:val="single" w:sz="4" w:space="0" w:color="000000"/>
              <w:right w:val="single" w:sz="4" w:space="0" w:color="000000"/>
            </w:tcBorders>
            <w:vAlign w:val="center"/>
          </w:tcPr>
          <w:p w14:paraId="12E3B851" w14:textId="77777777" w:rsidR="00CF1907" w:rsidRDefault="00D97E6F">
            <w:pPr>
              <w:spacing w:after="0" w:line="240" w:lineRule="auto"/>
              <w:jc w:val="center"/>
              <w:rPr>
                <w:rFonts w:ascii="Calibri" w:eastAsia="Calibri" w:hAnsi="Calibri" w:cs="Times New Roman"/>
                <w:sz w:val="18"/>
                <w:rPrChange w:id="70" w:author="3Q" w:date="2020-11-18T10:26:00Z">
                  <w:rPr>
                    <w:rFonts w:asciiTheme="minorHAnsi" w:eastAsia="Calibri" w:hAnsiTheme="minorHAnsi"/>
                    <w:sz w:val="18"/>
                  </w:rPr>
                </w:rPrChange>
              </w:rPr>
            </w:pPr>
            <w:r>
              <w:rPr>
                <w:rFonts w:ascii="Calibri" w:hAnsi="Calibri"/>
                <w:sz w:val="18"/>
                <w:rPrChange w:id="71" w:author="3Q" w:date="2020-11-18T10:26:00Z">
                  <w:rPr>
                    <w:rFonts w:asciiTheme="minorHAnsi" w:eastAsia="Calibri" w:hAnsiTheme="minorHAnsi"/>
                    <w:sz w:val="18"/>
                  </w:rPr>
                </w:rPrChange>
              </w:rPr>
              <w:t>1/1/2021</w:t>
            </w:r>
          </w:p>
        </w:tc>
        <w:tc>
          <w:tcPr>
            <w:tcW w:w="1170" w:type="dxa"/>
            <w:tcBorders>
              <w:top w:val="single" w:sz="4" w:space="0" w:color="000000"/>
              <w:left w:val="single" w:sz="4" w:space="0" w:color="000000"/>
              <w:bottom w:val="single" w:sz="4" w:space="0" w:color="000000"/>
              <w:right w:val="single" w:sz="4" w:space="0" w:color="000000"/>
            </w:tcBorders>
            <w:vAlign w:val="center"/>
          </w:tcPr>
          <w:p w14:paraId="4522B3FF" w14:textId="77777777" w:rsidR="00CF1907" w:rsidRDefault="00D97E6F">
            <w:pPr>
              <w:spacing w:after="0" w:line="240" w:lineRule="auto"/>
              <w:jc w:val="center"/>
              <w:rPr>
                <w:rFonts w:ascii="Calibri" w:eastAsia="Calibri" w:hAnsi="Calibri" w:cs="Times New Roman"/>
                <w:sz w:val="18"/>
                <w:rPrChange w:id="72" w:author="3Q" w:date="2020-11-18T10:26:00Z">
                  <w:rPr>
                    <w:rFonts w:asciiTheme="minorHAnsi" w:eastAsia="Calibri" w:hAnsiTheme="minorHAnsi"/>
                    <w:sz w:val="18"/>
                  </w:rPr>
                </w:rPrChange>
              </w:rPr>
            </w:pPr>
            <w:r>
              <w:rPr>
                <w:rFonts w:ascii="Calibri" w:hAnsi="Calibri"/>
                <w:sz w:val="18"/>
                <w:rPrChange w:id="73" w:author="3Q" w:date="2020-11-18T10:26:00Z">
                  <w:rPr>
                    <w:rFonts w:asciiTheme="minorHAnsi" w:eastAsia="Calibri" w:hAnsiTheme="minorHAnsi"/>
                    <w:sz w:val="18"/>
                  </w:rPr>
                </w:rPrChange>
              </w:rPr>
              <w:t>12/31/2021</w:t>
            </w:r>
          </w:p>
        </w:tc>
        <w:tc>
          <w:tcPr>
            <w:tcW w:w="1170" w:type="dxa"/>
            <w:tcBorders>
              <w:top w:val="single" w:sz="4" w:space="0" w:color="000000"/>
              <w:left w:val="single" w:sz="4" w:space="0" w:color="000000"/>
              <w:bottom w:val="single" w:sz="4" w:space="0" w:color="000000"/>
              <w:right w:val="single" w:sz="4" w:space="0" w:color="000000"/>
            </w:tcBorders>
            <w:vAlign w:val="center"/>
          </w:tcPr>
          <w:p w14:paraId="5F601CCB" w14:textId="77777777" w:rsidR="00CF1907" w:rsidRDefault="00D97E6F">
            <w:pPr>
              <w:spacing w:after="0" w:line="240" w:lineRule="auto"/>
              <w:jc w:val="center"/>
              <w:rPr>
                <w:rFonts w:ascii="Calibri" w:eastAsia="Calibri" w:hAnsi="Calibri" w:cs="Times New Roman"/>
                <w:sz w:val="18"/>
                <w:rPrChange w:id="74" w:author="3Q" w:date="2020-11-18T10:26:00Z">
                  <w:rPr>
                    <w:rFonts w:asciiTheme="minorHAnsi" w:eastAsia="Calibri" w:hAnsiTheme="minorHAnsi"/>
                    <w:sz w:val="18"/>
                  </w:rPr>
                </w:rPrChange>
              </w:rPr>
            </w:pPr>
            <w:r>
              <w:rPr>
                <w:rFonts w:ascii="Calibri" w:hAnsi="Calibri"/>
                <w:sz w:val="18"/>
                <w:rPrChange w:id="75" w:author="3Q" w:date="2020-11-18T10:26:00Z">
                  <w:rPr>
                    <w:rFonts w:asciiTheme="minorHAnsi" w:eastAsia="Calibri" w:hAnsiTheme="minorHAnsi"/>
                    <w:sz w:val="18"/>
                  </w:rPr>
                </w:rPrChange>
              </w:rPr>
              <w:t>150</w:t>
            </w:r>
          </w:p>
        </w:tc>
        <w:tc>
          <w:tcPr>
            <w:tcW w:w="900" w:type="dxa"/>
            <w:tcBorders>
              <w:top w:val="single" w:sz="4" w:space="0" w:color="000000"/>
              <w:left w:val="single" w:sz="4" w:space="0" w:color="000000"/>
              <w:bottom w:val="single" w:sz="4" w:space="0" w:color="000000"/>
              <w:right w:val="single" w:sz="4" w:space="0" w:color="000000"/>
            </w:tcBorders>
            <w:vAlign w:val="center"/>
          </w:tcPr>
          <w:p w14:paraId="053D8BD0" w14:textId="77777777" w:rsidR="00CF1907" w:rsidRDefault="00D97E6F">
            <w:pPr>
              <w:spacing w:after="0" w:line="240" w:lineRule="auto"/>
              <w:jc w:val="center"/>
              <w:rPr>
                <w:rFonts w:ascii="Calibri" w:eastAsia="Calibri" w:hAnsi="Calibri" w:cs="Times New Roman"/>
                <w:sz w:val="18"/>
                <w:rPrChange w:id="76" w:author="3Q" w:date="2020-11-18T10:26:00Z">
                  <w:rPr>
                    <w:rFonts w:asciiTheme="minorHAnsi" w:eastAsia="Calibri" w:hAnsiTheme="minorHAnsi"/>
                    <w:sz w:val="18"/>
                  </w:rPr>
                </w:rPrChange>
              </w:rPr>
            </w:pPr>
            <w:r>
              <w:rPr>
                <w:rFonts w:ascii="Calibri" w:hAnsi="Calibri"/>
                <w:sz w:val="18"/>
                <w:rPrChange w:id="77" w:author="3Q" w:date="2020-11-18T10:26:00Z">
                  <w:rPr>
                    <w:rFonts w:asciiTheme="minorHAnsi" w:eastAsia="Calibri" w:hAnsiTheme="minorHAnsi"/>
                    <w:sz w:val="18"/>
                  </w:rPr>
                </w:rPrChange>
              </w:rPr>
              <w:t>$155</w:t>
            </w:r>
          </w:p>
        </w:tc>
        <w:tc>
          <w:tcPr>
            <w:tcW w:w="1080" w:type="dxa"/>
            <w:tcBorders>
              <w:top w:val="single" w:sz="4" w:space="0" w:color="000000"/>
              <w:left w:val="single" w:sz="4" w:space="0" w:color="000000"/>
              <w:bottom w:val="single" w:sz="4" w:space="0" w:color="000000"/>
              <w:right w:val="single" w:sz="4" w:space="0" w:color="000000"/>
            </w:tcBorders>
            <w:vAlign w:val="center"/>
          </w:tcPr>
          <w:p w14:paraId="25296BE7" w14:textId="77777777" w:rsidR="00CF1907" w:rsidRDefault="00D97E6F">
            <w:pPr>
              <w:spacing w:after="0" w:line="240" w:lineRule="auto"/>
              <w:jc w:val="center"/>
              <w:rPr>
                <w:rFonts w:ascii="Calibri" w:eastAsia="Calibri" w:hAnsi="Calibri" w:cs="Times New Roman"/>
                <w:sz w:val="18"/>
                <w:rPrChange w:id="78" w:author="3Q" w:date="2020-11-18T10:26:00Z">
                  <w:rPr>
                    <w:rFonts w:asciiTheme="minorHAnsi" w:eastAsia="Calibri" w:hAnsiTheme="minorHAnsi"/>
                    <w:sz w:val="18"/>
                  </w:rPr>
                </w:rPrChange>
              </w:rPr>
            </w:pPr>
            <w:r>
              <w:rPr>
                <w:rFonts w:ascii="Calibri" w:hAnsi="Calibri"/>
                <w:sz w:val="18"/>
                <w:rPrChange w:id="79" w:author="3Q" w:date="2020-11-18T10:26:00Z">
                  <w:rPr>
                    <w:rFonts w:asciiTheme="minorHAnsi" w:eastAsia="Calibri" w:hAnsiTheme="minorHAnsi"/>
                    <w:sz w:val="18"/>
                  </w:rPr>
                </w:rPrChange>
              </w:rPr>
              <w:t xml:space="preserve">$23,250 </w:t>
            </w:r>
          </w:p>
        </w:tc>
        <w:tc>
          <w:tcPr>
            <w:tcW w:w="1404" w:type="dxa"/>
            <w:tcBorders>
              <w:top w:val="single" w:sz="4" w:space="0" w:color="000000"/>
              <w:left w:val="single" w:sz="4" w:space="0" w:color="000000"/>
              <w:bottom w:val="single" w:sz="4" w:space="0" w:color="000000"/>
              <w:right w:val="single" w:sz="4" w:space="0" w:color="000000"/>
            </w:tcBorders>
            <w:vAlign w:val="center"/>
          </w:tcPr>
          <w:p w14:paraId="411D3F61" w14:textId="77777777" w:rsidR="00CF1907" w:rsidRDefault="00D97E6F">
            <w:pPr>
              <w:spacing w:after="0" w:line="240" w:lineRule="auto"/>
              <w:jc w:val="center"/>
              <w:rPr>
                <w:rFonts w:ascii="Calibri" w:eastAsia="Calibri" w:hAnsi="Calibri" w:cs="Times New Roman"/>
                <w:sz w:val="18"/>
                <w:rPrChange w:id="80" w:author="3Q" w:date="2020-11-18T10:26:00Z">
                  <w:rPr>
                    <w:rFonts w:asciiTheme="minorHAnsi" w:eastAsia="Calibri" w:hAnsiTheme="minorHAnsi"/>
                    <w:sz w:val="18"/>
                  </w:rPr>
                </w:rPrChange>
              </w:rPr>
            </w:pPr>
            <w:r>
              <w:rPr>
                <w:rFonts w:ascii="Calibri" w:hAnsi="Calibri"/>
                <w:sz w:val="18"/>
                <w:rPrChange w:id="81" w:author="3Q" w:date="2020-11-18T10:26:00Z">
                  <w:rPr>
                    <w:rFonts w:asciiTheme="minorHAnsi" w:eastAsia="Calibri" w:hAnsiTheme="minorHAnsi"/>
                    <w:sz w:val="18"/>
                  </w:rPr>
                </w:rPrChange>
              </w:rPr>
              <w:t xml:space="preserve">$279,000 </w:t>
            </w:r>
          </w:p>
        </w:tc>
      </w:tr>
      <w:tr w:rsidR="00CF1907" w14:paraId="62E33B3A" w14:textId="77777777" w:rsidTr="00476402">
        <w:trPr>
          <w:trHeight w:val="530"/>
          <w:jc w:val="right"/>
        </w:trPr>
        <w:tc>
          <w:tcPr>
            <w:tcW w:w="1345" w:type="dxa"/>
            <w:vMerge w:val="restart"/>
            <w:tcBorders>
              <w:top w:val="single" w:sz="4" w:space="0" w:color="000000"/>
              <w:left w:val="single" w:sz="4" w:space="0" w:color="000000"/>
              <w:right w:val="single" w:sz="4" w:space="0" w:color="000000"/>
            </w:tcBorders>
            <w:vAlign w:val="center"/>
          </w:tcPr>
          <w:p w14:paraId="3DD7D74F" w14:textId="73610164" w:rsidR="00CF1907" w:rsidRPr="00476402" w:rsidRDefault="00D97E6F">
            <w:pPr>
              <w:spacing w:after="0" w:line="240" w:lineRule="auto"/>
              <w:jc w:val="center"/>
              <w:rPr>
                <w:rFonts w:ascii="Calibri" w:hAnsi="Calibri"/>
                <w:sz w:val="18"/>
              </w:rPr>
            </w:pPr>
            <w:r w:rsidRPr="00476402">
              <w:rPr>
                <w:rFonts w:ascii="Calibri" w:hAnsi="Calibri"/>
                <w:sz w:val="18"/>
              </w:rPr>
              <w:t xml:space="preserve">Senior Manager </w:t>
            </w:r>
          </w:p>
        </w:tc>
        <w:tc>
          <w:tcPr>
            <w:tcW w:w="1355" w:type="dxa"/>
            <w:tcBorders>
              <w:top w:val="single" w:sz="4" w:space="0" w:color="000000"/>
              <w:left w:val="single" w:sz="4" w:space="0" w:color="000000"/>
              <w:bottom w:val="single" w:sz="4" w:space="0" w:color="000000"/>
              <w:right w:val="single" w:sz="4" w:space="0" w:color="000000"/>
            </w:tcBorders>
            <w:vAlign w:val="center"/>
          </w:tcPr>
          <w:p w14:paraId="1C6BBE21" w14:textId="77777777" w:rsidR="00CF1907" w:rsidRPr="00476402" w:rsidRDefault="00D97E6F">
            <w:pPr>
              <w:spacing w:after="0" w:line="240" w:lineRule="auto"/>
              <w:jc w:val="center"/>
              <w:rPr>
                <w:rFonts w:ascii="Calibri" w:eastAsia="Calibri" w:hAnsi="Calibri" w:cs="Times New Roman"/>
                <w:sz w:val="18"/>
              </w:rPr>
            </w:pPr>
            <w:r w:rsidRPr="00476402">
              <w:rPr>
                <w:rFonts w:ascii="Calibri" w:hAnsi="Calibri"/>
                <w:sz w:val="18"/>
              </w:rPr>
              <w:t>San Francisco or New York</w:t>
            </w:r>
          </w:p>
        </w:tc>
        <w:tc>
          <w:tcPr>
            <w:tcW w:w="1170" w:type="dxa"/>
            <w:tcBorders>
              <w:top w:val="single" w:sz="4" w:space="0" w:color="000000"/>
              <w:left w:val="single" w:sz="4" w:space="0" w:color="000000"/>
              <w:bottom w:val="single" w:sz="4" w:space="0" w:color="000000"/>
              <w:right w:val="single" w:sz="4" w:space="0" w:color="000000"/>
            </w:tcBorders>
            <w:vAlign w:val="center"/>
          </w:tcPr>
          <w:p w14:paraId="6C69B5F4" w14:textId="77777777" w:rsidR="00CF1907" w:rsidRPr="00476402" w:rsidRDefault="00D97E6F">
            <w:pPr>
              <w:spacing w:after="0" w:line="240" w:lineRule="auto"/>
              <w:jc w:val="center"/>
              <w:rPr>
                <w:rFonts w:ascii="Calibri" w:eastAsia="Calibri" w:hAnsi="Calibri" w:cs="Times New Roman"/>
                <w:sz w:val="18"/>
              </w:rPr>
            </w:pPr>
            <w:r w:rsidRPr="00476402">
              <w:rPr>
                <w:rFonts w:ascii="Calibri" w:hAnsi="Calibri"/>
                <w:sz w:val="18"/>
              </w:rPr>
              <w:t>1/1/2021</w:t>
            </w:r>
          </w:p>
        </w:tc>
        <w:tc>
          <w:tcPr>
            <w:tcW w:w="1170" w:type="dxa"/>
            <w:tcBorders>
              <w:top w:val="single" w:sz="4" w:space="0" w:color="000000"/>
              <w:left w:val="single" w:sz="4" w:space="0" w:color="000000"/>
              <w:bottom w:val="single" w:sz="4" w:space="0" w:color="000000"/>
              <w:right w:val="single" w:sz="4" w:space="0" w:color="000000"/>
            </w:tcBorders>
            <w:vAlign w:val="center"/>
          </w:tcPr>
          <w:p w14:paraId="2E7633CC" w14:textId="77777777" w:rsidR="00CF1907" w:rsidRPr="00476402" w:rsidRDefault="00D97E6F">
            <w:pPr>
              <w:spacing w:after="0" w:line="240" w:lineRule="auto"/>
              <w:jc w:val="center"/>
              <w:rPr>
                <w:rFonts w:ascii="Calibri" w:eastAsia="Calibri" w:hAnsi="Calibri" w:cs="Times New Roman"/>
                <w:sz w:val="18"/>
                <w:highlight w:val="yellow"/>
              </w:rPr>
            </w:pPr>
            <w:r w:rsidRPr="00476402">
              <w:rPr>
                <w:rFonts w:ascii="Calibri" w:hAnsi="Calibri"/>
                <w:sz w:val="18"/>
              </w:rPr>
              <w:t>12/31/2021</w:t>
            </w:r>
          </w:p>
        </w:tc>
        <w:tc>
          <w:tcPr>
            <w:tcW w:w="1170" w:type="dxa"/>
            <w:tcBorders>
              <w:top w:val="single" w:sz="4" w:space="0" w:color="000000"/>
              <w:left w:val="single" w:sz="4" w:space="0" w:color="000000"/>
              <w:bottom w:val="single" w:sz="4" w:space="0" w:color="000000"/>
              <w:right w:val="single" w:sz="4" w:space="0" w:color="000000"/>
            </w:tcBorders>
            <w:vAlign w:val="center"/>
          </w:tcPr>
          <w:p w14:paraId="07ADF127" w14:textId="77777777" w:rsidR="00CF1907" w:rsidRPr="00476402" w:rsidRDefault="00D97E6F">
            <w:pPr>
              <w:spacing w:after="0" w:line="240" w:lineRule="auto"/>
              <w:jc w:val="center"/>
              <w:rPr>
                <w:rFonts w:ascii="Calibri" w:eastAsia="Calibri" w:hAnsi="Calibri" w:cs="Times New Roman"/>
                <w:sz w:val="18"/>
              </w:rPr>
            </w:pPr>
            <w:r w:rsidRPr="00476402">
              <w:rPr>
                <w:rFonts w:ascii="Calibri" w:hAnsi="Calibri"/>
                <w:sz w:val="18"/>
              </w:rPr>
              <w:t>1260</w:t>
            </w:r>
          </w:p>
        </w:tc>
        <w:tc>
          <w:tcPr>
            <w:tcW w:w="900" w:type="dxa"/>
            <w:tcBorders>
              <w:top w:val="single" w:sz="4" w:space="0" w:color="000000"/>
              <w:left w:val="single" w:sz="4" w:space="0" w:color="000000"/>
              <w:bottom w:val="single" w:sz="4" w:space="0" w:color="000000"/>
              <w:right w:val="single" w:sz="4" w:space="0" w:color="000000"/>
            </w:tcBorders>
            <w:vAlign w:val="center"/>
          </w:tcPr>
          <w:p w14:paraId="3709290E" w14:textId="77777777" w:rsidR="00CF1907" w:rsidRPr="00476402" w:rsidRDefault="00D97E6F">
            <w:pPr>
              <w:spacing w:after="0" w:line="240" w:lineRule="auto"/>
              <w:jc w:val="center"/>
              <w:rPr>
                <w:rFonts w:ascii="Calibri" w:eastAsia="Calibri" w:hAnsi="Calibri" w:cs="Times New Roman"/>
                <w:sz w:val="18"/>
              </w:rPr>
            </w:pPr>
            <w:r w:rsidRPr="00476402">
              <w:rPr>
                <w:rFonts w:ascii="Calibri" w:hAnsi="Calibri"/>
                <w:sz w:val="18"/>
              </w:rPr>
              <w:t>$145</w:t>
            </w:r>
          </w:p>
        </w:tc>
        <w:tc>
          <w:tcPr>
            <w:tcW w:w="1080" w:type="dxa"/>
            <w:tcBorders>
              <w:top w:val="single" w:sz="4" w:space="0" w:color="000000"/>
              <w:left w:val="single" w:sz="4" w:space="0" w:color="000000"/>
              <w:bottom w:val="single" w:sz="4" w:space="0" w:color="000000"/>
              <w:right w:val="single" w:sz="4" w:space="0" w:color="000000"/>
            </w:tcBorders>
            <w:vAlign w:val="center"/>
          </w:tcPr>
          <w:p w14:paraId="7578C74A" w14:textId="77777777" w:rsidR="00CF1907" w:rsidRPr="00476402" w:rsidRDefault="00D97E6F">
            <w:pPr>
              <w:spacing w:after="0" w:line="240" w:lineRule="auto"/>
              <w:jc w:val="center"/>
              <w:rPr>
                <w:rFonts w:ascii="Calibri" w:eastAsia="Calibri" w:hAnsi="Calibri" w:cs="Times New Roman"/>
                <w:sz w:val="18"/>
              </w:rPr>
            </w:pPr>
            <w:r w:rsidRPr="00476402">
              <w:rPr>
                <w:rFonts w:ascii="Calibri" w:hAnsi="Calibri"/>
                <w:sz w:val="18"/>
              </w:rPr>
              <w:t xml:space="preserve">$182,700 </w:t>
            </w:r>
          </w:p>
        </w:tc>
        <w:tc>
          <w:tcPr>
            <w:tcW w:w="1404" w:type="dxa"/>
            <w:tcBorders>
              <w:top w:val="single" w:sz="4" w:space="0" w:color="000000"/>
              <w:left w:val="single" w:sz="4" w:space="0" w:color="000000"/>
              <w:bottom w:val="single" w:sz="4" w:space="0" w:color="000000"/>
              <w:right w:val="single" w:sz="4" w:space="0" w:color="000000"/>
            </w:tcBorders>
            <w:vAlign w:val="center"/>
          </w:tcPr>
          <w:p w14:paraId="35824D7B" w14:textId="77777777" w:rsidR="00CF1907" w:rsidRPr="00476402" w:rsidRDefault="00D97E6F">
            <w:pPr>
              <w:spacing w:after="0" w:line="240" w:lineRule="auto"/>
              <w:jc w:val="center"/>
              <w:rPr>
                <w:rFonts w:ascii="Calibri" w:eastAsia="Calibri" w:hAnsi="Calibri" w:cs="Times New Roman"/>
                <w:sz w:val="18"/>
              </w:rPr>
            </w:pPr>
            <w:r w:rsidRPr="00476402">
              <w:rPr>
                <w:rFonts w:ascii="Calibri" w:hAnsi="Calibri"/>
                <w:sz w:val="18"/>
              </w:rPr>
              <w:t xml:space="preserve">$2,192,400 </w:t>
            </w:r>
          </w:p>
        </w:tc>
      </w:tr>
      <w:tr w:rsidR="001C2862" w14:paraId="6D1FCB2B" w14:textId="77777777">
        <w:trPr>
          <w:trHeight w:val="530"/>
          <w:jc w:val="right"/>
        </w:trPr>
        <w:tc>
          <w:tcPr>
            <w:tcW w:w="1345" w:type="dxa"/>
            <w:vMerge/>
            <w:tcBorders>
              <w:top w:val="single" w:sz="4" w:space="0" w:color="000000"/>
              <w:left w:val="single" w:sz="4" w:space="0" w:color="000000"/>
              <w:right w:val="single" w:sz="4" w:space="0" w:color="000000"/>
            </w:tcBorders>
            <w:vAlign w:val="center"/>
          </w:tcPr>
          <w:p w14:paraId="42640E37" w14:textId="77777777" w:rsidR="00CF1907" w:rsidRDefault="00CF1907">
            <w:pPr>
              <w:widowControl w:val="0"/>
              <w:pBdr>
                <w:top w:val="nil"/>
                <w:left w:val="nil"/>
                <w:bottom w:val="nil"/>
                <w:right w:val="nil"/>
                <w:between w:val="nil"/>
              </w:pBdr>
              <w:spacing w:after="0" w:line="276" w:lineRule="auto"/>
              <w:rPr>
                <w:rFonts w:ascii="Calibri" w:hAnsi="Calibri"/>
                <w:sz w:val="18"/>
                <w:rPrChange w:id="82" w:author="3Q" w:date="2020-11-18T10:26:00Z">
                  <w:rPr>
                    <w:rFonts w:asciiTheme="minorHAnsi" w:eastAsia="Calibri" w:hAnsiTheme="minorHAnsi"/>
                    <w:sz w:val="18"/>
                  </w:rPr>
                </w:rPrChange>
              </w:rPr>
              <w:pPrChange w:id="83" w:author="3Q" w:date="2020-11-18T10:26:00Z">
                <w:pPr>
                  <w:spacing w:after="0" w:line="240" w:lineRule="auto"/>
                  <w:jc w:val="center"/>
                </w:pPr>
              </w:pPrChange>
            </w:pPr>
          </w:p>
        </w:tc>
        <w:tc>
          <w:tcPr>
            <w:tcW w:w="1355" w:type="dxa"/>
            <w:tcBorders>
              <w:top w:val="single" w:sz="4" w:space="0" w:color="000000"/>
              <w:left w:val="single" w:sz="4" w:space="0" w:color="000000"/>
              <w:bottom w:val="single" w:sz="4" w:space="0" w:color="000000"/>
              <w:right w:val="single" w:sz="4" w:space="0" w:color="000000"/>
            </w:tcBorders>
            <w:vAlign w:val="center"/>
          </w:tcPr>
          <w:p w14:paraId="13822E46" w14:textId="77777777" w:rsidR="00CF1907" w:rsidRDefault="00D97E6F">
            <w:pPr>
              <w:spacing w:after="0" w:line="240" w:lineRule="auto"/>
              <w:jc w:val="center"/>
              <w:rPr>
                <w:rFonts w:ascii="Calibri" w:eastAsia="Calibri" w:hAnsi="Calibri" w:cs="Times New Roman"/>
                <w:sz w:val="18"/>
                <w:rPrChange w:id="84" w:author="3Q" w:date="2020-11-18T10:26:00Z">
                  <w:rPr>
                    <w:rFonts w:asciiTheme="minorHAnsi" w:eastAsia="Calibri" w:hAnsiTheme="minorHAnsi"/>
                    <w:sz w:val="18"/>
                  </w:rPr>
                </w:rPrChange>
              </w:rPr>
            </w:pPr>
            <w:r>
              <w:rPr>
                <w:rFonts w:ascii="Calibri" w:hAnsi="Calibri"/>
                <w:sz w:val="18"/>
                <w:rPrChange w:id="85" w:author="3Q" w:date="2020-11-18T10:26:00Z">
                  <w:rPr>
                    <w:rFonts w:asciiTheme="minorHAnsi" w:eastAsia="Calibri" w:hAnsiTheme="minorHAnsi"/>
                    <w:sz w:val="18"/>
                  </w:rPr>
                </w:rPrChange>
              </w:rPr>
              <w:t>Other (San Diego, Chicago, Austin)</w:t>
            </w:r>
          </w:p>
        </w:tc>
        <w:tc>
          <w:tcPr>
            <w:tcW w:w="1170" w:type="dxa"/>
            <w:tcBorders>
              <w:top w:val="single" w:sz="4" w:space="0" w:color="000000"/>
              <w:left w:val="single" w:sz="4" w:space="0" w:color="000000"/>
              <w:bottom w:val="single" w:sz="4" w:space="0" w:color="000000"/>
              <w:right w:val="single" w:sz="4" w:space="0" w:color="000000"/>
            </w:tcBorders>
            <w:vAlign w:val="center"/>
          </w:tcPr>
          <w:p w14:paraId="0435E230" w14:textId="77777777" w:rsidR="00CF1907" w:rsidRDefault="00D97E6F">
            <w:pPr>
              <w:spacing w:after="0" w:line="240" w:lineRule="auto"/>
              <w:jc w:val="center"/>
              <w:rPr>
                <w:rFonts w:ascii="Calibri" w:eastAsia="Calibri" w:hAnsi="Calibri" w:cs="Times New Roman"/>
                <w:sz w:val="18"/>
                <w:rPrChange w:id="86" w:author="3Q" w:date="2020-11-18T10:26:00Z">
                  <w:rPr>
                    <w:rFonts w:asciiTheme="minorHAnsi" w:eastAsia="Calibri" w:hAnsiTheme="minorHAnsi"/>
                    <w:sz w:val="18"/>
                  </w:rPr>
                </w:rPrChange>
              </w:rPr>
            </w:pPr>
            <w:r>
              <w:rPr>
                <w:rFonts w:ascii="Calibri" w:hAnsi="Calibri"/>
                <w:sz w:val="18"/>
                <w:rPrChange w:id="87" w:author="3Q" w:date="2020-11-18T10:26:00Z">
                  <w:rPr>
                    <w:rFonts w:asciiTheme="minorHAnsi" w:eastAsia="Calibri" w:hAnsiTheme="minorHAnsi"/>
                    <w:sz w:val="18"/>
                  </w:rPr>
                </w:rPrChange>
              </w:rPr>
              <w:t>1/1/2021</w:t>
            </w:r>
          </w:p>
        </w:tc>
        <w:tc>
          <w:tcPr>
            <w:tcW w:w="1170" w:type="dxa"/>
            <w:tcBorders>
              <w:top w:val="single" w:sz="4" w:space="0" w:color="000000"/>
              <w:left w:val="single" w:sz="4" w:space="0" w:color="000000"/>
              <w:bottom w:val="single" w:sz="4" w:space="0" w:color="000000"/>
              <w:right w:val="single" w:sz="4" w:space="0" w:color="000000"/>
            </w:tcBorders>
            <w:vAlign w:val="center"/>
          </w:tcPr>
          <w:p w14:paraId="22330C1A" w14:textId="77777777" w:rsidR="00CF1907" w:rsidRDefault="00D97E6F">
            <w:pPr>
              <w:spacing w:after="0" w:line="240" w:lineRule="auto"/>
              <w:jc w:val="center"/>
              <w:rPr>
                <w:rFonts w:ascii="Calibri" w:eastAsia="Calibri" w:hAnsi="Calibri" w:cs="Times New Roman"/>
                <w:sz w:val="18"/>
                <w:rPrChange w:id="88" w:author="3Q" w:date="2020-11-18T10:26:00Z">
                  <w:rPr>
                    <w:rFonts w:asciiTheme="minorHAnsi" w:eastAsia="Calibri" w:hAnsiTheme="minorHAnsi"/>
                    <w:sz w:val="18"/>
                  </w:rPr>
                </w:rPrChange>
              </w:rPr>
            </w:pPr>
            <w:r>
              <w:rPr>
                <w:rFonts w:ascii="Calibri" w:hAnsi="Calibri"/>
                <w:sz w:val="18"/>
                <w:rPrChange w:id="89" w:author="3Q" w:date="2020-11-18T10:26:00Z">
                  <w:rPr>
                    <w:rFonts w:asciiTheme="minorHAnsi" w:eastAsia="Calibri" w:hAnsiTheme="minorHAnsi"/>
                    <w:sz w:val="18"/>
                  </w:rPr>
                </w:rPrChange>
              </w:rPr>
              <w:t>12/31/2021</w:t>
            </w:r>
          </w:p>
        </w:tc>
        <w:tc>
          <w:tcPr>
            <w:tcW w:w="1170" w:type="dxa"/>
            <w:tcBorders>
              <w:top w:val="single" w:sz="4" w:space="0" w:color="000000"/>
              <w:left w:val="single" w:sz="4" w:space="0" w:color="000000"/>
              <w:bottom w:val="single" w:sz="4" w:space="0" w:color="000000"/>
              <w:right w:val="single" w:sz="4" w:space="0" w:color="000000"/>
            </w:tcBorders>
            <w:vAlign w:val="center"/>
          </w:tcPr>
          <w:p w14:paraId="1B6411EC" w14:textId="77777777" w:rsidR="00CF1907" w:rsidRDefault="00D97E6F">
            <w:pPr>
              <w:spacing w:after="0" w:line="240" w:lineRule="auto"/>
              <w:jc w:val="center"/>
              <w:rPr>
                <w:rFonts w:ascii="Calibri" w:eastAsia="Calibri" w:hAnsi="Calibri" w:cs="Times New Roman"/>
                <w:sz w:val="18"/>
                <w:rPrChange w:id="90" w:author="3Q" w:date="2020-11-18T10:26:00Z">
                  <w:rPr>
                    <w:rFonts w:asciiTheme="minorHAnsi" w:eastAsia="Calibri" w:hAnsiTheme="minorHAnsi"/>
                    <w:sz w:val="18"/>
                  </w:rPr>
                </w:rPrChange>
              </w:rPr>
            </w:pPr>
            <w:r>
              <w:rPr>
                <w:rFonts w:ascii="Calibri" w:hAnsi="Calibri"/>
                <w:sz w:val="18"/>
                <w:rPrChange w:id="91" w:author="3Q" w:date="2020-11-18T10:26:00Z">
                  <w:rPr>
                    <w:rFonts w:asciiTheme="minorHAnsi" w:eastAsia="Calibri" w:hAnsiTheme="minorHAnsi"/>
                    <w:sz w:val="18"/>
                  </w:rPr>
                </w:rPrChange>
              </w:rPr>
              <w:t>1190</w:t>
            </w:r>
          </w:p>
        </w:tc>
        <w:tc>
          <w:tcPr>
            <w:tcW w:w="900" w:type="dxa"/>
            <w:tcBorders>
              <w:top w:val="single" w:sz="4" w:space="0" w:color="000000"/>
              <w:left w:val="single" w:sz="4" w:space="0" w:color="000000"/>
              <w:bottom w:val="single" w:sz="4" w:space="0" w:color="000000"/>
              <w:right w:val="single" w:sz="4" w:space="0" w:color="000000"/>
            </w:tcBorders>
            <w:vAlign w:val="center"/>
          </w:tcPr>
          <w:p w14:paraId="6910415B" w14:textId="77777777" w:rsidR="00CF1907" w:rsidRDefault="00D97E6F">
            <w:pPr>
              <w:spacing w:after="0" w:line="240" w:lineRule="auto"/>
              <w:jc w:val="center"/>
              <w:rPr>
                <w:rFonts w:ascii="Calibri" w:eastAsia="Calibri" w:hAnsi="Calibri" w:cs="Times New Roman"/>
                <w:sz w:val="18"/>
                <w:rPrChange w:id="92" w:author="3Q" w:date="2020-11-18T10:26:00Z">
                  <w:rPr>
                    <w:rFonts w:asciiTheme="minorHAnsi" w:eastAsia="Calibri" w:hAnsiTheme="minorHAnsi"/>
                    <w:sz w:val="18"/>
                  </w:rPr>
                </w:rPrChange>
              </w:rPr>
            </w:pPr>
            <w:r>
              <w:rPr>
                <w:rFonts w:ascii="Calibri" w:hAnsi="Calibri"/>
                <w:sz w:val="18"/>
                <w:rPrChange w:id="93" w:author="3Q" w:date="2020-11-18T10:26:00Z">
                  <w:rPr>
                    <w:rFonts w:asciiTheme="minorHAnsi" w:eastAsia="Calibri" w:hAnsiTheme="minorHAnsi"/>
                    <w:sz w:val="18"/>
                  </w:rPr>
                </w:rPrChange>
              </w:rPr>
              <w:t>$130</w:t>
            </w:r>
          </w:p>
        </w:tc>
        <w:tc>
          <w:tcPr>
            <w:tcW w:w="1080" w:type="dxa"/>
            <w:tcBorders>
              <w:top w:val="single" w:sz="4" w:space="0" w:color="000000"/>
              <w:left w:val="single" w:sz="4" w:space="0" w:color="000000"/>
              <w:bottom w:val="single" w:sz="4" w:space="0" w:color="000000"/>
              <w:right w:val="single" w:sz="4" w:space="0" w:color="000000"/>
            </w:tcBorders>
            <w:vAlign w:val="center"/>
          </w:tcPr>
          <w:p w14:paraId="2FA829DC" w14:textId="77777777" w:rsidR="00CF1907" w:rsidRDefault="00D97E6F">
            <w:pPr>
              <w:spacing w:after="0" w:line="240" w:lineRule="auto"/>
              <w:jc w:val="center"/>
              <w:rPr>
                <w:rFonts w:ascii="Calibri" w:eastAsia="Calibri" w:hAnsi="Calibri" w:cs="Times New Roman"/>
                <w:sz w:val="18"/>
                <w:rPrChange w:id="94" w:author="3Q" w:date="2020-11-18T10:26:00Z">
                  <w:rPr>
                    <w:rFonts w:asciiTheme="minorHAnsi" w:eastAsia="Calibri" w:hAnsiTheme="minorHAnsi"/>
                    <w:sz w:val="18"/>
                  </w:rPr>
                </w:rPrChange>
              </w:rPr>
            </w:pPr>
            <w:r>
              <w:rPr>
                <w:rFonts w:ascii="Calibri" w:hAnsi="Calibri"/>
                <w:sz w:val="18"/>
                <w:rPrChange w:id="95" w:author="3Q" w:date="2020-11-18T10:26:00Z">
                  <w:rPr>
                    <w:rFonts w:asciiTheme="minorHAnsi" w:eastAsia="Calibri" w:hAnsiTheme="minorHAnsi"/>
                    <w:sz w:val="18"/>
                  </w:rPr>
                </w:rPrChange>
              </w:rPr>
              <w:t xml:space="preserve">$154,700 </w:t>
            </w:r>
          </w:p>
        </w:tc>
        <w:tc>
          <w:tcPr>
            <w:tcW w:w="1404" w:type="dxa"/>
            <w:tcBorders>
              <w:top w:val="single" w:sz="4" w:space="0" w:color="000000"/>
              <w:left w:val="single" w:sz="4" w:space="0" w:color="000000"/>
              <w:bottom w:val="single" w:sz="4" w:space="0" w:color="000000"/>
              <w:right w:val="single" w:sz="4" w:space="0" w:color="000000"/>
            </w:tcBorders>
            <w:vAlign w:val="center"/>
          </w:tcPr>
          <w:p w14:paraId="615AA2AE" w14:textId="77777777" w:rsidR="00CF1907" w:rsidRDefault="00D97E6F">
            <w:pPr>
              <w:spacing w:after="0" w:line="240" w:lineRule="auto"/>
              <w:jc w:val="center"/>
              <w:rPr>
                <w:rFonts w:ascii="Calibri" w:eastAsia="Calibri" w:hAnsi="Calibri" w:cs="Times New Roman"/>
                <w:sz w:val="18"/>
                <w:rPrChange w:id="96" w:author="3Q" w:date="2020-11-18T10:26:00Z">
                  <w:rPr>
                    <w:rFonts w:asciiTheme="minorHAnsi" w:eastAsia="Calibri" w:hAnsiTheme="minorHAnsi"/>
                    <w:sz w:val="18"/>
                  </w:rPr>
                </w:rPrChange>
              </w:rPr>
            </w:pPr>
            <w:r>
              <w:rPr>
                <w:rFonts w:ascii="Calibri" w:hAnsi="Calibri"/>
                <w:sz w:val="18"/>
                <w:rPrChange w:id="97" w:author="3Q" w:date="2020-11-18T10:26:00Z">
                  <w:rPr>
                    <w:rFonts w:asciiTheme="minorHAnsi" w:eastAsia="Calibri" w:hAnsiTheme="minorHAnsi"/>
                    <w:sz w:val="18"/>
                  </w:rPr>
                </w:rPrChange>
              </w:rPr>
              <w:t xml:space="preserve">$1,856,400 </w:t>
            </w:r>
          </w:p>
        </w:tc>
      </w:tr>
      <w:tr w:rsidR="00CF1907" w14:paraId="53E4DC27" w14:textId="77777777" w:rsidTr="00476402">
        <w:trPr>
          <w:trHeight w:val="530"/>
          <w:jc w:val="right"/>
        </w:trPr>
        <w:tc>
          <w:tcPr>
            <w:tcW w:w="1345" w:type="dxa"/>
            <w:vMerge w:val="restart"/>
            <w:tcBorders>
              <w:top w:val="single" w:sz="4" w:space="0" w:color="000000"/>
              <w:left w:val="single" w:sz="4" w:space="0" w:color="000000"/>
              <w:right w:val="single" w:sz="4" w:space="0" w:color="000000"/>
            </w:tcBorders>
            <w:vAlign w:val="center"/>
          </w:tcPr>
          <w:p w14:paraId="77C22847" w14:textId="0D6161C3" w:rsidR="00CF1907" w:rsidRPr="00476402" w:rsidRDefault="00D97E6F">
            <w:pPr>
              <w:spacing w:after="0" w:line="240" w:lineRule="auto"/>
              <w:jc w:val="center"/>
              <w:rPr>
                <w:rFonts w:ascii="Calibri" w:hAnsi="Calibri"/>
                <w:sz w:val="18"/>
              </w:rPr>
            </w:pPr>
            <w:r w:rsidRPr="00476402">
              <w:rPr>
                <w:rFonts w:ascii="Calibri" w:hAnsi="Calibri"/>
                <w:sz w:val="18"/>
              </w:rPr>
              <w:t>Manager</w:t>
            </w:r>
          </w:p>
        </w:tc>
        <w:tc>
          <w:tcPr>
            <w:tcW w:w="1355" w:type="dxa"/>
            <w:tcBorders>
              <w:top w:val="single" w:sz="4" w:space="0" w:color="000000"/>
              <w:left w:val="single" w:sz="4" w:space="0" w:color="000000"/>
              <w:bottom w:val="single" w:sz="4" w:space="0" w:color="000000"/>
              <w:right w:val="single" w:sz="4" w:space="0" w:color="000000"/>
            </w:tcBorders>
            <w:vAlign w:val="center"/>
          </w:tcPr>
          <w:p w14:paraId="6E902F24" w14:textId="77777777" w:rsidR="00CF1907" w:rsidRPr="00476402" w:rsidRDefault="00D97E6F">
            <w:pPr>
              <w:spacing w:after="0" w:line="240" w:lineRule="auto"/>
              <w:jc w:val="center"/>
              <w:rPr>
                <w:rFonts w:ascii="Calibri" w:eastAsia="Calibri" w:hAnsi="Calibri" w:cs="Times New Roman"/>
                <w:sz w:val="18"/>
              </w:rPr>
            </w:pPr>
            <w:r w:rsidRPr="00476402">
              <w:rPr>
                <w:rFonts w:ascii="Calibri" w:hAnsi="Calibri"/>
                <w:sz w:val="18"/>
              </w:rPr>
              <w:t>San Francisco or New York</w:t>
            </w:r>
          </w:p>
        </w:tc>
        <w:tc>
          <w:tcPr>
            <w:tcW w:w="1170" w:type="dxa"/>
            <w:tcBorders>
              <w:top w:val="single" w:sz="4" w:space="0" w:color="000000"/>
              <w:left w:val="single" w:sz="4" w:space="0" w:color="000000"/>
              <w:bottom w:val="single" w:sz="4" w:space="0" w:color="000000"/>
              <w:right w:val="single" w:sz="4" w:space="0" w:color="000000"/>
            </w:tcBorders>
            <w:vAlign w:val="center"/>
          </w:tcPr>
          <w:p w14:paraId="2C6D61F4" w14:textId="77777777" w:rsidR="00CF1907" w:rsidRPr="00476402" w:rsidRDefault="00D97E6F">
            <w:pPr>
              <w:spacing w:after="0" w:line="240" w:lineRule="auto"/>
              <w:jc w:val="center"/>
              <w:rPr>
                <w:rFonts w:ascii="Calibri" w:eastAsia="Calibri" w:hAnsi="Calibri" w:cs="Times New Roman"/>
                <w:sz w:val="18"/>
              </w:rPr>
            </w:pPr>
            <w:r w:rsidRPr="00476402">
              <w:rPr>
                <w:rFonts w:ascii="Calibri" w:hAnsi="Calibri"/>
                <w:sz w:val="18"/>
              </w:rPr>
              <w:t>1/1/2021</w:t>
            </w:r>
          </w:p>
        </w:tc>
        <w:tc>
          <w:tcPr>
            <w:tcW w:w="1170" w:type="dxa"/>
            <w:tcBorders>
              <w:top w:val="single" w:sz="4" w:space="0" w:color="000000"/>
              <w:left w:val="single" w:sz="4" w:space="0" w:color="000000"/>
              <w:bottom w:val="single" w:sz="4" w:space="0" w:color="000000"/>
              <w:right w:val="single" w:sz="4" w:space="0" w:color="000000"/>
            </w:tcBorders>
            <w:vAlign w:val="center"/>
          </w:tcPr>
          <w:p w14:paraId="7B539A70" w14:textId="77777777" w:rsidR="00CF1907" w:rsidRPr="00476402" w:rsidRDefault="00D97E6F">
            <w:pPr>
              <w:spacing w:after="0" w:line="240" w:lineRule="auto"/>
              <w:jc w:val="center"/>
              <w:rPr>
                <w:rFonts w:ascii="Calibri" w:eastAsia="Calibri" w:hAnsi="Calibri" w:cs="Times New Roman"/>
                <w:sz w:val="18"/>
              </w:rPr>
            </w:pPr>
            <w:r w:rsidRPr="00476402">
              <w:rPr>
                <w:rFonts w:ascii="Calibri" w:hAnsi="Calibri"/>
                <w:sz w:val="18"/>
              </w:rPr>
              <w:t>12/31/2021</w:t>
            </w:r>
          </w:p>
        </w:tc>
        <w:tc>
          <w:tcPr>
            <w:tcW w:w="1170" w:type="dxa"/>
            <w:tcBorders>
              <w:top w:val="single" w:sz="4" w:space="0" w:color="000000"/>
              <w:left w:val="single" w:sz="4" w:space="0" w:color="000000"/>
              <w:bottom w:val="single" w:sz="4" w:space="0" w:color="000000"/>
              <w:right w:val="single" w:sz="4" w:space="0" w:color="000000"/>
            </w:tcBorders>
            <w:vAlign w:val="center"/>
          </w:tcPr>
          <w:p w14:paraId="5158C1DB" w14:textId="77777777" w:rsidR="00CF1907" w:rsidRPr="00476402" w:rsidRDefault="00D97E6F">
            <w:pPr>
              <w:spacing w:after="0" w:line="240" w:lineRule="auto"/>
              <w:jc w:val="center"/>
              <w:rPr>
                <w:rFonts w:ascii="Calibri" w:eastAsia="Calibri" w:hAnsi="Calibri" w:cs="Times New Roman"/>
                <w:sz w:val="18"/>
              </w:rPr>
            </w:pPr>
            <w:r w:rsidRPr="00476402">
              <w:rPr>
                <w:rFonts w:ascii="Calibri" w:hAnsi="Calibri"/>
                <w:sz w:val="18"/>
              </w:rPr>
              <w:t>885</w:t>
            </w:r>
          </w:p>
        </w:tc>
        <w:tc>
          <w:tcPr>
            <w:tcW w:w="900" w:type="dxa"/>
            <w:tcBorders>
              <w:top w:val="single" w:sz="4" w:space="0" w:color="000000"/>
              <w:left w:val="single" w:sz="4" w:space="0" w:color="000000"/>
              <w:bottom w:val="single" w:sz="4" w:space="0" w:color="000000"/>
              <w:right w:val="single" w:sz="4" w:space="0" w:color="000000"/>
            </w:tcBorders>
            <w:vAlign w:val="center"/>
          </w:tcPr>
          <w:p w14:paraId="5511E279" w14:textId="77777777" w:rsidR="00CF1907" w:rsidRPr="00476402" w:rsidRDefault="00D97E6F">
            <w:pPr>
              <w:spacing w:after="0" w:line="240" w:lineRule="auto"/>
              <w:jc w:val="center"/>
              <w:rPr>
                <w:rFonts w:ascii="Calibri" w:eastAsia="Calibri" w:hAnsi="Calibri" w:cs="Times New Roman"/>
                <w:sz w:val="18"/>
              </w:rPr>
            </w:pPr>
            <w:r w:rsidRPr="00476402">
              <w:rPr>
                <w:rFonts w:ascii="Calibri" w:hAnsi="Calibri"/>
                <w:sz w:val="18"/>
              </w:rPr>
              <w:t>$125</w:t>
            </w:r>
          </w:p>
        </w:tc>
        <w:tc>
          <w:tcPr>
            <w:tcW w:w="1080" w:type="dxa"/>
            <w:tcBorders>
              <w:top w:val="single" w:sz="4" w:space="0" w:color="000000"/>
              <w:left w:val="single" w:sz="4" w:space="0" w:color="000000"/>
              <w:bottom w:val="single" w:sz="4" w:space="0" w:color="000000"/>
              <w:right w:val="single" w:sz="4" w:space="0" w:color="000000"/>
            </w:tcBorders>
            <w:vAlign w:val="center"/>
          </w:tcPr>
          <w:p w14:paraId="2A2A15B9" w14:textId="77777777" w:rsidR="00CF1907" w:rsidRPr="00476402" w:rsidRDefault="00D97E6F">
            <w:pPr>
              <w:spacing w:after="0" w:line="240" w:lineRule="auto"/>
              <w:jc w:val="center"/>
              <w:rPr>
                <w:rFonts w:ascii="Calibri" w:eastAsia="Calibri" w:hAnsi="Calibri" w:cs="Times New Roman"/>
                <w:sz w:val="18"/>
              </w:rPr>
            </w:pPr>
            <w:r w:rsidRPr="00476402">
              <w:rPr>
                <w:rFonts w:ascii="Calibri" w:hAnsi="Calibri"/>
                <w:sz w:val="18"/>
              </w:rPr>
              <w:t xml:space="preserve">$110,625 </w:t>
            </w:r>
          </w:p>
        </w:tc>
        <w:tc>
          <w:tcPr>
            <w:tcW w:w="1404" w:type="dxa"/>
            <w:tcBorders>
              <w:top w:val="single" w:sz="4" w:space="0" w:color="000000"/>
              <w:left w:val="single" w:sz="4" w:space="0" w:color="000000"/>
              <w:bottom w:val="single" w:sz="4" w:space="0" w:color="000000"/>
              <w:right w:val="single" w:sz="4" w:space="0" w:color="000000"/>
            </w:tcBorders>
            <w:vAlign w:val="center"/>
          </w:tcPr>
          <w:p w14:paraId="2B9024EA" w14:textId="77777777" w:rsidR="00CF1907" w:rsidRPr="00476402" w:rsidRDefault="00D97E6F">
            <w:pPr>
              <w:spacing w:after="0" w:line="240" w:lineRule="auto"/>
              <w:jc w:val="center"/>
              <w:rPr>
                <w:rFonts w:ascii="Calibri" w:eastAsia="Calibri" w:hAnsi="Calibri" w:cs="Times New Roman"/>
                <w:sz w:val="18"/>
              </w:rPr>
            </w:pPr>
            <w:r w:rsidRPr="00476402">
              <w:rPr>
                <w:rFonts w:ascii="Calibri" w:hAnsi="Calibri"/>
                <w:sz w:val="18"/>
              </w:rPr>
              <w:t xml:space="preserve">$1,327,500 </w:t>
            </w:r>
          </w:p>
        </w:tc>
      </w:tr>
      <w:tr w:rsidR="001C2862" w14:paraId="28CBCC85" w14:textId="77777777">
        <w:trPr>
          <w:trHeight w:val="530"/>
          <w:jc w:val="right"/>
        </w:trPr>
        <w:tc>
          <w:tcPr>
            <w:tcW w:w="1345" w:type="dxa"/>
            <w:vMerge/>
            <w:tcBorders>
              <w:top w:val="single" w:sz="4" w:space="0" w:color="000000"/>
              <w:left w:val="single" w:sz="4" w:space="0" w:color="000000"/>
              <w:right w:val="single" w:sz="4" w:space="0" w:color="000000"/>
            </w:tcBorders>
            <w:vAlign w:val="center"/>
          </w:tcPr>
          <w:p w14:paraId="0DDEB863" w14:textId="77777777" w:rsidR="00CF1907" w:rsidRDefault="00CF1907">
            <w:pPr>
              <w:widowControl w:val="0"/>
              <w:pBdr>
                <w:top w:val="nil"/>
                <w:left w:val="nil"/>
                <w:bottom w:val="nil"/>
                <w:right w:val="nil"/>
                <w:between w:val="nil"/>
              </w:pBdr>
              <w:spacing w:after="0" w:line="276" w:lineRule="auto"/>
              <w:rPr>
                <w:rFonts w:ascii="Calibri" w:hAnsi="Calibri"/>
                <w:sz w:val="18"/>
                <w:rPrChange w:id="98" w:author="3Q" w:date="2020-11-18T10:26:00Z">
                  <w:rPr>
                    <w:rFonts w:asciiTheme="minorHAnsi" w:eastAsia="Calibri" w:hAnsiTheme="minorHAnsi"/>
                    <w:sz w:val="18"/>
                  </w:rPr>
                </w:rPrChange>
              </w:rPr>
              <w:pPrChange w:id="99" w:author="3Q" w:date="2020-11-18T10:26:00Z">
                <w:pPr>
                  <w:spacing w:after="0" w:line="240" w:lineRule="auto"/>
                  <w:jc w:val="center"/>
                </w:pPr>
              </w:pPrChange>
            </w:pPr>
          </w:p>
        </w:tc>
        <w:tc>
          <w:tcPr>
            <w:tcW w:w="1355" w:type="dxa"/>
            <w:tcBorders>
              <w:top w:val="single" w:sz="4" w:space="0" w:color="000000"/>
              <w:left w:val="single" w:sz="4" w:space="0" w:color="000000"/>
              <w:bottom w:val="single" w:sz="4" w:space="0" w:color="000000"/>
              <w:right w:val="single" w:sz="4" w:space="0" w:color="000000"/>
            </w:tcBorders>
            <w:vAlign w:val="center"/>
          </w:tcPr>
          <w:p w14:paraId="345456E0" w14:textId="77777777" w:rsidR="00CF1907" w:rsidRDefault="00D97E6F">
            <w:pPr>
              <w:spacing w:after="0" w:line="240" w:lineRule="auto"/>
              <w:jc w:val="center"/>
              <w:rPr>
                <w:rFonts w:ascii="Calibri" w:eastAsia="Calibri" w:hAnsi="Calibri" w:cs="Times New Roman"/>
                <w:sz w:val="18"/>
                <w:rPrChange w:id="100" w:author="3Q" w:date="2020-11-18T10:26:00Z">
                  <w:rPr>
                    <w:rFonts w:asciiTheme="minorHAnsi" w:eastAsia="Calibri" w:hAnsiTheme="minorHAnsi"/>
                    <w:sz w:val="18"/>
                  </w:rPr>
                </w:rPrChange>
              </w:rPr>
            </w:pPr>
            <w:r>
              <w:rPr>
                <w:rFonts w:ascii="Calibri" w:hAnsi="Calibri"/>
                <w:sz w:val="18"/>
                <w:rPrChange w:id="101" w:author="3Q" w:date="2020-11-18T10:26:00Z">
                  <w:rPr>
                    <w:rFonts w:asciiTheme="minorHAnsi" w:eastAsia="Calibri" w:hAnsiTheme="minorHAnsi"/>
                    <w:sz w:val="18"/>
                  </w:rPr>
                </w:rPrChange>
              </w:rPr>
              <w:t>Other (San Diego, Chicago, Austin)</w:t>
            </w:r>
          </w:p>
        </w:tc>
        <w:tc>
          <w:tcPr>
            <w:tcW w:w="1170" w:type="dxa"/>
            <w:tcBorders>
              <w:top w:val="single" w:sz="4" w:space="0" w:color="000000"/>
              <w:left w:val="single" w:sz="4" w:space="0" w:color="000000"/>
              <w:bottom w:val="single" w:sz="4" w:space="0" w:color="000000"/>
              <w:right w:val="single" w:sz="4" w:space="0" w:color="000000"/>
            </w:tcBorders>
            <w:vAlign w:val="center"/>
          </w:tcPr>
          <w:p w14:paraId="2295AFF6" w14:textId="77777777" w:rsidR="00CF1907" w:rsidRDefault="00D97E6F">
            <w:pPr>
              <w:spacing w:after="0" w:line="240" w:lineRule="auto"/>
              <w:jc w:val="center"/>
              <w:rPr>
                <w:rFonts w:ascii="Calibri" w:eastAsia="Calibri" w:hAnsi="Calibri" w:cs="Times New Roman"/>
                <w:sz w:val="18"/>
                <w:rPrChange w:id="102" w:author="3Q" w:date="2020-11-18T10:26:00Z">
                  <w:rPr>
                    <w:rFonts w:asciiTheme="minorHAnsi" w:eastAsia="Calibri" w:hAnsiTheme="minorHAnsi"/>
                    <w:sz w:val="18"/>
                  </w:rPr>
                </w:rPrChange>
              </w:rPr>
            </w:pPr>
            <w:r>
              <w:rPr>
                <w:rFonts w:ascii="Calibri" w:hAnsi="Calibri"/>
                <w:sz w:val="18"/>
                <w:rPrChange w:id="103" w:author="3Q" w:date="2020-11-18T10:26:00Z">
                  <w:rPr>
                    <w:rFonts w:asciiTheme="minorHAnsi" w:eastAsia="Calibri" w:hAnsiTheme="minorHAnsi"/>
                    <w:sz w:val="18"/>
                  </w:rPr>
                </w:rPrChange>
              </w:rPr>
              <w:t>1/1/2021</w:t>
            </w:r>
          </w:p>
        </w:tc>
        <w:tc>
          <w:tcPr>
            <w:tcW w:w="1170" w:type="dxa"/>
            <w:tcBorders>
              <w:top w:val="single" w:sz="4" w:space="0" w:color="000000"/>
              <w:left w:val="single" w:sz="4" w:space="0" w:color="000000"/>
              <w:bottom w:val="single" w:sz="4" w:space="0" w:color="000000"/>
              <w:right w:val="single" w:sz="4" w:space="0" w:color="000000"/>
            </w:tcBorders>
            <w:vAlign w:val="center"/>
          </w:tcPr>
          <w:p w14:paraId="638C2903" w14:textId="77777777" w:rsidR="00CF1907" w:rsidRDefault="00D97E6F">
            <w:pPr>
              <w:spacing w:after="0" w:line="240" w:lineRule="auto"/>
              <w:jc w:val="center"/>
              <w:rPr>
                <w:rFonts w:ascii="Calibri" w:eastAsia="Calibri" w:hAnsi="Calibri" w:cs="Times New Roman"/>
                <w:sz w:val="18"/>
                <w:rPrChange w:id="104" w:author="3Q" w:date="2020-11-18T10:26:00Z">
                  <w:rPr>
                    <w:rFonts w:asciiTheme="minorHAnsi" w:eastAsia="Calibri" w:hAnsiTheme="minorHAnsi"/>
                    <w:sz w:val="18"/>
                  </w:rPr>
                </w:rPrChange>
              </w:rPr>
            </w:pPr>
            <w:r>
              <w:rPr>
                <w:rFonts w:ascii="Calibri" w:hAnsi="Calibri"/>
                <w:sz w:val="18"/>
                <w:rPrChange w:id="105" w:author="3Q" w:date="2020-11-18T10:26:00Z">
                  <w:rPr>
                    <w:rFonts w:asciiTheme="minorHAnsi" w:eastAsia="Calibri" w:hAnsiTheme="minorHAnsi"/>
                    <w:sz w:val="18"/>
                  </w:rPr>
                </w:rPrChange>
              </w:rPr>
              <w:t>12/31/2021</w:t>
            </w:r>
          </w:p>
        </w:tc>
        <w:tc>
          <w:tcPr>
            <w:tcW w:w="1170" w:type="dxa"/>
            <w:tcBorders>
              <w:top w:val="single" w:sz="4" w:space="0" w:color="000000"/>
              <w:left w:val="single" w:sz="4" w:space="0" w:color="000000"/>
              <w:bottom w:val="single" w:sz="4" w:space="0" w:color="000000"/>
              <w:right w:val="single" w:sz="4" w:space="0" w:color="000000"/>
            </w:tcBorders>
            <w:vAlign w:val="center"/>
          </w:tcPr>
          <w:p w14:paraId="130E3E38" w14:textId="77777777" w:rsidR="00CF1907" w:rsidRDefault="00D97E6F">
            <w:pPr>
              <w:spacing w:after="0" w:line="240" w:lineRule="auto"/>
              <w:jc w:val="center"/>
              <w:rPr>
                <w:rFonts w:ascii="Calibri" w:eastAsia="Calibri" w:hAnsi="Calibri" w:cs="Times New Roman"/>
                <w:sz w:val="18"/>
                <w:rPrChange w:id="106" w:author="3Q" w:date="2020-11-18T10:26:00Z">
                  <w:rPr>
                    <w:rFonts w:asciiTheme="minorHAnsi" w:eastAsia="Calibri" w:hAnsiTheme="minorHAnsi"/>
                    <w:sz w:val="18"/>
                  </w:rPr>
                </w:rPrChange>
              </w:rPr>
            </w:pPr>
            <w:r>
              <w:rPr>
                <w:rFonts w:ascii="Calibri" w:hAnsi="Calibri"/>
                <w:sz w:val="18"/>
                <w:rPrChange w:id="107" w:author="3Q" w:date="2020-11-18T10:26:00Z">
                  <w:rPr>
                    <w:rFonts w:asciiTheme="minorHAnsi" w:eastAsia="Calibri" w:hAnsiTheme="minorHAnsi"/>
                    <w:sz w:val="18"/>
                  </w:rPr>
                </w:rPrChange>
              </w:rPr>
              <w:t>365</w:t>
            </w:r>
          </w:p>
        </w:tc>
        <w:tc>
          <w:tcPr>
            <w:tcW w:w="900" w:type="dxa"/>
            <w:tcBorders>
              <w:top w:val="single" w:sz="4" w:space="0" w:color="000000"/>
              <w:left w:val="single" w:sz="4" w:space="0" w:color="000000"/>
              <w:bottom w:val="single" w:sz="4" w:space="0" w:color="000000"/>
              <w:right w:val="single" w:sz="4" w:space="0" w:color="000000"/>
            </w:tcBorders>
            <w:vAlign w:val="center"/>
          </w:tcPr>
          <w:p w14:paraId="2475B3ED" w14:textId="77777777" w:rsidR="00CF1907" w:rsidRDefault="00D97E6F">
            <w:pPr>
              <w:spacing w:after="0" w:line="240" w:lineRule="auto"/>
              <w:jc w:val="center"/>
              <w:rPr>
                <w:rFonts w:ascii="Calibri" w:eastAsia="Calibri" w:hAnsi="Calibri" w:cs="Times New Roman"/>
                <w:sz w:val="18"/>
                <w:rPrChange w:id="108" w:author="3Q" w:date="2020-11-18T10:26:00Z">
                  <w:rPr>
                    <w:rFonts w:asciiTheme="minorHAnsi" w:eastAsia="Calibri" w:hAnsiTheme="minorHAnsi"/>
                    <w:sz w:val="18"/>
                  </w:rPr>
                </w:rPrChange>
              </w:rPr>
            </w:pPr>
            <w:r>
              <w:rPr>
                <w:rFonts w:ascii="Calibri" w:hAnsi="Calibri"/>
                <w:sz w:val="18"/>
                <w:rPrChange w:id="109" w:author="3Q" w:date="2020-11-18T10:26:00Z">
                  <w:rPr>
                    <w:rFonts w:asciiTheme="minorHAnsi" w:eastAsia="Calibri" w:hAnsiTheme="minorHAnsi"/>
                    <w:sz w:val="18"/>
                  </w:rPr>
                </w:rPrChange>
              </w:rPr>
              <w:t>$115</w:t>
            </w:r>
          </w:p>
        </w:tc>
        <w:tc>
          <w:tcPr>
            <w:tcW w:w="1080" w:type="dxa"/>
            <w:tcBorders>
              <w:top w:val="single" w:sz="4" w:space="0" w:color="000000"/>
              <w:left w:val="single" w:sz="4" w:space="0" w:color="000000"/>
              <w:bottom w:val="single" w:sz="4" w:space="0" w:color="000000"/>
              <w:right w:val="single" w:sz="4" w:space="0" w:color="000000"/>
            </w:tcBorders>
            <w:vAlign w:val="center"/>
          </w:tcPr>
          <w:p w14:paraId="52844CCF" w14:textId="77777777" w:rsidR="00CF1907" w:rsidRDefault="00D97E6F">
            <w:pPr>
              <w:spacing w:after="0" w:line="240" w:lineRule="auto"/>
              <w:jc w:val="center"/>
              <w:rPr>
                <w:rFonts w:ascii="Calibri" w:eastAsia="Calibri" w:hAnsi="Calibri" w:cs="Times New Roman"/>
                <w:sz w:val="18"/>
                <w:rPrChange w:id="110" w:author="3Q" w:date="2020-11-18T10:26:00Z">
                  <w:rPr>
                    <w:rFonts w:asciiTheme="minorHAnsi" w:eastAsia="Calibri" w:hAnsiTheme="minorHAnsi"/>
                    <w:sz w:val="18"/>
                  </w:rPr>
                </w:rPrChange>
              </w:rPr>
            </w:pPr>
            <w:r>
              <w:rPr>
                <w:rFonts w:ascii="Calibri" w:hAnsi="Calibri"/>
                <w:sz w:val="18"/>
                <w:rPrChange w:id="111" w:author="3Q" w:date="2020-11-18T10:26:00Z">
                  <w:rPr>
                    <w:rFonts w:asciiTheme="minorHAnsi" w:eastAsia="Calibri" w:hAnsiTheme="minorHAnsi"/>
                    <w:sz w:val="18"/>
                  </w:rPr>
                </w:rPrChange>
              </w:rPr>
              <w:t xml:space="preserve">$41,975 </w:t>
            </w:r>
          </w:p>
        </w:tc>
        <w:tc>
          <w:tcPr>
            <w:tcW w:w="1404" w:type="dxa"/>
            <w:tcBorders>
              <w:top w:val="single" w:sz="4" w:space="0" w:color="000000"/>
              <w:left w:val="single" w:sz="4" w:space="0" w:color="000000"/>
              <w:bottom w:val="single" w:sz="4" w:space="0" w:color="000000"/>
              <w:right w:val="single" w:sz="4" w:space="0" w:color="000000"/>
            </w:tcBorders>
            <w:vAlign w:val="center"/>
          </w:tcPr>
          <w:p w14:paraId="38838681" w14:textId="77777777" w:rsidR="00CF1907" w:rsidRDefault="00D97E6F">
            <w:pPr>
              <w:spacing w:after="0" w:line="240" w:lineRule="auto"/>
              <w:jc w:val="center"/>
              <w:rPr>
                <w:rFonts w:ascii="Calibri" w:eastAsia="Calibri" w:hAnsi="Calibri" w:cs="Times New Roman"/>
                <w:sz w:val="18"/>
                <w:rPrChange w:id="112" w:author="3Q" w:date="2020-11-18T10:26:00Z">
                  <w:rPr>
                    <w:rFonts w:asciiTheme="minorHAnsi" w:eastAsia="Calibri" w:hAnsiTheme="minorHAnsi"/>
                    <w:sz w:val="18"/>
                  </w:rPr>
                </w:rPrChange>
              </w:rPr>
            </w:pPr>
            <w:r>
              <w:rPr>
                <w:rFonts w:ascii="Calibri" w:hAnsi="Calibri"/>
                <w:sz w:val="18"/>
                <w:rPrChange w:id="113" w:author="3Q" w:date="2020-11-18T10:26:00Z">
                  <w:rPr>
                    <w:rFonts w:asciiTheme="minorHAnsi" w:eastAsia="Calibri" w:hAnsiTheme="minorHAnsi"/>
                    <w:sz w:val="18"/>
                  </w:rPr>
                </w:rPrChange>
              </w:rPr>
              <w:t xml:space="preserve">$503,700 </w:t>
            </w:r>
          </w:p>
        </w:tc>
      </w:tr>
      <w:tr w:rsidR="00CF1907" w14:paraId="6CDDB828" w14:textId="77777777" w:rsidTr="00476402">
        <w:trPr>
          <w:trHeight w:val="440"/>
          <w:jc w:val="right"/>
        </w:trPr>
        <w:tc>
          <w:tcPr>
            <w:tcW w:w="1345" w:type="dxa"/>
            <w:vMerge w:val="restart"/>
            <w:tcBorders>
              <w:top w:val="single" w:sz="4" w:space="0" w:color="000000"/>
              <w:left w:val="single" w:sz="4" w:space="0" w:color="000000"/>
              <w:right w:val="single" w:sz="4" w:space="0" w:color="000000"/>
            </w:tcBorders>
            <w:vAlign w:val="center"/>
          </w:tcPr>
          <w:p w14:paraId="2D71D300" w14:textId="79F77CDE" w:rsidR="00CF1907" w:rsidRPr="00476402" w:rsidRDefault="00D97E6F">
            <w:pPr>
              <w:spacing w:after="0" w:line="240" w:lineRule="auto"/>
              <w:jc w:val="center"/>
              <w:rPr>
                <w:rFonts w:ascii="Calibri" w:hAnsi="Calibri"/>
                <w:sz w:val="18"/>
              </w:rPr>
            </w:pPr>
            <w:r w:rsidRPr="00476402">
              <w:rPr>
                <w:rFonts w:ascii="Calibri" w:hAnsi="Calibri"/>
                <w:sz w:val="18"/>
              </w:rPr>
              <w:t xml:space="preserve">Coordinator </w:t>
            </w:r>
            <w:ins w:id="114" w:author="3Q" w:date="2020-11-18T10:26:00Z">
              <w:r>
                <w:rPr>
                  <w:rFonts w:ascii="Calibri" w:eastAsia="Calibri" w:hAnsi="Calibri" w:cs="Calibri"/>
                  <w:sz w:val="18"/>
                  <w:szCs w:val="18"/>
                </w:rPr>
                <w:t>or Associate</w:t>
              </w:r>
            </w:ins>
          </w:p>
        </w:tc>
        <w:tc>
          <w:tcPr>
            <w:tcW w:w="1355" w:type="dxa"/>
            <w:tcBorders>
              <w:top w:val="single" w:sz="4" w:space="0" w:color="000000"/>
              <w:left w:val="single" w:sz="4" w:space="0" w:color="000000"/>
              <w:bottom w:val="single" w:sz="4" w:space="0" w:color="000000"/>
              <w:right w:val="single" w:sz="4" w:space="0" w:color="000000"/>
            </w:tcBorders>
            <w:vAlign w:val="center"/>
          </w:tcPr>
          <w:p w14:paraId="02B861D3" w14:textId="77777777" w:rsidR="00CF1907" w:rsidRPr="00476402" w:rsidRDefault="00D97E6F">
            <w:pPr>
              <w:spacing w:after="0" w:line="240" w:lineRule="auto"/>
              <w:jc w:val="center"/>
              <w:rPr>
                <w:rFonts w:ascii="Calibri" w:eastAsia="Calibri" w:hAnsi="Calibri" w:cs="Times New Roman"/>
                <w:sz w:val="18"/>
              </w:rPr>
            </w:pPr>
            <w:r w:rsidRPr="00476402">
              <w:rPr>
                <w:rFonts w:ascii="Calibri" w:hAnsi="Calibri"/>
                <w:sz w:val="18"/>
              </w:rPr>
              <w:t>San Francisco or New York</w:t>
            </w:r>
          </w:p>
        </w:tc>
        <w:tc>
          <w:tcPr>
            <w:tcW w:w="1170" w:type="dxa"/>
            <w:tcBorders>
              <w:top w:val="single" w:sz="4" w:space="0" w:color="000000"/>
              <w:left w:val="single" w:sz="4" w:space="0" w:color="000000"/>
              <w:bottom w:val="single" w:sz="4" w:space="0" w:color="000000"/>
              <w:right w:val="single" w:sz="4" w:space="0" w:color="000000"/>
            </w:tcBorders>
            <w:vAlign w:val="center"/>
          </w:tcPr>
          <w:p w14:paraId="768D7F51" w14:textId="77777777" w:rsidR="00CF1907" w:rsidRPr="00476402" w:rsidRDefault="00D97E6F">
            <w:pPr>
              <w:spacing w:after="0" w:line="240" w:lineRule="auto"/>
              <w:jc w:val="center"/>
              <w:rPr>
                <w:rFonts w:ascii="Calibri" w:eastAsia="Calibri" w:hAnsi="Calibri" w:cs="Times New Roman"/>
                <w:sz w:val="18"/>
              </w:rPr>
            </w:pPr>
            <w:r w:rsidRPr="00476402">
              <w:rPr>
                <w:rFonts w:ascii="Calibri" w:hAnsi="Calibri"/>
                <w:sz w:val="18"/>
              </w:rPr>
              <w:t>1/1/2021</w:t>
            </w:r>
          </w:p>
        </w:tc>
        <w:tc>
          <w:tcPr>
            <w:tcW w:w="1170" w:type="dxa"/>
            <w:tcBorders>
              <w:top w:val="single" w:sz="4" w:space="0" w:color="000000"/>
              <w:left w:val="single" w:sz="4" w:space="0" w:color="000000"/>
              <w:bottom w:val="single" w:sz="4" w:space="0" w:color="000000"/>
              <w:right w:val="single" w:sz="4" w:space="0" w:color="000000"/>
            </w:tcBorders>
            <w:vAlign w:val="center"/>
          </w:tcPr>
          <w:p w14:paraId="2D5A31F4" w14:textId="77777777" w:rsidR="00CF1907" w:rsidRPr="00476402" w:rsidRDefault="00D97E6F">
            <w:pPr>
              <w:spacing w:after="0" w:line="240" w:lineRule="auto"/>
              <w:jc w:val="center"/>
              <w:rPr>
                <w:rFonts w:ascii="Calibri" w:eastAsia="Calibri" w:hAnsi="Calibri" w:cs="Times New Roman"/>
                <w:sz w:val="18"/>
              </w:rPr>
            </w:pPr>
            <w:r w:rsidRPr="00476402">
              <w:rPr>
                <w:rFonts w:ascii="Calibri" w:hAnsi="Calibri"/>
                <w:sz w:val="18"/>
              </w:rPr>
              <w:t>12/31/2021</w:t>
            </w:r>
          </w:p>
        </w:tc>
        <w:tc>
          <w:tcPr>
            <w:tcW w:w="1170" w:type="dxa"/>
            <w:tcBorders>
              <w:top w:val="single" w:sz="4" w:space="0" w:color="000000"/>
              <w:left w:val="single" w:sz="4" w:space="0" w:color="000000"/>
              <w:bottom w:val="single" w:sz="4" w:space="0" w:color="000000"/>
              <w:right w:val="single" w:sz="4" w:space="0" w:color="000000"/>
            </w:tcBorders>
            <w:vAlign w:val="center"/>
          </w:tcPr>
          <w:p w14:paraId="783B1ADB" w14:textId="77777777" w:rsidR="00CF1907" w:rsidRPr="00476402" w:rsidRDefault="00D97E6F">
            <w:pPr>
              <w:spacing w:after="0" w:line="240" w:lineRule="auto"/>
              <w:jc w:val="center"/>
              <w:rPr>
                <w:rFonts w:ascii="Calibri" w:eastAsia="Calibri" w:hAnsi="Calibri" w:cs="Times New Roman"/>
                <w:sz w:val="18"/>
              </w:rPr>
            </w:pPr>
            <w:r w:rsidRPr="00476402">
              <w:rPr>
                <w:rFonts w:ascii="Calibri" w:hAnsi="Calibri"/>
                <w:sz w:val="18"/>
              </w:rPr>
              <w:t>530</w:t>
            </w:r>
          </w:p>
        </w:tc>
        <w:tc>
          <w:tcPr>
            <w:tcW w:w="900" w:type="dxa"/>
            <w:tcBorders>
              <w:top w:val="single" w:sz="4" w:space="0" w:color="000000"/>
              <w:left w:val="single" w:sz="4" w:space="0" w:color="000000"/>
              <w:bottom w:val="single" w:sz="4" w:space="0" w:color="000000"/>
              <w:right w:val="single" w:sz="4" w:space="0" w:color="000000"/>
            </w:tcBorders>
            <w:vAlign w:val="center"/>
          </w:tcPr>
          <w:p w14:paraId="0E822CC3" w14:textId="77777777" w:rsidR="00CF1907" w:rsidRPr="00476402" w:rsidRDefault="00D97E6F">
            <w:pPr>
              <w:spacing w:after="0" w:line="240" w:lineRule="auto"/>
              <w:jc w:val="center"/>
              <w:rPr>
                <w:rFonts w:ascii="Calibri" w:eastAsia="Calibri" w:hAnsi="Calibri" w:cs="Times New Roman"/>
                <w:sz w:val="18"/>
              </w:rPr>
            </w:pPr>
            <w:r w:rsidRPr="00476402">
              <w:rPr>
                <w:rFonts w:ascii="Calibri" w:hAnsi="Calibri"/>
                <w:sz w:val="18"/>
              </w:rPr>
              <w:t>$70</w:t>
            </w:r>
          </w:p>
        </w:tc>
        <w:tc>
          <w:tcPr>
            <w:tcW w:w="1080" w:type="dxa"/>
            <w:tcBorders>
              <w:top w:val="single" w:sz="4" w:space="0" w:color="000000"/>
              <w:left w:val="single" w:sz="4" w:space="0" w:color="000000"/>
              <w:bottom w:val="single" w:sz="4" w:space="0" w:color="000000"/>
              <w:right w:val="single" w:sz="4" w:space="0" w:color="000000"/>
            </w:tcBorders>
            <w:vAlign w:val="center"/>
          </w:tcPr>
          <w:p w14:paraId="32FBE937" w14:textId="77777777" w:rsidR="00CF1907" w:rsidRPr="00476402" w:rsidRDefault="00D97E6F">
            <w:pPr>
              <w:spacing w:after="0" w:line="240" w:lineRule="auto"/>
              <w:jc w:val="center"/>
              <w:rPr>
                <w:rFonts w:ascii="Calibri" w:eastAsia="Calibri" w:hAnsi="Calibri" w:cs="Times New Roman"/>
                <w:sz w:val="18"/>
              </w:rPr>
            </w:pPr>
            <w:r w:rsidRPr="00476402">
              <w:rPr>
                <w:rFonts w:ascii="Calibri" w:hAnsi="Calibri"/>
                <w:sz w:val="18"/>
              </w:rPr>
              <w:t xml:space="preserve">$37,100 </w:t>
            </w:r>
          </w:p>
        </w:tc>
        <w:tc>
          <w:tcPr>
            <w:tcW w:w="1404" w:type="dxa"/>
            <w:tcBorders>
              <w:top w:val="single" w:sz="4" w:space="0" w:color="000000"/>
              <w:left w:val="single" w:sz="4" w:space="0" w:color="000000"/>
              <w:bottom w:val="single" w:sz="4" w:space="0" w:color="000000"/>
              <w:right w:val="single" w:sz="4" w:space="0" w:color="000000"/>
            </w:tcBorders>
            <w:vAlign w:val="center"/>
          </w:tcPr>
          <w:p w14:paraId="052EBB8D" w14:textId="77777777" w:rsidR="00CF1907" w:rsidRPr="00476402" w:rsidRDefault="00D97E6F">
            <w:pPr>
              <w:spacing w:after="0" w:line="240" w:lineRule="auto"/>
              <w:jc w:val="center"/>
              <w:rPr>
                <w:rFonts w:ascii="Calibri" w:eastAsia="Calibri" w:hAnsi="Calibri" w:cs="Times New Roman"/>
                <w:sz w:val="18"/>
              </w:rPr>
            </w:pPr>
            <w:r w:rsidRPr="00476402">
              <w:rPr>
                <w:rFonts w:ascii="Calibri" w:hAnsi="Calibri"/>
                <w:sz w:val="18"/>
              </w:rPr>
              <w:t xml:space="preserve">$445,200 </w:t>
            </w:r>
          </w:p>
        </w:tc>
      </w:tr>
      <w:tr w:rsidR="001C2862" w14:paraId="00F2013E" w14:textId="77777777">
        <w:trPr>
          <w:trHeight w:val="348"/>
          <w:jc w:val="right"/>
        </w:trPr>
        <w:tc>
          <w:tcPr>
            <w:tcW w:w="1345" w:type="dxa"/>
            <w:vMerge/>
            <w:tcBorders>
              <w:top w:val="single" w:sz="4" w:space="0" w:color="000000"/>
              <w:left w:val="single" w:sz="4" w:space="0" w:color="000000"/>
              <w:right w:val="single" w:sz="4" w:space="0" w:color="000000"/>
            </w:tcBorders>
            <w:vAlign w:val="center"/>
          </w:tcPr>
          <w:p w14:paraId="10EECF9E" w14:textId="77777777" w:rsidR="00CF1907" w:rsidRDefault="00CF1907">
            <w:pPr>
              <w:widowControl w:val="0"/>
              <w:pBdr>
                <w:top w:val="nil"/>
                <w:left w:val="nil"/>
                <w:bottom w:val="nil"/>
                <w:right w:val="nil"/>
                <w:between w:val="nil"/>
              </w:pBdr>
              <w:spacing w:after="0" w:line="276" w:lineRule="auto"/>
              <w:rPr>
                <w:rFonts w:ascii="Calibri" w:hAnsi="Calibri"/>
                <w:sz w:val="18"/>
                <w:rPrChange w:id="115" w:author="3Q" w:date="2020-11-18T10:26:00Z">
                  <w:rPr>
                    <w:rFonts w:asciiTheme="minorHAnsi" w:eastAsia="Calibri" w:hAnsiTheme="minorHAnsi"/>
                    <w:sz w:val="18"/>
                  </w:rPr>
                </w:rPrChange>
              </w:rPr>
              <w:pPrChange w:id="116" w:author="3Q" w:date="2020-11-18T10:26:00Z">
                <w:pPr>
                  <w:spacing w:after="0" w:line="240" w:lineRule="auto"/>
                  <w:jc w:val="center"/>
                </w:pPr>
              </w:pPrChange>
            </w:pPr>
          </w:p>
        </w:tc>
        <w:tc>
          <w:tcPr>
            <w:tcW w:w="1355" w:type="dxa"/>
            <w:tcBorders>
              <w:top w:val="single" w:sz="4" w:space="0" w:color="000000"/>
              <w:left w:val="single" w:sz="4" w:space="0" w:color="000000"/>
              <w:bottom w:val="single" w:sz="4" w:space="0" w:color="000000"/>
              <w:right w:val="single" w:sz="4" w:space="0" w:color="000000"/>
            </w:tcBorders>
            <w:vAlign w:val="center"/>
          </w:tcPr>
          <w:p w14:paraId="349FA841" w14:textId="77777777" w:rsidR="00CF1907" w:rsidRDefault="00D97E6F">
            <w:pPr>
              <w:spacing w:after="0" w:line="240" w:lineRule="auto"/>
              <w:jc w:val="center"/>
              <w:rPr>
                <w:rFonts w:ascii="Calibri" w:eastAsia="Calibri" w:hAnsi="Calibri" w:cs="Times New Roman"/>
                <w:sz w:val="18"/>
                <w:rPrChange w:id="117" w:author="3Q" w:date="2020-11-18T10:26:00Z">
                  <w:rPr>
                    <w:rFonts w:asciiTheme="minorHAnsi" w:eastAsia="Calibri" w:hAnsiTheme="minorHAnsi"/>
                    <w:sz w:val="18"/>
                  </w:rPr>
                </w:rPrChange>
              </w:rPr>
            </w:pPr>
            <w:r>
              <w:rPr>
                <w:rFonts w:ascii="Calibri" w:hAnsi="Calibri"/>
                <w:sz w:val="18"/>
                <w:rPrChange w:id="118" w:author="3Q" w:date="2020-11-18T10:26:00Z">
                  <w:rPr>
                    <w:rFonts w:asciiTheme="minorHAnsi" w:eastAsia="Calibri" w:hAnsiTheme="minorHAnsi"/>
                    <w:sz w:val="18"/>
                  </w:rPr>
                </w:rPrChange>
              </w:rPr>
              <w:t>Other (San Diego, Chicago, Austin)</w:t>
            </w:r>
          </w:p>
        </w:tc>
        <w:tc>
          <w:tcPr>
            <w:tcW w:w="1170" w:type="dxa"/>
            <w:tcBorders>
              <w:top w:val="single" w:sz="4" w:space="0" w:color="000000"/>
              <w:left w:val="single" w:sz="4" w:space="0" w:color="000000"/>
              <w:bottom w:val="single" w:sz="4" w:space="0" w:color="000000"/>
              <w:right w:val="single" w:sz="4" w:space="0" w:color="000000"/>
            </w:tcBorders>
            <w:vAlign w:val="center"/>
          </w:tcPr>
          <w:p w14:paraId="6C06A6DE" w14:textId="77777777" w:rsidR="00CF1907" w:rsidRDefault="00D97E6F">
            <w:pPr>
              <w:spacing w:after="0" w:line="240" w:lineRule="auto"/>
              <w:jc w:val="center"/>
              <w:rPr>
                <w:rFonts w:ascii="Calibri" w:eastAsia="Calibri" w:hAnsi="Calibri" w:cs="Times New Roman"/>
                <w:sz w:val="18"/>
                <w:rPrChange w:id="119" w:author="3Q" w:date="2020-11-18T10:26:00Z">
                  <w:rPr>
                    <w:rFonts w:asciiTheme="minorHAnsi" w:eastAsia="Calibri" w:hAnsiTheme="minorHAnsi"/>
                    <w:sz w:val="18"/>
                  </w:rPr>
                </w:rPrChange>
              </w:rPr>
            </w:pPr>
            <w:r>
              <w:rPr>
                <w:rFonts w:ascii="Calibri" w:hAnsi="Calibri"/>
                <w:sz w:val="18"/>
                <w:rPrChange w:id="120" w:author="3Q" w:date="2020-11-18T10:26:00Z">
                  <w:rPr>
                    <w:rFonts w:asciiTheme="minorHAnsi" w:eastAsia="Calibri" w:hAnsiTheme="minorHAnsi"/>
                    <w:sz w:val="18"/>
                  </w:rPr>
                </w:rPrChange>
              </w:rPr>
              <w:t>1/1/2021</w:t>
            </w:r>
          </w:p>
        </w:tc>
        <w:tc>
          <w:tcPr>
            <w:tcW w:w="1170" w:type="dxa"/>
            <w:tcBorders>
              <w:top w:val="single" w:sz="4" w:space="0" w:color="000000"/>
              <w:left w:val="single" w:sz="4" w:space="0" w:color="000000"/>
              <w:bottom w:val="single" w:sz="4" w:space="0" w:color="000000"/>
              <w:right w:val="single" w:sz="4" w:space="0" w:color="000000"/>
            </w:tcBorders>
            <w:vAlign w:val="center"/>
          </w:tcPr>
          <w:p w14:paraId="563C8A02" w14:textId="77777777" w:rsidR="00CF1907" w:rsidRDefault="00D97E6F">
            <w:pPr>
              <w:spacing w:after="0" w:line="240" w:lineRule="auto"/>
              <w:jc w:val="center"/>
              <w:rPr>
                <w:rFonts w:ascii="Calibri" w:eastAsia="Calibri" w:hAnsi="Calibri" w:cs="Times New Roman"/>
                <w:sz w:val="18"/>
                <w:rPrChange w:id="121" w:author="3Q" w:date="2020-11-18T10:26:00Z">
                  <w:rPr>
                    <w:rFonts w:asciiTheme="minorHAnsi" w:eastAsia="Calibri" w:hAnsiTheme="minorHAnsi"/>
                    <w:sz w:val="18"/>
                  </w:rPr>
                </w:rPrChange>
              </w:rPr>
            </w:pPr>
            <w:r>
              <w:rPr>
                <w:rFonts w:ascii="Calibri" w:hAnsi="Calibri"/>
                <w:sz w:val="18"/>
                <w:rPrChange w:id="122" w:author="3Q" w:date="2020-11-18T10:26:00Z">
                  <w:rPr>
                    <w:rFonts w:asciiTheme="minorHAnsi" w:eastAsia="Calibri" w:hAnsiTheme="minorHAnsi"/>
                    <w:sz w:val="18"/>
                  </w:rPr>
                </w:rPrChange>
              </w:rPr>
              <w:t>12/31/2021</w:t>
            </w:r>
          </w:p>
        </w:tc>
        <w:tc>
          <w:tcPr>
            <w:tcW w:w="1170" w:type="dxa"/>
            <w:tcBorders>
              <w:top w:val="single" w:sz="4" w:space="0" w:color="000000"/>
              <w:left w:val="single" w:sz="4" w:space="0" w:color="000000"/>
              <w:bottom w:val="single" w:sz="4" w:space="0" w:color="000000"/>
              <w:right w:val="single" w:sz="4" w:space="0" w:color="000000"/>
            </w:tcBorders>
            <w:vAlign w:val="center"/>
          </w:tcPr>
          <w:p w14:paraId="6B875633" w14:textId="77777777" w:rsidR="00CF1907" w:rsidRDefault="00D97E6F">
            <w:pPr>
              <w:spacing w:after="0" w:line="240" w:lineRule="auto"/>
              <w:jc w:val="center"/>
              <w:rPr>
                <w:rFonts w:ascii="Calibri" w:eastAsia="Calibri" w:hAnsi="Calibri" w:cs="Times New Roman"/>
                <w:sz w:val="18"/>
                <w:rPrChange w:id="123" w:author="3Q" w:date="2020-11-18T10:26:00Z">
                  <w:rPr>
                    <w:rFonts w:asciiTheme="minorHAnsi" w:eastAsia="Calibri" w:hAnsiTheme="minorHAnsi"/>
                    <w:sz w:val="18"/>
                  </w:rPr>
                </w:rPrChange>
              </w:rPr>
            </w:pPr>
            <w:r>
              <w:rPr>
                <w:rFonts w:ascii="Calibri" w:hAnsi="Calibri"/>
                <w:sz w:val="18"/>
                <w:rPrChange w:id="124" w:author="3Q" w:date="2020-11-18T10:26:00Z">
                  <w:rPr>
                    <w:rFonts w:asciiTheme="minorHAnsi" w:eastAsia="Calibri" w:hAnsiTheme="minorHAnsi"/>
                    <w:sz w:val="18"/>
                  </w:rPr>
                </w:rPrChange>
              </w:rPr>
              <w:t>650</w:t>
            </w:r>
          </w:p>
        </w:tc>
        <w:tc>
          <w:tcPr>
            <w:tcW w:w="900" w:type="dxa"/>
            <w:tcBorders>
              <w:top w:val="single" w:sz="4" w:space="0" w:color="000000"/>
              <w:left w:val="single" w:sz="4" w:space="0" w:color="000000"/>
              <w:bottom w:val="single" w:sz="4" w:space="0" w:color="000000"/>
              <w:right w:val="single" w:sz="4" w:space="0" w:color="000000"/>
            </w:tcBorders>
            <w:vAlign w:val="center"/>
          </w:tcPr>
          <w:p w14:paraId="4202DCCF" w14:textId="77777777" w:rsidR="00CF1907" w:rsidRDefault="00D97E6F">
            <w:pPr>
              <w:spacing w:after="0" w:line="240" w:lineRule="auto"/>
              <w:jc w:val="center"/>
              <w:rPr>
                <w:rFonts w:ascii="Calibri" w:eastAsia="Calibri" w:hAnsi="Calibri" w:cs="Times New Roman"/>
                <w:sz w:val="18"/>
                <w:rPrChange w:id="125" w:author="3Q" w:date="2020-11-18T10:26:00Z">
                  <w:rPr>
                    <w:rFonts w:asciiTheme="minorHAnsi" w:eastAsia="Calibri" w:hAnsiTheme="minorHAnsi"/>
                    <w:sz w:val="18"/>
                  </w:rPr>
                </w:rPrChange>
              </w:rPr>
            </w:pPr>
            <w:r>
              <w:rPr>
                <w:rFonts w:ascii="Calibri" w:hAnsi="Calibri"/>
                <w:sz w:val="18"/>
                <w:rPrChange w:id="126" w:author="3Q" w:date="2020-11-18T10:26:00Z">
                  <w:rPr>
                    <w:rFonts w:asciiTheme="minorHAnsi" w:eastAsia="Calibri" w:hAnsiTheme="minorHAnsi"/>
                    <w:sz w:val="18"/>
                  </w:rPr>
                </w:rPrChange>
              </w:rPr>
              <w:t>$65</w:t>
            </w:r>
          </w:p>
        </w:tc>
        <w:tc>
          <w:tcPr>
            <w:tcW w:w="1080" w:type="dxa"/>
            <w:tcBorders>
              <w:top w:val="single" w:sz="4" w:space="0" w:color="000000"/>
              <w:left w:val="single" w:sz="4" w:space="0" w:color="000000"/>
              <w:bottom w:val="single" w:sz="4" w:space="0" w:color="000000"/>
              <w:right w:val="single" w:sz="4" w:space="0" w:color="000000"/>
            </w:tcBorders>
            <w:vAlign w:val="center"/>
          </w:tcPr>
          <w:p w14:paraId="02DDDBD4" w14:textId="77777777" w:rsidR="00CF1907" w:rsidRDefault="00D97E6F">
            <w:pPr>
              <w:spacing w:after="0" w:line="240" w:lineRule="auto"/>
              <w:jc w:val="center"/>
              <w:rPr>
                <w:rFonts w:ascii="Calibri" w:eastAsia="Calibri" w:hAnsi="Calibri" w:cs="Times New Roman"/>
                <w:sz w:val="18"/>
                <w:rPrChange w:id="127" w:author="3Q" w:date="2020-11-18T10:26:00Z">
                  <w:rPr>
                    <w:rFonts w:asciiTheme="minorHAnsi" w:eastAsia="Calibri" w:hAnsiTheme="minorHAnsi"/>
                    <w:sz w:val="18"/>
                  </w:rPr>
                </w:rPrChange>
              </w:rPr>
            </w:pPr>
            <w:r>
              <w:rPr>
                <w:rFonts w:ascii="Calibri" w:hAnsi="Calibri"/>
                <w:sz w:val="18"/>
                <w:rPrChange w:id="128" w:author="3Q" w:date="2020-11-18T10:26:00Z">
                  <w:rPr>
                    <w:rFonts w:asciiTheme="minorHAnsi" w:eastAsia="Calibri" w:hAnsiTheme="minorHAnsi"/>
                    <w:sz w:val="18"/>
                  </w:rPr>
                </w:rPrChange>
              </w:rPr>
              <w:t xml:space="preserve">$42,250 </w:t>
            </w:r>
          </w:p>
        </w:tc>
        <w:tc>
          <w:tcPr>
            <w:tcW w:w="1404" w:type="dxa"/>
            <w:tcBorders>
              <w:top w:val="single" w:sz="4" w:space="0" w:color="000000"/>
              <w:left w:val="single" w:sz="4" w:space="0" w:color="000000"/>
              <w:bottom w:val="single" w:sz="4" w:space="0" w:color="000000"/>
              <w:right w:val="single" w:sz="4" w:space="0" w:color="000000"/>
            </w:tcBorders>
            <w:vAlign w:val="center"/>
          </w:tcPr>
          <w:p w14:paraId="1446F357" w14:textId="77777777" w:rsidR="00CF1907" w:rsidRDefault="00D97E6F">
            <w:pPr>
              <w:spacing w:after="0" w:line="240" w:lineRule="auto"/>
              <w:jc w:val="center"/>
              <w:rPr>
                <w:rFonts w:ascii="Calibri" w:eastAsia="Calibri" w:hAnsi="Calibri" w:cs="Times New Roman"/>
                <w:sz w:val="18"/>
                <w:rPrChange w:id="129" w:author="3Q" w:date="2020-11-18T10:26:00Z">
                  <w:rPr>
                    <w:rFonts w:asciiTheme="minorHAnsi" w:eastAsia="Calibri" w:hAnsiTheme="minorHAnsi"/>
                    <w:sz w:val="18"/>
                  </w:rPr>
                </w:rPrChange>
              </w:rPr>
            </w:pPr>
            <w:r>
              <w:rPr>
                <w:rFonts w:ascii="Calibri" w:hAnsi="Calibri"/>
                <w:sz w:val="18"/>
                <w:rPrChange w:id="130" w:author="3Q" w:date="2020-11-18T10:26:00Z">
                  <w:rPr>
                    <w:rFonts w:asciiTheme="minorHAnsi" w:eastAsia="Calibri" w:hAnsiTheme="minorHAnsi"/>
                    <w:sz w:val="18"/>
                  </w:rPr>
                </w:rPrChange>
              </w:rPr>
              <w:t xml:space="preserve">$507,000 </w:t>
            </w:r>
          </w:p>
        </w:tc>
      </w:tr>
      <w:tr w:rsidR="00CF1907" w:rsidDel="00A2700E" w14:paraId="348BDC81" w14:textId="16523723" w:rsidTr="00476402">
        <w:trPr>
          <w:trHeight w:val="348"/>
          <w:jc w:val="right"/>
          <w:del w:id="131" w:author="Doug Nguyen" w:date="2020-12-11T14:30:00Z"/>
        </w:trPr>
        <w:tc>
          <w:tcPr>
            <w:tcW w:w="1345" w:type="dxa"/>
            <w:tcBorders>
              <w:left w:val="single" w:sz="4" w:space="0" w:color="000000"/>
              <w:bottom w:val="single" w:sz="4" w:space="0" w:color="000000"/>
              <w:right w:val="single" w:sz="4" w:space="0" w:color="000000"/>
            </w:tcBorders>
            <w:vAlign w:val="center"/>
          </w:tcPr>
          <w:p w14:paraId="5F264737" w14:textId="72A3F4C2" w:rsidR="00CF1907" w:rsidRPr="00476402" w:rsidDel="00A2700E" w:rsidRDefault="00D97E6F">
            <w:pPr>
              <w:spacing w:after="0" w:line="240" w:lineRule="auto"/>
              <w:jc w:val="center"/>
              <w:rPr>
                <w:del w:id="132" w:author="Doug Nguyen" w:date="2020-12-11T14:30:00Z"/>
                <w:rFonts w:ascii="Calibri" w:hAnsi="Calibri"/>
                <w:sz w:val="18"/>
              </w:rPr>
            </w:pPr>
            <w:del w:id="133" w:author="Doug Nguyen" w:date="2020-12-11T14:30:00Z">
              <w:r w:rsidRPr="00476402" w:rsidDel="00A2700E">
                <w:rPr>
                  <w:rFonts w:ascii="Calibri" w:hAnsi="Calibri"/>
                  <w:sz w:val="18"/>
                </w:rPr>
                <w:delText>Creative and Other Additional Services</w:delText>
              </w:r>
            </w:del>
          </w:p>
        </w:tc>
        <w:tc>
          <w:tcPr>
            <w:tcW w:w="1355" w:type="dxa"/>
            <w:tcBorders>
              <w:top w:val="single" w:sz="4" w:space="0" w:color="000000"/>
              <w:left w:val="single" w:sz="4" w:space="0" w:color="000000"/>
              <w:bottom w:val="single" w:sz="4" w:space="0" w:color="000000"/>
              <w:right w:val="single" w:sz="4" w:space="0" w:color="000000"/>
            </w:tcBorders>
            <w:vAlign w:val="center"/>
          </w:tcPr>
          <w:p w14:paraId="5A8702D0" w14:textId="4FF8EA14" w:rsidR="00CF1907" w:rsidRPr="00476402" w:rsidDel="00A2700E" w:rsidRDefault="00D97E6F">
            <w:pPr>
              <w:spacing w:after="0" w:line="240" w:lineRule="auto"/>
              <w:jc w:val="center"/>
              <w:rPr>
                <w:del w:id="134" w:author="Doug Nguyen" w:date="2020-12-11T14:30:00Z"/>
                <w:rFonts w:ascii="Calibri" w:eastAsia="Calibri" w:hAnsi="Calibri" w:cs="Times New Roman"/>
                <w:sz w:val="18"/>
              </w:rPr>
            </w:pPr>
            <w:del w:id="135" w:author="Doug Nguyen" w:date="2020-12-11T14:30:00Z">
              <w:r w:rsidRPr="00476402" w:rsidDel="00A2700E">
                <w:rPr>
                  <w:rFonts w:ascii="Calibri" w:hAnsi="Calibri"/>
                  <w:sz w:val="18"/>
                </w:rPr>
                <w:delText>n/a</w:delText>
              </w:r>
            </w:del>
          </w:p>
        </w:tc>
        <w:tc>
          <w:tcPr>
            <w:tcW w:w="1170" w:type="dxa"/>
            <w:tcBorders>
              <w:top w:val="single" w:sz="4" w:space="0" w:color="000000"/>
              <w:left w:val="single" w:sz="4" w:space="0" w:color="000000"/>
              <w:bottom w:val="single" w:sz="4" w:space="0" w:color="000000"/>
              <w:right w:val="single" w:sz="4" w:space="0" w:color="000000"/>
            </w:tcBorders>
            <w:vAlign w:val="center"/>
          </w:tcPr>
          <w:p w14:paraId="0883D835" w14:textId="71BB6FA3" w:rsidR="00CF1907" w:rsidRPr="00476402" w:rsidDel="00A2700E" w:rsidRDefault="00D97E6F">
            <w:pPr>
              <w:spacing w:after="0" w:line="240" w:lineRule="auto"/>
              <w:jc w:val="center"/>
              <w:rPr>
                <w:del w:id="136" w:author="Doug Nguyen" w:date="2020-12-11T14:30:00Z"/>
                <w:rFonts w:ascii="Calibri" w:eastAsia="Calibri" w:hAnsi="Calibri" w:cs="Times New Roman"/>
                <w:sz w:val="18"/>
              </w:rPr>
            </w:pPr>
            <w:del w:id="137" w:author="Doug Nguyen" w:date="2020-12-11T14:30:00Z">
              <w:r w:rsidRPr="00476402" w:rsidDel="00A2700E">
                <w:rPr>
                  <w:rFonts w:ascii="Calibri" w:hAnsi="Calibri"/>
                  <w:sz w:val="18"/>
                </w:rPr>
                <w:delText>1/1/2021</w:delText>
              </w:r>
            </w:del>
          </w:p>
        </w:tc>
        <w:tc>
          <w:tcPr>
            <w:tcW w:w="1170" w:type="dxa"/>
            <w:tcBorders>
              <w:top w:val="single" w:sz="4" w:space="0" w:color="000000"/>
              <w:left w:val="single" w:sz="4" w:space="0" w:color="000000"/>
              <w:bottom w:val="single" w:sz="4" w:space="0" w:color="000000"/>
              <w:right w:val="single" w:sz="4" w:space="0" w:color="000000"/>
            </w:tcBorders>
            <w:vAlign w:val="center"/>
          </w:tcPr>
          <w:p w14:paraId="450A1948" w14:textId="78E2A806" w:rsidR="00CF1907" w:rsidRPr="00476402" w:rsidDel="00A2700E" w:rsidRDefault="00D97E6F">
            <w:pPr>
              <w:spacing w:after="0" w:line="240" w:lineRule="auto"/>
              <w:jc w:val="center"/>
              <w:rPr>
                <w:del w:id="138" w:author="Doug Nguyen" w:date="2020-12-11T14:30:00Z"/>
                <w:rFonts w:ascii="Calibri" w:eastAsia="Calibri" w:hAnsi="Calibri" w:cs="Times New Roman"/>
                <w:sz w:val="18"/>
              </w:rPr>
            </w:pPr>
            <w:del w:id="139" w:author="Doug Nguyen" w:date="2020-12-11T14:30:00Z">
              <w:r w:rsidRPr="00476402" w:rsidDel="00A2700E">
                <w:rPr>
                  <w:rFonts w:ascii="Calibri" w:hAnsi="Calibri"/>
                  <w:sz w:val="18"/>
                </w:rPr>
                <w:delText>12/31/2021</w:delText>
              </w:r>
            </w:del>
          </w:p>
        </w:tc>
        <w:tc>
          <w:tcPr>
            <w:tcW w:w="1170" w:type="dxa"/>
            <w:tcBorders>
              <w:top w:val="single" w:sz="4" w:space="0" w:color="000000"/>
              <w:left w:val="single" w:sz="4" w:space="0" w:color="000000"/>
              <w:bottom w:val="single" w:sz="4" w:space="0" w:color="000000"/>
              <w:right w:val="single" w:sz="4" w:space="0" w:color="000000"/>
            </w:tcBorders>
            <w:vAlign w:val="center"/>
          </w:tcPr>
          <w:p w14:paraId="2F78C98E" w14:textId="1680C067" w:rsidR="00CF1907" w:rsidRPr="00476402" w:rsidDel="00A2700E" w:rsidRDefault="00D97E6F">
            <w:pPr>
              <w:spacing w:after="0" w:line="240" w:lineRule="auto"/>
              <w:jc w:val="center"/>
              <w:rPr>
                <w:del w:id="140" w:author="Doug Nguyen" w:date="2020-12-11T14:30:00Z"/>
                <w:rFonts w:ascii="Calibri" w:eastAsia="Calibri" w:hAnsi="Calibri" w:cs="Times New Roman"/>
                <w:sz w:val="18"/>
              </w:rPr>
            </w:pPr>
            <w:del w:id="141" w:author="Doug Nguyen" w:date="2020-12-11T14:30:00Z">
              <w:r w:rsidRPr="00476402" w:rsidDel="00A2700E">
                <w:rPr>
                  <w:rFonts w:ascii="Calibri" w:hAnsi="Calibri"/>
                  <w:sz w:val="18"/>
                </w:rPr>
                <w:delText>1000</w:delText>
              </w:r>
            </w:del>
          </w:p>
        </w:tc>
        <w:tc>
          <w:tcPr>
            <w:tcW w:w="900" w:type="dxa"/>
            <w:tcBorders>
              <w:top w:val="single" w:sz="4" w:space="0" w:color="000000"/>
              <w:left w:val="single" w:sz="4" w:space="0" w:color="000000"/>
              <w:bottom w:val="single" w:sz="4" w:space="0" w:color="000000"/>
              <w:right w:val="single" w:sz="4" w:space="0" w:color="000000"/>
            </w:tcBorders>
            <w:vAlign w:val="center"/>
          </w:tcPr>
          <w:p w14:paraId="47D923BA" w14:textId="1E40EF37" w:rsidR="00CF1907" w:rsidRPr="00476402" w:rsidDel="00A2700E" w:rsidRDefault="00D97E6F">
            <w:pPr>
              <w:spacing w:after="0" w:line="240" w:lineRule="auto"/>
              <w:jc w:val="center"/>
              <w:rPr>
                <w:del w:id="142" w:author="Doug Nguyen" w:date="2020-12-11T14:30:00Z"/>
                <w:rFonts w:ascii="Calibri" w:eastAsia="Calibri" w:hAnsi="Calibri" w:cs="Times New Roman"/>
                <w:sz w:val="18"/>
              </w:rPr>
            </w:pPr>
            <w:del w:id="143" w:author="Doug Nguyen" w:date="2020-12-11T14:30:00Z">
              <w:r w:rsidRPr="00476402" w:rsidDel="00A2700E">
                <w:rPr>
                  <w:rFonts w:ascii="Calibri" w:hAnsi="Calibri"/>
                  <w:sz w:val="18"/>
                </w:rPr>
                <w:delText>$185</w:delText>
              </w:r>
            </w:del>
          </w:p>
        </w:tc>
        <w:tc>
          <w:tcPr>
            <w:tcW w:w="1080" w:type="dxa"/>
            <w:tcBorders>
              <w:top w:val="single" w:sz="4" w:space="0" w:color="000000"/>
              <w:left w:val="single" w:sz="4" w:space="0" w:color="000000"/>
              <w:bottom w:val="single" w:sz="4" w:space="0" w:color="000000"/>
              <w:right w:val="single" w:sz="4" w:space="0" w:color="000000"/>
            </w:tcBorders>
            <w:vAlign w:val="center"/>
          </w:tcPr>
          <w:p w14:paraId="703C79EC" w14:textId="105329A7" w:rsidR="00CF1907" w:rsidRPr="00476402" w:rsidDel="00A2700E" w:rsidRDefault="00D97E6F">
            <w:pPr>
              <w:spacing w:after="0" w:line="240" w:lineRule="auto"/>
              <w:jc w:val="center"/>
              <w:rPr>
                <w:del w:id="144" w:author="Doug Nguyen" w:date="2020-12-11T14:30:00Z"/>
                <w:rFonts w:ascii="Calibri" w:eastAsia="Calibri" w:hAnsi="Calibri" w:cs="Times New Roman"/>
                <w:sz w:val="18"/>
              </w:rPr>
            </w:pPr>
            <w:del w:id="145" w:author="Doug Nguyen" w:date="2020-12-11T14:30:00Z">
              <w:r w:rsidRPr="00476402" w:rsidDel="00A2700E">
                <w:rPr>
                  <w:rFonts w:ascii="Calibri" w:hAnsi="Calibri"/>
                  <w:sz w:val="18"/>
                </w:rPr>
                <w:delText>$185,000</w:delText>
              </w:r>
            </w:del>
          </w:p>
        </w:tc>
        <w:tc>
          <w:tcPr>
            <w:tcW w:w="1404" w:type="dxa"/>
            <w:tcBorders>
              <w:top w:val="single" w:sz="4" w:space="0" w:color="000000"/>
              <w:left w:val="single" w:sz="4" w:space="0" w:color="000000"/>
              <w:bottom w:val="single" w:sz="4" w:space="0" w:color="000000"/>
              <w:right w:val="single" w:sz="4" w:space="0" w:color="000000"/>
            </w:tcBorders>
            <w:vAlign w:val="center"/>
          </w:tcPr>
          <w:p w14:paraId="5B1E4D64" w14:textId="604370FB" w:rsidR="00CF1907" w:rsidRPr="00476402" w:rsidDel="00A2700E" w:rsidRDefault="00D97E6F">
            <w:pPr>
              <w:spacing w:after="0" w:line="240" w:lineRule="auto"/>
              <w:jc w:val="center"/>
              <w:rPr>
                <w:del w:id="146" w:author="Doug Nguyen" w:date="2020-12-11T14:30:00Z"/>
                <w:rFonts w:ascii="Calibri" w:eastAsia="Calibri" w:hAnsi="Calibri" w:cs="Times New Roman"/>
                <w:sz w:val="18"/>
              </w:rPr>
            </w:pPr>
            <w:del w:id="147" w:author="Doug Nguyen" w:date="2020-12-11T14:30:00Z">
              <w:r w:rsidRPr="00476402" w:rsidDel="00A2700E">
                <w:rPr>
                  <w:rFonts w:ascii="Calibri" w:hAnsi="Calibri"/>
                  <w:sz w:val="18"/>
                </w:rPr>
                <w:delText>$2,220,000</w:delText>
              </w:r>
            </w:del>
          </w:p>
        </w:tc>
      </w:tr>
      <w:tr w:rsidR="00CF1907" w14:paraId="2E89430D" w14:textId="77777777" w:rsidTr="00476402">
        <w:trPr>
          <w:trHeight w:val="206"/>
          <w:jc w:val="right"/>
        </w:trPr>
        <w:tc>
          <w:tcPr>
            <w:tcW w:w="1345" w:type="dxa"/>
            <w:tcBorders>
              <w:top w:val="single" w:sz="4" w:space="0" w:color="000000"/>
              <w:left w:val="single" w:sz="4" w:space="0" w:color="000000"/>
              <w:bottom w:val="single" w:sz="4" w:space="0" w:color="000000"/>
              <w:right w:val="single" w:sz="4" w:space="0" w:color="000000"/>
            </w:tcBorders>
            <w:vAlign w:val="center"/>
          </w:tcPr>
          <w:p w14:paraId="74971F45" w14:textId="77777777" w:rsidR="00CF1907" w:rsidRPr="00476402" w:rsidRDefault="00D97E6F">
            <w:pPr>
              <w:spacing w:after="0" w:line="240" w:lineRule="auto"/>
              <w:jc w:val="center"/>
              <w:rPr>
                <w:rFonts w:ascii="Calibri" w:hAnsi="Calibri"/>
                <w:sz w:val="18"/>
              </w:rPr>
            </w:pPr>
            <w:r w:rsidRPr="00476402">
              <w:rPr>
                <w:rFonts w:ascii="Calibri" w:hAnsi="Calibri"/>
                <w:sz w:val="18"/>
              </w:rPr>
              <w:t>Total Estimated Fee</w:t>
            </w:r>
          </w:p>
        </w:tc>
        <w:tc>
          <w:tcPr>
            <w:tcW w:w="5765" w:type="dxa"/>
            <w:gridSpan w:val="5"/>
            <w:tcBorders>
              <w:top w:val="single" w:sz="4" w:space="0" w:color="000000"/>
              <w:left w:val="single" w:sz="4" w:space="0" w:color="000000"/>
              <w:bottom w:val="single" w:sz="4" w:space="0" w:color="000000"/>
              <w:right w:val="single" w:sz="4" w:space="0" w:color="000000"/>
            </w:tcBorders>
          </w:tcPr>
          <w:p w14:paraId="6497952C" w14:textId="77777777" w:rsidR="00CF1907" w:rsidRPr="00476402" w:rsidRDefault="00CF1907">
            <w:pPr>
              <w:spacing w:after="0" w:line="240" w:lineRule="auto"/>
              <w:jc w:val="center"/>
              <w:rPr>
                <w:rFonts w:ascii="Calibri" w:hAnsi="Calibri"/>
                <w:sz w:val="18"/>
                <w:highlight w:val="yellow"/>
              </w:rPr>
            </w:pPr>
          </w:p>
        </w:tc>
        <w:tc>
          <w:tcPr>
            <w:tcW w:w="1080" w:type="dxa"/>
            <w:tcBorders>
              <w:top w:val="single" w:sz="4" w:space="0" w:color="000000"/>
              <w:left w:val="single" w:sz="4" w:space="0" w:color="000000"/>
              <w:bottom w:val="single" w:sz="4" w:space="0" w:color="000000"/>
              <w:right w:val="single" w:sz="4" w:space="0" w:color="000000"/>
            </w:tcBorders>
            <w:vAlign w:val="center"/>
          </w:tcPr>
          <w:p w14:paraId="2642A39C" w14:textId="00748F71" w:rsidR="00CF1907" w:rsidRPr="00476402" w:rsidRDefault="00D97E6F">
            <w:pPr>
              <w:spacing w:after="0" w:line="240" w:lineRule="auto"/>
              <w:jc w:val="center"/>
              <w:rPr>
                <w:rFonts w:ascii="Calibri" w:eastAsia="Calibri" w:hAnsi="Calibri" w:cs="Times New Roman"/>
                <w:sz w:val="18"/>
              </w:rPr>
            </w:pPr>
            <w:r w:rsidRPr="00476402">
              <w:rPr>
                <w:rFonts w:ascii="Calibri" w:hAnsi="Calibri"/>
                <w:sz w:val="18"/>
              </w:rPr>
              <w:t>$</w:t>
            </w:r>
            <w:ins w:id="148" w:author="Doug Nguyen" w:date="2020-12-11T14:30:00Z">
              <w:r w:rsidR="00A2700E">
                <w:rPr>
                  <w:rFonts w:ascii="Calibri" w:hAnsi="Calibri"/>
                  <w:sz w:val="18"/>
                </w:rPr>
                <w:t>842,600</w:t>
              </w:r>
            </w:ins>
            <w:del w:id="149" w:author="Doug Nguyen" w:date="2020-12-11T14:30:00Z">
              <w:r w:rsidRPr="00476402" w:rsidDel="00A2700E">
                <w:rPr>
                  <w:rFonts w:ascii="Calibri" w:hAnsi="Calibri"/>
                  <w:sz w:val="18"/>
                </w:rPr>
                <w:delText>1,027,600</w:delText>
              </w:r>
            </w:del>
          </w:p>
        </w:tc>
        <w:tc>
          <w:tcPr>
            <w:tcW w:w="1404" w:type="dxa"/>
            <w:tcBorders>
              <w:top w:val="single" w:sz="4" w:space="0" w:color="000000"/>
              <w:left w:val="single" w:sz="4" w:space="0" w:color="000000"/>
              <w:bottom w:val="single" w:sz="4" w:space="0" w:color="000000"/>
              <w:right w:val="single" w:sz="4" w:space="0" w:color="000000"/>
            </w:tcBorders>
            <w:vAlign w:val="center"/>
          </w:tcPr>
          <w:p w14:paraId="658B5D5A" w14:textId="1947B522" w:rsidR="00CF1907" w:rsidRPr="00476402" w:rsidRDefault="00D97E6F">
            <w:pPr>
              <w:spacing w:after="0" w:line="240" w:lineRule="auto"/>
              <w:jc w:val="center"/>
              <w:rPr>
                <w:rFonts w:ascii="Calibri" w:eastAsia="Calibri" w:hAnsi="Calibri" w:cs="Times New Roman"/>
                <w:color w:val="000000"/>
                <w:sz w:val="18"/>
              </w:rPr>
            </w:pPr>
            <w:r w:rsidRPr="00476402">
              <w:rPr>
                <w:rFonts w:ascii="Calibri" w:hAnsi="Calibri"/>
                <w:sz w:val="18"/>
              </w:rPr>
              <w:t>$1</w:t>
            </w:r>
            <w:del w:id="150" w:author="Doug Nguyen" w:date="2020-12-11T14:29:00Z">
              <w:r w:rsidRPr="00476402" w:rsidDel="00A2700E">
                <w:rPr>
                  <w:rFonts w:ascii="Calibri" w:hAnsi="Calibri"/>
                  <w:sz w:val="18"/>
                </w:rPr>
                <w:delText>2,</w:delText>
              </w:r>
              <w:r w:rsidRPr="00476402" w:rsidDel="00A2700E">
                <w:rPr>
                  <w:rFonts w:ascii="Calibri" w:eastAsia="Calibri" w:hAnsi="Calibri"/>
                  <w:sz w:val="18"/>
                </w:rPr>
                <w:delText>331,200</w:delText>
              </w:r>
            </w:del>
            <w:ins w:id="151" w:author="Doug Nguyen" w:date="2020-12-11T14:30:00Z">
              <w:r w:rsidR="00A2700E">
                <w:rPr>
                  <w:rFonts w:ascii="Calibri" w:eastAsia="Calibri" w:hAnsi="Calibri"/>
                  <w:sz w:val="18"/>
                </w:rPr>
                <w:t>0,111,200</w:t>
              </w:r>
            </w:ins>
            <w:r w:rsidRPr="00476402">
              <w:rPr>
                <w:rFonts w:ascii="Calibri" w:eastAsia="Calibri" w:hAnsi="Calibri"/>
                <w:color w:val="000000"/>
                <w:sz w:val="18"/>
              </w:rPr>
              <w:t xml:space="preserve"> </w:t>
            </w:r>
          </w:p>
        </w:tc>
      </w:tr>
    </w:tbl>
    <w:p w14:paraId="62DE1F24" w14:textId="77777777" w:rsidR="00CF1907" w:rsidRPr="00476402" w:rsidRDefault="00D97E6F" w:rsidP="00476402">
      <w:pPr>
        <w:spacing w:after="0" w:line="240" w:lineRule="auto"/>
        <w:ind w:left="360"/>
        <w:jc w:val="right"/>
        <w:rPr>
          <w:rFonts w:ascii="Calibri" w:hAnsi="Calibri"/>
          <w:sz w:val="18"/>
        </w:rPr>
      </w:pPr>
      <w:r w:rsidRPr="00476402">
        <w:rPr>
          <w:rFonts w:ascii="Calibri" w:hAnsi="Calibri"/>
          <w:sz w:val="18"/>
        </w:rPr>
        <w:t>*Estimated monthly fee not to be exceeded without prior written approval by Facebook.</w:t>
      </w:r>
    </w:p>
    <w:p w14:paraId="7E5D849C" w14:textId="77777777" w:rsidR="00CF1907" w:rsidRPr="00476402" w:rsidRDefault="00CF1907" w:rsidP="00476402">
      <w:pPr>
        <w:spacing w:after="0" w:line="240" w:lineRule="auto"/>
        <w:ind w:left="360"/>
        <w:jc w:val="both"/>
        <w:rPr>
          <w:rFonts w:ascii="Calibri" w:hAnsi="Calibri"/>
          <w:sz w:val="18"/>
        </w:rPr>
      </w:pPr>
    </w:p>
    <w:tbl>
      <w:tblPr>
        <w:tblStyle w:val="a1"/>
        <w:tblW w:w="7870"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0"/>
        <w:gridCol w:w="3460"/>
      </w:tblGrid>
      <w:tr w:rsidR="001C2862" w14:paraId="6AF2643B" w14:textId="77777777">
        <w:trPr>
          <w:trHeight w:val="390"/>
          <w:jc w:val="right"/>
        </w:trPr>
        <w:tc>
          <w:tcPr>
            <w:tcW w:w="4410" w:type="dxa"/>
            <w:tcBorders>
              <w:top w:val="single" w:sz="4" w:space="0" w:color="000000"/>
              <w:left w:val="single" w:sz="4" w:space="0" w:color="000000"/>
              <w:bottom w:val="single" w:sz="4" w:space="0" w:color="000000"/>
              <w:right w:val="single" w:sz="4" w:space="0" w:color="000000"/>
            </w:tcBorders>
            <w:shd w:val="clear" w:color="auto" w:fill="DAEEF3"/>
            <w:vAlign w:val="center"/>
          </w:tcPr>
          <w:p w14:paraId="64B56163" w14:textId="77777777" w:rsidR="00CF1907" w:rsidRPr="00476402" w:rsidRDefault="00D97E6F">
            <w:pPr>
              <w:spacing w:after="0" w:line="240" w:lineRule="auto"/>
              <w:ind w:hanging="450"/>
              <w:jc w:val="center"/>
              <w:rPr>
                <w:rFonts w:ascii="Calibri" w:hAnsi="Calibri"/>
                <w:b/>
                <w:sz w:val="18"/>
              </w:rPr>
            </w:pPr>
            <w:bookmarkStart w:id="152" w:name="_Hlk58591580"/>
            <w:r w:rsidRPr="00476402">
              <w:rPr>
                <w:rFonts w:ascii="Calibri" w:hAnsi="Calibri"/>
                <w:b/>
                <w:sz w:val="18"/>
              </w:rPr>
              <w:t>Maximum Services Costs</w:t>
            </w:r>
          </w:p>
        </w:tc>
        <w:tc>
          <w:tcPr>
            <w:tcW w:w="3460" w:type="dxa"/>
            <w:tcBorders>
              <w:top w:val="single" w:sz="4" w:space="0" w:color="000000"/>
              <w:left w:val="single" w:sz="4" w:space="0" w:color="000000"/>
              <w:bottom w:val="single" w:sz="4" w:space="0" w:color="000000"/>
              <w:right w:val="single" w:sz="4" w:space="0" w:color="000000"/>
            </w:tcBorders>
            <w:shd w:val="clear" w:color="auto" w:fill="DAEEF3"/>
            <w:vAlign w:val="center"/>
          </w:tcPr>
          <w:p w14:paraId="1D65F19A" w14:textId="45470D3D" w:rsidR="00CF1907" w:rsidRPr="00476402" w:rsidRDefault="00D97E6F">
            <w:pPr>
              <w:spacing w:after="0" w:line="240" w:lineRule="auto"/>
              <w:ind w:hanging="450"/>
              <w:jc w:val="right"/>
              <w:rPr>
                <w:rFonts w:ascii="Calibri" w:eastAsia="Calibri" w:hAnsi="Calibri" w:cs="Times New Roman"/>
                <w:sz w:val="18"/>
              </w:rPr>
            </w:pPr>
            <w:r w:rsidRPr="00476402">
              <w:rPr>
                <w:rFonts w:ascii="Calibri" w:hAnsi="Calibri"/>
                <w:sz w:val="18"/>
              </w:rPr>
              <w:t>Up to and not to exceed: $1</w:t>
            </w:r>
            <w:ins w:id="153" w:author="Doug Nguyen" w:date="2020-12-11T14:34:00Z">
              <w:r w:rsidR="00A2700E">
                <w:rPr>
                  <w:rFonts w:ascii="Calibri" w:hAnsi="Calibri"/>
                  <w:sz w:val="18"/>
                </w:rPr>
                <w:t>0</w:t>
              </w:r>
            </w:ins>
            <w:del w:id="154" w:author="Doug Nguyen" w:date="2020-12-11T14:34:00Z">
              <w:r w:rsidRPr="00476402" w:rsidDel="00A2700E">
                <w:rPr>
                  <w:rFonts w:ascii="Calibri" w:hAnsi="Calibri"/>
                  <w:sz w:val="18"/>
                </w:rPr>
                <w:delText>2</w:delText>
              </w:r>
            </w:del>
            <w:r w:rsidRPr="00476402">
              <w:rPr>
                <w:rFonts w:ascii="Calibri" w:hAnsi="Calibri"/>
                <w:sz w:val="18"/>
              </w:rPr>
              <w:t>,</w:t>
            </w:r>
            <w:ins w:id="155" w:author="Doug Nguyen" w:date="2020-12-11T14:34:00Z">
              <w:r w:rsidR="00A2700E">
                <w:rPr>
                  <w:rFonts w:ascii="Calibri" w:hAnsi="Calibri"/>
                  <w:sz w:val="18"/>
                </w:rPr>
                <w:t>111</w:t>
              </w:r>
            </w:ins>
            <w:del w:id="156" w:author="Doug Nguyen" w:date="2020-12-11T14:34:00Z">
              <w:r w:rsidRPr="00476402" w:rsidDel="00A2700E">
                <w:rPr>
                  <w:rFonts w:ascii="Calibri" w:hAnsi="Calibri"/>
                  <w:sz w:val="18"/>
                </w:rPr>
                <w:delText>331</w:delText>
              </w:r>
            </w:del>
            <w:r w:rsidRPr="00476402">
              <w:rPr>
                <w:rFonts w:ascii="Calibri" w:hAnsi="Calibri"/>
                <w:sz w:val="18"/>
              </w:rPr>
              <w:t>,200</w:t>
            </w:r>
          </w:p>
        </w:tc>
      </w:tr>
      <w:bookmarkEnd w:id="152"/>
    </w:tbl>
    <w:p w14:paraId="6FFC099E" w14:textId="77777777" w:rsidR="00CF1907" w:rsidRPr="00476402" w:rsidRDefault="00CF1907" w:rsidP="00476402">
      <w:pPr>
        <w:spacing w:after="0" w:line="240" w:lineRule="auto"/>
        <w:ind w:left="360"/>
        <w:jc w:val="both"/>
        <w:rPr>
          <w:rFonts w:ascii="Calibri" w:hAnsi="Calibri"/>
          <w:sz w:val="18"/>
        </w:rPr>
      </w:pPr>
    </w:p>
    <w:p w14:paraId="3309D8AD" w14:textId="77777777" w:rsidR="00CF1907" w:rsidRPr="00D65F1D" w:rsidRDefault="00D97E6F" w:rsidP="00D65F1D">
      <w:pPr>
        <w:numPr>
          <w:ilvl w:val="0"/>
          <w:numId w:val="7"/>
        </w:numPr>
        <w:pBdr>
          <w:top w:val="nil"/>
          <w:left w:val="nil"/>
          <w:bottom w:val="nil"/>
          <w:right w:val="nil"/>
          <w:between w:val="nil"/>
        </w:pBdr>
        <w:tabs>
          <w:tab w:val="left" w:pos="720"/>
        </w:tabs>
        <w:spacing w:after="0" w:line="240" w:lineRule="auto"/>
        <w:ind w:left="2340" w:hanging="270"/>
        <w:jc w:val="both"/>
        <w:rPr>
          <w:color w:val="000000"/>
        </w:rPr>
      </w:pPr>
      <w:r w:rsidRPr="00D65F1D">
        <w:rPr>
          <w:rFonts w:ascii="Calibri" w:hAnsi="Calibri"/>
          <w:color w:val="000000"/>
          <w:sz w:val="18"/>
        </w:rPr>
        <w:t>In addition to the fees referred to above in Section 6.1, Facebook shall also pay Vendor, at Vendor’s net (i.e., actual) cost for all media charges, for the media in which any of Facebook’s advertising is placed by Vendor with Facebook’s authorization.</w:t>
      </w:r>
    </w:p>
    <w:p w14:paraId="1BCA3C71" w14:textId="4C7C66E5" w:rsidR="00CF1907" w:rsidRPr="00FA318E" w:rsidRDefault="00D97E6F" w:rsidP="00D65F1D">
      <w:pPr>
        <w:numPr>
          <w:ilvl w:val="0"/>
          <w:numId w:val="7"/>
        </w:numPr>
        <w:pBdr>
          <w:top w:val="nil"/>
          <w:left w:val="nil"/>
          <w:bottom w:val="nil"/>
          <w:right w:val="nil"/>
          <w:between w:val="nil"/>
        </w:pBdr>
        <w:tabs>
          <w:tab w:val="left" w:pos="720"/>
        </w:tabs>
        <w:spacing w:after="0" w:line="240" w:lineRule="auto"/>
        <w:ind w:left="2340" w:hanging="270"/>
        <w:jc w:val="both"/>
        <w:rPr>
          <w:ins w:id="157" w:author="Doug Nguyen" w:date="2020-12-11T14:10:00Z"/>
          <w:color w:val="000000"/>
        </w:rPr>
      </w:pPr>
      <w:r w:rsidRPr="00D65F1D">
        <w:rPr>
          <w:rFonts w:ascii="Calibri" w:hAnsi="Calibri"/>
          <w:color w:val="000000"/>
          <w:sz w:val="18"/>
        </w:rPr>
        <w:t>For media bought on Facebook’s advertising platform (“On Platform Media”), Facebook will provide Vendor with a House Ads account to fund campaign activity. Prior to purchasing any media on Facebook’s behalf, Vendor will provide to Facebook, for Facebook’s prior written approval (in each instance), media authorization forms that will include estimates of the media charges and corresponding media commissions for the media to be purchased by Vendor based on these media authorization forms.</w:t>
      </w:r>
    </w:p>
    <w:p w14:paraId="5B843D26" w14:textId="7B2AD276" w:rsidR="009E5B7D" w:rsidRDefault="009E5B7D" w:rsidP="009E5B7D">
      <w:pPr>
        <w:pBdr>
          <w:top w:val="nil"/>
          <w:left w:val="nil"/>
          <w:bottom w:val="nil"/>
          <w:right w:val="nil"/>
          <w:between w:val="nil"/>
        </w:pBdr>
        <w:tabs>
          <w:tab w:val="left" w:pos="720"/>
        </w:tabs>
        <w:spacing w:after="0" w:line="240" w:lineRule="auto"/>
        <w:jc w:val="both"/>
        <w:rPr>
          <w:ins w:id="158" w:author="Doug Nguyen" w:date="2020-12-11T14:10:00Z"/>
          <w:rFonts w:ascii="Calibri" w:hAnsi="Calibri"/>
          <w:color w:val="000000"/>
          <w:sz w:val="18"/>
        </w:rPr>
      </w:pPr>
    </w:p>
    <w:p w14:paraId="34D8FC24" w14:textId="440EE370" w:rsidR="009E5B7D" w:rsidRDefault="00C2395A" w:rsidP="009E5B7D">
      <w:pPr>
        <w:pBdr>
          <w:top w:val="nil"/>
          <w:left w:val="nil"/>
          <w:bottom w:val="nil"/>
          <w:right w:val="nil"/>
          <w:between w:val="nil"/>
        </w:pBdr>
        <w:tabs>
          <w:tab w:val="left" w:pos="720"/>
        </w:tabs>
        <w:spacing w:after="0" w:line="240" w:lineRule="auto"/>
        <w:jc w:val="both"/>
        <w:rPr>
          <w:ins w:id="159" w:author="Doug Nguyen" w:date="2020-12-11T14:35:00Z"/>
          <w:rFonts w:asciiTheme="minorHAnsi" w:hAnsiTheme="minorHAnsi" w:cstheme="minorHAnsi"/>
          <w:sz w:val="18"/>
          <w:szCs w:val="18"/>
        </w:rPr>
      </w:pPr>
      <w:ins w:id="160" w:author="Doug Nguyen" w:date="2020-12-11T14:19:00Z">
        <w:r>
          <w:rPr>
            <w:rFonts w:asciiTheme="minorHAnsi" w:hAnsiTheme="minorHAnsi" w:cstheme="minorHAnsi"/>
            <w:sz w:val="18"/>
            <w:szCs w:val="18"/>
          </w:rPr>
          <w:t xml:space="preserve">For Creative and Other </w:t>
        </w:r>
      </w:ins>
      <w:ins w:id="161" w:author="Doug Nguyen" w:date="2020-12-11T14:20:00Z">
        <w:r>
          <w:rPr>
            <w:rFonts w:asciiTheme="minorHAnsi" w:hAnsiTheme="minorHAnsi" w:cstheme="minorHAnsi"/>
            <w:sz w:val="18"/>
            <w:szCs w:val="18"/>
          </w:rPr>
          <w:t xml:space="preserve">Additional Services, </w:t>
        </w:r>
      </w:ins>
      <w:ins w:id="162" w:author="Doug Nguyen" w:date="2020-12-11T14:11:00Z">
        <w:r w:rsidR="009E5B7D" w:rsidRPr="00113258">
          <w:rPr>
            <w:rFonts w:asciiTheme="minorHAnsi" w:hAnsiTheme="minorHAnsi" w:cstheme="minorHAnsi"/>
            <w:sz w:val="18"/>
            <w:szCs w:val="18"/>
          </w:rPr>
          <w:t xml:space="preserve">Vendor will provide the Services on a time and materials basis based on the applicable rates as set forth in </w:t>
        </w:r>
      </w:ins>
      <w:ins w:id="163" w:author="Doug Nguyen" w:date="2020-12-11T14:31:00Z">
        <w:r w:rsidR="00A2700E">
          <w:rPr>
            <w:rFonts w:asciiTheme="minorHAnsi" w:hAnsiTheme="minorHAnsi" w:cstheme="minorHAnsi"/>
            <w:sz w:val="18"/>
            <w:szCs w:val="18"/>
          </w:rPr>
          <w:t xml:space="preserve">Attachment </w:t>
        </w:r>
      </w:ins>
      <w:ins w:id="164" w:author="Doug Nguyen" w:date="2020-12-11T14:33:00Z">
        <w:r w:rsidR="00A2700E">
          <w:rPr>
            <w:rFonts w:asciiTheme="minorHAnsi" w:hAnsiTheme="minorHAnsi" w:cstheme="minorHAnsi"/>
            <w:sz w:val="18"/>
            <w:szCs w:val="18"/>
          </w:rPr>
          <w:t>B</w:t>
        </w:r>
      </w:ins>
      <w:ins w:id="165" w:author="Doug Nguyen" w:date="2020-12-11T14:31:00Z">
        <w:r w:rsidR="00A2700E">
          <w:rPr>
            <w:rFonts w:asciiTheme="minorHAnsi" w:hAnsiTheme="minorHAnsi" w:cstheme="minorHAnsi"/>
            <w:sz w:val="18"/>
            <w:szCs w:val="18"/>
          </w:rPr>
          <w:t xml:space="preserve"> (“</w:t>
        </w:r>
      </w:ins>
      <w:ins w:id="166" w:author="Doug Nguyen" w:date="2020-12-11T14:11:00Z">
        <w:r w:rsidR="009E5B7D" w:rsidRPr="00FA318E">
          <w:rPr>
            <w:rFonts w:asciiTheme="minorHAnsi" w:hAnsiTheme="minorHAnsi" w:cstheme="minorHAnsi"/>
            <w:b/>
            <w:bCs/>
            <w:sz w:val="18"/>
            <w:szCs w:val="18"/>
          </w:rPr>
          <w:t>Rate Card</w:t>
        </w:r>
      </w:ins>
      <w:ins w:id="167" w:author="Doug Nguyen" w:date="2020-12-11T14:31:00Z">
        <w:r w:rsidR="00A2700E">
          <w:rPr>
            <w:rFonts w:asciiTheme="minorHAnsi" w:hAnsiTheme="minorHAnsi" w:cstheme="minorHAnsi"/>
            <w:sz w:val="18"/>
            <w:szCs w:val="18"/>
          </w:rPr>
          <w:t>”)</w:t>
        </w:r>
      </w:ins>
      <w:ins w:id="168" w:author="Doug Nguyen" w:date="2020-12-11T14:11:00Z">
        <w:r w:rsidR="009E5B7D" w:rsidRPr="00113258">
          <w:rPr>
            <w:rFonts w:asciiTheme="minorHAnsi" w:hAnsiTheme="minorHAnsi" w:cstheme="minorHAnsi"/>
            <w:sz w:val="18"/>
            <w:szCs w:val="18"/>
          </w:rPr>
          <w:t>. Vendor will invoice Facebook per project and Facebook’s successful receipt and acceptance of all Services and Deliverables for the respective project.</w:t>
        </w:r>
      </w:ins>
    </w:p>
    <w:p w14:paraId="0A3808D2" w14:textId="22B71E8E" w:rsidR="00A2700E" w:rsidRDefault="00A2700E" w:rsidP="009E5B7D">
      <w:pPr>
        <w:pBdr>
          <w:top w:val="nil"/>
          <w:left w:val="nil"/>
          <w:bottom w:val="nil"/>
          <w:right w:val="nil"/>
          <w:between w:val="nil"/>
        </w:pBdr>
        <w:tabs>
          <w:tab w:val="left" w:pos="720"/>
        </w:tabs>
        <w:spacing w:after="0" w:line="240" w:lineRule="auto"/>
        <w:jc w:val="both"/>
        <w:rPr>
          <w:ins w:id="169" w:author="Doug Nguyen" w:date="2020-12-11T14:35:00Z"/>
          <w:rFonts w:asciiTheme="minorHAnsi" w:hAnsiTheme="minorHAnsi" w:cstheme="minorHAnsi"/>
          <w:sz w:val="18"/>
          <w:szCs w:val="18"/>
        </w:rPr>
      </w:pPr>
    </w:p>
    <w:tbl>
      <w:tblPr>
        <w:tblStyle w:val="a1"/>
        <w:tblW w:w="8325"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65"/>
        <w:gridCol w:w="3460"/>
      </w:tblGrid>
      <w:tr w:rsidR="00A2700E" w14:paraId="15B872DA" w14:textId="77777777" w:rsidTr="00FA318E">
        <w:trPr>
          <w:trHeight w:val="390"/>
          <w:jc w:val="right"/>
          <w:ins w:id="170" w:author="Doug Nguyen" w:date="2020-12-11T14:35:00Z"/>
        </w:trPr>
        <w:tc>
          <w:tcPr>
            <w:tcW w:w="4865" w:type="dxa"/>
            <w:tcBorders>
              <w:top w:val="single" w:sz="4" w:space="0" w:color="000000"/>
              <w:left w:val="single" w:sz="4" w:space="0" w:color="000000"/>
              <w:bottom w:val="single" w:sz="4" w:space="0" w:color="000000"/>
              <w:right w:val="single" w:sz="4" w:space="0" w:color="000000"/>
            </w:tcBorders>
            <w:shd w:val="clear" w:color="auto" w:fill="DAEEF3"/>
            <w:vAlign w:val="center"/>
          </w:tcPr>
          <w:p w14:paraId="5C025605" w14:textId="47021FAD" w:rsidR="00A2700E" w:rsidRPr="00476402" w:rsidRDefault="00A2700E" w:rsidP="0035043C">
            <w:pPr>
              <w:spacing w:after="0" w:line="240" w:lineRule="auto"/>
              <w:ind w:hanging="450"/>
              <w:jc w:val="center"/>
              <w:rPr>
                <w:ins w:id="171" w:author="Doug Nguyen" w:date="2020-12-11T14:35:00Z"/>
                <w:rFonts w:ascii="Calibri" w:hAnsi="Calibri"/>
                <w:b/>
                <w:sz w:val="18"/>
              </w:rPr>
            </w:pPr>
            <w:ins w:id="172" w:author="Doug Nguyen" w:date="2020-12-11T14:35:00Z">
              <w:r w:rsidRPr="00476402">
                <w:rPr>
                  <w:rFonts w:ascii="Calibri" w:hAnsi="Calibri"/>
                  <w:b/>
                  <w:sz w:val="18"/>
                </w:rPr>
                <w:t xml:space="preserve">Maximum </w:t>
              </w:r>
              <w:r>
                <w:rPr>
                  <w:rFonts w:ascii="Calibri" w:hAnsi="Calibri"/>
                  <w:b/>
                  <w:sz w:val="18"/>
                </w:rPr>
                <w:t>Creative and O</w:t>
              </w:r>
            </w:ins>
            <w:ins w:id="173" w:author="Doug Nguyen" w:date="2020-12-11T14:36:00Z">
              <w:r>
                <w:rPr>
                  <w:rFonts w:ascii="Calibri" w:hAnsi="Calibri"/>
                  <w:b/>
                  <w:sz w:val="18"/>
                </w:rPr>
                <w:t xml:space="preserve">ther Additional </w:t>
              </w:r>
            </w:ins>
            <w:ins w:id="174" w:author="Doug Nguyen" w:date="2020-12-11T14:35:00Z">
              <w:r w:rsidRPr="00476402">
                <w:rPr>
                  <w:rFonts w:ascii="Calibri" w:hAnsi="Calibri"/>
                  <w:b/>
                  <w:sz w:val="18"/>
                </w:rPr>
                <w:t>Services Costs</w:t>
              </w:r>
            </w:ins>
          </w:p>
        </w:tc>
        <w:tc>
          <w:tcPr>
            <w:tcW w:w="3460" w:type="dxa"/>
            <w:tcBorders>
              <w:top w:val="single" w:sz="4" w:space="0" w:color="000000"/>
              <w:left w:val="single" w:sz="4" w:space="0" w:color="000000"/>
              <w:bottom w:val="single" w:sz="4" w:space="0" w:color="000000"/>
              <w:right w:val="single" w:sz="4" w:space="0" w:color="000000"/>
            </w:tcBorders>
            <w:shd w:val="clear" w:color="auto" w:fill="DAEEF3"/>
            <w:vAlign w:val="center"/>
          </w:tcPr>
          <w:p w14:paraId="60AADBA0" w14:textId="2B5AE4DC" w:rsidR="00A2700E" w:rsidRPr="00476402" w:rsidRDefault="00A2700E" w:rsidP="0035043C">
            <w:pPr>
              <w:spacing w:after="0" w:line="240" w:lineRule="auto"/>
              <w:ind w:hanging="450"/>
              <w:jc w:val="right"/>
              <w:rPr>
                <w:ins w:id="175" w:author="Doug Nguyen" w:date="2020-12-11T14:35:00Z"/>
                <w:rFonts w:ascii="Calibri" w:eastAsia="Calibri" w:hAnsi="Calibri" w:cs="Times New Roman"/>
                <w:sz w:val="18"/>
              </w:rPr>
            </w:pPr>
            <w:commentRangeStart w:id="176"/>
            <w:ins w:id="177" w:author="Doug Nguyen" w:date="2020-12-11T14:35:00Z">
              <w:r w:rsidRPr="00476402">
                <w:rPr>
                  <w:rFonts w:ascii="Calibri" w:hAnsi="Calibri"/>
                  <w:sz w:val="18"/>
                </w:rPr>
                <w:t>Up to and not to exceed: $</w:t>
              </w:r>
              <w:r>
                <w:rPr>
                  <w:rFonts w:ascii="Calibri" w:hAnsi="Calibri"/>
                  <w:sz w:val="18"/>
                </w:rPr>
                <w:t>2</w:t>
              </w:r>
              <w:r w:rsidRPr="00476402">
                <w:rPr>
                  <w:rFonts w:ascii="Calibri" w:hAnsi="Calibri"/>
                  <w:sz w:val="18"/>
                </w:rPr>
                <w:t>,</w:t>
              </w:r>
              <w:r>
                <w:rPr>
                  <w:rFonts w:ascii="Calibri" w:hAnsi="Calibri"/>
                  <w:sz w:val="18"/>
                </w:rPr>
                <w:t>000</w:t>
              </w:r>
              <w:r w:rsidRPr="00476402">
                <w:rPr>
                  <w:rFonts w:ascii="Calibri" w:hAnsi="Calibri"/>
                  <w:sz w:val="18"/>
                </w:rPr>
                <w:t>,</w:t>
              </w:r>
              <w:r>
                <w:rPr>
                  <w:rFonts w:ascii="Calibri" w:hAnsi="Calibri"/>
                  <w:sz w:val="18"/>
                </w:rPr>
                <w:t>0</w:t>
              </w:r>
              <w:r w:rsidRPr="00476402">
                <w:rPr>
                  <w:rFonts w:ascii="Calibri" w:hAnsi="Calibri"/>
                  <w:sz w:val="18"/>
                </w:rPr>
                <w:t>00</w:t>
              </w:r>
            </w:ins>
            <w:commentRangeEnd w:id="176"/>
            <w:ins w:id="178" w:author="Doug Nguyen" w:date="2020-12-11T15:22:00Z">
              <w:r w:rsidR="00FA318E">
                <w:rPr>
                  <w:rStyle w:val="CommentReference"/>
                </w:rPr>
                <w:commentReference w:id="176"/>
              </w:r>
            </w:ins>
          </w:p>
        </w:tc>
      </w:tr>
    </w:tbl>
    <w:p w14:paraId="661C0540" w14:textId="77777777" w:rsidR="00A2700E" w:rsidRPr="00D65F1D" w:rsidRDefault="00A2700E" w:rsidP="00FA318E">
      <w:pPr>
        <w:pBdr>
          <w:top w:val="nil"/>
          <w:left w:val="nil"/>
          <w:bottom w:val="nil"/>
          <w:right w:val="nil"/>
          <w:between w:val="nil"/>
        </w:pBdr>
        <w:tabs>
          <w:tab w:val="left" w:pos="720"/>
        </w:tabs>
        <w:spacing w:after="0" w:line="240" w:lineRule="auto"/>
        <w:jc w:val="both"/>
        <w:rPr>
          <w:color w:val="000000"/>
        </w:rPr>
      </w:pPr>
    </w:p>
    <w:p w14:paraId="387D7B7D" w14:textId="77777777" w:rsidR="00CF1907" w:rsidRPr="00D65F1D" w:rsidRDefault="00CF1907" w:rsidP="00D65F1D">
      <w:pPr>
        <w:pBdr>
          <w:top w:val="nil"/>
          <w:left w:val="nil"/>
          <w:bottom w:val="nil"/>
          <w:right w:val="nil"/>
          <w:between w:val="nil"/>
        </w:pBdr>
        <w:spacing w:after="0" w:line="240" w:lineRule="auto"/>
        <w:ind w:left="720"/>
        <w:jc w:val="both"/>
        <w:rPr>
          <w:rFonts w:ascii="Calibri" w:hAnsi="Calibri"/>
          <w:b/>
          <w:color w:val="000000"/>
          <w:sz w:val="18"/>
        </w:rPr>
      </w:pPr>
    </w:p>
    <w:p w14:paraId="40F74C57" w14:textId="77777777" w:rsidR="00CF1907" w:rsidRPr="00D65F1D" w:rsidRDefault="00D97E6F" w:rsidP="00D65F1D">
      <w:pPr>
        <w:numPr>
          <w:ilvl w:val="1"/>
          <w:numId w:val="10"/>
        </w:numPr>
        <w:pBdr>
          <w:top w:val="nil"/>
          <w:left w:val="nil"/>
          <w:bottom w:val="nil"/>
          <w:right w:val="nil"/>
          <w:between w:val="nil"/>
        </w:pBdr>
        <w:spacing w:after="0" w:line="240" w:lineRule="auto"/>
        <w:ind w:left="720" w:hanging="360"/>
        <w:rPr>
          <w:rFonts w:ascii="Calibri" w:hAnsi="Calibri"/>
          <w:color w:val="000000"/>
        </w:rPr>
      </w:pPr>
      <w:r w:rsidRPr="00D65F1D">
        <w:rPr>
          <w:rFonts w:ascii="Calibri" w:hAnsi="Calibri"/>
          <w:color w:val="000000"/>
          <w:sz w:val="18"/>
          <w:u w:val="single"/>
        </w:rPr>
        <w:t>Third Party Costs</w:t>
      </w:r>
      <w:r w:rsidRPr="00D65F1D">
        <w:rPr>
          <w:rFonts w:ascii="Calibri" w:hAnsi="Calibri"/>
          <w:color w:val="000000"/>
          <w:sz w:val="18"/>
        </w:rPr>
        <w:t>. “</w:t>
      </w:r>
      <w:r w:rsidRPr="00D65F1D">
        <w:rPr>
          <w:rFonts w:ascii="Calibri" w:hAnsi="Calibri"/>
          <w:b/>
          <w:color w:val="000000"/>
          <w:sz w:val="18"/>
        </w:rPr>
        <w:t>Third Party Costs</w:t>
      </w:r>
      <w:r w:rsidRPr="00D65F1D">
        <w:rPr>
          <w:rFonts w:ascii="Calibri" w:hAnsi="Calibri"/>
          <w:color w:val="000000"/>
          <w:sz w:val="18"/>
        </w:rPr>
        <w:t xml:space="preserve">” shall mean all costs incurred from Approved Media Owners by Vendor on behalf of Facebook in performing the Services. For the avoidance of doubt, Third Party Costs do not include Agency Fees or Expenses. “Approved Media Owners” means third parties approved in writing by Facebook to publish advertising or promotions placed </w:t>
      </w:r>
      <w:r w:rsidRPr="00D65F1D">
        <w:rPr>
          <w:rFonts w:ascii="Calibri" w:hAnsi="Calibri"/>
          <w:color w:val="000000"/>
          <w:sz w:val="18"/>
        </w:rPr>
        <w:lastRenderedPageBreak/>
        <w:t xml:space="preserve">by Vendor pursuant to this SOW in any media, existing now or in the future. Upon Facebook’s request, Vendor will obtain quotes from multiple Approved Media Owners. </w:t>
      </w:r>
    </w:p>
    <w:p w14:paraId="6A388EF4" w14:textId="77777777" w:rsidR="00CF1907" w:rsidRPr="00D65F1D" w:rsidRDefault="00CF1907" w:rsidP="00D65F1D">
      <w:pPr>
        <w:spacing w:after="0"/>
        <w:rPr>
          <w:rFonts w:ascii="Calibri" w:hAnsi="Calibri"/>
          <w:sz w:val="18"/>
        </w:rPr>
      </w:pPr>
    </w:p>
    <w:p w14:paraId="16D10F51" w14:textId="77777777" w:rsidR="00CF1907" w:rsidRPr="00D65F1D" w:rsidRDefault="00D97E6F" w:rsidP="00D65F1D">
      <w:pPr>
        <w:ind w:left="720"/>
        <w:rPr>
          <w:rFonts w:ascii="Calibri" w:hAnsi="Calibri"/>
          <w:sz w:val="18"/>
        </w:rPr>
      </w:pPr>
      <w:r w:rsidRPr="00D65F1D">
        <w:rPr>
          <w:rFonts w:ascii="Calibri" w:hAnsi="Calibri"/>
          <w:sz w:val="18"/>
        </w:rPr>
        <w:t xml:space="preserve">Vendor shall provide Facebook with estimates for all </w:t>
      </w:r>
      <w:proofErr w:type="gramStart"/>
      <w:r w:rsidRPr="00D65F1D">
        <w:rPr>
          <w:rFonts w:ascii="Calibri" w:hAnsi="Calibri"/>
          <w:sz w:val="18"/>
        </w:rPr>
        <w:t>Third Party</w:t>
      </w:r>
      <w:proofErr w:type="gramEnd"/>
      <w:r w:rsidRPr="00D65F1D">
        <w:rPr>
          <w:rFonts w:ascii="Calibri" w:hAnsi="Calibri"/>
          <w:sz w:val="18"/>
        </w:rPr>
        <w:t xml:space="preserve"> Costs to be incurred by Vendor on behalf of Facebook in performing the Services (“</w:t>
      </w:r>
      <w:r w:rsidRPr="00D65F1D">
        <w:rPr>
          <w:rFonts w:ascii="Calibri" w:hAnsi="Calibri"/>
          <w:b/>
          <w:sz w:val="18"/>
        </w:rPr>
        <w:t>Estimates</w:t>
      </w:r>
      <w:r w:rsidRPr="00D65F1D">
        <w:rPr>
          <w:rFonts w:ascii="Calibri" w:hAnsi="Calibri"/>
          <w:sz w:val="18"/>
        </w:rPr>
        <w:t xml:space="preserve">”) for Facebook’s review and approval. Vendor shall not incur any </w:t>
      </w:r>
      <w:proofErr w:type="gramStart"/>
      <w:r w:rsidRPr="00D65F1D">
        <w:rPr>
          <w:rFonts w:ascii="Calibri" w:hAnsi="Calibri"/>
          <w:sz w:val="18"/>
        </w:rPr>
        <w:t>Third Party</w:t>
      </w:r>
      <w:proofErr w:type="gramEnd"/>
      <w:r w:rsidRPr="00D65F1D">
        <w:rPr>
          <w:rFonts w:ascii="Calibri" w:hAnsi="Calibri"/>
          <w:sz w:val="18"/>
        </w:rPr>
        <w:t xml:space="preserve"> Cost until it has received Facebook’s approval of the corresponding Estimate and an applicable Purchase Order from Facebook. All </w:t>
      </w:r>
      <w:proofErr w:type="gramStart"/>
      <w:r w:rsidRPr="00D65F1D">
        <w:rPr>
          <w:rFonts w:ascii="Calibri" w:hAnsi="Calibri"/>
          <w:sz w:val="18"/>
        </w:rPr>
        <w:t>Third Party</w:t>
      </w:r>
      <w:proofErr w:type="gramEnd"/>
      <w:r w:rsidRPr="00D65F1D">
        <w:rPr>
          <w:rFonts w:ascii="Calibri" w:hAnsi="Calibri"/>
          <w:sz w:val="18"/>
        </w:rPr>
        <w:t xml:space="preserve"> Costs will be charged to Facebook at net cost paid, without any mark up, and with full credit to Facebook for any Facebook Discounts, as set forth in Section 8 below. Vendor will advise Facebook promptly of any changes in estimated Third Party Costs. Vendor will use best efforts to verify that all Approved Media Owners provide the services obligated to be provided in accordance with the applicable contracts and IOs. Further, Vendor shall verify that all amounts billed by Approved Media Owners reflect those amounts agreed upon and that such billed amounts are for services actually provided under the applicable </w:t>
      </w:r>
      <w:proofErr w:type="gramStart"/>
      <w:r w:rsidRPr="00D65F1D">
        <w:rPr>
          <w:rFonts w:ascii="Calibri" w:hAnsi="Calibri"/>
          <w:sz w:val="18"/>
        </w:rPr>
        <w:t>third party</w:t>
      </w:r>
      <w:proofErr w:type="gramEnd"/>
      <w:r w:rsidRPr="00D65F1D">
        <w:rPr>
          <w:rFonts w:ascii="Calibri" w:hAnsi="Calibri"/>
          <w:sz w:val="18"/>
        </w:rPr>
        <w:t xml:space="preserve"> contract. Vendor shall promptly seek makegoods, refunds or credits (as applicable) where invoices do not match the services delivered. Vendor will use available industry systems, technology and proprietary tools which provide proof of appearance of media placements and ensure placement compliance with the insertion order, industry best practices, and Facebook guidelines. Vendor will notify Facebook in writing promptly if Vendor becomes aware that any Approved Media Owner is, or is likely to, prevent from being published or aired or become unable, for any reason, to publish or air any media placement which has been purchased by or on behalf of Vendor for Facebook. Upon request, Vendor will disclose to Facebook all payment and termination terms for Third Party Costs as negotiated and committed to with the relevant Approved Media Owner and, if requested, will supply Facebook with evidence of such terms and with copies of the contracts with Approved Media Owners relating to the Services. </w:t>
      </w:r>
    </w:p>
    <w:p w14:paraId="6D4566BF" w14:textId="77777777" w:rsidR="00CF1907" w:rsidRPr="00D65F1D" w:rsidRDefault="00D97E6F" w:rsidP="00D65F1D">
      <w:pPr>
        <w:pBdr>
          <w:top w:val="nil"/>
          <w:left w:val="nil"/>
          <w:bottom w:val="nil"/>
          <w:right w:val="nil"/>
          <w:between w:val="nil"/>
        </w:pBdr>
        <w:spacing w:after="0" w:line="240" w:lineRule="auto"/>
        <w:ind w:left="720"/>
        <w:rPr>
          <w:rFonts w:ascii="Calibri" w:hAnsi="Calibri"/>
          <w:color w:val="000000"/>
          <w:sz w:val="18"/>
        </w:rPr>
      </w:pPr>
      <w:r w:rsidRPr="00D65F1D">
        <w:rPr>
          <w:rFonts w:ascii="Calibri" w:hAnsi="Calibri"/>
          <w:color w:val="000000"/>
          <w:sz w:val="18"/>
        </w:rPr>
        <w:t xml:space="preserve">The actual cost to Vendor of Third Party Costs in respect of materials or services purchased overseas for the Deliverables may be more or less than the approved Estimate at the date when Vendor ordered the relevant materials or services (or obtained Facebook’s approval for such Third Party Costs) as a result of fluctuations in the rate of currency exchange. If so, Vendor will charge Facebook at the rate of currency exchange in operation on the date Vendor pays for the relevant Third Party Costs, which will be deemed to be the Bloomberg 9:00 am Pacific Time mid-point rate in the United States. </w:t>
      </w:r>
    </w:p>
    <w:p w14:paraId="1A83A2CD" w14:textId="77777777" w:rsidR="00CF1907" w:rsidRPr="00D65F1D" w:rsidRDefault="00CF1907" w:rsidP="00D65F1D">
      <w:pPr>
        <w:pBdr>
          <w:top w:val="nil"/>
          <w:left w:val="nil"/>
          <w:bottom w:val="nil"/>
          <w:right w:val="nil"/>
          <w:between w:val="nil"/>
        </w:pBdr>
        <w:spacing w:after="0" w:line="240" w:lineRule="auto"/>
        <w:ind w:left="720"/>
        <w:rPr>
          <w:rFonts w:ascii="Calibri" w:hAnsi="Calibri"/>
          <w:color w:val="000000"/>
          <w:sz w:val="18"/>
        </w:rPr>
      </w:pPr>
    </w:p>
    <w:p w14:paraId="47095E3A" w14:textId="77777777" w:rsidR="00CF1907" w:rsidRPr="00D65F1D" w:rsidRDefault="00D97E6F" w:rsidP="00D65F1D">
      <w:pPr>
        <w:pBdr>
          <w:top w:val="nil"/>
          <w:left w:val="nil"/>
          <w:bottom w:val="nil"/>
          <w:right w:val="nil"/>
          <w:between w:val="nil"/>
        </w:pBdr>
        <w:tabs>
          <w:tab w:val="left" w:pos="720"/>
        </w:tabs>
        <w:spacing w:after="0" w:line="240" w:lineRule="auto"/>
        <w:ind w:left="720"/>
        <w:rPr>
          <w:rFonts w:ascii="Calibri" w:hAnsi="Calibri"/>
          <w:color w:val="000000"/>
          <w:sz w:val="18"/>
        </w:rPr>
      </w:pPr>
      <w:r w:rsidRPr="00D65F1D">
        <w:rPr>
          <w:rFonts w:ascii="Calibri" w:hAnsi="Calibri"/>
          <w:color w:val="000000"/>
          <w:sz w:val="18"/>
        </w:rPr>
        <w:t>If the cost of actual work performed by an Approved Media Owner is less than the payment made by Facebook to Vendor based on the approved Estimate, Vendor will return the difference as soon as reasonably possible but in no event later than three (3) months from the time the overpayment was made.</w:t>
      </w:r>
    </w:p>
    <w:p w14:paraId="4D70A30C" w14:textId="77777777" w:rsidR="00CF1907" w:rsidRPr="00D65F1D" w:rsidRDefault="00CF1907" w:rsidP="00D65F1D">
      <w:pPr>
        <w:pBdr>
          <w:top w:val="nil"/>
          <w:left w:val="nil"/>
          <w:bottom w:val="nil"/>
          <w:right w:val="nil"/>
          <w:between w:val="nil"/>
        </w:pBdr>
        <w:tabs>
          <w:tab w:val="left" w:pos="720"/>
        </w:tabs>
        <w:spacing w:after="0" w:line="240" w:lineRule="auto"/>
        <w:ind w:left="720"/>
        <w:rPr>
          <w:rFonts w:ascii="Calibri" w:hAnsi="Calibri"/>
          <w:color w:val="000000"/>
          <w:sz w:val="18"/>
        </w:rPr>
      </w:pPr>
    </w:p>
    <w:tbl>
      <w:tblPr>
        <w:tblStyle w:val="a2"/>
        <w:tblW w:w="7055"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95"/>
        <w:gridCol w:w="3460"/>
      </w:tblGrid>
      <w:tr w:rsidR="00CF1907" w14:paraId="3D7BC2A4" w14:textId="77777777" w:rsidTr="00D65F1D">
        <w:trPr>
          <w:trHeight w:val="390"/>
          <w:jc w:val="right"/>
        </w:trPr>
        <w:tc>
          <w:tcPr>
            <w:tcW w:w="35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2BE43D" w14:textId="77777777" w:rsidR="00CF1907" w:rsidRPr="00D65F1D" w:rsidRDefault="00D97E6F">
            <w:pPr>
              <w:spacing w:after="0" w:line="240" w:lineRule="auto"/>
              <w:ind w:hanging="450"/>
              <w:jc w:val="center"/>
              <w:rPr>
                <w:rFonts w:ascii="Calibri" w:hAnsi="Calibri"/>
                <w:b/>
                <w:sz w:val="18"/>
              </w:rPr>
            </w:pPr>
            <w:r w:rsidRPr="00D65F1D">
              <w:rPr>
                <w:rFonts w:ascii="Calibri" w:hAnsi="Calibri"/>
                <w:b/>
                <w:sz w:val="18"/>
              </w:rPr>
              <w:t>Third Party Creative Costs</w:t>
            </w:r>
          </w:p>
        </w:tc>
        <w:tc>
          <w:tcPr>
            <w:tcW w:w="34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DFF30B" w14:textId="77777777" w:rsidR="00CF1907" w:rsidRPr="00D65F1D" w:rsidRDefault="00D97E6F">
            <w:pPr>
              <w:spacing w:after="0" w:line="240" w:lineRule="auto"/>
              <w:ind w:hanging="450"/>
              <w:jc w:val="right"/>
              <w:rPr>
                <w:rFonts w:ascii="Calibri" w:eastAsia="Calibri" w:hAnsi="Calibri" w:cs="Times New Roman"/>
                <w:sz w:val="18"/>
              </w:rPr>
            </w:pPr>
            <w:r w:rsidRPr="00D65F1D">
              <w:rPr>
                <w:rFonts w:ascii="Calibri" w:hAnsi="Calibri"/>
                <w:sz w:val="18"/>
              </w:rPr>
              <w:t>$1,000,000</w:t>
            </w:r>
          </w:p>
        </w:tc>
      </w:tr>
      <w:tr w:rsidR="00CF1907" w14:paraId="6E9FC26C" w14:textId="77777777" w:rsidTr="00D65F1D">
        <w:trPr>
          <w:trHeight w:val="390"/>
          <w:jc w:val="right"/>
        </w:trPr>
        <w:tc>
          <w:tcPr>
            <w:tcW w:w="35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E6D8A8" w14:textId="77777777" w:rsidR="00CF1907" w:rsidRPr="00D65F1D" w:rsidRDefault="00D97E6F">
            <w:pPr>
              <w:spacing w:after="0" w:line="240" w:lineRule="auto"/>
              <w:ind w:hanging="450"/>
              <w:jc w:val="center"/>
              <w:rPr>
                <w:rFonts w:ascii="Calibri" w:hAnsi="Calibri"/>
                <w:b/>
                <w:sz w:val="18"/>
              </w:rPr>
            </w:pPr>
            <w:r w:rsidRPr="00D65F1D">
              <w:rPr>
                <w:rFonts w:ascii="Calibri" w:hAnsi="Calibri"/>
                <w:b/>
                <w:sz w:val="18"/>
              </w:rPr>
              <w:t>Media Costs</w:t>
            </w:r>
          </w:p>
        </w:tc>
        <w:tc>
          <w:tcPr>
            <w:tcW w:w="34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127F05" w14:textId="77777777" w:rsidR="00CF1907" w:rsidRPr="00D65F1D" w:rsidRDefault="00D97E6F">
            <w:pPr>
              <w:spacing w:after="0" w:line="240" w:lineRule="auto"/>
              <w:ind w:hanging="450"/>
              <w:jc w:val="right"/>
              <w:rPr>
                <w:rFonts w:ascii="Calibri" w:eastAsia="Calibri" w:hAnsi="Calibri" w:cs="Times New Roman"/>
                <w:sz w:val="18"/>
              </w:rPr>
            </w:pPr>
            <w:r w:rsidRPr="00D65F1D">
              <w:rPr>
                <w:rFonts w:ascii="Calibri" w:hAnsi="Calibri"/>
                <w:sz w:val="18"/>
              </w:rPr>
              <w:t>$30,000,000</w:t>
            </w:r>
          </w:p>
        </w:tc>
      </w:tr>
      <w:tr w:rsidR="001C2862" w14:paraId="271E2A5F" w14:textId="77777777">
        <w:trPr>
          <w:trHeight w:val="390"/>
          <w:jc w:val="right"/>
        </w:trPr>
        <w:tc>
          <w:tcPr>
            <w:tcW w:w="3595" w:type="dxa"/>
            <w:tcBorders>
              <w:top w:val="single" w:sz="4" w:space="0" w:color="000000"/>
              <w:left w:val="single" w:sz="4" w:space="0" w:color="000000"/>
              <w:bottom w:val="single" w:sz="4" w:space="0" w:color="000000"/>
              <w:right w:val="single" w:sz="4" w:space="0" w:color="000000"/>
            </w:tcBorders>
            <w:shd w:val="clear" w:color="auto" w:fill="DAEEF3"/>
            <w:vAlign w:val="center"/>
          </w:tcPr>
          <w:p w14:paraId="01F2A0C0" w14:textId="77777777" w:rsidR="00CF1907" w:rsidRPr="00D65F1D" w:rsidRDefault="00D97E6F">
            <w:pPr>
              <w:spacing w:after="0" w:line="240" w:lineRule="auto"/>
              <w:ind w:hanging="450"/>
              <w:jc w:val="center"/>
              <w:rPr>
                <w:rFonts w:ascii="Calibri" w:hAnsi="Calibri"/>
                <w:b/>
                <w:sz w:val="18"/>
              </w:rPr>
            </w:pPr>
            <w:r w:rsidRPr="00D65F1D">
              <w:rPr>
                <w:rFonts w:ascii="Calibri" w:hAnsi="Calibri"/>
                <w:b/>
                <w:sz w:val="18"/>
              </w:rPr>
              <w:t xml:space="preserve">Maximum </w:t>
            </w:r>
            <w:proofErr w:type="gramStart"/>
            <w:r w:rsidRPr="00D65F1D">
              <w:rPr>
                <w:rFonts w:ascii="Calibri" w:hAnsi="Calibri"/>
                <w:b/>
                <w:sz w:val="18"/>
              </w:rPr>
              <w:t>Third Party</w:t>
            </w:r>
            <w:proofErr w:type="gramEnd"/>
            <w:r w:rsidRPr="00D65F1D">
              <w:rPr>
                <w:rFonts w:ascii="Calibri" w:hAnsi="Calibri"/>
                <w:b/>
                <w:sz w:val="18"/>
              </w:rPr>
              <w:t xml:space="preserve"> Costs</w:t>
            </w:r>
          </w:p>
        </w:tc>
        <w:tc>
          <w:tcPr>
            <w:tcW w:w="3460" w:type="dxa"/>
            <w:tcBorders>
              <w:top w:val="single" w:sz="4" w:space="0" w:color="000000"/>
              <w:left w:val="single" w:sz="4" w:space="0" w:color="000000"/>
              <w:bottom w:val="single" w:sz="4" w:space="0" w:color="000000"/>
              <w:right w:val="single" w:sz="4" w:space="0" w:color="000000"/>
            </w:tcBorders>
            <w:shd w:val="clear" w:color="auto" w:fill="DAEEF3"/>
            <w:vAlign w:val="center"/>
          </w:tcPr>
          <w:p w14:paraId="540D8E6F" w14:textId="77777777" w:rsidR="00CF1907" w:rsidRPr="00D65F1D" w:rsidRDefault="00D97E6F">
            <w:pPr>
              <w:spacing w:after="0" w:line="240" w:lineRule="auto"/>
              <w:ind w:hanging="450"/>
              <w:jc w:val="right"/>
              <w:rPr>
                <w:rFonts w:ascii="Calibri" w:eastAsia="Calibri" w:hAnsi="Calibri" w:cs="Times New Roman"/>
                <w:sz w:val="18"/>
              </w:rPr>
            </w:pPr>
            <w:r w:rsidRPr="00D65F1D">
              <w:rPr>
                <w:rFonts w:ascii="Calibri" w:hAnsi="Calibri"/>
                <w:sz w:val="18"/>
              </w:rPr>
              <w:t>Up to and not to exceed: $31,000,000</w:t>
            </w:r>
          </w:p>
        </w:tc>
      </w:tr>
    </w:tbl>
    <w:p w14:paraId="4B4C3429" w14:textId="77777777" w:rsidR="00CF1907" w:rsidRPr="00D65F1D" w:rsidRDefault="00CF1907" w:rsidP="00D65F1D">
      <w:pPr>
        <w:pBdr>
          <w:top w:val="nil"/>
          <w:left w:val="nil"/>
          <w:bottom w:val="nil"/>
          <w:right w:val="nil"/>
          <w:between w:val="nil"/>
        </w:pBdr>
        <w:tabs>
          <w:tab w:val="left" w:pos="720"/>
        </w:tabs>
        <w:spacing w:after="0" w:line="240" w:lineRule="auto"/>
        <w:ind w:left="1440"/>
        <w:jc w:val="both"/>
        <w:rPr>
          <w:rFonts w:ascii="Calibri" w:hAnsi="Calibri"/>
          <w:color w:val="000000"/>
          <w:sz w:val="18"/>
        </w:rPr>
      </w:pPr>
    </w:p>
    <w:p w14:paraId="4579E4D5" w14:textId="77777777" w:rsidR="00CF1907" w:rsidRPr="00D65F1D" w:rsidRDefault="00CF1907" w:rsidP="00D65F1D">
      <w:pPr>
        <w:pBdr>
          <w:top w:val="nil"/>
          <w:left w:val="nil"/>
          <w:bottom w:val="nil"/>
          <w:right w:val="nil"/>
          <w:between w:val="nil"/>
        </w:pBdr>
        <w:tabs>
          <w:tab w:val="left" w:pos="720"/>
        </w:tabs>
        <w:spacing w:after="0" w:line="240" w:lineRule="auto"/>
        <w:ind w:left="720"/>
        <w:rPr>
          <w:rFonts w:ascii="Calibri" w:hAnsi="Calibri"/>
          <w:color w:val="000000"/>
          <w:sz w:val="18"/>
        </w:rPr>
      </w:pPr>
    </w:p>
    <w:p w14:paraId="704C9458" w14:textId="1269EDA1" w:rsidR="00CF1907" w:rsidRPr="00D65F1D" w:rsidRDefault="00D97E6F" w:rsidP="00D65F1D">
      <w:pPr>
        <w:numPr>
          <w:ilvl w:val="1"/>
          <w:numId w:val="10"/>
        </w:numPr>
        <w:pBdr>
          <w:top w:val="nil"/>
          <w:left w:val="nil"/>
          <w:bottom w:val="nil"/>
          <w:right w:val="nil"/>
          <w:between w:val="nil"/>
        </w:pBdr>
        <w:spacing w:after="0" w:line="240" w:lineRule="auto"/>
        <w:rPr>
          <w:rFonts w:ascii="Calibri" w:hAnsi="Calibri"/>
          <w:color w:val="000000"/>
        </w:rPr>
      </w:pPr>
      <w:r w:rsidRPr="00D65F1D">
        <w:rPr>
          <w:rFonts w:ascii="Calibri" w:hAnsi="Calibri"/>
          <w:color w:val="000000"/>
          <w:sz w:val="18"/>
          <w:u w:val="single"/>
        </w:rPr>
        <w:t>Expenses</w:t>
      </w:r>
      <w:r w:rsidRPr="00D65F1D">
        <w:rPr>
          <w:rFonts w:ascii="Calibri" w:hAnsi="Calibri"/>
          <w:color w:val="000000"/>
          <w:sz w:val="18"/>
        </w:rPr>
        <w:t>.  Subject to the Agreement</w:t>
      </w:r>
      <w:del w:id="179" w:author="Doug Nguyen" w:date="2020-12-11T13:45:00Z">
        <w:r w:rsidRPr="00D65F1D" w:rsidDel="00B1086E">
          <w:rPr>
            <w:rFonts w:ascii="Calibri" w:hAnsi="Calibri"/>
            <w:color w:val="000000"/>
            <w:sz w:val="18"/>
          </w:rPr>
          <w:delText xml:space="preserve"> and</w:delText>
        </w:r>
      </w:del>
      <w:r w:rsidRPr="00D65F1D">
        <w:rPr>
          <w:rFonts w:ascii="Calibri" w:hAnsi="Calibri"/>
          <w:color w:val="000000"/>
          <w:sz w:val="18"/>
        </w:rPr>
        <w:t>, in particular</w:t>
      </w:r>
      <w:del w:id="180" w:author="Doug Nguyen" w:date="2020-12-11T13:45:00Z">
        <w:r w:rsidRPr="00D65F1D" w:rsidDel="00B1086E">
          <w:rPr>
            <w:rFonts w:ascii="Calibri" w:hAnsi="Calibri"/>
            <w:color w:val="000000"/>
            <w:sz w:val="18"/>
          </w:rPr>
          <w:delText>,</w:delText>
        </w:r>
      </w:del>
      <w:r w:rsidRPr="00D65F1D">
        <w:rPr>
          <w:rFonts w:ascii="Calibri" w:hAnsi="Calibri"/>
          <w:color w:val="000000"/>
          <w:sz w:val="18"/>
        </w:rPr>
        <w:t xml:space="preserve"> the terms of Section 4 of the Agreement, </w:t>
      </w:r>
      <w:ins w:id="181" w:author="Doug Nguyen" w:date="2020-12-11T13:43:00Z">
        <w:r w:rsidR="00B1086E">
          <w:rPr>
            <w:rFonts w:ascii="Calibri" w:hAnsi="Calibri"/>
            <w:color w:val="000000"/>
            <w:sz w:val="18"/>
          </w:rPr>
          <w:t xml:space="preserve">and </w:t>
        </w:r>
        <w:commentRangeStart w:id="182"/>
        <w:r w:rsidR="00B1086E">
          <w:rPr>
            <w:rFonts w:ascii="Calibri" w:hAnsi="Calibri"/>
            <w:color w:val="000000"/>
            <w:sz w:val="18"/>
          </w:rPr>
          <w:t xml:space="preserve">Attachment </w:t>
        </w:r>
      </w:ins>
      <w:ins w:id="183" w:author="Doug Nguyen" w:date="2020-12-11T14:34:00Z">
        <w:r w:rsidR="00A2700E">
          <w:rPr>
            <w:rFonts w:ascii="Calibri" w:hAnsi="Calibri"/>
            <w:color w:val="000000"/>
            <w:sz w:val="18"/>
          </w:rPr>
          <w:t>C</w:t>
        </w:r>
      </w:ins>
      <w:commentRangeEnd w:id="182"/>
      <w:ins w:id="184" w:author="Doug Nguyen" w:date="2020-12-11T15:21:00Z">
        <w:r w:rsidR="00FA318E">
          <w:rPr>
            <w:rStyle w:val="CommentReference"/>
          </w:rPr>
          <w:commentReference w:id="182"/>
        </w:r>
      </w:ins>
      <w:ins w:id="185" w:author="Doug Nguyen" w:date="2020-12-11T13:44:00Z">
        <w:r w:rsidR="00B1086E">
          <w:rPr>
            <w:rFonts w:ascii="Calibri" w:hAnsi="Calibri"/>
            <w:color w:val="000000"/>
            <w:sz w:val="18"/>
          </w:rPr>
          <w:t xml:space="preserve">, </w:t>
        </w:r>
      </w:ins>
      <w:r w:rsidRPr="00D65F1D">
        <w:rPr>
          <w:rFonts w:ascii="Calibri" w:hAnsi="Calibri"/>
          <w:color w:val="000000"/>
          <w:sz w:val="18"/>
        </w:rPr>
        <w:t>the following expenses may be eligible for reimbursement under this SOW (state estimated amounts at cost): Expenses outlined above.</w:t>
      </w:r>
    </w:p>
    <w:p w14:paraId="44E3F36C" w14:textId="77777777" w:rsidR="00CF1907" w:rsidRPr="00D65F1D" w:rsidRDefault="00D97E6F" w:rsidP="00D65F1D">
      <w:pPr>
        <w:ind w:left="792"/>
        <w:rPr>
          <w:rFonts w:ascii="Calibri" w:hAnsi="Calibri"/>
          <w:sz w:val="18"/>
        </w:rPr>
      </w:pPr>
      <w:r w:rsidRPr="00D65F1D">
        <w:rPr>
          <w:rFonts w:ascii="Calibri" w:hAnsi="Calibri"/>
          <w:sz w:val="18"/>
        </w:rPr>
        <w:t>Travel outside Bay Area when explicitly approved for a specific amount.</w:t>
      </w:r>
    </w:p>
    <w:p w14:paraId="77FE4F05" w14:textId="77777777" w:rsidR="00CF1907" w:rsidRPr="00D65F1D" w:rsidRDefault="00D97E6F" w:rsidP="00D65F1D">
      <w:pPr>
        <w:pBdr>
          <w:top w:val="nil"/>
          <w:left w:val="nil"/>
          <w:bottom w:val="nil"/>
          <w:right w:val="nil"/>
          <w:between w:val="nil"/>
        </w:pBdr>
        <w:tabs>
          <w:tab w:val="left" w:pos="810"/>
        </w:tabs>
        <w:spacing w:after="0" w:line="240" w:lineRule="auto"/>
        <w:ind w:left="810"/>
        <w:rPr>
          <w:rFonts w:ascii="Calibri" w:hAnsi="Calibri"/>
          <w:color w:val="000000"/>
          <w:sz w:val="18"/>
        </w:rPr>
      </w:pPr>
      <w:r w:rsidRPr="00D65F1D">
        <w:rPr>
          <w:rFonts w:ascii="Calibri" w:hAnsi="Calibri"/>
          <w:color w:val="000000"/>
          <w:sz w:val="18"/>
        </w:rPr>
        <w:t xml:space="preserve">All fees associated with third party services, data and/or technology platforms used by Vendor on behalf of Facebook must be pre-approved in writing by </w:t>
      </w:r>
      <w:proofErr w:type="gramStart"/>
      <w:r w:rsidRPr="00D65F1D">
        <w:rPr>
          <w:rFonts w:ascii="Calibri" w:hAnsi="Calibri"/>
          <w:color w:val="000000"/>
          <w:sz w:val="18"/>
        </w:rPr>
        <w:t>Facebook, and</w:t>
      </w:r>
      <w:proofErr w:type="gramEnd"/>
      <w:r w:rsidRPr="00D65F1D">
        <w:rPr>
          <w:rFonts w:ascii="Calibri" w:hAnsi="Calibri"/>
          <w:color w:val="000000"/>
          <w:sz w:val="18"/>
        </w:rPr>
        <w:t xml:space="preserve"> paid for by Facebook.</w:t>
      </w:r>
    </w:p>
    <w:p w14:paraId="722A7C62" w14:textId="77777777" w:rsidR="00CF1907" w:rsidRPr="00D65F1D" w:rsidRDefault="00CF1907" w:rsidP="00D65F1D">
      <w:pPr>
        <w:pBdr>
          <w:top w:val="nil"/>
          <w:left w:val="nil"/>
          <w:bottom w:val="nil"/>
          <w:right w:val="nil"/>
          <w:between w:val="nil"/>
        </w:pBdr>
        <w:spacing w:after="0" w:line="240" w:lineRule="auto"/>
        <w:ind w:left="990"/>
        <w:rPr>
          <w:rFonts w:ascii="Calibri" w:hAnsi="Calibri"/>
          <w:color w:val="000000"/>
          <w:sz w:val="18"/>
        </w:rPr>
      </w:pPr>
    </w:p>
    <w:tbl>
      <w:tblPr>
        <w:tblStyle w:val="a3"/>
        <w:tblW w:w="7055"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95"/>
        <w:gridCol w:w="3460"/>
      </w:tblGrid>
      <w:tr w:rsidR="001C2862" w14:paraId="60426BEA" w14:textId="77777777">
        <w:trPr>
          <w:trHeight w:val="390"/>
          <w:jc w:val="right"/>
        </w:trPr>
        <w:tc>
          <w:tcPr>
            <w:tcW w:w="3595" w:type="dxa"/>
            <w:tcBorders>
              <w:top w:val="single" w:sz="4" w:space="0" w:color="000000"/>
              <w:left w:val="single" w:sz="4" w:space="0" w:color="000000"/>
              <w:bottom w:val="single" w:sz="4" w:space="0" w:color="000000"/>
              <w:right w:val="single" w:sz="4" w:space="0" w:color="000000"/>
            </w:tcBorders>
            <w:shd w:val="clear" w:color="auto" w:fill="DAEEF3"/>
            <w:vAlign w:val="center"/>
          </w:tcPr>
          <w:p w14:paraId="62F2A852" w14:textId="77777777" w:rsidR="00CF1907" w:rsidRPr="00D65F1D" w:rsidRDefault="00D97E6F">
            <w:pPr>
              <w:spacing w:after="0" w:line="240" w:lineRule="auto"/>
              <w:ind w:hanging="450"/>
              <w:jc w:val="center"/>
              <w:rPr>
                <w:rFonts w:ascii="Calibri" w:hAnsi="Calibri"/>
                <w:b/>
                <w:sz w:val="18"/>
              </w:rPr>
            </w:pPr>
            <w:r w:rsidRPr="00D65F1D">
              <w:rPr>
                <w:rFonts w:ascii="Calibri" w:hAnsi="Calibri"/>
                <w:b/>
                <w:sz w:val="18"/>
              </w:rPr>
              <w:t>Maximum Authorized Expenses</w:t>
            </w:r>
          </w:p>
        </w:tc>
        <w:tc>
          <w:tcPr>
            <w:tcW w:w="3460" w:type="dxa"/>
            <w:tcBorders>
              <w:top w:val="single" w:sz="4" w:space="0" w:color="000000"/>
              <w:left w:val="single" w:sz="4" w:space="0" w:color="000000"/>
              <w:bottom w:val="single" w:sz="4" w:space="0" w:color="000000"/>
              <w:right w:val="single" w:sz="4" w:space="0" w:color="000000"/>
            </w:tcBorders>
            <w:shd w:val="clear" w:color="auto" w:fill="DAEEF3"/>
            <w:vAlign w:val="center"/>
          </w:tcPr>
          <w:p w14:paraId="12304136" w14:textId="77777777" w:rsidR="00CF1907" w:rsidRPr="00D65F1D" w:rsidRDefault="00D97E6F">
            <w:pPr>
              <w:spacing w:after="0" w:line="240" w:lineRule="auto"/>
              <w:ind w:hanging="450"/>
              <w:jc w:val="right"/>
              <w:rPr>
                <w:rFonts w:ascii="Calibri" w:eastAsia="Calibri" w:hAnsi="Calibri" w:cs="Times New Roman"/>
                <w:b/>
                <w:sz w:val="18"/>
              </w:rPr>
            </w:pPr>
            <w:r w:rsidRPr="00D65F1D">
              <w:rPr>
                <w:rFonts w:ascii="Calibri" w:hAnsi="Calibri"/>
                <w:sz w:val="18"/>
              </w:rPr>
              <w:t>Up to and not to exceed: $5,000</w:t>
            </w:r>
            <w:r w:rsidRPr="00D65F1D">
              <w:rPr>
                <w:rFonts w:ascii="Calibri" w:eastAsia="Calibri" w:hAnsi="Calibri"/>
                <w:sz w:val="18"/>
              </w:rPr>
              <w:t xml:space="preserve"> </w:t>
            </w:r>
          </w:p>
        </w:tc>
      </w:tr>
    </w:tbl>
    <w:p w14:paraId="6F32CBCB" w14:textId="77777777" w:rsidR="00CF1907" w:rsidRPr="00D65F1D" w:rsidRDefault="00CF1907" w:rsidP="00D65F1D">
      <w:pPr>
        <w:pBdr>
          <w:top w:val="nil"/>
          <w:left w:val="nil"/>
          <w:bottom w:val="nil"/>
          <w:right w:val="nil"/>
          <w:between w:val="nil"/>
        </w:pBdr>
        <w:tabs>
          <w:tab w:val="left" w:pos="720"/>
        </w:tabs>
        <w:spacing w:after="0" w:line="240" w:lineRule="auto"/>
        <w:ind w:left="720"/>
        <w:rPr>
          <w:rFonts w:ascii="Calibri" w:hAnsi="Calibri"/>
          <w:color w:val="000000"/>
          <w:sz w:val="18"/>
        </w:rPr>
      </w:pPr>
    </w:p>
    <w:p w14:paraId="0AC11825" w14:textId="77777777" w:rsidR="00CF1907" w:rsidRPr="00D65F1D" w:rsidRDefault="00CF1907" w:rsidP="00D65F1D">
      <w:pPr>
        <w:pBdr>
          <w:top w:val="nil"/>
          <w:left w:val="nil"/>
          <w:bottom w:val="nil"/>
          <w:right w:val="nil"/>
          <w:between w:val="nil"/>
        </w:pBdr>
        <w:spacing w:after="0" w:line="240" w:lineRule="auto"/>
        <w:ind w:left="720"/>
        <w:jc w:val="both"/>
        <w:rPr>
          <w:rFonts w:ascii="Calibri" w:hAnsi="Calibri"/>
          <w:b/>
          <w:color w:val="000000"/>
          <w:sz w:val="18"/>
        </w:rPr>
      </w:pPr>
    </w:p>
    <w:p w14:paraId="2CC7FE69" w14:textId="77777777" w:rsidR="00CF1907" w:rsidRPr="00D65F1D" w:rsidRDefault="00D97E6F" w:rsidP="00D65F1D">
      <w:pPr>
        <w:numPr>
          <w:ilvl w:val="1"/>
          <w:numId w:val="10"/>
        </w:numPr>
        <w:pBdr>
          <w:top w:val="nil"/>
          <w:left w:val="nil"/>
          <w:bottom w:val="nil"/>
          <w:right w:val="nil"/>
          <w:between w:val="nil"/>
        </w:pBdr>
        <w:tabs>
          <w:tab w:val="left" w:pos="720"/>
        </w:tabs>
        <w:spacing w:after="0" w:line="240" w:lineRule="auto"/>
        <w:ind w:left="360" w:firstLine="0"/>
        <w:rPr>
          <w:rFonts w:ascii="Calibri" w:hAnsi="Calibri"/>
          <w:color w:val="000000"/>
        </w:rPr>
      </w:pPr>
      <w:r w:rsidRPr="00D65F1D">
        <w:rPr>
          <w:rFonts w:ascii="Calibri" w:hAnsi="Calibri"/>
          <w:color w:val="000000"/>
          <w:sz w:val="18"/>
          <w:u w:val="single"/>
        </w:rPr>
        <w:t>Up to and Not to Exceed Figure</w:t>
      </w:r>
      <w:r w:rsidRPr="00D65F1D">
        <w:rPr>
          <w:rFonts w:ascii="Calibri" w:hAnsi="Calibri"/>
          <w:color w:val="000000"/>
          <w:sz w:val="18"/>
        </w:rPr>
        <w:t>.</w:t>
      </w:r>
      <w:r w:rsidRPr="00D65F1D">
        <w:rPr>
          <w:rFonts w:ascii="Calibri" w:hAnsi="Calibri"/>
          <w:b/>
          <w:color w:val="000000"/>
          <w:sz w:val="18"/>
        </w:rPr>
        <w:t xml:space="preserve">   </w:t>
      </w:r>
      <w:r w:rsidRPr="00D65F1D">
        <w:rPr>
          <w:rFonts w:ascii="Calibri" w:hAnsi="Calibri"/>
          <w:color w:val="000000"/>
          <w:sz w:val="18"/>
        </w:rPr>
        <w:t>All fees, costs and expenses for all Services and Deliverables under this SOW shall be up to and not to exceed the “Maximum Amount” below, which is the combined total of the Maximum Authorized Fees and the Maximum Authorized Expenses. Facebook’s maximum liability for all Services and Deliverables under this SOW shall not exceed the amount of the PO(s) issued referencing this SOW.</w:t>
      </w:r>
    </w:p>
    <w:p w14:paraId="0F77DA1D" w14:textId="77777777" w:rsidR="00CF1907" w:rsidRPr="00D65F1D" w:rsidRDefault="00CF1907" w:rsidP="00D65F1D">
      <w:pPr>
        <w:pBdr>
          <w:top w:val="nil"/>
          <w:left w:val="nil"/>
          <w:bottom w:val="nil"/>
          <w:right w:val="nil"/>
          <w:between w:val="nil"/>
        </w:pBdr>
        <w:tabs>
          <w:tab w:val="left" w:pos="720"/>
        </w:tabs>
        <w:spacing w:after="0" w:line="240" w:lineRule="auto"/>
        <w:ind w:left="360"/>
        <w:rPr>
          <w:rFonts w:ascii="Calibri" w:hAnsi="Calibri"/>
          <w:b/>
          <w:color w:val="000000"/>
          <w:sz w:val="18"/>
        </w:rPr>
      </w:pPr>
    </w:p>
    <w:tbl>
      <w:tblPr>
        <w:tblStyle w:val="a4"/>
        <w:tblW w:w="7055"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95"/>
        <w:gridCol w:w="3460"/>
      </w:tblGrid>
      <w:tr w:rsidR="001C2862" w14:paraId="15A19275" w14:textId="77777777">
        <w:trPr>
          <w:trHeight w:val="390"/>
          <w:jc w:val="right"/>
        </w:trPr>
        <w:tc>
          <w:tcPr>
            <w:tcW w:w="3595" w:type="dxa"/>
            <w:tcBorders>
              <w:top w:val="single" w:sz="4" w:space="0" w:color="000000"/>
              <w:left w:val="single" w:sz="4" w:space="0" w:color="000000"/>
              <w:bottom w:val="single" w:sz="4" w:space="0" w:color="000000"/>
              <w:right w:val="single" w:sz="4" w:space="0" w:color="000000"/>
            </w:tcBorders>
            <w:shd w:val="clear" w:color="auto" w:fill="DAEEF3"/>
            <w:vAlign w:val="center"/>
          </w:tcPr>
          <w:p w14:paraId="03F74775" w14:textId="77777777" w:rsidR="00CF1907" w:rsidRPr="00D65F1D" w:rsidRDefault="00D97E6F">
            <w:pPr>
              <w:spacing w:after="0" w:line="240" w:lineRule="auto"/>
              <w:ind w:hanging="450"/>
              <w:jc w:val="center"/>
              <w:rPr>
                <w:rFonts w:ascii="Calibri" w:hAnsi="Calibri"/>
                <w:b/>
                <w:sz w:val="18"/>
              </w:rPr>
            </w:pPr>
            <w:r w:rsidRPr="00D65F1D">
              <w:rPr>
                <w:rFonts w:ascii="Calibri" w:hAnsi="Calibri"/>
                <w:b/>
                <w:sz w:val="18"/>
              </w:rPr>
              <w:t>Maximum Amount</w:t>
            </w:r>
          </w:p>
        </w:tc>
        <w:tc>
          <w:tcPr>
            <w:tcW w:w="3460" w:type="dxa"/>
            <w:tcBorders>
              <w:top w:val="single" w:sz="4" w:space="0" w:color="000000"/>
              <w:left w:val="single" w:sz="4" w:space="0" w:color="000000"/>
              <w:bottom w:val="single" w:sz="4" w:space="0" w:color="000000"/>
              <w:right w:val="single" w:sz="4" w:space="0" w:color="000000"/>
            </w:tcBorders>
            <w:shd w:val="clear" w:color="auto" w:fill="DAEEF3"/>
            <w:vAlign w:val="center"/>
          </w:tcPr>
          <w:p w14:paraId="407CFA78" w14:textId="68D590B9" w:rsidR="00CF1907" w:rsidRPr="00D65F1D" w:rsidRDefault="00D97E6F">
            <w:pPr>
              <w:spacing w:after="0" w:line="240" w:lineRule="auto"/>
              <w:ind w:hanging="450"/>
              <w:jc w:val="right"/>
              <w:rPr>
                <w:rFonts w:ascii="Calibri" w:eastAsia="Calibri" w:hAnsi="Calibri" w:cs="Times New Roman"/>
                <w:b/>
                <w:sz w:val="18"/>
              </w:rPr>
            </w:pPr>
            <w:r w:rsidRPr="00D65F1D">
              <w:rPr>
                <w:rFonts w:ascii="Calibri" w:hAnsi="Calibri"/>
                <w:b/>
                <w:sz w:val="18"/>
              </w:rPr>
              <w:t>Up to and not to exceed: $43,</w:t>
            </w:r>
            <w:ins w:id="186" w:author="Doug Nguyen" w:date="2020-12-11T15:24:00Z">
              <w:r w:rsidR="006623FA">
                <w:rPr>
                  <w:rFonts w:ascii="Calibri" w:eastAsia="Calibri" w:hAnsi="Calibri"/>
                  <w:b/>
                  <w:sz w:val="18"/>
                </w:rPr>
                <w:t>11</w:t>
              </w:r>
            </w:ins>
            <w:del w:id="187" w:author="Doug Nguyen" w:date="2020-12-11T15:24:00Z">
              <w:r w:rsidRPr="00D65F1D" w:rsidDel="006623FA">
                <w:rPr>
                  <w:rFonts w:ascii="Calibri" w:eastAsia="Calibri" w:hAnsi="Calibri"/>
                  <w:b/>
                  <w:sz w:val="18"/>
                </w:rPr>
                <w:delText>33</w:delText>
              </w:r>
            </w:del>
            <w:r w:rsidRPr="00D65F1D">
              <w:rPr>
                <w:rFonts w:ascii="Calibri" w:eastAsia="Calibri" w:hAnsi="Calibri"/>
                <w:b/>
                <w:sz w:val="18"/>
              </w:rPr>
              <w:t>6,200</w:t>
            </w:r>
          </w:p>
        </w:tc>
      </w:tr>
    </w:tbl>
    <w:p w14:paraId="727C4334" w14:textId="77777777" w:rsidR="00CF1907" w:rsidRPr="00D65F1D" w:rsidRDefault="00CF1907" w:rsidP="00D65F1D">
      <w:pPr>
        <w:pBdr>
          <w:top w:val="nil"/>
          <w:left w:val="nil"/>
          <w:bottom w:val="nil"/>
          <w:right w:val="nil"/>
          <w:between w:val="nil"/>
        </w:pBdr>
        <w:spacing w:after="0" w:line="240" w:lineRule="auto"/>
        <w:ind w:left="720"/>
        <w:jc w:val="both"/>
        <w:rPr>
          <w:rFonts w:ascii="Calibri" w:hAnsi="Calibri"/>
          <w:b/>
          <w:color w:val="000000"/>
          <w:sz w:val="18"/>
        </w:rPr>
      </w:pPr>
    </w:p>
    <w:p w14:paraId="242B24A4" w14:textId="77777777" w:rsidR="00CF1907" w:rsidRPr="00D65F1D" w:rsidRDefault="00D97E6F" w:rsidP="00D65F1D">
      <w:pPr>
        <w:numPr>
          <w:ilvl w:val="0"/>
          <w:numId w:val="10"/>
        </w:numPr>
        <w:pBdr>
          <w:top w:val="nil"/>
          <w:left w:val="nil"/>
          <w:bottom w:val="nil"/>
          <w:right w:val="nil"/>
          <w:between w:val="nil"/>
        </w:pBdr>
        <w:tabs>
          <w:tab w:val="center" w:pos="360"/>
        </w:tabs>
        <w:spacing w:after="0" w:line="240" w:lineRule="auto"/>
        <w:jc w:val="both"/>
        <w:rPr>
          <w:rFonts w:ascii="Calibri" w:hAnsi="Calibri"/>
          <w:color w:val="000000"/>
        </w:rPr>
      </w:pPr>
      <w:r w:rsidRPr="00D65F1D">
        <w:rPr>
          <w:rFonts w:ascii="Calibri" w:hAnsi="Calibri"/>
          <w:b/>
          <w:color w:val="000000"/>
          <w:sz w:val="18"/>
        </w:rPr>
        <w:t>Termination</w:t>
      </w:r>
      <w:r w:rsidRPr="00D65F1D">
        <w:rPr>
          <w:rFonts w:ascii="Calibri" w:hAnsi="Calibri"/>
          <w:color w:val="000000"/>
          <w:sz w:val="18"/>
        </w:rPr>
        <w:t>. Facebook may terminate this SOW at any time and for any or no reason upon ten (10) days written notice to Vendor. In addition, Facebook shall have the right to cancel media placements: (</w:t>
      </w:r>
      <w:proofErr w:type="spellStart"/>
      <w:r w:rsidRPr="00D65F1D">
        <w:rPr>
          <w:rFonts w:ascii="Calibri" w:hAnsi="Calibri"/>
          <w:color w:val="000000"/>
          <w:sz w:val="18"/>
        </w:rPr>
        <w:t>i</w:t>
      </w:r>
      <w:proofErr w:type="spellEnd"/>
      <w:r w:rsidRPr="00D65F1D">
        <w:rPr>
          <w:rFonts w:ascii="Calibri" w:hAnsi="Calibri"/>
          <w:color w:val="000000"/>
          <w:sz w:val="18"/>
        </w:rPr>
        <w:t xml:space="preserve">) if such cancellation is permitted under the relevant </w:t>
      </w:r>
      <w:r w:rsidRPr="00D65F1D">
        <w:rPr>
          <w:rFonts w:ascii="Calibri" w:hAnsi="Calibri"/>
          <w:color w:val="000000"/>
          <w:sz w:val="18"/>
        </w:rPr>
        <w:lastRenderedPageBreak/>
        <w:t xml:space="preserve">agreement between Vendor and the Approved Media Owner; or (ii) for campaigns that include a schedule that is longer than two (2) weeks, in the event such media placement fails to perform as required under the terms negotiated with the Approved Media Owner. In such event, Facebook may cancel a media placement and, in the event of any such cancellation, Vendor will cancel the corresponding media in a way that minimizes Facebook’s financial exposure for the cancelled media. Cancellations of media and placements must be made in writing, which writing may be made electronically (e.g., e-mail correspondence). In the event the relevant agreement does not permit cancellation, Vendor shall, at Facebook’s request and cost (provided such costs are reasonable and are directly associated with such cancellation negotiations), engage in good faith negotiations with the Approved Media Owner to cancel the agreement in a manner that best minimizes Facebook’s financial exposure for the cancelled media. Any </w:t>
      </w:r>
      <w:proofErr w:type="gramStart"/>
      <w:r w:rsidRPr="00D65F1D">
        <w:rPr>
          <w:rFonts w:ascii="Calibri" w:hAnsi="Calibri"/>
          <w:color w:val="000000"/>
          <w:sz w:val="18"/>
        </w:rPr>
        <w:t>Third Party</w:t>
      </w:r>
      <w:proofErr w:type="gramEnd"/>
      <w:r w:rsidRPr="00D65F1D">
        <w:rPr>
          <w:rFonts w:ascii="Calibri" w:hAnsi="Calibri"/>
          <w:color w:val="000000"/>
          <w:sz w:val="18"/>
        </w:rPr>
        <w:t xml:space="preserve"> Costs approved by Facebook in writing resulting from such early cancellation shall be paid by Facebook. Facebook may request Vendor modify media purchases. Vendor shall comply promptly with such written requests </w:t>
      </w:r>
      <w:proofErr w:type="gramStart"/>
      <w:r w:rsidRPr="00D65F1D">
        <w:rPr>
          <w:rFonts w:ascii="Calibri" w:hAnsi="Calibri"/>
          <w:color w:val="000000"/>
          <w:sz w:val="18"/>
        </w:rPr>
        <w:t>so as to</w:t>
      </w:r>
      <w:proofErr w:type="gramEnd"/>
      <w:r w:rsidRPr="00D65F1D">
        <w:rPr>
          <w:rFonts w:ascii="Calibri" w:hAnsi="Calibri"/>
          <w:color w:val="000000"/>
          <w:sz w:val="18"/>
        </w:rPr>
        <w:t xml:space="preserve"> minimize the expense to Facebook. Vendor shall, before fulfilling such request, notify Facebook of any cost associated with a modification and obtain Facebook’s prior written approval, which approval shall not be unreasonably withheld. Any unused Media Plans prepared by Vendor for Facebook will remain Facebook’s property and can be used by Facebook for future media buying activities without further payment to Vendor.</w:t>
      </w:r>
    </w:p>
    <w:p w14:paraId="26298012" w14:textId="77777777" w:rsidR="00CF1907" w:rsidRPr="00D65F1D" w:rsidRDefault="00CF1907" w:rsidP="00D65F1D">
      <w:pPr>
        <w:pBdr>
          <w:top w:val="nil"/>
          <w:left w:val="nil"/>
          <w:bottom w:val="nil"/>
          <w:right w:val="nil"/>
          <w:between w:val="nil"/>
        </w:pBdr>
        <w:tabs>
          <w:tab w:val="center" w:pos="360"/>
        </w:tabs>
        <w:spacing w:after="0" w:line="240" w:lineRule="auto"/>
        <w:ind w:left="360"/>
        <w:jc w:val="both"/>
        <w:rPr>
          <w:rFonts w:ascii="Calibri" w:hAnsi="Calibri"/>
          <w:b/>
          <w:color w:val="000000"/>
          <w:sz w:val="18"/>
        </w:rPr>
      </w:pPr>
    </w:p>
    <w:p w14:paraId="2122F9DF" w14:textId="77777777" w:rsidR="00CF1907" w:rsidRPr="00D65F1D" w:rsidRDefault="00D97E6F" w:rsidP="00D65F1D">
      <w:pPr>
        <w:numPr>
          <w:ilvl w:val="0"/>
          <w:numId w:val="10"/>
        </w:numPr>
        <w:pBdr>
          <w:top w:val="nil"/>
          <w:left w:val="nil"/>
          <w:bottom w:val="nil"/>
          <w:right w:val="nil"/>
          <w:between w:val="nil"/>
        </w:pBdr>
        <w:tabs>
          <w:tab w:val="center" w:pos="360"/>
        </w:tabs>
        <w:spacing w:after="0" w:line="240" w:lineRule="auto"/>
        <w:jc w:val="both"/>
        <w:rPr>
          <w:rFonts w:ascii="Calibri" w:hAnsi="Calibri"/>
          <w:color w:val="000000"/>
        </w:rPr>
      </w:pPr>
      <w:r w:rsidRPr="00D65F1D">
        <w:rPr>
          <w:rFonts w:ascii="Calibri" w:hAnsi="Calibri"/>
          <w:b/>
          <w:color w:val="000000"/>
          <w:sz w:val="18"/>
        </w:rPr>
        <w:t>Discounts.</w:t>
      </w:r>
      <w:r w:rsidRPr="00D65F1D">
        <w:rPr>
          <w:rFonts w:ascii="Calibri" w:hAnsi="Calibri"/>
          <w:color w:val="000000"/>
          <w:sz w:val="18"/>
        </w:rPr>
        <w:t xml:space="preserve"> Upon Facebook request, Vendor will inform (e.g. frequency, payment timing and other conditions) and will request payment in advance from Facebook in order to obtain early / prompt payment discounts (“Early Payment Discounts”) if they are available. If payment is made by Facebook to Vendor in reasonable time to allow Vendor to achieve the Early Payment Discounts then Facebook will receive the benefit of those Early Payment Discounts however, if payment from Facebook is not received by Vendor in reasonable time, then the Vendor is entitled to make the payments on Facebook's behalf and then retain those Early Payment Discounts for its own account. </w:t>
      </w:r>
    </w:p>
    <w:p w14:paraId="55D8B6DA" w14:textId="77777777" w:rsidR="00CF1907" w:rsidRPr="00D65F1D" w:rsidRDefault="00CF1907" w:rsidP="00D65F1D">
      <w:pPr>
        <w:pBdr>
          <w:top w:val="nil"/>
          <w:left w:val="nil"/>
          <w:bottom w:val="nil"/>
          <w:right w:val="nil"/>
          <w:between w:val="nil"/>
        </w:pBdr>
        <w:spacing w:after="0" w:line="240" w:lineRule="auto"/>
        <w:ind w:left="720"/>
        <w:rPr>
          <w:rFonts w:ascii="Calibri" w:hAnsi="Calibri"/>
          <w:color w:val="000000"/>
          <w:sz w:val="18"/>
        </w:rPr>
      </w:pPr>
    </w:p>
    <w:p w14:paraId="75EBB70A" w14:textId="77777777" w:rsidR="00CF1907" w:rsidRPr="00D65F1D" w:rsidRDefault="00D97E6F" w:rsidP="00D65F1D">
      <w:pPr>
        <w:pBdr>
          <w:top w:val="nil"/>
          <w:left w:val="nil"/>
          <w:bottom w:val="nil"/>
          <w:right w:val="nil"/>
          <w:between w:val="nil"/>
        </w:pBdr>
        <w:tabs>
          <w:tab w:val="center" w:pos="360"/>
        </w:tabs>
        <w:spacing w:after="0" w:line="240" w:lineRule="auto"/>
        <w:ind w:left="360"/>
        <w:jc w:val="both"/>
        <w:rPr>
          <w:rFonts w:ascii="Calibri" w:hAnsi="Calibri"/>
          <w:b/>
          <w:color w:val="000000"/>
          <w:sz w:val="18"/>
        </w:rPr>
      </w:pPr>
      <w:r w:rsidRPr="00D65F1D">
        <w:rPr>
          <w:rFonts w:ascii="Calibri" w:hAnsi="Calibri"/>
          <w:color w:val="000000"/>
          <w:sz w:val="18"/>
        </w:rPr>
        <w:t xml:space="preserve">Save in the case of Early Payment Discounts (the procedure for which is outlined above), Facebook shall receive the benefit of all discounts, credits, concessions, cost reductions and rebates actually received by Vendor in relation to Facebook’s advertising spend (“Facebook Discounts”). For clarity, in the event that Vendor receives discounts and / or rebates in connection with advertising spend of more than one of its clients, the portion corresponding to Facebook’s advertising spend shall also be deemed to be a Facebook Discount. Facebook Discounts will be forecasted by Vendor quarterly, and monitored and reported to Facebook monthly, including total spend and rebate, bonus or Unbilled Media, and Discounts by media by media vendor. Facebook Discounts will generally be passed back as credit notes issued against the oldest debt outstanding at that time between Vendor and Facebook. Where these old items relate to disputed fees or commissions, such credit notes will not be issued against these disputed items. Where Facebook Discounts cannot for any reason be passed back as credit notes issued against the oldest debt </w:t>
      </w:r>
      <w:proofErr w:type="gramStart"/>
      <w:r w:rsidRPr="00D65F1D">
        <w:rPr>
          <w:rFonts w:ascii="Calibri" w:hAnsi="Calibri"/>
          <w:color w:val="000000"/>
          <w:sz w:val="18"/>
        </w:rPr>
        <w:t>outstanding</w:t>
      </w:r>
      <w:proofErr w:type="gramEnd"/>
      <w:r w:rsidRPr="00D65F1D">
        <w:rPr>
          <w:rFonts w:ascii="Calibri" w:hAnsi="Calibri"/>
          <w:color w:val="000000"/>
          <w:sz w:val="18"/>
        </w:rPr>
        <w:t xml:space="preserve"> they will be passed back in the same form as received by Vendor unless otherwise agreed. Vendor shall: (</w:t>
      </w:r>
      <w:proofErr w:type="spellStart"/>
      <w:r w:rsidRPr="00D65F1D">
        <w:rPr>
          <w:rFonts w:ascii="Calibri" w:hAnsi="Calibri"/>
          <w:color w:val="000000"/>
          <w:sz w:val="18"/>
        </w:rPr>
        <w:t>i</w:t>
      </w:r>
      <w:proofErr w:type="spellEnd"/>
      <w:r w:rsidRPr="00D65F1D">
        <w:rPr>
          <w:rFonts w:ascii="Calibri" w:hAnsi="Calibri"/>
          <w:color w:val="000000"/>
          <w:sz w:val="18"/>
        </w:rPr>
        <w:t>) abide by all industry media transparency principles followed by reputable advertising agencies in the advertising industry and as recommended by the Association of National Advertisers, (ii) disclose any rebates or incentives received by Vendor arising out of Vendor’s relationship with Facebook, and (iii) not enter into any arrangements that would or could lead to any conflicts of interest.</w:t>
      </w:r>
    </w:p>
    <w:p w14:paraId="6ED9DF69" w14:textId="77777777" w:rsidR="00CF1907" w:rsidRPr="00D65F1D" w:rsidRDefault="00CF1907" w:rsidP="00D65F1D">
      <w:pPr>
        <w:pBdr>
          <w:top w:val="nil"/>
          <w:left w:val="nil"/>
          <w:bottom w:val="nil"/>
          <w:right w:val="nil"/>
          <w:between w:val="nil"/>
        </w:pBdr>
        <w:spacing w:after="0" w:line="240" w:lineRule="auto"/>
        <w:ind w:left="720"/>
        <w:rPr>
          <w:rFonts w:ascii="Calibri" w:hAnsi="Calibri"/>
          <w:b/>
          <w:color w:val="000000"/>
          <w:sz w:val="18"/>
        </w:rPr>
      </w:pPr>
    </w:p>
    <w:p w14:paraId="375CA4D3" w14:textId="77777777" w:rsidR="00CF1907" w:rsidRPr="00D65F1D" w:rsidRDefault="00D97E6F" w:rsidP="00D65F1D">
      <w:pPr>
        <w:numPr>
          <w:ilvl w:val="0"/>
          <w:numId w:val="10"/>
        </w:numPr>
        <w:pBdr>
          <w:top w:val="nil"/>
          <w:left w:val="nil"/>
          <w:bottom w:val="nil"/>
          <w:right w:val="nil"/>
          <w:between w:val="nil"/>
        </w:pBdr>
        <w:tabs>
          <w:tab w:val="center" w:pos="360"/>
        </w:tabs>
        <w:spacing w:after="0" w:line="240" w:lineRule="auto"/>
        <w:jc w:val="both"/>
        <w:rPr>
          <w:rFonts w:ascii="Calibri" w:hAnsi="Calibri"/>
          <w:color w:val="000000"/>
        </w:rPr>
      </w:pPr>
      <w:r w:rsidRPr="00D65F1D">
        <w:rPr>
          <w:rFonts w:ascii="Calibri" w:hAnsi="Calibri"/>
          <w:b/>
          <w:color w:val="000000"/>
          <w:sz w:val="18"/>
        </w:rPr>
        <w:t>Unbilled Media.</w:t>
      </w:r>
      <w:r w:rsidRPr="00D65F1D">
        <w:rPr>
          <w:rFonts w:ascii="Calibri" w:hAnsi="Calibri"/>
          <w:color w:val="000000"/>
          <w:sz w:val="18"/>
        </w:rPr>
        <w:t xml:space="preserve"> Unbilled media, defined as media activity ordered by Vendor where such media has appeared and been paid for by Facebook but where Vendor has been only partly invoiced or not invoiced at all for such media (“</w:t>
      </w:r>
      <w:r w:rsidRPr="00D65F1D">
        <w:rPr>
          <w:rFonts w:ascii="Calibri" w:hAnsi="Calibri"/>
          <w:b/>
          <w:color w:val="000000"/>
          <w:sz w:val="18"/>
        </w:rPr>
        <w:t>Unbilled Media</w:t>
      </w:r>
      <w:r w:rsidRPr="00D65F1D">
        <w:rPr>
          <w:rFonts w:ascii="Calibri" w:hAnsi="Calibri"/>
          <w:color w:val="000000"/>
          <w:sz w:val="18"/>
        </w:rPr>
        <w:t>”). Vendor will reconcile once annually and return any Unbilled Media two years in arrears. Any such amounts due will be paid within thirty (30) days of the date of review. If Vendor is subsequently invoiced for the media by the media owner, Vendor will notify Facebook and Facebook shall ensure an applicable Purchase Order is open to Vendor. Upon receipt of an applicable Purchase Order, Vendor may invoice Facebook for any such Unbilled Media costs according to the applicable provisions set forth in the Agreement with respect to payment.</w:t>
      </w:r>
    </w:p>
    <w:p w14:paraId="782BF8DB" w14:textId="77777777" w:rsidR="00CF1907" w:rsidRPr="00D65F1D" w:rsidRDefault="00CF1907" w:rsidP="00D65F1D">
      <w:pPr>
        <w:pBdr>
          <w:top w:val="nil"/>
          <w:left w:val="nil"/>
          <w:bottom w:val="nil"/>
          <w:right w:val="nil"/>
          <w:between w:val="nil"/>
        </w:pBdr>
        <w:spacing w:after="0" w:line="240" w:lineRule="auto"/>
        <w:ind w:left="720"/>
        <w:rPr>
          <w:rFonts w:ascii="Calibri" w:hAnsi="Calibri"/>
          <w:b/>
          <w:color w:val="000000"/>
          <w:sz w:val="18"/>
        </w:rPr>
      </w:pPr>
    </w:p>
    <w:p w14:paraId="49F6F154" w14:textId="77777777" w:rsidR="00CF1907" w:rsidRPr="00D65F1D" w:rsidRDefault="00D97E6F" w:rsidP="00D65F1D">
      <w:pPr>
        <w:numPr>
          <w:ilvl w:val="0"/>
          <w:numId w:val="10"/>
        </w:numPr>
        <w:pBdr>
          <w:top w:val="nil"/>
          <w:left w:val="nil"/>
          <w:bottom w:val="nil"/>
          <w:right w:val="nil"/>
          <w:between w:val="nil"/>
        </w:pBdr>
        <w:tabs>
          <w:tab w:val="center" w:pos="360"/>
        </w:tabs>
        <w:spacing w:after="0" w:line="240" w:lineRule="auto"/>
        <w:jc w:val="both"/>
        <w:rPr>
          <w:rFonts w:ascii="Calibri" w:hAnsi="Calibri"/>
          <w:color w:val="000000"/>
        </w:rPr>
      </w:pPr>
      <w:r w:rsidRPr="00D65F1D">
        <w:rPr>
          <w:rFonts w:ascii="Calibri" w:hAnsi="Calibri"/>
          <w:b/>
          <w:color w:val="000000"/>
          <w:sz w:val="18"/>
        </w:rPr>
        <w:t>Additional Terms.</w:t>
      </w:r>
      <w:r w:rsidRPr="00D65F1D">
        <w:rPr>
          <w:rFonts w:ascii="Calibri" w:hAnsi="Calibri"/>
          <w:color w:val="000000"/>
          <w:sz w:val="18"/>
        </w:rPr>
        <w:t xml:space="preserve"> </w:t>
      </w:r>
    </w:p>
    <w:p w14:paraId="21950274" w14:textId="77777777" w:rsidR="00CF1907" w:rsidRPr="00D65F1D" w:rsidRDefault="00CF1907" w:rsidP="00D65F1D">
      <w:pPr>
        <w:pBdr>
          <w:top w:val="nil"/>
          <w:left w:val="nil"/>
          <w:bottom w:val="nil"/>
          <w:right w:val="nil"/>
          <w:between w:val="nil"/>
        </w:pBdr>
        <w:spacing w:after="0" w:line="240" w:lineRule="auto"/>
        <w:ind w:left="720"/>
        <w:rPr>
          <w:rFonts w:ascii="Calibri" w:hAnsi="Calibri"/>
          <w:b/>
          <w:color w:val="000000"/>
          <w:sz w:val="18"/>
        </w:rPr>
      </w:pPr>
    </w:p>
    <w:p w14:paraId="6C8BD4EF" w14:textId="77777777" w:rsidR="00CF1907" w:rsidRPr="00D65F1D" w:rsidRDefault="00D97E6F" w:rsidP="00D65F1D">
      <w:pPr>
        <w:numPr>
          <w:ilvl w:val="1"/>
          <w:numId w:val="9"/>
        </w:numPr>
        <w:pBdr>
          <w:top w:val="nil"/>
          <w:left w:val="nil"/>
          <w:bottom w:val="nil"/>
          <w:right w:val="nil"/>
          <w:between w:val="nil"/>
        </w:pBdr>
        <w:tabs>
          <w:tab w:val="center" w:pos="360"/>
        </w:tabs>
        <w:spacing w:after="0" w:line="240" w:lineRule="auto"/>
        <w:ind w:left="720"/>
        <w:jc w:val="both"/>
        <w:rPr>
          <w:rFonts w:ascii="Calibri" w:hAnsi="Calibri"/>
          <w:color w:val="000000"/>
          <w:sz w:val="18"/>
        </w:rPr>
      </w:pPr>
      <w:r w:rsidRPr="00D65F1D">
        <w:rPr>
          <w:rFonts w:ascii="Calibri" w:hAnsi="Calibri"/>
          <w:color w:val="000000"/>
          <w:sz w:val="18"/>
          <w:u w:val="single"/>
        </w:rPr>
        <w:t>Creative</w:t>
      </w:r>
      <w:r w:rsidRPr="00D65F1D">
        <w:rPr>
          <w:rFonts w:ascii="Calibri" w:hAnsi="Calibri"/>
          <w:color w:val="000000"/>
          <w:sz w:val="18"/>
        </w:rPr>
        <w:t>. Vendor may only use creative and ads assets approved by Facebook for placement of media in strict accordance with Facebook’s instructions and compliance with any branding and other guidelines provided or made available by Facebook.</w:t>
      </w:r>
    </w:p>
    <w:p w14:paraId="4B74C8E3" w14:textId="77777777" w:rsidR="00CF1907" w:rsidRPr="00D65F1D" w:rsidRDefault="00CF1907" w:rsidP="00D65F1D">
      <w:pPr>
        <w:pBdr>
          <w:top w:val="nil"/>
          <w:left w:val="nil"/>
          <w:bottom w:val="nil"/>
          <w:right w:val="nil"/>
          <w:between w:val="nil"/>
        </w:pBdr>
        <w:tabs>
          <w:tab w:val="center" w:pos="360"/>
        </w:tabs>
        <w:spacing w:after="0" w:line="240" w:lineRule="auto"/>
        <w:ind w:left="720" w:hanging="360"/>
        <w:jc w:val="both"/>
        <w:rPr>
          <w:rFonts w:ascii="Calibri" w:hAnsi="Calibri"/>
          <w:color w:val="000000"/>
          <w:sz w:val="18"/>
        </w:rPr>
      </w:pPr>
    </w:p>
    <w:p w14:paraId="5A4B943D" w14:textId="77777777" w:rsidR="00CF1907" w:rsidRPr="00D65F1D" w:rsidRDefault="00D97E6F" w:rsidP="00D65F1D">
      <w:pPr>
        <w:numPr>
          <w:ilvl w:val="1"/>
          <w:numId w:val="9"/>
        </w:numPr>
        <w:pBdr>
          <w:top w:val="nil"/>
          <w:left w:val="nil"/>
          <w:bottom w:val="nil"/>
          <w:right w:val="nil"/>
          <w:between w:val="nil"/>
        </w:pBdr>
        <w:tabs>
          <w:tab w:val="center" w:pos="360"/>
        </w:tabs>
        <w:spacing w:after="0" w:line="240" w:lineRule="auto"/>
        <w:ind w:left="720"/>
        <w:jc w:val="both"/>
        <w:rPr>
          <w:rFonts w:ascii="Calibri" w:hAnsi="Calibri"/>
          <w:color w:val="000000"/>
          <w:sz w:val="18"/>
        </w:rPr>
      </w:pPr>
      <w:r w:rsidRPr="00D65F1D">
        <w:rPr>
          <w:rFonts w:ascii="Calibri" w:hAnsi="Calibri"/>
          <w:color w:val="000000"/>
          <w:sz w:val="18"/>
          <w:u w:val="single"/>
        </w:rPr>
        <w:t>User Preferences</w:t>
      </w:r>
      <w:r w:rsidRPr="00D65F1D">
        <w:rPr>
          <w:rFonts w:ascii="Calibri" w:hAnsi="Calibri"/>
          <w:color w:val="000000"/>
          <w:sz w:val="18"/>
        </w:rPr>
        <w:t>. Vendor shall require Approved Media Owners to honor users’ opting out of interest-based ads made available on Android (“</w:t>
      </w:r>
      <w:r w:rsidRPr="00D65F1D">
        <w:rPr>
          <w:rFonts w:ascii="Calibri" w:hAnsi="Calibri"/>
          <w:b/>
          <w:color w:val="000000"/>
          <w:sz w:val="18"/>
        </w:rPr>
        <w:t xml:space="preserve">User </w:t>
      </w:r>
      <w:proofErr w:type="spellStart"/>
      <w:r w:rsidRPr="00D65F1D">
        <w:rPr>
          <w:rFonts w:ascii="Calibri" w:hAnsi="Calibri"/>
          <w:b/>
          <w:color w:val="000000"/>
          <w:sz w:val="18"/>
        </w:rPr>
        <w:t>Opt</w:t>
      </w:r>
      <w:proofErr w:type="spellEnd"/>
      <w:r w:rsidRPr="00D65F1D">
        <w:rPr>
          <w:rFonts w:ascii="Calibri" w:hAnsi="Calibri"/>
          <w:b/>
          <w:color w:val="000000"/>
          <w:sz w:val="18"/>
        </w:rPr>
        <w:t xml:space="preserve"> Outs</w:t>
      </w:r>
      <w:r w:rsidRPr="00D65F1D">
        <w:rPr>
          <w:rFonts w:ascii="Calibri" w:hAnsi="Calibri"/>
          <w:color w:val="000000"/>
          <w:sz w:val="18"/>
        </w:rPr>
        <w:t>”) and on iOS (“</w:t>
      </w:r>
      <w:r w:rsidRPr="00D65F1D">
        <w:rPr>
          <w:rFonts w:ascii="Calibri" w:hAnsi="Calibri"/>
          <w:b/>
          <w:color w:val="000000"/>
          <w:sz w:val="18"/>
        </w:rPr>
        <w:t>User Setting</w:t>
      </w:r>
      <w:r w:rsidRPr="00D65F1D">
        <w:rPr>
          <w:rFonts w:ascii="Calibri" w:hAnsi="Calibri"/>
          <w:color w:val="000000"/>
          <w:sz w:val="18"/>
        </w:rPr>
        <w:t>”).</w:t>
      </w:r>
    </w:p>
    <w:p w14:paraId="2082D7F5" w14:textId="77777777" w:rsidR="00CF1907" w:rsidRPr="00D65F1D" w:rsidRDefault="00CF1907" w:rsidP="00D65F1D">
      <w:pPr>
        <w:pBdr>
          <w:top w:val="nil"/>
          <w:left w:val="nil"/>
          <w:bottom w:val="nil"/>
          <w:right w:val="nil"/>
          <w:between w:val="nil"/>
        </w:pBdr>
        <w:tabs>
          <w:tab w:val="center" w:pos="360"/>
        </w:tabs>
        <w:spacing w:after="0" w:line="240" w:lineRule="auto"/>
        <w:ind w:left="720" w:hanging="360"/>
        <w:jc w:val="both"/>
        <w:rPr>
          <w:rFonts w:ascii="Calibri" w:hAnsi="Calibri"/>
          <w:color w:val="000000"/>
          <w:sz w:val="18"/>
        </w:rPr>
      </w:pPr>
    </w:p>
    <w:p w14:paraId="56A385C7" w14:textId="77777777" w:rsidR="00CF1907" w:rsidRPr="00D65F1D" w:rsidRDefault="00D97E6F" w:rsidP="00D65F1D">
      <w:pPr>
        <w:numPr>
          <w:ilvl w:val="1"/>
          <w:numId w:val="9"/>
        </w:numPr>
        <w:pBdr>
          <w:top w:val="nil"/>
          <w:left w:val="nil"/>
          <w:bottom w:val="nil"/>
          <w:right w:val="nil"/>
          <w:between w:val="nil"/>
        </w:pBdr>
        <w:tabs>
          <w:tab w:val="center" w:pos="360"/>
        </w:tabs>
        <w:spacing w:after="0" w:line="240" w:lineRule="auto"/>
        <w:ind w:left="720"/>
        <w:jc w:val="both"/>
        <w:rPr>
          <w:rFonts w:ascii="Calibri" w:hAnsi="Calibri"/>
          <w:color w:val="000000"/>
          <w:sz w:val="18"/>
        </w:rPr>
      </w:pPr>
      <w:r w:rsidRPr="00D65F1D">
        <w:rPr>
          <w:rFonts w:ascii="Calibri" w:hAnsi="Calibri"/>
          <w:color w:val="000000"/>
          <w:sz w:val="18"/>
          <w:u w:val="single"/>
        </w:rPr>
        <w:t>Tagging</w:t>
      </w:r>
      <w:r w:rsidRPr="00D65F1D">
        <w:rPr>
          <w:rFonts w:ascii="Calibri" w:hAnsi="Calibri"/>
          <w:color w:val="000000"/>
          <w:sz w:val="18"/>
        </w:rPr>
        <w:t>. “</w:t>
      </w:r>
      <w:r w:rsidRPr="00D65F1D">
        <w:rPr>
          <w:rFonts w:ascii="Calibri" w:hAnsi="Calibri"/>
          <w:b/>
          <w:color w:val="000000"/>
          <w:sz w:val="18"/>
        </w:rPr>
        <w:t>Tags</w:t>
      </w:r>
      <w:r w:rsidRPr="00D65F1D">
        <w:rPr>
          <w:rFonts w:ascii="Calibri" w:hAnsi="Calibri"/>
          <w:color w:val="000000"/>
          <w:sz w:val="18"/>
        </w:rPr>
        <w:t xml:space="preserve">” means tracking pixels, web beacons, tags, retargeting technology enablers or other similar software codes (e.g., JavaScript) or mechanism, including third party, fourth party and piggybacked tracking devices appended thereto, used to collect any type of data in connection with any Facebook media placement or a Facebook owned or operated digital property or website. Vendor will not place, verify, install, remove, or edit Tags. To the extent approved by Facebook, Vendor may utilize any existing Tags as available </w:t>
      </w:r>
      <w:proofErr w:type="gramStart"/>
      <w:r w:rsidRPr="00D65F1D">
        <w:rPr>
          <w:rFonts w:ascii="Calibri" w:hAnsi="Calibri"/>
          <w:color w:val="000000"/>
          <w:sz w:val="18"/>
        </w:rPr>
        <w:t>in order to</w:t>
      </w:r>
      <w:proofErr w:type="gramEnd"/>
      <w:r w:rsidRPr="00D65F1D">
        <w:rPr>
          <w:rFonts w:ascii="Calibri" w:hAnsi="Calibri"/>
          <w:color w:val="000000"/>
          <w:sz w:val="18"/>
        </w:rPr>
        <w:t xml:space="preserve"> perform the Services requested hereunder. Thereafter, Vendor shall not, and shall not permit any third party to, modify Tags without further prior written approval from Facebook. Vendor will routinely monitor data collected by any Facebook-approved Tags to detect and prevent unauthorized data collection, sharing or modification. Facebook reserves the right but not the obligation to reject placement of Tags, to monitor and audit Tag functionality, and to request the removal of Tags at any time. Tags placed by Vendor or an Approved Media Owner are considered Services under </w:t>
      </w:r>
      <w:r w:rsidRPr="00D65F1D">
        <w:rPr>
          <w:rFonts w:ascii="Calibri" w:hAnsi="Calibri"/>
          <w:color w:val="000000"/>
          <w:sz w:val="18"/>
        </w:rPr>
        <w:lastRenderedPageBreak/>
        <w:t>the Agreement. Upon Facebook’s request, Vendor will work with a third party installation tracking service provider selected by Facebook to enable tracking of installations of Facebook properties and to track Facebook’s media campaigns as necessary to provide credit back the media channel used. All data collected by Tags is considered Facebook Data, and may not be disclosed to any third party except upon Facebook’s prior written approval and strictly in accordance with Facebook’s instruction.</w:t>
      </w:r>
    </w:p>
    <w:p w14:paraId="5A5010D6" w14:textId="77777777" w:rsidR="00CF1907" w:rsidRPr="00D65F1D" w:rsidRDefault="00CF1907" w:rsidP="00D65F1D">
      <w:pPr>
        <w:pBdr>
          <w:top w:val="nil"/>
          <w:left w:val="nil"/>
          <w:bottom w:val="nil"/>
          <w:right w:val="nil"/>
          <w:between w:val="nil"/>
        </w:pBdr>
        <w:tabs>
          <w:tab w:val="center" w:pos="360"/>
        </w:tabs>
        <w:spacing w:after="0" w:line="240" w:lineRule="auto"/>
        <w:ind w:left="720" w:hanging="360"/>
        <w:jc w:val="both"/>
        <w:rPr>
          <w:rFonts w:ascii="Calibri" w:hAnsi="Calibri"/>
          <w:color w:val="000000"/>
          <w:sz w:val="18"/>
        </w:rPr>
      </w:pPr>
    </w:p>
    <w:p w14:paraId="4CA2D103" w14:textId="77777777" w:rsidR="00CF1907" w:rsidRPr="00D65F1D" w:rsidRDefault="00D97E6F" w:rsidP="00D65F1D">
      <w:pPr>
        <w:numPr>
          <w:ilvl w:val="1"/>
          <w:numId w:val="9"/>
        </w:numPr>
        <w:pBdr>
          <w:top w:val="nil"/>
          <w:left w:val="nil"/>
          <w:bottom w:val="nil"/>
          <w:right w:val="nil"/>
          <w:between w:val="nil"/>
        </w:pBdr>
        <w:tabs>
          <w:tab w:val="center" w:pos="360"/>
        </w:tabs>
        <w:spacing w:after="0" w:line="240" w:lineRule="auto"/>
        <w:ind w:left="720"/>
        <w:jc w:val="both"/>
        <w:rPr>
          <w:rFonts w:ascii="Calibri" w:hAnsi="Calibri"/>
          <w:color w:val="000000"/>
          <w:sz w:val="18"/>
        </w:rPr>
      </w:pPr>
      <w:r w:rsidRPr="00D65F1D">
        <w:rPr>
          <w:rFonts w:ascii="Calibri" w:hAnsi="Calibri"/>
          <w:color w:val="000000"/>
          <w:sz w:val="18"/>
          <w:u w:val="single"/>
        </w:rPr>
        <w:t>Approved Media Owner Obligations</w:t>
      </w:r>
      <w:r w:rsidRPr="00D65F1D">
        <w:rPr>
          <w:rFonts w:ascii="Calibri" w:hAnsi="Calibri"/>
          <w:color w:val="000000"/>
          <w:sz w:val="18"/>
        </w:rPr>
        <w:t>. Vendor will use best efforts and skill in the selection and appointment of Approved Media Owners to optimize Facebook’s return on investment in the media placements and to reach the optimal objectives and desired consumer profiles of Facebook with media placements outlined in the Approved Media Plan. Vendor shall contractually require Approved Media Owners to ensure that all ads placed pursuant to this SOW shall not be placed adjacent to any content that: (</w:t>
      </w:r>
      <w:proofErr w:type="spellStart"/>
      <w:r w:rsidRPr="00D65F1D">
        <w:rPr>
          <w:rFonts w:ascii="Calibri" w:hAnsi="Calibri"/>
          <w:color w:val="000000"/>
          <w:sz w:val="18"/>
        </w:rPr>
        <w:t>i</w:t>
      </w:r>
      <w:proofErr w:type="spellEnd"/>
      <w:r w:rsidRPr="00D65F1D">
        <w:rPr>
          <w:rFonts w:ascii="Calibri" w:hAnsi="Calibri"/>
          <w:color w:val="000000"/>
          <w:sz w:val="18"/>
        </w:rPr>
        <w:t>) promotes pornography, violence, or the use of firearms; (ii) contains obscene or indecent language; (iii) constitutes or promotes hateful, threatening, harassing or abusive conduct; (iv) incites or intends to incite terrorism, racial hatred or other forms of unlawful discrimination; (v) relates to illegal drugs or drug paraphernalia; (vi) is defamatory or trade libelous; (vii) is otherwise harmful, unlawful or illegal; (vii) is or promotes fake news or disinformation; (viii) violates Facebook’s Advertising Policies; or (ix) other similar content. If Vendor learns of any violation of this Section 10.4, it shall immediately notify Facebook and use best efforts to remove the ads that are placed in violation of Section 10.3(b) and remove or otherwise cease all use of Tags in violation of Section 10.3(a).</w:t>
      </w:r>
    </w:p>
    <w:p w14:paraId="1D392FD1" w14:textId="77777777" w:rsidR="00CF1907" w:rsidRPr="00D65F1D" w:rsidRDefault="00CF1907" w:rsidP="00D65F1D">
      <w:pPr>
        <w:pBdr>
          <w:top w:val="nil"/>
          <w:left w:val="nil"/>
          <w:bottom w:val="nil"/>
          <w:right w:val="nil"/>
          <w:between w:val="nil"/>
        </w:pBdr>
        <w:tabs>
          <w:tab w:val="center" w:pos="360"/>
        </w:tabs>
        <w:spacing w:after="0" w:line="240" w:lineRule="auto"/>
        <w:ind w:left="720" w:hanging="360"/>
        <w:jc w:val="both"/>
        <w:rPr>
          <w:rFonts w:ascii="Calibri" w:hAnsi="Calibri"/>
          <w:color w:val="000000"/>
          <w:sz w:val="18"/>
        </w:rPr>
      </w:pPr>
    </w:p>
    <w:p w14:paraId="35EC2298" w14:textId="77777777" w:rsidR="00CF1907" w:rsidRPr="00D65F1D" w:rsidRDefault="00D97E6F" w:rsidP="00D65F1D">
      <w:pPr>
        <w:numPr>
          <w:ilvl w:val="1"/>
          <w:numId w:val="9"/>
        </w:numPr>
        <w:pBdr>
          <w:top w:val="nil"/>
          <w:left w:val="nil"/>
          <w:bottom w:val="nil"/>
          <w:right w:val="nil"/>
          <w:between w:val="nil"/>
        </w:pBdr>
        <w:tabs>
          <w:tab w:val="center" w:pos="360"/>
        </w:tabs>
        <w:spacing w:after="0" w:line="240" w:lineRule="auto"/>
        <w:ind w:left="720"/>
        <w:jc w:val="both"/>
        <w:rPr>
          <w:rFonts w:ascii="Calibri" w:hAnsi="Calibri"/>
          <w:color w:val="000000"/>
          <w:sz w:val="18"/>
        </w:rPr>
      </w:pPr>
      <w:r w:rsidRPr="00D65F1D">
        <w:rPr>
          <w:rFonts w:ascii="Calibri" w:hAnsi="Calibri"/>
          <w:color w:val="000000"/>
          <w:sz w:val="18"/>
          <w:u w:val="single"/>
        </w:rPr>
        <w:t>Research</w:t>
      </w:r>
      <w:r w:rsidRPr="00D65F1D">
        <w:rPr>
          <w:rFonts w:ascii="Calibri" w:hAnsi="Calibri"/>
          <w:color w:val="000000"/>
          <w:sz w:val="18"/>
        </w:rPr>
        <w:t>. To the extent applicable to the Services (if any), Vendor shall conduct any research, testing, or focus groups in accordance with Facebook’s reasonable instructions, including, without limitation, having all participants execute Facebook’s template participation agreement or other participant agreement approved by Facebook in writing.</w:t>
      </w:r>
    </w:p>
    <w:p w14:paraId="3EF7E780" w14:textId="77777777" w:rsidR="00CF1907" w:rsidRPr="00D65F1D" w:rsidRDefault="00CF1907" w:rsidP="00D65F1D">
      <w:pPr>
        <w:pBdr>
          <w:top w:val="nil"/>
          <w:left w:val="nil"/>
          <w:bottom w:val="nil"/>
          <w:right w:val="nil"/>
          <w:between w:val="nil"/>
        </w:pBdr>
        <w:tabs>
          <w:tab w:val="center" w:pos="360"/>
        </w:tabs>
        <w:spacing w:after="0" w:line="240" w:lineRule="auto"/>
        <w:ind w:left="720" w:hanging="360"/>
        <w:jc w:val="both"/>
        <w:rPr>
          <w:rFonts w:ascii="Calibri" w:hAnsi="Calibri"/>
          <w:color w:val="000000"/>
          <w:sz w:val="18"/>
        </w:rPr>
      </w:pPr>
    </w:p>
    <w:p w14:paraId="477901E0" w14:textId="77777777" w:rsidR="00CF1907" w:rsidRPr="00A9436B" w:rsidRDefault="00D97E6F" w:rsidP="00D65F1D">
      <w:pPr>
        <w:numPr>
          <w:ilvl w:val="1"/>
          <w:numId w:val="9"/>
        </w:numPr>
        <w:pBdr>
          <w:top w:val="nil"/>
          <w:left w:val="nil"/>
          <w:bottom w:val="nil"/>
          <w:right w:val="nil"/>
          <w:between w:val="nil"/>
        </w:pBdr>
        <w:tabs>
          <w:tab w:val="center" w:pos="360"/>
        </w:tabs>
        <w:spacing w:after="0" w:line="240" w:lineRule="auto"/>
        <w:ind w:left="720"/>
        <w:jc w:val="both"/>
        <w:rPr>
          <w:rFonts w:ascii="Calibri" w:hAnsi="Calibri"/>
          <w:color w:val="000000"/>
          <w:sz w:val="18"/>
        </w:rPr>
      </w:pPr>
      <w:r w:rsidRPr="00D65F1D">
        <w:rPr>
          <w:rFonts w:ascii="Calibri" w:hAnsi="Calibri"/>
          <w:color w:val="000000"/>
          <w:sz w:val="18"/>
          <w:u w:val="single"/>
        </w:rPr>
        <w:t>Approved Media Owner Agreements</w:t>
      </w:r>
      <w:r w:rsidRPr="00D65F1D">
        <w:rPr>
          <w:rFonts w:ascii="Calibri" w:hAnsi="Calibri"/>
          <w:color w:val="000000"/>
          <w:sz w:val="18"/>
        </w:rPr>
        <w:t>. Unless expressly agreed in writing otherwise and subject to Section 8 of the Agreement, Vendor will at all times act as an agent and in the best interest of Facebook when negotiating and entering into third party contracts with Approved Media Owners. Vendor will negotiate media placements with Approved Media Owners in accordance with the Approved Media Plan and no media placement order may be made by Vendor without Facebook’s prior approval. Unless Facebook requests otherwise or Vendor informs Facebook and Facebook approves in writing (email to suffice), Vendor will, to the extent applicable, order media from Approved Media Owners wherein such Approved Media Owners will agree to comply with the Internet Advertising Bureau (IAB) Standard Terms and Conditions for Internet Advertising v.3.0 (or such other terms and conditions provided by Facebook), all applicable laws (including the California Consumer Privacy Act and, with respect to cookies, self-regulatory guidelines, industry standards and best practices, such as MRC 3MS Standards), Facebook’s publicly stated privacy policy and Facebook’s promotional guidelines provided to Vendor in writing, in each case as they may be amended from time to time. To the extent that the IAB Standard Terms and Conditions do not govern the media placement and without limiting Section 1 (Media Purchases), Vendor shall submit to Facebook for its approval, all templates for media placements, contracts or other forms used by Vendor to secure intellectual property or media integration rights on behalf of Facebook, and shall not use any such forms to secure intellectual property or media integration rights unless and until Facebook’s Legal department has provided written approval for use. Vendor shall retain all executed intellectual property and media integration contracts in performance of this Agreement and, upon Facebook</w:t>
      </w:r>
      <w:r w:rsidRPr="00A9436B">
        <w:rPr>
          <w:rFonts w:ascii="Calibri" w:hAnsi="Calibri"/>
          <w:color w:val="000000"/>
          <w:sz w:val="18"/>
        </w:rPr>
        <w:t>’s request, provide same or copies thereof to Facebook. When and where applicable, Vendor shall ensure that contracts with Approved Media Owners provide that the Approved Media Owner shall:</w:t>
      </w:r>
    </w:p>
    <w:p w14:paraId="0849C931" w14:textId="77777777" w:rsidR="00CF1907" w:rsidRPr="00A9436B" w:rsidRDefault="00CF1907" w:rsidP="00D65F1D">
      <w:pPr>
        <w:pBdr>
          <w:top w:val="nil"/>
          <w:left w:val="nil"/>
          <w:bottom w:val="nil"/>
          <w:right w:val="nil"/>
          <w:between w:val="nil"/>
        </w:pBdr>
        <w:tabs>
          <w:tab w:val="center" w:pos="360"/>
        </w:tabs>
        <w:spacing w:after="0" w:line="240" w:lineRule="auto"/>
        <w:ind w:left="720"/>
        <w:jc w:val="both"/>
        <w:rPr>
          <w:rFonts w:ascii="Calibri" w:hAnsi="Calibri"/>
          <w:color w:val="000000"/>
          <w:sz w:val="18"/>
          <w:u w:val="single"/>
        </w:rPr>
      </w:pPr>
    </w:p>
    <w:p w14:paraId="11B815F9" w14:textId="77777777" w:rsidR="00CF1907" w:rsidRPr="00A9436B" w:rsidRDefault="00D97E6F" w:rsidP="00D65F1D">
      <w:pPr>
        <w:numPr>
          <w:ilvl w:val="1"/>
          <w:numId w:val="1"/>
        </w:numPr>
        <w:pBdr>
          <w:top w:val="nil"/>
          <w:left w:val="nil"/>
          <w:bottom w:val="nil"/>
          <w:right w:val="nil"/>
          <w:between w:val="nil"/>
        </w:pBdr>
        <w:tabs>
          <w:tab w:val="center" w:pos="360"/>
        </w:tabs>
        <w:spacing w:after="0" w:line="240" w:lineRule="auto"/>
        <w:ind w:left="1080"/>
        <w:jc w:val="both"/>
        <w:rPr>
          <w:color w:val="000000"/>
          <w:sz w:val="18"/>
        </w:rPr>
      </w:pPr>
      <w:r w:rsidRPr="00A9436B">
        <w:rPr>
          <w:rFonts w:ascii="Calibri" w:hAnsi="Calibri"/>
          <w:color w:val="000000"/>
          <w:sz w:val="18"/>
        </w:rPr>
        <w:t>Provide Vendor and Facebook with access to Facebook Data associated with Facebooks’ media placements on a real-time basis, but no less than twenty-four (24) hours after the applicable media placement was delivered.</w:t>
      </w:r>
    </w:p>
    <w:p w14:paraId="5E2FBBA2" w14:textId="77777777" w:rsidR="00CF1907" w:rsidRPr="00A9436B" w:rsidRDefault="00CF1907" w:rsidP="00D65F1D">
      <w:pPr>
        <w:pBdr>
          <w:top w:val="nil"/>
          <w:left w:val="nil"/>
          <w:bottom w:val="nil"/>
          <w:right w:val="nil"/>
          <w:between w:val="nil"/>
        </w:pBdr>
        <w:tabs>
          <w:tab w:val="center" w:pos="360"/>
        </w:tabs>
        <w:spacing w:after="0" w:line="240" w:lineRule="auto"/>
        <w:ind w:left="-360"/>
        <w:jc w:val="both"/>
        <w:rPr>
          <w:rFonts w:ascii="Calibri" w:hAnsi="Calibri"/>
          <w:color w:val="000000"/>
          <w:sz w:val="18"/>
        </w:rPr>
      </w:pPr>
    </w:p>
    <w:p w14:paraId="683E2F4F" w14:textId="77777777" w:rsidR="00CF1907" w:rsidRPr="00A9436B" w:rsidRDefault="00D97E6F" w:rsidP="00D65F1D">
      <w:pPr>
        <w:numPr>
          <w:ilvl w:val="1"/>
          <w:numId w:val="1"/>
        </w:numPr>
        <w:pBdr>
          <w:top w:val="nil"/>
          <w:left w:val="nil"/>
          <w:bottom w:val="nil"/>
          <w:right w:val="nil"/>
          <w:between w:val="nil"/>
        </w:pBdr>
        <w:tabs>
          <w:tab w:val="center" w:pos="360"/>
        </w:tabs>
        <w:spacing w:after="0" w:line="240" w:lineRule="auto"/>
        <w:ind w:left="1080"/>
        <w:jc w:val="both"/>
        <w:rPr>
          <w:color w:val="000000"/>
          <w:sz w:val="18"/>
        </w:rPr>
      </w:pPr>
      <w:r w:rsidRPr="00A9436B">
        <w:rPr>
          <w:rFonts w:ascii="Calibri" w:hAnsi="Calibri"/>
          <w:color w:val="000000"/>
          <w:sz w:val="18"/>
        </w:rPr>
        <w:t>Clearly label and provide a definition of all data fields and attributes in the Transaction Data (defined below) and communicate any changes to the fields to Facebook and Vendor in writing.</w:t>
      </w:r>
    </w:p>
    <w:p w14:paraId="34A9D466" w14:textId="77777777" w:rsidR="00CF1907" w:rsidRPr="00A9436B" w:rsidRDefault="00CF1907" w:rsidP="00D65F1D">
      <w:pPr>
        <w:pBdr>
          <w:top w:val="nil"/>
          <w:left w:val="nil"/>
          <w:bottom w:val="nil"/>
          <w:right w:val="nil"/>
          <w:between w:val="nil"/>
        </w:pBdr>
        <w:tabs>
          <w:tab w:val="center" w:pos="360"/>
        </w:tabs>
        <w:spacing w:after="0" w:line="240" w:lineRule="auto"/>
        <w:ind w:left="-360"/>
        <w:jc w:val="both"/>
        <w:rPr>
          <w:rFonts w:ascii="Calibri" w:hAnsi="Calibri"/>
          <w:color w:val="000000"/>
          <w:sz w:val="18"/>
        </w:rPr>
      </w:pPr>
    </w:p>
    <w:p w14:paraId="724619B4" w14:textId="77777777" w:rsidR="00CF1907" w:rsidRPr="00A9436B" w:rsidRDefault="00D97E6F" w:rsidP="00D65F1D">
      <w:pPr>
        <w:numPr>
          <w:ilvl w:val="1"/>
          <w:numId w:val="1"/>
        </w:numPr>
        <w:pBdr>
          <w:top w:val="nil"/>
          <w:left w:val="nil"/>
          <w:bottom w:val="nil"/>
          <w:right w:val="nil"/>
          <w:between w:val="nil"/>
        </w:pBdr>
        <w:tabs>
          <w:tab w:val="center" w:pos="360"/>
        </w:tabs>
        <w:spacing w:after="0" w:line="240" w:lineRule="auto"/>
        <w:ind w:left="1080"/>
        <w:jc w:val="both"/>
        <w:rPr>
          <w:color w:val="000000"/>
          <w:sz w:val="18"/>
        </w:rPr>
      </w:pPr>
      <w:r w:rsidRPr="00A9436B">
        <w:rPr>
          <w:rFonts w:ascii="Calibri" w:hAnsi="Calibri"/>
          <w:color w:val="000000"/>
          <w:sz w:val="18"/>
        </w:rPr>
        <w:t>Attest in writing, upon request of Facebook or Vendor, that the Facebook Data provided is accurate and has not been manipulated in any manner.</w:t>
      </w:r>
    </w:p>
    <w:p w14:paraId="065507A1" w14:textId="77777777" w:rsidR="00CF1907" w:rsidRPr="00A9436B" w:rsidRDefault="00CF1907" w:rsidP="00D65F1D">
      <w:pPr>
        <w:pBdr>
          <w:top w:val="nil"/>
          <w:left w:val="nil"/>
          <w:bottom w:val="nil"/>
          <w:right w:val="nil"/>
          <w:between w:val="nil"/>
        </w:pBdr>
        <w:tabs>
          <w:tab w:val="center" w:pos="360"/>
        </w:tabs>
        <w:spacing w:after="0" w:line="240" w:lineRule="auto"/>
        <w:ind w:left="-360"/>
        <w:jc w:val="both"/>
        <w:rPr>
          <w:rFonts w:ascii="Calibri" w:hAnsi="Calibri"/>
          <w:color w:val="000000"/>
          <w:sz w:val="18"/>
        </w:rPr>
      </w:pPr>
    </w:p>
    <w:p w14:paraId="07125B12" w14:textId="77777777" w:rsidR="00CF1907" w:rsidRPr="00A9436B" w:rsidRDefault="00D97E6F" w:rsidP="00D65F1D">
      <w:pPr>
        <w:numPr>
          <w:ilvl w:val="1"/>
          <w:numId w:val="1"/>
        </w:numPr>
        <w:pBdr>
          <w:top w:val="nil"/>
          <w:left w:val="nil"/>
          <w:bottom w:val="nil"/>
          <w:right w:val="nil"/>
          <w:between w:val="nil"/>
        </w:pBdr>
        <w:tabs>
          <w:tab w:val="center" w:pos="360"/>
        </w:tabs>
        <w:spacing w:after="0" w:line="240" w:lineRule="auto"/>
        <w:ind w:left="1080"/>
        <w:jc w:val="both"/>
        <w:rPr>
          <w:color w:val="000000"/>
          <w:sz w:val="18"/>
        </w:rPr>
      </w:pPr>
      <w:r w:rsidRPr="00A9436B">
        <w:rPr>
          <w:rFonts w:ascii="Calibri" w:hAnsi="Calibri"/>
          <w:color w:val="000000"/>
          <w:sz w:val="18"/>
        </w:rPr>
        <w:t>Transfer control and ownership of Facebook Data to Facebook at Facebook’s request.</w:t>
      </w:r>
    </w:p>
    <w:p w14:paraId="663C8220" w14:textId="77777777" w:rsidR="00CF1907" w:rsidRPr="00A9436B" w:rsidRDefault="00CF1907" w:rsidP="00D65F1D">
      <w:pPr>
        <w:pBdr>
          <w:top w:val="nil"/>
          <w:left w:val="nil"/>
          <w:bottom w:val="nil"/>
          <w:right w:val="nil"/>
          <w:between w:val="nil"/>
        </w:pBdr>
        <w:tabs>
          <w:tab w:val="center" w:pos="360"/>
        </w:tabs>
        <w:spacing w:after="0" w:line="240" w:lineRule="auto"/>
        <w:ind w:left="720"/>
        <w:jc w:val="both"/>
        <w:rPr>
          <w:rFonts w:ascii="Calibri" w:hAnsi="Calibri"/>
          <w:color w:val="000000"/>
          <w:sz w:val="18"/>
        </w:rPr>
      </w:pPr>
    </w:p>
    <w:p w14:paraId="3A58F57E" w14:textId="77777777" w:rsidR="00CF1907" w:rsidRPr="00A9436B" w:rsidRDefault="00D97E6F" w:rsidP="00D65F1D">
      <w:pPr>
        <w:pBdr>
          <w:top w:val="nil"/>
          <w:left w:val="nil"/>
          <w:bottom w:val="nil"/>
          <w:right w:val="nil"/>
          <w:between w:val="nil"/>
        </w:pBdr>
        <w:tabs>
          <w:tab w:val="center" w:pos="360"/>
        </w:tabs>
        <w:spacing w:after="0" w:line="240" w:lineRule="auto"/>
        <w:ind w:left="720"/>
        <w:jc w:val="both"/>
        <w:rPr>
          <w:rFonts w:ascii="Calibri" w:hAnsi="Calibri"/>
          <w:color w:val="000000"/>
          <w:sz w:val="18"/>
        </w:rPr>
      </w:pPr>
      <w:r w:rsidRPr="00A9436B">
        <w:rPr>
          <w:rFonts w:ascii="Calibri" w:hAnsi="Calibri"/>
          <w:color w:val="000000"/>
          <w:sz w:val="18"/>
        </w:rPr>
        <w:t>“</w:t>
      </w:r>
      <w:r w:rsidRPr="00A9436B">
        <w:rPr>
          <w:rFonts w:ascii="Calibri" w:hAnsi="Calibri"/>
          <w:b/>
          <w:color w:val="000000"/>
          <w:sz w:val="18"/>
        </w:rPr>
        <w:t>Transaction Data</w:t>
      </w:r>
      <w:r w:rsidRPr="00A9436B">
        <w:rPr>
          <w:rFonts w:ascii="Calibri" w:hAnsi="Calibri"/>
          <w:color w:val="000000"/>
          <w:sz w:val="18"/>
        </w:rPr>
        <w:t>” means performance metrics as well as pricing, costs and fees incurred in the process of purchasing any media for Facebook (whether by negotiation or winning bid, independently or jointly with other Vendor clients) and any other data reasonably requested by Facebook in order to validate media placements and the performance, costs, expenses and Approved Media Owners leveraged along the supply chain.</w:t>
      </w:r>
    </w:p>
    <w:p w14:paraId="01CEC3E2" w14:textId="77777777" w:rsidR="00CF1907" w:rsidRPr="00A9436B" w:rsidRDefault="00CF1907" w:rsidP="00D65F1D">
      <w:pPr>
        <w:pBdr>
          <w:top w:val="nil"/>
          <w:left w:val="nil"/>
          <w:bottom w:val="nil"/>
          <w:right w:val="nil"/>
          <w:between w:val="nil"/>
        </w:pBdr>
        <w:tabs>
          <w:tab w:val="center" w:pos="360"/>
        </w:tabs>
        <w:spacing w:after="0" w:line="240" w:lineRule="auto"/>
        <w:ind w:left="720" w:hanging="360"/>
        <w:jc w:val="both"/>
        <w:rPr>
          <w:rFonts w:ascii="Calibri" w:hAnsi="Calibri"/>
          <w:color w:val="000000"/>
          <w:sz w:val="18"/>
        </w:rPr>
      </w:pPr>
    </w:p>
    <w:p w14:paraId="743D7829" w14:textId="77777777" w:rsidR="00CF1907" w:rsidRPr="00A9436B" w:rsidRDefault="00D97E6F" w:rsidP="00D65F1D">
      <w:pPr>
        <w:numPr>
          <w:ilvl w:val="1"/>
          <w:numId w:val="9"/>
        </w:numPr>
        <w:pBdr>
          <w:top w:val="nil"/>
          <w:left w:val="nil"/>
          <w:bottom w:val="nil"/>
          <w:right w:val="nil"/>
          <w:between w:val="nil"/>
        </w:pBdr>
        <w:tabs>
          <w:tab w:val="center" w:pos="360"/>
        </w:tabs>
        <w:spacing w:after="0" w:line="240" w:lineRule="auto"/>
        <w:ind w:left="720"/>
        <w:jc w:val="both"/>
        <w:rPr>
          <w:rFonts w:ascii="Calibri" w:hAnsi="Calibri"/>
          <w:color w:val="000000"/>
          <w:sz w:val="18"/>
        </w:rPr>
      </w:pPr>
      <w:r w:rsidRPr="00A9436B">
        <w:rPr>
          <w:rFonts w:ascii="Calibri" w:hAnsi="Calibri"/>
          <w:color w:val="000000"/>
          <w:sz w:val="18"/>
          <w:u w:val="single"/>
        </w:rPr>
        <w:t>Custom Content</w:t>
      </w:r>
      <w:r w:rsidRPr="00A9436B">
        <w:rPr>
          <w:rFonts w:ascii="Calibri" w:hAnsi="Calibri"/>
          <w:color w:val="000000"/>
          <w:sz w:val="18"/>
        </w:rPr>
        <w:t xml:space="preserve">. In the event that an Approved Media Owner is engaged by Vendor to create custom content for Facebook, Vendor shall use commercially reasonable efforts to cause the Approved Media Owner to: (a) negotiate and obtain all necessary talent, art releases, and licenses for the use of copyrights, trademarks, trade names, etc., permissions and clearances for materials or services produced for Facebook; (b) negotiate and obtain all necessary usage arrangements, publishing, licenses, contracts, royalties and fees with the legal owner (or its authorized agent or representative) of said artwork, music, premiums </w:t>
      </w:r>
      <w:r w:rsidRPr="00A9436B">
        <w:rPr>
          <w:rFonts w:ascii="Calibri" w:hAnsi="Calibri"/>
          <w:color w:val="000000"/>
          <w:sz w:val="18"/>
        </w:rPr>
        <w:lastRenderedPageBreak/>
        <w:t xml:space="preserve">and other materials; and (c) negotiate and obtain the participation of actors, celebrities or other third parties whose names, likenesses, images, or photographs or appearances are used in any artwork, television or radio spots, motion pictures, commercials, social media, photographs, slides, negatives, proofs, tapes, direct mail and other advertisements, speeches and any other advertising materials prepared, purchased or furnished for Facebook by or from Approved Media Owners. </w:t>
      </w:r>
    </w:p>
    <w:p w14:paraId="7537AC8A" w14:textId="77777777" w:rsidR="00CF1907" w:rsidRPr="00A9436B" w:rsidRDefault="00CF1907" w:rsidP="00D65F1D">
      <w:pPr>
        <w:pBdr>
          <w:top w:val="nil"/>
          <w:left w:val="nil"/>
          <w:bottom w:val="nil"/>
          <w:right w:val="nil"/>
          <w:between w:val="nil"/>
        </w:pBdr>
        <w:tabs>
          <w:tab w:val="center" w:pos="360"/>
        </w:tabs>
        <w:spacing w:after="0" w:line="240" w:lineRule="auto"/>
        <w:ind w:left="720" w:hanging="360"/>
        <w:jc w:val="both"/>
        <w:rPr>
          <w:rFonts w:ascii="Calibri" w:hAnsi="Calibri"/>
          <w:color w:val="000000"/>
          <w:sz w:val="18"/>
        </w:rPr>
      </w:pPr>
    </w:p>
    <w:p w14:paraId="73E30D69" w14:textId="77777777" w:rsidR="00CF1907" w:rsidRPr="00A9436B" w:rsidRDefault="00D97E6F" w:rsidP="00D65F1D">
      <w:pPr>
        <w:numPr>
          <w:ilvl w:val="1"/>
          <w:numId w:val="9"/>
        </w:numPr>
        <w:pBdr>
          <w:top w:val="nil"/>
          <w:left w:val="nil"/>
          <w:bottom w:val="nil"/>
          <w:right w:val="nil"/>
          <w:between w:val="nil"/>
        </w:pBdr>
        <w:tabs>
          <w:tab w:val="center" w:pos="360"/>
        </w:tabs>
        <w:spacing w:after="0" w:line="240" w:lineRule="auto"/>
        <w:ind w:left="720"/>
        <w:jc w:val="both"/>
        <w:rPr>
          <w:rFonts w:ascii="Calibri" w:hAnsi="Calibri"/>
          <w:color w:val="000000"/>
          <w:sz w:val="18"/>
        </w:rPr>
      </w:pPr>
      <w:r w:rsidRPr="00A9436B">
        <w:rPr>
          <w:rFonts w:ascii="Calibri" w:hAnsi="Calibri"/>
          <w:color w:val="000000"/>
          <w:sz w:val="18"/>
          <w:u w:val="single"/>
        </w:rPr>
        <w:t>Social Media and Behavioral Advertising</w:t>
      </w:r>
      <w:r w:rsidRPr="00A9436B">
        <w:rPr>
          <w:rFonts w:ascii="Calibri" w:hAnsi="Calibri"/>
          <w:color w:val="000000"/>
          <w:sz w:val="18"/>
        </w:rPr>
        <w:t xml:space="preserve">. To the extent Vendor’s Services involve the use or social media influencers for marketing purposes, Vendor shall ensure that the influencers services comply with Facebook’s Branded Content Policies available here and here and that the content created by the influencer will be the original work and creation of the influencer and will not infringe on the rights (including without limitation, any intellectual property rights) of any third party. </w:t>
      </w:r>
    </w:p>
    <w:p w14:paraId="688668E8" w14:textId="77777777" w:rsidR="00CF1907" w:rsidRPr="00A9436B" w:rsidRDefault="00CF1907" w:rsidP="00D65F1D">
      <w:pPr>
        <w:pBdr>
          <w:top w:val="nil"/>
          <w:left w:val="nil"/>
          <w:bottom w:val="nil"/>
          <w:right w:val="nil"/>
          <w:between w:val="nil"/>
        </w:pBdr>
        <w:tabs>
          <w:tab w:val="center" w:pos="360"/>
        </w:tabs>
        <w:spacing w:after="0" w:line="240" w:lineRule="auto"/>
        <w:ind w:left="720" w:hanging="360"/>
        <w:jc w:val="both"/>
        <w:rPr>
          <w:rFonts w:ascii="Calibri" w:hAnsi="Calibri"/>
          <w:color w:val="000000"/>
          <w:sz w:val="18"/>
        </w:rPr>
      </w:pPr>
    </w:p>
    <w:p w14:paraId="07737E8D" w14:textId="77777777" w:rsidR="00CF1907" w:rsidRPr="00A9436B" w:rsidRDefault="00D97E6F" w:rsidP="00D65F1D">
      <w:pPr>
        <w:numPr>
          <w:ilvl w:val="1"/>
          <w:numId w:val="9"/>
        </w:numPr>
        <w:pBdr>
          <w:top w:val="nil"/>
          <w:left w:val="nil"/>
          <w:bottom w:val="nil"/>
          <w:right w:val="nil"/>
          <w:between w:val="nil"/>
        </w:pBdr>
        <w:tabs>
          <w:tab w:val="center" w:pos="360"/>
        </w:tabs>
        <w:spacing w:after="0" w:line="240" w:lineRule="auto"/>
        <w:ind w:left="720"/>
        <w:jc w:val="both"/>
        <w:rPr>
          <w:rFonts w:ascii="Calibri" w:hAnsi="Calibri"/>
          <w:color w:val="000000"/>
          <w:sz w:val="18"/>
        </w:rPr>
      </w:pPr>
      <w:r w:rsidRPr="00A9436B">
        <w:rPr>
          <w:rFonts w:ascii="Calibri" w:hAnsi="Calibri"/>
          <w:color w:val="000000"/>
          <w:sz w:val="18"/>
          <w:u w:val="single"/>
        </w:rPr>
        <w:t>Competitors</w:t>
      </w:r>
      <w:r w:rsidRPr="00A9436B">
        <w:rPr>
          <w:rFonts w:ascii="Calibri" w:hAnsi="Calibri"/>
          <w:color w:val="000000"/>
          <w:sz w:val="18"/>
        </w:rPr>
        <w:t xml:space="preserve">. Vendor will staff accounts of any online social media or instant messaging services other than Facebook with different account managers than those working on this SOW. </w:t>
      </w:r>
    </w:p>
    <w:p w14:paraId="74CA9AC5" w14:textId="77777777" w:rsidR="00CF1907" w:rsidRPr="00A9436B" w:rsidRDefault="00CF1907" w:rsidP="00D65F1D">
      <w:pPr>
        <w:pBdr>
          <w:top w:val="nil"/>
          <w:left w:val="nil"/>
          <w:bottom w:val="nil"/>
          <w:right w:val="nil"/>
          <w:between w:val="nil"/>
        </w:pBdr>
        <w:tabs>
          <w:tab w:val="center" w:pos="360"/>
        </w:tabs>
        <w:spacing w:after="0" w:line="240" w:lineRule="auto"/>
        <w:ind w:left="720"/>
        <w:jc w:val="both"/>
        <w:rPr>
          <w:rFonts w:ascii="Calibri" w:hAnsi="Calibri"/>
          <w:color w:val="000000"/>
          <w:sz w:val="18"/>
        </w:rPr>
      </w:pPr>
    </w:p>
    <w:p w14:paraId="1BA07693" w14:textId="77777777" w:rsidR="00CF1907" w:rsidRPr="00A9436B" w:rsidRDefault="00CF1907" w:rsidP="00D65F1D">
      <w:pPr>
        <w:pBdr>
          <w:top w:val="nil"/>
          <w:left w:val="nil"/>
          <w:bottom w:val="nil"/>
          <w:right w:val="nil"/>
          <w:between w:val="nil"/>
        </w:pBdr>
        <w:tabs>
          <w:tab w:val="center" w:pos="360"/>
        </w:tabs>
        <w:spacing w:after="0" w:line="240" w:lineRule="auto"/>
        <w:ind w:left="720"/>
        <w:jc w:val="both"/>
        <w:rPr>
          <w:rFonts w:ascii="Calibri" w:hAnsi="Calibri"/>
          <w:color w:val="000000"/>
          <w:sz w:val="18"/>
        </w:rPr>
      </w:pPr>
    </w:p>
    <w:tbl>
      <w:tblPr>
        <w:tblStyle w:val="a5"/>
        <w:tblW w:w="8887" w:type="dxa"/>
        <w:jc w:val="center"/>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985"/>
        <w:gridCol w:w="3312"/>
        <w:gridCol w:w="990"/>
        <w:gridCol w:w="3600"/>
      </w:tblGrid>
      <w:tr w:rsidR="00CF1907" w14:paraId="12DAAB54" w14:textId="77777777" w:rsidTr="00A9436B">
        <w:trPr>
          <w:trHeight w:val="764"/>
          <w:jc w:val="center"/>
        </w:trPr>
        <w:tc>
          <w:tcPr>
            <w:tcW w:w="4297" w:type="dxa"/>
            <w:gridSpan w:val="2"/>
          </w:tcPr>
          <w:p w14:paraId="75F19461" w14:textId="77777777" w:rsidR="00CF1907" w:rsidRPr="00A9436B" w:rsidRDefault="00D97E6F">
            <w:pPr>
              <w:spacing w:after="0" w:line="240" w:lineRule="auto"/>
              <w:jc w:val="both"/>
              <w:rPr>
                <w:rFonts w:ascii="Calibri" w:hAnsi="Calibri"/>
                <w:sz w:val="18"/>
              </w:rPr>
            </w:pPr>
            <w:r w:rsidRPr="00A9436B">
              <w:rPr>
                <w:rFonts w:ascii="Calibri" w:hAnsi="Calibri"/>
                <w:sz w:val="18"/>
              </w:rPr>
              <w:t>Accepted and agreed to by:</w:t>
            </w:r>
          </w:p>
          <w:p w14:paraId="4FD6492B" w14:textId="77777777" w:rsidR="00CF1907" w:rsidRPr="0050047D" w:rsidRDefault="00D97E6F" w:rsidP="00A9436B">
            <w:pPr>
              <w:pBdr>
                <w:top w:val="nil"/>
                <w:left w:val="nil"/>
                <w:bottom w:val="nil"/>
                <w:right w:val="nil"/>
                <w:between w:val="nil"/>
              </w:pBdr>
              <w:spacing w:after="0" w:line="240" w:lineRule="auto"/>
              <w:jc w:val="both"/>
              <w:rPr>
                <w:sz w:val="18"/>
              </w:rPr>
            </w:pPr>
            <w:r w:rsidRPr="00A9436B">
              <w:rPr>
                <w:rFonts w:ascii="Calibri" w:hAnsi="Calibri"/>
                <w:b/>
                <w:color w:val="000000"/>
                <w:sz w:val="18"/>
              </w:rPr>
              <w:t xml:space="preserve">3Q Digital, Inc. </w:t>
            </w:r>
          </w:p>
          <w:p w14:paraId="6AC1E13E" w14:textId="77777777" w:rsidR="00CF1907" w:rsidRPr="00A9436B" w:rsidRDefault="00CF1907">
            <w:pPr>
              <w:spacing w:after="0" w:line="240" w:lineRule="auto"/>
              <w:jc w:val="both"/>
              <w:rPr>
                <w:rFonts w:ascii="Calibri" w:hAnsi="Calibri"/>
                <w:sz w:val="18"/>
              </w:rPr>
            </w:pPr>
          </w:p>
        </w:tc>
        <w:tc>
          <w:tcPr>
            <w:tcW w:w="4590" w:type="dxa"/>
            <w:gridSpan w:val="2"/>
          </w:tcPr>
          <w:p w14:paraId="2AEAF392" w14:textId="77777777" w:rsidR="00CF1907" w:rsidRPr="00A9436B" w:rsidRDefault="00D97E6F">
            <w:pPr>
              <w:spacing w:after="0" w:line="240" w:lineRule="auto"/>
              <w:jc w:val="both"/>
              <w:rPr>
                <w:rFonts w:ascii="Calibri" w:eastAsia="Calibri" w:hAnsi="Calibri" w:cs="Times New Roman"/>
                <w:sz w:val="18"/>
              </w:rPr>
            </w:pPr>
            <w:r w:rsidRPr="00A9436B">
              <w:rPr>
                <w:rFonts w:ascii="Calibri" w:hAnsi="Calibri"/>
                <w:sz w:val="18"/>
              </w:rPr>
              <w:t>Accepted and agreed to by:</w:t>
            </w:r>
          </w:p>
          <w:p w14:paraId="128EFF09" w14:textId="77777777" w:rsidR="00CF1907" w:rsidRPr="00A9436B" w:rsidRDefault="00D97E6F">
            <w:pPr>
              <w:spacing w:after="0" w:line="240" w:lineRule="auto"/>
              <w:jc w:val="both"/>
              <w:rPr>
                <w:rFonts w:ascii="Calibri" w:eastAsia="Calibri" w:hAnsi="Calibri" w:cs="Times New Roman"/>
                <w:b/>
                <w:sz w:val="18"/>
              </w:rPr>
            </w:pPr>
            <w:r w:rsidRPr="00A9436B">
              <w:rPr>
                <w:rFonts w:ascii="Calibri" w:hAnsi="Calibri"/>
                <w:b/>
                <w:sz w:val="18"/>
              </w:rPr>
              <w:t>Facebook, Inc.</w:t>
            </w:r>
          </w:p>
        </w:tc>
      </w:tr>
      <w:tr w:rsidR="00CF1907" w14:paraId="7906A77E" w14:textId="77777777" w:rsidTr="00A9436B">
        <w:trPr>
          <w:jc w:val="center"/>
        </w:trPr>
        <w:tc>
          <w:tcPr>
            <w:tcW w:w="985" w:type="dxa"/>
          </w:tcPr>
          <w:p w14:paraId="69EB6BB0" w14:textId="1B02AFEF" w:rsidR="00CF1907" w:rsidRPr="00A9436B" w:rsidRDefault="00D97E6F">
            <w:pPr>
              <w:spacing w:after="0" w:line="240" w:lineRule="auto"/>
              <w:jc w:val="both"/>
              <w:rPr>
                <w:rFonts w:ascii="Calibri" w:hAnsi="Calibri"/>
                <w:sz w:val="18"/>
              </w:rPr>
            </w:pPr>
            <w:r w:rsidRPr="00A9436B">
              <w:rPr>
                <w:rFonts w:ascii="Calibri" w:hAnsi="Calibri"/>
                <w:sz w:val="18"/>
              </w:rPr>
              <w:t>Signature</w:t>
            </w:r>
            <w:r w:rsidR="00351692" w:rsidRPr="00A9436B">
              <w:rPr>
                <w:rFonts w:ascii="Calibri" w:hAnsi="Calibri"/>
                <w:sz w:val="18"/>
              </w:rPr>
              <w:t>:</w:t>
            </w:r>
          </w:p>
          <w:p w14:paraId="078F254B" w14:textId="77777777" w:rsidR="00CF1907" w:rsidRPr="00A9436B" w:rsidRDefault="00CF1907">
            <w:pPr>
              <w:spacing w:after="0" w:line="240" w:lineRule="auto"/>
              <w:jc w:val="both"/>
              <w:rPr>
                <w:rFonts w:ascii="Calibri" w:hAnsi="Calibri"/>
                <w:sz w:val="18"/>
              </w:rPr>
            </w:pPr>
          </w:p>
          <w:p w14:paraId="1996665F" w14:textId="77777777" w:rsidR="00CF1907" w:rsidRPr="00A9436B" w:rsidRDefault="00D97E6F">
            <w:pPr>
              <w:spacing w:after="0" w:line="240" w:lineRule="auto"/>
              <w:jc w:val="both"/>
              <w:rPr>
                <w:rFonts w:ascii="Calibri" w:eastAsia="Calibri" w:hAnsi="Calibri" w:cs="Times New Roman"/>
                <w:sz w:val="18"/>
              </w:rPr>
            </w:pPr>
            <w:r w:rsidRPr="00A9436B">
              <w:rPr>
                <w:rFonts w:ascii="Calibri" w:hAnsi="Calibri"/>
                <w:sz w:val="18"/>
              </w:rPr>
              <w:t>Name:</w:t>
            </w:r>
          </w:p>
          <w:p w14:paraId="39E1FFDD" w14:textId="77777777" w:rsidR="00CF1907" w:rsidRPr="00A9436B" w:rsidRDefault="00CF1907">
            <w:pPr>
              <w:spacing w:after="0" w:line="240" w:lineRule="auto"/>
              <w:jc w:val="both"/>
              <w:rPr>
                <w:rFonts w:ascii="Calibri" w:hAnsi="Calibri"/>
                <w:sz w:val="18"/>
              </w:rPr>
            </w:pPr>
          </w:p>
          <w:p w14:paraId="2E21815A" w14:textId="77777777" w:rsidR="00CF1907" w:rsidRPr="00A9436B" w:rsidRDefault="00D97E6F">
            <w:pPr>
              <w:spacing w:after="0" w:line="240" w:lineRule="auto"/>
              <w:jc w:val="both"/>
              <w:rPr>
                <w:rFonts w:ascii="Calibri" w:eastAsia="Calibri" w:hAnsi="Calibri" w:cs="Times New Roman"/>
                <w:sz w:val="18"/>
              </w:rPr>
            </w:pPr>
            <w:r w:rsidRPr="00A9436B">
              <w:rPr>
                <w:rFonts w:ascii="Calibri" w:hAnsi="Calibri"/>
                <w:sz w:val="18"/>
              </w:rPr>
              <w:t>Title:</w:t>
            </w:r>
          </w:p>
        </w:tc>
        <w:tc>
          <w:tcPr>
            <w:tcW w:w="3312" w:type="dxa"/>
          </w:tcPr>
          <w:p w14:paraId="566C18C9" w14:textId="77777777" w:rsidR="00CF1907" w:rsidRPr="00A9436B" w:rsidRDefault="00D97E6F">
            <w:pPr>
              <w:spacing w:after="0" w:line="240" w:lineRule="auto"/>
              <w:jc w:val="both"/>
              <w:rPr>
                <w:rFonts w:ascii="Calibri" w:eastAsia="Calibri" w:hAnsi="Calibri" w:cs="Times New Roman"/>
                <w:sz w:val="18"/>
              </w:rPr>
            </w:pPr>
            <w:r w:rsidRPr="00A9436B">
              <w:rPr>
                <w:rFonts w:ascii="Calibri" w:hAnsi="Calibri"/>
                <w:sz w:val="18"/>
              </w:rPr>
              <w:t>____________________________</w:t>
            </w:r>
          </w:p>
          <w:p w14:paraId="0BFFAE9D" w14:textId="77777777" w:rsidR="00CF1907" w:rsidRPr="00A9436B" w:rsidRDefault="00D97E6F">
            <w:pPr>
              <w:spacing w:after="0" w:line="240" w:lineRule="auto"/>
              <w:jc w:val="both"/>
              <w:rPr>
                <w:rFonts w:ascii="Calibri" w:hAnsi="Calibri"/>
                <w:sz w:val="18"/>
              </w:rPr>
            </w:pPr>
            <w:r w:rsidRPr="00A9436B">
              <w:rPr>
                <w:rFonts w:ascii="Calibri" w:hAnsi="Calibri"/>
                <w:sz w:val="18"/>
              </w:rPr>
              <w:t xml:space="preserve"> </w:t>
            </w:r>
          </w:p>
          <w:p w14:paraId="6ADA7D79" w14:textId="77777777" w:rsidR="00CF1907" w:rsidRPr="00A9436B" w:rsidRDefault="00D97E6F">
            <w:pPr>
              <w:spacing w:after="0" w:line="240" w:lineRule="auto"/>
              <w:jc w:val="both"/>
              <w:rPr>
                <w:rFonts w:ascii="Calibri" w:eastAsia="Calibri" w:hAnsi="Calibri" w:cs="Times New Roman"/>
                <w:sz w:val="18"/>
              </w:rPr>
            </w:pPr>
            <w:r w:rsidRPr="00A9436B">
              <w:rPr>
                <w:rFonts w:ascii="Calibri" w:hAnsi="Calibri"/>
                <w:sz w:val="18"/>
              </w:rPr>
              <w:t>____________________________</w:t>
            </w:r>
          </w:p>
          <w:p w14:paraId="5B0C6CE3" w14:textId="77777777" w:rsidR="00CF1907" w:rsidRPr="00A9436B" w:rsidRDefault="00CF1907">
            <w:pPr>
              <w:spacing w:after="0" w:line="240" w:lineRule="auto"/>
              <w:jc w:val="both"/>
              <w:rPr>
                <w:rFonts w:ascii="Calibri" w:hAnsi="Calibri"/>
                <w:sz w:val="18"/>
              </w:rPr>
            </w:pPr>
          </w:p>
          <w:p w14:paraId="06BA29E5" w14:textId="77777777" w:rsidR="00CF1907" w:rsidRPr="00A9436B" w:rsidRDefault="00D97E6F">
            <w:pPr>
              <w:spacing w:after="0" w:line="240" w:lineRule="auto"/>
              <w:jc w:val="both"/>
              <w:rPr>
                <w:rFonts w:ascii="Calibri" w:eastAsia="Calibri" w:hAnsi="Calibri" w:cs="Times New Roman"/>
                <w:sz w:val="18"/>
              </w:rPr>
            </w:pPr>
            <w:r w:rsidRPr="00A9436B">
              <w:rPr>
                <w:rFonts w:ascii="Calibri" w:hAnsi="Calibri"/>
                <w:sz w:val="18"/>
              </w:rPr>
              <w:t>____________________________</w:t>
            </w:r>
          </w:p>
          <w:p w14:paraId="2EE5D91C" w14:textId="77777777" w:rsidR="00CF1907" w:rsidRPr="00A9436B" w:rsidRDefault="00CF1907">
            <w:pPr>
              <w:spacing w:after="0" w:line="240" w:lineRule="auto"/>
              <w:jc w:val="both"/>
              <w:rPr>
                <w:rFonts w:ascii="Calibri" w:hAnsi="Calibri"/>
                <w:sz w:val="18"/>
              </w:rPr>
            </w:pPr>
          </w:p>
        </w:tc>
        <w:tc>
          <w:tcPr>
            <w:tcW w:w="990" w:type="dxa"/>
          </w:tcPr>
          <w:p w14:paraId="42C6D360" w14:textId="77777777" w:rsidR="00CF1907" w:rsidRPr="00A9436B" w:rsidRDefault="00D97E6F">
            <w:pPr>
              <w:spacing w:after="0" w:line="240" w:lineRule="auto"/>
              <w:jc w:val="both"/>
              <w:rPr>
                <w:rFonts w:ascii="Calibri" w:eastAsia="Calibri" w:hAnsi="Calibri" w:cs="Times New Roman"/>
                <w:sz w:val="18"/>
              </w:rPr>
            </w:pPr>
            <w:r w:rsidRPr="00A9436B">
              <w:rPr>
                <w:rFonts w:ascii="Calibri" w:hAnsi="Calibri"/>
                <w:sz w:val="18"/>
              </w:rPr>
              <w:t xml:space="preserve">Signature:   </w:t>
            </w:r>
          </w:p>
          <w:p w14:paraId="60A7D94C" w14:textId="77777777" w:rsidR="00CF1907" w:rsidRPr="00A9436B" w:rsidRDefault="00CF1907">
            <w:pPr>
              <w:spacing w:after="0" w:line="240" w:lineRule="auto"/>
              <w:rPr>
                <w:rFonts w:ascii="Calibri" w:hAnsi="Calibri"/>
                <w:sz w:val="18"/>
              </w:rPr>
            </w:pPr>
          </w:p>
          <w:p w14:paraId="22482721" w14:textId="77777777" w:rsidR="00CF1907" w:rsidRPr="00A9436B" w:rsidRDefault="00D97E6F">
            <w:pPr>
              <w:spacing w:after="0" w:line="240" w:lineRule="auto"/>
              <w:rPr>
                <w:rFonts w:ascii="Calibri" w:eastAsia="Calibri" w:hAnsi="Calibri" w:cs="Times New Roman"/>
                <w:sz w:val="18"/>
              </w:rPr>
            </w:pPr>
            <w:r w:rsidRPr="00A9436B">
              <w:rPr>
                <w:rFonts w:ascii="Calibri" w:hAnsi="Calibri"/>
                <w:sz w:val="18"/>
              </w:rPr>
              <w:t xml:space="preserve">Name: </w:t>
            </w:r>
          </w:p>
          <w:p w14:paraId="4511F3C1" w14:textId="77777777" w:rsidR="00CF1907" w:rsidRPr="00A9436B" w:rsidRDefault="00CF1907">
            <w:pPr>
              <w:spacing w:after="0" w:line="240" w:lineRule="auto"/>
              <w:jc w:val="both"/>
              <w:rPr>
                <w:rFonts w:ascii="Calibri" w:hAnsi="Calibri"/>
                <w:sz w:val="18"/>
              </w:rPr>
            </w:pPr>
          </w:p>
          <w:p w14:paraId="5CC119FD" w14:textId="77777777" w:rsidR="00CF1907" w:rsidRPr="00A9436B" w:rsidRDefault="00D97E6F">
            <w:pPr>
              <w:spacing w:after="0" w:line="240" w:lineRule="auto"/>
              <w:jc w:val="both"/>
              <w:rPr>
                <w:rFonts w:ascii="Calibri" w:eastAsia="Calibri" w:hAnsi="Calibri" w:cs="Times New Roman"/>
                <w:sz w:val="18"/>
              </w:rPr>
            </w:pPr>
            <w:r w:rsidRPr="00A9436B">
              <w:rPr>
                <w:rFonts w:ascii="Calibri" w:hAnsi="Calibri"/>
                <w:sz w:val="18"/>
              </w:rPr>
              <w:t xml:space="preserve">Title:  </w:t>
            </w:r>
            <w:r w:rsidRPr="00A9436B">
              <w:rPr>
                <w:rFonts w:ascii="Calibri" w:hAnsi="Calibri"/>
                <w:sz w:val="18"/>
              </w:rPr>
              <w:tab/>
            </w:r>
          </w:p>
          <w:p w14:paraId="770EE7CF" w14:textId="77777777" w:rsidR="00CF1907" w:rsidRPr="00A9436B" w:rsidRDefault="00CF1907">
            <w:pPr>
              <w:spacing w:after="0" w:line="240" w:lineRule="auto"/>
              <w:jc w:val="both"/>
              <w:rPr>
                <w:rFonts w:ascii="Calibri" w:hAnsi="Calibri"/>
                <w:sz w:val="18"/>
              </w:rPr>
            </w:pPr>
          </w:p>
        </w:tc>
        <w:tc>
          <w:tcPr>
            <w:tcW w:w="3600" w:type="dxa"/>
          </w:tcPr>
          <w:p w14:paraId="11DFD56E" w14:textId="77777777" w:rsidR="00CF1907" w:rsidRPr="00A9436B" w:rsidRDefault="00D97E6F">
            <w:pPr>
              <w:spacing w:after="0" w:line="240" w:lineRule="auto"/>
              <w:jc w:val="both"/>
              <w:rPr>
                <w:rFonts w:ascii="Calibri" w:eastAsia="Calibri" w:hAnsi="Calibri" w:cs="Times New Roman"/>
                <w:sz w:val="18"/>
              </w:rPr>
            </w:pPr>
            <w:r w:rsidRPr="00A9436B">
              <w:rPr>
                <w:rFonts w:ascii="Calibri" w:hAnsi="Calibri"/>
                <w:sz w:val="18"/>
              </w:rPr>
              <w:t>____________________________</w:t>
            </w:r>
          </w:p>
          <w:p w14:paraId="530B9FB9" w14:textId="77777777" w:rsidR="00CF1907" w:rsidRPr="00A9436B" w:rsidRDefault="00D97E6F">
            <w:pPr>
              <w:spacing w:after="0" w:line="240" w:lineRule="auto"/>
              <w:jc w:val="both"/>
              <w:rPr>
                <w:rFonts w:ascii="Calibri" w:hAnsi="Calibri"/>
                <w:sz w:val="18"/>
              </w:rPr>
            </w:pPr>
            <w:r w:rsidRPr="00A9436B">
              <w:rPr>
                <w:rFonts w:ascii="Calibri" w:hAnsi="Calibri"/>
                <w:sz w:val="18"/>
              </w:rPr>
              <w:t xml:space="preserve"> </w:t>
            </w:r>
          </w:p>
          <w:p w14:paraId="7FFB4FF9" w14:textId="77777777" w:rsidR="00CF1907" w:rsidRPr="00A9436B" w:rsidRDefault="00D97E6F">
            <w:pPr>
              <w:spacing w:after="0" w:line="240" w:lineRule="auto"/>
              <w:jc w:val="both"/>
              <w:rPr>
                <w:rFonts w:ascii="Calibri" w:eastAsia="Calibri" w:hAnsi="Calibri" w:cs="Times New Roman"/>
                <w:sz w:val="18"/>
              </w:rPr>
            </w:pPr>
            <w:r w:rsidRPr="00A9436B">
              <w:rPr>
                <w:rFonts w:ascii="Calibri" w:hAnsi="Calibri"/>
                <w:sz w:val="18"/>
              </w:rPr>
              <w:t>____________________________</w:t>
            </w:r>
          </w:p>
          <w:p w14:paraId="67380681" w14:textId="77777777" w:rsidR="00CF1907" w:rsidRPr="00A9436B" w:rsidRDefault="00CF1907">
            <w:pPr>
              <w:spacing w:after="0" w:line="240" w:lineRule="auto"/>
              <w:jc w:val="both"/>
              <w:rPr>
                <w:rFonts w:ascii="Calibri" w:hAnsi="Calibri"/>
                <w:sz w:val="18"/>
              </w:rPr>
            </w:pPr>
          </w:p>
          <w:p w14:paraId="6B5E7739" w14:textId="77777777" w:rsidR="00CF1907" w:rsidRPr="00A9436B" w:rsidRDefault="00D97E6F">
            <w:pPr>
              <w:spacing w:after="0" w:line="240" w:lineRule="auto"/>
              <w:jc w:val="both"/>
              <w:rPr>
                <w:rFonts w:ascii="Calibri" w:eastAsia="Calibri" w:hAnsi="Calibri" w:cs="Times New Roman"/>
                <w:sz w:val="18"/>
              </w:rPr>
            </w:pPr>
            <w:r w:rsidRPr="00A9436B">
              <w:rPr>
                <w:rFonts w:ascii="Calibri" w:hAnsi="Calibri"/>
                <w:sz w:val="18"/>
              </w:rPr>
              <w:t>____________________________</w:t>
            </w:r>
          </w:p>
          <w:p w14:paraId="2210C949" w14:textId="77777777" w:rsidR="00CF1907" w:rsidRPr="00A9436B" w:rsidRDefault="00CF1907">
            <w:pPr>
              <w:spacing w:after="0" w:line="240" w:lineRule="auto"/>
              <w:jc w:val="both"/>
              <w:rPr>
                <w:rFonts w:ascii="Calibri" w:hAnsi="Calibri"/>
                <w:sz w:val="18"/>
              </w:rPr>
            </w:pPr>
          </w:p>
        </w:tc>
      </w:tr>
    </w:tbl>
    <w:p w14:paraId="0F5492E6" w14:textId="77777777" w:rsidR="00CF1907" w:rsidRPr="00A9436B" w:rsidRDefault="00CF1907" w:rsidP="00A9436B">
      <w:pPr>
        <w:pBdr>
          <w:top w:val="nil"/>
          <w:left w:val="nil"/>
          <w:bottom w:val="nil"/>
          <w:right w:val="nil"/>
          <w:between w:val="nil"/>
        </w:pBdr>
        <w:tabs>
          <w:tab w:val="center" w:pos="360"/>
        </w:tabs>
        <w:spacing w:after="0" w:line="240" w:lineRule="auto"/>
        <w:ind w:left="360"/>
        <w:jc w:val="both"/>
        <w:rPr>
          <w:rFonts w:ascii="Calibri" w:hAnsi="Calibri"/>
          <w:b/>
          <w:color w:val="000000"/>
          <w:sz w:val="18"/>
        </w:rPr>
      </w:pPr>
    </w:p>
    <w:p w14:paraId="3A943A6D" w14:textId="77777777" w:rsidR="00CF1907" w:rsidRPr="00A9436B" w:rsidRDefault="00CF1907" w:rsidP="00A9436B">
      <w:pPr>
        <w:pBdr>
          <w:top w:val="nil"/>
          <w:left w:val="nil"/>
          <w:bottom w:val="nil"/>
          <w:right w:val="nil"/>
          <w:between w:val="nil"/>
        </w:pBdr>
        <w:tabs>
          <w:tab w:val="center" w:pos="360"/>
        </w:tabs>
        <w:spacing w:after="0" w:line="240" w:lineRule="auto"/>
        <w:ind w:left="360"/>
        <w:jc w:val="both"/>
        <w:rPr>
          <w:rFonts w:ascii="Calibri" w:hAnsi="Calibri"/>
          <w:b/>
          <w:color w:val="000000"/>
          <w:sz w:val="18"/>
        </w:rPr>
      </w:pPr>
    </w:p>
    <w:p w14:paraId="63923C44" w14:textId="77777777" w:rsidR="00CF1907" w:rsidRPr="00A9436B" w:rsidRDefault="00CF1907" w:rsidP="00A9436B">
      <w:pPr>
        <w:pBdr>
          <w:top w:val="nil"/>
          <w:left w:val="nil"/>
          <w:bottom w:val="nil"/>
          <w:right w:val="nil"/>
          <w:between w:val="nil"/>
        </w:pBdr>
        <w:tabs>
          <w:tab w:val="center" w:pos="360"/>
        </w:tabs>
        <w:spacing w:after="0" w:line="240" w:lineRule="auto"/>
        <w:ind w:left="360"/>
        <w:jc w:val="both"/>
        <w:rPr>
          <w:rFonts w:ascii="Calibri" w:hAnsi="Calibri"/>
          <w:b/>
          <w:color w:val="000000"/>
          <w:sz w:val="18"/>
        </w:rPr>
      </w:pPr>
    </w:p>
    <w:p w14:paraId="7C1EE048" w14:textId="77777777" w:rsidR="00CF1907" w:rsidRPr="00A9436B" w:rsidRDefault="00CF1907">
      <w:pPr>
        <w:spacing w:after="0" w:line="240" w:lineRule="auto"/>
        <w:jc w:val="center"/>
        <w:rPr>
          <w:rFonts w:ascii="Calibri" w:hAnsi="Calibri"/>
          <w:b/>
          <w:sz w:val="18"/>
        </w:rPr>
      </w:pPr>
    </w:p>
    <w:p w14:paraId="478F135B" w14:textId="77777777" w:rsidR="00CF1907" w:rsidRPr="00A9436B" w:rsidRDefault="00D97E6F">
      <w:pPr>
        <w:spacing w:after="160"/>
        <w:rPr>
          <w:rFonts w:ascii="Calibri" w:hAnsi="Calibri"/>
          <w:b/>
          <w:sz w:val="18"/>
          <w:highlight w:val="yellow"/>
        </w:rPr>
      </w:pPr>
      <w:r w:rsidRPr="00A9436B">
        <w:br w:type="page"/>
      </w:r>
    </w:p>
    <w:p w14:paraId="56E664CC" w14:textId="09D605FF" w:rsidR="00CF1907" w:rsidRPr="00FF2057" w:rsidRDefault="00B1086E" w:rsidP="001C2862">
      <w:pPr>
        <w:pStyle w:val="Heading4"/>
        <w:rPr>
          <w:rFonts w:ascii="Helvetica Neue" w:hAnsi="Helvetica Neue"/>
          <w:smallCaps w:val="0"/>
          <w:sz w:val="18"/>
        </w:rPr>
      </w:pPr>
      <w:ins w:id="188" w:author="Doug Nguyen" w:date="2020-12-11T13:44:00Z">
        <w:r>
          <w:rPr>
            <w:rFonts w:ascii="Helvetica Neue" w:eastAsia="Helvetica Neue" w:hAnsi="Helvetica Neue" w:cs="Helvetica Neue"/>
            <w:smallCaps w:val="0"/>
            <w:sz w:val="18"/>
            <w:szCs w:val="18"/>
          </w:rPr>
          <w:lastRenderedPageBreak/>
          <w:t>Attachment</w:t>
        </w:r>
      </w:ins>
      <w:del w:id="189" w:author="Doug Nguyen" w:date="2020-12-11T13:44:00Z">
        <w:r w:rsidR="00D97E6F" w:rsidDel="00B1086E">
          <w:rPr>
            <w:rFonts w:ascii="Helvetica Neue" w:eastAsia="Helvetica Neue" w:hAnsi="Helvetica Neue" w:cs="Helvetica Neue"/>
            <w:smallCaps w:val="0"/>
            <w:sz w:val="18"/>
            <w:szCs w:val="18"/>
          </w:rPr>
          <w:delText>EXHIBIT</w:delText>
        </w:r>
      </w:del>
      <w:r w:rsidR="00D97E6F" w:rsidRPr="00FF2057">
        <w:rPr>
          <w:rFonts w:ascii="Helvetica Neue" w:hAnsi="Helvetica Neue"/>
          <w:smallCaps w:val="0"/>
          <w:sz w:val="18"/>
        </w:rPr>
        <w:t xml:space="preserve"> A</w:t>
      </w:r>
    </w:p>
    <w:p w14:paraId="5FB5BEAC" w14:textId="77777777" w:rsidR="00CF1907" w:rsidRPr="00FF2057" w:rsidRDefault="00D97E6F" w:rsidP="00FF2057">
      <w:pPr>
        <w:pBdr>
          <w:top w:val="nil"/>
          <w:left w:val="nil"/>
          <w:bottom w:val="nil"/>
          <w:right w:val="nil"/>
          <w:between w:val="nil"/>
        </w:pBdr>
        <w:tabs>
          <w:tab w:val="center" w:pos="4680"/>
          <w:tab w:val="right" w:pos="9360"/>
        </w:tabs>
        <w:spacing w:after="0" w:line="240" w:lineRule="auto"/>
        <w:jc w:val="center"/>
        <w:rPr>
          <w:rFonts w:ascii="Helvetica Neue" w:hAnsi="Helvetica Neue"/>
          <w:color w:val="000000"/>
          <w:sz w:val="18"/>
        </w:rPr>
      </w:pPr>
      <w:r w:rsidRPr="00FF2057">
        <w:rPr>
          <w:rFonts w:ascii="Helvetica Neue" w:hAnsi="Helvetica Neue"/>
          <w:b/>
          <w:color w:val="000000"/>
          <w:sz w:val="18"/>
        </w:rPr>
        <w:t>REPORTS</w:t>
      </w:r>
    </w:p>
    <w:p w14:paraId="5A60C125" w14:textId="77777777" w:rsidR="00CF1907" w:rsidRDefault="00CF1907"/>
    <w:tbl>
      <w:tblPr>
        <w:tblStyle w:val="a6"/>
        <w:tblW w:w="10044"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75"/>
        <w:gridCol w:w="5130"/>
        <w:gridCol w:w="2939"/>
      </w:tblGrid>
      <w:tr w:rsidR="001C2862" w14:paraId="4CF4AB8F" w14:textId="77777777">
        <w:trPr>
          <w:trHeight w:val="596"/>
          <w:jc w:val="right"/>
        </w:trPr>
        <w:tc>
          <w:tcPr>
            <w:tcW w:w="1975" w:type="dxa"/>
            <w:tcBorders>
              <w:top w:val="single" w:sz="4" w:space="0" w:color="000000"/>
              <w:left w:val="single" w:sz="4" w:space="0" w:color="000000"/>
              <w:bottom w:val="single" w:sz="4" w:space="0" w:color="000000"/>
              <w:right w:val="single" w:sz="4" w:space="0" w:color="000000"/>
            </w:tcBorders>
            <w:shd w:val="clear" w:color="auto" w:fill="DAEEF3"/>
            <w:vAlign w:val="center"/>
          </w:tcPr>
          <w:p w14:paraId="4CDEA186" w14:textId="092F1F20" w:rsidR="00CF1907" w:rsidRPr="00FF2057" w:rsidRDefault="008177CE">
            <w:pPr>
              <w:spacing w:after="0" w:line="240" w:lineRule="auto"/>
              <w:jc w:val="center"/>
              <w:rPr>
                <w:rFonts w:ascii="Calibri" w:hAnsi="Calibri"/>
                <w:b/>
                <w:sz w:val="18"/>
              </w:rPr>
            </w:pPr>
            <w:del w:id="190" w:author="3Q" w:date="2020-11-18T10:26:00Z">
              <w:r w:rsidRPr="005F0ED1">
                <w:rPr>
                  <w:rFonts w:asciiTheme="minorHAnsi" w:hAnsiTheme="minorHAnsi" w:cstheme="minorHAnsi"/>
                  <w:sz w:val="18"/>
                  <w:szCs w:val="18"/>
                </w:rPr>
                <w:br w:type="page"/>
              </w:r>
            </w:del>
            <w:r w:rsidR="00D97E6F" w:rsidRPr="00FF2057">
              <w:rPr>
                <w:rFonts w:ascii="Calibri" w:hAnsi="Calibri"/>
                <w:b/>
                <w:sz w:val="18"/>
              </w:rPr>
              <w:t>Report Name</w:t>
            </w:r>
          </w:p>
        </w:tc>
        <w:tc>
          <w:tcPr>
            <w:tcW w:w="5130" w:type="dxa"/>
            <w:tcBorders>
              <w:top w:val="single" w:sz="4" w:space="0" w:color="000000"/>
              <w:left w:val="single" w:sz="4" w:space="0" w:color="000000"/>
              <w:bottom w:val="single" w:sz="4" w:space="0" w:color="000000"/>
              <w:right w:val="single" w:sz="4" w:space="0" w:color="000000"/>
            </w:tcBorders>
            <w:shd w:val="clear" w:color="auto" w:fill="DAEEF3"/>
            <w:vAlign w:val="center"/>
          </w:tcPr>
          <w:p w14:paraId="13E77FE7" w14:textId="77777777" w:rsidR="00CF1907" w:rsidRPr="00FF2057" w:rsidRDefault="00D97E6F">
            <w:pPr>
              <w:spacing w:after="0" w:line="240" w:lineRule="auto"/>
              <w:jc w:val="center"/>
              <w:rPr>
                <w:rFonts w:ascii="Calibri" w:eastAsia="Calibri" w:hAnsi="Calibri" w:cs="Times New Roman"/>
                <w:b/>
                <w:sz w:val="18"/>
              </w:rPr>
            </w:pPr>
            <w:r w:rsidRPr="00FF2057">
              <w:rPr>
                <w:rFonts w:ascii="Calibri" w:hAnsi="Calibri"/>
                <w:b/>
                <w:sz w:val="18"/>
              </w:rPr>
              <w:t>Report Description</w:t>
            </w:r>
          </w:p>
        </w:tc>
        <w:tc>
          <w:tcPr>
            <w:tcW w:w="2939" w:type="dxa"/>
            <w:tcBorders>
              <w:top w:val="single" w:sz="4" w:space="0" w:color="000000"/>
              <w:left w:val="single" w:sz="4" w:space="0" w:color="000000"/>
              <w:bottom w:val="single" w:sz="4" w:space="0" w:color="000000"/>
              <w:right w:val="single" w:sz="4" w:space="0" w:color="000000"/>
            </w:tcBorders>
            <w:shd w:val="clear" w:color="auto" w:fill="DAEEF3"/>
            <w:vAlign w:val="center"/>
          </w:tcPr>
          <w:p w14:paraId="33227BD0" w14:textId="77777777" w:rsidR="00CF1907" w:rsidRPr="00FF2057" w:rsidRDefault="00D97E6F">
            <w:pPr>
              <w:spacing w:after="0" w:line="240" w:lineRule="auto"/>
              <w:jc w:val="center"/>
              <w:rPr>
                <w:rFonts w:ascii="Calibri" w:eastAsia="Calibri" w:hAnsi="Calibri" w:cs="Times New Roman"/>
                <w:b/>
                <w:sz w:val="18"/>
              </w:rPr>
            </w:pPr>
            <w:r w:rsidRPr="00FF2057">
              <w:rPr>
                <w:rFonts w:ascii="Calibri" w:hAnsi="Calibri"/>
                <w:b/>
                <w:sz w:val="18"/>
              </w:rPr>
              <w:t>Delivery Method and Acceptance Criteria, if applicable</w:t>
            </w:r>
          </w:p>
        </w:tc>
      </w:tr>
      <w:tr w:rsidR="00CF1907" w14:paraId="4224350F" w14:textId="77777777" w:rsidTr="00FF2057">
        <w:trPr>
          <w:trHeight w:val="2006"/>
          <w:jc w:val="right"/>
        </w:trPr>
        <w:tc>
          <w:tcPr>
            <w:tcW w:w="1975" w:type="dxa"/>
            <w:tcBorders>
              <w:top w:val="single" w:sz="4" w:space="0" w:color="000000"/>
              <w:left w:val="single" w:sz="4" w:space="0" w:color="000000"/>
              <w:bottom w:val="single" w:sz="4" w:space="0" w:color="000000"/>
              <w:right w:val="single" w:sz="4" w:space="0" w:color="000000"/>
            </w:tcBorders>
            <w:vAlign w:val="center"/>
          </w:tcPr>
          <w:p w14:paraId="61667459" w14:textId="77777777" w:rsidR="00CF1907" w:rsidRPr="00FF2057" w:rsidRDefault="00D97E6F">
            <w:pPr>
              <w:spacing w:after="0" w:line="240" w:lineRule="auto"/>
              <w:jc w:val="center"/>
              <w:rPr>
                <w:rFonts w:ascii="Calibri" w:hAnsi="Calibri"/>
                <w:sz w:val="18"/>
              </w:rPr>
            </w:pPr>
            <w:r w:rsidRPr="00FF2057">
              <w:rPr>
                <w:rFonts w:ascii="Calibri" w:hAnsi="Calibri"/>
                <w:sz w:val="18"/>
              </w:rPr>
              <w:t>Quarterly Business Review (“</w:t>
            </w:r>
            <w:r w:rsidRPr="00FF2057">
              <w:rPr>
                <w:rFonts w:ascii="Calibri" w:hAnsi="Calibri"/>
                <w:b/>
                <w:sz w:val="18"/>
              </w:rPr>
              <w:t>QBR</w:t>
            </w:r>
            <w:r w:rsidRPr="00FF2057">
              <w:rPr>
                <w:rFonts w:ascii="Calibri" w:eastAsia="Calibri" w:hAnsi="Calibri"/>
                <w:sz w:val="18"/>
              </w:rPr>
              <w:t>”)</w:t>
            </w:r>
          </w:p>
        </w:tc>
        <w:tc>
          <w:tcPr>
            <w:tcW w:w="5130" w:type="dxa"/>
            <w:tcBorders>
              <w:top w:val="single" w:sz="4" w:space="0" w:color="000000"/>
              <w:left w:val="single" w:sz="4" w:space="0" w:color="000000"/>
              <w:bottom w:val="single" w:sz="4" w:space="0" w:color="000000"/>
              <w:right w:val="single" w:sz="4" w:space="0" w:color="000000"/>
            </w:tcBorders>
            <w:vAlign w:val="center"/>
          </w:tcPr>
          <w:p w14:paraId="328A6DA6" w14:textId="77777777" w:rsidR="00CF1907" w:rsidRPr="00FF2057" w:rsidRDefault="00D97E6F">
            <w:pPr>
              <w:spacing w:after="0" w:line="240" w:lineRule="auto"/>
              <w:rPr>
                <w:rFonts w:ascii="Calibri" w:eastAsia="Calibri" w:hAnsi="Calibri" w:cs="Times New Roman"/>
                <w:sz w:val="18"/>
              </w:rPr>
            </w:pPr>
            <w:r w:rsidRPr="00FF2057">
              <w:rPr>
                <w:rFonts w:ascii="Calibri" w:hAnsi="Calibri"/>
                <w:sz w:val="18"/>
              </w:rPr>
              <w:t>Formal account check-in to provide feedback to both Vendor and Facebook. Report shall include but is not limited to the following:</w:t>
            </w:r>
          </w:p>
          <w:p w14:paraId="039D41B0" w14:textId="77777777" w:rsidR="00CF1907" w:rsidRPr="00FF2057" w:rsidRDefault="00CF1907">
            <w:pPr>
              <w:spacing w:after="0" w:line="240" w:lineRule="auto"/>
              <w:rPr>
                <w:rFonts w:ascii="Calibri" w:hAnsi="Calibri"/>
                <w:sz w:val="18"/>
              </w:rPr>
            </w:pPr>
          </w:p>
          <w:p w14:paraId="42EDC23F" w14:textId="77777777" w:rsidR="00CF1907" w:rsidRPr="00FF2057" w:rsidRDefault="00D97E6F" w:rsidP="00FF2057">
            <w:pPr>
              <w:numPr>
                <w:ilvl w:val="0"/>
                <w:numId w:val="6"/>
              </w:numPr>
              <w:pBdr>
                <w:top w:val="nil"/>
                <w:left w:val="nil"/>
                <w:bottom w:val="nil"/>
                <w:right w:val="nil"/>
                <w:between w:val="nil"/>
              </w:pBdr>
              <w:spacing w:after="0" w:line="240" w:lineRule="auto"/>
              <w:ind w:left="256" w:hanging="256"/>
              <w:rPr>
                <w:color w:val="000000"/>
                <w:sz w:val="18"/>
              </w:rPr>
            </w:pPr>
            <w:r w:rsidRPr="00FF2057">
              <w:rPr>
                <w:rFonts w:ascii="Calibri" w:hAnsi="Calibri"/>
                <w:color w:val="000000"/>
                <w:sz w:val="18"/>
              </w:rPr>
              <w:t>Qualitative review of Facebook and Vendor relationship</w:t>
            </w:r>
          </w:p>
          <w:p w14:paraId="3641C567" w14:textId="77777777" w:rsidR="00CF1907" w:rsidRPr="00FF2057" w:rsidRDefault="00D97E6F" w:rsidP="00FF2057">
            <w:pPr>
              <w:numPr>
                <w:ilvl w:val="0"/>
                <w:numId w:val="6"/>
              </w:numPr>
              <w:pBdr>
                <w:top w:val="nil"/>
                <w:left w:val="nil"/>
                <w:bottom w:val="nil"/>
                <w:right w:val="nil"/>
                <w:between w:val="nil"/>
              </w:pBdr>
              <w:spacing w:after="0" w:line="240" w:lineRule="auto"/>
              <w:ind w:left="256" w:hanging="256"/>
              <w:rPr>
                <w:color w:val="000000"/>
                <w:sz w:val="18"/>
              </w:rPr>
            </w:pPr>
            <w:r w:rsidRPr="00FF2057">
              <w:rPr>
                <w:rFonts w:ascii="Calibri" w:hAnsi="Calibri"/>
                <w:color w:val="000000"/>
                <w:sz w:val="18"/>
              </w:rPr>
              <w:t>Summary of contract compliance, billing information, staffing hours (including reconciliation), remuneration, and marketplace related issues and opportunities.</w:t>
            </w:r>
          </w:p>
          <w:p w14:paraId="143EC415" w14:textId="77777777" w:rsidR="00CF1907" w:rsidRPr="00FF2057" w:rsidRDefault="00CF1907">
            <w:pPr>
              <w:spacing w:after="0" w:line="240" w:lineRule="auto"/>
              <w:rPr>
                <w:rFonts w:ascii="Calibri" w:hAnsi="Calibri"/>
                <w:sz w:val="18"/>
              </w:rPr>
            </w:pPr>
          </w:p>
        </w:tc>
        <w:tc>
          <w:tcPr>
            <w:tcW w:w="2939" w:type="dxa"/>
            <w:tcBorders>
              <w:top w:val="single" w:sz="4" w:space="0" w:color="000000"/>
              <w:left w:val="single" w:sz="4" w:space="0" w:color="000000"/>
              <w:bottom w:val="single" w:sz="4" w:space="0" w:color="000000"/>
              <w:right w:val="single" w:sz="4" w:space="0" w:color="000000"/>
            </w:tcBorders>
            <w:vAlign w:val="center"/>
          </w:tcPr>
          <w:p w14:paraId="46F50DEE" w14:textId="77777777" w:rsidR="00CF1907" w:rsidRPr="00FF2057" w:rsidRDefault="00D97E6F">
            <w:pPr>
              <w:spacing w:after="0" w:line="240" w:lineRule="auto"/>
              <w:rPr>
                <w:rFonts w:ascii="Calibri" w:eastAsia="Calibri" w:hAnsi="Calibri" w:cs="Times New Roman"/>
                <w:sz w:val="18"/>
              </w:rPr>
            </w:pPr>
            <w:r w:rsidRPr="00FF2057">
              <w:rPr>
                <w:rFonts w:ascii="Calibri" w:hAnsi="Calibri"/>
                <w:sz w:val="18"/>
              </w:rPr>
              <w:t xml:space="preserve">Meetings will be conducted live or via video conference during the month following the end of the previous calendar quarter. Facebook and Vendor will provide a standardized format to be used for each QBR. </w:t>
            </w:r>
          </w:p>
        </w:tc>
      </w:tr>
      <w:tr w:rsidR="00CF1907" w14:paraId="659184F9" w14:textId="77777777" w:rsidTr="00FF2057">
        <w:trPr>
          <w:trHeight w:val="3086"/>
          <w:jc w:val="right"/>
        </w:trPr>
        <w:tc>
          <w:tcPr>
            <w:tcW w:w="1975" w:type="dxa"/>
            <w:tcBorders>
              <w:top w:val="single" w:sz="4" w:space="0" w:color="000000"/>
              <w:left w:val="single" w:sz="4" w:space="0" w:color="000000"/>
              <w:bottom w:val="single" w:sz="4" w:space="0" w:color="000000"/>
              <w:right w:val="single" w:sz="4" w:space="0" w:color="000000"/>
            </w:tcBorders>
            <w:vAlign w:val="center"/>
          </w:tcPr>
          <w:p w14:paraId="021452E0" w14:textId="77777777" w:rsidR="00CF1907" w:rsidRPr="00FF2057" w:rsidRDefault="00D97E6F">
            <w:pPr>
              <w:spacing w:after="0" w:line="240" w:lineRule="auto"/>
              <w:jc w:val="center"/>
              <w:rPr>
                <w:rFonts w:ascii="Calibri" w:hAnsi="Calibri"/>
                <w:sz w:val="18"/>
              </w:rPr>
            </w:pPr>
            <w:r w:rsidRPr="00FF2057">
              <w:rPr>
                <w:rFonts w:ascii="Calibri" w:hAnsi="Calibri"/>
                <w:sz w:val="18"/>
              </w:rPr>
              <w:t>Staff Plan Report (“</w:t>
            </w:r>
            <w:r w:rsidRPr="00FF2057">
              <w:rPr>
                <w:rFonts w:ascii="Calibri" w:hAnsi="Calibri"/>
                <w:b/>
                <w:sz w:val="18"/>
              </w:rPr>
              <w:t>Staff Plan</w:t>
            </w:r>
            <w:r w:rsidRPr="00FF2057">
              <w:rPr>
                <w:rFonts w:ascii="Calibri" w:eastAsia="Calibri" w:hAnsi="Calibri"/>
                <w:sz w:val="18"/>
              </w:rPr>
              <w:t>”)</w:t>
            </w:r>
          </w:p>
        </w:tc>
        <w:tc>
          <w:tcPr>
            <w:tcW w:w="5130" w:type="dxa"/>
            <w:tcBorders>
              <w:top w:val="single" w:sz="4" w:space="0" w:color="000000"/>
              <w:left w:val="single" w:sz="4" w:space="0" w:color="000000"/>
              <w:bottom w:val="single" w:sz="4" w:space="0" w:color="000000"/>
              <w:right w:val="single" w:sz="4" w:space="0" w:color="000000"/>
            </w:tcBorders>
            <w:vAlign w:val="center"/>
          </w:tcPr>
          <w:p w14:paraId="60BC075B" w14:textId="77777777" w:rsidR="00CF1907" w:rsidRPr="00FF2057" w:rsidRDefault="00D97E6F">
            <w:pPr>
              <w:spacing w:after="0" w:line="240" w:lineRule="auto"/>
              <w:rPr>
                <w:rFonts w:ascii="Calibri" w:eastAsia="Calibri" w:hAnsi="Calibri" w:cs="Times New Roman"/>
                <w:sz w:val="18"/>
              </w:rPr>
            </w:pPr>
            <w:r w:rsidRPr="00FF2057">
              <w:rPr>
                <w:rFonts w:ascii="Calibri" w:hAnsi="Calibri"/>
                <w:sz w:val="18"/>
              </w:rPr>
              <w:t>Report that will track the mutually approved staffing plan for Vendor resources for each campaign and/or project. Report shall include but is not limited to the following:</w:t>
            </w:r>
          </w:p>
          <w:p w14:paraId="28731FCE" w14:textId="77777777" w:rsidR="00CF1907" w:rsidRPr="00FF2057" w:rsidRDefault="00CF1907">
            <w:pPr>
              <w:spacing w:after="0" w:line="240" w:lineRule="auto"/>
              <w:rPr>
                <w:rFonts w:ascii="Calibri" w:hAnsi="Calibri"/>
                <w:sz w:val="18"/>
              </w:rPr>
            </w:pPr>
          </w:p>
          <w:p w14:paraId="6397E1F9" w14:textId="77777777" w:rsidR="00CF1907" w:rsidRPr="00FF2057" w:rsidRDefault="00D97E6F" w:rsidP="00FF2057">
            <w:pPr>
              <w:numPr>
                <w:ilvl w:val="0"/>
                <w:numId w:val="6"/>
              </w:numPr>
              <w:pBdr>
                <w:top w:val="nil"/>
                <w:left w:val="nil"/>
                <w:bottom w:val="nil"/>
                <w:right w:val="nil"/>
                <w:between w:val="nil"/>
              </w:pBdr>
              <w:spacing w:after="0" w:line="240" w:lineRule="auto"/>
              <w:ind w:left="256" w:hanging="256"/>
              <w:rPr>
                <w:color w:val="000000"/>
                <w:sz w:val="18"/>
              </w:rPr>
            </w:pPr>
            <w:r w:rsidRPr="00FF2057">
              <w:rPr>
                <w:rFonts w:ascii="Calibri" w:hAnsi="Calibri"/>
                <w:color w:val="000000"/>
                <w:sz w:val="18"/>
              </w:rPr>
              <w:t>Total fees approved for each role and office location by the Facebook Growth Marketing Manager.</w:t>
            </w:r>
          </w:p>
          <w:p w14:paraId="54C4F9E1" w14:textId="77777777" w:rsidR="00CF1907" w:rsidRPr="00FF2057" w:rsidRDefault="00D97E6F" w:rsidP="00FF2057">
            <w:pPr>
              <w:numPr>
                <w:ilvl w:val="0"/>
                <w:numId w:val="6"/>
              </w:numPr>
              <w:pBdr>
                <w:top w:val="nil"/>
                <w:left w:val="nil"/>
                <w:bottom w:val="nil"/>
                <w:right w:val="nil"/>
                <w:between w:val="nil"/>
              </w:pBdr>
              <w:spacing w:after="0" w:line="240" w:lineRule="auto"/>
              <w:ind w:left="256" w:hanging="256"/>
              <w:rPr>
                <w:color w:val="000000"/>
                <w:sz w:val="18"/>
              </w:rPr>
            </w:pPr>
            <w:r w:rsidRPr="00FF2057">
              <w:rPr>
                <w:rFonts w:ascii="Calibri" w:hAnsi="Calibri"/>
                <w:color w:val="000000"/>
                <w:sz w:val="18"/>
              </w:rPr>
              <w:t>Total resource hours approved for each role and office location by the Facebook Growth Marketing Manager.</w:t>
            </w:r>
          </w:p>
          <w:p w14:paraId="23B30036" w14:textId="77777777" w:rsidR="00CF1907" w:rsidRPr="00FF2057" w:rsidRDefault="00D97E6F" w:rsidP="00FF2057">
            <w:pPr>
              <w:numPr>
                <w:ilvl w:val="0"/>
                <w:numId w:val="6"/>
              </w:numPr>
              <w:pBdr>
                <w:top w:val="nil"/>
                <w:left w:val="nil"/>
                <w:bottom w:val="nil"/>
                <w:right w:val="nil"/>
                <w:between w:val="nil"/>
              </w:pBdr>
              <w:spacing w:after="0" w:line="240" w:lineRule="auto"/>
              <w:ind w:left="256" w:hanging="256"/>
              <w:rPr>
                <w:color w:val="000000"/>
                <w:sz w:val="18"/>
              </w:rPr>
            </w:pPr>
            <w:r w:rsidRPr="00FF2057">
              <w:rPr>
                <w:rFonts w:ascii="Calibri" w:hAnsi="Calibri"/>
                <w:color w:val="000000"/>
                <w:sz w:val="18"/>
              </w:rPr>
              <w:t>Total travel expenses approved for each Vendor resource.</w:t>
            </w:r>
          </w:p>
          <w:p w14:paraId="251BD86F" w14:textId="77777777" w:rsidR="00CF1907" w:rsidRPr="00FF2057" w:rsidRDefault="00D97E6F" w:rsidP="00FF2057">
            <w:pPr>
              <w:numPr>
                <w:ilvl w:val="0"/>
                <w:numId w:val="6"/>
              </w:numPr>
              <w:pBdr>
                <w:top w:val="nil"/>
                <w:left w:val="nil"/>
                <w:bottom w:val="nil"/>
                <w:right w:val="nil"/>
                <w:between w:val="nil"/>
              </w:pBdr>
              <w:spacing w:after="0" w:line="240" w:lineRule="auto"/>
              <w:ind w:left="256" w:hanging="256"/>
              <w:rPr>
                <w:color w:val="000000"/>
                <w:sz w:val="18"/>
              </w:rPr>
            </w:pPr>
            <w:r w:rsidRPr="00FF2057">
              <w:rPr>
                <w:rFonts w:ascii="Calibri" w:hAnsi="Calibri"/>
                <w:color w:val="000000"/>
                <w:sz w:val="18"/>
              </w:rPr>
              <w:t>Qualitative plan of the Service delivery.</w:t>
            </w:r>
          </w:p>
          <w:p w14:paraId="384AD25F" w14:textId="77777777" w:rsidR="00CF1907" w:rsidRPr="00FF2057" w:rsidRDefault="00CF1907" w:rsidP="00FF2057">
            <w:pPr>
              <w:pBdr>
                <w:top w:val="nil"/>
                <w:left w:val="nil"/>
                <w:bottom w:val="nil"/>
                <w:right w:val="nil"/>
                <w:between w:val="nil"/>
              </w:pBdr>
              <w:spacing w:after="0" w:line="240" w:lineRule="auto"/>
              <w:ind w:left="256"/>
              <w:rPr>
                <w:rFonts w:ascii="Calibri" w:hAnsi="Calibri"/>
                <w:color w:val="000000"/>
              </w:rPr>
            </w:pPr>
          </w:p>
        </w:tc>
        <w:tc>
          <w:tcPr>
            <w:tcW w:w="2939" w:type="dxa"/>
            <w:tcBorders>
              <w:top w:val="single" w:sz="4" w:space="0" w:color="000000"/>
              <w:left w:val="single" w:sz="4" w:space="0" w:color="000000"/>
              <w:bottom w:val="single" w:sz="4" w:space="0" w:color="000000"/>
              <w:right w:val="single" w:sz="4" w:space="0" w:color="000000"/>
            </w:tcBorders>
            <w:vAlign w:val="center"/>
          </w:tcPr>
          <w:p w14:paraId="29755B42" w14:textId="77777777" w:rsidR="00CF1907" w:rsidRPr="00FF2057" w:rsidRDefault="00D97E6F">
            <w:pPr>
              <w:spacing w:after="0" w:line="240" w:lineRule="auto"/>
              <w:rPr>
                <w:rFonts w:ascii="Calibri" w:eastAsia="Calibri" w:hAnsi="Calibri" w:cs="Times New Roman"/>
                <w:sz w:val="18"/>
              </w:rPr>
            </w:pPr>
            <w:r w:rsidRPr="00FF2057">
              <w:rPr>
                <w:rFonts w:ascii="Calibri" w:hAnsi="Calibri"/>
                <w:sz w:val="18"/>
              </w:rPr>
              <w:t xml:space="preserve">Report shall be one Excel file to be completed and provided to the Facebook Sourcing Manager and Growth Marketing Manager on a monthly basis before the fifteenth (15th) business day of the following month with a sheet dedicated to each Facebook business unit and a one summary sheet that provides an aggregate view of the Staff Plan Report. </w:t>
            </w:r>
          </w:p>
          <w:p w14:paraId="163AB72A" w14:textId="77777777" w:rsidR="00CF1907" w:rsidRPr="00FF2057" w:rsidRDefault="00CF1907">
            <w:pPr>
              <w:spacing w:after="0" w:line="240" w:lineRule="auto"/>
              <w:rPr>
                <w:rFonts w:ascii="Calibri" w:hAnsi="Calibri"/>
                <w:sz w:val="18"/>
              </w:rPr>
            </w:pPr>
          </w:p>
        </w:tc>
      </w:tr>
      <w:tr w:rsidR="00CF1907" w14:paraId="1C1EA7A7" w14:textId="77777777" w:rsidTr="00FF2057">
        <w:trPr>
          <w:trHeight w:val="3230"/>
          <w:jc w:val="right"/>
        </w:trPr>
        <w:tc>
          <w:tcPr>
            <w:tcW w:w="1975" w:type="dxa"/>
            <w:tcBorders>
              <w:top w:val="single" w:sz="4" w:space="0" w:color="000000"/>
              <w:left w:val="single" w:sz="4" w:space="0" w:color="000000"/>
              <w:bottom w:val="single" w:sz="4" w:space="0" w:color="000000"/>
              <w:right w:val="single" w:sz="4" w:space="0" w:color="000000"/>
            </w:tcBorders>
            <w:vAlign w:val="center"/>
          </w:tcPr>
          <w:p w14:paraId="1AA71F93" w14:textId="77777777" w:rsidR="00CF1907" w:rsidRPr="00FF2057" w:rsidRDefault="00D97E6F">
            <w:pPr>
              <w:spacing w:after="0" w:line="240" w:lineRule="auto"/>
              <w:jc w:val="center"/>
              <w:rPr>
                <w:rFonts w:ascii="Calibri" w:hAnsi="Calibri"/>
                <w:sz w:val="18"/>
              </w:rPr>
            </w:pPr>
            <w:r w:rsidRPr="00FF2057">
              <w:rPr>
                <w:rFonts w:ascii="Calibri" w:hAnsi="Calibri"/>
                <w:sz w:val="18"/>
              </w:rPr>
              <w:t>Staff Reconciliation Report (“</w:t>
            </w:r>
            <w:r w:rsidRPr="00FF2057">
              <w:rPr>
                <w:rFonts w:ascii="Calibri" w:hAnsi="Calibri"/>
                <w:b/>
                <w:sz w:val="18"/>
              </w:rPr>
              <w:t>Reconciliation</w:t>
            </w:r>
            <w:r w:rsidRPr="00FF2057">
              <w:rPr>
                <w:rFonts w:ascii="Calibri" w:eastAsia="Calibri" w:hAnsi="Calibri"/>
                <w:sz w:val="18"/>
              </w:rPr>
              <w:t>”)</w:t>
            </w:r>
          </w:p>
        </w:tc>
        <w:tc>
          <w:tcPr>
            <w:tcW w:w="5130" w:type="dxa"/>
            <w:tcBorders>
              <w:top w:val="single" w:sz="4" w:space="0" w:color="000000"/>
              <w:left w:val="single" w:sz="4" w:space="0" w:color="000000"/>
              <w:bottom w:val="single" w:sz="4" w:space="0" w:color="000000"/>
              <w:right w:val="single" w:sz="4" w:space="0" w:color="000000"/>
            </w:tcBorders>
            <w:vAlign w:val="center"/>
          </w:tcPr>
          <w:p w14:paraId="1872F916" w14:textId="77777777" w:rsidR="00CF1907" w:rsidRPr="00FF2057" w:rsidRDefault="00D97E6F">
            <w:pPr>
              <w:spacing w:after="0" w:line="240" w:lineRule="auto"/>
              <w:rPr>
                <w:rFonts w:ascii="Calibri" w:eastAsia="Calibri" w:hAnsi="Calibri" w:cs="Times New Roman"/>
                <w:sz w:val="18"/>
              </w:rPr>
            </w:pPr>
            <w:r w:rsidRPr="00FF2057">
              <w:rPr>
                <w:rFonts w:ascii="Calibri" w:hAnsi="Calibri"/>
                <w:sz w:val="18"/>
              </w:rPr>
              <w:t xml:space="preserve">Report that will reconcile the Staff Plan against the actual fees and resources spent for each campaign and/or project. Report shall include but is not limited to the following: </w:t>
            </w:r>
          </w:p>
          <w:p w14:paraId="0DCA7AB1" w14:textId="77777777" w:rsidR="00CF1907" w:rsidRPr="00FF2057" w:rsidRDefault="00CF1907">
            <w:pPr>
              <w:spacing w:after="0" w:line="240" w:lineRule="auto"/>
              <w:rPr>
                <w:rFonts w:ascii="Calibri" w:hAnsi="Calibri"/>
                <w:sz w:val="18"/>
              </w:rPr>
            </w:pPr>
          </w:p>
          <w:p w14:paraId="2BD18688" w14:textId="77777777" w:rsidR="00CF1907" w:rsidRPr="00FF2057" w:rsidRDefault="00D97E6F" w:rsidP="00FF2057">
            <w:pPr>
              <w:numPr>
                <w:ilvl w:val="0"/>
                <w:numId w:val="6"/>
              </w:numPr>
              <w:pBdr>
                <w:top w:val="nil"/>
                <w:left w:val="nil"/>
                <w:bottom w:val="nil"/>
                <w:right w:val="nil"/>
                <w:between w:val="nil"/>
              </w:pBdr>
              <w:spacing w:after="0" w:line="240" w:lineRule="auto"/>
              <w:ind w:left="256" w:hanging="256"/>
              <w:rPr>
                <w:color w:val="000000"/>
                <w:sz w:val="18"/>
              </w:rPr>
            </w:pPr>
            <w:r w:rsidRPr="00FF2057">
              <w:rPr>
                <w:rFonts w:ascii="Calibri" w:hAnsi="Calibri"/>
                <w:color w:val="000000"/>
                <w:sz w:val="18"/>
              </w:rPr>
              <w:t xml:space="preserve">Resource hours completed and reported in thirty (30) minute increments for each Vendor resource. </w:t>
            </w:r>
          </w:p>
          <w:p w14:paraId="2022EC05" w14:textId="77777777" w:rsidR="00CF1907" w:rsidRPr="00FF2057" w:rsidRDefault="00D97E6F" w:rsidP="00FF2057">
            <w:pPr>
              <w:numPr>
                <w:ilvl w:val="0"/>
                <w:numId w:val="6"/>
              </w:numPr>
              <w:pBdr>
                <w:top w:val="nil"/>
                <w:left w:val="nil"/>
                <w:bottom w:val="nil"/>
                <w:right w:val="nil"/>
                <w:between w:val="nil"/>
              </w:pBdr>
              <w:spacing w:after="0" w:line="240" w:lineRule="auto"/>
              <w:ind w:left="256" w:hanging="256"/>
              <w:rPr>
                <w:color w:val="000000"/>
                <w:sz w:val="18"/>
              </w:rPr>
            </w:pPr>
            <w:r w:rsidRPr="00FF2057">
              <w:rPr>
                <w:rFonts w:ascii="Calibri" w:hAnsi="Calibri"/>
                <w:color w:val="000000"/>
                <w:sz w:val="18"/>
              </w:rPr>
              <w:t>Travel expenses incurred for each Vendor resource.</w:t>
            </w:r>
          </w:p>
          <w:p w14:paraId="76C542C5" w14:textId="77777777" w:rsidR="00CF1907" w:rsidRPr="00FF2057" w:rsidRDefault="00D97E6F" w:rsidP="00FF2057">
            <w:pPr>
              <w:numPr>
                <w:ilvl w:val="0"/>
                <w:numId w:val="6"/>
              </w:numPr>
              <w:pBdr>
                <w:top w:val="nil"/>
                <w:left w:val="nil"/>
                <w:bottom w:val="nil"/>
                <w:right w:val="nil"/>
                <w:between w:val="nil"/>
              </w:pBdr>
              <w:spacing w:after="0" w:line="240" w:lineRule="auto"/>
              <w:ind w:left="256" w:hanging="256"/>
              <w:rPr>
                <w:color w:val="000000"/>
              </w:rPr>
            </w:pPr>
            <w:r w:rsidRPr="00FF2057">
              <w:rPr>
                <w:rFonts w:ascii="Calibri" w:hAnsi="Calibri"/>
                <w:color w:val="000000"/>
                <w:sz w:val="18"/>
              </w:rPr>
              <w:t xml:space="preserve">Project delivery and fee statuses. </w:t>
            </w:r>
          </w:p>
          <w:p w14:paraId="089F804C" w14:textId="77777777" w:rsidR="00CF1907" w:rsidRPr="00FF2057" w:rsidRDefault="00D97E6F" w:rsidP="00FF2057">
            <w:pPr>
              <w:numPr>
                <w:ilvl w:val="0"/>
                <w:numId w:val="6"/>
              </w:numPr>
              <w:pBdr>
                <w:top w:val="nil"/>
                <w:left w:val="nil"/>
                <w:bottom w:val="nil"/>
                <w:right w:val="nil"/>
                <w:between w:val="nil"/>
              </w:pBdr>
              <w:spacing w:after="0" w:line="240" w:lineRule="auto"/>
              <w:ind w:left="256" w:hanging="256"/>
              <w:rPr>
                <w:color w:val="000000"/>
              </w:rPr>
            </w:pPr>
            <w:r w:rsidRPr="00FF2057">
              <w:rPr>
                <w:rFonts w:ascii="Calibri" w:hAnsi="Calibri"/>
                <w:color w:val="000000"/>
                <w:sz w:val="18"/>
              </w:rPr>
              <w:t>Billing information, remuneration, and marketplace related issues and opportunities.</w:t>
            </w:r>
          </w:p>
          <w:p w14:paraId="6A09997B" w14:textId="77777777" w:rsidR="00CF1907" w:rsidRPr="00FF2057" w:rsidRDefault="00D97E6F" w:rsidP="00FF2057">
            <w:pPr>
              <w:numPr>
                <w:ilvl w:val="0"/>
                <w:numId w:val="6"/>
              </w:numPr>
              <w:pBdr>
                <w:top w:val="nil"/>
                <w:left w:val="nil"/>
                <w:bottom w:val="nil"/>
                <w:right w:val="nil"/>
                <w:between w:val="nil"/>
              </w:pBdr>
              <w:spacing w:after="0" w:line="240" w:lineRule="auto"/>
              <w:ind w:left="256" w:hanging="256"/>
              <w:rPr>
                <w:color w:val="000000"/>
                <w:sz w:val="18"/>
              </w:rPr>
            </w:pPr>
            <w:r w:rsidRPr="00FF2057">
              <w:rPr>
                <w:rFonts w:ascii="Calibri" w:hAnsi="Calibri"/>
                <w:color w:val="000000"/>
                <w:sz w:val="18"/>
              </w:rPr>
              <w:t>Qualitative review of the Service delivery against the Staff Plan.</w:t>
            </w:r>
          </w:p>
        </w:tc>
        <w:tc>
          <w:tcPr>
            <w:tcW w:w="2939" w:type="dxa"/>
            <w:tcBorders>
              <w:top w:val="single" w:sz="4" w:space="0" w:color="000000"/>
              <w:left w:val="single" w:sz="4" w:space="0" w:color="000000"/>
              <w:bottom w:val="single" w:sz="4" w:space="0" w:color="000000"/>
              <w:right w:val="single" w:sz="4" w:space="0" w:color="000000"/>
            </w:tcBorders>
            <w:vAlign w:val="center"/>
          </w:tcPr>
          <w:p w14:paraId="0D51F487" w14:textId="77777777" w:rsidR="00CF1907" w:rsidRPr="00FF2057" w:rsidRDefault="00D97E6F">
            <w:pPr>
              <w:spacing w:after="0" w:line="240" w:lineRule="auto"/>
              <w:rPr>
                <w:rFonts w:ascii="Calibri" w:eastAsia="Calibri" w:hAnsi="Calibri" w:cs="Times New Roman"/>
                <w:sz w:val="18"/>
              </w:rPr>
            </w:pPr>
            <w:r w:rsidRPr="00FF2057">
              <w:rPr>
                <w:rFonts w:ascii="Calibri" w:hAnsi="Calibri"/>
                <w:sz w:val="18"/>
              </w:rPr>
              <w:t>Report shall be one Excel file to be completed and provided to the Facebook Sourcing Manager and Growth Marketing Manager on a monthly basis before the fifteenth (15th) business day of the following month with a sheet dedicated to each Facebook business unit and a one summary sheet that provides an aggregate view of the Reconciliation Report.</w:t>
            </w:r>
          </w:p>
        </w:tc>
      </w:tr>
      <w:tr w:rsidR="00CF1907" w14:paraId="3A8AAE56" w14:textId="77777777" w:rsidTr="00FF2057">
        <w:trPr>
          <w:trHeight w:val="1475"/>
          <w:jc w:val="right"/>
        </w:trPr>
        <w:tc>
          <w:tcPr>
            <w:tcW w:w="1975" w:type="dxa"/>
            <w:tcBorders>
              <w:top w:val="single" w:sz="4" w:space="0" w:color="000000"/>
              <w:left w:val="single" w:sz="4" w:space="0" w:color="000000"/>
              <w:bottom w:val="single" w:sz="4" w:space="0" w:color="000000"/>
              <w:right w:val="single" w:sz="4" w:space="0" w:color="000000"/>
            </w:tcBorders>
            <w:vAlign w:val="center"/>
          </w:tcPr>
          <w:p w14:paraId="5F126584" w14:textId="6C3BE104" w:rsidR="00CF1907" w:rsidRPr="00FF2057" w:rsidRDefault="00D97E6F">
            <w:pPr>
              <w:spacing w:after="0" w:line="240" w:lineRule="auto"/>
              <w:jc w:val="center"/>
              <w:rPr>
                <w:rFonts w:ascii="Calibri" w:hAnsi="Calibri"/>
                <w:sz w:val="18"/>
              </w:rPr>
            </w:pPr>
            <w:r w:rsidRPr="00FF2057">
              <w:rPr>
                <w:rFonts w:ascii="Calibri" w:hAnsi="Calibri"/>
                <w:sz w:val="18"/>
              </w:rPr>
              <w:t xml:space="preserve">End of Term </w:t>
            </w:r>
            <w:r w:rsidR="002C002E" w:rsidRPr="00FF2057">
              <w:rPr>
                <w:rFonts w:ascii="Calibri" w:hAnsi="Calibri"/>
                <w:sz w:val="18"/>
              </w:rPr>
              <w:t>Reconciliation</w:t>
            </w:r>
            <w:r w:rsidRPr="00FF2057">
              <w:rPr>
                <w:rFonts w:ascii="Calibri" w:hAnsi="Calibri"/>
                <w:sz w:val="18"/>
              </w:rPr>
              <w:t xml:space="preserve"> Report</w:t>
            </w:r>
          </w:p>
        </w:tc>
        <w:tc>
          <w:tcPr>
            <w:tcW w:w="5130" w:type="dxa"/>
            <w:tcBorders>
              <w:top w:val="single" w:sz="4" w:space="0" w:color="000000"/>
              <w:left w:val="single" w:sz="4" w:space="0" w:color="000000"/>
              <w:bottom w:val="single" w:sz="4" w:space="0" w:color="000000"/>
              <w:right w:val="single" w:sz="4" w:space="0" w:color="000000"/>
            </w:tcBorders>
            <w:vAlign w:val="center"/>
          </w:tcPr>
          <w:p w14:paraId="5FCD6D77" w14:textId="15493F03" w:rsidR="00CF1907" w:rsidRPr="00FF2057" w:rsidRDefault="00D97E6F">
            <w:pPr>
              <w:spacing w:after="0" w:line="240" w:lineRule="auto"/>
              <w:rPr>
                <w:rFonts w:ascii="Calibri" w:hAnsi="Calibri"/>
                <w:sz w:val="18"/>
              </w:rPr>
            </w:pPr>
            <w:r w:rsidRPr="00FF2057">
              <w:rPr>
                <w:rFonts w:ascii="Calibri" w:hAnsi="Calibri"/>
                <w:sz w:val="18"/>
              </w:rPr>
              <w:t xml:space="preserve">Compilation of the monthly Staff Plan and </w:t>
            </w:r>
            <w:r w:rsidR="002C002E" w:rsidRPr="00FF2057">
              <w:rPr>
                <w:rFonts w:ascii="Calibri" w:hAnsi="Calibri"/>
                <w:sz w:val="18"/>
              </w:rPr>
              <w:t>Reconciliation</w:t>
            </w:r>
            <w:r w:rsidRPr="00FF2057">
              <w:rPr>
                <w:rFonts w:ascii="Calibri" w:hAnsi="Calibri"/>
                <w:sz w:val="18"/>
              </w:rPr>
              <w:t xml:space="preserve"> reports in this SOW.  </w:t>
            </w:r>
          </w:p>
        </w:tc>
        <w:tc>
          <w:tcPr>
            <w:tcW w:w="2939" w:type="dxa"/>
            <w:tcBorders>
              <w:top w:val="single" w:sz="4" w:space="0" w:color="000000"/>
              <w:left w:val="single" w:sz="4" w:space="0" w:color="000000"/>
              <w:bottom w:val="single" w:sz="4" w:space="0" w:color="000000"/>
              <w:right w:val="single" w:sz="4" w:space="0" w:color="000000"/>
            </w:tcBorders>
            <w:vAlign w:val="center"/>
          </w:tcPr>
          <w:p w14:paraId="66ED5960" w14:textId="77777777" w:rsidR="00CF1907" w:rsidRPr="00FF2057" w:rsidRDefault="00D97E6F">
            <w:pPr>
              <w:spacing w:after="0" w:line="240" w:lineRule="auto"/>
              <w:rPr>
                <w:rFonts w:ascii="Calibri" w:eastAsia="Calibri" w:hAnsi="Calibri" w:cs="Times New Roman"/>
                <w:sz w:val="18"/>
              </w:rPr>
            </w:pPr>
            <w:r w:rsidRPr="00FF2057">
              <w:rPr>
                <w:rFonts w:ascii="Calibri" w:hAnsi="Calibri"/>
                <w:sz w:val="18"/>
              </w:rPr>
              <w:t>Report shall be one Excel file to be completed and provided to the Facebook Sourcing Manager and Growth Marketing Manager Thirty (30) days after the end of this SOW.</w:t>
            </w:r>
          </w:p>
        </w:tc>
      </w:tr>
    </w:tbl>
    <w:p w14:paraId="754EF9BF" w14:textId="77777777" w:rsidR="00CF1907" w:rsidRPr="00FF2057" w:rsidRDefault="00D97E6F" w:rsidP="00FF2057">
      <w:pPr>
        <w:numPr>
          <w:ilvl w:val="0"/>
          <w:numId w:val="8"/>
        </w:numPr>
        <w:pBdr>
          <w:top w:val="nil"/>
          <w:left w:val="nil"/>
          <w:bottom w:val="nil"/>
          <w:right w:val="nil"/>
          <w:between w:val="nil"/>
        </w:pBdr>
        <w:spacing w:after="0" w:line="240" w:lineRule="auto"/>
        <w:rPr>
          <w:color w:val="000000"/>
          <w:sz w:val="18"/>
        </w:rPr>
      </w:pPr>
      <w:r w:rsidRPr="00FF2057">
        <w:rPr>
          <w:rFonts w:ascii="Calibri" w:hAnsi="Calibri"/>
          <w:color w:val="000000"/>
          <w:sz w:val="18"/>
        </w:rPr>
        <w:t>Facebook may require Vendor to enter Staff Plan into a 3rd party tool of Facebook’s choosing.</w:t>
      </w:r>
    </w:p>
    <w:p w14:paraId="71D012CA" w14:textId="77777777" w:rsidR="00CF1907" w:rsidRPr="00FF2057" w:rsidRDefault="00D97E6F" w:rsidP="00FF2057">
      <w:pPr>
        <w:numPr>
          <w:ilvl w:val="0"/>
          <w:numId w:val="8"/>
        </w:numPr>
        <w:pBdr>
          <w:top w:val="nil"/>
          <w:left w:val="nil"/>
          <w:bottom w:val="nil"/>
          <w:right w:val="nil"/>
          <w:between w:val="nil"/>
        </w:pBdr>
        <w:spacing w:after="0" w:line="240" w:lineRule="auto"/>
        <w:rPr>
          <w:color w:val="000000"/>
          <w:sz w:val="18"/>
        </w:rPr>
      </w:pPr>
      <w:r w:rsidRPr="00FF2057">
        <w:rPr>
          <w:rFonts w:ascii="Calibri" w:hAnsi="Calibri"/>
          <w:color w:val="000000"/>
          <w:sz w:val="18"/>
        </w:rPr>
        <w:t>Staff Plan may be subject to review and or adjustment for the purposes of forecasting and estimating service costs at Facebook’s request.</w:t>
      </w:r>
    </w:p>
    <w:p w14:paraId="566DB9B4" w14:textId="77777777" w:rsidR="00CF1907" w:rsidRPr="00FF2057" w:rsidRDefault="00D97E6F" w:rsidP="00FF2057">
      <w:pPr>
        <w:numPr>
          <w:ilvl w:val="0"/>
          <w:numId w:val="8"/>
        </w:numPr>
        <w:pBdr>
          <w:top w:val="nil"/>
          <w:left w:val="nil"/>
          <w:bottom w:val="nil"/>
          <w:right w:val="nil"/>
          <w:between w:val="nil"/>
        </w:pBdr>
        <w:spacing w:after="0" w:line="240" w:lineRule="auto"/>
        <w:rPr>
          <w:color w:val="000000"/>
          <w:sz w:val="18"/>
        </w:rPr>
      </w:pPr>
      <w:r w:rsidRPr="00FF2057">
        <w:rPr>
          <w:rFonts w:ascii="Calibri" w:hAnsi="Calibri"/>
          <w:color w:val="000000"/>
          <w:sz w:val="18"/>
        </w:rPr>
        <w:t>Vendor shall establish jobs in its timecard system to ensure proper tracking of hours by campaign and/or project.</w:t>
      </w:r>
    </w:p>
    <w:p w14:paraId="4A7A2500" w14:textId="77777777" w:rsidR="00CF1907" w:rsidRPr="00FF2057" w:rsidRDefault="00D97E6F" w:rsidP="00FF2057">
      <w:pPr>
        <w:numPr>
          <w:ilvl w:val="0"/>
          <w:numId w:val="8"/>
        </w:numPr>
        <w:pBdr>
          <w:top w:val="nil"/>
          <w:left w:val="nil"/>
          <w:bottom w:val="nil"/>
          <w:right w:val="nil"/>
          <w:between w:val="nil"/>
        </w:pBdr>
        <w:spacing w:after="0" w:line="240" w:lineRule="auto"/>
        <w:rPr>
          <w:color w:val="000000"/>
          <w:sz w:val="18"/>
        </w:rPr>
      </w:pPr>
      <w:r w:rsidRPr="00FF2057">
        <w:rPr>
          <w:rFonts w:ascii="Calibri" w:hAnsi="Calibri"/>
          <w:color w:val="000000"/>
          <w:sz w:val="18"/>
        </w:rPr>
        <w:t xml:space="preserve">Vendor shall generate/maintain formal internal policy guidelines to ensure the accuracy and completeness of the time recording process. </w:t>
      </w:r>
    </w:p>
    <w:p w14:paraId="4AEA5F72" w14:textId="77777777" w:rsidR="00CF1907" w:rsidRPr="00FF2057" w:rsidRDefault="00D97E6F" w:rsidP="00FF2057">
      <w:pPr>
        <w:numPr>
          <w:ilvl w:val="0"/>
          <w:numId w:val="8"/>
        </w:numPr>
        <w:pBdr>
          <w:top w:val="nil"/>
          <w:left w:val="nil"/>
          <w:bottom w:val="nil"/>
          <w:right w:val="nil"/>
          <w:between w:val="nil"/>
        </w:pBdr>
        <w:spacing w:after="0" w:line="240" w:lineRule="auto"/>
        <w:rPr>
          <w:color w:val="000000"/>
          <w:sz w:val="18"/>
        </w:rPr>
      </w:pPr>
      <w:r w:rsidRPr="00FF2057">
        <w:rPr>
          <w:rFonts w:ascii="Calibri" w:hAnsi="Calibri"/>
          <w:color w:val="000000"/>
          <w:sz w:val="18"/>
        </w:rPr>
        <w:t>If Facebook is due a credit from Vendor, Vendor will have thirty (30) days to issue a credit to Facebook. Facebook, in its sole discretion, may choose to roll over any credits into a new SOW.</w:t>
      </w:r>
    </w:p>
    <w:p w14:paraId="1C5C6837" w14:textId="77777777" w:rsidR="00CF1907" w:rsidRPr="00FF2057" w:rsidRDefault="00D97E6F" w:rsidP="00FF2057">
      <w:pPr>
        <w:numPr>
          <w:ilvl w:val="0"/>
          <w:numId w:val="8"/>
        </w:numPr>
        <w:pBdr>
          <w:top w:val="nil"/>
          <w:left w:val="nil"/>
          <w:bottom w:val="nil"/>
          <w:right w:val="nil"/>
          <w:between w:val="nil"/>
        </w:pBdr>
        <w:spacing w:after="160"/>
        <w:rPr>
          <w:color w:val="000000"/>
          <w:sz w:val="18"/>
        </w:rPr>
      </w:pPr>
      <w:r w:rsidRPr="00FF2057">
        <w:rPr>
          <w:rFonts w:ascii="Calibri" w:hAnsi="Calibri"/>
          <w:color w:val="000000"/>
          <w:sz w:val="18"/>
        </w:rPr>
        <w:lastRenderedPageBreak/>
        <w:t>Unless otherwise approved by Facebook pursuant to Section 6.1 above, there will be no additional fee or other compensation due to the Vendor for providing more staff hours or variation of staff hours against the Staff Plan resulting in additional fees or incurring costs in addition to those called for in the Staff Plan in this SOW.</w:t>
      </w:r>
    </w:p>
    <w:p w14:paraId="2016CA9E" w14:textId="7C7699B5" w:rsidR="0059133C" w:rsidRDefault="0059133C"/>
    <w:p w14:paraId="6CF3B57A" w14:textId="77777777" w:rsidR="0059133C" w:rsidRDefault="0059133C">
      <w:r>
        <w:br w:type="page"/>
      </w:r>
    </w:p>
    <w:p w14:paraId="498F1A3A" w14:textId="2E387582" w:rsidR="0059133C" w:rsidRPr="00113258" w:rsidRDefault="0059133C" w:rsidP="0059133C">
      <w:pPr>
        <w:widowControl w:val="0"/>
        <w:autoSpaceDE w:val="0"/>
        <w:autoSpaceDN w:val="0"/>
        <w:adjustRightInd w:val="0"/>
        <w:jc w:val="center"/>
        <w:outlineLvl w:val="0"/>
        <w:rPr>
          <w:rFonts w:asciiTheme="minorHAnsi" w:eastAsia="MS Mincho" w:hAnsiTheme="minorHAnsi" w:cstheme="minorHAnsi"/>
          <w:b/>
          <w:sz w:val="18"/>
          <w:szCs w:val="18"/>
          <w:lang w:eastAsia="ja-JP"/>
        </w:rPr>
      </w:pPr>
      <w:commentRangeStart w:id="191"/>
      <w:r w:rsidRPr="00113258">
        <w:rPr>
          <w:rFonts w:asciiTheme="minorHAnsi" w:eastAsia="MS Mincho" w:hAnsiTheme="minorHAnsi" w:cstheme="minorHAnsi"/>
          <w:b/>
          <w:sz w:val="18"/>
          <w:szCs w:val="18"/>
          <w:lang w:eastAsia="ja-JP"/>
        </w:rPr>
        <w:lastRenderedPageBreak/>
        <w:t xml:space="preserve">Attachment </w:t>
      </w:r>
      <w:r w:rsidR="00FB0CCD">
        <w:rPr>
          <w:rFonts w:asciiTheme="minorHAnsi" w:eastAsia="MS Mincho" w:hAnsiTheme="minorHAnsi" w:cstheme="minorHAnsi"/>
          <w:b/>
          <w:sz w:val="18"/>
          <w:szCs w:val="18"/>
          <w:lang w:eastAsia="ja-JP"/>
        </w:rPr>
        <w:t>B</w:t>
      </w:r>
    </w:p>
    <w:p w14:paraId="11EDF4BF" w14:textId="15AEF4D5" w:rsidR="0059133C" w:rsidRPr="00113258" w:rsidRDefault="0059133C" w:rsidP="0059133C">
      <w:pPr>
        <w:widowControl w:val="0"/>
        <w:autoSpaceDE w:val="0"/>
        <w:autoSpaceDN w:val="0"/>
        <w:adjustRightInd w:val="0"/>
        <w:jc w:val="center"/>
        <w:rPr>
          <w:rFonts w:asciiTheme="minorHAnsi" w:eastAsia="MS Mincho" w:hAnsiTheme="minorHAnsi" w:cstheme="minorHAnsi"/>
          <w:b/>
          <w:sz w:val="18"/>
          <w:szCs w:val="18"/>
          <w:lang w:eastAsia="ja-JP"/>
        </w:rPr>
      </w:pPr>
      <w:r w:rsidRPr="00113258">
        <w:rPr>
          <w:rFonts w:asciiTheme="minorHAnsi" w:hAnsiTheme="minorHAnsi" w:cstheme="minorHAnsi"/>
          <w:b/>
          <w:sz w:val="18"/>
          <w:szCs w:val="18"/>
        </w:rPr>
        <w:t xml:space="preserve"> </w:t>
      </w:r>
      <w:r w:rsidR="00B1086E">
        <w:rPr>
          <w:rFonts w:asciiTheme="minorHAnsi" w:hAnsiTheme="minorHAnsi" w:cstheme="minorHAnsi"/>
          <w:b/>
          <w:sz w:val="18"/>
          <w:szCs w:val="18"/>
        </w:rPr>
        <w:t>3Q Digital, Inc</w:t>
      </w:r>
      <w:r w:rsidRPr="00113258">
        <w:rPr>
          <w:rFonts w:asciiTheme="minorHAnsi" w:hAnsiTheme="minorHAnsi" w:cstheme="minorHAnsi"/>
          <w:b/>
          <w:sz w:val="18"/>
          <w:szCs w:val="18"/>
        </w:rPr>
        <w:t xml:space="preserve"> </w:t>
      </w:r>
      <w:r w:rsidRPr="00113258">
        <w:rPr>
          <w:rFonts w:asciiTheme="minorHAnsi" w:eastAsia="MS Mincho" w:hAnsiTheme="minorHAnsi" w:cstheme="minorHAnsi"/>
          <w:b/>
          <w:sz w:val="18"/>
          <w:szCs w:val="18"/>
          <w:lang w:eastAsia="ja-JP"/>
        </w:rPr>
        <w:t>– Facebook Rate Card</w:t>
      </w:r>
      <w:commentRangeEnd w:id="191"/>
      <w:r w:rsidR="00E0174B">
        <w:rPr>
          <w:rStyle w:val="CommentReference"/>
        </w:rPr>
        <w:commentReference w:id="191"/>
      </w:r>
    </w:p>
    <w:p w14:paraId="68440EBB" w14:textId="77777777" w:rsidR="0059133C" w:rsidRPr="00113258" w:rsidRDefault="0059133C" w:rsidP="0059133C">
      <w:pPr>
        <w:pStyle w:val="ListParagraph"/>
        <w:numPr>
          <w:ilvl w:val="0"/>
          <w:numId w:val="49"/>
        </w:numPr>
        <w:spacing w:line="360" w:lineRule="auto"/>
        <w:rPr>
          <w:rFonts w:asciiTheme="minorHAnsi" w:hAnsiTheme="minorHAnsi" w:cstheme="minorHAnsi"/>
          <w:sz w:val="18"/>
          <w:szCs w:val="18"/>
        </w:rPr>
      </w:pPr>
      <w:r w:rsidRPr="00113258">
        <w:rPr>
          <w:rFonts w:asciiTheme="minorHAnsi" w:hAnsiTheme="minorHAnsi" w:cstheme="minorHAnsi"/>
          <w:sz w:val="18"/>
          <w:szCs w:val="18"/>
        </w:rPr>
        <w:t>Rates below are “not to exceed” amounts.</w:t>
      </w:r>
    </w:p>
    <w:p w14:paraId="15F60E0D" w14:textId="77777777" w:rsidR="0059133C" w:rsidRPr="00113258" w:rsidRDefault="0059133C" w:rsidP="0059133C">
      <w:pPr>
        <w:pStyle w:val="ListParagraph"/>
        <w:numPr>
          <w:ilvl w:val="0"/>
          <w:numId w:val="49"/>
        </w:numPr>
        <w:spacing w:line="360" w:lineRule="auto"/>
        <w:rPr>
          <w:rFonts w:asciiTheme="minorHAnsi" w:hAnsiTheme="minorHAnsi" w:cstheme="minorHAnsi"/>
          <w:sz w:val="18"/>
          <w:szCs w:val="18"/>
        </w:rPr>
      </w:pPr>
      <w:r w:rsidRPr="00113258">
        <w:rPr>
          <w:rFonts w:asciiTheme="minorHAnsi" w:hAnsiTheme="minorHAnsi" w:cstheme="minorHAnsi"/>
          <w:sz w:val="18"/>
          <w:szCs w:val="18"/>
        </w:rPr>
        <w:t>Rates as itemized below will apply to all new Quotes / work conducted by Vendor at the request of Facebook.</w:t>
      </w:r>
    </w:p>
    <w:p w14:paraId="72C53A29" w14:textId="15EB1F7D" w:rsidR="0059133C" w:rsidRPr="0059133C" w:rsidRDefault="0059133C" w:rsidP="00C2395A">
      <w:pPr>
        <w:pStyle w:val="ListParagraph"/>
        <w:numPr>
          <w:ilvl w:val="0"/>
          <w:numId w:val="49"/>
        </w:numPr>
        <w:spacing w:line="360" w:lineRule="auto"/>
        <w:rPr>
          <w:rFonts w:asciiTheme="minorHAnsi" w:hAnsiTheme="minorHAnsi" w:cstheme="minorHAnsi"/>
          <w:sz w:val="18"/>
          <w:szCs w:val="18"/>
          <w:rPrChange w:id="192" w:author="Doug Nguyen" w:date="2020-12-11T13:34:00Z">
            <w:rPr/>
          </w:rPrChange>
        </w:rPr>
        <w:pPrChange w:id="193" w:author="Doug Nguyen" w:date="2020-12-11T14:22:00Z">
          <w:pPr>
            <w:pStyle w:val="ListParagraph"/>
          </w:pPr>
        </w:pPrChange>
      </w:pPr>
      <w:r w:rsidRPr="00113258">
        <w:rPr>
          <w:rFonts w:asciiTheme="minorHAnsi" w:hAnsiTheme="minorHAnsi" w:cstheme="minorHAnsi"/>
          <w:sz w:val="18"/>
          <w:szCs w:val="18"/>
        </w:rPr>
        <w:t>Rates exclude all 3rd party / outside costs (e.g. music or stock images) which will be paid by Facebook at no mark-up as a pass-through cost, if applicable.</w:t>
      </w:r>
    </w:p>
    <w:p w14:paraId="468E9312" w14:textId="62961144" w:rsidR="0059133C" w:rsidRPr="0059133C" w:rsidRDefault="0059133C" w:rsidP="00C2395A">
      <w:pPr>
        <w:pStyle w:val="ListParagraph"/>
        <w:numPr>
          <w:ilvl w:val="0"/>
          <w:numId w:val="49"/>
        </w:numPr>
        <w:spacing w:line="360" w:lineRule="auto"/>
        <w:rPr>
          <w:rFonts w:asciiTheme="minorHAnsi" w:hAnsiTheme="minorHAnsi" w:cstheme="minorHAnsi"/>
          <w:sz w:val="18"/>
          <w:szCs w:val="18"/>
          <w:rPrChange w:id="194" w:author="Doug Nguyen" w:date="2020-12-11T13:34:00Z">
            <w:rPr/>
          </w:rPrChange>
        </w:rPr>
        <w:pPrChange w:id="195" w:author="Doug Nguyen" w:date="2020-12-11T14:22:00Z">
          <w:pPr/>
        </w:pPrChange>
      </w:pPr>
      <w:r w:rsidRPr="00113258">
        <w:rPr>
          <w:rFonts w:asciiTheme="minorHAnsi" w:hAnsiTheme="minorHAnsi" w:cstheme="minorHAnsi"/>
          <w:sz w:val="18"/>
          <w:szCs w:val="18"/>
        </w:rPr>
        <w:t>Rates are fully burdened, inclusive of all overhead and profit.</w:t>
      </w:r>
    </w:p>
    <w:p w14:paraId="66ACFA7F" w14:textId="77777777" w:rsidR="0059133C" w:rsidRPr="00113258" w:rsidRDefault="0059133C" w:rsidP="00C2395A">
      <w:pPr>
        <w:pStyle w:val="ListParagraph"/>
        <w:numPr>
          <w:ilvl w:val="0"/>
          <w:numId w:val="49"/>
        </w:numPr>
        <w:spacing w:line="360" w:lineRule="auto"/>
        <w:rPr>
          <w:rFonts w:asciiTheme="minorHAnsi" w:hAnsiTheme="minorHAnsi" w:cstheme="minorHAnsi"/>
          <w:sz w:val="18"/>
          <w:szCs w:val="18"/>
        </w:rPr>
        <w:pPrChange w:id="196" w:author="Doug Nguyen" w:date="2020-12-11T14:22:00Z">
          <w:pPr>
            <w:pStyle w:val="ListParagraph"/>
            <w:numPr>
              <w:numId w:val="49"/>
            </w:numPr>
            <w:ind w:hanging="360"/>
          </w:pPr>
        </w:pPrChange>
      </w:pPr>
      <w:r w:rsidRPr="00113258">
        <w:rPr>
          <w:rFonts w:asciiTheme="minorHAnsi" w:hAnsiTheme="minorHAnsi" w:cstheme="minorHAnsi"/>
          <w:sz w:val="18"/>
          <w:szCs w:val="18"/>
        </w:rPr>
        <w:t xml:space="preserve">For any work not covered in the Rate Card, including overtime, weekend rates, and different work, the pricing for such work is to be discussed and agreed upon in writing by the </w:t>
      </w:r>
      <w:r w:rsidRPr="008F439C">
        <w:rPr>
          <w:rFonts w:asciiTheme="minorHAnsi" w:hAnsiTheme="minorHAnsi" w:cstheme="minorHAnsi"/>
          <w:sz w:val="18"/>
          <w:szCs w:val="18"/>
        </w:rPr>
        <w:t xml:space="preserve">Facebook Project </w:t>
      </w:r>
      <w:r>
        <w:rPr>
          <w:rFonts w:asciiTheme="minorHAnsi" w:hAnsiTheme="minorHAnsi" w:cstheme="minorHAnsi"/>
          <w:sz w:val="18"/>
          <w:szCs w:val="18"/>
        </w:rPr>
        <w:t xml:space="preserve">Manager </w:t>
      </w:r>
      <w:r w:rsidRPr="00113258">
        <w:rPr>
          <w:rFonts w:asciiTheme="minorHAnsi" w:hAnsiTheme="minorHAnsi" w:cstheme="minorHAnsi"/>
          <w:sz w:val="18"/>
          <w:szCs w:val="18"/>
        </w:rPr>
        <w:t>prior to commencement of any such work.  Overtime to be presumed at 1.5X the regular rate, per hour.</w:t>
      </w:r>
    </w:p>
    <w:tbl>
      <w:tblPr>
        <w:tblStyle w:val="a0"/>
        <w:tblpPr w:leftFromText="180" w:rightFromText="180" w:vertAnchor="text" w:horzAnchor="page" w:tblpX="1936" w:tblpY="72"/>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Change w:id="197" w:author="Doug Nguyen" w:date="2020-12-11T14:25:00Z">
          <w:tblPr>
            <w:tblStyle w:val="a0"/>
            <w:tblpPr w:leftFromText="180" w:rightFromText="180" w:vertAnchor="text" w:horzAnchor="page" w:tblpX="1936" w:tblpY="72"/>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PrChange>
      </w:tblPr>
      <w:tblGrid>
        <w:gridCol w:w="2155"/>
        <w:gridCol w:w="2880"/>
        <w:gridCol w:w="1800"/>
        <w:gridCol w:w="2520"/>
        <w:tblGridChange w:id="198">
          <w:tblGrid>
            <w:gridCol w:w="2155"/>
            <w:gridCol w:w="2880"/>
            <w:gridCol w:w="1440"/>
            <w:gridCol w:w="2880"/>
          </w:tblGrid>
        </w:tblGridChange>
      </w:tblGrid>
      <w:tr w:rsidR="00C2395A" w14:paraId="1B35D6AC" w14:textId="77777777" w:rsidTr="00C2395A">
        <w:trPr>
          <w:trHeight w:val="596"/>
          <w:trPrChange w:id="199" w:author="Doug Nguyen" w:date="2020-12-11T14:25:00Z">
            <w:trPr>
              <w:trHeight w:val="596"/>
            </w:trPr>
          </w:trPrChange>
        </w:trPr>
        <w:tc>
          <w:tcPr>
            <w:tcW w:w="2155" w:type="dxa"/>
            <w:tcBorders>
              <w:top w:val="single" w:sz="4" w:space="0" w:color="000000"/>
              <w:left w:val="single" w:sz="4" w:space="0" w:color="000000"/>
              <w:bottom w:val="single" w:sz="4" w:space="0" w:color="000000"/>
              <w:right w:val="single" w:sz="4" w:space="0" w:color="000000"/>
            </w:tcBorders>
            <w:shd w:val="clear" w:color="auto" w:fill="DAEEF3"/>
            <w:vAlign w:val="center"/>
            <w:tcPrChange w:id="200" w:author="Doug Nguyen" w:date="2020-12-11T14:25:00Z">
              <w:tcPr>
                <w:tcW w:w="2155" w:type="dxa"/>
                <w:tcBorders>
                  <w:top w:val="single" w:sz="4" w:space="0" w:color="000000"/>
                  <w:left w:val="single" w:sz="4" w:space="0" w:color="000000"/>
                  <w:bottom w:val="single" w:sz="4" w:space="0" w:color="000000"/>
                  <w:right w:val="single" w:sz="4" w:space="0" w:color="000000"/>
                </w:tcBorders>
                <w:shd w:val="clear" w:color="auto" w:fill="DAEEF3"/>
                <w:vAlign w:val="center"/>
              </w:tcPr>
            </w:tcPrChange>
          </w:tcPr>
          <w:p w14:paraId="5D31F504" w14:textId="77777777" w:rsidR="00C2395A" w:rsidRDefault="00C2395A" w:rsidP="00C2395A">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Resources</w:t>
            </w:r>
          </w:p>
        </w:tc>
        <w:tc>
          <w:tcPr>
            <w:tcW w:w="2880" w:type="dxa"/>
            <w:tcBorders>
              <w:top w:val="single" w:sz="4" w:space="0" w:color="000000"/>
              <w:left w:val="single" w:sz="4" w:space="0" w:color="000000"/>
              <w:bottom w:val="single" w:sz="4" w:space="0" w:color="000000"/>
              <w:right w:val="single" w:sz="4" w:space="0" w:color="000000"/>
            </w:tcBorders>
            <w:shd w:val="clear" w:color="auto" w:fill="DAEEF3"/>
            <w:vAlign w:val="center"/>
            <w:tcPrChange w:id="201" w:author="Doug Nguyen" w:date="2020-12-11T14:25:00Z">
              <w:tcPr>
                <w:tcW w:w="2880" w:type="dxa"/>
                <w:tcBorders>
                  <w:top w:val="single" w:sz="4" w:space="0" w:color="000000"/>
                  <w:left w:val="single" w:sz="4" w:space="0" w:color="000000"/>
                  <w:bottom w:val="single" w:sz="4" w:space="0" w:color="000000"/>
                  <w:right w:val="single" w:sz="4" w:space="0" w:color="000000"/>
                </w:tcBorders>
                <w:shd w:val="clear" w:color="auto" w:fill="DAEEF3"/>
                <w:vAlign w:val="center"/>
              </w:tcPr>
            </w:tcPrChange>
          </w:tcPr>
          <w:p w14:paraId="60917F3B" w14:textId="77777777" w:rsidR="00C2395A" w:rsidRDefault="00C2395A" w:rsidP="00C2395A">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Resource Location</w:t>
            </w:r>
          </w:p>
        </w:tc>
        <w:tc>
          <w:tcPr>
            <w:tcW w:w="1800" w:type="dxa"/>
            <w:tcBorders>
              <w:top w:val="single" w:sz="4" w:space="0" w:color="000000"/>
              <w:left w:val="single" w:sz="4" w:space="0" w:color="000000"/>
              <w:bottom w:val="single" w:sz="4" w:space="0" w:color="000000"/>
              <w:right w:val="single" w:sz="4" w:space="0" w:color="000000"/>
            </w:tcBorders>
            <w:shd w:val="clear" w:color="auto" w:fill="DAEEF3"/>
            <w:vAlign w:val="center"/>
            <w:tcPrChange w:id="202" w:author="Doug Nguyen" w:date="2020-12-11T14:25:00Z">
              <w:tcPr>
                <w:tcW w:w="1440" w:type="dxa"/>
                <w:tcBorders>
                  <w:top w:val="single" w:sz="4" w:space="0" w:color="000000"/>
                  <w:left w:val="single" w:sz="4" w:space="0" w:color="000000"/>
                  <w:bottom w:val="single" w:sz="4" w:space="0" w:color="000000"/>
                  <w:right w:val="single" w:sz="4" w:space="0" w:color="000000"/>
                </w:tcBorders>
                <w:shd w:val="clear" w:color="auto" w:fill="DAEEF3"/>
                <w:vAlign w:val="center"/>
              </w:tcPr>
            </w:tcPrChange>
          </w:tcPr>
          <w:p w14:paraId="48CAE009" w14:textId="77777777" w:rsidR="00C2395A" w:rsidRDefault="00C2395A" w:rsidP="00C2395A">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Hourly Rate</w:t>
            </w:r>
          </w:p>
        </w:tc>
        <w:tc>
          <w:tcPr>
            <w:tcW w:w="2520" w:type="dxa"/>
            <w:tcBorders>
              <w:top w:val="single" w:sz="4" w:space="0" w:color="000000"/>
              <w:left w:val="single" w:sz="4" w:space="0" w:color="000000"/>
              <w:bottom w:val="single" w:sz="4" w:space="0" w:color="000000"/>
              <w:right w:val="single" w:sz="4" w:space="0" w:color="000000"/>
            </w:tcBorders>
            <w:shd w:val="clear" w:color="auto" w:fill="DAEEF3"/>
            <w:vAlign w:val="center"/>
            <w:tcPrChange w:id="203" w:author="Doug Nguyen" w:date="2020-12-11T14:25:00Z">
              <w:tcPr>
                <w:tcW w:w="2880" w:type="dxa"/>
                <w:tcBorders>
                  <w:top w:val="single" w:sz="4" w:space="0" w:color="000000"/>
                  <w:left w:val="single" w:sz="4" w:space="0" w:color="000000"/>
                  <w:bottom w:val="single" w:sz="4" w:space="0" w:color="000000"/>
                  <w:right w:val="single" w:sz="4" w:space="0" w:color="000000"/>
                </w:tcBorders>
                <w:shd w:val="clear" w:color="auto" w:fill="DAEEF3"/>
                <w:vAlign w:val="center"/>
              </w:tcPr>
            </w:tcPrChange>
          </w:tcPr>
          <w:p w14:paraId="2A019ECD" w14:textId="77777777" w:rsidR="00C2395A" w:rsidRDefault="00C2395A" w:rsidP="00C2395A">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Maximum Authorized Fees</w:t>
            </w:r>
          </w:p>
        </w:tc>
      </w:tr>
      <w:tr w:rsidR="00C2395A" w14:paraId="4BB51DF2" w14:textId="77777777" w:rsidTr="00C2395A">
        <w:trPr>
          <w:trHeight w:val="476"/>
          <w:trPrChange w:id="204" w:author="Doug Nguyen" w:date="2020-12-11T14:25:00Z">
            <w:trPr>
              <w:trHeight w:val="476"/>
            </w:trPr>
          </w:trPrChange>
        </w:trPr>
        <w:tc>
          <w:tcPr>
            <w:tcW w:w="2155" w:type="dxa"/>
            <w:vMerge w:val="restart"/>
            <w:tcBorders>
              <w:top w:val="single" w:sz="4" w:space="0" w:color="000000"/>
              <w:left w:val="single" w:sz="4" w:space="0" w:color="000000"/>
              <w:right w:val="single" w:sz="4" w:space="0" w:color="000000"/>
            </w:tcBorders>
            <w:vAlign w:val="center"/>
            <w:tcPrChange w:id="205" w:author="Doug Nguyen" w:date="2020-12-11T14:25:00Z">
              <w:tcPr>
                <w:tcW w:w="2155" w:type="dxa"/>
                <w:vMerge w:val="restart"/>
                <w:tcBorders>
                  <w:top w:val="single" w:sz="4" w:space="0" w:color="000000"/>
                  <w:left w:val="single" w:sz="4" w:space="0" w:color="000000"/>
                  <w:right w:val="single" w:sz="4" w:space="0" w:color="000000"/>
                </w:tcBorders>
                <w:vAlign w:val="center"/>
              </w:tcPr>
            </w:tcPrChange>
          </w:tcPr>
          <w:p w14:paraId="7B7940CC" w14:textId="277941D7" w:rsidR="00C2395A" w:rsidRPr="00476402" w:rsidRDefault="00FB0CCD" w:rsidP="00C2395A">
            <w:pPr>
              <w:spacing w:after="0" w:line="240" w:lineRule="auto"/>
              <w:jc w:val="center"/>
              <w:rPr>
                <w:rFonts w:ascii="Calibri" w:hAnsi="Calibri"/>
                <w:sz w:val="18"/>
              </w:rPr>
            </w:pPr>
            <w:r>
              <w:rPr>
                <w:rFonts w:ascii="Calibri" w:hAnsi="Calibri"/>
                <w:sz w:val="18"/>
              </w:rPr>
              <w:t>Creative Director</w:t>
            </w:r>
            <w:r w:rsidR="00C2395A" w:rsidRPr="00476402">
              <w:rPr>
                <w:rFonts w:ascii="Calibri" w:hAnsi="Calibri"/>
                <w:sz w:val="18"/>
              </w:rPr>
              <w:t xml:space="preserve"> </w:t>
            </w:r>
          </w:p>
        </w:tc>
        <w:tc>
          <w:tcPr>
            <w:tcW w:w="2880" w:type="dxa"/>
            <w:tcBorders>
              <w:top w:val="single" w:sz="4" w:space="0" w:color="000000"/>
              <w:left w:val="single" w:sz="4" w:space="0" w:color="000000"/>
              <w:bottom w:val="single" w:sz="4" w:space="0" w:color="000000"/>
              <w:right w:val="single" w:sz="4" w:space="0" w:color="000000"/>
            </w:tcBorders>
            <w:vAlign w:val="center"/>
            <w:tcPrChange w:id="206" w:author="Doug Nguyen" w:date="2020-12-11T14:25:00Z">
              <w:tcPr>
                <w:tcW w:w="2880" w:type="dxa"/>
                <w:tcBorders>
                  <w:top w:val="single" w:sz="4" w:space="0" w:color="000000"/>
                  <w:left w:val="single" w:sz="4" w:space="0" w:color="000000"/>
                  <w:bottom w:val="single" w:sz="4" w:space="0" w:color="000000"/>
                  <w:right w:val="single" w:sz="4" w:space="0" w:color="000000"/>
                </w:tcBorders>
                <w:vAlign w:val="center"/>
              </w:tcPr>
            </w:tcPrChange>
          </w:tcPr>
          <w:p w14:paraId="75B7DAC7" w14:textId="77777777" w:rsidR="00C2395A" w:rsidRPr="00476402" w:rsidRDefault="00C2395A" w:rsidP="00C2395A">
            <w:pPr>
              <w:spacing w:after="0" w:line="240" w:lineRule="auto"/>
              <w:jc w:val="center"/>
              <w:rPr>
                <w:rFonts w:ascii="Calibri" w:eastAsia="Calibri" w:hAnsi="Calibri" w:cs="Times New Roman"/>
                <w:sz w:val="18"/>
              </w:rPr>
            </w:pPr>
            <w:r w:rsidRPr="00476402">
              <w:rPr>
                <w:rFonts w:ascii="Calibri" w:hAnsi="Calibri"/>
                <w:sz w:val="18"/>
              </w:rPr>
              <w:t>San Francisco or New York</w:t>
            </w:r>
          </w:p>
        </w:tc>
        <w:tc>
          <w:tcPr>
            <w:tcW w:w="1800" w:type="dxa"/>
            <w:tcBorders>
              <w:top w:val="single" w:sz="4" w:space="0" w:color="000000"/>
              <w:left w:val="single" w:sz="4" w:space="0" w:color="000000"/>
              <w:bottom w:val="single" w:sz="4" w:space="0" w:color="000000"/>
              <w:right w:val="single" w:sz="4" w:space="0" w:color="000000"/>
            </w:tcBorders>
            <w:vAlign w:val="center"/>
            <w:tcPrChange w:id="207" w:author="Doug Nguyen" w:date="2020-12-11T14:25:00Z">
              <w:tcPr>
                <w:tcW w:w="1440" w:type="dxa"/>
                <w:tcBorders>
                  <w:top w:val="single" w:sz="4" w:space="0" w:color="000000"/>
                  <w:left w:val="single" w:sz="4" w:space="0" w:color="000000"/>
                  <w:bottom w:val="single" w:sz="4" w:space="0" w:color="000000"/>
                  <w:right w:val="single" w:sz="4" w:space="0" w:color="000000"/>
                </w:tcBorders>
                <w:vAlign w:val="center"/>
              </w:tcPr>
            </w:tcPrChange>
          </w:tcPr>
          <w:p w14:paraId="2950EA1F" w14:textId="77777777" w:rsidR="00C2395A" w:rsidRPr="00476402" w:rsidRDefault="00C2395A" w:rsidP="00C2395A">
            <w:pPr>
              <w:spacing w:after="0" w:line="240" w:lineRule="auto"/>
              <w:jc w:val="center"/>
              <w:rPr>
                <w:rFonts w:ascii="Calibri" w:eastAsia="Calibri" w:hAnsi="Calibri" w:cs="Times New Roman"/>
                <w:sz w:val="18"/>
              </w:rPr>
            </w:pPr>
            <w:r w:rsidRPr="00476402">
              <w:rPr>
                <w:rFonts w:ascii="Calibri" w:hAnsi="Calibri"/>
                <w:sz w:val="18"/>
              </w:rPr>
              <w:t>$260</w:t>
            </w:r>
          </w:p>
        </w:tc>
        <w:tc>
          <w:tcPr>
            <w:tcW w:w="2520" w:type="dxa"/>
            <w:tcBorders>
              <w:top w:val="single" w:sz="4" w:space="0" w:color="000000"/>
              <w:left w:val="single" w:sz="4" w:space="0" w:color="000000"/>
              <w:bottom w:val="single" w:sz="4" w:space="0" w:color="000000"/>
              <w:right w:val="single" w:sz="4" w:space="0" w:color="000000"/>
            </w:tcBorders>
            <w:vAlign w:val="center"/>
            <w:tcPrChange w:id="208" w:author="Doug Nguyen" w:date="2020-12-11T14:25:00Z">
              <w:tcPr>
                <w:tcW w:w="2880" w:type="dxa"/>
                <w:tcBorders>
                  <w:top w:val="single" w:sz="4" w:space="0" w:color="000000"/>
                  <w:left w:val="single" w:sz="4" w:space="0" w:color="000000"/>
                  <w:bottom w:val="single" w:sz="4" w:space="0" w:color="000000"/>
                  <w:right w:val="single" w:sz="4" w:space="0" w:color="000000"/>
                </w:tcBorders>
                <w:vAlign w:val="center"/>
              </w:tcPr>
            </w:tcPrChange>
          </w:tcPr>
          <w:p w14:paraId="20327B69" w14:textId="00D7AF53" w:rsidR="00C2395A" w:rsidRPr="00476402" w:rsidRDefault="00C2395A" w:rsidP="00C2395A">
            <w:pPr>
              <w:spacing w:after="0" w:line="240" w:lineRule="auto"/>
              <w:jc w:val="center"/>
              <w:rPr>
                <w:rFonts w:ascii="Calibri" w:eastAsia="Calibri" w:hAnsi="Calibri" w:cs="Times New Roman"/>
                <w:sz w:val="18"/>
              </w:rPr>
            </w:pPr>
          </w:p>
        </w:tc>
      </w:tr>
      <w:tr w:rsidR="00C2395A" w14:paraId="19FFB80C" w14:textId="77777777" w:rsidTr="00C2395A">
        <w:trPr>
          <w:trHeight w:val="548"/>
          <w:trPrChange w:id="209" w:author="Doug Nguyen" w:date="2020-12-11T14:25:00Z">
            <w:trPr>
              <w:trHeight w:val="548"/>
            </w:trPr>
          </w:trPrChange>
        </w:trPr>
        <w:tc>
          <w:tcPr>
            <w:tcW w:w="2155" w:type="dxa"/>
            <w:vMerge/>
            <w:tcBorders>
              <w:top w:val="single" w:sz="4" w:space="0" w:color="000000"/>
              <w:left w:val="single" w:sz="4" w:space="0" w:color="000000"/>
              <w:right w:val="single" w:sz="4" w:space="0" w:color="000000"/>
            </w:tcBorders>
            <w:vAlign w:val="center"/>
            <w:tcPrChange w:id="210" w:author="Doug Nguyen" w:date="2020-12-11T14:25:00Z">
              <w:tcPr>
                <w:tcW w:w="2155" w:type="dxa"/>
                <w:vMerge/>
                <w:tcBorders>
                  <w:top w:val="single" w:sz="4" w:space="0" w:color="000000"/>
                  <w:left w:val="single" w:sz="4" w:space="0" w:color="000000"/>
                  <w:right w:val="single" w:sz="4" w:space="0" w:color="000000"/>
                </w:tcBorders>
                <w:vAlign w:val="center"/>
              </w:tcPr>
            </w:tcPrChange>
          </w:tcPr>
          <w:p w14:paraId="7E4AAC98" w14:textId="77777777" w:rsidR="00C2395A" w:rsidRPr="0035043C" w:rsidRDefault="00C2395A" w:rsidP="00C2395A">
            <w:pPr>
              <w:widowControl w:val="0"/>
              <w:pBdr>
                <w:top w:val="nil"/>
                <w:left w:val="nil"/>
                <w:bottom w:val="nil"/>
                <w:right w:val="nil"/>
                <w:between w:val="nil"/>
              </w:pBdr>
              <w:spacing w:after="0" w:line="276" w:lineRule="auto"/>
              <w:rPr>
                <w:rFonts w:ascii="Calibri" w:hAnsi="Calibri"/>
                <w:sz w:val="18"/>
              </w:rPr>
            </w:pPr>
          </w:p>
        </w:tc>
        <w:tc>
          <w:tcPr>
            <w:tcW w:w="2880" w:type="dxa"/>
            <w:tcBorders>
              <w:top w:val="single" w:sz="4" w:space="0" w:color="000000"/>
              <w:left w:val="single" w:sz="4" w:space="0" w:color="000000"/>
              <w:bottom w:val="single" w:sz="4" w:space="0" w:color="000000"/>
              <w:right w:val="single" w:sz="4" w:space="0" w:color="000000"/>
            </w:tcBorders>
            <w:vAlign w:val="center"/>
            <w:tcPrChange w:id="211" w:author="Doug Nguyen" w:date="2020-12-11T14:25:00Z">
              <w:tcPr>
                <w:tcW w:w="2880" w:type="dxa"/>
                <w:tcBorders>
                  <w:top w:val="single" w:sz="4" w:space="0" w:color="000000"/>
                  <w:left w:val="single" w:sz="4" w:space="0" w:color="000000"/>
                  <w:bottom w:val="single" w:sz="4" w:space="0" w:color="000000"/>
                  <w:right w:val="single" w:sz="4" w:space="0" w:color="000000"/>
                </w:tcBorders>
                <w:vAlign w:val="center"/>
              </w:tcPr>
            </w:tcPrChange>
          </w:tcPr>
          <w:p w14:paraId="11CC41B3" w14:textId="77777777" w:rsidR="00C2395A" w:rsidRPr="0035043C" w:rsidRDefault="00C2395A" w:rsidP="00C2395A">
            <w:pPr>
              <w:spacing w:after="0" w:line="240" w:lineRule="auto"/>
              <w:jc w:val="center"/>
              <w:rPr>
                <w:rFonts w:ascii="Calibri" w:eastAsia="Calibri" w:hAnsi="Calibri" w:cs="Times New Roman"/>
                <w:sz w:val="18"/>
              </w:rPr>
            </w:pPr>
            <w:r w:rsidRPr="0035043C">
              <w:rPr>
                <w:rFonts w:ascii="Calibri" w:hAnsi="Calibri"/>
                <w:sz w:val="18"/>
              </w:rPr>
              <w:t>Other (San Diego, Chicago, Austin)</w:t>
            </w:r>
          </w:p>
        </w:tc>
        <w:tc>
          <w:tcPr>
            <w:tcW w:w="1800" w:type="dxa"/>
            <w:tcBorders>
              <w:top w:val="single" w:sz="4" w:space="0" w:color="000000"/>
              <w:left w:val="single" w:sz="4" w:space="0" w:color="000000"/>
              <w:bottom w:val="single" w:sz="4" w:space="0" w:color="000000"/>
              <w:right w:val="single" w:sz="4" w:space="0" w:color="000000"/>
            </w:tcBorders>
            <w:vAlign w:val="center"/>
            <w:tcPrChange w:id="212" w:author="Doug Nguyen" w:date="2020-12-11T14:25:00Z">
              <w:tcPr>
                <w:tcW w:w="1440" w:type="dxa"/>
                <w:tcBorders>
                  <w:top w:val="single" w:sz="4" w:space="0" w:color="000000"/>
                  <w:left w:val="single" w:sz="4" w:space="0" w:color="000000"/>
                  <w:bottom w:val="single" w:sz="4" w:space="0" w:color="000000"/>
                  <w:right w:val="single" w:sz="4" w:space="0" w:color="000000"/>
                </w:tcBorders>
                <w:vAlign w:val="center"/>
              </w:tcPr>
            </w:tcPrChange>
          </w:tcPr>
          <w:p w14:paraId="64013AE1" w14:textId="77777777" w:rsidR="00C2395A" w:rsidRPr="0035043C" w:rsidRDefault="00C2395A" w:rsidP="00C2395A">
            <w:pPr>
              <w:spacing w:after="0" w:line="240" w:lineRule="auto"/>
              <w:jc w:val="center"/>
              <w:rPr>
                <w:rFonts w:ascii="Calibri" w:eastAsia="Calibri" w:hAnsi="Calibri" w:cs="Times New Roman"/>
                <w:sz w:val="18"/>
              </w:rPr>
            </w:pPr>
            <w:r w:rsidRPr="0035043C">
              <w:rPr>
                <w:rFonts w:ascii="Calibri" w:hAnsi="Calibri"/>
                <w:sz w:val="18"/>
              </w:rPr>
              <w:t>$240</w:t>
            </w:r>
          </w:p>
        </w:tc>
        <w:tc>
          <w:tcPr>
            <w:tcW w:w="2520" w:type="dxa"/>
            <w:tcBorders>
              <w:top w:val="single" w:sz="4" w:space="0" w:color="000000"/>
              <w:left w:val="single" w:sz="4" w:space="0" w:color="000000"/>
              <w:bottom w:val="single" w:sz="4" w:space="0" w:color="000000"/>
              <w:right w:val="single" w:sz="4" w:space="0" w:color="000000"/>
            </w:tcBorders>
            <w:vAlign w:val="center"/>
            <w:tcPrChange w:id="213" w:author="Doug Nguyen" w:date="2020-12-11T14:25:00Z">
              <w:tcPr>
                <w:tcW w:w="2880" w:type="dxa"/>
                <w:tcBorders>
                  <w:top w:val="single" w:sz="4" w:space="0" w:color="000000"/>
                  <w:left w:val="single" w:sz="4" w:space="0" w:color="000000"/>
                  <w:bottom w:val="single" w:sz="4" w:space="0" w:color="000000"/>
                  <w:right w:val="single" w:sz="4" w:space="0" w:color="000000"/>
                </w:tcBorders>
                <w:vAlign w:val="center"/>
              </w:tcPr>
            </w:tcPrChange>
          </w:tcPr>
          <w:p w14:paraId="1E3CB530" w14:textId="6D6DB294" w:rsidR="00C2395A" w:rsidRPr="0035043C" w:rsidRDefault="00C2395A" w:rsidP="00C2395A">
            <w:pPr>
              <w:spacing w:after="0" w:line="240" w:lineRule="auto"/>
              <w:jc w:val="center"/>
              <w:rPr>
                <w:rFonts w:ascii="Calibri" w:eastAsia="Calibri" w:hAnsi="Calibri" w:cs="Times New Roman"/>
                <w:sz w:val="18"/>
              </w:rPr>
            </w:pPr>
          </w:p>
        </w:tc>
      </w:tr>
      <w:tr w:rsidR="00C2395A" w14:paraId="500A1E4B" w14:textId="77777777" w:rsidTr="00C2395A">
        <w:trPr>
          <w:trHeight w:val="521"/>
          <w:trPrChange w:id="214" w:author="Doug Nguyen" w:date="2020-12-11T14:25:00Z">
            <w:trPr>
              <w:trHeight w:val="521"/>
            </w:trPr>
          </w:trPrChange>
        </w:trPr>
        <w:tc>
          <w:tcPr>
            <w:tcW w:w="2155" w:type="dxa"/>
            <w:vMerge w:val="restart"/>
            <w:tcBorders>
              <w:top w:val="single" w:sz="4" w:space="0" w:color="000000"/>
              <w:left w:val="single" w:sz="4" w:space="0" w:color="000000"/>
              <w:right w:val="single" w:sz="4" w:space="0" w:color="000000"/>
            </w:tcBorders>
            <w:vAlign w:val="center"/>
            <w:tcPrChange w:id="215" w:author="Doug Nguyen" w:date="2020-12-11T14:25:00Z">
              <w:tcPr>
                <w:tcW w:w="2155" w:type="dxa"/>
                <w:vMerge w:val="restart"/>
                <w:tcBorders>
                  <w:top w:val="single" w:sz="4" w:space="0" w:color="000000"/>
                  <w:left w:val="single" w:sz="4" w:space="0" w:color="000000"/>
                  <w:right w:val="single" w:sz="4" w:space="0" w:color="000000"/>
                </w:tcBorders>
                <w:vAlign w:val="center"/>
              </w:tcPr>
            </w:tcPrChange>
          </w:tcPr>
          <w:p w14:paraId="02447463" w14:textId="5A3556A6" w:rsidR="00C2395A" w:rsidRPr="00476402" w:rsidRDefault="00FB0CCD" w:rsidP="00C2395A">
            <w:pPr>
              <w:spacing w:after="0" w:line="240" w:lineRule="auto"/>
              <w:jc w:val="center"/>
              <w:rPr>
                <w:rFonts w:ascii="Calibri" w:hAnsi="Calibri"/>
                <w:sz w:val="18"/>
              </w:rPr>
            </w:pPr>
            <w:r>
              <w:rPr>
                <w:rFonts w:ascii="Calibri" w:hAnsi="Calibri"/>
                <w:sz w:val="18"/>
              </w:rPr>
              <w:t>Design Director</w:t>
            </w:r>
          </w:p>
        </w:tc>
        <w:tc>
          <w:tcPr>
            <w:tcW w:w="2880" w:type="dxa"/>
            <w:tcBorders>
              <w:top w:val="single" w:sz="4" w:space="0" w:color="000000"/>
              <w:left w:val="single" w:sz="4" w:space="0" w:color="000000"/>
              <w:bottom w:val="single" w:sz="4" w:space="0" w:color="000000"/>
              <w:right w:val="single" w:sz="4" w:space="0" w:color="000000"/>
            </w:tcBorders>
            <w:vAlign w:val="center"/>
            <w:tcPrChange w:id="216" w:author="Doug Nguyen" w:date="2020-12-11T14:25:00Z">
              <w:tcPr>
                <w:tcW w:w="2880" w:type="dxa"/>
                <w:tcBorders>
                  <w:top w:val="single" w:sz="4" w:space="0" w:color="000000"/>
                  <w:left w:val="single" w:sz="4" w:space="0" w:color="000000"/>
                  <w:bottom w:val="single" w:sz="4" w:space="0" w:color="000000"/>
                  <w:right w:val="single" w:sz="4" w:space="0" w:color="000000"/>
                </w:tcBorders>
                <w:vAlign w:val="center"/>
              </w:tcPr>
            </w:tcPrChange>
          </w:tcPr>
          <w:p w14:paraId="1731AD25" w14:textId="77777777" w:rsidR="00C2395A" w:rsidRPr="00476402" w:rsidRDefault="00C2395A" w:rsidP="00C2395A">
            <w:pPr>
              <w:spacing w:after="0" w:line="240" w:lineRule="auto"/>
              <w:jc w:val="center"/>
              <w:rPr>
                <w:rFonts w:ascii="Calibri" w:eastAsia="Calibri" w:hAnsi="Calibri" w:cs="Times New Roman"/>
                <w:sz w:val="18"/>
              </w:rPr>
            </w:pPr>
            <w:r w:rsidRPr="00476402">
              <w:rPr>
                <w:rFonts w:ascii="Calibri" w:hAnsi="Calibri"/>
                <w:sz w:val="18"/>
              </w:rPr>
              <w:t>San Francisco or New York</w:t>
            </w:r>
          </w:p>
        </w:tc>
        <w:tc>
          <w:tcPr>
            <w:tcW w:w="1800" w:type="dxa"/>
            <w:tcBorders>
              <w:top w:val="single" w:sz="4" w:space="0" w:color="000000"/>
              <w:left w:val="single" w:sz="4" w:space="0" w:color="000000"/>
              <w:bottom w:val="single" w:sz="4" w:space="0" w:color="000000"/>
              <w:right w:val="single" w:sz="4" w:space="0" w:color="000000"/>
            </w:tcBorders>
            <w:vAlign w:val="center"/>
            <w:tcPrChange w:id="217" w:author="Doug Nguyen" w:date="2020-12-11T14:25:00Z">
              <w:tcPr>
                <w:tcW w:w="1440" w:type="dxa"/>
                <w:tcBorders>
                  <w:top w:val="single" w:sz="4" w:space="0" w:color="000000"/>
                  <w:left w:val="single" w:sz="4" w:space="0" w:color="000000"/>
                  <w:bottom w:val="single" w:sz="4" w:space="0" w:color="000000"/>
                  <w:right w:val="single" w:sz="4" w:space="0" w:color="000000"/>
                </w:tcBorders>
                <w:vAlign w:val="center"/>
              </w:tcPr>
            </w:tcPrChange>
          </w:tcPr>
          <w:p w14:paraId="67CC1A3D" w14:textId="77777777" w:rsidR="00C2395A" w:rsidRPr="00476402" w:rsidRDefault="00C2395A" w:rsidP="00C2395A">
            <w:pPr>
              <w:spacing w:after="0" w:line="240" w:lineRule="auto"/>
              <w:jc w:val="center"/>
              <w:rPr>
                <w:rFonts w:ascii="Calibri" w:eastAsia="Calibri" w:hAnsi="Calibri" w:cs="Times New Roman"/>
                <w:sz w:val="18"/>
              </w:rPr>
            </w:pPr>
            <w:r w:rsidRPr="00476402">
              <w:rPr>
                <w:rFonts w:ascii="Calibri" w:hAnsi="Calibri"/>
                <w:sz w:val="18"/>
              </w:rPr>
              <w:t>$225</w:t>
            </w:r>
          </w:p>
        </w:tc>
        <w:tc>
          <w:tcPr>
            <w:tcW w:w="2520" w:type="dxa"/>
            <w:tcBorders>
              <w:top w:val="single" w:sz="4" w:space="0" w:color="000000"/>
              <w:left w:val="single" w:sz="4" w:space="0" w:color="000000"/>
              <w:bottom w:val="single" w:sz="4" w:space="0" w:color="000000"/>
              <w:right w:val="single" w:sz="4" w:space="0" w:color="000000"/>
            </w:tcBorders>
            <w:vAlign w:val="center"/>
            <w:tcPrChange w:id="218" w:author="Doug Nguyen" w:date="2020-12-11T14:25:00Z">
              <w:tcPr>
                <w:tcW w:w="2880" w:type="dxa"/>
                <w:tcBorders>
                  <w:top w:val="single" w:sz="4" w:space="0" w:color="000000"/>
                  <w:left w:val="single" w:sz="4" w:space="0" w:color="000000"/>
                  <w:bottom w:val="single" w:sz="4" w:space="0" w:color="000000"/>
                  <w:right w:val="single" w:sz="4" w:space="0" w:color="000000"/>
                </w:tcBorders>
                <w:vAlign w:val="center"/>
              </w:tcPr>
            </w:tcPrChange>
          </w:tcPr>
          <w:p w14:paraId="1C17970A" w14:textId="2468D726" w:rsidR="00C2395A" w:rsidRPr="00476402" w:rsidRDefault="00C2395A" w:rsidP="00C2395A">
            <w:pPr>
              <w:spacing w:after="0" w:line="240" w:lineRule="auto"/>
              <w:jc w:val="center"/>
              <w:rPr>
                <w:rFonts w:ascii="Calibri" w:eastAsia="Calibri" w:hAnsi="Calibri" w:cs="Times New Roman"/>
                <w:sz w:val="18"/>
              </w:rPr>
            </w:pPr>
          </w:p>
        </w:tc>
      </w:tr>
      <w:tr w:rsidR="00C2395A" w14:paraId="225808CB" w14:textId="77777777" w:rsidTr="00C2395A">
        <w:trPr>
          <w:trHeight w:val="530"/>
          <w:trPrChange w:id="219" w:author="Doug Nguyen" w:date="2020-12-11T14:25:00Z">
            <w:trPr>
              <w:trHeight w:val="530"/>
            </w:trPr>
          </w:trPrChange>
        </w:trPr>
        <w:tc>
          <w:tcPr>
            <w:tcW w:w="2155" w:type="dxa"/>
            <w:vMerge/>
            <w:tcBorders>
              <w:top w:val="single" w:sz="4" w:space="0" w:color="000000"/>
              <w:left w:val="single" w:sz="4" w:space="0" w:color="000000"/>
              <w:right w:val="single" w:sz="4" w:space="0" w:color="000000"/>
            </w:tcBorders>
            <w:vAlign w:val="center"/>
            <w:tcPrChange w:id="220" w:author="Doug Nguyen" w:date="2020-12-11T14:25:00Z">
              <w:tcPr>
                <w:tcW w:w="2155" w:type="dxa"/>
                <w:vMerge/>
                <w:tcBorders>
                  <w:top w:val="single" w:sz="4" w:space="0" w:color="000000"/>
                  <w:left w:val="single" w:sz="4" w:space="0" w:color="000000"/>
                  <w:right w:val="single" w:sz="4" w:space="0" w:color="000000"/>
                </w:tcBorders>
                <w:vAlign w:val="center"/>
              </w:tcPr>
            </w:tcPrChange>
          </w:tcPr>
          <w:p w14:paraId="2F38FDE9" w14:textId="77777777" w:rsidR="00C2395A" w:rsidRPr="0035043C" w:rsidRDefault="00C2395A" w:rsidP="00C2395A">
            <w:pPr>
              <w:widowControl w:val="0"/>
              <w:pBdr>
                <w:top w:val="nil"/>
                <w:left w:val="nil"/>
                <w:bottom w:val="nil"/>
                <w:right w:val="nil"/>
                <w:between w:val="nil"/>
              </w:pBdr>
              <w:spacing w:after="0" w:line="276" w:lineRule="auto"/>
              <w:rPr>
                <w:rFonts w:ascii="Calibri" w:hAnsi="Calibri"/>
                <w:sz w:val="18"/>
              </w:rPr>
            </w:pPr>
          </w:p>
        </w:tc>
        <w:tc>
          <w:tcPr>
            <w:tcW w:w="2880" w:type="dxa"/>
            <w:tcBorders>
              <w:top w:val="single" w:sz="4" w:space="0" w:color="000000"/>
              <w:left w:val="single" w:sz="4" w:space="0" w:color="000000"/>
              <w:bottom w:val="single" w:sz="4" w:space="0" w:color="000000"/>
              <w:right w:val="single" w:sz="4" w:space="0" w:color="000000"/>
            </w:tcBorders>
            <w:vAlign w:val="center"/>
            <w:tcPrChange w:id="221" w:author="Doug Nguyen" w:date="2020-12-11T14:25:00Z">
              <w:tcPr>
                <w:tcW w:w="2880" w:type="dxa"/>
                <w:tcBorders>
                  <w:top w:val="single" w:sz="4" w:space="0" w:color="000000"/>
                  <w:left w:val="single" w:sz="4" w:space="0" w:color="000000"/>
                  <w:bottom w:val="single" w:sz="4" w:space="0" w:color="000000"/>
                  <w:right w:val="single" w:sz="4" w:space="0" w:color="000000"/>
                </w:tcBorders>
                <w:vAlign w:val="center"/>
              </w:tcPr>
            </w:tcPrChange>
          </w:tcPr>
          <w:p w14:paraId="3871A53E" w14:textId="77777777" w:rsidR="00C2395A" w:rsidRPr="0035043C" w:rsidRDefault="00C2395A" w:rsidP="00C2395A">
            <w:pPr>
              <w:spacing w:after="0" w:line="240" w:lineRule="auto"/>
              <w:jc w:val="center"/>
              <w:rPr>
                <w:rFonts w:ascii="Calibri" w:eastAsia="Calibri" w:hAnsi="Calibri" w:cs="Times New Roman"/>
                <w:sz w:val="18"/>
              </w:rPr>
            </w:pPr>
            <w:r w:rsidRPr="0035043C">
              <w:rPr>
                <w:rFonts w:ascii="Calibri" w:hAnsi="Calibri"/>
                <w:sz w:val="18"/>
              </w:rPr>
              <w:t>Other (San Diego, Chicago, Austin)</w:t>
            </w:r>
          </w:p>
        </w:tc>
        <w:tc>
          <w:tcPr>
            <w:tcW w:w="1800" w:type="dxa"/>
            <w:tcBorders>
              <w:top w:val="single" w:sz="4" w:space="0" w:color="000000"/>
              <w:left w:val="single" w:sz="4" w:space="0" w:color="000000"/>
              <w:bottom w:val="single" w:sz="4" w:space="0" w:color="000000"/>
              <w:right w:val="single" w:sz="4" w:space="0" w:color="000000"/>
            </w:tcBorders>
            <w:vAlign w:val="center"/>
            <w:tcPrChange w:id="222" w:author="Doug Nguyen" w:date="2020-12-11T14:25:00Z">
              <w:tcPr>
                <w:tcW w:w="1440" w:type="dxa"/>
                <w:tcBorders>
                  <w:top w:val="single" w:sz="4" w:space="0" w:color="000000"/>
                  <w:left w:val="single" w:sz="4" w:space="0" w:color="000000"/>
                  <w:bottom w:val="single" w:sz="4" w:space="0" w:color="000000"/>
                  <w:right w:val="single" w:sz="4" w:space="0" w:color="000000"/>
                </w:tcBorders>
                <w:vAlign w:val="center"/>
              </w:tcPr>
            </w:tcPrChange>
          </w:tcPr>
          <w:p w14:paraId="7ADD0DF1" w14:textId="77777777" w:rsidR="00C2395A" w:rsidRPr="0035043C" w:rsidRDefault="00C2395A" w:rsidP="00C2395A">
            <w:pPr>
              <w:spacing w:after="0" w:line="240" w:lineRule="auto"/>
              <w:jc w:val="center"/>
              <w:rPr>
                <w:rFonts w:ascii="Calibri" w:eastAsia="Calibri" w:hAnsi="Calibri" w:cs="Times New Roman"/>
                <w:sz w:val="18"/>
              </w:rPr>
            </w:pPr>
            <w:r w:rsidRPr="0035043C">
              <w:rPr>
                <w:rFonts w:ascii="Calibri" w:hAnsi="Calibri"/>
                <w:sz w:val="18"/>
              </w:rPr>
              <w:t>$200</w:t>
            </w:r>
          </w:p>
        </w:tc>
        <w:tc>
          <w:tcPr>
            <w:tcW w:w="2520" w:type="dxa"/>
            <w:tcBorders>
              <w:top w:val="single" w:sz="4" w:space="0" w:color="000000"/>
              <w:left w:val="single" w:sz="4" w:space="0" w:color="000000"/>
              <w:bottom w:val="single" w:sz="4" w:space="0" w:color="000000"/>
              <w:right w:val="single" w:sz="4" w:space="0" w:color="000000"/>
            </w:tcBorders>
            <w:vAlign w:val="center"/>
            <w:tcPrChange w:id="223" w:author="Doug Nguyen" w:date="2020-12-11T14:25:00Z">
              <w:tcPr>
                <w:tcW w:w="2880" w:type="dxa"/>
                <w:tcBorders>
                  <w:top w:val="single" w:sz="4" w:space="0" w:color="000000"/>
                  <w:left w:val="single" w:sz="4" w:space="0" w:color="000000"/>
                  <w:bottom w:val="single" w:sz="4" w:space="0" w:color="000000"/>
                  <w:right w:val="single" w:sz="4" w:space="0" w:color="000000"/>
                </w:tcBorders>
                <w:vAlign w:val="center"/>
              </w:tcPr>
            </w:tcPrChange>
          </w:tcPr>
          <w:p w14:paraId="0D6CCF44" w14:textId="651283BA" w:rsidR="00C2395A" w:rsidRPr="0035043C" w:rsidRDefault="00C2395A" w:rsidP="00C2395A">
            <w:pPr>
              <w:spacing w:after="0" w:line="240" w:lineRule="auto"/>
              <w:jc w:val="center"/>
              <w:rPr>
                <w:rFonts w:ascii="Calibri" w:eastAsia="Calibri" w:hAnsi="Calibri" w:cs="Times New Roman"/>
                <w:sz w:val="18"/>
              </w:rPr>
            </w:pPr>
          </w:p>
        </w:tc>
      </w:tr>
      <w:tr w:rsidR="00C2395A" w14:paraId="7C81048D" w14:textId="77777777" w:rsidTr="00C2395A">
        <w:trPr>
          <w:trHeight w:val="530"/>
          <w:trPrChange w:id="224" w:author="Doug Nguyen" w:date="2020-12-11T14:25:00Z">
            <w:trPr>
              <w:trHeight w:val="530"/>
            </w:trPr>
          </w:trPrChange>
        </w:trPr>
        <w:tc>
          <w:tcPr>
            <w:tcW w:w="2155" w:type="dxa"/>
            <w:vMerge w:val="restart"/>
            <w:tcBorders>
              <w:top w:val="single" w:sz="4" w:space="0" w:color="000000"/>
              <w:left w:val="single" w:sz="4" w:space="0" w:color="000000"/>
              <w:right w:val="single" w:sz="4" w:space="0" w:color="000000"/>
            </w:tcBorders>
            <w:vAlign w:val="center"/>
            <w:tcPrChange w:id="225" w:author="Doug Nguyen" w:date="2020-12-11T14:25:00Z">
              <w:tcPr>
                <w:tcW w:w="2155" w:type="dxa"/>
                <w:vMerge w:val="restart"/>
                <w:tcBorders>
                  <w:top w:val="single" w:sz="4" w:space="0" w:color="000000"/>
                  <w:left w:val="single" w:sz="4" w:space="0" w:color="000000"/>
                  <w:right w:val="single" w:sz="4" w:space="0" w:color="000000"/>
                </w:tcBorders>
                <w:vAlign w:val="center"/>
              </w:tcPr>
            </w:tcPrChange>
          </w:tcPr>
          <w:p w14:paraId="26562A37" w14:textId="0517F18B" w:rsidR="00C2395A" w:rsidRPr="00476402" w:rsidRDefault="00FB0CCD" w:rsidP="00C2395A">
            <w:pPr>
              <w:spacing w:after="0" w:line="240" w:lineRule="auto"/>
              <w:jc w:val="center"/>
              <w:rPr>
                <w:rFonts w:ascii="Calibri" w:hAnsi="Calibri"/>
                <w:sz w:val="18"/>
              </w:rPr>
            </w:pPr>
            <w:r>
              <w:rPr>
                <w:rFonts w:ascii="Calibri" w:hAnsi="Calibri"/>
                <w:sz w:val="18"/>
              </w:rPr>
              <w:t>Art Director</w:t>
            </w:r>
          </w:p>
        </w:tc>
        <w:tc>
          <w:tcPr>
            <w:tcW w:w="2880" w:type="dxa"/>
            <w:tcBorders>
              <w:top w:val="single" w:sz="4" w:space="0" w:color="000000"/>
              <w:left w:val="single" w:sz="4" w:space="0" w:color="000000"/>
              <w:bottom w:val="single" w:sz="4" w:space="0" w:color="000000"/>
              <w:right w:val="single" w:sz="4" w:space="0" w:color="000000"/>
            </w:tcBorders>
            <w:vAlign w:val="center"/>
            <w:tcPrChange w:id="226" w:author="Doug Nguyen" w:date="2020-12-11T14:25:00Z">
              <w:tcPr>
                <w:tcW w:w="2880" w:type="dxa"/>
                <w:tcBorders>
                  <w:top w:val="single" w:sz="4" w:space="0" w:color="000000"/>
                  <w:left w:val="single" w:sz="4" w:space="0" w:color="000000"/>
                  <w:bottom w:val="single" w:sz="4" w:space="0" w:color="000000"/>
                  <w:right w:val="single" w:sz="4" w:space="0" w:color="000000"/>
                </w:tcBorders>
                <w:vAlign w:val="center"/>
              </w:tcPr>
            </w:tcPrChange>
          </w:tcPr>
          <w:p w14:paraId="529E4AFC" w14:textId="77777777" w:rsidR="00C2395A" w:rsidRPr="00476402" w:rsidRDefault="00C2395A" w:rsidP="00C2395A">
            <w:pPr>
              <w:spacing w:after="0" w:line="240" w:lineRule="auto"/>
              <w:jc w:val="center"/>
              <w:rPr>
                <w:rFonts w:ascii="Calibri" w:eastAsia="Calibri" w:hAnsi="Calibri" w:cs="Times New Roman"/>
                <w:sz w:val="18"/>
              </w:rPr>
            </w:pPr>
            <w:r w:rsidRPr="00476402">
              <w:rPr>
                <w:rFonts w:ascii="Calibri" w:hAnsi="Calibri"/>
                <w:sz w:val="18"/>
              </w:rPr>
              <w:t>San Francisco or New York</w:t>
            </w:r>
          </w:p>
        </w:tc>
        <w:tc>
          <w:tcPr>
            <w:tcW w:w="1800" w:type="dxa"/>
            <w:tcBorders>
              <w:top w:val="single" w:sz="4" w:space="0" w:color="000000"/>
              <w:left w:val="single" w:sz="4" w:space="0" w:color="000000"/>
              <w:bottom w:val="single" w:sz="4" w:space="0" w:color="000000"/>
              <w:right w:val="single" w:sz="4" w:space="0" w:color="000000"/>
            </w:tcBorders>
            <w:vAlign w:val="center"/>
            <w:tcPrChange w:id="227" w:author="Doug Nguyen" w:date="2020-12-11T14:25:00Z">
              <w:tcPr>
                <w:tcW w:w="1440" w:type="dxa"/>
                <w:tcBorders>
                  <w:top w:val="single" w:sz="4" w:space="0" w:color="000000"/>
                  <w:left w:val="single" w:sz="4" w:space="0" w:color="000000"/>
                  <w:bottom w:val="single" w:sz="4" w:space="0" w:color="000000"/>
                  <w:right w:val="single" w:sz="4" w:space="0" w:color="000000"/>
                </w:tcBorders>
                <w:vAlign w:val="center"/>
              </w:tcPr>
            </w:tcPrChange>
          </w:tcPr>
          <w:p w14:paraId="1DAF7892" w14:textId="77777777" w:rsidR="00C2395A" w:rsidRPr="00476402" w:rsidRDefault="00C2395A" w:rsidP="00C2395A">
            <w:pPr>
              <w:spacing w:after="0" w:line="240" w:lineRule="auto"/>
              <w:jc w:val="center"/>
              <w:rPr>
                <w:rFonts w:ascii="Calibri" w:eastAsia="Calibri" w:hAnsi="Calibri" w:cs="Times New Roman"/>
                <w:sz w:val="18"/>
              </w:rPr>
            </w:pPr>
            <w:r w:rsidRPr="00476402">
              <w:rPr>
                <w:rFonts w:ascii="Calibri" w:hAnsi="Calibri"/>
                <w:sz w:val="18"/>
              </w:rPr>
              <w:t>$175</w:t>
            </w:r>
          </w:p>
        </w:tc>
        <w:tc>
          <w:tcPr>
            <w:tcW w:w="2520" w:type="dxa"/>
            <w:tcBorders>
              <w:top w:val="single" w:sz="4" w:space="0" w:color="000000"/>
              <w:left w:val="single" w:sz="4" w:space="0" w:color="000000"/>
              <w:bottom w:val="single" w:sz="4" w:space="0" w:color="000000"/>
              <w:right w:val="single" w:sz="4" w:space="0" w:color="000000"/>
            </w:tcBorders>
            <w:vAlign w:val="center"/>
            <w:tcPrChange w:id="228" w:author="Doug Nguyen" w:date="2020-12-11T14:25:00Z">
              <w:tcPr>
                <w:tcW w:w="2880" w:type="dxa"/>
                <w:tcBorders>
                  <w:top w:val="single" w:sz="4" w:space="0" w:color="000000"/>
                  <w:left w:val="single" w:sz="4" w:space="0" w:color="000000"/>
                  <w:bottom w:val="single" w:sz="4" w:space="0" w:color="000000"/>
                  <w:right w:val="single" w:sz="4" w:space="0" w:color="000000"/>
                </w:tcBorders>
                <w:vAlign w:val="center"/>
              </w:tcPr>
            </w:tcPrChange>
          </w:tcPr>
          <w:p w14:paraId="6FB13667" w14:textId="125455E2" w:rsidR="00C2395A" w:rsidRPr="00476402" w:rsidRDefault="00C2395A" w:rsidP="00C2395A">
            <w:pPr>
              <w:spacing w:after="0" w:line="240" w:lineRule="auto"/>
              <w:jc w:val="center"/>
              <w:rPr>
                <w:rFonts w:ascii="Calibri" w:eastAsia="Calibri" w:hAnsi="Calibri" w:cs="Times New Roman"/>
                <w:sz w:val="18"/>
              </w:rPr>
            </w:pPr>
          </w:p>
        </w:tc>
      </w:tr>
      <w:tr w:rsidR="00C2395A" w14:paraId="4E671E5B" w14:textId="77777777" w:rsidTr="00C2395A">
        <w:trPr>
          <w:trHeight w:val="503"/>
          <w:trPrChange w:id="229" w:author="Doug Nguyen" w:date="2020-12-11T14:25:00Z">
            <w:trPr>
              <w:trHeight w:val="503"/>
            </w:trPr>
          </w:trPrChange>
        </w:trPr>
        <w:tc>
          <w:tcPr>
            <w:tcW w:w="2155" w:type="dxa"/>
            <w:vMerge/>
            <w:tcBorders>
              <w:top w:val="single" w:sz="4" w:space="0" w:color="000000"/>
              <w:left w:val="single" w:sz="4" w:space="0" w:color="000000"/>
              <w:right w:val="single" w:sz="4" w:space="0" w:color="000000"/>
            </w:tcBorders>
            <w:vAlign w:val="center"/>
            <w:tcPrChange w:id="230" w:author="Doug Nguyen" w:date="2020-12-11T14:25:00Z">
              <w:tcPr>
                <w:tcW w:w="2155" w:type="dxa"/>
                <w:vMerge/>
                <w:tcBorders>
                  <w:top w:val="single" w:sz="4" w:space="0" w:color="000000"/>
                  <w:left w:val="single" w:sz="4" w:space="0" w:color="000000"/>
                  <w:right w:val="single" w:sz="4" w:space="0" w:color="000000"/>
                </w:tcBorders>
                <w:vAlign w:val="center"/>
              </w:tcPr>
            </w:tcPrChange>
          </w:tcPr>
          <w:p w14:paraId="7C988E3A" w14:textId="77777777" w:rsidR="00C2395A" w:rsidRPr="0035043C" w:rsidRDefault="00C2395A" w:rsidP="00C2395A">
            <w:pPr>
              <w:widowControl w:val="0"/>
              <w:pBdr>
                <w:top w:val="nil"/>
                <w:left w:val="nil"/>
                <w:bottom w:val="nil"/>
                <w:right w:val="nil"/>
                <w:between w:val="nil"/>
              </w:pBdr>
              <w:spacing w:after="0" w:line="276" w:lineRule="auto"/>
              <w:rPr>
                <w:rFonts w:ascii="Calibri" w:hAnsi="Calibri"/>
                <w:sz w:val="18"/>
              </w:rPr>
            </w:pPr>
          </w:p>
        </w:tc>
        <w:tc>
          <w:tcPr>
            <w:tcW w:w="2880" w:type="dxa"/>
            <w:tcBorders>
              <w:top w:val="single" w:sz="4" w:space="0" w:color="000000"/>
              <w:left w:val="single" w:sz="4" w:space="0" w:color="000000"/>
              <w:bottom w:val="single" w:sz="4" w:space="0" w:color="000000"/>
              <w:right w:val="single" w:sz="4" w:space="0" w:color="000000"/>
            </w:tcBorders>
            <w:vAlign w:val="center"/>
            <w:tcPrChange w:id="231" w:author="Doug Nguyen" w:date="2020-12-11T14:25:00Z">
              <w:tcPr>
                <w:tcW w:w="2880" w:type="dxa"/>
                <w:tcBorders>
                  <w:top w:val="single" w:sz="4" w:space="0" w:color="000000"/>
                  <w:left w:val="single" w:sz="4" w:space="0" w:color="000000"/>
                  <w:bottom w:val="single" w:sz="4" w:space="0" w:color="000000"/>
                  <w:right w:val="single" w:sz="4" w:space="0" w:color="000000"/>
                </w:tcBorders>
                <w:vAlign w:val="center"/>
              </w:tcPr>
            </w:tcPrChange>
          </w:tcPr>
          <w:p w14:paraId="039554C4" w14:textId="77777777" w:rsidR="00C2395A" w:rsidRPr="0035043C" w:rsidRDefault="00C2395A" w:rsidP="00C2395A">
            <w:pPr>
              <w:spacing w:after="0" w:line="240" w:lineRule="auto"/>
              <w:jc w:val="center"/>
              <w:rPr>
                <w:rFonts w:ascii="Calibri" w:eastAsia="Calibri" w:hAnsi="Calibri" w:cs="Times New Roman"/>
                <w:sz w:val="18"/>
              </w:rPr>
            </w:pPr>
            <w:r w:rsidRPr="0035043C">
              <w:rPr>
                <w:rFonts w:ascii="Calibri" w:hAnsi="Calibri"/>
                <w:sz w:val="18"/>
              </w:rPr>
              <w:t>Other (San Diego, Chicago, Austin)</w:t>
            </w:r>
          </w:p>
        </w:tc>
        <w:tc>
          <w:tcPr>
            <w:tcW w:w="1800" w:type="dxa"/>
            <w:tcBorders>
              <w:top w:val="single" w:sz="4" w:space="0" w:color="000000"/>
              <w:left w:val="single" w:sz="4" w:space="0" w:color="000000"/>
              <w:bottom w:val="single" w:sz="4" w:space="0" w:color="000000"/>
              <w:right w:val="single" w:sz="4" w:space="0" w:color="000000"/>
            </w:tcBorders>
            <w:vAlign w:val="center"/>
            <w:tcPrChange w:id="232" w:author="Doug Nguyen" w:date="2020-12-11T14:25:00Z">
              <w:tcPr>
                <w:tcW w:w="1440" w:type="dxa"/>
                <w:tcBorders>
                  <w:top w:val="single" w:sz="4" w:space="0" w:color="000000"/>
                  <w:left w:val="single" w:sz="4" w:space="0" w:color="000000"/>
                  <w:bottom w:val="single" w:sz="4" w:space="0" w:color="000000"/>
                  <w:right w:val="single" w:sz="4" w:space="0" w:color="000000"/>
                </w:tcBorders>
                <w:vAlign w:val="center"/>
              </w:tcPr>
            </w:tcPrChange>
          </w:tcPr>
          <w:p w14:paraId="12E182E7" w14:textId="77777777" w:rsidR="00C2395A" w:rsidRPr="0035043C" w:rsidRDefault="00C2395A" w:rsidP="00C2395A">
            <w:pPr>
              <w:spacing w:after="0" w:line="240" w:lineRule="auto"/>
              <w:jc w:val="center"/>
              <w:rPr>
                <w:rFonts w:ascii="Calibri" w:eastAsia="Calibri" w:hAnsi="Calibri" w:cs="Times New Roman"/>
                <w:sz w:val="18"/>
              </w:rPr>
            </w:pPr>
            <w:r w:rsidRPr="0035043C">
              <w:rPr>
                <w:rFonts w:ascii="Calibri" w:hAnsi="Calibri"/>
                <w:sz w:val="18"/>
              </w:rPr>
              <w:t>$155</w:t>
            </w:r>
          </w:p>
        </w:tc>
        <w:tc>
          <w:tcPr>
            <w:tcW w:w="2520" w:type="dxa"/>
            <w:tcBorders>
              <w:top w:val="single" w:sz="4" w:space="0" w:color="000000"/>
              <w:left w:val="single" w:sz="4" w:space="0" w:color="000000"/>
              <w:bottom w:val="single" w:sz="4" w:space="0" w:color="000000"/>
              <w:right w:val="single" w:sz="4" w:space="0" w:color="000000"/>
            </w:tcBorders>
            <w:vAlign w:val="center"/>
            <w:tcPrChange w:id="233" w:author="Doug Nguyen" w:date="2020-12-11T14:25:00Z">
              <w:tcPr>
                <w:tcW w:w="2880" w:type="dxa"/>
                <w:tcBorders>
                  <w:top w:val="single" w:sz="4" w:space="0" w:color="000000"/>
                  <w:left w:val="single" w:sz="4" w:space="0" w:color="000000"/>
                  <w:bottom w:val="single" w:sz="4" w:space="0" w:color="000000"/>
                  <w:right w:val="single" w:sz="4" w:space="0" w:color="000000"/>
                </w:tcBorders>
                <w:vAlign w:val="center"/>
              </w:tcPr>
            </w:tcPrChange>
          </w:tcPr>
          <w:p w14:paraId="70678506" w14:textId="486F7460" w:rsidR="00C2395A" w:rsidRPr="0035043C" w:rsidRDefault="00C2395A" w:rsidP="00C2395A">
            <w:pPr>
              <w:spacing w:after="0" w:line="240" w:lineRule="auto"/>
              <w:jc w:val="center"/>
              <w:rPr>
                <w:rFonts w:ascii="Calibri" w:eastAsia="Calibri" w:hAnsi="Calibri" w:cs="Times New Roman"/>
                <w:sz w:val="18"/>
              </w:rPr>
            </w:pPr>
          </w:p>
        </w:tc>
      </w:tr>
      <w:tr w:rsidR="00C2395A" w14:paraId="576A9F38" w14:textId="77777777" w:rsidTr="00C2395A">
        <w:trPr>
          <w:trHeight w:val="530"/>
          <w:trPrChange w:id="234" w:author="Doug Nguyen" w:date="2020-12-11T14:25:00Z">
            <w:trPr>
              <w:trHeight w:val="530"/>
            </w:trPr>
          </w:trPrChange>
        </w:trPr>
        <w:tc>
          <w:tcPr>
            <w:tcW w:w="2155" w:type="dxa"/>
            <w:vMerge w:val="restart"/>
            <w:tcBorders>
              <w:top w:val="single" w:sz="4" w:space="0" w:color="000000"/>
              <w:left w:val="single" w:sz="4" w:space="0" w:color="000000"/>
              <w:right w:val="single" w:sz="4" w:space="0" w:color="000000"/>
            </w:tcBorders>
            <w:vAlign w:val="center"/>
            <w:tcPrChange w:id="235" w:author="Doug Nguyen" w:date="2020-12-11T14:25:00Z">
              <w:tcPr>
                <w:tcW w:w="2155" w:type="dxa"/>
                <w:vMerge w:val="restart"/>
                <w:tcBorders>
                  <w:top w:val="single" w:sz="4" w:space="0" w:color="000000"/>
                  <w:left w:val="single" w:sz="4" w:space="0" w:color="000000"/>
                  <w:right w:val="single" w:sz="4" w:space="0" w:color="000000"/>
                </w:tcBorders>
                <w:vAlign w:val="center"/>
              </w:tcPr>
            </w:tcPrChange>
          </w:tcPr>
          <w:p w14:paraId="6504678B" w14:textId="6A80C998" w:rsidR="00C2395A" w:rsidRPr="00476402" w:rsidRDefault="00FB0CCD" w:rsidP="00C2395A">
            <w:pPr>
              <w:spacing w:after="0" w:line="240" w:lineRule="auto"/>
              <w:jc w:val="center"/>
              <w:rPr>
                <w:rFonts w:ascii="Calibri" w:hAnsi="Calibri"/>
                <w:sz w:val="18"/>
              </w:rPr>
            </w:pPr>
            <w:r>
              <w:rPr>
                <w:rFonts w:ascii="Calibri" w:hAnsi="Calibri"/>
                <w:sz w:val="18"/>
              </w:rPr>
              <w:t>Graphic Designer</w:t>
            </w:r>
            <w:r w:rsidR="00C2395A" w:rsidRPr="00476402">
              <w:rPr>
                <w:rFonts w:ascii="Calibri" w:hAnsi="Calibri"/>
                <w:sz w:val="18"/>
              </w:rPr>
              <w:t xml:space="preserve"> </w:t>
            </w:r>
          </w:p>
        </w:tc>
        <w:tc>
          <w:tcPr>
            <w:tcW w:w="2880" w:type="dxa"/>
            <w:tcBorders>
              <w:top w:val="single" w:sz="4" w:space="0" w:color="000000"/>
              <w:left w:val="single" w:sz="4" w:space="0" w:color="000000"/>
              <w:bottom w:val="single" w:sz="4" w:space="0" w:color="000000"/>
              <w:right w:val="single" w:sz="4" w:space="0" w:color="000000"/>
            </w:tcBorders>
            <w:vAlign w:val="center"/>
            <w:tcPrChange w:id="236" w:author="Doug Nguyen" w:date="2020-12-11T14:25:00Z">
              <w:tcPr>
                <w:tcW w:w="2880" w:type="dxa"/>
                <w:tcBorders>
                  <w:top w:val="single" w:sz="4" w:space="0" w:color="000000"/>
                  <w:left w:val="single" w:sz="4" w:space="0" w:color="000000"/>
                  <w:bottom w:val="single" w:sz="4" w:space="0" w:color="000000"/>
                  <w:right w:val="single" w:sz="4" w:space="0" w:color="000000"/>
                </w:tcBorders>
                <w:vAlign w:val="center"/>
              </w:tcPr>
            </w:tcPrChange>
          </w:tcPr>
          <w:p w14:paraId="75051B35" w14:textId="77777777" w:rsidR="00C2395A" w:rsidRPr="00476402" w:rsidRDefault="00C2395A" w:rsidP="00C2395A">
            <w:pPr>
              <w:spacing w:after="0" w:line="240" w:lineRule="auto"/>
              <w:jc w:val="center"/>
              <w:rPr>
                <w:rFonts w:ascii="Calibri" w:eastAsia="Calibri" w:hAnsi="Calibri" w:cs="Times New Roman"/>
                <w:sz w:val="18"/>
              </w:rPr>
            </w:pPr>
            <w:r w:rsidRPr="00476402">
              <w:rPr>
                <w:rFonts w:ascii="Calibri" w:hAnsi="Calibri"/>
                <w:sz w:val="18"/>
              </w:rPr>
              <w:t>San Francisco or New York</w:t>
            </w:r>
          </w:p>
        </w:tc>
        <w:tc>
          <w:tcPr>
            <w:tcW w:w="1800" w:type="dxa"/>
            <w:tcBorders>
              <w:top w:val="single" w:sz="4" w:space="0" w:color="000000"/>
              <w:left w:val="single" w:sz="4" w:space="0" w:color="000000"/>
              <w:bottom w:val="single" w:sz="4" w:space="0" w:color="000000"/>
              <w:right w:val="single" w:sz="4" w:space="0" w:color="000000"/>
            </w:tcBorders>
            <w:vAlign w:val="center"/>
            <w:tcPrChange w:id="237" w:author="Doug Nguyen" w:date="2020-12-11T14:25:00Z">
              <w:tcPr>
                <w:tcW w:w="1440" w:type="dxa"/>
                <w:tcBorders>
                  <w:top w:val="single" w:sz="4" w:space="0" w:color="000000"/>
                  <w:left w:val="single" w:sz="4" w:space="0" w:color="000000"/>
                  <w:bottom w:val="single" w:sz="4" w:space="0" w:color="000000"/>
                  <w:right w:val="single" w:sz="4" w:space="0" w:color="000000"/>
                </w:tcBorders>
                <w:vAlign w:val="center"/>
              </w:tcPr>
            </w:tcPrChange>
          </w:tcPr>
          <w:p w14:paraId="5FF1A6AE" w14:textId="77777777" w:rsidR="00C2395A" w:rsidRPr="00476402" w:rsidRDefault="00C2395A" w:rsidP="00C2395A">
            <w:pPr>
              <w:spacing w:after="0" w:line="240" w:lineRule="auto"/>
              <w:jc w:val="center"/>
              <w:rPr>
                <w:rFonts w:ascii="Calibri" w:eastAsia="Calibri" w:hAnsi="Calibri" w:cs="Times New Roman"/>
                <w:sz w:val="18"/>
              </w:rPr>
            </w:pPr>
            <w:r w:rsidRPr="00476402">
              <w:rPr>
                <w:rFonts w:ascii="Calibri" w:hAnsi="Calibri"/>
                <w:sz w:val="18"/>
              </w:rPr>
              <w:t>$145</w:t>
            </w:r>
          </w:p>
        </w:tc>
        <w:tc>
          <w:tcPr>
            <w:tcW w:w="2520" w:type="dxa"/>
            <w:tcBorders>
              <w:top w:val="single" w:sz="4" w:space="0" w:color="000000"/>
              <w:left w:val="single" w:sz="4" w:space="0" w:color="000000"/>
              <w:bottom w:val="single" w:sz="4" w:space="0" w:color="000000"/>
              <w:right w:val="single" w:sz="4" w:space="0" w:color="000000"/>
            </w:tcBorders>
            <w:vAlign w:val="center"/>
            <w:tcPrChange w:id="238" w:author="Doug Nguyen" w:date="2020-12-11T14:25:00Z">
              <w:tcPr>
                <w:tcW w:w="2880" w:type="dxa"/>
                <w:tcBorders>
                  <w:top w:val="single" w:sz="4" w:space="0" w:color="000000"/>
                  <w:left w:val="single" w:sz="4" w:space="0" w:color="000000"/>
                  <w:bottom w:val="single" w:sz="4" w:space="0" w:color="000000"/>
                  <w:right w:val="single" w:sz="4" w:space="0" w:color="000000"/>
                </w:tcBorders>
                <w:vAlign w:val="center"/>
              </w:tcPr>
            </w:tcPrChange>
          </w:tcPr>
          <w:p w14:paraId="549446BD" w14:textId="76D06655" w:rsidR="00C2395A" w:rsidRPr="00476402" w:rsidRDefault="00C2395A" w:rsidP="00C2395A">
            <w:pPr>
              <w:spacing w:after="0" w:line="240" w:lineRule="auto"/>
              <w:jc w:val="center"/>
              <w:rPr>
                <w:rFonts w:ascii="Calibri" w:eastAsia="Calibri" w:hAnsi="Calibri" w:cs="Times New Roman"/>
                <w:sz w:val="18"/>
              </w:rPr>
            </w:pPr>
          </w:p>
        </w:tc>
      </w:tr>
      <w:tr w:rsidR="00C2395A" w14:paraId="68AD74C2" w14:textId="77777777" w:rsidTr="00C2395A">
        <w:trPr>
          <w:trHeight w:val="530"/>
          <w:trPrChange w:id="239" w:author="Doug Nguyen" w:date="2020-12-11T14:25:00Z">
            <w:trPr>
              <w:trHeight w:val="530"/>
            </w:trPr>
          </w:trPrChange>
        </w:trPr>
        <w:tc>
          <w:tcPr>
            <w:tcW w:w="2155" w:type="dxa"/>
            <w:vMerge/>
            <w:tcBorders>
              <w:top w:val="single" w:sz="4" w:space="0" w:color="000000"/>
              <w:left w:val="single" w:sz="4" w:space="0" w:color="000000"/>
              <w:right w:val="single" w:sz="4" w:space="0" w:color="000000"/>
            </w:tcBorders>
            <w:vAlign w:val="center"/>
            <w:tcPrChange w:id="240" w:author="Doug Nguyen" w:date="2020-12-11T14:25:00Z">
              <w:tcPr>
                <w:tcW w:w="2155" w:type="dxa"/>
                <w:vMerge/>
                <w:tcBorders>
                  <w:top w:val="single" w:sz="4" w:space="0" w:color="000000"/>
                  <w:left w:val="single" w:sz="4" w:space="0" w:color="000000"/>
                  <w:right w:val="single" w:sz="4" w:space="0" w:color="000000"/>
                </w:tcBorders>
                <w:vAlign w:val="center"/>
              </w:tcPr>
            </w:tcPrChange>
          </w:tcPr>
          <w:p w14:paraId="306B0A07" w14:textId="77777777" w:rsidR="00C2395A" w:rsidRPr="0035043C" w:rsidRDefault="00C2395A" w:rsidP="00C2395A">
            <w:pPr>
              <w:widowControl w:val="0"/>
              <w:pBdr>
                <w:top w:val="nil"/>
                <w:left w:val="nil"/>
                <w:bottom w:val="nil"/>
                <w:right w:val="nil"/>
                <w:between w:val="nil"/>
              </w:pBdr>
              <w:spacing w:after="0" w:line="276" w:lineRule="auto"/>
              <w:rPr>
                <w:rFonts w:ascii="Calibri" w:hAnsi="Calibri"/>
                <w:sz w:val="18"/>
              </w:rPr>
            </w:pPr>
          </w:p>
        </w:tc>
        <w:tc>
          <w:tcPr>
            <w:tcW w:w="2880" w:type="dxa"/>
            <w:tcBorders>
              <w:top w:val="single" w:sz="4" w:space="0" w:color="000000"/>
              <w:left w:val="single" w:sz="4" w:space="0" w:color="000000"/>
              <w:bottom w:val="single" w:sz="4" w:space="0" w:color="000000"/>
              <w:right w:val="single" w:sz="4" w:space="0" w:color="000000"/>
            </w:tcBorders>
            <w:vAlign w:val="center"/>
            <w:tcPrChange w:id="241" w:author="Doug Nguyen" w:date="2020-12-11T14:25:00Z">
              <w:tcPr>
                <w:tcW w:w="2880" w:type="dxa"/>
                <w:tcBorders>
                  <w:top w:val="single" w:sz="4" w:space="0" w:color="000000"/>
                  <w:left w:val="single" w:sz="4" w:space="0" w:color="000000"/>
                  <w:bottom w:val="single" w:sz="4" w:space="0" w:color="000000"/>
                  <w:right w:val="single" w:sz="4" w:space="0" w:color="000000"/>
                </w:tcBorders>
                <w:vAlign w:val="center"/>
              </w:tcPr>
            </w:tcPrChange>
          </w:tcPr>
          <w:p w14:paraId="156C6A7D" w14:textId="77777777" w:rsidR="00C2395A" w:rsidRPr="0035043C" w:rsidRDefault="00C2395A" w:rsidP="00C2395A">
            <w:pPr>
              <w:spacing w:after="0" w:line="240" w:lineRule="auto"/>
              <w:jc w:val="center"/>
              <w:rPr>
                <w:rFonts w:ascii="Calibri" w:eastAsia="Calibri" w:hAnsi="Calibri" w:cs="Times New Roman"/>
                <w:sz w:val="18"/>
              </w:rPr>
            </w:pPr>
            <w:r w:rsidRPr="0035043C">
              <w:rPr>
                <w:rFonts w:ascii="Calibri" w:hAnsi="Calibri"/>
                <w:sz w:val="18"/>
              </w:rPr>
              <w:t>Other (San Diego, Chicago, Austin)</w:t>
            </w:r>
          </w:p>
        </w:tc>
        <w:tc>
          <w:tcPr>
            <w:tcW w:w="1800" w:type="dxa"/>
            <w:tcBorders>
              <w:top w:val="single" w:sz="4" w:space="0" w:color="000000"/>
              <w:left w:val="single" w:sz="4" w:space="0" w:color="000000"/>
              <w:bottom w:val="single" w:sz="4" w:space="0" w:color="000000"/>
              <w:right w:val="single" w:sz="4" w:space="0" w:color="000000"/>
            </w:tcBorders>
            <w:vAlign w:val="center"/>
            <w:tcPrChange w:id="242" w:author="Doug Nguyen" w:date="2020-12-11T14:25:00Z">
              <w:tcPr>
                <w:tcW w:w="1440" w:type="dxa"/>
                <w:tcBorders>
                  <w:top w:val="single" w:sz="4" w:space="0" w:color="000000"/>
                  <w:left w:val="single" w:sz="4" w:space="0" w:color="000000"/>
                  <w:bottom w:val="single" w:sz="4" w:space="0" w:color="000000"/>
                  <w:right w:val="single" w:sz="4" w:space="0" w:color="000000"/>
                </w:tcBorders>
                <w:vAlign w:val="center"/>
              </w:tcPr>
            </w:tcPrChange>
          </w:tcPr>
          <w:p w14:paraId="7B3DFCDF" w14:textId="77777777" w:rsidR="00C2395A" w:rsidRPr="0035043C" w:rsidRDefault="00C2395A" w:rsidP="00C2395A">
            <w:pPr>
              <w:spacing w:after="0" w:line="240" w:lineRule="auto"/>
              <w:jc w:val="center"/>
              <w:rPr>
                <w:rFonts w:ascii="Calibri" w:eastAsia="Calibri" w:hAnsi="Calibri" w:cs="Times New Roman"/>
                <w:sz w:val="18"/>
              </w:rPr>
            </w:pPr>
            <w:r w:rsidRPr="0035043C">
              <w:rPr>
                <w:rFonts w:ascii="Calibri" w:hAnsi="Calibri"/>
                <w:sz w:val="18"/>
              </w:rPr>
              <w:t>$130</w:t>
            </w:r>
          </w:p>
        </w:tc>
        <w:tc>
          <w:tcPr>
            <w:tcW w:w="2520" w:type="dxa"/>
            <w:tcBorders>
              <w:top w:val="single" w:sz="4" w:space="0" w:color="000000"/>
              <w:left w:val="single" w:sz="4" w:space="0" w:color="000000"/>
              <w:bottom w:val="single" w:sz="4" w:space="0" w:color="000000"/>
              <w:right w:val="single" w:sz="4" w:space="0" w:color="000000"/>
            </w:tcBorders>
            <w:vAlign w:val="center"/>
            <w:tcPrChange w:id="243" w:author="Doug Nguyen" w:date="2020-12-11T14:25:00Z">
              <w:tcPr>
                <w:tcW w:w="2880" w:type="dxa"/>
                <w:tcBorders>
                  <w:top w:val="single" w:sz="4" w:space="0" w:color="000000"/>
                  <w:left w:val="single" w:sz="4" w:space="0" w:color="000000"/>
                  <w:bottom w:val="single" w:sz="4" w:space="0" w:color="000000"/>
                  <w:right w:val="single" w:sz="4" w:space="0" w:color="000000"/>
                </w:tcBorders>
                <w:vAlign w:val="center"/>
              </w:tcPr>
            </w:tcPrChange>
          </w:tcPr>
          <w:p w14:paraId="141AF173" w14:textId="33F2B474" w:rsidR="00C2395A" w:rsidRPr="0035043C" w:rsidRDefault="00C2395A" w:rsidP="00C2395A">
            <w:pPr>
              <w:spacing w:after="0" w:line="240" w:lineRule="auto"/>
              <w:jc w:val="center"/>
              <w:rPr>
                <w:rFonts w:ascii="Calibri" w:eastAsia="Calibri" w:hAnsi="Calibri" w:cs="Times New Roman"/>
                <w:sz w:val="18"/>
              </w:rPr>
            </w:pPr>
          </w:p>
        </w:tc>
      </w:tr>
      <w:tr w:rsidR="00C2395A" w14:paraId="5A73A209" w14:textId="77777777" w:rsidTr="00C2395A">
        <w:trPr>
          <w:trHeight w:val="530"/>
          <w:trPrChange w:id="244" w:author="Doug Nguyen" w:date="2020-12-11T14:25:00Z">
            <w:trPr>
              <w:trHeight w:val="530"/>
            </w:trPr>
          </w:trPrChange>
        </w:trPr>
        <w:tc>
          <w:tcPr>
            <w:tcW w:w="2155" w:type="dxa"/>
            <w:vMerge w:val="restart"/>
            <w:tcBorders>
              <w:top w:val="single" w:sz="4" w:space="0" w:color="000000"/>
              <w:left w:val="single" w:sz="4" w:space="0" w:color="000000"/>
              <w:right w:val="single" w:sz="4" w:space="0" w:color="000000"/>
            </w:tcBorders>
            <w:vAlign w:val="center"/>
            <w:tcPrChange w:id="245" w:author="Doug Nguyen" w:date="2020-12-11T14:25:00Z">
              <w:tcPr>
                <w:tcW w:w="2155" w:type="dxa"/>
                <w:vMerge w:val="restart"/>
                <w:tcBorders>
                  <w:top w:val="single" w:sz="4" w:space="0" w:color="000000"/>
                  <w:left w:val="single" w:sz="4" w:space="0" w:color="000000"/>
                  <w:right w:val="single" w:sz="4" w:space="0" w:color="000000"/>
                </w:tcBorders>
                <w:vAlign w:val="center"/>
              </w:tcPr>
            </w:tcPrChange>
          </w:tcPr>
          <w:p w14:paraId="61652837" w14:textId="74C79717" w:rsidR="00C2395A" w:rsidRPr="00476402" w:rsidRDefault="00FB0CCD" w:rsidP="00C2395A">
            <w:pPr>
              <w:spacing w:after="0" w:line="240" w:lineRule="auto"/>
              <w:jc w:val="center"/>
              <w:rPr>
                <w:rFonts w:ascii="Calibri" w:hAnsi="Calibri"/>
                <w:sz w:val="18"/>
              </w:rPr>
            </w:pPr>
            <w:r>
              <w:rPr>
                <w:rFonts w:ascii="Calibri" w:hAnsi="Calibri"/>
                <w:sz w:val="18"/>
              </w:rPr>
              <w:t>Illustrator</w:t>
            </w:r>
          </w:p>
        </w:tc>
        <w:tc>
          <w:tcPr>
            <w:tcW w:w="2880" w:type="dxa"/>
            <w:tcBorders>
              <w:top w:val="single" w:sz="4" w:space="0" w:color="000000"/>
              <w:left w:val="single" w:sz="4" w:space="0" w:color="000000"/>
              <w:bottom w:val="single" w:sz="4" w:space="0" w:color="000000"/>
              <w:right w:val="single" w:sz="4" w:space="0" w:color="000000"/>
            </w:tcBorders>
            <w:vAlign w:val="center"/>
            <w:tcPrChange w:id="246" w:author="Doug Nguyen" w:date="2020-12-11T14:25:00Z">
              <w:tcPr>
                <w:tcW w:w="2880" w:type="dxa"/>
                <w:tcBorders>
                  <w:top w:val="single" w:sz="4" w:space="0" w:color="000000"/>
                  <w:left w:val="single" w:sz="4" w:space="0" w:color="000000"/>
                  <w:bottom w:val="single" w:sz="4" w:space="0" w:color="000000"/>
                  <w:right w:val="single" w:sz="4" w:space="0" w:color="000000"/>
                </w:tcBorders>
                <w:vAlign w:val="center"/>
              </w:tcPr>
            </w:tcPrChange>
          </w:tcPr>
          <w:p w14:paraId="00C4BBD9" w14:textId="77777777" w:rsidR="00C2395A" w:rsidRPr="00476402" w:rsidRDefault="00C2395A" w:rsidP="00C2395A">
            <w:pPr>
              <w:spacing w:after="0" w:line="240" w:lineRule="auto"/>
              <w:jc w:val="center"/>
              <w:rPr>
                <w:rFonts w:ascii="Calibri" w:eastAsia="Calibri" w:hAnsi="Calibri" w:cs="Times New Roman"/>
                <w:sz w:val="18"/>
              </w:rPr>
            </w:pPr>
            <w:r w:rsidRPr="00476402">
              <w:rPr>
                <w:rFonts w:ascii="Calibri" w:hAnsi="Calibri"/>
                <w:sz w:val="18"/>
              </w:rPr>
              <w:t>San Francisco or New York</w:t>
            </w:r>
          </w:p>
        </w:tc>
        <w:tc>
          <w:tcPr>
            <w:tcW w:w="1800" w:type="dxa"/>
            <w:tcBorders>
              <w:top w:val="single" w:sz="4" w:space="0" w:color="000000"/>
              <w:left w:val="single" w:sz="4" w:space="0" w:color="000000"/>
              <w:bottom w:val="single" w:sz="4" w:space="0" w:color="000000"/>
              <w:right w:val="single" w:sz="4" w:space="0" w:color="000000"/>
            </w:tcBorders>
            <w:vAlign w:val="center"/>
            <w:tcPrChange w:id="247" w:author="Doug Nguyen" w:date="2020-12-11T14:25:00Z">
              <w:tcPr>
                <w:tcW w:w="1440" w:type="dxa"/>
                <w:tcBorders>
                  <w:top w:val="single" w:sz="4" w:space="0" w:color="000000"/>
                  <w:left w:val="single" w:sz="4" w:space="0" w:color="000000"/>
                  <w:bottom w:val="single" w:sz="4" w:space="0" w:color="000000"/>
                  <w:right w:val="single" w:sz="4" w:space="0" w:color="000000"/>
                </w:tcBorders>
                <w:vAlign w:val="center"/>
              </w:tcPr>
            </w:tcPrChange>
          </w:tcPr>
          <w:p w14:paraId="16671C99" w14:textId="77777777" w:rsidR="00C2395A" w:rsidRPr="00476402" w:rsidRDefault="00C2395A" w:rsidP="00C2395A">
            <w:pPr>
              <w:spacing w:after="0" w:line="240" w:lineRule="auto"/>
              <w:jc w:val="center"/>
              <w:rPr>
                <w:rFonts w:ascii="Calibri" w:eastAsia="Calibri" w:hAnsi="Calibri" w:cs="Times New Roman"/>
                <w:sz w:val="18"/>
              </w:rPr>
            </w:pPr>
            <w:r w:rsidRPr="00476402">
              <w:rPr>
                <w:rFonts w:ascii="Calibri" w:hAnsi="Calibri"/>
                <w:sz w:val="18"/>
              </w:rPr>
              <w:t>$125</w:t>
            </w:r>
          </w:p>
        </w:tc>
        <w:tc>
          <w:tcPr>
            <w:tcW w:w="2520" w:type="dxa"/>
            <w:tcBorders>
              <w:top w:val="single" w:sz="4" w:space="0" w:color="000000"/>
              <w:left w:val="single" w:sz="4" w:space="0" w:color="000000"/>
              <w:bottom w:val="single" w:sz="4" w:space="0" w:color="000000"/>
              <w:right w:val="single" w:sz="4" w:space="0" w:color="000000"/>
            </w:tcBorders>
            <w:vAlign w:val="center"/>
            <w:tcPrChange w:id="248" w:author="Doug Nguyen" w:date="2020-12-11T14:25:00Z">
              <w:tcPr>
                <w:tcW w:w="2880" w:type="dxa"/>
                <w:tcBorders>
                  <w:top w:val="single" w:sz="4" w:space="0" w:color="000000"/>
                  <w:left w:val="single" w:sz="4" w:space="0" w:color="000000"/>
                  <w:bottom w:val="single" w:sz="4" w:space="0" w:color="000000"/>
                  <w:right w:val="single" w:sz="4" w:space="0" w:color="000000"/>
                </w:tcBorders>
                <w:vAlign w:val="center"/>
              </w:tcPr>
            </w:tcPrChange>
          </w:tcPr>
          <w:p w14:paraId="0CC0C5DF" w14:textId="01019D70" w:rsidR="00C2395A" w:rsidRPr="00476402" w:rsidRDefault="00C2395A" w:rsidP="00C2395A">
            <w:pPr>
              <w:spacing w:after="0" w:line="240" w:lineRule="auto"/>
              <w:jc w:val="center"/>
              <w:rPr>
                <w:rFonts w:ascii="Calibri" w:eastAsia="Calibri" w:hAnsi="Calibri" w:cs="Times New Roman"/>
                <w:sz w:val="18"/>
              </w:rPr>
            </w:pPr>
          </w:p>
        </w:tc>
      </w:tr>
      <w:tr w:rsidR="00C2395A" w14:paraId="113D7620" w14:textId="77777777" w:rsidTr="00C2395A">
        <w:trPr>
          <w:trHeight w:val="530"/>
          <w:trPrChange w:id="249" w:author="Doug Nguyen" w:date="2020-12-11T14:25:00Z">
            <w:trPr>
              <w:trHeight w:val="530"/>
            </w:trPr>
          </w:trPrChange>
        </w:trPr>
        <w:tc>
          <w:tcPr>
            <w:tcW w:w="2155" w:type="dxa"/>
            <w:vMerge/>
            <w:tcBorders>
              <w:top w:val="single" w:sz="4" w:space="0" w:color="000000"/>
              <w:left w:val="single" w:sz="4" w:space="0" w:color="000000"/>
              <w:right w:val="single" w:sz="4" w:space="0" w:color="000000"/>
            </w:tcBorders>
            <w:vAlign w:val="center"/>
            <w:tcPrChange w:id="250" w:author="Doug Nguyen" w:date="2020-12-11T14:25:00Z">
              <w:tcPr>
                <w:tcW w:w="2155" w:type="dxa"/>
                <w:vMerge/>
                <w:tcBorders>
                  <w:top w:val="single" w:sz="4" w:space="0" w:color="000000"/>
                  <w:left w:val="single" w:sz="4" w:space="0" w:color="000000"/>
                  <w:right w:val="single" w:sz="4" w:space="0" w:color="000000"/>
                </w:tcBorders>
                <w:vAlign w:val="center"/>
              </w:tcPr>
            </w:tcPrChange>
          </w:tcPr>
          <w:p w14:paraId="211C274C" w14:textId="77777777" w:rsidR="00C2395A" w:rsidRPr="0035043C" w:rsidRDefault="00C2395A" w:rsidP="00C2395A">
            <w:pPr>
              <w:widowControl w:val="0"/>
              <w:pBdr>
                <w:top w:val="nil"/>
                <w:left w:val="nil"/>
                <w:bottom w:val="nil"/>
                <w:right w:val="nil"/>
                <w:between w:val="nil"/>
              </w:pBdr>
              <w:spacing w:after="0" w:line="276" w:lineRule="auto"/>
              <w:rPr>
                <w:rFonts w:ascii="Calibri" w:hAnsi="Calibri"/>
                <w:sz w:val="18"/>
              </w:rPr>
            </w:pPr>
          </w:p>
        </w:tc>
        <w:tc>
          <w:tcPr>
            <w:tcW w:w="2880" w:type="dxa"/>
            <w:tcBorders>
              <w:top w:val="single" w:sz="4" w:space="0" w:color="000000"/>
              <w:left w:val="single" w:sz="4" w:space="0" w:color="000000"/>
              <w:bottom w:val="single" w:sz="4" w:space="0" w:color="000000"/>
              <w:right w:val="single" w:sz="4" w:space="0" w:color="000000"/>
            </w:tcBorders>
            <w:vAlign w:val="center"/>
            <w:tcPrChange w:id="251" w:author="Doug Nguyen" w:date="2020-12-11T14:25:00Z">
              <w:tcPr>
                <w:tcW w:w="2880" w:type="dxa"/>
                <w:tcBorders>
                  <w:top w:val="single" w:sz="4" w:space="0" w:color="000000"/>
                  <w:left w:val="single" w:sz="4" w:space="0" w:color="000000"/>
                  <w:bottom w:val="single" w:sz="4" w:space="0" w:color="000000"/>
                  <w:right w:val="single" w:sz="4" w:space="0" w:color="000000"/>
                </w:tcBorders>
                <w:vAlign w:val="center"/>
              </w:tcPr>
            </w:tcPrChange>
          </w:tcPr>
          <w:p w14:paraId="501C5FAE" w14:textId="77777777" w:rsidR="00C2395A" w:rsidRPr="0035043C" w:rsidRDefault="00C2395A" w:rsidP="00C2395A">
            <w:pPr>
              <w:spacing w:after="0" w:line="240" w:lineRule="auto"/>
              <w:jc w:val="center"/>
              <w:rPr>
                <w:rFonts w:ascii="Calibri" w:eastAsia="Calibri" w:hAnsi="Calibri" w:cs="Times New Roman"/>
                <w:sz w:val="18"/>
              </w:rPr>
            </w:pPr>
            <w:r w:rsidRPr="0035043C">
              <w:rPr>
                <w:rFonts w:ascii="Calibri" w:hAnsi="Calibri"/>
                <w:sz w:val="18"/>
              </w:rPr>
              <w:t>Other (San Diego, Chicago, Austin)</w:t>
            </w:r>
          </w:p>
        </w:tc>
        <w:tc>
          <w:tcPr>
            <w:tcW w:w="1800" w:type="dxa"/>
            <w:tcBorders>
              <w:top w:val="single" w:sz="4" w:space="0" w:color="000000"/>
              <w:left w:val="single" w:sz="4" w:space="0" w:color="000000"/>
              <w:bottom w:val="single" w:sz="4" w:space="0" w:color="000000"/>
              <w:right w:val="single" w:sz="4" w:space="0" w:color="000000"/>
            </w:tcBorders>
            <w:vAlign w:val="center"/>
            <w:tcPrChange w:id="252" w:author="Doug Nguyen" w:date="2020-12-11T14:25:00Z">
              <w:tcPr>
                <w:tcW w:w="1440" w:type="dxa"/>
                <w:tcBorders>
                  <w:top w:val="single" w:sz="4" w:space="0" w:color="000000"/>
                  <w:left w:val="single" w:sz="4" w:space="0" w:color="000000"/>
                  <w:bottom w:val="single" w:sz="4" w:space="0" w:color="000000"/>
                  <w:right w:val="single" w:sz="4" w:space="0" w:color="000000"/>
                </w:tcBorders>
                <w:vAlign w:val="center"/>
              </w:tcPr>
            </w:tcPrChange>
          </w:tcPr>
          <w:p w14:paraId="6B8F8494" w14:textId="77777777" w:rsidR="00C2395A" w:rsidRPr="0035043C" w:rsidRDefault="00C2395A" w:rsidP="00C2395A">
            <w:pPr>
              <w:spacing w:after="0" w:line="240" w:lineRule="auto"/>
              <w:jc w:val="center"/>
              <w:rPr>
                <w:rFonts w:ascii="Calibri" w:eastAsia="Calibri" w:hAnsi="Calibri" w:cs="Times New Roman"/>
                <w:sz w:val="18"/>
              </w:rPr>
            </w:pPr>
            <w:r w:rsidRPr="0035043C">
              <w:rPr>
                <w:rFonts w:ascii="Calibri" w:hAnsi="Calibri"/>
                <w:sz w:val="18"/>
              </w:rPr>
              <w:t>$115</w:t>
            </w:r>
          </w:p>
        </w:tc>
        <w:tc>
          <w:tcPr>
            <w:tcW w:w="2520" w:type="dxa"/>
            <w:tcBorders>
              <w:top w:val="single" w:sz="4" w:space="0" w:color="000000"/>
              <w:left w:val="single" w:sz="4" w:space="0" w:color="000000"/>
              <w:bottom w:val="single" w:sz="4" w:space="0" w:color="000000"/>
              <w:right w:val="single" w:sz="4" w:space="0" w:color="000000"/>
            </w:tcBorders>
            <w:vAlign w:val="center"/>
            <w:tcPrChange w:id="253" w:author="Doug Nguyen" w:date="2020-12-11T14:25:00Z">
              <w:tcPr>
                <w:tcW w:w="2880" w:type="dxa"/>
                <w:tcBorders>
                  <w:top w:val="single" w:sz="4" w:space="0" w:color="000000"/>
                  <w:left w:val="single" w:sz="4" w:space="0" w:color="000000"/>
                  <w:bottom w:val="single" w:sz="4" w:space="0" w:color="000000"/>
                  <w:right w:val="single" w:sz="4" w:space="0" w:color="000000"/>
                </w:tcBorders>
                <w:vAlign w:val="center"/>
              </w:tcPr>
            </w:tcPrChange>
          </w:tcPr>
          <w:p w14:paraId="7BDE10F5" w14:textId="36017641" w:rsidR="00C2395A" w:rsidRPr="0035043C" w:rsidRDefault="00C2395A" w:rsidP="00C2395A">
            <w:pPr>
              <w:spacing w:after="0" w:line="240" w:lineRule="auto"/>
              <w:jc w:val="center"/>
              <w:rPr>
                <w:rFonts w:ascii="Calibri" w:eastAsia="Calibri" w:hAnsi="Calibri" w:cs="Times New Roman"/>
                <w:sz w:val="18"/>
              </w:rPr>
            </w:pPr>
          </w:p>
        </w:tc>
      </w:tr>
      <w:tr w:rsidR="00C2395A" w14:paraId="45C0016C" w14:textId="77777777" w:rsidTr="00C2395A">
        <w:trPr>
          <w:trHeight w:val="440"/>
          <w:trPrChange w:id="254" w:author="Doug Nguyen" w:date="2020-12-11T14:25:00Z">
            <w:trPr>
              <w:trHeight w:val="440"/>
            </w:trPr>
          </w:trPrChange>
        </w:trPr>
        <w:tc>
          <w:tcPr>
            <w:tcW w:w="2155" w:type="dxa"/>
            <w:vMerge w:val="restart"/>
            <w:tcBorders>
              <w:top w:val="single" w:sz="4" w:space="0" w:color="000000"/>
              <w:left w:val="single" w:sz="4" w:space="0" w:color="000000"/>
              <w:right w:val="single" w:sz="4" w:space="0" w:color="000000"/>
            </w:tcBorders>
            <w:vAlign w:val="center"/>
            <w:tcPrChange w:id="255" w:author="Doug Nguyen" w:date="2020-12-11T14:25:00Z">
              <w:tcPr>
                <w:tcW w:w="2155" w:type="dxa"/>
                <w:vMerge w:val="restart"/>
                <w:tcBorders>
                  <w:top w:val="single" w:sz="4" w:space="0" w:color="000000"/>
                  <w:left w:val="single" w:sz="4" w:space="0" w:color="000000"/>
                  <w:right w:val="single" w:sz="4" w:space="0" w:color="000000"/>
                </w:tcBorders>
                <w:vAlign w:val="center"/>
              </w:tcPr>
            </w:tcPrChange>
          </w:tcPr>
          <w:p w14:paraId="7DE96B7C" w14:textId="3E065C0E" w:rsidR="00C2395A" w:rsidRPr="00476402" w:rsidRDefault="00FB0CCD" w:rsidP="00C2395A">
            <w:pPr>
              <w:spacing w:after="0" w:line="240" w:lineRule="auto"/>
              <w:jc w:val="center"/>
              <w:rPr>
                <w:rFonts w:ascii="Calibri" w:hAnsi="Calibri"/>
                <w:sz w:val="18"/>
              </w:rPr>
            </w:pPr>
            <w:r>
              <w:rPr>
                <w:rFonts w:ascii="Calibri" w:hAnsi="Calibri"/>
                <w:sz w:val="18"/>
              </w:rPr>
              <w:t>Etc.</w:t>
            </w:r>
          </w:p>
        </w:tc>
        <w:tc>
          <w:tcPr>
            <w:tcW w:w="2880" w:type="dxa"/>
            <w:tcBorders>
              <w:top w:val="single" w:sz="4" w:space="0" w:color="000000"/>
              <w:left w:val="single" w:sz="4" w:space="0" w:color="000000"/>
              <w:bottom w:val="single" w:sz="4" w:space="0" w:color="000000"/>
              <w:right w:val="single" w:sz="4" w:space="0" w:color="000000"/>
            </w:tcBorders>
            <w:vAlign w:val="center"/>
            <w:tcPrChange w:id="256" w:author="Doug Nguyen" w:date="2020-12-11T14:25:00Z">
              <w:tcPr>
                <w:tcW w:w="2880" w:type="dxa"/>
                <w:tcBorders>
                  <w:top w:val="single" w:sz="4" w:space="0" w:color="000000"/>
                  <w:left w:val="single" w:sz="4" w:space="0" w:color="000000"/>
                  <w:bottom w:val="single" w:sz="4" w:space="0" w:color="000000"/>
                  <w:right w:val="single" w:sz="4" w:space="0" w:color="000000"/>
                </w:tcBorders>
                <w:vAlign w:val="center"/>
              </w:tcPr>
            </w:tcPrChange>
          </w:tcPr>
          <w:p w14:paraId="7ECD6748" w14:textId="77777777" w:rsidR="00C2395A" w:rsidRPr="00476402" w:rsidRDefault="00C2395A" w:rsidP="00C2395A">
            <w:pPr>
              <w:spacing w:after="0" w:line="240" w:lineRule="auto"/>
              <w:jc w:val="center"/>
              <w:rPr>
                <w:rFonts w:ascii="Calibri" w:eastAsia="Calibri" w:hAnsi="Calibri" w:cs="Times New Roman"/>
                <w:sz w:val="18"/>
              </w:rPr>
            </w:pPr>
            <w:r w:rsidRPr="00476402">
              <w:rPr>
                <w:rFonts w:ascii="Calibri" w:hAnsi="Calibri"/>
                <w:sz w:val="18"/>
              </w:rPr>
              <w:t>San Francisco or New York</w:t>
            </w:r>
          </w:p>
        </w:tc>
        <w:tc>
          <w:tcPr>
            <w:tcW w:w="1800" w:type="dxa"/>
            <w:tcBorders>
              <w:top w:val="single" w:sz="4" w:space="0" w:color="000000"/>
              <w:left w:val="single" w:sz="4" w:space="0" w:color="000000"/>
              <w:bottom w:val="single" w:sz="4" w:space="0" w:color="000000"/>
              <w:right w:val="single" w:sz="4" w:space="0" w:color="000000"/>
            </w:tcBorders>
            <w:vAlign w:val="center"/>
            <w:tcPrChange w:id="257" w:author="Doug Nguyen" w:date="2020-12-11T14:25:00Z">
              <w:tcPr>
                <w:tcW w:w="1440" w:type="dxa"/>
                <w:tcBorders>
                  <w:top w:val="single" w:sz="4" w:space="0" w:color="000000"/>
                  <w:left w:val="single" w:sz="4" w:space="0" w:color="000000"/>
                  <w:bottom w:val="single" w:sz="4" w:space="0" w:color="000000"/>
                  <w:right w:val="single" w:sz="4" w:space="0" w:color="000000"/>
                </w:tcBorders>
                <w:vAlign w:val="center"/>
              </w:tcPr>
            </w:tcPrChange>
          </w:tcPr>
          <w:p w14:paraId="29004372" w14:textId="77777777" w:rsidR="00C2395A" w:rsidRPr="00476402" w:rsidRDefault="00C2395A" w:rsidP="00C2395A">
            <w:pPr>
              <w:spacing w:after="0" w:line="240" w:lineRule="auto"/>
              <w:jc w:val="center"/>
              <w:rPr>
                <w:rFonts w:ascii="Calibri" w:eastAsia="Calibri" w:hAnsi="Calibri" w:cs="Times New Roman"/>
                <w:sz w:val="18"/>
              </w:rPr>
            </w:pPr>
            <w:r w:rsidRPr="00476402">
              <w:rPr>
                <w:rFonts w:ascii="Calibri" w:hAnsi="Calibri"/>
                <w:sz w:val="18"/>
              </w:rPr>
              <w:t>$70</w:t>
            </w:r>
          </w:p>
        </w:tc>
        <w:tc>
          <w:tcPr>
            <w:tcW w:w="2520" w:type="dxa"/>
            <w:tcBorders>
              <w:top w:val="single" w:sz="4" w:space="0" w:color="000000"/>
              <w:left w:val="single" w:sz="4" w:space="0" w:color="000000"/>
              <w:bottom w:val="single" w:sz="4" w:space="0" w:color="000000"/>
              <w:right w:val="single" w:sz="4" w:space="0" w:color="000000"/>
            </w:tcBorders>
            <w:vAlign w:val="center"/>
            <w:tcPrChange w:id="258" w:author="Doug Nguyen" w:date="2020-12-11T14:25:00Z">
              <w:tcPr>
                <w:tcW w:w="2880" w:type="dxa"/>
                <w:tcBorders>
                  <w:top w:val="single" w:sz="4" w:space="0" w:color="000000"/>
                  <w:left w:val="single" w:sz="4" w:space="0" w:color="000000"/>
                  <w:bottom w:val="single" w:sz="4" w:space="0" w:color="000000"/>
                  <w:right w:val="single" w:sz="4" w:space="0" w:color="000000"/>
                </w:tcBorders>
                <w:vAlign w:val="center"/>
              </w:tcPr>
            </w:tcPrChange>
          </w:tcPr>
          <w:p w14:paraId="0A2843DC" w14:textId="712267AA" w:rsidR="00C2395A" w:rsidRPr="00476402" w:rsidRDefault="00C2395A" w:rsidP="00C2395A">
            <w:pPr>
              <w:spacing w:after="0" w:line="240" w:lineRule="auto"/>
              <w:jc w:val="center"/>
              <w:rPr>
                <w:rFonts w:ascii="Calibri" w:eastAsia="Calibri" w:hAnsi="Calibri" w:cs="Times New Roman"/>
                <w:sz w:val="18"/>
              </w:rPr>
            </w:pPr>
          </w:p>
        </w:tc>
      </w:tr>
      <w:tr w:rsidR="00C2395A" w14:paraId="4C03AFA6" w14:textId="77777777" w:rsidTr="00C2395A">
        <w:trPr>
          <w:trHeight w:val="348"/>
          <w:trPrChange w:id="259" w:author="Doug Nguyen" w:date="2020-12-11T14:25:00Z">
            <w:trPr>
              <w:trHeight w:val="348"/>
            </w:trPr>
          </w:trPrChange>
        </w:trPr>
        <w:tc>
          <w:tcPr>
            <w:tcW w:w="2155" w:type="dxa"/>
            <w:vMerge/>
            <w:tcBorders>
              <w:top w:val="single" w:sz="4" w:space="0" w:color="000000"/>
              <w:left w:val="single" w:sz="4" w:space="0" w:color="000000"/>
              <w:right w:val="single" w:sz="4" w:space="0" w:color="000000"/>
            </w:tcBorders>
            <w:vAlign w:val="center"/>
            <w:tcPrChange w:id="260" w:author="Doug Nguyen" w:date="2020-12-11T14:25:00Z">
              <w:tcPr>
                <w:tcW w:w="2155" w:type="dxa"/>
                <w:vMerge/>
                <w:tcBorders>
                  <w:top w:val="single" w:sz="4" w:space="0" w:color="000000"/>
                  <w:left w:val="single" w:sz="4" w:space="0" w:color="000000"/>
                  <w:right w:val="single" w:sz="4" w:space="0" w:color="000000"/>
                </w:tcBorders>
                <w:vAlign w:val="center"/>
              </w:tcPr>
            </w:tcPrChange>
          </w:tcPr>
          <w:p w14:paraId="72037668" w14:textId="77777777" w:rsidR="00C2395A" w:rsidRPr="0035043C" w:rsidRDefault="00C2395A" w:rsidP="00C2395A">
            <w:pPr>
              <w:widowControl w:val="0"/>
              <w:pBdr>
                <w:top w:val="nil"/>
                <w:left w:val="nil"/>
                <w:bottom w:val="nil"/>
                <w:right w:val="nil"/>
                <w:between w:val="nil"/>
              </w:pBdr>
              <w:spacing w:after="0" w:line="276" w:lineRule="auto"/>
              <w:rPr>
                <w:rFonts w:ascii="Calibri" w:hAnsi="Calibri"/>
                <w:sz w:val="18"/>
              </w:rPr>
            </w:pPr>
          </w:p>
        </w:tc>
        <w:tc>
          <w:tcPr>
            <w:tcW w:w="2880" w:type="dxa"/>
            <w:tcBorders>
              <w:top w:val="single" w:sz="4" w:space="0" w:color="000000"/>
              <w:left w:val="single" w:sz="4" w:space="0" w:color="000000"/>
              <w:bottom w:val="single" w:sz="4" w:space="0" w:color="000000"/>
              <w:right w:val="single" w:sz="4" w:space="0" w:color="000000"/>
            </w:tcBorders>
            <w:vAlign w:val="center"/>
            <w:tcPrChange w:id="261" w:author="Doug Nguyen" w:date="2020-12-11T14:25:00Z">
              <w:tcPr>
                <w:tcW w:w="2880" w:type="dxa"/>
                <w:tcBorders>
                  <w:top w:val="single" w:sz="4" w:space="0" w:color="000000"/>
                  <w:left w:val="single" w:sz="4" w:space="0" w:color="000000"/>
                  <w:bottom w:val="single" w:sz="4" w:space="0" w:color="000000"/>
                  <w:right w:val="single" w:sz="4" w:space="0" w:color="000000"/>
                </w:tcBorders>
                <w:vAlign w:val="center"/>
              </w:tcPr>
            </w:tcPrChange>
          </w:tcPr>
          <w:p w14:paraId="09E25C63" w14:textId="77777777" w:rsidR="00C2395A" w:rsidRPr="0035043C" w:rsidRDefault="00C2395A" w:rsidP="00C2395A">
            <w:pPr>
              <w:spacing w:after="0" w:line="240" w:lineRule="auto"/>
              <w:jc w:val="center"/>
              <w:rPr>
                <w:rFonts w:ascii="Calibri" w:eastAsia="Calibri" w:hAnsi="Calibri" w:cs="Times New Roman"/>
                <w:sz w:val="18"/>
              </w:rPr>
            </w:pPr>
            <w:r w:rsidRPr="0035043C">
              <w:rPr>
                <w:rFonts w:ascii="Calibri" w:hAnsi="Calibri"/>
                <w:sz w:val="18"/>
              </w:rPr>
              <w:t>Other (San Diego, Chicago, Austin)</w:t>
            </w:r>
          </w:p>
        </w:tc>
        <w:tc>
          <w:tcPr>
            <w:tcW w:w="1800" w:type="dxa"/>
            <w:tcBorders>
              <w:top w:val="single" w:sz="4" w:space="0" w:color="000000"/>
              <w:left w:val="single" w:sz="4" w:space="0" w:color="000000"/>
              <w:bottom w:val="single" w:sz="4" w:space="0" w:color="000000"/>
              <w:right w:val="single" w:sz="4" w:space="0" w:color="000000"/>
            </w:tcBorders>
            <w:vAlign w:val="center"/>
            <w:tcPrChange w:id="262" w:author="Doug Nguyen" w:date="2020-12-11T14:25:00Z">
              <w:tcPr>
                <w:tcW w:w="1440" w:type="dxa"/>
                <w:tcBorders>
                  <w:top w:val="single" w:sz="4" w:space="0" w:color="000000"/>
                  <w:left w:val="single" w:sz="4" w:space="0" w:color="000000"/>
                  <w:bottom w:val="single" w:sz="4" w:space="0" w:color="000000"/>
                  <w:right w:val="single" w:sz="4" w:space="0" w:color="000000"/>
                </w:tcBorders>
                <w:vAlign w:val="center"/>
              </w:tcPr>
            </w:tcPrChange>
          </w:tcPr>
          <w:p w14:paraId="4BFEE4F5" w14:textId="77777777" w:rsidR="00C2395A" w:rsidRPr="0035043C" w:rsidRDefault="00C2395A" w:rsidP="00C2395A">
            <w:pPr>
              <w:spacing w:after="0" w:line="240" w:lineRule="auto"/>
              <w:jc w:val="center"/>
              <w:rPr>
                <w:rFonts w:ascii="Calibri" w:eastAsia="Calibri" w:hAnsi="Calibri" w:cs="Times New Roman"/>
                <w:sz w:val="18"/>
              </w:rPr>
            </w:pPr>
            <w:r w:rsidRPr="0035043C">
              <w:rPr>
                <w:rFonts w:ascii="Calibri" w:hAnsi="Calibri"/>
                <w:sz w:val="18"/>
              </w:rPr>
              <w:t>$65</w:t>
            </w:r>
          </w:p>
        </w:tc>
        <w:tc>
          <w:tcPr>
            <w:tcW w:w="2520" w:type="dxa"/>
            <w:tcBorders>
              <w:top w:val="single" w:sz="4" w:space="0" w:color="000000"/>
              <w:left w:val="single" w:sz="4" w:space="0" w:color="000000"/>
              <w:bottom w:val="single" w:sz="4" w:space="0" w:color="000000"/>
              <w:right w:val="single" w:sz="4" w:space="0" w:color="000000"/>
            </w:tcBorders>
            <w:vAlign w:val="center"/>
            <w:tcPrChange w:id="263" w:author="Doug Nguyen" w:date="2020-12-11T14:25:00Z">
              <w:tcPr>
                <w:tcW w:w="2880" w:type="dxa"/>
                <w:tcBorders>
                  <w:top w:val="single" w:sz="4" w:space="0" w:color="000000"/>
                  <w:left w:val="single" w:sz="4" w:space="0" w:color="000000"/>
                  <w:bottom w:val="single" w:sz="4" w:space="0" w:color="000000"/>
                  <w:right w:val="single" w:sz="4" w:space="0" w:color="000000"/>
                </w:tcBorders>
                <w:vAlign w:val="center"/>
              </w:tcPr>
            </w:tcPrChange>
          </w:tcPr>
          <w:p w14:paraId="0CA25E2E" w14:textId="3F41195C" w:rsidR="00C2395A" w:rsidRPr="0035043C" w:rsidRDefault="00C2395A" w:rsidP="00C2395A">
            <w:pPr>
              <w:spacing w:after="0" w:line="240" w:lineRule="auto"/>
              <w:jc w:val="center"/>
              <w:rPr>
                <w:rFonts w:ascii="Calibri" w:eastAsia="Calibri" w:hAnsi="Calibri" w:cs="Times New Roman"/>
                <w:sz w:val="18"/>
              </w:rPr>
            </w:pPr>
          </w:p>
        </w:tc>
      </w:tr>
    </w:tbl>
    <w:p w14:paraId="63D84FB4" w14:textId="237EC57F" w:rsidR="0059133C" w:rsidRDefault="0059133C"/>
    <w:p w14:paraId="516B5CA5" w14:textId="77777777" w:rsidR="00B1086E" w:rsidRDefault="00B1086E"/>
    <w:p w14:paraId="0AB4E863" w14:textId="77777777" w:rsidR="0059133C" w:rsidRDefault="0059133C">
      <w:r>
        <w:br w:type="page"/>
      </w:r>
    </w:p>
    <w:p w14:paraId="5943D962" w14:textId="4F03CBAF" w:rsidR="0059133C" w:rsidRPr="00A75787" w:rsidRDefault="0059133C" w:rsidP="0059133C">
      <w:pPr>
        <w:widowControl w:val="0"/>
        <w:autoSpaceDE w:val="0"/>
        <w:autoSpaceDN w:val="0"/>
        <w:adjustRightInd w:val="0"/>
        <w:spacing w:after="0" w:line="240" w:lineRule="auto"/>
        <w:jc w:val="center"/>
        <w:rPr>
          <w:rFonts w:asciiTheme="minorHAnsi" w:eastAsia="MS Mincho" w:hAnsiTheme="minorHAnsi"/>
          <w:b/>
          <w:iCs/>
          <w:sz w:val="18"/>
          <w:szCs w:val="18"/>
          <w:lang w:eastAsia="ja-JP"/>
        </w:rPr>
      </w:pPr>
      <w:r w:rsidRPr="00A75787">
        <w:rPr>
          <w:rFonts w:asciiTheme="minorHAnsi" w:eastAsia="MS Mincho" w:hAnsiTheme="minorHAnsi"/>
          <w:b/>
          <w:iCs/>
          <w:sz w:val="18"/>
          <w:szCs w:val="18"/>
          <w:lang w:eastAsia="ja-JP"/>
        </w:rPr>
        <w:lastRenderedPageBreak/>
        <w:t xml:space="preserve">Attachment </w:t>
      </w:r>
      <w:r w:rsidR="00A2700E">
        <w:rPr>
          <w:rFonts w:asciiTheme="minorHAnsi" w:eastAsia="MS Mincho" w:hAnsiTheme="minorHAnsi"/>
          <w:b/>
          <w:iCs/>
          <w:sz w:val="18"/>
          <w:szCs w:val="18"/>
          <w:lang w:eastAsia="ja-JP"/>
        </w:rPr>
        <w:t>C</w:t>
      </w:r>
    </w:p>
    <w:p w14:paraId="1AF76004" w14:textId="77777777" w:rsidR="0059133C" w:rsidRPr="00A75787" w:rsidRDefault="0059133C" w:rsidP="0059133C">
      <w:pPr>
        <w:widowControl w:val="0"/>
        <w:autoSpaceDE w:val="0"/>
        <w:autoSpaceDN w:val="0"/>
        <w:adjustRightInd w:val="0"/>
        <w:spacing w:after="0" w:line="240" w:lineRule="auto"/>
        <w:jc w:val="center"/>
        <w:rPr>
          <w:rFonts w:asciiTheme="minorHAnsi" w:eastAsia="MS Mincho" w:hAnsiTheme="minorHAnsi"/>
          <w:b/>
          <w:iCs/>
          <w:sz w:val="18"/>
          <w:szCs w:val="18"/>
          <w:lang w:eastAsia="ja-JP"/>
        </w:rPr>
      </w:pPr>
      <w:r w:rsidRPr="00A75787">
        <w:rPr>
          <w:rFonts w:asciiTheme="minorHAnsi" w:eastAsia="MS Mincho" w:hAnsiTheme="minorHAnsi"/>
          <w:b/>
          <w:iCs/>
          <w:sz w:val="18"/>
          <w:szCs w:val="18"/>
          <w:lang w:eastAsia="ja-JP"/>
        </w:rPr>
        <w:t>Facebook Vendor Travel Policy</w:t>
      </w:r>
    </w:p>
    <w:p w14:paraId="1F2B4402" w14:textId="77777777" w:rsidR="0059133C" w:rsidRPr="00A75787" w:rsidRDefault="0059133C" w:rsidP="0059133C">
      <w:pPr>
        <w:widowControl w:val="0"/>
        <w:autoSpaceDE w:val="0"/>
        <w:autoSpaceDN w:val="0"/>
        <w:adjustRightInd w:val="0"/>
        <w:spacing w:after="0" w:line="240" w:lineRule="auto"/>
        <w:rPr>
          <w:rFonts w:asciiTheme="minorHAnsi" w:eastAsia="MS Mincho" w:hAnsiTheme="minorHAnsi"/>
          <w:b/>
          <w:iCs/>
          <w:sz w:val="18"/>
          <w:szCs w:val="18"/>
          <w:lang w:eastAsia="ja-JP"/>
        </w:rPr>
      </w:pPr>
    </w:p>
    <w:p w14:paraId="59DCD04D" w14:textId="77777777" w:rsidR="0059133C" w:rsidRPr="00A75787" w:rsidRDefault="0059133C" w:rsidP="0059133C">
      <w:pPr>
        <w:widowControl w:val="0"/>
        <w:autoSpaceDE w:val="0"/>
        <w:autoSpaceDN w:val="0"/>
        <w:adjustRightInd w:val="0"/>
        <w:spacing w:after="0" w:line="240" w:lineRule="auto"/>
        <w:rPr>
          <w:rFonts w:asciiTheme="minorHAnsi" w:eastAsia="MS Mincho" w:hAnsiTheme="minorHAnsi"/>
          <w:b/>
          <w:iCs/>
          <w:sz w:val="18"/>
          <w:szCs w:val="18"/>
          <w:lang w:eastAsia="ja-JP"/>
        </w:rPr>
      </w:pPr>
      <w:r w:rsidRPr="00A75787">
        <w:rPr>
          <w:rFonts w:asciiTheme="minorHAnsi" w:eastAsia="MS Mincho" w:hAnsiTheme="minorHAnsi"/>
          <w:b/>
          <w:iCs/>
          <w:sz w:val="18"/>
          <w:szCs w:val="18"/>
          <w:lang w:eastAsia="ja-JP"/>
        </w:rPr>
        <w:t>Purpose</w:t>
      </w:r>
    </w:p>
    <w:p w14:paraId="072FF012" w14:textId="77777777" w:rsidR="0059133C" w:rsidRPr="00A75787" w:rsidRDefault="0059133C" w:rsidP="0059133C">
      <w:pPr>
        <w:widowControl w:val="0"/>
        <w:autoSpaceDE w:val="0"/>
        <w:autoSpaceDN w:val="0"/>
        <w:adjustRightInd w:val="0"/>
        <w:spacing w:after="0" w:line="240" w:lineRule="auto"/>
        <w:rPr>
          <w:rFonts w:asciiTheme="minorHAnsi" w:eastAsia="MS Mincho" w:hAnsiTheme="minorHAnsi"/>
          <w:iCs/>
          <w:sz w:val="18"/>
          <w:szCs w:val="18"/>
          <w:lang w:eastAsia="ja-JP"/>
        </w:rPr>
      </w:pPr>
      <w:r w:rsidRPr="00A75787">
        <w:rPr>
          <w:rFonts w:asciiTheme="minorHAnsi" w:eastAsia="MS Mincho" w:hAnsiTheme="minorHAnsi"/>
          <w:iCs/>
          <w:sz w:val="18"/>
          <w:szCs w:val="18"/>
          <w:lang w:eastAsia="ja-JP"/>
        </w:rPr>
        <w:t xml:space="preserve">This policy applies to Facebook Vendors.  The purpose of this policy is to outline the procedures to be followed </w:t>
      </w:r>
      <w:proofErr w:type="gramStart"/>
      <w:r w:rsidRPr="00A75787">
        <w:rPr>
          <w:rFonts w:asciiTheme="minorHAnsi" w:eastAsia="MS Mincho" w:hAnsiTheme="minorHAnsi"/>
          <w:iCs/>
          <w:sz w:val="18"/>
          <w:szCs w:val="18"/>
          <w:lang w:eastAsia="ja-JP"/>
        </w:rPr>
        <w:t>in order to</w:t>
      </w:r>
      <w:proofErr w:type="gramEnd"/>
      <w:r w:rsidRPr="00A75787">
        <w:rPr>
          <w:rFonts w:asciiTheme="minorHAnsi" w:eastAsia="MS Mincho" w:hAnsiTheme="minorHAnsi"/>
          <w:iCs/>
          <w:sz w:val="18"/>
          <w:szCs w:val="18"/>
          <w:lang w:eastAsia="ja-JP"/>
        </w:rPr>
        <w:t xml:space="preserve"> reimburse Vendors for expenses incurred while traveling on behalf of Facebook.  </w:t>
      </w:r>
      <w:r w:rsidRPr="00A75787">
        <w:rPr>
          <w:rFonts w:asciiTheme="minorHAnsi" w:hAnsiTheme="minorHAnsi"/>
          <w:iCs/>
          <w:sz w:val="18"/>
          <w:szCs w:val="18"/>
        </w:rPr>
        <w:t xml:space="preserve">Expenses may be billed for out-of-town resources only.  No Expenses will be billed for in-town resources.  An “In-Town” resource is defined as any resource that is based out of a Vendor office that is within sixty-five (65) miles of the Facebook’s facility where the Services are to be performed.  Whether out-of-town or In-Town, Facebook will not be charged for a resource’s travel time.  </w:t>
      </w:r>
    </w:p>
    <w:p w14:paraId="55198AB3" w14:textId="77777777" w:rsidR="0059133C" w:rsidRPr="00A75787" w:rsidRDefault="0059133C" w:rsidP="0059133C">
      <w:pPr>
        <w:widowControl w:val="0"/>
        <w:autoSpaceDE w:val="0"/>
        <w:autoSpaceDN w:val="0"/>
        <w:adjustRightInd w:val="0"/>
        <w:spacing w:after="0" w:line="240" w:lineRule="auto"/>
        <w:rPr>
          <w:rFonts w:asciiTheme="minorHAnsi" w:eastAsia="MS Mincho" w:hAnsiTheme="minorHAnsi"/>
          <w:iCs/>
          <w:sz w:val="18"/>
          <w:szCs w:val="18"/>
          <w:lang w:eastAsia="ja-JP"/>
        </w:rPr>
      </w:pPr>
    </w:p>
    <w:p w14:paraId="4FEADCA7" w14:textId="77777777" w:rsidR="0059133C" w:rsidRPr="00A75787" w:rsidRDefault="0059133C" w:rsidP="0059133C">
      <w:pPr>
        <w:widowControl w:val="0"/>
        <w:autoSpaceDE w:val="0"/>
        <w:autoSpaceDN w:val="0"/>
        <w:adjustRightInd w:val="0"/>
        <w:spacing w:after="0" w:line="240" w:lineRule="auto"/>
        <w:rPr>
          <w:rFonts w:asciiTheme="minorHAnsi" w:eastAsia="MS Mincho" w:hAnsiTheme="minorHAnsi"/>
          <w:iCs/>
          <w:sz w:val="18"/>
          <w:szCs w:val="18"/>
          <w:lang w:eastAsia="ja-JP"/>
        </w:rPr>
      </w:pPr>
      <w:r w:rsidRPr="00A75787">
        <w:rPr>
          <w:rFonts w:asciiTheme="minorHAnsi" w:eastAsia="MS Mincho" w:hAnsiTheme="minorHAnsi"/>
          <w:iCs/>
          <w:sz w:val="18"/>
          <w:szCs w:val="18"/>
          <w:lang w:eastAsia="ja-JP"/>
        </w:rPr>
        <w:t xml:space="preserve">Vendors are responsible for submitting the cost estimate via email for approval by a Facebook Project Manager with budget authority.  Once approved, Facebook will consider allowable travel costs reasonable if expenses are necessary, include no markup and are incurred in accordance with the agreement and this policy. In addition, Facebook reserves the right to not pay for travel that is not in line with this policy. </w:t>
      </w:r>
    </w:p>
    <w:p w14:paraId="001FD487" w14:textId="77777777" w:rsidR="0059133C" w:rsidRPr="00A75787" w:rsidRDefault="0059133C" w:rsidP="0059133C">
      <w:pPr>
        <w:widowControl w:val="0"/>
        <w:autoSpaceDE w:val="0"/>
        <w:autoSpaceDN w:val="0"/>
        <w:adjustRightInd w:val="0"/>
        <w:spacing w:after="0" w:line="240" w:lineRule="auto"/>
        <w:rPr>
          <w:rFonts w:asciiTheme="minorHAnsi" w:eastAsia="MS Mincho" w:hAnsiTheme="minorHAnsi"/>
          <w:iCs/>
          <w:sz w:val="18"/>
          <w:szCs w:val="18"/>
          <w:lang w:eastAsia="ja-JP"/>
        </w:rPr>
      </w:pPr>
    </w:p>
    <w:p w14:paraId="6028FB0F" w14:textId="77777777" w:rsidR="0059133C" w:rsidRPr="00A75787" w:rsidRDefault="0059133C" w:rsidP="0059133C">
      <w:pPr>
        <w:widowControl w:val="0"/>
        <w:autoSpaceDE w:val="0"/>
        <w:autoSpaceDN w:val="0"/>
        <w:adjustRightInd w:val="0"/>
        <w:spacing w:after="0" w:line="240" w:lineRule="auto"/>
        <w:rPr>
          <w:rFonts w:asciiTheme="minorHAnsi" w:eastAsia="MS Mincho" w:hAnsiTheme="minorHAnsi"/>
          <w:b/>
          <w:iCs/>
          <w:sz w:val="18"/>
          <w:szCs w:val="18"/>
          <w:lang w:eastAsia="ja-JP"/>
        </w:rPr>
      </w:pPr>
      <w:r w:rsidRPr="00A75787">
        <w:rPr>
          <w:rFonts w:asciiTheme="minorHAnsi" w:eastAsia="MS Mincho" w:hAnsiTheme="minorHAnsi"/>
          <w:b/>
          <w:iCs/>
          <w:sz w:val="18"/>
          <w:szCs w:val="18"/>
          <w:lang w:eastAsia="ja-JP"/>
        </w:rPr>
        <w:t>Vendor Responsibilities</w:t>
      </w:r>
    </w:p>
    <w:p w14:paraId="1F345B40" w14:textId="77777777" w:rsidR="0059133C" w:rsidRPr="00A75787" w:rsidRDefault="0059133C" w:rsidP="0059133C">
      <w:pPr>
        <w:widowControl w:val="0"/>
        <w:numPr>
          <w:ilvl w:val="0"/>
          <w:numId w:val="13"/>
        </w:numPr>
        <w:autoSpaceDE w:val="0"/>
        <w:autoSpaceDN w:val="0"/>
        <w:adjustRightInd w:val="0"/>
        <w:spacing w:after="0" w:line="240" w:lineRule="auto"/>
        <w:contextualSpacing/>
        <w:rPr>
          <w:rFonts w:asciiTheme="minorHAnsi" w:eastAsia="MS Mincho" w:hAnsiTheme="minorHAnsi"/>
          <w:iCs/>
          <w:sz w:val="18"/>
          <w:szCs w:val="18"/>
          <w:lang w:eastAsia="ja-JP"/>
        </w:rPr>
      </w:pPr>
      <w:r w:rsidRPr="00A75787">
        <w:rPr>
          <w:rFonts w:asciiTheme="minorHAnsi" w:eastAsia="MS Mincho" w:hAnsiTheme="minorHAnsi"/>
          <w:iCs/>
          <w:sz w:val="18"/>
          <w:szCs w:val="18"/>
          <w:lang w:eastAsia="ja-JP"/>
        </w:rPr>
        <w:t>Vendors may take advantage of the negotiated agreements in Facebook’s Travel Program for hotels.  In the event the Vendor has negotiated a lower corporate discount, the lowest rate options must be accepted.</w:t>
      </w:r>
    </w:p>
    <w:p w14:paraId="369D5E39" w14:textId="77777777" w:rsidR="0059133C" w:rsidRPr="00A75787" w:rsidRDefault="0059133C" w:rsidP="0059133C">
      <w:pPr>
        <w:widowControl w:val="0"/>
        <w:numPr>
          <w:ilvl w:val="0"/>
          <w:numId w:val="13"/>
        </w:numPr>
        <w:autoSpaceDE w:val="0"/>
        <w:autoSpaceDN w:val="0"/>
        <w:adjustRightInd w:val="0"/>
        <w:spacing w:after="0" w:line="240" w:lineRule="auto"/>
        <w:contextualSpacing/>
        <w:rPr>
          <w:rFonts w:asciiTheme="minorHAnsi" w:eastAsia="MS Mincho" w:hAnsiTheme="minorHAnsi"/>
          <w:iCs/>
          <w:sz w:val="18"/>
          <w:szCs w:val="18"/>
          <w:lang w:eastAsia="ja-JP"/>
        </w:rPr>
      </w:pPr>
      <w:r w:rsidRPr="00A75787">
        <w:rPr>
          <w:rFonts w:asciiTheme="minorHAnsi" w:eastAsia="MS Mincho" w:hAnsiTheme="minorHAnsi"/>
          <w:iCs/>
          <w:sz w:val="18"/>
          <w:szCs w:val="18"/>
          <w:lang w:eastAsia="ja-JP"/>
        </w:rPr>
        <w:t>Vendors must minimize travel expenses whenever possible by selecting the least expensive option that does not result in unreasonable or ineffective use of work time.</w:t>
      </w:r>
    </w:p>
    <w:p w14:paraId="4E347E7B" w14:textId="77777777" w:rsidR="0059133C" w:rsidRPr="00A75787" w:rsidRDefault="0059133C" w:rsidP="0059133C">
      <w:pPr>
        <w:widowControl w:val="0"/>
        <w:numPr>
          <w:ilvl w:val="0"/>
          <w:numId w:val="13"/>
        </w:numPr>
        <w:autoSpaceDE w:val="0"/>
        <w:autoSpaceDN w:val="0"/>
        <w:adjustRightInd w:val="0"/>
        <w:spacing w:after="0" w:line="240" w:lineRule="auto"/>
        <w:contextualSpacing/>
        <w:rPr>
          <w:rFonts w:asciiTheme="minorHAnsi" w:eastAsia="MS Mincho" w:hAnsiTheme="minorHAnsi"/>
          <w:iCs/>
          <w:sz w:val="18"/>
          <w:szCs w:val="18"/>
          <w:lang w:eastAsia="ja-JP"/>
        </w:rPr>
      </w:pPr>
      <w:r w:rsidRPr="00A75787">
        <w:rPr>
          <w:rFonts w:asciiTheme="minorHAnsi" w:eastAsia="MS Mincho" w:hAnsiTheme="minorHAnsi"/>
          <w:iCs/>
          <w:sz w:val="18"/>
          <w:szCs w:val="18"/>
          <w:lang w:eastAsia="ja-JP"/>
        </w:rPr>
        <w:t>Vendors must submit all expense receipts including itineraries related Facebook travel.</w:t>
      </w:r>
    </w:p>
    <w:p w14:paraId="4EE5235A" w14:textId="77777777" w:rsidR="0059133C" w:rsidRPr="00A75787" w:rsidRDefault="0059133C" w:rsidP="0059133C">
      <w:pPr>
        <w:widowControl w:val="0"/>
        <w:numPr>
          <w:ilvl w:val="0"/>
          <w:numId w:val="13"/>
        </w:numPr>
        <w:autoSpaceDE w:val="0"/>
        <w:autoSpaceDN w:val="0"/>
        <w:adjustRightInd w:val="0"/>
        <w:spacing w:after="0" w:line="240" w:lineRule="auto"/>
        <w:contextualSpacing/>
        <w:rPr>
          <w:rFonts w:asciiTheme="minorHAnsi" w:eastAsia="MS Mincho" w:hAnsiTheme="minorHAnsi"/>
          <w:iCs/>
          <w:sz w:val="18"/>
          <w:szCs w:val="18"/>
          <w:lang w:eastAsia="ja-JP"/>
        </w:rPr>
      </w:pPr>
      <w:r w:rsidRPr="00A75787">
        <w:rPr>
          <w:rFonts w:asciiTheme="minorHAnsi" w:eastAsia="MS Mincho" w:hAnsiTheme="minorHAnsi"/>
          <w:iCs/>
          <w:sz w:val="18"/>
          <w:szCs w:val="18"/>
          <w:lang w:eastAsia="ja-JP"/>
        </w:rPr>
        <w:t>Vendors traveling on behalf of Facebook must pay with their own credit card.</w:t>
      </w:r>
    </w:p>
    <w:p w14:paraId="478A1866" w14:textId="77777777" w:rsidR="0059133C" w:rsidRPr="00A75787" w:rsidRDefault="0059133C" w:rsidP="0059133C">
      <w:pPr>
        <w:widowControl w:val="0"/>
        <w:numPr>
          <w:ilvl w:val="0"/>
          <w:numId w:val="13"/>
        </w:numPr>
        <w:autoSpaceDE w:val="0"/>
        <w:autoSpaceDN w:val="0"/>
        <w:adjustRightInd w:val="0"/>
        <w:spacing w:after="0" w:line="240" w:lineRule="auto"/>
        <w:contextualSpacing/>
        <w:rPr>
          <w:rFonts w:asciiTheme="minorHAnsi" w:eastAsia="MS Mincho" w:hAnsiTheme="minorHAnsi"/>
          <w:iCs/>
          <w:sz w:val="18"/>
          <w:szCs w:val="18"/>
          <w:lang w:eastAsia="ja-JP"/>
        </w:rPr>
      </w:pPr>
      <w:r w:rsidRPr="00A75787">
        <w:rPr>
          <w:rFonts w:asciiTheme="minorHAnsi" w:eastAsia="MS Mincho" w:hAnsiTheme="minorHAnsi"/>
          <w:iCs/>
          <w:sz w:val="18"/>
          <w:szCs w:val="18"/>
          <w:lang w:eastAsia="ja-JP"/>
        </w:rPr>
        <w:t>All insurance for Vendors is the responsibility of the Vendor's employer. Facebook is not responsible for providing insurance coverage.</w:t>
      </w:r>
    </w:p>
    <w:p w14:paraId="17D6DFB1" w14:textId="77777777" w:rsidR="0059133C" w:rsidRPr="00A75787" w:rsidRDefault="0059133C" w:rsidP="0059133C">
      <w:pPr>
        <w:widowControl w:val="0"/>
        <w:numPr>
          <w:ilvl w:val="0"/>
          <w:numId w:val="13"/>
        </w:numPr>
        <w:autoSpaceDE w:val="0"/>
        <w:autoSpaceDN w:val="0"/>
        <w:adjustRightInd w:val="0"/>
        <w:spacing w:after="0" w:line="240" w:lineRule="auto"/>
        <w:contextualSpacing/>
        <w:rPr>
          <w:rFonts w:asciiTheme="minorHAnsi" w:eastAsia="MS Mincho" w:hAnsiTheme="minorHAnsi"/>
          <w:iCs/>
          <w:sz w:val="18"/>
          <w:szCs w:val="18"/>
          <w:lang w:eastAsia="ja-JP"/>
        </w:rPr>
      </w:pPr>
      <w:r w:rsidRPr="00A75787">
        <w:rPr>
          <w:rFonts w:asciiTheme="minorHAnsi" w:eastAsia="MS Mincho" w:hAnsiTheme="minorHAnsi"/>
          <w:iCs/>
          <w:sz w:val="18"/>
          <w:szCs w:val="18"/>
          <w:lang w:eastAsia="ja-JP"/>
        </w:rPr>
        <w:t xml:space="preserve">Spouse, family members or significant others are not eligible for any Facebook negotiated discounts.  </w:t>
      </w:r>
    </w:p>
    <w:p w14:paraId="29504C97" w14:textId="77777777" w:rsidR="0059133C" w:rsidRPr="00A75787" w:rsidRDefault="0059133C" w:rsidP="0059133C">
      <w:pPr>
        <w:widowControl w:val="0"/>
        <w:autoSpaceDE w:val="0"/>
        <w:autoSpaceDN w:val="0"/>
        <w:adjustRightInd w:val="0"/>
        <w:spacing w:after="0" w:line="240" w:lineRule="auto"/>
        <w:ind w:left="720"/>
        <w:contextualSpacing/>
        <w:rPr>
          <w:rFonts w:asciiTheme="minorHAnsi" w:eastAsia="MS Mincho" w:hAnsiTheme="minorHAnsi"/>
          <w:iCs/>
          <w:sz w:val="18"/>
          <w:szCs w:val="18"/>
          <w:lang w:eastAsia="ja-JP"/>
        </w:rPr>
      </w:pPr>
    </w:p>
    <w:p w14:paraId="0896F4AE" w14:textId="77777777" w:rsidR="0059133C" w:rsidRPr="00A75787" w:rsidRDefault="0059133C" w:rsidP="0059133C">
      <w:pPr>
        <w:widowControl w:val="0"/>
        <w:autoSpaceDE w:val="0"/>
        <w:autoSpaceDN w:val="0"/>
        <w:adjustRightInd w:val="0"/>
        <w:spacing w:after="0" w:line="240" w:lineRule="auto"/>
        <w:rPr>
          <w:rFonts w:asciiTheme="minorHAnsi" w:eastAsia="MS Mincho" w:hAnsiTheme="minorHAnsi"/>
          <w:b/>
          <w:iCs/>
          <w:sz w:val="18"/>
          <w:szCs w:val="18"/>
          <w:lang w:eastAsia="ja-JP"/>
        </w:rPr>
      </w:pPr>
      <w:r w:rsidRPr="00A75787">
        <w:rPr>
          <w:rFonts w:asciiTheme="minorHAnsi" w:eastAsia="MS Mincho" w:hAnsiTheme="minorHAnsi"/>
          <w:b/>
          <w:iCs/>
          <w:sz w:val="18"/>
          <w:szCs w:val="18"/>
          <w:lang w:eastAsia="ja-JP"/>
        </w:rPr>
        <w:t>Air Transportation</w:t>
      </w:r>
    </w:p>
    <w:p w14:paraId="2235770D" w14:textId="77777777" w:rsidR="0059133C" w:rsidRPr="00A75787" w:rsidRDefault="0059133C" w:rsidP="0059133C">
      <w:pPr>
        <w:widowControl w:val="0"/>
        <w:numPr>
          <w:ilvl w:val="0"/>
          <w:numId w:val="13"/>
        </w:numPr>
        <w:autoSpaceDE w:val="0"/>
        <w:autoSpaceDN w:val="0"/>
        <w:adjustRightInd w:val="0"/>
        <w:spacing w:after="0" w:line="240" w:lineRule="auto"/>
        <w:rPr>
          <w:rFonts w:asciiTheme="minorHAnsi" w:eastAsia="MS Mincho" w:hAnsiTheme="minorHAnsi"/>
          <w:iCs/>
          <w:sz w:val="18"/>
          <w:szCs w:val="18"/>
          <w:lang w:eastAsia="ja-JP"/>
        </w:rPr>
      </w:pPr>
      <w:r w:rsidRPr="00A75787">
        <w:rPr>
          <w:rFonts w:asciiTheme="minorHAnsi" w:eastAsia="MS Mincho" w:hAnsiTheme="minorHAnsi"/>
          <w:iCs/>
          <w:sz w:val="18"/>
          <w:szCs w:val="18"/>
          <w:lang w:eastAsia="ja-JP"/>
        </w:rPr>
        <w:t xml:space="preserve">Vendors should purchase non-refundable airline tickets </w:t>
      </w:r>
    </w:p>
    <w:p w14:paraId="7824FE44" w14:textId="77777777" w:rsidR="0059133C" w:rsidRPr="00A75787" w:rsidRDefault="0059133C" w:rsidP="0059133C">
      <w:pPr>
        <w:widowControl w:val="0"/>
        <w:numPr>
          <w:ilvl w:val="0"/>
          <w:numId w:val="13"/>
        </w:numPr>
        <w:autoSpaceDE w:val="0"/>
        <w:autoSpaceDN w:val="0"/>
        <w:adjustRightInd w:val="0"/>
        <w:spacing w:after="0" w:line="240" w:lineRule="auto"/>
        <w:rPr>
          <w:rFonts w:asciiTheme="minorHAnsi" w:eastAsia="MS Mincho" w:hAnsiTheme="minorHAnsi"/>
          <w:iCs/>
          <w:sz w:val="18"/>
          <w:szCs w:val="18"/>
          <w:lang w:eastAsia="ja-JP"/>
        </w:rPr>
      </w:pPr>
      <w:r w:rsidRPr="00A75787">
        <w:rPr>
          <w:rFonts w:asciiTheme="minorHAnsi" w:eastAsia="MS Mincho" w:hAnsiTheme="minorHAnsi"/>
          <w:iCs/>
          <w:sz w:val="18"/>
          <w:szCs w:val="18"/>
          <w:lang w:eastAsia="ja-JP"/>
        </w:rPr>
        <w:t>Vendors are required to purchase airfares 14 days prior to departure when possible</w:t>
      </w:r>
    </w:p>
    <w:p w14:paraId="3E3B8105" w14:textId="77777777" w:rsidR="0059133C" w:rsidRPr="00A75787" w:rsidRDefault="0059133C" w:rsidP="0059133C">
      <w:pPr>
        <w:widowControl w:val="0"/>
        <w:numPr>
          <w:ilvl w:val="0"/>
          <w:numId w:val="13"/>
        </w:numPr>
        <w:autoSpaceDE w:val="0"/>
        <w:autoSpaceDN w:val="0"/>
        <w:adjustRightInd w:val="0"/>
        <w:spacing w:after="0" w:line="240" w:lineRule="auto"/>
        <w:rPr>
          <w:rFonts w:asciiTheme="minorHAnsi" w:eastAsia="MS Mincho" w:hAnsiTheme="minorHAnsi"/>
          <w:iCs/>
          <w:sz w:val="18"/>
          <w:szCs w:val="18"/>
          <w:lang w:eastAsia="ja-JP"/>
        </w:rPr>
      </w:pPr>
      <w:r w:rsidRPr="00A75787">
        <w:rPr>
          <w:rFonts w:asciiTheme="minorHAnsi" w:eastAsia="MS Mincho" w:hAnsiTheme="minorHAnsi"/>
          <w:iCs/>
          <w:sz w:val="18"/>
          <w:szCs w:val="18"/>
          <w:lang w:eastAsia="ja-JP"/>
        </w:rPr>
        <w:t>Vendors are required to fly in Economy/Coach class unless authorized in writing by a Facebook Project Manager who also controls the project budget bearing the expense</w:t>
      </w:r>
    </w:p>
    <w:p w14:paraId="0BD182A6" w14:textId="77777777" w:rsidR="0059133C" w:rsidRPr="00A75787" w:rsidRDefault="0059133C" w:rsidP="0059133C">
      <w:pPr>
        <w:widowControl w:val="0"/>
        <w:numPr>
          <w:ilvl w:val="0"/>
          <w:numId w:val="13"/>
        </w:numPr>
        <w:autoSpaceDE w:val="0"/>
        <w:autoSpaceDN w:val="0"/>
        <w:adjustRightInd w:val="0"/>
        <w:spacing w:after="0" w:line="240" w:lineRule="auto"/>
        <w:rPr>
          <w:rFonts w:asciiTheme="minorHAnsi" w:eastAsia="MS Mincho" w:hAnsiTheme="minorHAnsi"/>
          <w:iCs/>
          <w:sz w:val="18"/>
          <w:szCs w:val="18"/>
          <w:lang w:eastAsia="ja-JP"/>
        </w:rPr>
      </w:pPr>
      <w:r w:rsidRPr="00A75787">
        <w:rPr>
          <w:rFonts w:asciiTheme="minorHAnsi" w:eastAsia="MS Mincho" w:hAnsiTheme="minorHAnsi"/>
          <w:iCs/>
          <w:sz w:val="18"/>
          <w:szCs w:val="18"/>
          <w:lang w:eastAsia="ja-JP"/>
        </w:rPr>
        <w:t>Vendors must book the Lowest Logical Fare (LLF) which is defined as the lowest fare within a 2-hour departure/arrival window and may require connections that do not add more than a two (2) hour layover.</w:t>
      </w:r>
    </w:p>
    <w:p w14:paraId="7F8DC802" w14:textId="77777777" w:rsidR="0059133C" w:rsidRPr="00A75787" w:rsidRDefault="0059133C" w:rsidP="0059133C">
      <w:pPr>
        <w:widowControl w:val="0"/>
        <w:numPr>
          <w:ilvl w:val="0"/>
          <w:numId w:val="13"/>
        </w:numPr>
        <w:autoSpaceDE w:val="0"/>
        <w:autoSpaceDN w:val="0"/>
        <w:adjustRightInd w:val="0"/>
        <w:spacing w:after="0" w:line="240" w:lineRule="auto"/>
        <w:rPr>
          <w:rFonts w:asciiTheme="minorHAnsi" w:eastAsia="MS Mincho" w:hAnsiTheme="minorHAnsi"/>
          <w:iCs/>
          <w:sz w:val="18"/>
          <w:szCs w:val="18"/>
          <w:lang w:eastAsia="ja-JP"/>
        </w:rPr>
      </w:pPr>
      <w:r w:rsidRPr="00A75787">
        <w:rPr>
          <w:rFonts w:asciiTheme="minorHAnsi" w:eastAsia="MS Mincho" w:hAnsiTheme="minorHAnsi"/>
          <w:iCs/>
          <w:sz w:val="18"/>
          <w:szCs w:val="18"/>
          <w:lang w:eastAsia="ja-JP"/>
        </w:rPr>
        <w:t xml:space="preserve">Exceptions to the LLF must be authorized in advance by a Facebook Project Manager who also controls the project budget bearing the expense   </w:t>
      </w:r>
    </w:p>
    <w:p w14:paraId="7D3EED48" w14:textId="77777777" w:rsidR="0059133C" w:rsidRPr="00A75787" w:rsidRDefault="0059133C" w:rsidP="0059133C">
      <w:pPr>
        <w:widowControl w:val="0"/>
        <w:autoSpaceDE w:val="0"/>
        <w:autoSpaceDN w:val="0"/>
        <w:adjustRightInd w:val="0"/>
        <w:spacing w:after="0" w:line="240" w:lineRule="auto"/>
        <w:rPr>
          <w:rFonts w:asciiTheme="minorHAnsi" w:eastAsia="MS Mincho" w:hAnsiTheme="minorHAnsi"/>
          <w:iCs/>
          <w:sz w:val="18"/>
          <w:szCs w:val="18"/>
          <w:lang w:eastAsia="ja-JP"/>
        </w:rPr>
      </w:pPr>
    </w:p>
    <w:p w14:paraId="7221ED65" w14:textId="77777777" w:rsidR="0059133C" w:rsidRPr="00A75787" w:rsidRDefault="0059133C" w:rsidP="0059133C">
      <w:pPr>
        <w:widowControl w:val="0"/>
        <w:autoSpaceDE w:val="0"/>
        <w:autoSpaceDN w:val="0"/>
        <w:adjustRightInd w:val="0"/>
        <w:spacing w:after="0" w:line="240" w:lineRule="auto"/>
        <w:rPr>
          <w:rFonts w:asciiTheme="minorHAnsi" w:eastAsia="MS Mincho" w:hAnsiTheme="minorHAnsi"/>
          <w:b/>
          <w:iCs/>
          <w:sz w:val="18"/>
          <w:szCs w:val="18"/>
          <w:lang w:eastAsia="ja-JP"/>
        </w:rPr>
      </w:pPr>
      <w:r w:rsidRPr="00A75787">
        <w:rPr>
          <w:rFonts w:asciiTheme="minorHAnsi" w:eastAsia="MS Mincho" w:hAnsiTheme="minorHAnsi"/>
          <w:b/>
          <w:iCs/>
          <w:sz w:val="18"/>
          <w:szCs w:val="18"/>
          <w:lang w:eastAsia="ja-JP"/>
        </w:rPr>
        <w:t>Hotels</w:t>
      </w:r>
    </w:p>
    <w:p w14:paraId="1A9D40D7" w14:textId="77777777" w:rsidR="0059133C" w:rsidRPr="00A75787" w:rsidRDefault="0059133C" w:rsidP="0059133C">
      <w:pPr>
        <w:widowControl w:val="0"/>
        <w:numPr>
          <w:ilvl w:val="0"/>
          <w:numId w:val="15"/>
        </w:numPr>
        <w:autoSpaceDE w:val="0"/>
        <w:autoSpaceDN w:val="0"/>
        <w:adjustRightInd w:val="0"/>
        <w:spacing w:after="0" w:line="240" w:lineRule="auto"/>
        <w:rPr>
          <w:rFonts w:asciiTheme="minorHAnsi" w:eastAsia="MS Mincho" w:hAnsiTheme="minorHAnsi"/>
          <w:b/>
          <w:iCs/>
          <w:sz w:val="18"/>
          <w:szCs w:val="18"/>
          <w:lang w:eastAsia="ja-JP"/>
        </w:rPr>
      </w:pPr>
      <w:r w:rsidRPr="00A75787">
        <w:rPr>
          <w:rFonts w:asciiTheme="minorHAnsi" w:eastAsia="MS Mincho" w:hAnsiTheme="minorHAnsi"/>
          <w:iCs/>
          <w:sz w:val="18"/>
          <w:szCs w:val="18"/>
          <w:lang w:eastAsia="ja-JP"/>
        </w:rPr>
        <w:t>Vendors must select the lowest hotel rate for the destination city whether the Vendor uses their own corporate hotel program or Facebook’s program</w:t>
      </w:r>
    </w:p>
    <w:p w14:paraId="1DCD4968" w14:textId="77777777" w:rsidR="0059133C" w:rsidRPr="00A75787" w:rsidRDefault="0059133C" w:rsidP="0059133C">
      <w:pPr>
        <w:widowControl w:val="0"/>
        <w:numPr>
          <w:ilvl w:val="0"/>
          <w:numId w:val="15"/>
        </w:numPr>
        <w:autoSpaceDE w:val="0"/>
        <w:autoSpaceDN w:val="0"/>
        <w:adjustRightInd w:val="0"/>
        <w:spacing w:after="0" w:line="240" w:lineRule="auto"/>
        <w:rPr>
          <w:rFonts w:asciiTheme="minorHAnsi" w:eastAsia="MS Mincho" w:hAnsiTheme="minorHAnsi"/>
          <w:b/>
          <w:iCs/>
          <w:sz w:val="18"/>
          <w:szCs w:val="18"/>
          <w:lang w:eastAsia="ja-JP"/>
        </w:rPr>
      </w:pPr>
      <w:r w:rsidRPr="00A75787">
        <w:rPr>
          <w:rFonts w:asciiTheme="minorHAnsi" w:eastAsia="MS Mincho" w:hAnsiTheme="minorHAnsi"/>
          <w:iCs/>
          <w:sz w:val="18"/>
          <w:szCs w:val="18"/>
          <w:lang w:eastAsia="ja-JP"/>
        </w:rPr>
        <w:t>Reimbursement for lodging is limited to a single standard room rate.  No upgraded room category will be reimbursed by Facebook.</w:t>
      </w:r>
    </w:p>
    <w:p w14:paraId="6785D154" w14:textId="77777777" w:rsidR="0059133C" w:rsidRPr="00A75787" w:rsidRDefault="0059133C" w:rsidP="0059133C">
      <w:pPr>
        <w:widowControl w:val="0"/>
        <w:numPr>
          <w:ilvl w:val="0"/>
          <w:numId w:val="15"/>
        </w:numPr>
        <w:autoSpaceDE w:val="0"/>
        <w:autoSpaceDN w:val="0"/>
        <w:adjustRightInd w:val="0"/>
        <w:spacing w:after="0" w:line="240" w:lineRule="auto"/>
        <w:rPr>
          <w:rFonts w:asciiTheme="minorHAnsi" w:eastAsia="MS Mincho" w:hAnsiTheme="minorHAnsi"/>
          <w:b/>
          <w:iCs/>
          <w:sz w:val="18"/>
          <w:szCs w:val="18"/>
          <w:lang w:eastAsia="ja-JP"/>
        </w:rPr>
      </w:pPr>
      <w:r w:rsidRPr="00A75787">
        <w:rPr>
          <w:rFonts w:asciiTheme="minorHAnsi" w:eastAsia="MS Mincho" w:hAnsiTheme="minorHAnsi"/>
          <w:iCs/>
          <w:sz w:val="18"/>
          <w:szCs w:val="18"/>
          <w:lang w:eastAsia="ja-JP"/>
        </w:rPr>
        <w:t xml:space="preserve">Expense reimbursement for staying in a private home (e.g., family, friends or at a Vendor’s personal residence in lieu of hotel costs are not reimbursable.  No compensation in the form of gifts or meals is allowed.  </w:t>
      </w:r>
    </w:p>
    <w:p w14:paraId="13BC6659" w14:textId="77777777" w:rsidR="0059133C" w:rsidRPr="00A75787" w:rsidRDefault="0059133C" w:rsidP="0059133C">
      <w:pPr>
        <w:widowControl w:val="0"/>
        <w:autoSpaceDE w:val="0"/>
        <w:autoSpaceDN w:val="0"/>
        <w:adjustRightInd w:val="0"/>
        <w:spacing w:after="0" w:line="240" w:lineRule="auto"/>
        <w:rPr>
          <w:rFonts w:asciiTheme="minorHAnsi" w:eastAsia="MS Mincho" w:hAnsiTheme="minorHAnsi"/>
          <w:iCs/>
          <w:sz w:val="18"/>
          <w:szCs w:val="18"/>
          <w:lang w:eastAsia="ja-JP"/>
        </w:rPr>
      </w:pPr>
      <w:r w:rsidRPr="00A75787">
        <w:rPr>
          <w:rFonts w:asciiTheme="minorHAnsi" w:eastAsia="MS Mincho" w:hAnsiTheme="minorHAnsi"/>
          <w:iCs/>
          <w:sz w:val="18"/>
          <w:szCs w:val="18"/>
          <w:lang w:eastAsia="ja-JP"/>
        </w:rPr>
        <w:tab/>
      </w:r>
      <w:r w:rsidRPr="00A75787">
        <w:rPr>
          <w:rFonts w:asciiTheme="minorHAnsi" w:eastAsia="MS Mincho" w:hAnsiTheme="minorHAnsi"/>
          <w:iCs/>
          <w:sz w:val="18"/>
          <w:szCs w:val="18"/>
          <w:lang w:eastAsia="ja-JP"/>
        </w:rPr>
        <w:tab/>
      </w:r>
      <w:r w:rsidRPr="00A75787">
        <w:rPr>
          <w:rFonts w:asciiTheme="minorHAnsi" w:eastAsia="MS Mincho" w:hAnsiTheme="minorHAnsi"/>
          <w:iCs/>
          <w:sz w:val="18"/>
          <w:szCs w:val="18"/>
          <w:lang w:eastAsia="ja-JP"/>
        </w:rPr>
        <w:tab/>
      </w:r>
    </w:p>
    <w:p w14:paraId="3DAF2E36" w14:textId="77777777" w:rsidR="0059133C" w:rsidRPr="00A75787" w:rsidRDefault="0059133C" w:rsidP="0059133C">
      <w:pPr>
        <w:widowControl w:val="0"/>
        <w:autoSpaceDE w:val="0"/>
        <w:autoSpaceDN w:val="0"/>
        <w:adjustRightInd w:val="0"/>
        <w:spacing w:after="0" w:line="240" w:lineRule="auto"/>
        <w:rPr>
          <w:rFonts w:asciiTheme="minorHAnsi" w:eastAsia="MS Mincho" w:hAnsiTheme="minorHAnsi"/>
          <w:b/>
          <w:iCs/>
          <w:sz w:val="18"/>
          <w:szCs w:val="18"/>
          <w:lang w:eastAsia="ja-JP"/>
        </w:rPr>
      </w:pPr>
      <w:r w:rsidRPr="00A75787">
        <w:rPr>
          <w:rFonts w:asciiTheme="minorHAnsi" w:eastAsia="MS Mincho" w:hAnsiTheme="minorHAnsi"/>
          <w:b/>
          <w:iCs/>
          <w:sz w:val="18"/>
          <w:szCs w:val="18"/>
          <w:lang w:eastAsia="ja-JP"/>
        </w:rPr>
        <w:t>Car Rental</w:t>
      </w:r>
    </w:p>
    <w:p w14:paraId="048CAB35" w14:textId="77777777" w:rsidR="0059133C" w:rsidRPr="00A75787" w:rsidRDefault="0059133C" w:rsidP="0059133C">
      <w:pPr>
        <w:widowControl w:val="0"/>
        <w:numPr>
          <w:ilvl w:val="0"/>
          <w:numId w:val="16"/>
        </w:numPr>
        <w:autoSpaceDE w:val="0"/>
        <w:autoSpaceDN w:val="0"/>
        <w:adjustRightInd w:val="0"/>
        <w:spacing w:after="0" w:line="240" w:lineRule="auto"/>
        <w:rPr>
          <w:rFonts w:asciiTheme="minorHAnsi" w:eastAsia="MS Mincho" w:hAnsiTheme="minorHAnsi"/>
          <w:b/>
          <w:iCs/>
          <w:sz w:val="18"/>
          <w:szCs w:val="18"/>
          <w:lang w:eastAsia="ja-JP"/>
        </w:rPr>
      </w:pPr>
      <w:r w:rsidRPr="00A75787">
        <w:rPr>
          <w:rFonts w:asciiTheme="minorHAnsi" w:eastAsia="MS Mincho" w:hAnsiTheme="minorHAnsi"/>
          <w:iCs/>
          <w:sz w:val="18"/>
          <w:szCs w:val="18"/>
          <w:lang w:eastAsia="ja-JP"/>
        </w:rPr>
        <w:t>Vendors must select the lowest car rate for the destination city whether the Vendor uses their own corporate car program or Facebook’s program</w:t>
      </w:r>
    </w:p>
    <w:p w14:paraId="2390BEB6" w14:textId="77777777" w:rsidR="0059133C" w:rsidRPr="00A75787" w:rsidRDefault="0059133C" w:rsidP="0059133C">
      <w:pPr>
        <w:widowControl w:val="0"/>
        <w:numPr>
          <w:ilvl w:val="0"/>
          <w:numId w:val="16"/>
        </w:numPr>
        <w:autoSpaceDE w:val="0"/>
        <w:autoSpaceDN w:val="0"/>
        <w:adjustRightInd w:val="0"/>
        <w:spacing w:after="0" w:line="240" w:lineRule="auto"/>
        <w:rPr>
          <w:rFonts w:asciiTheme="minorHAnsi" w:eastAsia="MS Mincho" w:hAnsiTheme="minorHAnsi"/>
          <w:b/>
          <w:iCs/>
          <w:sz w:val="18"/>
          <w:szCs w:val="18"/>
          <w:lang w:eastAsia="ja-JP"/>
        </w:rPr>
      </w:pPr>
      <w:r w:rsidRPr="00A75787">
        <w:rPr>
          <w:rFonts w:asciiTheme="minorHAnsi" w:eastAsia="MS Mincho" w:hAnsiTheme="minorHAnsi"/>
          <w:iCs/>
          <w:sz w:val="18"/>
          <w:szCs w:val="18"/>
          <w:lang w:eastAsia="ja-JP"/>
        </w:rPr>
        <w:t xml:space="preserve">Vendors will be reimbursed for a midsize or smaller vehicle.  </w:t>
      </w:r>
    </w:p>
    <w:p w14:paraId="02F11746" w14:textId="77777777" w:rsidR="0059133C" w:rsidRPr="00A75787" w:rsidRDefault="0059133C" w:rsidP="0059133C">
      <w:pPr>
        <w:widowControl w:val="0"/>
        <w:numPr>
          <w:ilvl w:val="0"/>
          <w:numId w:val="16"/>
        </w:numPr>
        <w:autoSpaceDE w:val="0"/>
        <w:autoSpaceDN w:val="0"/>
        <w:adjustRightInd w:val="0"/>
        <w:spacing w:after="0" w:line="240" w:lineRule="auto"/>
        <w:rPr>
          <w:rFonts w:asciiTheme="minorHAnsi" w:eastAsia="MS Mincho" w:hAnsiTheme="minorHAnsi"/>
          <w:b/>
          <w:iCs/>
          <w:sz w:val="18"/>
          <w:szCs w:val="18"/>
          <w:lang w:eastAsia="ja-JP"/>
        </w:rPr>
      </w:pPr>
      <w:r w:rsidRPr="00A75787">
        <w:rPr>
          <w:rFonts w:asciiTheme="minorHAnsi" w:eastAsia="MS Mincho" w:hAnsiTheme="minorHAnsi"/>
          <w:iCs/>
          <w:sz w:val="18"/>
          <w:szCs w:val="18"/>
          <w:lang w:eastAsia="ja-JP"/>
        </w:rPr>
        <w:t>Refueling charges are not reimbursable.  Vendors are responsible for refueling before returning the car</w:t>
      </w:r>
    </w:p>
    <w:p w14:paraId="76169305" w14:textId="77777777" w:rsidR="0059133C" w:rsidRPr="00A75787" w:rsidRDefault="0059133C" w:rsidP="0059133C">
      <w:pPr>
        <w:widowControl w:val="0"/>
        <w:numPr>
          <w:ilvl w:val="0"/>
          <w:numId w:val="16"/>
        </w:numPr>
        <w:autoSpaceDE w:val="0"/>
        <w:autoSpaceDN w:val="0"/>
        <w:adjustRightInd w:val="0"/>
        <w:spacing w:after="0" w:line="240" w:lineRule="auto"/>
        <w:rPr>
          <w:rFonts w:asciiTheme="minorHAnsi" w:eastAsia="MS Mincho" w:hAnsiTheme="minorHAnsi"/>
          <w:b/>
          <w:iCs/>
          <w:sz w:val="18"/>
          <w:szCs w:val="18"/>
          <w:lang w:eastAsia="ja-JP"/>
        </w:rPr>
      </w:pPr>
      <w:r w:rsidRPr="00A75787">
        <w:rPr>
          <w:rFonts w:asciiTheme="minorHAnsi" w:eastAsia="MS Mincho" w:hAnsiTheme="minorHAnsi"/>
          <w:iCs/>
          <w:sz w:val="18"/>
          <w:szCs w:val="18"/>
          <w:lang w:eastAsia="ja-JP"/>
        </w:rPr>
        <w:t>Insurances are not reimbursable</w:t>
      </w:r>
    </w:p>
    <w:p w14:paraId="5B1328AB" w14:textId="77777777" w:rsidR="0059133C" w:rsidRPr="00A75787" w:rsidRDefault="0059133C" w:rsidP="0059133C">
      <w:pPr>
        <w:widowControl w:val="0"/>
        <w:numPr>
          <w:ilvl w:val="0"/>
          <w:numId w:val="16"/>
        </w:numPr>
        <w:autoSpaceDE w:val="0"/>
        <w:autoSpaceDN w:val="0"/>
        <w:adjustRightInd w:val="0"/>
        <w:spacing w:after="0" w:line="240" w:lineRule="auto"/>
        <w:rPr>
          <w:rFonts w:asciiTheme="minorHAnsi" w:eastAsia="MS Mincho" w:hAnsiTheme="minorHAnsi"/>
          <w:b/>
          <w:iCs/>
          <w:sz w:val="18"/>
          <w:szCs w:val="18"/>
          <w:lang w:eastAsia="ja-JP"/>
        </w:rPr>
      </w:pPr>
      <w:r w:rsidRPr="00A75787">
        <w:rPr>
          <w:rFonts w:asciiTheme="minorHAnsi" w:eastAsia="MS Mincho" w:hAnsiTheme="minorHAnsi"/>
          <w:iCs/>
          <w:sz w:val="18"/>
          <w:szCs w:val="18"/>
          <w:lang w:eastAsia="ja-JP"/>
        </w:rPr>
        <w:t>Full size vehicles are allowed only when being shared by 3 or more people</w:t>
      </w:r>
    </w:p>
    <w:p w14:paraId="090C10A6" w14:textId="77777777" w:rsidR="0059133C" w:rsidRPr="00A75787" w:rsidRDefault="0059133C" w:rsidP="0059133C">
      <w:pPr>
        <w:widowControl w:val="0"/>
        <w:numPr>
          <w:ilvl w:val="0"/>
          <w:numId w:val="16"/>
        </w:numPr>
        <w:autoSpaceDE w:val="0"/>
        <w:autoSpaceDN w:val="0"/>
        <w:adjustRightInd w:val="0"/>
        <w:spacing w:after="0" w:line="240" w:lineRule="auto"/>
        <w:rPr>
          <w:rFonts w:asciiTheme="minorHAnsi" w:eastAsia="MS Mincho" w:hAnsiTheme="minorHAnsi"/>
          <w:b/>
          <w:iCs/>
          <w:sz w:val="18"/>
          <w:szCs w:val="18"/>
          <w:lang w:eastAsia="ja-JP"/>
        </w:rPr>
      </w:pPr>
      <w:r w:rsidRPr="00A75787">
        <w:rPr>
          <w:rFonts w:asciiTheme="minorHAnsi" w:eastAsia="MS Mincho" w:hAnsiTheme="minorHAnsi"/>
          <w:iCs/>
          <w:sz w:val="18"/>
          <w:szCs w:val="18"/>
          <w:lang w:eastAsia="ja-JP"/>
        </w:rPr>
        <w:t>No Fuel Charges from the rental car company may be expensed.  The cost for a Fuel Purchase Option (FPO) should be considered when a traveler anticipates driving over 150 miles and may not have the time to refuel prior to returning the car</w:t>
      </w:r>
    </w:p>
    <w:p w14:paraId="2EE772B1" w14:textId="77777777" w:rsidR="0059133C" w:rsidRPr="00A75787" w:rsidRDefault="0059133C" w:rsidP="0059133C">
      <w:pPr>
        <w:widowControl w:val="0"/>
        <w:autoSpaceDE w:val="0"/>
        <w:autoSpaceDN w:val="0"/>
        <w:adjustRightInd w:val="0"/>
        <w:spacing w:after="0" w:line="240" w:lineRule="auto"/>
        <w:rPr>
          <w:rFonts w:asciiTheme="minorHAnsi" w:eastAsia="MS Mincho" w:hAnsiTheme="minorHAnsi"/>
          <w:iCs/>
          <w:sz w:val="18"/>
          <w:szCs w:val="18"/>
          <w:lang w:eastAsia="ja-JP"/>
        </w:rPr>
      </w:pPr>
    </w:p>
    <w:p w14:paraId="0027C799" w14:textId="77777777" w:rsidR="0059133C" w:rsidRPr="00A75787" w:rsidRDefault="0059133C" w:rsidP="0059133C">
      <w:pPr>
        <w:widowControl w:val="0"/>
        <w:autoSpaceDE w:val="0"/>
        <w:autoSpaceDN w:val="0"/>
        <w:adjustRightInd w:val="0"/>
        <w:spacing w:after="0" w:line="240" w:lineRule="auto"/>
        <w:rPr>
          <w:rFonts w:asciiTheme="minorHAnsi" w:eastAsia="MS Mincho" w:hAnsiTheme="minorHAnsi"/>
          <w:b/>
          <w:iCs/>
          <w:sz w:val="18"/>
          <w:szCs w:val="18"/>
          <w:lang w:eastAsia="ja-JP"/>
        </w:rPr>
      </w:pPr>
      <w:r w:rsidRPr="00A75787">
        <w:rPr>
          <w:rFonts w:asciiTheme="minorHAnsi" w:eastAsia="MS Mincho" w:hAnsiTheme="minorHAnsi"/>
          <w:b/>
          <w:iCs/>
          <w:sz w:val="18"/>
          <w:szCs w:val="18"/>
          <w:lang w:eastAsia="ja-JP"/>
        </w:rPr>
        <w:t>Rail Travel</w:t>
      </w:r>
    </w:p>
    <w:p w14:paraId="1120DD26" w14:textId="77777777" w:rsidR="0059133C" w:rsidRPr="00A75787" w:rsidRDefault="0059133C" w:rsidP="0059133C">
      <w:pPr>
        <w:widowControl w:val="0"/>
        <w:numPr>
          <w:ilvl w:val="0"/>
          <w:numId w:val="17"/>
        </w:numPr>
        <w:autoSpaceDE w:val="0"/>
        <w:autoSpaceDN w:val="0"/>
        <w:adjustRightInd w:val="0"/>
        <w:spacing w:after="0" w:line="240" w:lineRule="auto"/>
        <w:rPr>
          <w:rFonts w:asciiTheme="minorHAnsi" w:eastAsia="MS Mincho" w:hAnsiTheme="minorHAnsi"/>
          <w:b/>
          <w:iCs/>
          <w:sz w:val="18"/>
          <w:szCs w:val="18"/>
          <w:lang w:eastAsia="ja-JP"/>
        </w:rPr>
      </w:pPr>
      <w:r w:rsidRPr="00A75787">
        <w:rPr>
          <w:rFonts w:asciiTheme="minorHAnsi" w:eastAsia="MS Mincho" w:hAnsiTheme="minorHAnsi"/>
          <w:iCs/>
          <w:sz w:val="18"/>
          <w:szCs w:val="18"/>
          <w:lang w:eastAsia="ja-JP"/>
        </w:rPr>
        <w:t>Rail Transportation is a reimbursable travel expense in the areas where rail travel is appropriate or necessary</w:t>
      </w:r>
    </w:p>
    <w:p w14:paraId="34D0C6DC" w14:textId="77777777" w:rsidR="0059133C" w:rsidRPr="00A75787" w:rsidRDefault="0059133C" w:rsidP="0059133C">
      <w:pPr>
        <w:widowControl w:val="0"/>
        <w:numPr>
          <w:ilvl w:val="0"/>
          <w:numId w:val="13"/>
        </w:numPr>
        <w:autoSpaceDE w:val="0"/>
        <w:autoSpaceDN w:val="0"/>
        <w:adjustRightInd w:val="0"/>
        <w:spacing w:after="0" w:line="240" w:lineRule="auto"/>
        <w:rPr>
          <w:rFonts w:asciiTheme="minorHAnsi" w:eastAsia="MS Mincho" w:hAnsiTheme="minorHAnsi"/>
          <w:iCs/>
          <w:sz w:val="18"/>
          <w:szCs w:val="18"/>
          <w:lang w:eastAsia="ja-JP"/>
        </w:rPr>
      </w:pPr>
      <w:r w:rsidRPr="00A75787">
        <w:rPr>
          <w:rFonts w:asciiTheme="minorHAnsi" w:eastAsia="MS Mincho" w:hAnsiTheme="minorHAnsi"/>
          <w:iCs/>
          <w:sz w:val="18"/>
          <w:szCs w:val="18"/>
          <w:lang w:eastAsia="ja-JP"/>
        </w:rPr>
        <w:t xml:space="preserve">Rail Travel should be in the standard class of service unless otherwise approved by a Facebook Project Manager who also controls the project budget bearing the expense   </w:t>
      </w:r>
    </w:p>
    <w:p w14:paraId="4869B5C7" w14:textId="77777777" w:rsidR="0059133C" w:rsidRPr="00A75787" w:rsidRDefault="0059133C" w:rsidP="0059133C">
      <w:pPr>
        <w:widowControl w:val="0"/>
        <w:autoSpaceDE w:val="0"/>
        <w:autoSpaceDN w:val="0"/>
        <w:adjustRightInd w:val="0"/>
        <w:spacing w:after="0" w:line="240" w:lineRule="auto"/>
        <w:rPr>
          <w:rFonts w:asciiTheme="minorHAnsi" w:eastAsia="MS Mincho" w:hAnsiTheme="minorHAnsi"/>
          <w:iCs/>
          <w:sz w:val="18"/>
          <w:szCs w:val="18"/>
          <w:lang w:eastAsia="ja-JP"/>
        </w:rPr>
      </w:pPr>
    </w:p>
    <w:p w14:paraId="1A6F66C4" w14:textId="77777777" w:rsidR="0059133C" w:rsidRPr="00A75787" w:rsidRDefault="0059133C" w:rsidP="0059133C">
      <w:pPr>
        <w:widowControl w:val="0"/>
        <w:autoSpaceDE w:val="0"/>
        <w:autoSpaceDN w:val="0"/>
        <w:adjustRightInd w:val="0"/>
        <w:spacing w:after="0" w:line="240" w:lineRule="auto"/>
        <w:rPr>
          <w:rFonts w:asciiTheme="minorHAnsi" w:eastAsia="MS Mincho" w:hAnsiTheme="minorHAnsi"/>
          <w:b/>
          <w:iCs/>
          <w:sz w:val="18"/>
          <w:szCs w:val="18"/>
          <w:lang w:eastAsia="ja-JP"/>
        </w:rPr>
      </w:pPr>
      <w:r w:rsidRPr="00A75787">
        <w:rPr>
          <w:rFonts w:asciiTheme="minorHAnsi" w:eastAsia="MS Mincho" w:hAnsiTheme="minorHAnsi"/>
          <w:b/>
          <w:iCs/>
          <w:sz w:val="18"/>
          <w:szCs w:val="18"/>
          <w:lang w:eastAsia="ja-JP"/>
        </w:rPr>
        <w:t>Frequent Flyer/Frequent Guest Programs</w:t>
      </w:r>
    </w:p>
    <w:p w14:paraId="3EC62E04" w14:textId="77777777" w:rsidR="0059133C" w:rsidRPr="00A75787" w:rsidRDefault="0059133C" w:rsidP="0059133C">
      <w:pPr>
        <w:widowControl w:val="0"/>
        <w:numPr>
          <w:ilvl w:val="0"/>
          <w:numId w:val="13"/>
        </w:numPr>
        <w:autoSpaceDE w:val="0"/>
        <w:autoSpaceDN w:val="0"/>
        <w:adjustRightInd w:val="0"/>
        <w:spacing w:after="0" w:line="240" w:lineRule="auto"/>
        <w:rPr>
          <w:rFonts w:asciiTheme="minorHAnsi" w:eastAsia="MS Mincho" w:hAnsiTheme="minorHAnsi"/>
          <w:b/>
          <w:iCs/>
          <w:sz w:val="18"/>
          <w:szCs w:val="18"/>
          <w:lang w:eastAsia="ja-JP"/>
        </w:rPr>
      </w:pPr>
      <w:r w:rsidRPr="00A75787">
        <w:rPr>
          <w:rFonts w:asciiTheme="minorHAnsi" w:eastAsia="MS Mincho" w:hAnsiTheme="minorHAnsi"/>
          <w:iCs/>
          <w:sz w:val="18"/>
          <w:szCs w:val="18"/>
          <w:lang w:eastAsia="ja-JP"/>
        </w:rPr>
        <w:t>Awards for such programs may be retained by Vendors for personal use</w:t>
      </w:r>
    </w:p>
    <w:p w14:paraId="53E02DDD" w14:textId="77777777" w:rsidR="0059133C" w:rsidRPr="00A75787" w:rsidRDefault="0059133C" w:rsidP="0059133C">
      <w:pPr>
        <w:widowControl w:val="0"/>
        <w:numPr>
          <w:ilvl w:val="0"/>
          <w:numId w:val="13"/>
        </w:numPr>
        <w:autoSpaceDE w:val="0"/>
        <w:autoSpaceDN w:val="0"/>
        <w:adjustRightInd w:val="0"/>
        <w:spacing w:after="0" w:line="240" w:lineRule="auto"/>
        <w:rPr>
          <w:rFonts w:asciiTheme="minorHAnsi" w:eastAsia="MS Mincho" w:hAnsiTheme="minorHAnsi"/>
          <w:b/>
          <w:iCs/>
          <w:sz w:val="18"/>
          <w:szCs w:val="18"/>
          <w:lang w:eastAsia="ja-JP"/>
        </w:rPr>
      </w:pPr>
      <w:r w:rsidRPr="00A75787">
        <w:rPr>
          <w:rFonts w:asciiTheme="minorHAnsi" w:eastAsia="MS Mincho" w:hAnsiTheme="minorHAnsi"/>
          <w:iCs/>
          <w:sz w:val="18"/>
          <w:szCs w:val="18"/>
          <w:lang w:eastAsia="ja-JP"/>
        </w:rPr>
        <w:t>Influence in loyalty programs will not determine the selection of airlines, hotel chain or car rental chain</w:t>
      </w:r>
    </w:p>
    <w:p w14:paraId="5A4C4C07" w14:textId="77777777" w:rsidR="0059133C" w:rsidRPr="00A75787" w:rsidRDefault="0059133C" w:rsidP="0059133C">
      <w:pPr>
        <w:widowControl w:val="0"/>
        <w:numPr>
          <w:ilvl w:val="0"/>
          <w:numId w:val="13"/>
        </w:numPr>
        <w:autoSpaceDE w:val="0"/>
        <w:autoSpaceDN w:val="0"/>
        <w:adjustRightInd w:val="0"/>
        <w:spacing w:after="0" w:line="240" w:lineRule="auto"/>
        <w:rPr>
          <w:rFonts w:asciiTheme="minorHAnsi" w:eastAsia="MS Mincho" w:hAnsiTheme="minorHAnsi"/>
          <w:iCs/>
          <w:sz w:val="18"/>
          <w:szCs w:val="18"/>
          <w:lang w:eastAsia="ja-JP"/>
        </w:rPr>
      </w:pPr>
      <w:r w:rsidRPr="00A75787">
        <w:rPr>
          <w:rFonts w:asciiTheme="minorHAnsi" w:eastAsia="MS Mincho" w:hAnsiTheme="minorHAnsi"/>
          <w:iCs/>
          <w:sz w:val="18"/>
          <w:szCs w:val="18"/>
          <w:lang w:eastAsia="ja-JP"/>
        </w:rPr>
        <w:lastRenderedPageBreak/>
        <w:t xml:space="preserve">Participation in these programs should not influence flight, lodging or car rental selections in any manner that would result in increased costs to Facebook.   </w:t>
      </w:r>
    </w:p>
    <w:p w14:paraId="3C0D9317" w14:textId="77777777" w:rsidR="0059133C" w:rsidRPr="00A75787" w:rsidRDefault="0059133C" w:rsidP="0059133C">
      <w:pPr>
        <w:widowControl w:val="0"/>
        <w:autoSpaceDE w:val="0"/>
        <w:autoSpaceDN w:val="0"/>
        <w:adjustRightInd w:val="0"/>
        <w:spacing w:after="0" w:line="240" w:lineRule="auto"/>
        <w:rPr>
          <w:rFonts w:asciiTheme="minorHAnsi" w:eastAsia="MS Mincho" w:hAnsiTheme="minorHAnsi"/>
          <w:iCs/>
          <w:sz w:val="18"/>
          <w:szCs w:val="18"/>
          <w:lang w:eastAsia="ja-JP"/>
        </w:rPr>
      </w:pPr>
    </w:p>
    <w:p w14:paraId="6FD0BE6E" w14:textId="77777777" w:rsidR="0059133C" w:rsidRPr="00A75787" w:rsidRDefault="0059133C" w:rsidP="0059133C">
      <w:pPr>
        <w:widowControl w:val="0"/>
        <w:autoSpaceDE w:val="0"/>
        <w:autoSpaceDN w:val="0"/>
        <w:adjustRightInd w:val="0"/>
        <w:spacing w:after="0" w:line="240" w:lineRule="auto"/>
        <w:rPr>
          <w:rFonts w:asciiTheme="minorHAnsi" w:eastAsia="MS Mincho" w:hAnsiTheme="minorHAnsi"/>
          <w:b/>
          <w:iCs/>
          <w:sz w:val="18"/>
          <w:szCs w:val="18"/>
          <w:lang w:eastAsia="ja-JP"/>
        </w:rPr>
      </w:pPr>
      <w:r w:rsidRPr="00A75787">
        <w:rPr>
          <w:rFonts w:asciiTheme="minorHAnsi" w:eastAsia="MS Mincho" w:hAnsiTheme="minorHAnsi"/>
          <w:b/>
          <w:iCs/>
          <w:sz w:val="18"/>
          <w:szCs w:val="18"/>
          <w:lang w:eastAsia="ja-JP"/>
        </w:rPr>
        <w:t>Cancellations</w:t>
      </w:r>
    </w:p>
    <w:p w14:paraId="36268370" w14:textId="77777777" w:rsidR="0059133C" w:rsidRPr="00A75787" w:rsidRDefault="0059133C" w:rsidP="0059133C">
      <w:pPr>
        <w:widowControl w:val="0"/>
        <w:numPr>
          <w:ilvl w:val="0"/>
          <w:numId w:val="18"/>
        </w:numPr>
        <w:autoSpaceDE w:val="0"/>
        <w:autoSpaceDN w:val="0"/>
        <w:adjustRightInd w:val="0"/>
        <w:spacing w:after="0" w:line="240" w:lineRule="auto"/>
        <w:rPr>
          <w:rFonts w:asciiTheme="minorHAnsi" w:eastAsia="MS Mincho" w:hAnsiTheme="minorHAnsi"/>
          <w:iCs/>
          <w:sz w:val="18"/>
          <w:szCs w:val="18"/>
          <w:lang w:eastAsia="ja-JP"/>
        </w:rPr>
      </w:pPr>
      <w:r w:rsidRPr="00A75787">
        <w:rPr>
          <w:rFonts w:asciiTheme="minorHAnsi" w:eastAsia="MS Mincho" w:hAnsiTheme="minorHAnsi"/>
          <w:iCs/>
          <w:sz w:val="18"/>
          <w:szCs w:val="18"/>
          <w:lang w:eastAsia="ja-JP"/>
        </w:rPr>
        <w:t>Vendor shall not seek reimbursement for incurred travel expenses that are cancelled by the Vendor</w:t>
      </w:r>
    </w:p>
    <w:p w14:paraId="7E8D34BA" w14:textId="77777777" w:rsidR="0059133C" w:rsidRPr="00A75787" w:rsidRDefault="0059133C" w:rsidP="0059133C">
      <w:pPr>
        <w:widowControl w:val="0"/>
        <w:numPr>
          <w:ilvl w:val="0"/>
          <w:numId w:val="18"/>
        </w:numPr>
        <w:autoSpaceDE w:val="0"/>
        <w:autoSpaceDN w:val="0"/>
        <w:adjustRightInd w:val="0"/>
        <w:spacing w:after="0" w:line="240" w:lineRule="auto"/>
        <w:rPr>
          <w:rFonts w:asciiTheme="minorHAnsi" w:eastAsia="MS Mincho" w:hAnsiTheme="minorHAnsi"/>
          <w:iCs/>
          <w:sz w:val="18"/>
          <w:szCs w:val="18"/>
          <w:lang w:eastAsia="ja-JP"/>
        </w:rPr>
      </w:pPr>
      <w:r w:rsidRPr="00A75787">
        <w:rPr>
          <w:rFonts w:asciiTheme="minorHAnsi" w:eastAsia="MS Mincho" w:hAnsiTheme="minorHAnsi"/>
          <w:iCs/>
          <w:sz w:val="18"/>
          <w:szCs w:val="18"/>
          <w:lang w:eastAsia="ja-JP"/>
        </w:rPr>
        <w:t>When a trip is cancelled by Facebook after the ticket has been issued, the traveler shall inquire about utilizing the remaining value of the ticket minus airline imposed cancellation fees for future travel for Facebook  In the event this is not possible, Facebook will work the airline to obtain a full refund to be applied to any request by Vendor for reimbursement</w:t>
      </w:r>
    </w:p>
    <w:p w14:paraId="0A2CC9FF" w14:textId="77777777" w:rsidR="0059133C" w:rsidRPr="00A75787" w:rsidRDefault="0059133C" w:rsidP="0059133C">
      <w:pPr>
        <w:widowControl w:val="0"/>
        <w:numPr>
          <w:ilvl w:val="0"/>
          <w:numId w:val="18"/>
        </w:numPr>
        <w:autoSpaceDE w:val="0"/>
        <w:autoSpaceDN w:val="0"/>
        <w:adjustRightInd w:val="0"/>
        <w:spacing w:after="0" w:line="240" w:lineRule="auto"/>
        <w:rPr>
          <w:rFonts w:asciiTheme="minorHAnsi" w:eastAsia="MS Mincho" w:hAnsiTheme="minorHAnsi"/>
          <w:iCs/>
          <w:sz w:val="18"/>
          <w:szCs w:val="18"/>
          <w:lang w:eastAsia="ja-JP"/>
        </w:rPr>
      </w:pPr>
      <w:r w:rsidRPr="00A75787">
        <w:rPr>
          <w:rFonts w:asciiTheme="minorHAnsi" w:eastAsia="MS Mincho" w:hAnsiTheme="minorHAnsi"/>
          <w:iCs/>
          <w:sz w:val="18"/>
          <w:szCs w:val="18"/>
          <w:lang w:eastAsia="ja-JP"/>
        </w:rPr>
        <w:t>Vendors are responsible for cancellation in accordance with hotel cancellation policies.  Facebook will not reimburse for no-show billings for failure to cancel</w:t>
      </w:r>
    </w:p>
    <w:p w14:paraId="734DEA04" w14:textId="77777777" w:rsidR="0059133C" w:rsidRPr="00A75787" w:rsidRDefault="0059133C" w:rsidP="0059133C">
      <w:pPr>
        <w:widowControl w:val="0"/>
        <w:autoSpaceDE w:val="0"/>
        <w:autoSpaceDN w:val="0"/>
        <w:adjustRightInd w:val="0"/>
        <w:spacing w:after="0" w:line="240" w:lineRule="auto"/>
        <w:rPr>
          <w:rFonts w:asciiTheme="minorHAnsi" w:eastAsia="MS Mincho" w:hAnsiTheme="minorHAnsi"/>
          <w:iCs/>
          <w:sz w:val="18"/>
          <w:szCs w:val="18"/>
          <w:lang w:eastAsia="ja-JP"/>
        </w:rPr>
      </w:pPr>
    </w:p>
    <w:p w14:paraId="0F178601" w14:textId="77777777" w:rsidR="0059133C" w:rsidRPr="00A75787" w:rsidRDefault="0059133C" w:rsidP="0059133C">
      <w:pPr>
        <w:widowControl w:val="0"/>
        <w:autoSpaceDE w:val="0"/>
        <w:autoSpaceDN w:val="0"/>
        <w:adjustRightInd w:val="0"/>
        <w:spacing w:after="0" w:line="240" w:lineRule="auto"/>
        <w:rPr>
          <w:rFonts w:asciiTheme="minorHAnsi" w:eastAsia="MS Mincho" w:hAnsiTheme="minorHAnsi"/>
          <w:b/>
          <w:iCs/>
          <w:sz w:val="18"/>
          <w:szCs w:val="18"/>
          <w:lang w:eastAsia="ja-JP"/>
        </w:rPr>
      </w:pPr>
      <w:r w:rsidRPr="00A75787">
        <w:rPr>
          <w:rFonts w:asciiTheme="minorHAnsi" w:eastAsia="MS Mincho" w:hAnsiTheme="minorHAnsi"/>
          <w:b/>
          <w:iCs/>
          <w:sz w:val="18"/>
          <w:szCs w:val="18"/>
          <w:lang w:eastAsia="ja-JP"/>
        </w:rPr>
        <w:t>EXPENSE REIMBURSEMENT</w:t>
      </w:r>
    </w:p>
    <w:p w14:paraId="147C933B" w14:textId="77777777" w:rsidR="0059133C" w:rsidRPr="00A75787" w:rsidRDefault="0059133C" w:rsidP="0059133C">
      <w:pPr>
        <w:widowControl w:val="0"/>
        <w:autoSpaceDE w:val="0"/>
        <w:autoSpaceDN w:val="0"/>
        <w:adjustRightInd w:val="0"/>
        <w:spacing w:after="0" w:line="240" w:lineRule="auto"/>
        <w:rPr>
          <w:rFonts w:asciiTheme="minorHAnsi" w:eastAsia="MS Mincho" w:hAnsiTheme="minorHAnsi"/>
          <w:b/>
          <w:iCs/>
          <w:sz w:val="18"/>
          <w:szCs w:val="18"/>
          <w:lang w:eastAsia="ja-JP"/>
        </w:rPr>
      </w:pPr>
      <w:r w:rsidRPr="00A75787">
        <w:rPr>
          <w:rFonts w:asciiTheme="minorHAnsi" w:eastAsia="MS Mincho" w:hAnsiTheme="minorHAnsi"/>
          <w:b/>
          <w:iCs/>
          <w:sz w:val="18"/>
          <w:szCs w:val="18"/>
          <w:lang w:eastAsia="ja-JP"/>
        </w:rPr>
        <w:t>Reimbursable Expenses</w:t>
      </w:r>
    </w:p>
    <w:p w14:paraId="0A290120" w14:textId="77777777" w:rsidR="0059133C" w:rsidRPr="00A75787" w:rsidRDefault="0059133C" w:rsidP="0059133C">
      <w:pPr>
        <w:widowControl w:val="0"/>
        <w:autoSpaceDE w:val="0"/>
        <w:autoSpaceDN w:val="0"/>
        <w:adjustRightInd w:val="0"/>
        <w:spacing w:after="0" w:line="240" w:lineRule="auto"/>
        <w:rPr>
          <w:rFonts w:asciiTheme="minorHAnsi" w:eastAsia="MS Mincho" w:hAnsiTheme="minorHAnsi"/>
          <w:iCs/>
          <w:sz w:val="18"/>
          <w:szCs w:val="18"/>
          <w:lang w:eastAsia="ja-JP"/>
        </w:rPr>
      </w:pPr>
      <w:r w:rsidRPr="00A75787">
        <w:rPr>
          <w:rFonts w:asciiTheme="minorHAnsi" w:eastAsia="MS Mincho" w:hAnsiTheme="minorHAnsi"/>
          <w:iCs/>
          <w:sz w:val="18"/>
          <w:szCs w:val="18"/>
          <w:lang w:eastAsia="ja-JP"/>
        </w:rPr>
        <w:t>The following items may be reimbursable to Vendors when necessary and reasonable, and incurred while conducting Facebook business. Reimbursable items include but are not limited to:</w:t>
      </w:r>
    </w:p>
    <w:p w14:paraId="621CCF10" w14:textId="77777777" w:rsidR="0059133C" w:rsidRPr="00A75787" w:rsidRDefault="0059133C" w:rsidP="0059133C">
      <w:pPr>
        <w:widowControl w:val="0"/>
        <w:numPr>
          <w:ilvl w:val="0"/>
          <w:numId w:val="13"/>
        </w:numPr>
        <w:autoSpaceDE w:val="0"/>
        <w:autoSpaceDN w:val="0"/>
        <w:adjustRightInd w:val="0"/>
        <w:spacing w:after="0" w:line="240" w:lineRule="auto"/>
        <w:contextualSpacing/>
        <w:rPr>
          <w:rFonts w:asciiTheme="minorHAnsi" w:eastAsia="MS Mincho" w:hAnsiTheme="minorHAnsi"/>
          <w:iCs/>
          <w:sz w:val="18"/>
          <w:szCs w:val="18"/>
          <w:lang w:eastAsia="ja-JP"/>
        </w:rPr>
      </w:pPr>
      <w:r w:rsidRPr="00A75787">
        <w:rPr>
          <w:rFonts w:asciiTheme="minorHAnsi" w:eastAsia="MS Mincho" w:hAnsiTheme="minorHAnsi"/>
          <w:iCs/>
          <w:sz w:val="18"/>
          <w:szCs w:val="18"/>
          <w:lang w:eastAsia="ja-JP"/>
        </w:rPr>
        <w:t>Commercial airfare and surface transportation (Economy/Coach Class) including</w:t>
      </w:r>
    </w:p>
    <w:p w14:paraId="064079A0" w14:textId="77777777" w:rsidR="0059133C" w:rsidRPr="00A75787" w:rsidRDefault="0059133C" w:rsidP="0059133C">
      <w:pPr>
        <w:widowControl w:val="0"/>
        <w:numPr>
          <w:ilvl w:val="0"/>
          <w:numId w:val="13"/>
        </w:numPr>
        <w:autoSpaceDE w:val="0"/>
        <w:autoSpaceDN w:val="0"/>
        <w:adjustRightInd w:val="0"/>
        <w:spacing w:after="0" w:line="240" w:lineRule="auto"/>
        <w:contextualSpacing/>
        <w:rPr>
          <w:rFonts w:asciiTheme="minorHAnsi" w:eastAsia="MS Mincho" w:hAnsiTheme="minorHAnsi"/>
          <w:iCs/>
          <w:sz w:val="18"/>
          <w:szCs w:val="18"/>
          <w:lang w:eastAsia="ja-JP"/>
        </w:rPr>
      </w:pPr>
      <w:r w:rsidRPr="00A75787">
        <w:rPr>
          <w:rFonts w:asciiTheme="minorHAnsi" w:eastAsia="MS Mincho" w:hAnsiTheme="minorHAnsi"/>
          <w:iCs/>
          <w:sz w:val="18"/>
          <w:szCs w:val="18"/>
          <w:lang w:eastAsia="ja-JP"/>
        </w:rPr>
        <w:t>parking fees and tolls</w:t>
      </w:r>
    </w:p>
    <w:p w14:paraId="7286964F" w14:textId="77777777" w:rsidR="0059133C" w:rsidRPr="00A75787" w:rsidRDefault="0059133C" w:rsidP="0059133C">
      <w:pPr>
        <w:widowControl w:val="0"/>
        <w:numPr>
          <w:ilvl w:val="0"/>
          <w:numId w:val="13"/>
        </w:numPr>
        <w:autoSpaceDE w:val="0"/>
        <w:autoSpaceDN w:val="0"/>
        <w:adjustRightInd w:val="0"/>
        <w:spacing w:after="0" w:line="240" w:lineRule="auto"/>
        <w:contextualSpacing/>
        <w:rPr>
          <w:rFonts w:asciiTheme="minorHAnsi" w:eastAsia="MS Mincho" w:hAnsiTheme="minorHAnsi"/>
          <w:iCs/>
          <w:sz w:val="18"/>
          <w:szCs w:val="18"/>
          <w:lang w:eastAsia="ja-JP"/>
        </w:rPr>
      </w:pPr>
      <w:r w:rsidRPr="00A75787">
        <w:rPr>
          <w:rFonts w:asciiTheme="minorHAnsi" w:eastAsia="MS Mincho" w:hAnsiTheme="minorHAnsi"/>
          <w:iCs/>
          <w:sz w:val="18"/>
          <w:szCs w:val="18"/>
          <w:lang w:eastAsia="ja-JP"/>
        </w:rPr>
        <w:t>Actual gratuity tips paid, when reasonable and customary</w:t>
      </w:r>
    </w:p>
    <w:p w14:paraId="304154D4" w14:textId="77777777" w:rsidR="0059133C" w:rsidRPr="00A75787" w:rsidRDefault="0059133C" w:rsidP="0059133C">
      <w:pPr>
        <w:widowControl w:val="0"/>
        <w:numPr>
          <w:ilvl w:val="0"/>
          <w:numId w:val="13"/>
        </w:numPr>
        <w:autoSpaceDE w:val="0"/>
        <w:autoSpaceDN w:val="0"/>
        <w:adjustRightInd w:val="0"/>
        <w:spacing w:after="0" w:line="240" w:lineRule="auto"/>
        <w:contextualSpacing/>
        <w:rPr>
          <w:rFonts w:asciiTheme="minorHAnsi" w:eastAsia="MS Mincho" w:hAnsiTheme="minorHAnsi"/>
          <w:iCs/>
          <w:sz w:val="18"/>
          <w:szCs w:val="18"/>
          <w:lang w:eastAsia="ja-JP"/>
        </w:rPr>
      </w:pPr>
      <w:r w:rsidRPr="00A75787">
        <w:rPr>
          <w:rFonts w:asciiTheme="minorHAnsi" w:eastAsia="MS Mincho" w:hAnsiTheme="minorHAnsi"/>
          <w:iCs/>
          <w:sz w:val="18"/>
          <w:szCs w:val="18"/>
          <w:lang w:eastAsia="ja-JP"/>
        </w:rPr>
        <w:t>Hotel/lodging</w:t>
      </w:r>
    </w:p>
    <w:p w14:paraId="556013DE" w14:textId="77777777" w:rsidR="0059133C" w:rsidRPr="00A75787" w:rsidRDefault="0059133C" w:rsidP="0059133C">
      <w:pPr>
        <w:widowControl w:val="0"/>
        <w:numPr>
          <w:ilvl w:val="0"/>
          <w:numId w:val="13"/>
        </w:numPr>
        <w:autoSpaceDE w:val="0"/>
        <w:autoSpaceDN w:val="0"/>
        <w:adjustRightInd w:val="0"/>
        <w:spacing w:after="0" w:line="240" w:lineRule="auto"/>
        <w:contextualSpacing/>
        <w:rPr>
          <w:rFonts w:asciiTheme="minorHAnsi" w:eastAsia="MS Mincho" w:hAnsiTheme="minorHAnsi"/>
          <w:iCs/>
          <w:sz w:val="18"/>
          <w:szCs w:val="18"/>
          <w:lang w:eastAsia="ja-JP"/>
        </w:rPr>
      </w:pPr>
      <w:r w:rsidRPr="00A75787">
        <w:rPr>
          <w:rFonts w:asciiTheme="minorHAnsi" w:eastAsia="MS Mincho" w:hAnsiTheme="minorHAnsi"/>
          <w:iCs/>
          <w:sz w:val="18"/>
          <w:szCs w:val="18"/>
          <w:lang w:eastAsia="ja-JP"/>
        </w:rPr>
        <w:t xml:space="preserve">Meals incurred during out-of-town trip (up to and not to exceed $75.00 USD per day).  This is not a per diem. </w:t>
      </w:r>
    </w:p>
    <w:p w14:paraId="61E71718" w14:textId="77777777" w:rsidR="0059133C" w:rsidRPr="00A75787" w:rsidRDefault="0059133C" w:rsidP="0059133C">
      <w:pPr>
        <w:widowControl w:val="0"/>
        <w:numPr>
          <w:ilvl w:val="0"/>
          <w:numId w:val="13"/>
        </w:numPr>
        <w:autoSpaceDE w:val="0"/>
        <w:autoSpaceDN w:val="0"/>
        <w:adjustRightInd w:val="0"/>
        <w:spacing w:after="0" w:line="240" w:lineRule="auto"/>
        <w:contextualSpacing/>
        <w:rPr>
          <w:rFonts w:asciiTheme="minorHAnsi" w:eastAsia="MS Mincho" w:hAnsiTheme="minorHAnsi"/>
          <w:iCs/>
          <w:sz w:val="18"/>
          <w:szCs w:val="18"/>
          <w:lang w:eastAsia="ja-JP"/>
        </w:rPr>
      </w:pPr>
      <w:r w:rsidRPr="00A75787">
        <w:rPr>
          <w:rFonts w:asciiTheme="minorHAnsi" w:eastAsia="MS Mincho" w:hAnsiTheme="minorHAnsi"/>
          <w:iCs/>
          <w:sz w:val="18"/>
          <w:szCs w:val="18"/>
          <w:lang w:eastAsia="ja-JP"/>
        </w:rPr>
        <w:t>Hotel high-speed internet connection</w:t>
      </w:r>
    </w:p>
    <w:p w14:paraId="796DDFB0" w14:textId="77777777" w:rsidR="0059133C" w:rsidRPr="00A75787" w:rsidRDefault="0059133C" w:rsidP="0059133C">
      <w:pPr>
        <w:widowControl w:val="0"/>
        <w:numPr>
          <w:ilvl w:val="0"/>
          <w:numId w:val="13"/>
        </w:numPr>
        <w:autoSpaceDE w:val="0"/>
        <w:autoSpaceDN w:val="0"/>
        <w:adjustRightInd w:val="0"/>
        <w:spacing w:after="0" w:line="240" w:lineRule="auto"/>
        <w:contextualSpacing/>
        <w:rPr>
          <w:rFonts w:asciiTheme="minorHAnsi" w:eastAsia="MS Mincho" w:hAnsiTheme="minorHAnsi"/>
          <w:iCs/>
          <w:sz w:val="18"/>
          <w:szCs w:val="18"/>
          <w:lang w:eastAsia="ja-JP"/>
        </w:rPr>
      </w:pPr>
      <w:r w:rsidRPr="00A75787">
        <w:rPr>
          <w:rFonts w:asciiTheme="minorHAnsi" w:eastAsia="MS Mincho" w:hAnsiTheme="minorHAnsi"/>
          <w:iCs/>
          <w:sz w:val="18"/>
          <w:szCs w:val="18"/>
          <w:lang w:eastAsia="ja-JP"/>
        </w:rPr>
        <w:t>Business related telephone calls</w:t>
      </w:r>
    </w:p>
    <w:p w14:paraId="072B5954" w14:textId="77777777" w:rsidR="0059133C" w:rsidRPr="00A75787" w:rsidRDefault="0059133C" w:rsidP="0059133C">
      <w:pPr>
        <w:widowControl w:val="0"/>
        <w:autoSpaceDE w:val="0"/>
        <w:autoSpaceDN w:val="0"/>
        <w:adjustRightInd w:val="0"/>
        <w:spacing w:after="0" w:line="240" w:lineRule="auto"/>
        <w:rPr>
          <w:rFonts w:asciiTheme="minorHAnsi" w:eastAsia="MS Mincho" w:hAnsiTheme="minorHAnsi"/>
          <w:iCs/>
          <w:sz w:val="18"/>
          <w:szCs w:val="18"/>
          <w:lang w:eastAsia="ja-JP"/>
        </w:rPr>
      </w:pPr>
    </w:p>
    <w:p w14:paraId="250E9EB2" w14:textId="77777777" w:rsidR="0059133C" w:rsidRPr="00A75787" w:rsidRDefault="0059133C" w:rsidP="0059133C">
      <w:pPr>
        <w:widowControl w:val="0"/>
        <w:autoSpaceDE w:val="0"/>
        <w:autoSpaceDN w:val="0"/>
        <w:adjustRightInd w:val="0"/>
        <w:spacing w:after="0" w:line="240" w:lineRule="auto"/>
        <w:rPr>
          <w:rFonts w:asciiTheme="minorHAnsi" w:eastAsia="MS Mincho" w:hAnsiTheme="minorHAnsi"/>
          <w:b/>
          <w:iCs/>
          <w:sz w:val="18"/>
          <w:szCs w:val="18"/>
          <w:lang w:eastAsia="ja-JP"/>
        </w:rPr>
      </w:pPr>
      <w:r w:rsidRPr="00A75787">
        <w:rPr>
          <w:rFonts w:asciiTheme="minorHAnsi" w:eastAsia="MS Mincho" w:hAnsiTheme="minorHAnsi"/>
          <w:b/>
          <w:iCs/>
          <w:sz w:val="18"/>
          <w:szCs w:val="18"/>
          <w:lang w:eastAsia="ja-JP"/>
        </w:rPr>
        <w:t>Non-Reimbursable Expenses</w:t>
      </w:r>
    </w:p>
    <w:p w14:paraId="3CEAC877" w14:textId="77777777" w:rsidR="0059133C" w:rsidRPr="00A75787" w:rsidRDefault="0059133C" w:rsidP="0059133C">
      <w:pPr>
        <w:widowControl w:val="0"/>
        <w:autoSpaceDE w:val="0"/>
        <w:autoSpaceDN w:val="0"/>
        <w:adjustRightInd w:val="0"/>
        <w:spacing w:after="0" w:line="240" w:lineRule="auto"/>
        <w:rPr>
          <w:rFonts w:asciiTheme="minorHAnsi" w:eastAsia="MS Mincho" w:hAnsiTheme="minorHAnsi"/>
          <w:iCs/>
          <w:sz w:val="18"/>
          <w:szCs w:val="18"/>
          <w:lang w:eastAsia="ja-JP"/>
        </w:rPr>
      </w:pPr>
      <w:r w:rsidRPr="00A75787">
        <w:rPr>
          <w:rFonts w:asciiTheme="minorHAnsi" w:eastAsia="MS Mincho" w:hAnsiTheme="minorHAnsi"/>
          <w:iCs/>
          <w:sz w:val="18"/>
          <w:szCs w:val="18"/>
          <w:lang w:eastAsia="ja-JP"/>
        </w:rPr>
        <w:t>Non-reimbursable items include but are not limited to:</w:t>
      </w:r>
    </w:p>
    <w:p w14:paraId="161940BE" w14:textId="77777777" w:rsidR="0059133C" w:rsidRPr="00A75787" w:rsidRDefault="0059133C" w:rsidP="0059133C">
      <w:pPr>
        <w:widowControl w:val="0"/>
        <w:numPr>
          <w:ilvl w:val="0"/>
          <w:numId w:val="14"/>
        </w:numPr>
        <w:autoSpaceDE w:val="0"/>
        <w:autoSpaceDN w:val="0"/>
        <w:adjustRightInd w:val="0"/>
        <w:spacing w:after="0" w:line="240" w:lineRule="auto"/>
        <w:contextualSpacing/>
        <w:rPr>
          <w:rFonts w:asciiTheme="minorHAnsi" w:eastAsia="MS Mincho" w:hAnsiTheme="minorHAnsi"/>
          <w:iCs/>
          <w:sz w:val="18"/>
          <w:szCs w:val="18"/>
          <w:lang w:eastAsia="ja-JP"/>
        </w:rPr>
      </w:pPr>
      <w:r w:rsidRPr="00A75787">
        <w:rPr>
          <w:rFonts w:asciiTheme="minorHAnsi" w:eastAsia="MS Mincho" w:hAnsiTheme="minorHAnsi"/>
          <w:iCs/>
          <w:sz w:val="18"/>
          <w:szCs w:val="18"/>
          <w:lang w:eastAsia="ja-JP"/>
        </w:rPr>
        <w:t>Airline club memberships</w:t>
      </w:r>
    </w:p>
    <w:p w14:paraId="61D585C0" w14:textId="77777777" w:rsidR="0059133C" w:rsidRPr="00A75787" w:rsidRDefault="0059133C" w:rsidP="0059133C">
      <w:pPr>
        <w:widowControl w:val="0"/>
        <w:numPr>
          <w:ilvl w:val="0"/>
          <w:numId w:val="14"/>
        </w:numPr>
        <w:autoSpaceDE w:val="0"/>
        <w:autoSpaceDN w:val="0"/>
        <w:adjustRightInd w:val="0"/>
        <w:spacing w:after="0" w:line="240" w:lineRule="auto"/>
        <w:contextualSpacing/>
        <w:rPr>
          <w:rFonts w:asciiTheme="minorHAnsi" w:eastAsia="MS Mincho" w:hAnsiTheme="minorHAnsi"/>
          <w:iCs/>
          <w:sz w:val="18"/>
          <w:szCs w:val="18"/>
          <w:lang w:eastAsia="ja-JP"/>
        </w:rPr>
      </w:pPr>
      <w:r w:rsidRPr="00A75787">
        <w:rPr>
          <w:rFonts w:asciiTheme="minorHAnsi" w:eastAsia="MS Mincho" w:hAnsiTheme="minorHAnsi"/>
          <w:iCs/>
          <w:sz w:val="18"/>
          <w:szCs w:val="18"/>
          <w:lang w:eastAsia="ja-JP"/>
        </w:rPr>
        <w:t>No-show fees for hotels, airfare, or car rentals</w:t>
      </w:r>
    </w:p>
    <w:p w14:paraId="5778F097" w14:textId="77777777" w:rsidR="0059133C" w:rsidRPr="00A75787" w:rsidRDefault="0059133C" w:rsidP="0059133C">
      <w:pPr>
        <w:widowControl w:val="0"/>
        <w:numPr>
          <w:ilvl w:val="0"/>
          <w:numId w:val="14"/>
        </w:numPr>
        <w:autoSpaceDE w:val="0"/>
        <w:autoSpaceDN w:val="0"/>
        <w:adjustRightInd w:val="0"/>
        <w:spacing w:after="0" w:line="240" w:lineRule="auto"/>
        <w:contextualSpacing/>
        <w:rPr>
          <w:rFonts w:asciiTheme="minorHAnsi" w:eastAsia="MS Mincho" w:hAnsiTheme="minorHAnsi"/>
          <w:iCs/>
          <w:sz w:val="18"/>
          <w:szCs w:val="18"/>
          <w:lang w:eastAsia="ja-JP"/>
        </w:rPr>
      </w:pPr>
      <w:r w:rsidRPr="00A75787">
        <w:rPr>
          <w:rFonts w:asciiTheme="minorHAnsi" w:eastAsia="MS Mincho" w:hAnsiTheme="minorHAnsi"/>
          <w:iCs/>
          <w:sz w:val="18"/>
          <w:szCs w:val="18"/>
          <w:lang w:eastAsia="ja-JP"/>
        </w:rPr>
        <w:t>Cancellation fees except those unavoidable due to business requirements</w:t>
      </w:r>
    </w:p>
    <w:p w14:paraId="55B2A287" w14:textId="77777777" w:rsidR="0059133C" w:rsidRPr="00A75787" w:rsidRDefault="0059133C" w:rsidP="0059133C">
      <w:pPr>
        <w:widowControl w:val="0"/>
        <w:numPr>
          <w:ilvl w:val="0"/>
          <w:numId w:val="14"/>
        </w:numPr>
        <w:autoSpaceDE w:val="0"/>
        <w:autoSpaceDN w:val="0"/>
        <w:adjustRightInd w:val="0"/>
        <w:spacing w:after="0" w:line="240" w:lineRule="auto"/>
        <w:contextualSpacing/>
        <w:rPr>
          <w:rFonts w:asciiTheme="minorHAnsi" w:eastAsia="MS Mincho" w:hAnsiTheme="minorHAnsi"/>
          <w:iCs/>
          <w:sz w:val="18"/>
          <w:szCs w:val="18"/>
          <w:lang w:eastAsia="ja-JP"/>
        </w:rPr>
      </w:pPr>
      <w:r w:rsidRPr="00A75787">
        <w:rPr>
          <w:rFonts w:asciiTheme="minorHAnsi" w:eastAsia="MS Mincho" w:hAnsiTheme="minorHAnsi"/>
          <w:iCs/>
          <w:sz w:val="18"/>
          <w:szCs w:val="18"/>
          <w:lang w:eastAsia="ja-JP"/>
        </w:rPr>
        <w:t>Class of service upgrades</w:t>
      </w:r>
    </w:p>
    <w:p w14:paraId="4111EE6F" w14:textId="77777777" w:rsidR="0059133C" w:rsidRPr="00A75787" w:rsidRDefault="0059133C" w:rsidP="0059133C">
      <w:pPr>
        <w:widowControl w:val="0"/>
        <w:numPr>
          <w:ilvl w:val="0"/>
          <w:numId w:val="14"/>
        </w:numPr>
        <w:autoSpaceDE w:val="0"/>
        <w:autoSpaceDN w:val="0"/>
        <w:adjustRightInd w:val="0"/>
        <w:spacing w:after="0" w:line="240" w:lineRule="auto"/>
        <w:contextualSpacing/>
        <w:rPr>
          <w:rFonts w:asciiTheme="minorHAnsi" w:eastAsia="MS Mincho" w:hAnsiTheme="minorHAnsi"/>
          <w:iCs/>
          <w:sz w:val="18"/>
          <w:szCs w:val="18"/>
          <w:lang w:eastAsia="ja-JP"/>
        </w:rPr>
      </w:pPr>
      <w:r w:rsidRPr="00A75787">
        <w:rPr>
          <w:rFonts w:asciiTheme="minorHAnsi" w:eastAsia="MS Mincho" w:hAnsiTheme="minorHAnsi"/>
          <w:iCs/>
          <w:sz w:val="18"/>
          <w:szCs w:val="18"/>
          <w:lang w:eastAsia="ja-JP"/>
        </w:rPr>
        <w:t>Car, train, and air phones</w:t>
      </w:r>
    </w:p>
    <w:p w14:paraId="67F4E68C" w14:textId="77777777" w:rsidR="0059133C" w:rsidRPr="00A75787" w:rsidRDefault="0059133C" w:rsidP="0059133C">
      <w:pPr>
        <w:widowControl w:val="0"/>
        <w:numPr>
          <w:ilvl w:val="0"/>
          <w:numId w:val="14"/>
        </w:numPr>
        <w:autoSpaceDE w:val="0"/>
        <w:autoSpaceDN w:val="0"/>
        <w:adjustRightInd w:val="0"/>
        <w:spacing w:after="0" w:line="240" w:lineRule="auto"/>
        <w:contextualSpacing/>
        <w:rPr>
          <w:rFonts w:asciiTheme="minorHAnsi" w:eastAsia="MS Mincho" w:hAnsiTheme="minorHAnsi"/>
          <w:iCs/>
          <w:sz w:val="18"/>
          <w:szCs w:val="18"/>
          <w:lang w:eastAsia="ja-JP"/>
        </w:rPr>
      </w:pPr>
      <w:r w:rsidRPr="00A75787">
        <w:rPr>
          <w:rFonts w:asciiTheme="minorHAnsi" w:eastAsia="MS Mincho" w:hAnsiTheme="minorHAnsi"/>
          <w:iCs/>
          <w:sz w:val="18"/>
          <w:szCs w:val="18"/>
          <w:lang w:eastAsia="ja-JP"/>
        </w:rPr>
        <w:t xml:space="preserve">Barber, hair stylist, manicurist, spa services, </w:t>
      </w:r>
      <w:proofErr w:type="gramStart"/>
      <w:r w:rsidRPr="00A75787">
        <w:rPr>
          <w:rFonts w:asciiTheme="minorHAnsi" w:eastAsia="MS Mincho" w:hAnsiTheme="minorHAnsi"/>
          <w:iCs/>
          <w:sz w:val="18"/>
          <w:szCs w:val="18"/>
          <w:lang w:eastAsia="ja-JP"/>
        </w:rPr>
        <w:t>shoe shines</w:t>
      </w:r>
      <w:proofErr w:type="gramEnd"/>
      <w:r w:rsidRPr="00A75787">
        <w:rPr>
          <w:rFonts w:asciiTheme="minorHAnsi" w:eastAsia="MS Mincho" w:hAnsiTheme="minorHAnsi"/>
          <w:iCs/>
          <w:sz w:val="18"/>
          <w:szCs w:val="18"/>
          <w:lang w:eastAsia="ja-JP"/>
        </w:rPr>
        <w:t>, and other grooming/personal service expenses</w:t>
      </w:r>
    </w:p>
    <w:p w14:paraId="393D7AFA" w14:textId="77777777" w:rsidR="0059133C" w:rsidRPr="00A75787" w:rsidRDefault="0059133C" w:rsidP="0059133C">
      <w:pPr>
        <w:widowControl w:val="0"/>
        <w:numPr>
          <w:ilvl w:val="0"/>
          <w:numId w:val="14"/>
        </w:numPr>
        <w:autoSpaceDE w:val="0"/>
        <w:autoSpaceDN w:val="0"/>
        <w:adjustRightInd w:val="0"/>
        <w:spacing w:after="0" w:line="240" w:lineRule="auto"/>
        <w:contextualSpacing/>
        <w:rPr>
          <w:rFonts w:asciiTheme="minorHAnsi" w:eastAsia="MS Mincho" w:hAnsiTheme="minorHAnsi"/>
          <w:iCs/>
          <w:sz w:val="18"/>
          <w:szCs w:val="18"/>
          <w:lang w:eastAsia="ja-JP"/>
        </w:rPr>
      </w:pPr>
      <w:r w:rsidRPr="00A75787">
        <w:rPr>
          <w:rFonts w:asciiTheme="minorHAnsi" w:eastAsia="MS Mincho" w:hAnsiTheme="minorHAnsi"/>
          <w:iCs/>
          <w:sz w:val="18"/>
          <w:szCs w:val="18"/>
          <w:lang w:eastAsia="ja-JP"/>
        </w:rPr>
        <w:t>Lost or stolen personal items</w:t>
      </w:r>
    </w:p>
    <w:p w14:paraId="06A394CD" w14:textId="77777777" w:rsidR="0059133C" w:rsidRPr="00A75787" w:rsidRDefault="0059133C" w:rsidP="0059133C">
      <w:pPr>
        <w:widowControl w:val="0"/>
        <w:numPr>
          <w:ilvl w:val="0"/>
          <w:numId w:val="14"/>
        </w:numPr>
        <w:autoSpaceDE w:val="0"/>
        <w:autoSpaceDN w:val="0"/>
        <w:adjustRightInd w:val="0"/>
        <w:spacing w:after="0" w:line="240" w:lineRule="auto"/>
        <w:contextualSpacing/>
        <w:rPr>
          <w:rFonts w:asciiTheme="minorHAnsi" w:eastAsia="MS Mincho" w:hAnsiTheme="minorHAnsi"/>
          <w:iCs/>
          <w:sz w:val="18"/>
          <w:szCs w:val="18"/>
          <w:lang w:eastAsia="ja-JP"/>
        </w:rPr>
      </w:pPr>
      <w:r w:rsidRPr="00A75787">
        <w:rPr>
          <w:rFonts w:asciiTheme="minorHAnsi" w:eastAsia="MS Mincho" w:hAnsiTheme="minorHAnsi"/>
          <w:iCs/>
          <w:sz w:val="18"/>
          <w:szCs w:val="18"/>
          <w:lang w:eastAsia="ja-JP"/>
        </w:rPr>
        <w:t>Personal entertainment including movies and DVD rentals</w:t>
      </w:r>
    </w:p>
    <w:p w14:paraId="4C9036FE" w14:textId="77777777" w:rsidR="0059133C" w:rsidRPr="00A75787" w:rsidRDefault="0059133C" w:rsidP="0059133C">
      <w:pPr>
        <w:widowControl w:val="0"/>
        <w:numPr>
          <w:ilvl w:val="0"/>
          <w:numId w:val="14"/>
        </w:numPr>
        <w:autoSpaceDE w:val="0"/>
        <w:autoSpaceDN w:val="0"/>
        <w:adjustRightInd w:val="0"/>
        <w:spacing w:after="0" w:line="240" w:lineRule="auto"/>
        <w:contextualSpacing/>
        <w:rPr>
          <w:rFonts w:asciiTheme="minorHAnsi" w:eastAsia="MS Mincho" w:hAnsiTheme="minorHAnsi"/>
          <w:iCs/>
          <w:sz w:val="18"/>
          <w:szCs w:val="18"/>
          <w:lang w:eastAsia="ja-JP"/>
        </w:rPr>
      </w:pPr>
      <w:r w:rsidRPr="00A75787">
        <w:rPr>
          <w:rFonts w:asciiTheme="minorHAnsi" w:eastAsia="MS Mincho" w:hAnsiTheme="minorHAnsi"/>
          <w:iCs/>
          <w:sz w:val="18"/>
          <w:szCs w:val="18"/>
          <w:lang w:eastAsia="ja-JP"/>
        </w:rPr>
        <w:t>Traffic/parking violations</w:t>
      </w:r>
    </w:p>
    <w:p w14:paraId="539A82CB" w14:textId="77777777" w:rsidR="0059133C" w:rsidRPr="00A75787" w:rsidRDefault="0059133C" w:rsidP="0059133C">
      <w:pPr>
        <w:widowControl w:val="0"/>
        <w:numPr>
          <w:ilvl w:val="0"/>
          <w:numId w:val="14"/>
        </w:numPr>
        <w:autoSpaceDE w:val="0"/>
        <w:autoSpaceDN w:val="0"/>
        <w:adjustRightInd w:val="0"/>
        <w:spacing w:after="0" w:line="240" w:lineRule="auto"/>
        <w:contextualSpacing/>
        <w:rPr>
          <w:rFonts w:asciiTheme="minorHAnsi" w:eastAsia="MS Mincho" w:hAnsiTheme="minorHAnsi"/>
          <w:iCs/>
          <w:sz w:val="18"/>
          <w:szCs w:val="18"/>
          <w:lang w:eastAsia="ja-JP"/>
        </w:rPr>
      </w:pPr>
      <w:r w:rsidRPr="00A75787">
        <w:rPr>
          <w:rFonts w:asciiTheme="minorHAnsi" w:eastAsia="MS Mincho" w:hAnsiTheme="minorHAnsi"/>
          <w:iCs/>
          <w:sz w:val="18"/>
          <w:szCs w:val="18"/>
          <w:lang w:eastAsia="ja-JP"/>
        </w:rPr>
        <w:t>Family member or other non-business associate’s expenses</w:t>
      </w:r>
    </w:p>
    <w:p w14:paraId="69987B63" w14:textId="77777777" w:rsidR="0059133C" w:rsidRPr="00A75787" w:rsidRDefault="0059133C" w:rsidP="0059133C">
      <w:pPr>
        <w:widowControl w:val="0"/>
        <w:numPr>
          <w:ilvl w:val="0"/>
          <w:numId w:val="14"/>
        </w:numPr>
        <w:autoSpaceDE w:val="0"/>
        <w:autoSpaceDN w:val="0"/>
        <w:adjustRightInd w:val="0"/>
        <w:spacing w:after="0" w:line="240" w:lineRule="auto"/>
        <w:contextualSpacing/>
        <w:rPr>
          <w:rFonts w:asciiTheme="minorHAnsi" w:eastAsia="MS Mincho" w:hAnsiTheme="minorHAnsi"/>
          <w:iCs/>
          <w:sz w:val="18"/>
          <w:szCs w:val="18"/>
          <w:lang w:eastAsia="ja-JP"/>
        </w:rPr>
      </w:pPr>
      <w:r w:rsidRPr="00A75787">
        <w:rPr>
          <w:rFonts w:asciiTheme="minorHAnsi" w:eastAsia="MS Mincho" w:hAnsiTheme="minorHAnsi"/>
          <w:iCs/>
          <w:sz w:val="18"/>
          <w:szCs w:val="18"/>
          <w:lang w:eastAsia="ja-JP"/>
        </w:rPr>
        <w:t>Credit card fees including annual or membership fees, late fees, and interest charges</w:t>
      </w:r>
    </w:p>
    <w:p w14:paraId="19C27669" w14:textId="77777777" w:rsidR="0059133C" w:rsidRPr="00A75787" w:rsidRDefault="0059133C" w:rsidP="0059133C">
      <w:pPr>
        <w:widowControl w:val="0"/>
        <w:numPr>
          <w:ilvl w:val="0"/>
          <w:numId w:val="14"/>
        </w:numPr>
        <w:autoSpaceDE w:val="0"/>
        <w:autoSpaceDN w:val="0"/>
        <w:adjustRightInd w:val="0"/>
        <w:spacing w:after="0" w:line="240" w:lineRule="auto"/>
        <w:contextualSpacing/>
        <w:rPr>
          <w:rFonts w:asciiTheme="minorHAnsi" w:eastAsia="MS Mincho" w:hAnsiTheme="minorHAnsi"/>
          <w:iCs/>
          <w:sz w:val="18"/>
          <w:szCs w:val="18"/>
          <w:lang w:eastAsia="ja-JP"/>
        </w:rPr>
      </w:pPr>
      <w:r w:rsidRPr="00A75787">
        <w:rPr>
          <w:rFonts w:asciiTheme="minorHAnsi" w:eastAsia="MS Mincho" w:hAnsiTheme="minorHAnsi"/>
          <w:iCs/>
          <w:sz w:val="18"/>
          <w:szCs w:val="18"/>
          <w:lang w:eastAsia="ja-JP"/>
        </w:rPr>
        <w:t>Insurance premiums</w:t>
      </w:r>
    </w:p>
    <w:p w14:paraId="54454DC5" w14:textId="77777777" w:rsidR="0059133C" w:rsidRPr="00A75787" w:rsidRDefault="0059133C" w:rsidP="0059133C">
      <w:pPr>
        <w:widowControl w:val="0"/>
        <w:numPr>
          <w:ilvl w:val="0"/>
          <w:numId w:val="14"/>
        </w:numPr>
        <w:autoSpaceDE w:val="0"/>
        <w:autoSpaceDN w:val="0"/>
        <w:adjustRightInd w:val="0"/>
        <w:spacing w:after="0" w:line="240" w:lineRule="auto"/>
        <w:contextualSpacing/>
        <w:rPr>
          <w:rFonts w:asciiTheme="minorHAnsi" w:eastAsia="MS Mincho" w:hAnsiTheme="minorHAnsi"/>
          <w:iCs/>
          <w:sz w:val="18"/>
          <w:szCs w:val="18"/>
          <w:lang w:eastAsia="ja-JP"/>
        </w:rPr>
      </w:pPr>
      <w:r w:rsidRPr="00A75787">
        <w:rPr>
          <w:rFonts w:asciiTheme="minorHAnsi" w:eastAsia="MS Mincho" w:hAnsiTheme="minorHAnsi"/>
          <w:iCs/>
          <w:sz w:val="18"/>
          <w:szCs w:val="18"/>
          <w:lang w:eastAsia="ja-JP"/>
        </w:rPr>
        <w:t>Clothing purchases</w:t>
      </w:r>
    </w:p>
    <w:p w14:paraId="01C55E2E" w14:textId="77777777" w:rsidR="0059133C" w:rsidRPr="00A75787" w:rsidRDefault="0059133C" w:rsidP="0059133C">
      <w:pPr>
        <w:widowControl w:val="0"/>
        <w:numPr>
          <w:ilvl w:val="0"/>
          <w:numId w:val="14"/>
        </w:numPr>
        <w:autoSpaceDE w:val="0"/>
        <w:autoSpaceDN w:val="0"/>
        <w:adjustRightInd w:val="0"/>
        <w:spacing w:after="0" w:line="240" w:lineRule="auto"/>
        <w:contextualSpacing/>
        <w:rPr>
          <w:rFonts w:asciiTheme="minorHAnsi" w:eastAsia="MS Mincho" w:hAnsiTheme="minorHAnsi"/>
          <w:iCs/>
          <w:sz w:val="18"/>
          <w:szCs w:val="18"/>
          <w:lang w:eastAsia="ja-JP"/>
        </w:rPr>
      </w:pPr>
      <w:r w:rsidRPr="00A75787">
        <w:rPr>
          <w:rFonts w:asciiTheme="minorHAnsi" w:eastAsia="MS Mincho" w:hAnsiTheme="minorHAnsi"/>
          <w:iCs/>
          <w:sz w:val="18"/>
          <w:szCs w:val="18"/>
          <w:lang w:eastAsia="ja-JP"/>
        </w:rPr>
        <w:t>Entertainment (including entertaining Facebook employees and any event entertainment</w:t>
      </w:r>
    </w:p>
    <w:p w14:paraId="0BBAB580" w14:textId="77777777" w:rsidR="0059133C" w:rsidRPr="00A75787" w:rsidRDefault="0059133C" w:rsidP="0059133C">
      <w:pPr>
        <w:widowControl w:val="0"/>
        <w:numPr>
          <w:ilvl w:val="0"/>
          <w:numId w:val="14"/>
        </w:numPr>
        <w:autoSpaceDE w:val="0"/>
        <w:autoSpaceDN w:val="0"/>
        <w:adjustRightInd w:val="0"/>
        <w:spacing w:after="0" w:line="240" w:lineRule="auto"/>
        <w:contextualSpacing/>
        <w:rPr>
          <w:rFonts w:asciiTheme="minorHAnsi" w:eastAsia="MS Mincho" w:hAnsiTheme="minorHAnsi"/>
          <w:iCs/>
          <w:sz w:val="18"/>
          <w:szCs w:val="18"/>
          <w:lang w:eastAsia="ja-JP"/>
        </w:rPr>
      </w:pPr>
      <w:r w:rsidRPr="00A75787">
        <w:rPr>
          <w:rFonts w:asciiTheme="minorHAnsi" w:eastAsia="MS Mincho" w:hAnsiTheme="minorHAnsi"/>
          <w:iCs/>
          <w:sz w:val="18"/>
          <w:szCs w:val="18"/>
          <w:lang w:eastAsia="ja-JP"/>
        </w:rPr>
        <w:t>Foreign travel document requirements</w:t>
      </w:r>
    </w:p>
    <w:p w14:paraId="14D1981E" w14:textId="77777777" w:rsidR="0059133C" w:rsidRPr="00A75787" w:rsidRDefault="0059133C" w:rsidP="0059133C">
      <w:pPr>
        <w:widowControl w:val="0"/>
        <w:numPr>
          <w:ilvl w:val="0"/>
          <w:numId w:val="14"/>
        </w:numPr>
        <w:autoSpaceDE w:val="0"/>
        <w:autoSpaceDN w:val="0"/>
        <w:adjustRightInd w:val="0"/>
        <w:spacing w:after="0" w:line="240" w:lineRule="auto"/>
        <w:contextualSpacing/>
        <w:rPr>
          <w:rFonts w:asciiTheme="minorHAnsi" w:eastAsia="MS Mincho" w:hAnsiTheme="minorHAnsi"/>
          <w:iCs/>
          <w:sz w:val="18"/>
          <w:szCs w:val="18"/>
          <w:lang w:eastAsia="ja-JP"/>
        </w:rPr>
      </w:pPr>
      <w:r w:rsidRPr="00A75787">
        <w:rPr>
          <w:rFonts w:asciiTheme="minorHAnsi" w:eastAsia="MS Mincho" w:hAnsiTheme="minorHAnsi"/>
          <w:iCs/>
          <w:sz w:val="18"/>
          <w:szCs w:val="18"/>
          <w:lang w:eastAsia="ja-JP"/>
        </w:rPr>
        <w:t>Free or upgrade certificates for flight, hotel, or car rental</w:t>
      </w:r>
    </w:p>
    <w:p w14:paraId="47C56C3D" w14:textId="77777777" w:rsidR="0059133C" w:rsidRPr="00A75787" w:rsidRDefault="0059133C" w:rsidP="0059133C">
      <w:pPr>
        <w:widowControl w:val="0"/>
        <w:numPr>
          <w:ilvl w:val="0"/>
          <w:numId w:val="14"/>
        </w:numPr>
        <w:autoSpaceDE w:val="0"/>
        <w:autoSpaceDN w:val="0"/>
        <w:adjustRightInd w:val="0"/>
        <w:spacing w:after="0" w:line="240" w:lineRule="auto"/>
        <w:contextualSpacing/>
        <w:rPr>
          <w:rFonts w:asciiTheme="minorHAnsi" w:eastAsia="MS Mincho" w:hAnsiTheme="minorHAnsi"/>
          <w:iCs/>
          <w:sz w:val="18"/>
          <w:szCs w:val="18"/>
          <w:lang w:eastAsia="ja-JP"/>
        </w:rPr>
      </w:pPr>
      <w:r w:rsidRPr="00A75787">
        <w:rPr>
          <w:rFonts w:asciiTheme="minorHAnsi" w:eastAsia="MS Mincho" w:hAnsiTheme="minorHAnsi"/>
          <w:iCs/>
          <w:sz w:val="18"/>
          <w:szCs w:val="18"/>
          <w:lang w:eastAsia="ja-JP"/>
        </w:rPr>
        <w:t xml:space="preserve">Laundry and dry cleaning unless trip </w:t>
      </w:r>
      <w:proofErr w:type="gramStart"/>
      <w:r w:rsidRPr="00A75787">
        <w:rPr>
          <w:rFonts w:asciiTheme="minorHAnsi" w:eastAsia="MS Mincho" w:hAnsiTheme="minorHAnsi"/>
          <w:iCs/>
          <w:sz w:val="18"/>
          <w:szCs w:val="18"/>
          <w:lang w:eastAsia="ja-JP"/>
        </w:rPr>
        <w:t>exceeds</w:t>
      </w:r>
      <w:proofErr w:type="gramEnd"/>
      <w:r w:rsidRPr="00A75787">
        <w:rPr>
          <w:rFonts w:asciiTheme="minorHAnsi" w:eastAsia="MS Mincho" w:hAnsiTheme="minorHAnsi"/>
          <w:iCs/>
          <w:sz w:val="18"/>
          <w:szCs w:val="18"/>
          <w:lang w:eastAsia="ja-JP"/>
        </w:rPr>
        <w:t xml:space="preserve"> 5 business days</w:t>
      </w:r>
    </w:p>
    <w:p w14:paraId="7BD63756" w14:textId="77777777" w:rsidR="0059133C" w:rsidRPr="00A75787" w:rsidRDefault="0059133C" w:rsidP="0059133C">
      <w:pPr>
        <w:widowControl w:val="0"/>
        <w:numPr>
          <w:ilvl w:val="0"/>
          <w:numId w:val="14"/>
        </w:numPr>
        <w:autoSpaceDE w:val="0"/>
        <w:autoSpaceDN w:val="0"/>
        <w:adjustRightInd w:val="0"/>
        <w:spacing w:after="0" w:line="240" w:lineRule="auto"/>
        <w:contextualSpacing/>
        <w:rPr>
          <w:rFonts w:asciiTheme="minorHAnsi" w:eastAsia="MS Mincho" w:hAnsiTheme="minorHAnsi"/>
          <w:iCs/>
          <w:sz w:val="18"/>
          <w:szCs w:val="18"/>
          <w:lang w:eastAsia="ja-JP"/>
        </w:rPr>
      </w:pPr>
      <w:r w:rsidRPr="00A75787">
        <w:rPr>
          <w:rFonts w:asciiTheme="minorHAnsi" w:eastAsia="MS Mincho" w:hAnsiTheme="minorHAnsi"/>
          <w:iCs/>
          <w:sz w:val="18"/>
          <w:szCs w:val="18"/>
          <w:lang w:eastAsia="ja-JP"/>
        </w:rPr>
        <w:t>Membership fees (including frequent flyer/frequent guest programs)</w:t>
      </w:r>
    </w:p>
    <w:p w14:paraId="6415D839" w14:textId="77777777" w:rsidR="0059133C" w:rsidRPr="00A75787" w:rsidRDefault="0059133C" w:rsidP="0059133C">
      <w:pPr>
        <w:widowControl w:val="0"/>
        <w:numPr>
          <w:ilvl w:val="0"/>
          <w:numId w:val="14"/>
        </w:numPr>
        <w:autoSpaceDE w:val="0"/>
        <w:autoSpaceDN w:val="0"/>
        <w:adjustRightInd w:val="0"/>
        <w:spacing w:after="0" w:line="240" w:lineRule="auto"/>
        <w:contextualSpacing/>
        <w:rPr>
          <w:rFonts w:asciiTheme="minorHAnsi" w:eastAsia="MS Mincho" w:hAnsiTheme="minorHAnsi"/>
          <w:iCs/>
          <w:sz w:val="18"/>
          <w:szCs w:val="18"/>
          <w:lang w:eastAsia="ja-JP"/>
        </w:rPr>
      </w:pPr>
      <w:r w:rsidRPr="00A75787">
        <w:rPr>
          <w:rFonts w:asciiTheme="minorHAnsi" w:eastAsia="MS Mincho" w:hAnsiTheme="minorHAnsi"/>
          <w:iCs/>
          <w:sz w:val="18"/>
          <w:szCs w:val="18"/>
          <w:lang w:eastAsia="ja-JP"/>
        </w:rPr>
        <w:t>Use of private jet</w:t>
      </w:r>
    </w:p>
    <w:p w14:paraId="3514F7D2" w14:textId="77777777" w:rsidR="0059133C" w:rsidRPr="00A75787" w:rsidRDefault="0059133C" w:rsidP="0059133C">
      <w:pPr>
        <w:widowControl w:val="0"/>
        <w:numPr>
          <w:ilvl w:val="0"/>
          <w:numId w:val="14"/>
        </w:numPr>
        <w:autoSpaceDE w:val="0"/>
        <w:autoSpaceDN w:val="0"/>
        <w:adjustRightInd w:val="0"/>
        <w:spacing w:after="0" w:line="240" w:lineRule="auto"/>
        <w:contextualSpacing/>
        <w:rPr>
          <w:rFonts w:asciiTheme="minorHAnsi" w:eastAsia="MS Mincho" w:hAnsiTheme="minorHAnsi"/>
          <w:iCs/>
          <w:sz w:val="18"/>
          <w:szCs w:val="18"/>
          <w:lang w:eastAsia="ja-JP"/>
        </w:rPr>
      </w:pPr>
      <w:r w:rsidRPr="00A75787">
        <w:rPr>
          <w:rFonts w:asciiTheme="minorHAnsi" w:eastAsia="MS Mincho" w:hAnsiTheme="minorHAnsi"/>
          <w:iCs/>
          <w:sz w:val="18"/>
          <w:szCs w:val="18"/>
          <w:lang w:eastAsia="ja-JP"/>
        </w:rPr>
        <w:t>Telephone calls (not Facebook business related)</w:t>
      </w:r>
    </w:p>
    <w:p w14:paraId="00740976" w14:textId="77777777" w:rsidR="0059133C" w:rsidRPr="00A75787" w:rsidRDefault="0059133C" w:rsidP="0059133C">
      <w:pPr>
        <w:widowControl w:val="0"/>
        <w:numPr>
          <w:ilvl w:val="0"/>
          <w:numId w:val="14"/>
        </w:numPr>
        <w:autoSpaceDE w:val="0"/>
        <w:autoSpaceDN w:val="0"/>
        <w:adjustRightInd w:val="0"/>
        <w:spacing w:after="0" w:line="240" w:lineRule="auto"/>
        <w:contextualSpacing/>
        <w:rPr>
          <w:rFonts w:asciiTheme="minorHAnsi" w:eastAsia="MS Mincho" w:hAnsiTheme="minorHAnsi"/>
          <w:iCs/>
          <w:sz w:val="18"/>
          <w:szCs w:val="18"/>
          <w:lang w:eastAsia="ja-JP"/>
        </w:rPr>
      </w:pPr>
      <w:r w:rsidRPr="00A75787">
        <w:rPr>
          <w:rFonts w:asciiTheme="minorHAnsi" w:eastAsia="MS Mincho" w:hAnsiTheme="minorHAnsi"/>
          <w:iCs/>
          <w:sz w:val="18"/>
          <w:szCs w:val="18"/>
          <w:lang w:eastAsia="ja-JP"/>
        </w:rPr>
        <w:t>Trip or flight insurance</w:t>
      </w:r>
    </w:p>
    <w:p w14:paraId="7E9BA2FE" w14:textId="77777777" w:rsidR="0059133C" w:rsidRPr="00A75787" w:rsidRDefault="0059133C" w:rsidP="0059133C">
      <w:pPr>
        <w:widowControl w:val="0"/>
        <w:numPr>
          <w:ilvl w:val="0"/>
          <w:numId w:val="14"/>
        </w:numPr>
        <w:autoSpaceDE w:val="0"/>
        <w:autoSpaceDN w:val="0"/>
        <w:adjustRightInd w:val="0"/>
        <w:spacing w:after="0" w:line="240" w:lineRule="auto"/>
        <w:contextualSpacing/>
        <w:rPr>
          <w:rFonts w:asciiTheme="minorHAnsi" w:eastAsia="MS Mincho" w:hAnsiTheme="minorHAnsi"/>
          <w:iCs/>
          <w:sz w:val="18"/>
          <w:szCs w:val="18"/>
          <w:lang w:eastAsia="ja-JP"/>
        </w:rPr>
      </w:pPr>
      <w:r w:rsidRPr="00A75787">
        <w:rPr>
          <w:rFonts w:asciiTheme="minorHAnsi" w:eastAsia="MS Mincho" w:hAnsiTheme="minorHAnsi"/>
          <w:iCs/>
          <w:sz w:val="18"/>
          <w:szCs w:val="18"/>
          <w:lang w:eastAsia="ja-JP"/>
        </w:rPr>
        <w:t>Pet care or kennel costs</w:t>
      </w:r>
    </w:p>
    <w:p w14:paraId="33C8F425" w14:textId="77777777" w:rsidR="0059133C" w:rsidRPr="00A75787" w:rsidRDefault="0059133C" w:rsidP="0059133C">
      <w:pPr>
        <w:widowControl w:val="0"/>
        <w:numPr>
          <w:ilvl w:val="0"/>
          <w:numId w:val="14"/>
        </w:numPr>
        <w:autoSpaceDE w:val="0"/>
        <w:autoSpaceDN w:val="0"/>
        <w:adjustRightInd w:val="0"/>
        <w:spacing w:after="0" w:line="240" w:lineRule="auto"/>
        <w:contextualSpacing/>
        <w:rPr>
          <w:rFonts w:asciiTheme="minorHAnsi" w:eastAsia="MS Mincho" w:hAnsiTheme="minorHAnsi"/>
          <w:iCs/>
          <w:sz w:val="18"/>
          <w:szCs w:val="18"/>
          <w:lang w:eastAsia="ja-JP"/>
        </w:rPr>
      </w:pPr>
      <w:r w:rsidRPr="00A75787">
        <w:rPr>
          <w:rFonts w:asciiTheme="minorHAnsi" w:eastAsia="MS Mincho" w:hAnsiTheme="minorHAnsi"/>
          <w:iCs/>
          <w:sz w:val="18"/>
          <w:szCs w:val="18"/>
          <w:lang w:eastAsia="ja-JP"/>
        </w:rPr>
        <w:t>Babysitters or house-sitters</w:t>
      </w:r>
    </w:p>
    <w:p w14:paraId="091A51FE" w14:textId="77777777" w:rsidR="00CF1907" w:rsidRDefault="00CF1907"/>
    <w:sectPr w:rsidR="00CF1907" w:rsidSect="0050047D">
      <w:footerReference w:type="default" r:id="rId11"/>
      <w:pgSz w:w="12240" w:h="15840"/>
      <w:pgMar w:top="1152" w:right="1152" w:bottom="864" w:left="1152"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oug Nguyen" w:date="2020-12-11T15:06:00Z" w:initials="DN">
    <w:p w14:paraId="232C5DE2" w14:textId="775C74AF" w:rsidR="007F5BF3" w:rsidRDefault="007F5BF3">
      <w:pPr>
        <w:pStyle w:val="CommentText"/>
      </w:pPr>
      <w:r>
        <w:rPr>
          <w:rStyle w:val="CommentReference"/>
        </w:rPr>
        <w:annotationRef/>
      </w:r>
      <w:r>
        <w:t>Acronym needs to be defined</w:t>
      </w:r>
    </w:p>
  </w:comment>
  <w:comment w:id="14" w:author="Doug Nguyen" w:date="2020-12-11T15:15:00Z" w:initials="DN">
    <w:p w14:paraId="170BCD72" w14:textId="2E51C2BB" w:rsidR="00954A03" w:rsidRDefault="00954A03">
      <w:pPr>
        <w:pStyle w:val="CommentText"/>
      </w:pPr>
      <w:r>
        <w:rPr>
          <w:rStyle w:val="CommentReference"/>
        </w:rPr>
        <w:annotationRef/>
      </w:r>
      <w:r>
        <w:t>Please provide more detail on what roles will be used for creative production and additional services and provide the applicable rates.</w:t>
      </w:r>
    </w:p>
  </w:comment>
  <w:comment w:id="29" w:author="Doug Nguyen" w:date="2020-12-11T15:19:00Z" w:initials="DN">
    <w:p w14:paraId="1886FB23" w14:textId="11311EF8" w:rsidR="00FA318E" w:rsidRDefault="00FA318E">
      <w:pPr>
        <w:pStyle w:val="CommentText"/>
      </w:pPr>
      <w:r>
        <w:rPr>
          <w:rStyle w:val="CommentReference"/>
        </w:rPr>
        <w:annotationRef/>
      </w:r>
      <w:r>
        <w:t>New requirement by FB, please review.</w:t>
      </w:r>
    </w:p>
  </w:comment>
  <w:comment w:id="32" w:author="Julie Honor" w:date="2020-11-06T16:50:00Z" w:initials="JH">
    <w:p w14:paraId="1CCBF6C8" w14:textId="58992D71" w:rsidR="00753209" w:rsidRDefault="00753209">
      <w:pPr>
        <w:pStyle w:val="CommentText"/>
      </w:pPr>
      <w:r>
        <w:rPr>
          <w:rStyle w:val="CommentReference"/>
        </w:rPr>
        <w:annotationRef/>
      </w:r>
      <w:r>
        <w:t xml:space="preserve">Note to FB – Fees are TBD and subject to change. </w:t>
      </w:r>
    </w:p>
  </w:comment>
  <w:comment w:id="176" w:author="Doug Nguyen" w:date="2020-12-11T15:22:00Z" w:initials="DN">
    <w:p w14:paraId="374E73A2" w14:textId="27C62287" w:rsidR="00FA318E" w:rsidRDefault="00FA318E">
      <w:pPr>
        <w:pStyle w:val="CommentText"/>
      </w:pPr>
      <w:r>
        <w:rPr>
          <w:rStyle w:val="CommentReference"/>
        </w:rPr>
        <w:annotationRef/>
      </w:r>
      <w:r>
        <w:t>Allocation for 3Q in-house creative costs</w:t>
      </w:r>
    </w:p>
  </w:comment>
  <w:comment w:id="182" w:author="Doug Nguyen" w:date="2020-12-11T15:21:00Z" w:initials="DN">
    <w:p w14:paraId="247DD81A" w14:textId="0BAE4309" w:rsidR="00FA318E" w:rsidRDefault="00FA318E">
      <w:pPr>
        <w:pStyle w:val="CommentText"/>
      </w:pPr>
      <w:r>
        <w:rPr>
          <w:rStyle w:val="CommentReference"/>
        </w:rPr>
        <w:annotationRef/>
      </w:r>
      <w:r>
        <w:t>Inserting attachment of the FB vendor travel policy</w:t>
      </w:r>
    </w:p>
  </w:comment>
  <w:comment w:id="191" w:author="Doug Nguyen" w:date="2020-12-11T14:39:00Z" w:initials="DN">
    <w:p w14:paraId="206D8BD0" w14:textId="4588933E" w:rsidR="00E0174B" w:rsidRDefault="00E0174B">
      <w:pPr>
        <w:pStyle w:val="CommentText"/>
      </w:pPr>
      <w:r>
        <w:rPr>
          <w:rStyle w:val="CommentReference"/>
        </w:rPr>
        <w:annotationRef/>
      </w:r>
      <w:r>
        <w:t>Requesting list of possible roles and applicable hourly rates for ad-hoc projects to be performed by 3Q.</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32C5DE2" w15:done="0"/>
  <w15:commentEx w15:paraId="170BCD72" w15:done="0"/>
  <w15:commentEx w15:paraId="1886FB23" w15:done="0"/>
  <w15:commentEx w15:paraId="1CCBF6C8" w15:done="0"/>
  <w15:commentEx w15:paraId="374E73A2" w15:done="0"/>
  <w15:commentEx w15:paraId="247DD81A" w15:done="0"/>
  <w15:commentEx w15:paraId="206D8BD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E096D" w16cex:dateUtc="2020-12-11T23:06:00Z"/>
  <w16cex:commentExtensible w16cex:durableId="237E0BAA" w16cex:dateUtc="2020-12-11T23:15:00Z"/>
  <w16cex:commentExtensible w16cex:durableId="237E0C96" w16cex:dateUtc="2020-12-11T23:19:00Z"/>
  <w16cex:commentExtensible w16cex:durableId="234FFD41" w16cex:dateUtc="2020-11-06T22:50:00Z"/>
  <w16cex:commentExtensible w16cex:durableId="237E0D34" w16cex:dateUtc="2020-12-11T23:22:00Z"/>
  <w16cex:commentExtensible w16cex:durableId="237E0D03" w16cex:dateUtc="2020-12-11T23:21:00Z"/>
  <w16cex:commentExtensible w16cex:durableId="237E0319" w16cex:dateUtc="2020-12-11T22: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32C5DE2" w16cid:durableId="237E096D"/>
  <w16cid:commentId w16cid:paraId="170BCD72" w16cid:durableId="237E0BAA"/>
  <w16cid:commentId w16cid:paraId="1886FB23" w16cid:durableId="237E0C96"/>
  <w16cid:commentId w16cid:paraId="1CCBF6C8" w16cid:durableId="234FFD41"/>
  <w16cid:commentId w16cid:paraId="374E73A2" w16cid:durableId="237E0D34"/>
  <w16cid:commentId w16cid:paraId="247DD81A" w16cid:durableId="237E0D03"/>
  <w16cid:commentId w16cid:paraId="206D8BD0" w16cid:durableId="237E031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26C0A0" w14:textId="77777777" w:rsidR="00E97844" w:rsidRDefault="00E97844">
      <w:pPr>
        <w:spacing w:after="0" w:line="240" w:lineRule="auto"/>
      </w:pPr>
      <w:r>
        <w:separator/>
      </w:r>
    </w:p>
  </w:endnote>
  <w:endnote w:type="continuationSeparator" w:id="0">
    <w:p w14:paraId="3DB00354" w14:textId="77777777" w:rsidR="00E97844" w:rsidRDefault="00E97844">
      <w:pPr>
        <w:spacing w:after="0" w:line="240" w:lineRule="auto"/>
      </w:pPr>
      <w:r>
        <w:continuationSeparator/>
      </w:r>
    </w:p>
  </w:endnote>
  <w:endnote w:type="continuationNotice" w:id="1">
    <w:p w14:paraId="5A3BCA64" w14:textId="77777777" w:rsidR="00E97844" w:rsidRDefault="00E9784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Arimo">
    <w:altName w:val="Calibri"/>
    <w:charset w:val="00"/>
    <w:family w:val="auto"/>
    <w:pitch w:val="default"/>
  </w:font>
  <w:font w:name="MS Reference Sans Serif">
    <w:panose1 w:val="020B0604030504040204"/>
    <w:charset w:val="00"/>
    <w:family w:val="swiss"/>
    <w:pitch w:val="variable"/>
    <w:sig w:usb0="20000287" w:usb1="00000000" w:usb2="00000000" w:usb3="00000000" w:csb0="0000019F" w:csb1="00000000"/>
  </w:font>
  <w:font w:name="Georgia">
    <w:altName w:val="﷽﷽﷽﷽﷽﷽﷽﷽"/>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Neue">
    <w:altName w:val="Arial"/>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3D71EB" w14:textId="77777777" w:rsidR="00753209" w:rsidRPr="0050047D" w:rsidRDefault="00753209" w:rsidP="0050047D">
    <w:pPr>
      <w:pBdr>
        <w:top w:val="nil"/>
        <w:left w:val="nil"/>
        <w:bottom w:val="nil"/>
        <w:right w:val="nil"/>
        <w:between w:val="nil"/>
      </w:pBdr>
      <w:tabs>
        <w:tab w:val="center" w:pos="4680"/>
        <w:tab w:val="right" w:pos="9360"/>
      </w:tabs>
      <w:spacing w:after="0" w:line="240" w:lineRule="auto"/>
      <w:rPr>
        <w:rFonts w:ascii="Times New Roman" w:hAnsi="Times New Roman"/>
        <w:color w:val="000000"/>
        <w:sz w:val="16"/>
      </w:rPr>
    </w:pPr>
  </w:p>
  <w:p w14:paraId="5C484FA9" w14:textId="77C7D9DF" w:rsidR="00753209" w:rsidRPr="0050047D" w:rsidRDefault="00753209" w:rsidP="0050047D">
    <w:pPr>
      <w:pBdr>
        <w:top w:val="nil"/>
        <w:left w:val="nil"/>
        <w:bottom w:val="nil"/>
        <w:right w:val="nil"/>
        <w:between w:val="nil"/>
      </w:pBdr>
      <w:tabs>
        <w:tab w:val="center" w:pos="4680"/>
        <w:tab w:val="right" w:pos="9360"/>
      </w:tabs>
      <w:spacing w:after="0" w:line="240" w:lineRule="auto"/>
      <w:rPr>
        <w:rFonts w:ascii="Calibri" w:hAnsi="Calibri"/>
        <w:color w:val="000000"/>
        <w:sz w:val="16"/>
      </w:rPr>
    </w:pPr>
    <w:r w:rsidRPr="0050047D">
      <w:rPr>
        <w:rFonts w:ascii="Calibri" w:hAnsi="Calibri"/>
        <w:color w:val="000000"/>
        <w:sz w:val="16"/>
      </w:rPr>
      <w:t>Facebook Confidential PSA SOW (2020)</w:t>
    </w:r>
    <w:r w:rsidRPr="0050047D">
      <w:rPr>
        <w:rFonts w:ascii="Calibri" w:hAnsi="Calibri"/>
        <w:color w:val="000000"/>
        <w:sz w:val="16"/>
      </w:rPr>
      <w:tab/>
    </w:r>
    <w:r w:rsidRPr="0050047D">
      <w:rPr>
        <w:rFonts w:ascii="Calibri" w:hAnsi="Calibri"/>
        <w:color w:val="000000"/>
        <w:sz w:val="16"/>
      </w:rPr>
      <w:tab/>
      <w:t xml:space="preserve">Page </w:t>
    </w:r>
    <w:r w:rsidRPr="0050047D">
      <w:rPr>
        <w:rFonts w:ascii="Calibri" w:hAnsi="Calibri"/>
        <w:color w:val="000000"/>
        <w:sz w:val="16"/>
      </w:rPr>
      <w:fldChar w:fldCharType="begin"/>
    </w:r>
    <w:r>
      <w:rPr>
        <w:rFonts w:ascii="Calibri" w:eastAsia="Calibri" w:hAnsi="Calibri" w:cs="Calibri"/>
        <w:color w:val="000000"/>
        <w:sz w:val="16"/>
        <w:szCs w:val="16"/>
      </w:rPr>
      <w:instrText>PAGE</w:instrText>
    </w:r>
    <w:r w:rsidRPr="0050047D">
      <w:rPr>
        <w:rFonts w:ascii="Calibri" w:hAnsi="Calibri"/>
        <w:color w:val="000000"/>
        <w:sz w:val="16"/>
      </w:rPr>
      <w:fldChar w:fldCharType="separate"/>
    </w:r>
    <w:r>
      <w:rPr>
        <w:rFonts w:ascii="Calibri" w:eastAsia="Calibri" w:hAnsi="Calibri" w:cs="Calibri"/>
        <w:noProof/>
        <w:color w:val="000000"/>
        <w:sz w:val="16"/>
        <w:szCs w:val="16"/>
      </w:rPr>
      <w:t>1</w:t>
    </w:r>
    <w:r w:rsidRPr="0050047D">
      <w:rPr>
        <w:rFonts w:ascii="Calibri" w:hAnsi="Calibri"/>
        <w:color w:val="000000"/>
        <w:sz w:val="16"/>
      </w:rPr>
      <w:fldChar w:fldCharType="end"/>
    </w:r>
    <w:r w:rsidRPr="0050047D">
      <w:rPr>
        <w:rFonts w:ascii="Calibri" w:hAnsi="Calibri"/>
        <w:color w:val="000000"/>
        <w:sz w:val="16"/>
      </w:rPr>
      <w:t xml:space="preserve"> of </w:t>
    </w:r>
    <w:r w:rsidRPr="0050047D">
      <w:rPr>
        <w:rFonts w:ascii="Calibri" w:hAnsi="Calibri"/>
        <w:color w:val="000000"/>
        <w:sz w:val="16"/>
      </w:rPr>
      <w:fldChar w:fldCharType="begin"/>
    </w:r>
    <w:r>
      <w:rPr>
        <w:rFonts w:ascii="Calibri" w:eastAsia="Calibri" w:hAnsi="Calibri" w:cs="Calibri"/>
        <w:color w:val="000000"/>
        <w:sz w:val="16"/>
        <w:szCs w:val="16"/>
      </w:rPr>
      <w:instrText>NUMPAGES</w:instrText>
    </w:r>
    <w:r w:rsidRPr="0050047D">
      <w:rPr>
        <w:rFonts w:ascii="Calibri" w:hAnsi="Calibri"/>
        <w:color w:val="000000"/>
        <w:sz w:val="16"/>
      </w:rPr>
      <w:fldChar w:fldCharType="separate"/>
    </w:r>
    <w:del w:id="264" w:author="3Q" w:date="2020-11-18T10:26:00Z">
      <w:r w:rsidRPr="0083277C">
        <w:rPr>
          <w:rFonts w:asciiTheme="minorHAnsi" w:hAnsiTheme="minorHAnsi" w:cstheme="minorHAnsi"/>
          <w:noProof/>
          <w:sz w:val="16"/>
          <w:szCs w:val="16"/>
        </w:rPr>
        <w:delText>4</w:delText>
      </w:r>
    </w:del>
    <w:ins w:id="265" w:author="3Q" w:date="2020-11-18T10:26:00Z">
      <w:r>
        <w:rPr>
          <w:rFonts w:ascii="Calibri" w:eastAsia="Calibri" w:hAnsi="Calibri" w:cs="Calibri"/>
          <w:noProof/>
          <w:color w:val="000000"/>
          <w:sz w:val="16"/>
          <w:szCs w:val="16"/>
        </w:rPr>
        <w:t>2</w:t>
      </w:r>
    </w:ins>
    <w:r w:rsidRPr="0050047D">
      <w:rPr>
        <w:rFonts w:ascii="Calibri" w:hAnsi="Calibri"/>
        <w:color w:val="000000"/>
        <w:sz w:val="16"/>
      </w:rPr>
      <w:fldChar w:fldCharType="end"/>
    </w:r>
    <w:r w:rsidRPr="0050047D">
      <w:rPr>
        <w:rFonts w:ascii="Calibri" w:hAnsi="Calibri"/>
        <w:color w:val="000000"/>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D947B1" w14:textId="77777777" w:rsidR="00E97844" w:rsidRDefault="00E97844">
      <w:pPr>
        <w:spacing w:after="0" w:line="240" w:lineRule="auto"/>
      </w:pPr>
      <w:r>
        <w:separator/>
      </w:r>
    </w:p>
  </w:footnote>
  <w:footnote w:type="continuationSeparator" w:id="0">
    <w:p w14:paraId="7AB61A08" w14:textId="77777777" w:rsidR="00E97844" w:rsidRDefault="00E97844">
      <w:pPr>
        <w:spacing w:after="0" w:line="240" w:lineRule="auto"/>
      </w:pPr>
      <w:r>
        <w:continuationSeparator/>
      </w:r>
    </w:p>
  </w:footnote>
  <w:footnote w:type="continuationNotice" w:id="1">
    <w:p w14:paraId="3948C851" w14:textId="77777777" w:rsidR="00E97844" w:rsidRDefault="00E9784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A1E5A"/>
    <w:multiLevelType w:val="hybridMultilevel"/>
    <w:tmpl w:val="3766B37C"/>
    <w:lvl w:ilvl="0" w:tplc="9A1C9EEE">
      <w:numFmt w:val="bullet"/>
      <w:lvlText w:val="•"/>
      <w:lvlJc w:val="left"/>
      <w:pPr>
        <w:ind w:left="1080" w:hanging="360"/>
      </w:pPr>
      <w:rPr>
        <w:rFonts w:ascii="Calibri" w:eastAsia="Times New Roman"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863E36"/>
    <w:multiLevelType w:val="multilevel"/>
    <w:tmpl w:val="9AF6546C"/>
    <w:lvl w:ilvl="0">
      <w:start w:val="1"/>
      <w:numFmt w:val="decimal"/>
      <w:lvlText w:val="%1."/>
      <w:lvlJc w:val="left"/>
      <w:pPr>
        <w:ind w:left="360" w:hanging="360"/>
      </w:pPr>
      <w:rPr>
        <w:b/>
        <w:i w:val="0"/>
        <w:sz w:val="18"/>
        <w:szCs w:val="18"/>
      </w:rPr>
    </w:lvl>
    <w:lvl w:ilvl="1">
      <w:start w:val="1"/>
      <w:numFmt w:val="decimal"/>
      <w:lvlText w:val="%1.%2."/>
      <w:lvlJc w:val="left"/>
      <w:pPr>
        <w:ind w:left="792" w:hanging="432"/>
      </w:pPr>
      <w:rPr>
        <w:b w:val="0"/>
        <w:i w:val="0"/>
        <w:sz w:val="18"/>
        <w:szCs w:val="18"/>
      </w:rPr>
    </w:lvl>
    <w:lvl w:ilvl="2">
      <w:start w:val="1"/>
      <w:numFmt w:val="decimal"/>
      <w:lvlText w:val="%1.%2.%3."/>
      <w:lvlJc w:val="left"/>
      <w:pPr>
        <w:ind w:left="1224" w:hanging="504"/>
      </w:pPr>
      <w:rPr>
        <w:b/>
        <w:i w:val="0"/>
        <w:sz w:val="22"/>
        <w:szCs w:val="22"/>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0C680D"/>
    <w:multiLevelType w:val="multilevel"/>
    <w:tmpl w:val="0AEEC6BC"/>
    <w:lvl w:ilvl="0">
      <w:start w:val="1"/>
      <w:numFmt w:val="decimal"/>
      <w:lvlText w:val="%1."/>
      <w:lvlJc w:val="left"/>
      <w:pPr>
        <w:ind w:left="1080" w:hanging="360"/>
      </w:pPr>
      <w:rPr>
        <w:rFonts w:ascii="Times New Roman" w:eastAsia="Times New Roman" w:hAnsi="Times New Roman" w:cs="Times New Roman"/>
        <w:b w:val="0"/>
        <w:i w:val="0"/>
        <w:smallCaps w:val="0"/>
        <w:color w:val="000000"/>
        <w:sz w:val="20"/>
        <w:szCs w:val="20"/>
        <w:u w:val="none"/>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096E69BD"/>
    <w:multiLevelType w:val="hybridMultilevel"/>
    <w:tmpl w:val="56E06300"/>
    <w:lvl w:ilvl="0" w:tplc="8DAEC94A">
      <w:numFmt w:val="bullet"/>
      <w:lvlText w:val="•"/>
      <w:lvlJc w:val="left"/>
      <w:pPr>
        <w:ind w:left="1080" w:hanging="360"/>
      </w:pPr>
      <w:rPr>
        <w:rFonts w:ascii="Calibri" w:eastAsia="Times New Roman" w:hAnsi="Calibri" w:cs="Calibri" w:hint="default"/>
        <w:sz w:val="18"/>
        <w:szCs w:val="18"/>
      </w:rPr>
    </w:lvl>
    <w:lvl w:ilvl="1" w:tplc="8CD2F6EE">
      <w:numFmt w:val="bullet"/>
      <w:lvlText w:val=""/>
      <w:lvlJc w:val="left"/>
      <w:pPr>
        <w:ind w:left="1800" w:hanging="360"/>
      </w:pPr>
      <w:rPr>
        <w:rFonts w:ascii="Symbol" w:eastAsia="Times New Roman" w:hAnsi="Symbol" w:cs="Aria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A660C71"/>
    <w:multiLevelType w:val="hybridMultilevel"/>
    <w:tmpl w:val="DA56C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CF2550"/>
    <w:multiLevelType w:val="hybridMultilevel"/>
    <w:tmpl w:val="41388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B61A2F"/>
    <w:multiLevelType w:val="hybridMultilevel"/>
    <w:tmpl w:val="5742D4C8"/>
    <w:lvl w:ilvl="0" w:tplc="9A1C9EEE">
      <w:numFmt w:val="bullet"/>
      <w:lvlText w:val="•"/>
      <w:lvlJc w:val="left"/>
      <w:pPr>
        <w:ind w:left="1080" w:hanging="360"/>
      </w:pPr>
      <w:rPr>
        <w:rFonts w:ascii="Calibri" w:eastAsia="Times New Roman"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B7D4051"/>
    <w:multiLevelType w:val="hybridMultilevel"/>
    <w:tmpl w:val="2EE695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FB92A10"/>
    <w:multiLevelType w:val="multilevel"/>
    <w:tmpl w:val="BEB496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53F249A"/>
    <w:multiLevelType w:val="multilevel"/>
    <w:tmpl w:val="04769F0E"/>
    <w:lvl w:ilvl="0">
      <w:start w:val="10"/>
      <w:numFmt w:val="decimal"/>
      <w:lvlText w:val="%1"/>
      <w:lvlJc w:val="left"/>
      <w:pPr>
        <w:ind w:left="360" w:hanging="360"/>
      </w:pPr>
      <w:rPr>
        <w:rFonts w:hint="default"/>
        <w:u w:val="single"/>
      </w:rPr>
    </w:lvl>
    <w:lvl w:ilvl="1">
      <w:start w:val="1"/>
      <w:numFmt w:val="decimal"/>
      <w:lvlText w:val="%1.%2"/>
      <w:lvlJc w:val="left"/>
      <w:pPr>
        <w:ind w:left="1320" w:hanging="360"/>
      </w:pPr>
      <w:rPr>
        <w:rFonts w:hint="default"/>
        <w:u w:val="none"/>
      </w:rPr>
    </w:lvl>
    <w:lvl w:ilvl="2">
      <w:start w:val="1"/>
      <w:numFmt w:val="decimal"/>
      <w:lvlText w:val="%1.%2.%3"/>
      <w:lvlJc w:val="left"/>
      <w:pPr>
        <w:ind w:left="2280" w:hanging="360"/>
      </w:pPr>
      <w:rPr>
        <w:rFonts w:hint="default"/>
        <w:u w:val="single"/>
      </w:rPr>
    </w:lvl>
    <w:lvl w:ilvl="3">
      <w:start w:val="1"/>
      <w:numFmt w:val="decimal"/>
      <w:lvlText w:val="%1.%2.%3.%4"/>
      <w:lvlJc w:val="left"/>
      <w:pPr>
        <w:ind w:left="3600" w:hanging="720"/>
      </w:pPr>
      <w:rPr>
        <w:rFonts w:hint="default"/>
        <w:u w:val="single"/>
      </w:rPr>
    </w:lvl>
    <w:lvl w:ilvl="4">
      <w:start w:val="1"/>
      <w:numFmt w:val="decimal"/>
      <w:lvlText w:val="%1.%2.%3.%4.%5"/>
      <w:lvlJc w:val="left"/>
      <w:pPr>
        <w:ind w:left="4560" w:hanging="720"/>
      </w:pPr>
      <w:rPr>
        <w:rFonts w:hint="default"/>
        <w:u w:val="single"/>
      </w:rPr>
    </w:lvl>
    <w:lvl w:ilvl="5">
      <w:start w:val="1"/>
      <w:numFmt w:val="decimal"/>
      <w:lvlText w:val="%1.%2.%3.%4.%5.%6"/>
      <w:lvlJc w:val="left"/>
      <w:pPr>
        <w:ind w:left="5880" w:hanging="1080"/>
      </w:pPr>
      <w:rPr>
        <w:rFonts w:hint="default"/>
        <w:u w:val="single"/>
      </w:rPr>
    </w:lvl>
    <w:lvl w:ilvl="6">
      <w:start w:val="1"/>
      <w:numFmt w:val="decimal"/>
      <w:lvlText w:val="%1.%2.%3.%4.%5.%6.%7"/>
      <w:lvlJc w:val="left"/>
      <w:pPr>
        <w:ind w:left="6840" w:hanging="1080"/>
      </w:pPr>
      <w:rPr>
        <w:rFonts w:hint="default"/>
        <w:u w:val="single"/>
      </w:rPr>
    </w:lvl>
    <w:lvl w:ilvl="7">
      <w:start w:val="1"/>
      <w:numFmt w:val="decimal"/>
      <w:lvlText w:val="%1.%2.%3.%4.%5.%6.%7.%8"/>
      <w:lvlJc w:val="left"/>
      <w:pPr>
        <w:ind w:left="7800" w:hanging="1080"/>
      </w:pPr>
      <w:rPr>
        <w:rFonts w:hint="default"/>
        <w:u w:val="single"/>
      </w:rPr>
    </w:lvl>
    <w:lvl w:ilvl="8">
      <w:start w:val="1"/>
      <w:numFmt w:val="decimal"/>
      <w:lvlText w:val="%1.%2.%3.%4.%5.%6.%7.%8.%9"/>
      <w:lvlJc w:val="left"/>
      <w:pPr>
        <w:ind w:left="9120" w:hanging="1440"/>
      </w:pPr>
      <w:rPr>
        <w:rFonts w:hint="default"/>
        <w:u w:val="single"/>
      </w:rPr>
    </w:lvl>
  </w:abstractNum>
  <w:abstractNum w:abstractNumId="10" w15:restartNumberingAfterBreak="0">
    <w:nsid w:val="25FF53BA"/>
    <w:multiLevelType w:val="hybridMultilevel"/>
    <w:tmpl w:val="8D6E4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201DB9"/>
    <w:multiLevelType w:val="hybridMultilevel"/>
    <w:tmpl w:val="CE621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AE44E7"/>
    <w:multiLevelType w:val="hybridMultilevel"/>
    <w:tmpl w:val="32B81640"/>
    <w:lvl w:ilvl="0" w:tplc="9A1C9EEE">
      <w:numFmt w:val="bullet"/>
      <w:lvlText w:val="•"/>
      <w:lvlJc w:val="left"/>
      <w:pPr>
        <w:ind w:left="1080" w:hanging="360"/>
      </w:pPr>
      <w:rPr>
        <w:rFonts w:ascii="Calibri" w:eastAsia="Times New Roman"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A942CE0"/>
    <w:multiLevelType w:val="hybridMultilevel"/>
    <w:tmpl w:val="A8F2E5F6"/>
    <w:lvl w:ilvl="0" w:tplc="EAB6D9E0">
      <w:start w:val="1"/>
      <w:numFmt w:val="decimal"/>
      <w:lvlText w:val="%1."/>
      <w:lvlJc w:val="left"/>
      <w:pPr>
        <w:tabs>
          <w:tab w:val="num" w:pos="0"/>
        </w:tabs>
        <w:ind w:left="1080" w:hanging="360"/>
      </w:pPr>
      <w:rPr>
        <w:rFonts w:ascii="Times New Roman" w:eastAsia="Times New Roman" w:hAnsi="Times New Roman" w:cs="Times New Roman"/>
        <w:b w:val="0"/>
        <w:i w:val="0"/>
        <w:caps w:val="0"/>
        <w:outline w:val="0"/>
        <w:color w:val="000000"/>
        <w:w w:val="100"/>
        <w:kern w:val="0"/>
        <w:sz w:val="20"/>
        <w:u w:val="none"/>
        <w:rtl w:val="0"/>
        <w:lang w:val="en-US"/>
      </w:rPr>
    </w:lvl>
    <w:lvl w:ilvl="1" w:tplc="E0800DEE" w:tentative="1">
      <w:start w:val="1"/>
      <w:numFmt w:val="lowerLetter"/>
      <w:lvlText w:val="%2."/>
      <w:lvlJc w:val="left"/>
      <w:pPr>
        <w:ind w:left="1800" w:hanging="360"/>
      </w:pPr>
    </w:lvl>
    <w:lvl w:ilvl="2" w:tplc="BDCCB2E0" w:tentative="1">
      <w:start w:val="1"/>
      <w:numFmt w:val="lowerRoman"/>
      <w:lvlText w:val="%3."/>
      <w:lvlJc w:val="right"/>
      <w:pPr>
        <w:ind w:left="2520" w:hanging="180"/>
      </w:pPr>
    </w:lvl>
    <w:lvl w:ilvl="3" w:tplc="A8AAF1D4" w:tentative="1">
      <w:start w:val="1"/>
      <w:numFmt w:val="decimal"/>
      <w:lvlText w:val="%4."/>
      <w:lvlJc w:val="left"/>
      <w:pPr>
        <w:ind w:left="3240" w:hanging="360"/>
      </w:pPr>
    </w:lvl>
    <w:lvl w:ilvl="4" w:tplc="F1D05FCE" w:tentative="1">
      <w:start w:val="1"/>
      <w:numFmt w:val="lowerLetter"/>
      <w:lvlText w:val="%5."/>
      <w:lvlJc w:val="left"/>
      <w:pPr>
        <w:ind w:left="3960" w:hanging="360"/>
      </w:pPr>
    </w:lvl>
    <w:lvl w:ilvl="5" w:tplc="FDC28E48" w:tentative="1">
      <w:start w:val="1"/>
      <w:numFmt w:val="lowerRoman"/>
      <w:lvlText w:val="%6."/>
      <w:lvlJc w:val="right"/>
      <w:pPr>
        <w:ind w:left="4680" w:hanging="180"/>
      </w:pPr>
    </w:lvl>
    <w:lvl w:ilvl="6" w:tplc="D9CC0190" w:tentative="1">
      <w:start w:val="1"/>
      <w:numFmt w:val="decimal"/>
      <w:lvlText w:val="%7."/>
      <w:lvlJc w:val="left"/>
      <w:pPr>
        <w:ind w:left="5400" w:hanging="360"/>
      </w:pPr>
    </w:lvl>
    <w:lvl w:ilvl="7" w:tplc="3112E488" w:tentative="1">
      <w:start w:val="1"/>
      <w:numFmt w:val="lowerLetter"/>
      <w:lvlText w:val="%8."/>
      <w:lvlJc w:val="left"/>
      <w:pPr>
        <w:ind w:left="6120" w:hanging="360"/>
      </w:pPr>
    </w:lvl>
    <w:lvl w:ilvl="8" w:tplc="F00C9C1E" w:tentative="1">
      <w:start w:val="1"/>
      <w:numFmt w:val="lowerRoman"/>
      <w:lvlText w:val="%9."/>
      <w:lvlJc w:val="right"/>
      <w:pPr>
        <w:ind w:left="6840" w:hanging="180"/>
      </w:pPr>
    </w:lvl>
  </w:abstractNum>
  <w:abstractNum w:abstractNumId="14" w15:restartNumberingAfterBreak="0">
    <w:nsid w:val="2C0C0E2A"/>
    <w:multiLevelType w:val="hybridMultilevel"/>
    <w:tmpl w:val="2CAC42A4"/>
    <w:lvl w:ilvl="0" w:tplc="E51CE7FE">
      <w:numFmt w:val="bullet"/>
      <w:lvlText w:val="•"/>
      <w:lvlJc w:val="left"/>
      <w:pPr>
        <w:ind w:left="1170" w:hanging="360"/>
      </w:pPr>
      <w:rPr>
        <w:rFonts w:ascii="Calibri" w:eastAsia="Times New Roman" w:hAnsi="Calibri" w:cs="Calibri" w:hint="default"/>
        <w:sz w:val="18"/>
        <w:szCs w:val="18"/>
      </w:rPr>
    </w:lvl>
    <w:lvl w:ilvl="1" w:tplc="04090003" w:tentative="1">
      <w:start w:val="1"/>
      <w:numFmt w:val="bullet"/>
      <w:lvlText w:val="o"/>
      <w:lvlJc w:val="left"/>
      <w:pPr>
        <w:ind w:left="90" w:hanging="360"/>
      </w:pPr>
      <w:rPr>
        <w:rFonts w:ascii="Courier New" w:hAnsi="Courier New" w:cs="Courier New" w:hint="default"/>
      </w:rPr>
    </w:lvl>
    <w:lvl w:ilvl="2" w:tplc="04090005" w:tentative="1">
      <w:start w:val="1"/>
      <w:numFmt w:val="bullet"/>
      <w:lvlText w:val=""/>
      <w:lvlJc w:val="left"/>
      <w:pPr>
        <w:ind w:left="810" w:hanging="360"/>
      </w:pPr>
      <w:rPr>
        <w:rFonts w:ascii="Wingdings" w:hAnsi="Wingdings" w:hint="default"/>
      </w:rPr>
    </w:lvl>
    <w:lvl w:ilvl="3" w:tplc="04090001" w:tentative="1">
      <w:start w:val="1"/>
      <w:numFmt w:val="bullet"/>
      <w:lvlText w:val=""/>
      <w:lvlJc w:val="left"/>
      <w:pPr>
        <w:ind w:left="1530" w:hanging="360"/>
      </w:pPr>
      <w:rPr>
        <w:rFonts w:ascii="Symbol" w:hAnsi="Symbol" w:hint="default"/>
      </w:rPr>
    </w:lvl>
    <w:lvl w:ilvl="4" w:tplc="04090003" w:tentative="1">
      <w:start w:val="1"/>
      <w:numFmt w:val="bullet"/>
      <w:lvlText w:val="o"/>
      <w:lvlJc w:val="left"/>
      <w:pPr>
        <w:ind w:left="2250" w:hanging="360"/>
      </w:pPr>
      <w:rPr>
        <w:rFonts w:ascii="Courier New" w:hAnsi="Courier New" w:cs="Courier New" w:hint="default"/>
      </w:rPr>
    </w:lvl>
    <w:lvl w:ilvl="5" w:tplc="04090005" w:tentative="1">
      <w:start w:val="1"/>
      <w:numFmt w:val="bullet"/>
      <w:lvlText w:val=""/>
      <w:lvlJc w:val="left"/>
      <w:pPr>
        <w:ind w:left="2970" w:hanging="360"/>
      </w:pPr>
      <w:rPr>
        <w:rFonts w:ascii="Wingdings" w:hAnsi="Wingdings" w:hint="default"/>
      </w:rPr>
    </w:lvl>
    <w:lvl w:ilvl="6" w:tplc="04090001" w:tentative="1">
      <w:start w:val="1"/>
      <w:numFmt w:val="bullet"/>
      <w:lvlText w:val=""/>
      <w:lvlJc w:val="left"/>
      <w:pPr>
        <w:ind w:left="3690" w:hanging="360"/>
      </w:pPr>
      <w:rPr>
        <w:rFonts w:ascii="Symbol" w:hAnsi="Symbol" w:hint="default"/>
      </w:rPr>
    </w:lvl>
    <w:lvl w:ilvl="7" w:tplc="04090003" w:tentative="1">
      <w:start w:val="1"/>
      <w:numFmt w:val="bullet"/>
      <w:lvlText w:val="o"/>
      <w:lvlJc w:val="left"/>
      <w:pPr>
        <w:ind w:left="4410" w:hanging="360"/>
      </w:pPr>
      <w:rPr>
        <w:rFonts w:ascii="Courier New" w:hAnsi="Courier New" w:cs="Courier New" w:hint="default"/>
      </w:rPr>
    </w:lvl>
    <w:lvl w:ilvl="8" w:tplc="04090005" w:tentative="1">
      <w:start w:val="1"/>
      <w:numFmt w:val="bullet"/>
      <w:lvlText w:val=""/>
      <w:lvlJc w:val="left"/>
      <w:pPr>
        <w:ind w:left="5130" w:hanging="360"/>
      </w:pPr>
      <w:rPr>
        <w:rFonts w:ascii="Wingdings" w:hAnsi="Wingdings" w:hint="default"/>
      </w:rPr>
    </w:lvl>
  </w:abstractNum>
  <w:abstractNum w:abstractNumId="15" w15:restartNumberingAfterBreak="0">
    <w:nsid w:val="30B84D34"/>
    <w:multiLevelType w:val="hybridMultilevel"/>
    <w:tmpl w:val="2FB0D130"/>
    <w:lvl w:ilvl="0" w:tplc="DB9EE086">
      <w:start w:val="1"/>
      <w:numFmt w:val="bullet"/>
      <w:lvlText w:val="•"/>
      <w:lvlJc w:val="left"/>
      <w:pPr>
        <w:ind w:left="2052" w:hanging="345"/>
      </w:pPr>
      <w:rPr>
        <w:rFonts w:ascii="Times New Roman" w:eastAsia="Times New Roman" w:hAnsi="Times New Roman" w:hint="default"/>
        <w:w w:val="195"/>
        <w:sz w:val="16"/>
        <w:szCs w:val="16"/>
      </w:rPr>
    </w:lvl>
    <w:lvl w:ilvl="1" w:tplc="FB9E6716">
      <w:start w:val="1"/>
      <w:numFmt w:val="bullet"/>
      <w:lvlText w:val="•"/>
      <w:lvlJc w:val="left"/>
      <w:pPr>
        <w:ind w:left="3055" w:hanging="345"/>
      </w:pPr>
      <w:rPr>
        <w:rFonts w:hint="default"/>
      </w:rPr>
    </w:lvl>
    <w:lvl w:ilvl="2" w:tplc="2D4ABE5A">
      <w:start w:val="1"/>
      <w:numFmt w:val="bullet"/>
      <w:lvlText w:val="•"/>
      <w:lvlJc w:val="left"/>
      <w:pPr>
        <w:ind w:left="4058" w:hanging="345"/>
      </w:pPr>
      <w:rPr>
        <w:rFonts w:hint="default"/>
      </w:rPr>
    </w:lvl>
    <w:lvl w:ilvl="3" w:tplc="308E4704">
      <w:start w:val="1"/>
      <w:numFmt w:val="bullet"/>
      <w:lvlText w:val="•"/>
      <w:lvlJc w:val="left"/>
      <w:pPr>
        <w:ind w:left="5060" w:hanging="345"/>
      </w:pPr>
      <w:rPr>
        <w:rFonts w:hint="default"/>
      </w:rPr>
    </w:lvl>
    <w:lvl w:ilvl="4" w:tplc="C65E84CC">
      <w:start w:val="1"/>
      <w:numFmt w:val="bullet"/>
      <w:lvlText w:val="•"/>
      <w:lvlJc w:val="left"/>
      <w:pPr>
        <w:ind w:left="6063" w:hanging="345"/>
      </w:pPr>
      <w:rPr>
        <w:rFonts w:hint="default"/>
      </w:rPr>
    </w:lvl>
    <w:lvl w:ilvl="5" w:tplc="0D141288">
      <w:start w:val="1"/>
      <w:numFmt w:val="bullet"/>
      <w:lvlText w:val="•"/>
      <w:lvlJc w:val="left"/>
      <w:pPr>
        <w:ind w:left="7066" w:hanging="345"/>
      </w:pPr>
      <w:rPr>
        <w:rFonts w:hint="default"/>
      </w:rPr>
    </w:lvl>
    <w:lvl w:ilvl="6" w:tplc="365CBB2A">
      <w:start w:val="1"/>
      <w:numFmt w:val="bullet"/>
      <w:lvlText w:val="•"/>
      <w:lvlJc w:val="left"/>
      <w:pPr>
        <w:ind w:left="8069" w:hanging="345"/>
      </w:pPr>
      <w:rPr>
        <w:rFonts w:hint="default"/>
      </w:rPr>
    </w:lvl>
    <w:lvl w:ilvl="7" w:tplc="D15C6988">
      <w:start w:val="1"/>
      <w:numFmt w:val="bullet"/>
      <w:lvlText w:val="•"/>
      <w:lvlJc w:val="left"/>
      <w:pPr>
        <w:ind w:left="9071" w:hanging="345"/>
      </w:pPr>
      <w:rPr>
        <w:rFonts w:hint="default"/>
      </w:rPr>
    </w:lvl>
    <w:lvl w:ilvl="8" w:tplc="E9FC036E">
      <w:start w:val="1"/>
      <w:numFmt w:val="bullet"/>
      <w:lvlText w:val="•"/>
      <w:lvlJc w:val="left"/>
      <w:pPr>
        <w:ind w:left="10074" w:hanging="345"/>
      </w:pPr>
      <w:rPr>
        <w:rFonts w:hint="default"/>
      </w:rPr>
    </w:lvl>
  </w:abstractNum>
  <w:abstractNum w:abstractNumId="16" w15:restartNumberingAfterBreak="0">
    <w:nsid w:val="344D1DB8"/>
    <w:multiLevelType w:val="multilevel"/>
    <w:tmpl w:val="C6C64F98"/>
    <w:lvl w:ilvl="0">
      <w:start w:val="10"/>
      <w:numFmt w:val="decimal"/>
      <w:lvlText w:val="%1"/>
      <w:lvlJc w:val="left"/>
      <w:pPr>
        <w:ind w:left="360" w:hanging="360"/>
      </w:pPr>
      <w:rPr>
        <w:u w:val="single"/>
      </w:rPr>
    </w:lvl>
    <w:lvl w:ilvl="1">
      <w:start w:val="1"/>
      <w:numFmt w:val="decimal"/>
      <w:lvlText w:val="%1.%2"/>
      <w:lvlJc w:val="left"/>
      <w:pPr>
        <w:ind w:left="1320" w:hanging="360"/>
      </w:pPr>
      <w:rPr>
        <w:u w:val="none"/>
      </w:rPr>
    </w:lvl>
    <w:lvl w:ilvl="2">
      <w:start w:val="1"/>
      <w:numFmt w:val="decimal"/>
      <w:lvlText w:val="%1.%2.%3"/>
      <w:lvlJc w:val="left"/>
      <w:pPr>
        <w:ind w:left="2280" w:hanging="360"/>
      </w:pPr>
      <w:rPr>
        <w:u w:val="single"/>
      </w:rPr>
    </w:lvl>
    <w:lvl w:ilvl="3">
      <w:start w:val="1"/>
      <w:numFmt w:val="decimal"/>
      <w:lvlText w:val="%1.%2.%3.%4"/>
      <w:lvlJc w:val="left"/>
      <w:pPr>
        <w:ind w:left="3600" w:hanging="720"/>
      </w:pPr>
      <w:rPr>
        <w:u w:val="single"/>
      </w:rPr>
    </w:lvl>
    <w:lvl w:ilvl="4">
      <w:start w:val="1"/>
      <w:numFmt w:val="decimal"/>
      <w:lvlText w:val="%1.%2.%3.%4.%5"/>
      <w:lvlJc w:val="left"/>
      <w:pPr>
        <w:ind w:left="4560" w:hanging="720"/>
      </w:pPr>
      <w:rPr>
        <w:u w:val="single"/>
      </w:rPr>
    </w:lvl>
    <w:lvl w:ilvl="5">
      <w:start w:val="1"/>
      <w:numFmt w:val="decimal"/>
      <w:lvlText w:val="%1.%2.%3.%4.%5.%6"/>
      <w:lvlJc w:val="left"/>
      <w:pPr>
        <w:ind w:left="5880" w:hanging="1080"/>
      </w:pPr>
      <w:rPr>
        <w:u w:val="single"/>
      </w:rPr>
    </w:lvl>
    <w:lvl w:ilvl="6">
      <w:start w:val="1"/>
      <w:numFmt w:val="decimal"/>
      <w:lvlText w:val="%1.%2.%3.%4.%5.%6.%7"/>
      <w:lvlJc w:val="left"/>
      <w:pPr>
        <w:ind w:left="6840" w:hanging="1080"/>
      </w:pPr>
      <w:rPr>
        <w:u w:val="single"/>
      </w:rPr>
    </w:lvl>
    <w:lvl w:ilvl="7">
      <w:start w:val="1"/>
      <w:numFmt w:val="decimal"/>
      <w:lvlText w:val="%1.%2.%3.%4.%5.%6.%7.%8"/>
      <w:lvlJc w:val="left"/>
      <w:pPr>
        <w:ind w:left="7800" w:hanging="1080"/>
      </w:pPr>
      <w:rPr>
        <w:u w:val="single"/>
      </w:rPr>
    </w:lvl>
    <w:lvl w:ilvl="8">
      <w:start w:val="1"/>
      <w:numFmt w:val="decimal"/>
      <w:lvlText w:val="%1.%2.%3.%4.%5.%6.%7.%8.%9"/>
      <w:lvlJc w:val="left"/>
      <w:pPr>
        <w:ind w:left="9120" w:hanging="1440"/>
      </w:pPr>
      <w:rPr>
        <w:u w:val="single"/>
      </w:rPr>
    </w:lvl>
  </w:abstractNum>
  <w:abstractNum w:abstractNumId="17" w15:restartNumberingAfterBreak="0">
    <w:nsid w:val="37416887"/>
    <w:multiLevelType w:val="hybridMultilevel"/>
    <w:tmpl w:val="844CB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B92881"/>
    <w:multiLevelType w:val="multilevel"/>
    <w:tmpl w:val="3FD4F7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3B2F278F"/>
    <w:multiLevelType w:val="hybridMultilevel"/>
    <w:tmpl w:val="A46A0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7407A5"/>
    <w:multiLevelType w:val="multilevel"/>
    <w:tmpl w:val="C7F48F6E"/>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1" w15:restartNumberingAfterBreak="0">
    <w:nsid w:val="3C4B53E3"/>
    <w:multiLevelType w:val="hybridMultilevel"/>
    <w:tmpl w:val="E9669F96"/>
    <w:lvl w:ilvl="0" w:tplc="6AD027B2">
      <w:start w:val="1"/>
      <w:numFmt w:val="bullet"/>
      <w:lvlText w:val="o"/>
      <w:lvlJc w:val="left"/>
      <w:pPr>
        <w:ind w:left="1170" w:hanging="360"/>
      </w:pPr>
      <w:rPr>
        <w:rFonts w:ascii="Courier New" w:hAnsi="Courier New" w:cs="Courier New" w:hint="default"/>
        <w:sz w:val="16"/>
        <w:szCs w:val="16"/>
      </w:rPr>
    </w:lvl>
    <w:lvl w:ilvl="1" w:tplc="04090003" w:tentative="1">
      <w:start w:val="1"/>
      <w:numFmt w:val="bullet"/>
      <w:lvlText w:val="o"/>
      <w:lvlJc w:val="left"/>
      <w:pPr>
        <w:ind w:left="90" w:hanging="360"/>
      </w:pPr>
      <w:rPr>
        <w:rFonts w:ascii="Courier New" w:hAnsi="Courier New" w:cs="Courier New" w:hint="default"/>
      </w:rPr>
    </w:lvl>
    <w:lvl w:ilvl="2" w:tplc="04090005" w:tentative="1">
      <w:start w:val="1"/>
      <w:numFmt w:val="bullet"/>
      <w:lvlText w:val=""/>
      <w:lvlJc w:val="left"/>
      <w:pPr>
        <w:ind w:left="810" w:hanging="360"/>
      </w:pPr>
      <w:rPr>
        <w:rFonts w:ascii="Wingdings" w:hAnsi="Wingdings" w:hint="default"/>
      </w:rPr>
    </w:lvl>
    <w:lvl w:ilvl="3" w:tplc="04090001" w:tentative="1">
      <w:start w:val="1"/>
      <w:numFmt w:val="bullet"/>
      <w:lvlText w:val=""/>
      <w:lvlJc w:val="left"/>
      <w:pPr>
        <w:ind w:left="1530" w:hanging="360"/>
      </w:pPr>
      <w:rPr>
        <w:rFonts w:ascii="Symbol" w:hAnsi="Symbol" w:hint="default"/>
      </w:rPr>
    </w:lvl>
    <w:lvl w:ilvl="4" w:tplc="04090003" w:tentative="1">
      <w:start w:val="1"/>
      <w:numFmt w:val="bullet"/>
      <w:lvlText w:val="o"/>
      <w:lvlJc w:val="left"/>
      <w:pPr>
        <w:ind w:left="2250" w:hanging="360"/>
      </w:pPr>
      <w:rPr>
        <w:rFonts w:ascii="Courier New" w:hAnsi="Courier New" w:cs="Courier New" w:hint="default"/>
      </w:rPr>
    </w:lvl>
    <w:lvl w:ilvl="5" w:tplc="04090005" w:tentative="1">
      <w:start w:val="1"/>
      <w:numFmt w:val="bullet"/>
      <w:lvlText w:val=""/>
      <w:lvlJc w:val="left"/>
      <w:pPr>
        <w:ind w:left="2970" w:hanging="360"/>
      </w:pPr>
      <w:rPr>
        <w:rFonts w:ascii="Wingdings" w:hAnsi="Wingdings" w:hint="default"/>
      </w:rPr>
    </w:lvl>
    <w:lvl w:ilvl="6" w:tplc="04090001" w:tentative="1">
      <w:start w:val="1"/>
      <w:numFmt w:val="bullet"/>
      <w:lvlText w:val=""/>
      <w:lvlJc w:val="left"/>
      <w:pPr>
        <w:ind w:left="3690" w:hanging="360"/>
      </w:pPr>
      <w:rPr>
        <w:rFonts w:ascii="Symbol" w:hAnsi="Symbol" w:hint="default"/>
      </w:rPr>
    </w:lvl>
    <w:lvl w:ilvl="7" w:tplc="04090003" w:tentative="1">
      <w:start w:val="1"/>
      <w:numFmt w:val="bullet"/>
      <w:lvlText w:val="o"/>
      <w:lvlJc w:val="left"/>
      <w:pPr>
        <w:ind w:left="4410" w:hanging="360"/>
      </w:pPr>
      <w:rPr>
        <w:rFonts w:ascii="Courier New" w:hAnsi="Courier New" w:cs="Courier New" w:hint="default"/>
      </w:rPr>
    </w:lvl>
    <w:lvl w:ilvl="8" w:tplc="04090005" w:tentative="1">
      <w:start w:val="1"/>
      <w:numFmt w:val="bullet"/>
      <w:lvlText w:val=""/>
      <w:lvlJc w:val="left"/>
      <w:pPr>
        <w:ind w:left="5130" w:hanging="360"/>
      </w:pPr>
      <w:rPr>
        <w:rFonts w:ascii="Wingdings" w:hAnsi="Wingdings" w:hint="default"/>
      </w:rPr>
    </w:lvl>
  </w:abstractNum>
  <w:abstractNum w:abstractNumId="22" w15:restartNumberingAfterBreak="0">
    <w:nsid w:val="3CED013E"/>
    <w:multiLevelType w:val="multilevel"/>
    <w:tmpl w:val="A5A8C946"/>
    <w:lvl w:ilvl="0">
      <w:start w:val="3"/>
      <w:numFmt w:val="decimal"/>
      <w:lvlText w:val="%1"/>
      <w:lvlJc w:val="left"/>
      <w:pPr>
        <w:ind w:left="360" w:hanging="360"/>
      </w:pPr>
      <w:rPr>
        <w:rFonts w:hint="default"/>
        <w:u w:val="single"/>
      </w:rPr>
    </w:lvl>
    <w:lvl w:ilvl="1">
      <w:start w:val="1"/>
      <w:numFmt w:val="decimal"/>
      <w:lvlText w:val="%1.%2"/>
      <w:lvlJc w:val="left"/>
      <w:pPr>
        <w:ind w:left="1350" w:hanging="360"/>
      </w:pPr>
      <w:rPr>
        <w:rFonts w:hint="default"/>
        <w:u w:val="single"/>
      </w:rPr>
    </w:lvl>
    <w:lvl w:ilvl="2">
      <w:start w:val="1"/>
      <w:numFmt w:val="decimal"/>
      <w:lvlText w:val="%1.%2.%3"/>
      <w:lvlJc w:val="left"/>
      <w:pPr>
        <w:ind w:left="2340" w:hanging="360"/>
      </w:pPr>
      <w:rPr>
        <w:rFonts w:hint="default"/>
        <w:u w:val="single"/>
      </w:rPr>
    </w:lvl>
    <w:lvl w:ilvl="3">
      <w:start w:val="1"/>
      <w:numFmt w:val="decimal"/>
      <w:lvlText w:val="%1.%2.%3.%4"/>
      <w:lvlJc w:val="left"/>
      <w:pPr>
        <w:ind w:left="3690" w:hanging="720"/>
      </w:pPr>
      <w:rPr>
        <w:rFonts w:hint="default"/>
        <w:u w:val="single"/>
      </w:rPr>
    </w:lvl>
    <w:lvl w:ilvl="4">
      <w:start w:val="1"/>
      <w:numFmt w:val="decimal"/>
      <w:lvlText w:val="%1.%2.%3.%4.%5"/>
      <w:lvlJc w:val="left"/>
      <w:pPr>
        <w:ind w:left="4680" w:hanging="720"/>
      </w:pPr>
      <w:rPr>
        <w:rFonts w:hint="default"/>
        <w:u w:val="single"/>
      </w:rPr>
    </w:lvl>
    <w:lvl w:ilvl="5">
      <w:start w:val="1"/>
      <w:numFmt w:val="decimal"/>
      <w:lvlText w:val="%1.%2.%3.%4.%5.%6"/>
      <w:lvlJc w:val="left"/>
      <w:pPr>
        <w:ind w:left="6030" w:hanging="1080"/>
      </w:pPr>
      <w:rPr>
        <w:rFonts w:hint="default"/>
        <w:u w:val="single"/>
      </w:rPr>
    </w:lvl>
    <w:lvl w:ilvl="6">
      <w:start w:val="1"/>
      <w:numFmt w:val="decimal"/>
      <w:lvlText w:val="%1.%2.%3.%4.%5.%6.%7"/>
      <w:lvlJc w:val="left"/>
      <w:pPr>
        <w:ind w:left="7020" w:hanging="1080"/>
      </w:pPr>
      <w:rPr>
        <w:rFonts w:hint="default"/>
        <w:u w:val="single"/>
      </w:rPr>
    </w:lvl>
    <w:lvl w:ilvl="7">
      <w:start w:val="1"/>
      <w:numFmt w:val="decimal"/>
      <w:lvlText w:val="%1.%2.%3.%4.%5.%6.%7.%8"/>
      <w:lvlJc w:val="left"/>
      <w:pPr>
        <w:ind w:left="8010" w:hanging="1080"/>
      </w:pPr>
      <w:rPr>
        <w:rFonts w:hint="default"/>
        <w:u w:val="single"/>
      </w:rPr>
    </w:lvl>
    <w:lvl w:ilvl="8">
      <w:start w:val="1"/>
      <w:numFmt w:val="decimal"/>
      <w:lvlText w:val="%1.%2.%3.%4.%5.%6.%7.%8.%9"/>
      <w:lvlJc w:val="left"/>
      <w:pPr>
        <w:ind w:left="9360" w:hanging="1440"/>
      </w:pPr>
      <w:rPr>
        <w:rFonts w:hint="default"/>
        <w:u w:val="single"/>
      </w:rPr>
    </w:lvl>
  </w:abstractNum>
  <w:abstractNum w:abstractNumId="23" w15:restartNumberingAfterBreak="0">
    <w:nsid w:val="420D3384"/>
    <w:multiLevelType w:val="hybridMultilevel"/>
    <w:tmpl w:val="0A98D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821699"/>
    <w:multiLevelType w:val="multilevel"/>
    <w:tmpl w:val="242C09E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
      <w:lvlJc w:val="left"/>
      <w:pPr>
        <w:ind w:left="2160" w:hanging="360"/>
      </w:pPr>
      <w:rPr>
        <w:rFonts w:ascii="Noto Sans Symbols" w:eastAsia="Noto Sans Symbols" w:hAnsi="Noto Sans Symbols" w:cs="Noto Sans Symbols"/>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5" w15:restartNumberingAfterBreak="0">
    <w:nsid w:val="4488488C"/>
    <w:multiLevelType w:val="hybridMultilevel"/>
    <w:tmpl w:val="E3A2758C"/>
    <w:lvl w:ilvl="0" w:tplc="9A1C9EEE">
      <w:numFmt w:val="bullet"/>
      <w:lvlText w:val="•"/>
      <w:lvlJc w:val="left"/>
      <w:pPr>
        <w:ind w:left="1080" w:hanging="360"/>
      </w:pPr>
      <w:rPr>
        <w:rFonts w:ascii="Calibri" w:eastAsia="Times New Roman"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6A03465"/>
    <w:multiLevelType w:val="multilevel"/>
    <w:tmpl w:val="0409001F"/>
    <w:lvl w:ilvl="0">
      <w:start w:val="1"/>
      <w:numFmt w:val="decimal"/>
      <w:lvlText w:val="%1."/>
      <w:lvlJc w:val="left"/>
      <w:pPr>
        <w:ind w:left="360" w:hanging="360"/>
      </w:pPr>
      <w:rPr>
        <w:rFonts w:hint="default"/>
        <w:b/>
        <w:i w:val="0"/>
        <w:sz w:val="18"/>
        <w:szCs w:val="18"/>
      </w:rPr>
    </w:lvl>
    <w:lvl w:ilvl="1">
      <w:start w:val="1"/>
      <w:numFmt w:val="decimal"/>
      <w:lvlText w:val="%1.%2."/>
      <w:lvlJc w:val="left"/>
      <w:pPr>
        <w:ind w:left="792" w:hanging="432"/>
      </w:pPr>
      <w:rPr>
        <w:rFonts w:hint="default"/>
        <w:b w:val="0"/>
        <w:i w:val="0"/>
        <w:sz w:val="18"/>
        <w:szCs w:val="18"/>
      </w:rPr>
    </w:lvl>
    <w:lvl w:ilvl="2">
      <w:start w:val="1"/>
      <w:numFmt w:val="decimal"/>
      <w:lvlText w:val="%1.%2.%3."/>
      <w:lvlJc w:val="left"/>
      <w:pPr>
        <w:ind w:left="1224" w:hanging="504"/>
      </w:pPr>
      <w:rPr>
        <w:rFonts w:hint="default"/>
        <w:b/>
        <w:i w:val="0"/>
        <w:sz w:val="2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4CF80D53"/>
    <w:multiLevelType w:val="multilevel"/>
    <w:tmpl w:val="094E7326"/>
    <w:lvl w:ilvl="0">
      <w:start w:val="1"/>
      <w:numFmt w:val="decimal"/>
      <w:lvlText w:val="%1."/>
      <w:lvlJc w:val="left"/>
      <w:pPr>
        <w:tabs>
          <w:tab w:val="num" w:pos="1080"/>
        </w:tabs>
        <w:ind w:left="960" w:hanging="240"/>
      </w:pPr>
      <w:rPr>
        <w:rFonts w:asciiTheme="minorHAnsi" w:hAnsiTheme="minorHAnsi" w:cstheme="minorHAnsi" w:hint="default"/>
        <w:b/>
        <w:i w:val="0"/>
        <w:sz w:val="18"/>
        <w:szCs w:val="18"/>
      </w:rPr>
    </w:lvl>
    <w:lvl w:ilvl="1">
      <w:start w:val="1"/>
      <w:numFmt w:val="decimal"/>
      <w:lvlText w:val="%1.%2"/>
      <w:lvlJc w:val="left"/>
      <w:pPr>
        <w:tabs>
          <w:tab w:val="num" w:pos="1002"/>
        </w:tabs>
        <w:ind w:left="942" w:firstLine="48"/>
      </w:pPr>
      <w:rPr>
        <w:rFonts w:ascii="Calibri" w:hAnsi="Calibri" w:cs="Times New Roman" w:hint="default"/>
        <w:b w:val="0"/>
        <w:i w:val="0"/>
        <w:sz w:val="18"/>
        <w:szCs w:val="18"/>
      </w:rPr>
    </w:lvl>
    <w:lvl w:ilvl="2">
      <w:numFmt w:val="bullet"/>
      <w:lvlText w:val="»"/>
      <w:lvlJc w:val="left"/>
      <w:pPr>
        <w:tabs>
          <w:tab w:val="num" w:pos="1440"/>
        </w:tabs>
        <w:ind w:left="1440"/>
      </w:pPr>
      <w:rPr>
        <w:rFonts w:ascii="Trebuchet MS" w:eastAsia="Times New Roman" w:hAnsi="Trebuchet MS" w:hint="default"/>
        <w:b/>
        <w:i w:val="0"/>
        <w:sz w:val="22"/>
      </w:rPr>
    </w:lvl>
    <w:lvl w:ilvl="3">
      <w:start w:val="1"/>
      <w:numFmt w:val="decimal"/>
      <w:lvlText w:val="%1.%2.%3.%4"/>
      <w:lvlJc w:val="left"/>
      <w:pPr>
        <w:tabs>
          <w:tab w:val="num" w:pos="3780"/>
        </w:tabs>
        <w:ind w:left="3780" w:hanging="1440"/>
      </w:pPr>
      <w:rPr>
        <w:rFonts w:cs="Times New Roman" w:hint="default"/>
      </w:rPr>
    </w:lvl>
    <w:lvl w:ilvl="4">
      <w:start w:val="1"/>
      <w:numFmt w:val="decimal"/>
      <w:lvlText w:val="%1.%2.%3.%4.%5"/>
      <w:lvlJc w:val="left"/>
      <w:pPr>
        <w:tabs>
          <w:tab w:val="num" w:pos="4320"/>
        </w:tabs>
        <w:ind w:left="4320" w:hanging="1440"/>
      </w:pPr>
      <w:rPr>
        <w:rFonts w:cs="Times New Roman" w:hint="default"/>
      </w:rPr>
    </w:lvl>
    <w:lvl w:ilvl="5">
      <w:start w:val="1"/>
      <w:numFmt w:val="decimal"/>
      <w:lvlText w:val="%1.%2.%3.%4.%5.%6"/>
      <w:lvlJc w:val="left"/>
      <w:pPr>
        <w:tabs>
          <w:tab w:val="num" w:pos="4860"/>
        </w:tabs>
        <w:ind w:left="4860" w:hanging="1440"/>
      </w:pPr>
      <w:rPr>
        <w:rFonts w:cs="Times New Roman" w:hint="default"/>
      </w:rPr>
    </w:lvl>
    <w:lvl w:ilvl="6">
      <w:start w:val="1"/>
      <w:numFmt w:val="decimal"/>
      <w:lvlText w:val="%1.%2.%3.%4.%5.%6.%7"/>
      <w:lvlJc w:val="left"/>
      <w:pPr>
        <w:tabs>
          <w:tab w:val="num" w:pos="5400"/>
        </w:tabs>
        <w:ind w:left="5400" w:hanging="1440"/>
      </w:pPr>
      <w:rPr>
        <w:rFonts w:cs="Times New Roman" w:hint="default"/>
      </w:rPr>
    </w:lvl>
    <w:lvl w:ilvl="7">
      <w:start w:val="1"/>
      <w:numFmt w:val="decimal"/>
      <w:lvlText w:val="%1.%2.%3.%4.%5.%6.%7.%8"/>
      <w:lvlJc w:val="left"/>
      <w:pPr>
        <w:tabs>
          <w:tab w:val="num" w:pos="5940"/>
        </w:tabs>
        <w:ind w:left="5940" w:hanging="1440"/>
      </w:pPr>
      <w:rPr>
        <w:rFonts w:cs="Times New Roman" w:hint="default"/>
      </w:rPr>
    </w:lvl>
    <w:lvl w:ilvl="8">
      <w:start w:val="1"/>
      <w:numFmt w:val="decimal"/>
      <w:lvlText w:val="%1.%2.%3.%4.%5.%6.%7.%8.%9"/>
      <w:lvlJc w:val="left"/>
      <w:pPr>
        <w:tabs>
          <w:tab w:val="num" w:pos="6480"/>
        </w:tabs>
        <w:ind w:left="6480" w:hanging="1440"/>
      </w:pPr>
      <w:rPr>
        <w:rFonts w:cs="Times New Roman" w:hint="default"/>
      </w:rPr>
    </w:lvl>
  </w:abstractNum>
  <w:abstractNum w:abstractNumId="28" w15:restartNumberingAfterBreak="0">
    <w:nsid w:val="4ECE0A51"/>
    <w:multiLevelType w:val="hybridMultilevel"/>
    <w:tmpl w:val="11B23482"/>
    <w:lvl w:ilvl="0" w:tplc="5DF03790">
      <w:start w:val="1"/>
      <w:numFmt w:val="decimal"/>
      <w:lvlText w:val="%1."/>
      <w:lvlJc w:val="left"/>
      <w:pPr>
        <w:tabs>
          <w:tab w:val="num" w:pos="0"/>
        </w:tabs>
        <w:ind w:left="1440" w:hanging="360"/>
      </w:pPr>
      <w:rPr>
        <w:rFonts w:ascii="Times New Roman" w:eastAsia="Times New Roman" w:hAnsi="Times New Roman" w:cs="Times New Roman"/>
        <w:b w:val="0"/>
        <w:i w:val="0"/>
        <w:caps w:val="0"/>
        <w:outline w:val="0"/>
        <w:color w:val="000000"/>
        <w:w w:val="100"/>
        <w:kern w:val="0"/>
        <w:sz w:val="22"/>
        <w:u w:val="none"/>
        <w:rtl w:val="0"/>
        <w:lang w:val="en-US"/>
      </w:rPr>
    </w:lvl>
    <w:lvl w:ilvl="1" w:tplc="D83299D8">
      <w:numFmt w:val="bullet"/>
      <w:lvlText w:val="•"/>
      <w:lvlJc w:val="left"/>
      <w:pPr>
        <w:ind w:left="2160" w:hanging="360"/>
      </w:pPr>
      <w:rPr>
        <w:rFonts w:ascii="Times New Roman" w:eastAsia="Times New Roman" w:hAnsi="Times New Roman" w:cs="Times New Roman" w:hint="default"/>
      </w:rPr>
    </w:lvl>
    <w:lvl w:ilvl="2" w:tplc="8BC46794" w:tentative="1">
      <w:start w:val="1"/>
      <w:numFmt w:val="lowerRoman"/>
      <w:lvlText w:val="%3."/>
      <w:lvlJc w:val="right"/>
      <w:pPr>
        <w:ind w:left="2880" w:hanging="180"/>
      </w:pPr>
    </w:lvl>
    <w:lvl w:ilvl="3" w:tplc="FA1E1748" w:tentative="1">
      <w:start w:val="1"/>
      <w:numFmt w:val="decimal"/>
      <w:lvlText w:val="%4."/>
      <w:lvlJc w:val="left"/>
      <w:pPr>
        <w:ind w:left="3600" w:hanging="360"/>
      </w:pPr>
    </w:lvl>
    <w:lvl w:ilvl="4" w:tplc="A88231A8" w:tentative="1">
      <w:start w:val="1"/>
      <w:numFmt w:val="lowerLetter"/>
      <w:lvlText w:val="%5."/>
      <w:lvlJc w:val="left"/>
      <w:pPr>
        <w:ind w:left="4320" w:hanging="360"/>
      </w:pPr>
    </w:lvl>
    <w:lvl w:ilvl="5" w:tplc="6AC44852" w:tentative="1">
      <w:start w:val="1"/>
      <w:numFmt w:val="lowerRoman"/>
      <w:lvlText w:val="%6."/>
      <w:lvlJc w:val="right"/>
      <w:pPr>
        <w:ind w:left="5040" w:hanging="180"/>
      </w:pPr>
    </w:lvl>
    <w:lvl w:ilvl="6" w:tplc="014AD6A4" w:tentative="1">
      <w:start w:val="1"/>
      <w:numFmt w:val="decimal"/>
      <w:lvlText w:val="%7."/>
      <w:lvlJc w:val="left"/>
      <w:pPr>
        <w:ind w:left="5760" w:hanging="360"/>
      </w:pPr>
    </w:lvl>
    <w:lvl w:ilvl="7" w:tplc="D7C0953A" w:tentative="1">
      <w:start w:val="1"/>
      <w:numFmt w:val="lowerLetter"/>
      <w:lvlText w:val="%8."/>
      <w:lvlJc w:val="left"/>
      <w:pPr>
        <w:ind w:left="6480" w:hanging="360"/>
      </w:pPr>
    </w:lvl>
    <w:lvl w:ilvl="8" w:tplc="4890160A" w:tentative="1">
      <w:start w:val="1"/>
      <w:numFmt w:val="lowerRoman"/>
      <w:lvlText w:val="%9."/>
      <w:lvlJc w:val="right"/>
      <w:pPr>
        <w:ind w:left="7200" w:hanging="180"/>
      </w:pPr>
    </w:lvl>
  </w:abstractNum>
  <w:abstractNum w:abstractNumId="29" w15:restartNumberingAfterBreak="0">
    <w:nsid w:val="4F997911"/>
    <w:multiLevelType w:val="hybridMultilevel"/>
    <w:tmpl w:val="FC7263B8"/>
    <w:lvl w:ilvl="0" w:tplc="9A1C9EEE">
      <w:numFmt w:val="bullet"/>
      <w:lvlText w:val="•"/>
      <w:lvlJc w:val="left"/>
      <w:pPr>
        <w:ind w:left="1080" w:hanging="360"/>
      </w:pPr>
      <w:rPr>
        <w:rFonts w:ascii="Calibri" w:eastAsia="Times New Roman" w:hAnsi="Calibri" w:cs="Calibri" w:hint="default"/>
      </w:rPr>
    </w:lvl>
    <w:lvl w:ilvl="1" w:tplc="E65010CC">
      <w:start w:val="1"/>
      <w:numFmt w:val="bullet"/>
      <w:lvlText w:val="o"/>
      <w:lvlJc w:val="left"/>
      <w:pPr>
        <w:ind w:left="1800" w:hanging="360"/>
      </w:pPr>
      <w:rPr>
        <w:rFonts w:ascii="Courier New" w:hAnsi="Courier New" w:cs="Courier New" w:hint="default"/>
        <w:sz w:val="16"/>
        <w:szCs w:val="16"/>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F9B43FE"/>
    <w:multiLevelType w:val="multilevel"/>
    <w:tmpl w:val="74F8ADBE"/>
    <w:lvl w:ilvl="0">
      <w:start w:val="1"/>
      <w:numFmt w:val="decimal"/>
      <w:lvlText w:val="%1."/>
      <w:lvlJc w:val="left"/>
      <w:pPr>
        <w:ind w:left="1440" w:hanging="360"/>
      </w:pPr>
      <w:rPr>
        <w:rFonts w:ascii="Times New Roman" w:eastAsia="Times New Roman" w:hAnsi="Times New Roman" w:cs="Times New Roman"/>
        <w:b w:val="0"/>
        <w:i w:val="0"/>
        <w:smallCaps w:val="0"/>
        <w:color w:val="000000"/>
        <w:sz w:val="22"/>
        <w:szCs w:val="22"/>
        <w:u w:val="none"/>
      </w:rPr>
    </w:lvl>
    <w:lvl w:ilvl="1">
      <w:start w:val="1"/>
      <w:numFmt w:val="bullet"/>
      <w:lvlText w:val="•"/>
      <w:lvlJc w:val="left"/>
      <w:pPr>
        <w:ind w:left="2160" w:hanging="360"/>
      </w:pPr>
      <w:rPr>
        <w:rFonts w:ascii="Times New Roman" w:eastAsia="Times New Roman" w:hAnsi="Times New Roman" w:cs="Times New Roman"/>
      </w:r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1" w15:restartNumberingAfterBreak="0">
    <w:nsid w:val="57650881"/>
    <w:multiLevelType w:val="hybridMultilevel"/>
    <w:tmpl w:val="DE38A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7EC3999"/>
    <w:multiLevelType w:val="hybridMultilevel"/>
    <w:tmpl w:val="D848DF94"/>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8E45BE3"/>
    <w:multiLevelType w:val="hybridMultilevel"/>
    <w:tmpl w:val="9FA04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E1475E6"/>
    <w:multiLevelType w:val="hybridMultilevel"/>
    <w:tmpl w:val="7AC2F14E"/>
    <w:lvl w:ilvl="0" w:tplc="9A1C9EEE">
      <w:numFmt w:val="bullet"/>
      <w:lvlText w:val="•"/>
      <w:lvlJc w:val="left"/>
      <w:pPr>
        <w:ind w:left="1080" w:hanging="360"/>
      </w:pPr>
      <w:rPr>
        <w:rFonts w:ascii="Calibri" w:eastAsia="Times New Roman"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EBB6E9B"/>
    <w:multiLevelType w:val="hybridMultilevel"/>
    <w:tmpl w:val="EC087F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FAC1183"/>
    <w:multiLevelType w:val="hybridMultilevel"/>
    <w:tmpl w:val="0DA6FA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2615E9C"/>
    <w:multiLevelType w:val="multilevel"/>
    <w:tmpl w:val="0409001F"/>
    <w:lvl w:ilvl="0">
      <w:start w:val="1"/>
      <w:numFmt w:val="decimal"/>
      <w:lvlText w:val="%1."/>
      <w:lvlJc w:val="left"/>
      <w:pPr>
        <w:ind w:left="360" w:hanging="360"/>
      </w:pPr>
      <w:rPr>
        <w:rFonts w:hint="default"/>
        <w:b/>
        <w:i w:val="0"/>
        <w:sz w:val="18"/>
        <w:szCs w:val="18"/>
      </w:rPr>
    </w:lvl>
    <w:lvl w:ilvl="1">
      <w:start w:val="1"/>
      <w:numFmt w:val="decimal"/>
      <w:lvlText w:val="%1.%2."/>
      <w:lvlJc w:val="left"/>
      <w:pPr>
        <w:ind w:left="792" w:hanging="432"/>
      </w:pPr>
      <w:rPr>
        <w:rFonts w:hint="default"/>
        <w:b w:val="0"/>
        <w:i w:val="0"/>
        <w:sz w:val="18"/>
        <w:szCs w:val="18"/>
      </w:rPr>
    </w:lvl>
    <w:lvl w:ilvl="2">
      <w:start w:val="1"/>
      <w:numFmt w:val="decimal"/>
      <w:lvlText w:val="%1.%2.%3."/>
      <w:lvlJc w:val="left"/>
      <w:pPr>
        <w:ind w:left="1224" w:hanging="504"/>
      </w:pPr>
      <w:rPr>
        <w:rFonts w:hint="default"/>
        <w:b/>
        <w:i w:val="0"/>
        <w:sz w:val="2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62971224"/>
    <w:multiLevelType w:val="hybridMultilevel"/>
    <w:tmpl w:val="C2107CAC"/>
    <w:lvl w:ilvl="0" w:tplc="9A1C9EEE">
      <w:numFmt w:val="bullet"/>
      <w:lvlText w:val="•"/>
      <w:lvlJc w:val="left"/>
      <w:pPr>
        <w:ind w:left="1080" w:hanging="360"/>
      </w:pPr>
      <w:rPr>
        <w:rFonts w:ascii="Calibri" w:eastAsia="Times New Roman" w:hAnsi="Calibri" w:cs="Calibri" w:hint="default"/>
      </w:rPr>
    </w:lvl>
    <w:lvl w:ilvl="1" w:tplc="8CD2F6EE">
      <w:numFmt w:val="bullet"/>
      <w:lvlText w:val=""/>
      <w:lvlJc w:val="left"/>
      <w:pPr>
        <w:ind w:left="1800" w:hanging="360"/>
      </w:pPr>
      <w:rPr>
        <w:rFonts w:ascii="Symbol" w:eastAsia="Times New Roman" w:hAnsi="Symbol" w:cs="Arial" w:hint="default"/>
      </w:rPr>
    </w:lvl>
    <w:lvl w:ilvl="2" w:tplc="6AD027B2">
      <w:start w:val="1"/>
      <w:numFmt w:val="bullet"/>
      <w:lvlText w:val="o"/>
      <w:lvlJc w:val="left"/>
      <w:pPr>
        <w:ind w:left="2520" w:hanging="360"/>
      </w:pPr>
      <w:rPr>
        <w:rFonts w:ascii="Courier New" w:hAnsi="Courier New" w:cs="Courier New" w:hint="default"/>
        <w:sz w:val="16"/>
        <w:szCs w:val="16"/>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A1E4285"/>
    <w:multiLevelType w:val="hybridMultilevel"/>
    <w:tmpl w:val="37589DCA"/>
    <w:lvl w:ilvl="0" w:tplc="9A1C9EEE">
      <w:numFmt w:val="bullet"/>
      <w:lvlText w:val="•"/>
      <w:lvlJc w:val="left"/>
      <w:pPr>
        <w:ind w:left="1080" w:hanging="360"/>
      </w:pPr>
      <w:rPr>
        <w:rFonts w:ascii="Calibri" w:eastAsia="Times New Roman"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BB5477F"/>
    <w:multiLevelType w:val="hybridMultilevel"/>
    <w:tmpl w:val="1766F2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0E24FA2"/>
    <w:multiLevelType w:val="multilevel"/>
    <w:tmpl w:val="5E74F004"/>
    <w:lvl w:ilvl="0">
      <w:start w:val="1"/>
      <w:numFmt w:val="upperLetter"/>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719D6968"/>
    <w:multiLevelType w:val="hybridMultilevel"/>
    <w:tmpl w:val="56E88DE2"/>
    <w:lvl w:ilvl="0" w:tplc="9A1C9EEE">
      <w:numFmt w:val="bullet"/>
      <w:lvlText w:val="•"/>
      <w:lvlJc w:val="left"/>
      <w:pPr>
        <w:ind w:left="1080" w:hanging="360"/>
      </w:pPr>
      <w:rPr>
        <w:rFonts w:ascii="Calibri" w:eastAsia="Times New Roman" w:hAnsi="Calibri" w:cs="Calibri" w:hint="default"/>
      </w:rPr>
    </w:lvl>
    <w:lvl w:ilvl="1" w:tplc="7E2A8028">
      <w:start w:val="1"/>
      <w:numFmt w:val="bullet"/>
      <w:lvlText w:val="o"/>
      <w:lvlJc w:val="left"/>
      <w:pPr>
        <w:ind w:left="1800" w:hanging="360"/>
      </w:pPr>
      <w:rPr>
        <w:rFonts w:ascii="Courier New" w:hAnsi="Courier New" w:cs="Courier New" w:hint="default"/>
        <w:sz w:val="16"/>
        <w:szCs w:val="16"/>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2236C46"/>
    <w:multiLevelType w:val="hybridMultilevel"/>
    <w:tmpl w:val="11483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3CD5C7B"/>
    <w:multiLevelType w:val="multilevel"/>
    <w:tmpl w:val="6C50D1A4"/>
    <w:lvl w:ilvl="0">
      <w:start w:val="1"/>
      <w:numFmt w:val="bullet"/>
      <w:lvlText w:val="•"/>
      <w:lvlJc w:val="left"/>
      <w:pPr>
        <w:ind w:left="1440" w:hanging="360"/>
      </w:pPr>
      <w:rPr>
        <w:rFonts w:ascii="Calibri" w:eastAsia="Calibri" w:hAnsi="Calibri" w:cs="Calibri"/>
        <w:sz w:val="18"/>
        <w:szCs w:val="18"/>
      </w:rPr>
    </w:lvl>
    <w:lvl w:ilvl="1">
      <w:start w:val="1"/>
      <w:numFmt w:val="bullet"/>
      <w:lvlText w:val="o"/>
      <w:lvlJc w:val="left"/>
      <w:pPr>
        <w:ind w:left="360" w:hanging="360"/>
      </w:pPr>
      <w:rPr>
        <w:rFonts w:ascii="Courier New" w:eastAsia="Courier New" w:hAnsi="Courier New" w:cs="Courier New"/>
        <w:sz w:val="16"/>
        <w:szCs w:val="16"/>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o"/>
      <w:lvlJc w:val="left"/>
      <w:pPr>
        <w:ind w:left="2520" w:hanging="360"/>
      </w:pPr>
      <w:rPr>
        <w:rFonts w:ascii="Courier New" w:eastAsia="Courier New" w:hAnsi="Courier New" w:cs="Courier New"/>
      </w:rPr>
    </w:lvl>
    <w:lvl w:ilvl="5">
      <w:start w:val="1"/>
      <w:numFmt w:val="bullet"/>
      <w:lvlText w:val="▪"/>
      <w:lvlJc w:val="left"/>
      <w:pPr>
        <w:ind w:left="3240" w:hanging="360"/>
      </w:pPr>
      <w:rPr>
        <w:rFonts w:ascii="Noto Sans Symbols" w:eastAsia="Noto Sans Symbols" w:hAnsi="Noto Sans Symbols" w:cs="Noto Sans Symbols"/>
      </w:rPr>
    </w:lvl>
    <w:lvl w:ilvl="6">
      <w:start w:val="1"/>
      <w:numFmt w:val="bullet"/>
      <w:lvlText w:val="●"/>
      <w:lvlJc w:val="left"/>
      <w:pPr>
        <w:ind w:left="3960" w:hanging="360"/>
      </w:pPr>
      <w:rPr>
        <w:rFonts w:ascii="Noto Sans Symbols" w:eastAsia="Noto Sans Symbols" w:hAnsi="Noto Sans Symbols" w:cs="Noto Sans Symbols"/>
      </w:rPr>
    </w:lvl>
    <w:lvl w:ilvl="7">
      <w:start w:val="1"/>
      <w:numFmt w:val="bullet"/>
      <w:lvlText w:val="o"/>
      <w:lvlJc w:val="left"/>
      <w:pPr>
        <w:ind w:left="4680" w:hanging="360"/>
      </w:pPr>
      <w:rPr>
        <w:rFonts w:ascii="Courier New" w:eastAsia="Courier New" w:hAnsi="Courier New" w:cs="Courier New"/>
      </w:rPr>
    </w:lvl>
    <w:lvl w:ilvl="8">
      <w:start w:val="1"/>
      <w:numFmt w:val="bullet"/>
      <w:lvlText w:val="▪"/>
      <w:lvlJc w:val="left"/>
      <w:pPr>
        <w:ind w:left="5400" w:hanging="360"/>
      </w:pPr>
      <w:rPr>
        <w:rFonts w:ascii="Noto Sans Symbols" w:eastAsia="Noto Sans Symbols" w:hAnsi="Noto Sans Symbols" w:cs="Noto Sans Symbols"/>
      </w:rPr>
    </w:lvl>
  </w:abstractNum>
  <w:abstractNum w:abstractNumId="45" w15:restartNumberingAfterBreak="0">
    <w:nsid w:val="74E83F53"/>
    <w:multiLevelType w:val="hybridMultilevel"/>
    <w:tmpl w:val="82C07412"/>
    <w:lvl w:ilvl="0" w:tplc="9A1C9EEE">
      <w:numFmt w:val="bullet"/>
      <w:lvlText w:val="•"/>
      <w:lvlJc w:val="left"/>
      <w:pPr>
        <w:ind w:left="1080" w:hanging="360"/>
      </w:pPr>
      <w:rPr>
        <w:rFonts w:ascii="Calibri" w:eastAsia="Times New Roman" w:hAnsi="Calibri" w:cs="Calibri" w:hint="default"/>
      </w:rPr>
    </w:lvl>
    <w:lvl w:ilvl="1" w:tplc="8CD2F6EE">
      <w:numFmt w:val="bullet"/>
      <w:lvlText w:val=""/>
      <w:lvlJc w:val="left"/>
      <w:pPr>
        <w:ind w:left="1800" w:hanging="360"/>
      </w:pPr>
      <w:rPr>
        <w:rFonts w:ascii="Symbol" w:eastAsia="Times New Roman" w:hAnsi="Symbol" w:cs="Arial" w:hint="default"/>
      </w:rPr>
    </w:lvl>
    <w:lvl w:ilvl="2" w:tplc="71A2D7C2">
      <w:start w:val="1"/>
      <w:numFmt w:val="bullet"/>
      <w:lvlText w:val="o"/>
      <w:lvlJc w:val="left"/>
      <w:pPr>
        <w:ind w:left="2520" w:hanging="360"/>
      </w:pPr>
      <w:rPr>
        <w:rFonts w:ascii="Courier New" w:hAnsi="Courier New" w:cs="Courier New" w:hint="default"/>
        <w:sz w:val="16"/>
        <w:szCs w:val="16"/>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A1705AB"/>
    <w:multiLevelType w:val="hybridMultilevel"/>
    <w:tmpl w:val="2F624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B5D03B0"/>
    <w:multiLevelType w:val="hybridMultilevel"/>
    <w:tmpl w:val="295AD4D8"/>
    <w:lvl w:ilvl="0" w:tplc="43B02666">
      <w:numFmt w:val="bullet"/>
      <w:lvlText w:val="•"/>
      <w:lvlJc w:val="left"/>
      <w:pPr>
        <w:ind w:left="1440" w:hanging="360"/>
      </w:pPr>
      <w:rPr>
        <w:rFonts w:ascii="Calibri" w:eastAsia="Times New Roman" w:hAnsi="Calibri" w:cs="Calibri" w:hint="default"/>
        <w:sz w:val="18"/>
        <w:szCs w:val="18"/>
      </w:rPr>
    </w:lvl>
    <w:lvl w:ilvl="1" w:tplc="145C7F08">
      <w:start w:val="1"/>
      <w:numFmt w:val="bullet"/>
      <w:lvlText w:val="o"/>
      <w:lvlJc w:val="left"/>
      <w:pPr>
        <w:ind w:left="360" w:hanging="360"/>
      </w:pPr>
      <w:rPr>
        <w:rFonts w:ascii="Courier New" w:hAnsi="Courier New" w:cs="Courier New" w:hint="default"/>
        <w:sz w:val="16"/>
        <w:szCs w:val="16"/>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8" w15:restartNumberingAfterBreak="0">
    <w:nsid w:val="7CB45D67"/>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4"/>
  </w:num>
  <w:num w:numId="2">
    <w:abstractNumId w:val="20"/>
  </w:num>
  <w:num w:numId="3">
    <w:abstractNumId w:val="2"/>
  </w:num>
  <w:num w:numId="4">
    <w:abstractNumId w:val="30"/>
  </w:num>
  <w:num w:numId="5">
    <w:abstractNumId w:val="41"/>
  </w:num>
  <w:num w:numId="6">
    <w:abstractNumId w:val="18"/>
  </w:num>
  <w:num w:numId="7">
    <w:abstractNumId w:val="44"/>
  </w:num>
  <w:num w:numId="8">
    <w:abstractNumId w:val="8"/>
  </w:num>
  <w:num w:numId="9">
    <w:abstractNumId w:val="16"/>
  </w:num>
  <w:num w:numId="10">
    <w:abstractNumId w:val="1"/>
  </w:num>
  <w:num w:numId="11">
    <w:abstractNumId w:val="46"/>
  </w:num>
  <w:num w:numId="12">
    <w:abstractNumId w:val="37"/>
  </w:num>
  <w:num w:numId="13">
    <w:abstractNumId w:val="43"/>
  </w:num>
  <w:num w:numId="14">
    <w:abstractNumId w:val="4"/>
  </w:num>
  <w:num w:numId="15">
    <w:abstractNumId w:val="33"/>
  </w:num>
  <w:num w:numId="16">
    <w:abstractNumId w:val="10"/>
  </w:num>
  <w:num w:numId="17">
    <w:abstractNumId w:val="19"/>
  </w:num>
  <w:num w:numId="18">
    <w:abstractNumId w:val="5"/>
  </w:num>
  <w:num w:numId="19">
    <w:abstractNumId w:val="15"/>
  </w:num>
  <w:num w:numId="20">
    <w:abstractNumId w:val="17"/>
  </w:num>
  <w:num w:numId="21">
    <w:abstractNumId w:val="40"/>
  </w:num>
  <w:num w:numId="22">
    <w:abstractNumId w:val="3"/>
  </w:num>
  <w:num w:numId="23">
    <w:abstractNumId w:val="29"/>
  </w:num>
  <w:num w:numId="24">
    <w:abstractNumId w:val="6"/>
  </w:num>
  <w:num w:numId="25">
    <w:abstractNumId w:val="39"/>
  </w:num>
  <w:num w:numId="26">
    <w:abstractNumId w:val="34"/>
  </w:num>
  <w:num w:numId="27">
    <w:abstractNumId w:val="12"/>
  </w:num>
  <w:num w:numId="28">
    <w:abstractNumId w:val="0"/>
  </w:num>
  <w:num w:numId="29">
    <w:abstractNumId w:val="25"/>
  </w:num>
  <w:num w:numId="30">
    <w:abstractNumId w:val="35"/>
  </w:num>
  <w:num w:numId="31">
    <w:abstractNumId w:val="45"/>
  </w:num>
  <w:num w:numId="32">
    <w:abstractNumId w:val="42"/>
  </w:num>
  <w:num w:numId="33">
    <w:abstractNumId w:val="38"/>
  </w:num>
  <w:num w:numId="34">
    <w:abstractNumId w:val="21"/>
  </w:num>
  <w:num w:numId="35">
    <w:abstractNumId w:val="14"/>
  </w:num>
  <w:num w:numId="36">
    <w:abstractNumId w:val="47"/>
  </w:num>
  <w:num w:numId="37">
    <w:abstractNumId w:val="27"/>
  </w:num>
  <w:num w:numId="38">
    <w:abstractNumId w:val="7"/>
  </w:num>
  <w:num w:numId="39">
    <w:abstractNumId w:val="9"/>
  </w:num>
  <w:num w:numId="40">
    <w:abstractNumId w:val="32"/>
  </w:num>
  <w:num w:numId="41">
    <w:abstractNumId w:val="13"/>
  </w:num>
  <w:num w:numId="42">
    <w:abstractNumId w:val="28"/>
  </w:num>
  <w:num w:numId="43">
    <w:abstractNumId w:val="22"/>
  </w:num>
  <w:num w:numId="44">
    <w:abstractNumId w:val="36"/>
  </w:num>
  <w:num w:numId="45">
    <w:abstractNumId w:val="26"/>
  </w:num>
  <w:num w:numId="46">
    <w:abstractNumId w:val="31"/>
  </w:num>
  <w:num w:numId="47">
    <w:abstractNumId w:val="48"/>
  </w:num>
  <w:num w:numId="48">
    <w:abstractNumId w:val="11"/>
  </w:num>
  <w:num w:numId="49">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oug Nguyen">
    <w15:presenceInfo w15:providerId="AD" w15:userId="S::dougnguyen@fb.com::5d6617e4-4dfa-49ef-9669-150613cf9a49"/>
  </w15:person>
  <w15:person w15:author="Julie Honor">
    <w15:presenceInfo w15:providerId="AD" w15:userId="S::jhonor@3qdigital.com::e180d8e7-5e82-46df-b26b-0cbf63cac7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1907"/>
    <w:rsid w:val="000019D2"/>
    <w:rsid w:val="000269A3"/>
    <w:rsid w:val="000270D2"/>
    <w:rsid w:val="000353C2"/>
    <w:rsid w:val="00053CED"/>
    <w:rsid w:val="00054B85"/>
    <w:rsid w:val="00076426"/>
    <w:rsid w:val="000764A4"/>
    <w:rsid w:val="0008306D"/>
    <w:rsid w:val="00086B7E"/>
    <w:rsid w:val="000953F5"/>
    <w:rsid w:val="000A0B8F"/>
    <w:rsid w:val="000B300D"/>
    <w:rsid w:val="000D191C"/>
    <w:rsid w:val="000F0240"/>
    <w:rsid w:val="000F31F2"/>
    <w:rsid w:val="0010158A"/>
    <w:rsid w:val="00111834"/>
    <w:rsid w:val="001119B5"/>
    <w:rsid w:val="0012132F"/>
    <w:rsid w:val="00126F54"/>
    <w:rsid w:val="00127A98"/>
    <w:rsid w:val="00130368"/>
    <w:rsid w:val="00134635"/>
    <w:rsid w:val="00152061"/>
    <w:rsid w:val="001735B8"/>
    <w:rsid w:val="00181B3E"/>
    <w:rsid w:val="001A50EC"/>
    <w:rsid w:val="001B1520"/>
    <w:rsid w:val="001C2862"/>
    <w:rsid w:val="001D0508"/>
    <w:rsid w:val="001D6CFD"/>
    <w:rsid w:val="001E14D9"/>
    <w:rsid w:val="001E46B1"/>
    <w:rsid w:val="001E7CF8"/>
    <w:rsid w:val="0020574D"/>
    <w:rsid w:val="002165C2"/>
    <w:rsid w:val="00227A2B"/>
    <w:rsid w:val="0023049A"/>
    <w:rsid w:val="00234DC9"/>
    <w:rsid w:val="002C002E"/>
    <w:rsid w:val="002F390A"/>
    <w:rsid w:val="00310A52"/>
    <w:rsid w:val="00316714"/>
    <w:rsid w:val="00351692"/>
    <w:rsid w:val="00356FE1"/>
    <w:rsid w:val="00363896"/>
    <w:rsid w:val="00372229"/>
    <w:rsid w:val="00372B4E"/>
    <w:rsid w:val="003739EA"/>
    <w:rsid w:val="0037789B"/>
    <w:rsid w:val="003A4E87"/>
    <w:rsid w:val="003C147C"/>
    <w:rsid w:val="003E4CF4"/>
    <w:rsid w:val="003E5AFF"/>
    <w:rsid w:val="003F03AC"/>
    <w:rsid w:val="00424B4F"/>
    <w:rsid w:val="00435383"/>
    <w:rsid w:val="0044072B"/>
    <w:rsid w:val="0046698B"/>
    <w:rsid w:val="0047028C"/>
    <w:rsid w:val="00476402"/>
    <w:rsid w:val="00495F28"/>
    <w:rsid w:val="004C1E7B"/>
    <w:rsid w:val="004C2E46"/>
    <w:rsid w:val="004D33A2"/>
    <w:rsid w:val="004D7E86"/>
    <w:rsid w:val="004E16E2"/>
    <w:rsid w:val="004E7536"/>
    <w:rsid w:val="004E7688"/>
    <w:rsid w:val="0050047D"/>
    <w:rsid w:val="00503D4A"/>
    <w:rsid w:val="0052750B"/>
    <w:rsid w:val="00546A98"/>
    <w:rsid w:val="0055441A"/>
    <w:rsid w:val="005612A9"/>
    <w:rsid w:val="00561DBD"/>
    <w:rsid w:val="00571972"/>
    <w:rsid w:val="00585A1E"/>
    <w:rsid w:val="0059133C"/>
    <w:rsid w:val="005F0ED1"/>
    <w:rsid w:val="005F434D"/>
    <w:rsid w:val="00640856"/>
    <w:rsid w:val="006504AB"/>
    <w:rsid w:val="0065253A"/>
    <w:rsid w:val="00654647"/>
    <w:rsid w:val="006623FA"/>
    <w:rsid w:val="00680314"/>
    <w:rsid w:val="006847D9"/>
    <w:rsid w:val="006A1056"/>
    <w:rsid w:val="006B1DDC"/>
    <w:rsid w:val="006C3B77"/>
    <w:rsid w:val="006D2E4C"/>
    <w:rsid w:val="006E0E45"/>
    <w:rsid w:val="006E4FBA"/>
    <w:rsid w:val="00703D7A"/>
    <w:rsid w:val="007048D3"/>
    <w:rsid w:val="00717E4A"/>
    <w:rsid w:val="0073579B"/>
    <w:rsid w:val="00753209"/>
    <w:rsid w:val="007E18CF"/>
    <w:rsid w:val="007F0D63"/>
    <w:rsid w:val="007F49E8"/>
    <w:rsid w:val="007F5BF3"/>
    <w:rsid w:val="00813C62"/>
    <w:rsid w:val="008177CE"/>
    <w:rsid w:val="008204EE"/>
    <w:rsid w:val="0083277C"/>
    <w:rsid w:val="008441F6"/>
    <w:rsid w:val="0084554A"/>
    <w:rsid w:val="00846869"/>
    <w:rsid w:val="008546A7"/>
    <w:rsid w:val="00871642"/>
    <w:rsid w:val="008910C5"/>
    <w:rsid w:val="008C15B6"/>
    <w:rsid w:val="008E4776"/>
    <w:rsid w:val="0091580B"/>
    <w:rsid w:val="00930A5A"/>
    <w:rsid w:val="00942213"/>
    <w:rsid w:val="009466E7"/>
    <w:rsid w:val="00954A03"/>
    <w:rsid w:val="00955495"/>
    <w:rsid w:val="009636D3"/>
    <w:rsid w:val="00966EEE"/>
    <w:rsid w:val="009A4780"/>
    <w:rsid w:val="009B2415"/>
    <w:rsid w:val="009C0CAB"/>
    <w:rsid w:val="009D6D36"/>
    <w:rsid w:val="009E5AD6"/>
    <w:rsid w:val="009E5B7D"/>
    <w:rsid w:val="009E6876"/>
    <w:rsid w:val="009F0C5F"/>
    <w:rsid w:val="009F3904"/>
    <w:rsid w:val="00A013F8"/>
    <w:rsid w:val="00A2700E"/>
    <w:rsid w:val="00A53AFC"/>
    <w:rsid w:val="00A53F6B"/>
    <w:rsid w:val="00A552D1"/>
    <w:rsid w:val="00A70041"/>
    <w:rsid w:val="00A81702"/>
    <w:rsid w:val="00A82DF2"/>
    <w:rsid w:val="00A9436B"/>
    <w:rsid w:val="00AA7989"/>
    <w:rsid w:val="00AC3AD2"/>
    <w:rsid w:val="00AD3F82"/>
    <w:rsid w:val="00AD7D65"/>
    <w:rsid w:val="00AF6528"/>
    <w:rsid w:val="00B02582"/>
    <w:rsid w:val="00B1086E"/>
    <w:rsid w:val="00B1502B"/>
    <w:rsid w:val="00B31A9C"/>
    <w:rsid w:val="00B368F8"/>
    <w:rsid w:val="00B369C6"/>
    <w:rsid w:val="00B4014E"/>
    <w:rsid w:val="00B65778"/>
    <w:rsid w:val="00B75BCA"/>
    <w:rsid w:val="00B77FCE"/>
    <w:rsid w:val="00B97DA4"/>
    <w:rsid w:val="00BA3723"/>
    <w:rsid w:val="00BB2A0B"/>
    <w:rsid w:val="00BD16F2"/>
    <w:rsid w:val="00BD6D6E"/>
    <w:rsid w:val="00BE32EA"/>
    <w:rsid w:val="00BF46B2"/>
    <w:rsid w:val="00C034DE"/>
    <w:rsid w:val="00C2395A"/>
    <w:rsid w:val="00C24345"/>
    <w:rsid w:val="00C3004C"/>
    <w:rsid w:val="00C55294"/>
    <w:rsid w:val="00C55560"/>
    <w:rsid w:val="00C63798"/>
    <w:rsid w:val="00C671D1"/>
    <w:rsid w:val="00C83010"/>
    <w:rsid w:val="00C8401B"/>
    <w:rsid w:val="00CB5735"/>
    <w:rsid w:val="00CC756F"/>
    <w:rsid w:val="00CD1426"/>
    <w:rsid w:val="00CF1907"/>
    <w:rsid w:val="00D20DC1"/>
    <w:rsid w:val="00D32E0D"/>
    <w:rsid w:val="00D47645"/>
    <w:rsid w:val="00D52357"/>
    <w:rsid w:val="00D5270E"/>
    <w:rsid w:val="00D52EEC"/>
    <w:rsid w:val="00D65F1D"/>
    <w:rsid w:val="00D80497"/>
    <w:rsid w:val="00D909F0"/>
    <w:rsid w:val="00D97E6F"/>
    <w:rsid w:val="00DD45BD"/>
    <w:rsid w:val="00DE3C3F"/>
    <w:rsid w:val="00DF084C"/>
    <w:rsid w:val="00DF5814"/>
    <w:rsid w:val="00DF6EB4"/>
    <w:rsid w:val="00E0174B"/>
    <w:rsid w:val="00E23C91"/>
    <w:rsid w:val="00E570F0"/>
    <w:rsid w:val="00E97844"/>
    <w:rsid w:val="00EB0C0A"/>
    <w:rsid w:val="00EB6641"/>
    <w:rsid w:val="00EE57A6"/>
    <w:rsid w:val="00EE62EA"/>
    <w:rsid w:val="00EF4194"/>
    <w:rsid w:val="00F06F41"/>
    <w:rsid w:val="00F16C12"/>
    <w:rsid w:val="00F46965"/>
    <w:rsid w:val="00F65873"/>
    <w:rsid w:val="00F752CE"/>
    <w:rsid w:val="00F80A6D"/>
    <w:rsid w:val="00F949AD"/>
    <w:rsid w:val="00F9522F"/>
    <w:rsid w:val="00FA318E"/>
    <w:rsid w:val="00FB0CCD"/>
    <w:rsid w:val="00FF20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4429A"/>
  <w15:docId w15:val="{85190736-A77E-41FD-8044-C6CC0C39C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lang w:val="en-US" w:eastAsia="en-US" w:bidi="ar-SA"/>
      </w:rPr>
    </w:rPrDefault>
    <w:pPrDefault>
      <w:pPr>
        <w:spacing w:after="24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2862"/>
  </w:style>
  <w:style w:type="paragraph" w:styleId="Heading1">
    <w:name w:val="heading 1"/>
    <w:basedOn w:val="Normal"/>
    <w:next w:val="Normal"/>
    <w:link w:val="Heading1Char"/>
    <w:qFormat/>
    <w:rsid w:val="001C2862"/>
    <w:pPr>
      <w:keepNext/>
      <w:spacing w:after="0" w:line="240" w:lineRule="auto"/>
      <w:ind w:left="432" w:hanging="432"/>
      <w:jc w:val="right"/>
      <w:outlineLvl w:val="0"/>
    </w:pPr>
    <w:rPr>
      <w:b/>
      <w:sz w:val="19"/>
      <w:szCs w:val="19"/>
    </w:rPr>
  </w:style>
  <w:style w:type="paragraph" w:styleId="Heading2">
    <w:name w:val="heading 2"/>
    <w:basedOn w:val="Normal"/>
    <w:next w:val="Normal"/>
    <w:link w:val="Heading2Char"/>
    <w:unhideWhenUsed/>
    <w:qFormat/>
    <w:rsid w:val="001C2862"/>
    <w:pPr>
      <w:keepNext/>
      <w:spacing w:after="120" w:line="240" w:lineRule="auto"/>
      <w:ind w:left="576" w:hanging="576"/>
      <w:jc w:val="center"/>
      <w:outlineLvl w:val="1"/>
    </w:pPr>
    <w:rPr>
      <w:rFonts w:ascii="Times New Roman" w:eastAsia="Times New Roman" w:hAnsi="Times New Roman" w:cs="Times New Roman"/>
      <w:b/>
      <w:i/>
      <w:sz w:val="18"/>
      <w:szCs w:val="18"/>
    </w:rPr>
  </w:style>
  <w:style w:type="paragraph" w:styleId="Heading3">
    <w:name w:val="heading 3"/>
    <w:basedOn w:val="Normal"/>
    <w:next w:val="Normal"/>
    <w:link w:val="Heading3Char"/>
    <w:unhideWhenUsed/>
    <w:qFormat/>
    <w:rsid w:val="001C2862"/>
    <w:pPr>
      <w:keepNext/>
      <w:spacing w:after="0" w:line="240" w:lineRule="auto"/>
      <w:ind w:left="720" w:hanging="720"/>
      <w:outlineLvl w:val="2"/>
    </w:pPr>
    <w:rPr>
      <w:rFonts w:ascii="Times New Roman" w:eastAsia="Times New Roman" w:hAnsi="Times New Roman" w:cs="Times New Roman"/>
    </w:rPr>
  </w:style>
  <w:style w:type="paragraph" w:styleId="Heading4">
    <w:name w:val="heading 4"/>
    <w:basedOn w:val="Normal"/>
    <w:next w:val="Normal"/>
    <w:link w:val="Heading4Char"/>
    <w:unhideWhenUsed/>
    <w:qFormat/>
    <w:rsid w:val="001C2862"/>
    <w:pPr>
      <w:keepNext/>
      <w:spacing w:after="0" w:line="240" w:lineRule="auto"/>
      <w:ind w:left="864" w:hanging="864"/>
      <w:jc w:val="center"/>
      <w:outlineLvl w:val="3"/>
    </w:pPr>
    <w:rPr>
      <w:b/>
      <w:smallCaps/>
      <w:sz w:val="22"/>
      <w:szCs w:val="22"/>
    </w:rPr>
  </w:style>
  <w:style w:type="paragraph" w:styleId="Heading5">
    <w:name w:val="heading 5"/>
    <w:basedOn w:val="Normal"/>
    <w:next w:val="Normal"/>
    <w:link w:val="Heading5Char"/>
    <w:unhideWhenUsed/>
    <w:qFormat/>
    <w:rsid w:val="001C2862"/>
    <w:pPr>
      <w:spacing w:before="240" w:after="60" w:line="240" w:lineRule="auto"/>
      <w:ind w:left="1008" w:hanging="1008"/>
      <w:outlineLvl w:val="4"/>
    </w:pPr>
    <w:rPr>
      <w:rFonts w:ascii="Arimo" w:eastAsia="Arimo" w:hAnsi="Arimo" w:cs="Arimo"/>
      <w:b/>
      <w:i/>
      <w:sz w:val="26"/>
      <w:szCs w:val="26"/>
    </w:rPr>
  </w:style>
  <w:style w:type="paragraph" w:styleId="Heading6">
    <w:name w:val="heading 6"/>
    <w:basedOn w:val="Normal"/>
    <w:next w:val="Normal"/>
    <w:link w:val="Heading6Char"/>
    <w:unhideWhenUsed/>
    <w:qFormat/>
    <w:rsid w:val="001C2862"/>
    <w:pPr>
      <w:spacing w:before="240" w:after="60" w:line="240" w:lineRule="auto"/>
      <w:ind w:left="1152" w:hanging="1152"/>
      <w:outlineLvl w:val="5"/>
    </w:pPr>
    <w:rPr>
      <w:rFonts w:ascii="Arimo" w:eastAsia="Arimo" w:hAnsi="Arimo" w:cs="Arimo"/>
      <w:b/>
      <w:sz w:val="22"/>
      <w:szCs w:val="22"/>
    </w:rPr>
  </w:style>
  <w:style w:type="paragraph" w:styleId="Heading7">
    <w:name w:val="heading 7"/>
    <w:basedOn w:val="Normal"/>
    <w:next w:val="Normal"/>
    <w:link w:val="Heading7Char"/>
    <w:qFormat/>
    <w:rsid w:val="001C2862"/>
    <w:p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1C2862"/>
    <w:pPr>
      <w:spacing w:before="240" w:after="60" w:line="240" w:lineRule="auto"/>
      <w:outlineLvl w:val="7"/>
    </w:pPr>
    <w:rPr>
      <w:rFonts w:ascii="MS Reference Sans Serif" w:eastAsia="Times New Roman" w:hAnsi="MS Reference Sans Serif" w:cs="Times New Roman"/>
      <w:i/>
      <w:iCs/>
      <w:szCs w:val="24"/>
    </w:rPr>
  </w:style>
  <w:style w:type="paragraph" w:styleId="Heading9">
    <w:name w:val="heading 9"/>
    <w:basedOn w:val="Normal"/>
    <w:next w:val="Normal"/>
    <w:link w:val="Heading9Char"/>
    <w:qFormat/>
    <w:rsid w:val="001C2862"/>
    <w:pPr>
      <w:spacing w:before="240" w:after="60" w:line="240" w:lineRule="auto"/>
      <w:outlineLvl w:val="8"/>
    </w:pPr>
    <w:rPr>
      <w:rFonts w:eastAsia="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character" w:styleId="CommentReference">
    <w:name w:val="annotation reference"/>
    <w:basedOn w:val="DefaultParagraphFont"/>
    <w:uiPriority w:val="99"/>
    <w:semiHidden/>
    <w:unhideWhenUsed/>
    <w:rsid w:val="00351692"/>
    <w:rPr>
      <w:sz w:val="16"/>
      <w:szCs w:val="16"/>
    </w:rPr>
  </w:style>
  <w:style w:type="paragraph" w:styleId="CommentText">
    <w:name w:val="annotation text"/>
    <w:basedOn w:val="Normal"/>
    <w:link w:val="CommentTextChar"/>
    <w:uiPriority w:val="99"/>
    <w:semiHidden/>
    <w:unhideWhenUsed/>
    <w:rsid w:val="00351692"/>
    <w:pPr>
      <w:spacing w:line="240" w:lineRule="auto"/>
    </w:pPr>
  </w:style>
  <w:style w:type="character" w:customStyle="1" w:styleId="CommentTextChar">
    <w:name w:val="Comment Text Char"/>
    <w:basedOn w:val="DefaultParagraphFont"/>
    <w:link w:val="CommentText"/>
    <w:uiPriority w:val="99"/>
    <w:semiHidden/>
    <w:rsid w:val="00351692"/>
  </w:style>
  <w:style w:type="paragraph" w:styleId="CommentSubject">
    <w:name w:val="annotation subject"/>
    <w:basedOn w:val="CommentText"/>
    <w:next w:val="CommentText"/>
    <w:link w:val="CommentSubjectChar"/>
    <w:uiPriority w:val="99"/>
    <w:semiHidden/>
    <w:unhideWhenUsed/>
    <w:rsid w:val="00351692"/>
    <w:rPr>
      <w:b/>
      <w:bCs/>
    </w:rPr>
  </w:style>
  <w:style w:type="character" w:customStyle="1" w:styleId="CommentSubjectChar">
    <w:name w:val="Comment Subject Char"/>
    <w:basedOn w:val="CommentTextChar"/>
    <w:link w:val="CommentSubject"/>
    <w:uiPriority w:val="99"/>
    <w:semiHidden/>
    <w:rsid w:val="00351692"/>
    <w:rPr>
      <w:b/>
      <w:bCs/>
    </w:rPr>
  </w:style>
  <w:style w:type="paragraph" w:styleId="BalloonText">
    <w:name w:val="Balloon Text"/>
    <w:basedOn w:val="Normal"/>
    <w:link w:val="BalloonTextChar"/>
    <w:uiPriority w:val="99"/>
    <w:semiHidden/>
    <w:unhideWhenUsed/>
    <w:rsid w:val="001C28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1692"/>
    <w:rPr>
      <w:rFonts w:ascii="Segoe UI" w:hAnsi="Segoe UI" w:cs="Segoe UI"/>
      <w:sz w:val="18"/>
      <w:szCs w:val="18"/>
    </w:rPr>
  </w:style>
  <w:style w:type="character" w:customStyle="1" w:styleId="Heading7Char">
    <w:name w:val="Heading 7 Char"/>
    <w:basedOn w:val="DefaultParagraphFont"/>
    <w:link w:val="Heading7"/>
    <w:rsid w:val="001C2862"/>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1C2862"/>
    <w:rPr>
      <w:rFonts w:ascii="MS Reference Sans Serif" w:eastAsia="Times New Roman" w:hAnsi="MS Reference Sans Serif" w:cs="Times New Roman"/>
      <w:i/>
      <w:iCs/>
      <w:szCs w:val="24"/>
    </w:rPr>
  </w:style>
  <w:style w:type="character" w:customStyle="1" w:styleId="Heading9Char">
    <w:name w:val="Heading 9 Char"/>
    <w:basedOn w:val="DefaultParagraphFont"/>
    <w:link w:val="Heading9"/>
    <w:rsid w:val="001C2862"/>
    <w:rPr>
      <w:rFonts w:eastAsia="Times New Roman"/>
      <w:sz w:val="22"/>
      <w:szCs w:val="22"/>
    </w:rPr>
  </w:style>
  <w:style w:type="paragraph" w:styleId="BodyText">
    <w:name w:val="Body Text"/>
    <w:basedOn w:val="Normal"/>
    <w:link w:val="BodyTextChar"/>
    <w:rsid w:val="001C2862"/>
    <w:pPr>
      <w:autoSpaceDE w:val="0"/>
      <w:autoSpaceDN w:val="0"/>
      <w:adjustRightInd w:val="0"/>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1C2862"/>
    <w:rPr>
      <w:rFonts w:ascii="Times New Roman" w:eastAsia="Times New Roman" w:hAnsi="Times New Roman" w:cs="Times New Roman"/>
      <w:sz w:val="24"/>
      <w:szCs w:val="24"/>
    </w:rPr>
  </w:style>
  <w:style w:type="paragraph" w:styleId="ListParagraph">
    <w:name w:val="List Paragraph"/>
    <w:aliases w:val="TOC style,1st Bullet Point,Barclays Question,Body Bullet,Bullet List,Bullet OSM,BulletHole,Bulleted Text,Figure_name,FooterText,List Paragraph 1,List Paragraph1,List bullet,Proposal Bullet List,Table,Use Case List Paragraph,lp1"/>
    <w:basedOn w:val="Normal"/>
    <w:link w:val="ListParagraphChar"/>
    <w:uiPriority w:val="34"/>
    <w:qFormat/>
    <w:rsid w:val="001C2862"/>
    <w:pPr>
      <w:spacing w:after="0" w:line="240" w:lineRule="auto"/>
      <w:ind w:left="720"/>
    </w:pPr>
    <w:rPr>
      <w:rFonts w:ascii="Calibri" w:eastAsia="Calibri" w:hAnsi="Calibri" w:cs="Calibri"/>
      <w:sz w:val="22"/>
      <w:szCs w:val="22"/>
    </w:rPr>
  </w:style>
  <w:style w:type="paragraph" w:styleId="Header">
    <w:name w:val="header"/>
    <w:basedOn w:val="Normal"/>
    <w:link w:val="HeaderChar"/>
    <w:uiPriority w:val="99"/>
    <w:unhideWhenUsed/>
    <w:rsid w:val="001C2862"/>
    <w:pPr>
      <w:tabs>
        <w:tab w:val="center" w:pos="4680"/>
        <w:tab w:val="right" w:pos="9360"/>
      </w:tabs>
      <w:spacing w:after="0" w:line="240" w:lineRule="auto"/>
    </w:pPr>
    <w:rPr>
      <w:rFonts w:eastAsia="Times New Roman" w:cs="Times New Roman"/>
    </w:rPr>
  </w:style>
  <w:style w:type="character" w:customStyle="1" w:styleId="HeaderChar">
    <w:name w:val="Header Char"/>
    <w:basedOn w:val="DefaultParagraphFont"/>
    <w:link w:val="Header"/>
    <w:uiPriority w:val="99"/>
    <w:rsid w:val="001C2862"/>
    <w:rPr>
      <w:rFonts w:eastAsia="Times New Roman" w:cs="Times New Roman"/>
    </w:rPr>
  </w:style>
  <w:style w:type="paragraph" w:styleId="Footer">
    <w:name w:val="footer"/>
    <w:basedOn w:val="Normal"/>
    <w:link w:val="FooterChar"/>
    <w:uiPriority w:val="99"/>
    <w:unhideWhenUsed/>
    <w:rsid w:val="001C2862"/>
    <w:pPr>
      <w:tabs>
        <w:tab w:val="center" w:pos="4680"/>
        <w:tab w:val="right" w:pos="9360"/>
      </w:tabs>
      <w:spacing w:after="0" w:line="240" w:lineRule="auto"/>
    </w:pPr>
    <w:rPr>
      <w:rFonts w:eastAsia="Times New Roman" w:cs="Times New Roman"/>
    </w:rPr>
  </w:style>
  <w:style w:type="character" w:customStyle="1" w:styleId="FooterChar">
    <w:name w:val="Footer Char"/>
    <w:basedOn w:val="DefaultParagraphFont"/>
    <w:link w:val="Footer"/>
    <w:uiPriority w:val="99"/>
    <w:rsid w:val="001C2862"/>
    <w:rPr>
      <w:rFonts w:eastAsia="Times New Roman" w:cs="Times New Roman"/>
    </w:rPr>
  </w:style>
  <w:style w:type="paragraph" w:styleId="E-mailSignature">
    <w:name w:val="E-mail Signature"/>
    <w:basedOn w:val="Normal"/>
    <w:link w:val="E-mailSignatureChar"/>
    <w:uiPriority w:val="99"/>
    <w:rsid w:val="001C2862"/>
    <w:pPr>
      <w:spacing w:after="0" w:line="240" w:lineRule="auto"/>
    </w:pPr>
    <w:rPr>
      <w:rFonts w:ascii="Times New Roman" w:eastAsia="Calibri" w:hAnsi="Times New Roman" w:cs="Times New Roman"/>
      <w:sz w:val="24"/>
      <w:szCs w:val="24"/>
    </w:rPr>
  </w:style>
  <w:style w:type="character" w:customStyle="1" w:styleId="E-mailSignatureChar">
    <w:name w:val="E-mail Signature Char"/>
    <w:basedOn w:val="DefaultParagraphFont"/>
    <w:link w:val="E-mailSignature"/>
    <w:uiPriority w:val="99"/>
    <w:rsid w:val="001C2862"/>
    <w:rPr>
      <w:rFonts w:ascii="Times New Roman" w:eastAsia="Calibri" w:hAnsi="Times New Roman" w:cs="Times New Roman"/>
      <w:sz w:val="24"/>
      <w:szCs w:val="24"/>
    </w:rPr>
  </w:style>
  <w:style w:type="paragraph" w:customStyle="1" w:styleId="ColorfulList-Accent11">
    <w:name w:val="Colorful List - Accent 11"/>
    <w:basedOn w:val="Normal"/>
    <w:uiPriority w:val="99"/>
    <w:rsid w:val="001C2862"/>
    <w:pPr>
      <w:spacing w:after="0" w:line="240" w:lineRule="auto"/>
      <w:ind w:left="720"/>
      <w:contextualSpacing/>
    </w:pPr>
    <w:rPr>
      <w:rFonts w:ascii="Times New Roman" w:eastAsia="Times New Roman" w:hAnsi="Times New Roman" w:cs="Times New Roman"/>
    </w:rPr>
  </w:style>
  <w:style w:type="character" w:styleId="Hyperlink">
    <w:name w:val="Hyperlink"/>
    <w:basedOn w:val="DefaultParagraphFont"/>
    <w:uiPriority w:val="99"/>
    <w:unhideWhenUsed/>
    <w:rsid w:val="001C2862"/>
    <w:rPr>
      <w:color w:val="0000FF"/>
      <w:u w:val="single"/>
    </w:rPr>
  </w:style>
  <w:style w:type="character" w:customStyle="1" w:styleId="5ck0">
    <w:name w:val="_5ck0"/>
    <w:basedOn w:val="DefaultParagraphFont"/>
    <w:rsid w:val="001C2862"/>
  </w:style>
  <w:style w:type="paragraph" w:styleId="Revision">
    <w:name w:val="Revision"/>
    <w:hidden/>
    <w:uiPriority w:val="99"/>
    <w:semiHidden/>
    <w:rsid w:val="001C2862"/>
    <w:pPr>
      <w:spacing w:after="0" w:line="240" w:lineRule="auto"/>
    </w:pPr>
    <w:rPr>
      <w:rFonts w:eastAsia="Times New Roman" w:cs="Times New Roman"/>
    </w:rPr>
  </w:style>
  <w:style w:type="paragraph" w:customStyle="1" w:styleId="Default">
    <w:name w:val="Default"/>
    <w:rsid w:val="001C2862"/>
    <w:pPr>
      <w:autoSpaceDE w:val="0"/>
      <w:autoSpaceDN w:val="0"/>
      <w:adjustRightInd w:val="0"/>
      <w:spacing w:after="0" w:line="240" w:lineRule="auto"/>
    </w:pPr>
    <w:rPr>
      <w:rFonts w:ascii="Calibri" w:eastAsiaTheme="minorHAnsi" w:hAnsi="Calibri" w:cs="Calibri"/>
      <w:color w:val="000000"/>
      <w:sz w:val="24"/>
      <w:szCs w:val="24"/>
    </w:rPr>
  </w:style>
  <w:style w:type="character" w:customStyle="1" w:styleId="Heading1Char">
    <w:name w:val="Heading 1 Char"/>
    <w:basedOn w:val="DefaultParagraphFont"/>
    <w:link w:val="Heading1"/>
    <w:rsid w:val="001C2862"/>
    <w:rPr>
      <w:b/>
      <w:sz w:val="19"/>
      <w:szCs w:val="19"/>
    </w:rPr>
  </w:style>
  <w:style w:type="character" w:customStyle="1" w:styleId="Heading2Char">
    <w:name w:val="Heading 2 Char"/>
    <w:basedOn w:val="DefaultParagraphFont"/>
    <w:link w:val="Heading2"/>
    <w:rsid w:val="001C2862"/>
    <w:rPr>
      <w:rFonts w:ascii="Times New Roman" w:eastAsia="Times New Roman" w:hAnsi="Times New Roman" w:cs="Times New Roman"/>
      <w:b/>
      <w:i/>
      <w:sz w:val="18"/>
      <w:szCs w:val="18"/>
    </w:rPr>
  </w:style>
  <w:style w:type="character" w:customStyle="1" w:styleId="Heading3Char">
    <w:name w:val="Heading 3 Char"/>
    <w:basedOn w:val="DefaultParagraphFont"/>
    <w:link w:val="Heading3"/>
    <w:rsid w:val="001C2862"/>
    <w:rPr>
      <w:rFonts w:ascii="Times New Roman" w:eastAsia="Times New Roman" w:hAnsi="Times New Roman" w:cs="Times New Roman"/>
    </w:rPr>
  </w:style>
  <w:style w:type="character" w:customStyle="1" w:styleId="Heading4Char">
    <w:name w:val="Heading 4 Char"/>
    <w:basedOn w:val="DefaultParagraphFont"/>
    <w:link w:val="Heading4"/>
    <w:rsid w:val="001C2862"/>
    <w:rPr>
      <w:b/>
      <w:smallCaps/>
      <w:sz w:val="22"/>
      <w:szCs w:val="22"/>
    </w:rPr>
  </w:style>
  <w:style w:type="character" w:customStyle="1" w:styleId="Heading5Char">
    <w:name w:val="Heading 5 Char"/>
    <w:basedOn w:val="DefaultParagraphFont"/>
    <w:link w:val="Heading5"/>
    <w:rsid w:val="001C2862"/>
    <w:rPr>
      <w:rFonts w:ascii="Arimo" w:eastAsia="Arimo" w:hAnsi="Arimo" w:cs="Arimo"/>
      <w:b/>
      <w:i/>
      <w:sz w:val="26"/>
      <w:szCs w:val="26"/>
    </w:rPr>
  </w:style>
  <w:style w:type="character" w:customStyle="1" w:styleId="Heading6Char">
    <w:name w:val="Heading 6 Char"/>
    <w:basedOn w:val="DefaultParagraphFont"/>
    <w:link w:val="Heading6"/>
    <w:rsid w:val="001C2862"/>
    <w:rPr>
      <w:rFonts w:ascii="Arimo" w:eastAsia="Arimo" w:hAnsi="Arimo" w:cs="Arimo"/>
      <w:b/>
      <w:sz w:val="22"/>
      <w:szCs w:val="22"/>
    </w:rPr>
  </w:style>
  <w:style w:type="character" w:customStyle="1" w:styleId="ListParagraphChar">
    <w:name w:val="List Paragraph Char"/>
    <w:aliases w:val="TOC style Char,1st Bullet Point Char,Barclays Question Char,Body Bullet Char,Bullet List Char,Bullet OSM Char,BulletHole Char,Bulleted Text Char,Figure_name Char,FooterText Char,List Paragraph 1 Char,List Paragraph1 Char,Table Char"/>
    <w:basedOn w:val="DefaultParagraphFont"/>
    <w:link w:val="ListParagraph"/>
    <w:uiPriority w:val="34"/>
    <w:qFormat/>
    <w:locked/>
    <w:rsid w:val="001C2862"/>
    <w:rPr>
      <w:rFonts w:ascii="Calibri" w:eastAsia="Calibr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6906237">
      <w:bodyDiv w:val="1"/>
      <w:marLeft w:val="0"/>
      <w:marRight w:val="0"/>
      <w:marTop w:val="0"/>
      <w:marBottom w:val="0"/>
      <w:divBdr>
        <w:top w:val="none" w:sz="0" w:space="0" w:color="auto"/>
        <w:left w:val="none" w:sz="0" w:space="0" w:color="auto"/>
        <w:bottom w:val="none" w:sz="0" w:space="0" w:color="auto"/>
        <w:right w:val="none" w:sz="0" w:space="0" w:color="auto"/>
      </w:divBdr>
    </w:div>
    <w:div w:id="10051294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15</Pages>
  <Words>7962</Words>
  <Characters>45387</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Doug Nguyen</dc:creator>
  <cp:lastModifiedBy>Doug Nguyen</cp:lastModifiedBy>
  <cp:revision>7</cp:revision>
  <dcterms:created xsi:type="dcterms:W3CDTF">2020-12-11T23:05:00Z</dcterms:created>
  <dcterms:modified xsi:type="dcterms:W3CDTF">2020-12-11T23:26:00Z</dcterms:modified>
</cp:coreProperties>
</file>