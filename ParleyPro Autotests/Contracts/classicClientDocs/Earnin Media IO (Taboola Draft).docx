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6CDB" w14:textId="77777777" w:rsidR="00A4384B" w:rsidRDefault="00B847C9">
      <w:pPr>
        <w:pStyle w:val="BodyText"/>
        <w:spacing w:after="0"/>
        <w:ind w:left="-54" w:right="-180" w:firstLine="0"/>
        <w:contextualSpacing/>
        <w:jc w:val="center"/>
        <w:rPr>
          <w:rFonts w:ascii="Arial" w:eastAsia="Arial" w:hAnsi="Arial"/>
          <w:bCs w:val="0"/>
          <w:iCs w:val="0"/>
        </w:rPr>
      </w:pPr>
      <w:r>
        <w:rPr>
          <w:rFonts w:cs="Times New Roman"/>
          <w:bCs w:val="0"/>
          <w:iCs w:val="0"/>
          <w:noProof/>
        </w:rPr>
        <w:drawing>
          <wp:anchor distT="0" distB="0" distL="114300" distR="114300" simplePos="0" relativeHeight="251658240" behindDoc="0" locked="0" layoutInCell="1" allowOverlap="1" wp14:anchorId="308BB34C" wp14:editId="7A6A438C">
            <wp:simplePos x="0" y="0"/>
            <wp:positionH relativeFrom="column">
              <wp:posOffset>2734691</wp:posOffset>
            </wp:positionH>
            <wp:positionV relativeFrom="paragraph">
              <wp:posOffset>-110363</wp:posOffset>
            </wp:positionV>
            <wp:extent cx="1257300" cy="304800"/>
            <wp:effectExtent l="0" t="0" r="0" b="0"/>
            <wp:wrapNone/>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8"/>
                    <a:stretch>
                      <a:fillRect/>
                    </a:stretch>
                  </pic:blipFill>
                  <pic:spPr>
                    <a:xfrm>
                      <a:off x="0" y="0"/>
                      <a:ext cx="1257300" cy="304800"/>
                    </a:xfrm>
                    <a:prstGeom prst="rect">
                      <a:avLst/>
                    </a:prstGeom>
                  </pic:spPr>
                </pic:pic>
              </a:graphicData>
            </a:graphic>
          </wp:anchor>
        </w:drawing>
      </w:r>
      <w:r>
        <w:rPr>
          <w:rFonts w:ascii="Arial" w:eastAsia="Arial" w:hAnsi="Arial"/>
          <w:b/>
          <w:iCs w:val="0"/>
          <w:color w:val="000000"/>
        </w:rPr>
        <w:t xml:space="preserve"> </w:t>
      </w:r>
    </w:p>
    <w:p w14:paraId="6F79ED04" w14:textId="77777777" w:rsidR="00A4384B" w:rsidRDefault="00B847C9">
      <w:pPr>
        <w:pStyle w:val="BodyText"/>
        <w:spacing w:before="120" w:after="0"/>
        <w:ind w:left="-58" w:right="-187" w:firstLine="0"/>
        <w:jc w:val="center"/>
        <w:outlineLvl w:val="0"/>
        <w:rPr>
          <w:rFonts w:ascii="Arial" w:eastAsia="Arial" w:hAnsi="Arial"/>
          <w:bCs w:val="0"/>
          <w:iCs w:val="0"/>
        </w:rPr>
      </w:pPr>
      <w:r>
        <w:rPr>
          <w:rFonts w:ascii="Arial" w:eastAsia="Arial" w:hAnsi="Arial"/>
          <w:b/>
          <w:iCs w:val="0"/>
          <w:color w:val="000000"/>
        </w:rPr>
        <w:t>DIGITAL ADVERTISING INSERTION ORDER</w:t>
      </w:r>
    </w:p>
    <w:p w14:paraId="33869C07" w14:textId="77777777" w:rsidR="00A4384B" w:rsidRDefault="00B847C9">
      <w:pPr>
        <w:ind w:right="-187"/>
        <w:jc w:val="both"/>
        <w:rPr>
          <w:rFonts w:ascii="Arial" w:eastAsia="Arial" w:hAnsi="Arial"/>
          <w:bCs w:val="0"/>
          <w:iCs w:val="0"/>
          <w:sz w:val="16"/>
          <w:szCs w:val="16"/>
        </w:rPr>
      </w:pPr>
      <w:r>
        <w:rPr>
          <w:rFonts w:ascii="Arial" w:eastAsia="Arial" w:hAnsi="Arial"/>
          <w:bCs w:val="0"/>
          <w:iCs w:val="0"/>
          <w:color w:val="000000"/>
          <w:spacing w:val="-2"/>
          <w:sz w:val="16"/>
          <w:szCs w:val="16"/>
        </w:rPr>
        <w:t xml:space="preserve"> </w:t>
      </w:r>
    </w:p>
    <w:p w14:paraId="4E1C8FD5" w14:textId="77777777" w:rsidR="00A4384B" w:rsidRDefault="00B847C9">
      <w:pPr>
        <w:suppressAutoHyphens/>
        <w:spacing w:before="120" w:after="240"/>
        <w:ind w:left="-58" w:right="-187"/>
        <w:jc w:val="both"/>
        <w:rPr>
          <w:rFonts w:ascii="Arial" w:eastAsia="Arial" w:hAnsi="Arial"/>
          <w:bCs w:val="0"/>
          <w:iCs w:val="0"/>
        </w:rPr>
      </w:pPr>
      <w:r>
        <w:rPr>
          <w:rFonts w:ascii="Arial" w:eastAsia="Arial" w:hAnsi="Arial"/>
          <w:bCs w:val="0"/>
          <w:iCs w:val="0"/>
          <w:color w:val="000000"/>
          <w:spacing w:val="-2"/>
          <w:sz w:val="16"/>
          <w:szCs w:val="16"/>
        </w:rPr>
        <w:t xml:space="preserve">This Digital Advertising Insertion Order between ___________________________________ (“Advertiser”), on behalf of itself, or ___________________________________ (“Agency”), as agent for Advertiser, and </w:t>
      </w:r>
      <w:r>
        <w:rPr>
          <w:rFonts w:ascii="Arial" w:eastAsia="Arial" w:hAnsi="Arial"/>
          <w:bCs w:val="0"/>
          <w:iCs w:val="0"/>
          <w:color w:val="000000"/>
          <w:spacing w:val="-2"/>
          <w:sz w:val="16"/>
          <w:szCs w:val="16"/>
        </w:rPr>
        <w:t xml:space="preserve">Taboola.com, Ltd. ("Taboola") shall set forth the terms pursuant to which Advertiser shall receive services from Taboola. This Digital Advertising Insertion Order, and any additional insertion orders or additional campaigns authorized by Advertiser to run </w:t>
      </w:r>
      <w:r>
        <w:rPr>
          <w:rFonts w:ascii="Arial" w:eastAsia="Arial" w:hAnsi="Arial"/>
          <w:bCs w:val="0"/>
          <w:iCs w:val="0"/>
          <w:color w:val="000000"/>
          <w:spacing w:val="-2"/>
          <w:sz w:val="16"/>
          <w:szCs w:val="16"/>
        </w:rPr>
        <w:t>on the Taboola Network, via</w:t>
      </w:r>
      <w:r>
        <w:rPr>
          <w:rFonts w:cs="Times New Roman"/>
          <w:bCs w:val="0"/>
          <w:iCs w:val="0"/>
          <w:color w:val="000000"/>
        </w:rPr>
        <w:t xml:space="preserve"> </w:t>
      </w:r>
      <w:r>
        <w:rPr>
          <w:rFonts w:ascii="Arial" w:eastAsia="Arial" w:hAnsi="Arial"/>
          <w:bCs w:val="0"/>
          <w:iCs w:val="0"/>
          <w:color w:val="000000"/>
          <w:spacing w:val="-2"/>
          <w:sz w:val="16"/>
          <w:szCs w:val="16"/>
        </w:rPr>
        <w:t>Taboola’s analytics and management dashboard (“Taboola Backstage”) or via email or otherwise, along with Taboola's Terms and Conditions to Distributing Content on the Taboola Network and Taboola’s Advertising and Data Use Polici</w:t>
      </w:r>
      <w:r>
        <w:rPr>
          <w:rFonts w:ascii="Arial" w:eastAsia="Arial" w:hAnsi="Arial"/>
          <w:bCs w:val="0"/>
          <w:iCs w:val="0"/>
          <w:color w:val="000000"/>
          <w:spacing w:val="-2"/>
          <w:sz w:val="16"/>
          <w:szCs w:val="16"/>
        </w:rPr>
        <w:t xml:space="preserve">es (defined in Section 5 below) (collectively, the “Agreement”), shall govern the relationship between Advertiser and Taboola for any orders to run Advertiser Content on the Taboola Network (each a “Campaign”) as authorized by Advertiser. </w:t>
      </w:r>
    </w:p>
    <w:tbl>
      <w:tblPr>
        <w:tblW w:w="10735" w:type="dxa"/>
        <w:tblCellMar>
          <w:left w:w="0" w:type="dxa"/>
          <w:right w:w="0" w:type="dxa"/>
        </w:tblCellMar>
        <w:tblLook w:val="04A0" w:firstRow="1" w:lastRow="0" w:firstColumn="1" w:lastColumn="0" w:noHBand="0" w:noVBand="1"/>
      </w:tblPr>
      <w:tblGrid>
        <w:gridCol w:w="6"/>
        <w:gridCol w:w="1978"/>
        <w:gridCol w:w="624"/>
        <w:gridCol w:w="2487"/>
        <w:gridCol w:w="2079"/>
        <w:gridCol w:w="91"/>
        <w:gridCol w:w="609"/>
        <w:gridCol w:w="14"/>
        <w:gridCol w:w="707"/>
        <w:gridCol w:w="1792"/>
        <w:gridCol w:w="259"/>
        <w:gridCol w:w="89"/>
      </w:tblGrid>
      <w:tr w:rsidR="00A4384B" w14:paraId="3E19C589" w14:textId="77777777">
        <w:trPr>
          <w:gridAfter w:val="1"/>
          <w:wAfter w:w="90" w:type="dxa"/>
          <w:cantSplit/>
          <w:trHeight w:hRule="exact" w:val="389"/>
        </w:trPr>
        <w:tc>
          <w:tcPr>
            <w:tcW w:w="10735" w:type="dxa"/>
            <w:gridSpan w:val="11"/>
            <w:tcBorders>
              <w:top w:val="single" w:sz="8" w:space="0" w:color="000000"/>
              <w:left w:val="single" w:sz="8" w:space="0" w:color="000000"/>
              <w:bottom w:val="single" w:sz="8" w:space="0" w:color="000000"/>
              <w:right w:val="single" w:sz="8" w:space="0" w:color="000000"/>
            </w:tcBorders>
            <w:shd w:val="clear" w:color="auto" w:fill="E0E0E0"/>
            <w:tcMar>
              <w:top w:w="10" w:type="dxa"/>
              <w:left w:w="115" w:type="dxa"/>
              <w:bottom w:w="10" w:type="dxa"/>
              <w:right w:w="115" w:type="dxa"/>
            </w:tcMar>
            <w:vAlign w:val="center"/>
            <w:hideMark/>
          </w:tcPr>
          <w:p w14:paraId="38C6CFAC" w14:textId="77777777" w:rsidR="00A4384B" w:rsidRDefault="00B847C9">
            <w:pPr>
              <w:rPr>
                <w:rFonts w:cs="Times New Roman"/>
                <w:bCs w:val="0"/>
                <w:iCs w:val="0"/>
                <w:color w:val="000000"/>
                <w:sz w:val="16"/>
                <w:szCs w:val="16"/>
              </w:rPr>
            </w:pPr>
            <w:r>
              <w:rPr>
                <w:rFonts w:ascii="Arial" w:eastAsia="Arial" w:hAnsi="Arial"/>
                <w:b/>
                <w:iCs w:val="0"/>
                <w:color w:val="000000"/>
                <w:sz w:val="16"/>
                <w:szCs w:val="16"/>
              </w:rPr>
              <w:t>1. General Adver</w:t>
            </w:r>
            <w:r>
              <w:rPr>
                <w:rFonts w:ascii="Arial" w:eastAsia="Arial" w:hAnsi="Arial"/>
                <w:b/>
                <w:iCs w:val="0"/>
                <w:color w:val="000000"/>
                <w:sz w:val="16"/>
                <w:szCs w:val="16"/>
              </w:rPr>
              <w:t>tiser Information:</w:t>
            </w:r>
          </w:p>
        </w:tc>
      </w:tr>
      <w:tr w:rsidR="00A4384B" w14:paraId="3070A429" w14:textId="77777777">
        <w:trPr>
          <w:gridAfter w:val="1"/>
          <w:wAfter w:w="90" w:type="dxa"/>
          <w:trHeight w:hRule="exact" w:val="389"/>
        </w:trPr>
        <w:tc>
          <w:tcPr>
            <w:tcW w:w="10735" w:type="dxa"/>
            <w:gridSpan w:val="11"/>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7DBC009E"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Advertiser’s Registered Legal Business Name (“Advertiser”):</w:t>
            </w:r>
          </w:p>
        </w:tc>
      </w:tr>
      <w:tr w:rsidR="00A4384B" w14:paraId="6CA5DFF3" w14:textId="77777777">
        <w:trPr>
          <w:gridAfter w:val="1"/>
          <w:wAfter w:w="90" w:type="dxa"/>
          <w:trHeight w:hRule="exact" w:val="389"/>
        </w:trPr>
        <w:tc>
          <w:tcPr>
            <w:tcW w:w="5137" w:type="dxa"/>
            <w:gridSpan w:val="4"/>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6C568EFC"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Main Contact Name:</w:t>
            </w:r>
          </w:p>
        </w:tc>
        <w:tc>
          <w:tcPr>
            <w:tcW w:w="5598" w:type="dxa"/>
            <w:gridSpan w:val="7"/>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4FB84E6F"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Office Street:</w:t>
            </w:r>
          </w:p>
        </w:tc>
      </w:tr>
      <w:tr w:rsidR="00A4384B" w14:paraId="11188B79" w14:textId="77777777">
        <w:trPr>
          <w:gridAfter w:val="1"/>
          <w:wAfter w:w="90" w:type="dxa"/>
          <w:trHeight w:hRule="exact" w:val="389"/>
        </w:trPr>
        <w:tc>
          <w:tcPr>
            <w:tcW w:w="5137" w:type="dxa"/>
            <w:gridSpan w:val="4"/>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328D4F23"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Main Contact Title:</w:t>
            </w:r>
          </w:p>
        </w:tc>
        <w:tc>
          <w:tcPr>
            <w:tcW w:w="5598" w:type="dxa"/>
            <w:gridSpan w:val="7"/>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7221ADE1"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Office City:</w:t>
            </w:r>
          </w:p>
        </w:tc>
      </w:tr>
      <w:tr w:rsidR="00A4384B" w14:paraId="491490A9" w14:textId="77777777">
        <w:trPr>
          <w:gridAfter w:val="1"/>
          <w:wAfter w:w="90" w:type="dxa"/>
          <w:trHeight w:hRule="exact" w:val="389"/>
        </w:trPr>
        <w:tc>
          <w:tcPr>
            <w:tcW w:w="5137" w:type="dxa"/>
            <w:gridSpan w:val="4"/>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75AB68CF"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Main Contact Phone:</w:t>
            </w:r>
          </w:p>
        </w:tc>
        <w:tc>
          <w:tcPr>
            <w:tcW w:w="3530" w:type="dxa"/>
            <w:gridSpan w:val="5"/>
            <w:tcBorders>
              <w:top w:val="single" w:sz="8" w:space="0" w:color="000000"/>
              <w:left w:val="single" w:sz="8" w:space="0" w:color="000000"/>
              <w:bottom w:val="single" w:sz="8" w:space="0" w:color="000000"/>
              <w:right w:val="nil"/>
            </w:tcBorders>
            <w:tcMar>
              <w:top w:w="10" w:type="dxa"/>
              <w:left w:w="115" w:type="dxa"/>
              <w:bottom w:w="10" w:type="dxa"/>
              <w:right w:w="120" w:type="dxa"/>
            </w:tcMar>
            <w:vAlign w:val="center"/>
            <w:hideMark/>
          </w:tcPr>
          <w:p w14:paraId="4BE0D4D2"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Office State:</w:t>
            </w:r>
          </w:p>
        </w:tc>
        <w:tc>
          <w:tcPr>
            <w:tcW w:w="2068" w:type="dxa"/>
            <w:gridSpan w:val="2"/>
            <w:tcBorders>
              <w:top w:val="single" w:sz="8" w:space="0" w:color="000000"/>
              <w:left w:val="nil"/>
              <w:bottom w:val="single" w:sz="8" w:space="0" w:color="000000"/>
              <w:right w:val="single" w:sz="8" w:space="0" w:color="000000"/>
            </w:tcBorders>
            <w:tcMar>
              <w:top w:w="10" w:type="dxa"/>
              <w:left w:w="120" w:type="dxa"/>
              <w:bottom w:w="10" w:type="dxa"/>
              <w:right w:w="115" w:type="dxa"/>
            </w:tcMar>
            <w:vAlign w:val="center"/>
            <w:hideMark/>
          </w:tcPr>
          <w:p w14:paraId="0B514D71"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r>
      <w:tr w:rsidR="00A4384B" w14:paraId="30009C69" w14:textId="77777777">
        <w:trPr>
          <w:gridAfter w:val="1"/>
          <w:wAfter w:w="90" w:type="dxa"/>
          <w:trHeight w:hRule="exact" w:val="389"/>
        </w:trPr>
        <w:tc>
          <w:tcPr>
            <w:tcW w:w="5137" w:type="dxa"/>
            <w:gridSpan w:val="4"/>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34FE8E78"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Main Contact Email:</w:t>
            </w:r>
          </w:p>
        </w:tc>
        <w:tc>
          <w:tcPr>
            <w:tcW w:w="3530" w:type="dxa"/>
            <w:gridSpan w:val="5"/>
            <w:tcBorders>
              <w:top w:val="single" w:sz="8" w:space="0" w:color="000000"/>
              <w:left w:val="single" w:sz="8" w:space="0" w:color="000000"/>
              <w:bottom w:val="single" w:sz="8" w:space="0" w:color="000000"/>
              <w:right w:val="nil"/>
            </w:tcBorders>
            <w:tcMar>
              <w:top w:w="10" w:type="dxa"/>
              <w:left w:w="115" w:type="dxa"/>
              <w:bottom w:w="10" w:type="dxa"/>
              <w:right w:w="120" w:type="dxa"/>
            </w:tcMar>
            <w:vAlign w:val="center"/>
            <w:hideMark/>
          </w:tcPr>
          <w:p w14:paraId="24AC5ABA"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Office Postal Code:</w:t>
            </w:r>
          </w:p>
        </w:tc>
        <w:tc>
          <w:tcPr>
            <w:tcW w:w="2068" w:type="dxa"/>
            <w:gridSpan w:val="2"/>
            <w:tcBorders>
              <w:top w:val="single" w:sz="8" w:space="0" w:color="000000"/>
              <w:left w:val="nil"/>
              <w:bottom w:val="single" w:sz="8" w:space="0" w:color="000000"/>
              <w:right w:val="single" w:sz="8" w:space="0" w:color="000000"/>
            </w:tcBorders>
            <w:tcMar>
              <w:top w:w="10" w:type="dxa"/>
              <w:left w:w="120" w:type="dxa"/>
              <w:bottom w:w="10" w:type="dxa"/>
              <w:right w:w="115" w:type="dxa"/>
            </w:tcMar>
            <w:vAlign w:val="center"/>
            <w:hideMark/>
          </w:tcPr>
          <w:p w14:paraId="03214FD7"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r>
      <w:tr w:rsidR="00A4384B" w14:paraId="16B11EEE" w14:textId="77777777">
        <w:trPr>
          <w:gridAfter w:val="1"/>
          <w:wAfter w:w="90" w:type="dxa"/>
          <w:trHeight w:hRule="exact" w:val="389"/>
        </w:trPr>
        <w:tc>
          <w:tcPr>
            <w:tcW w:w="5137" w:type="dxa"/>
            <w:gridSpan w:val="4"/>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227D2F8E"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Entity Type:    </w:t>
            </w:r>
            <w:r>
              <w:rPr>
                <w:rFonts w:ascii="MS Mincho" w:eastAsia="MS Mincho" w:hAnsi="MS Mincho" w:cs="MS Mincho"/>
                <w:bCs w:val="0"/>
                <w:iCs w:val="0"/>
                <w:color w:val="000000"/>
                <w:sz w:val="16"/>
                <w:szCs w:val="16"/>
              </w:rPr>
              <w:t>☐</w:t>
            </w:r>
            <w:r>
              <w:rPr>
                <w:rFonts w:ascii="Arial" w:eastAsia="Arial" w:hAnsi="Arial"/>
                <w:bCs w:val="0"/>
                <w:iCs w:val="0"/>
                <w:color w:val="000000"/>
                <w:sz w:val="16"/>
                <w:szCs w:val="16"/>
              </w:rPr>
              <w:t xml:space="preserve"> Company     </w:t>
            </w:r>
            <w:r>
              <w:rPr>
                <w:rFonts w:ascii="MS Mincho" w:eastAsia="MS Mincho" w:hAnsi="MS Mincho" w:cs="MS Mincho"/>
                <w:bCs w:val="0"/>
                <w:iCs w:val="0"/>
                <w:color w:val="000000"/>
                <w:sz w:val="16"/>
                <w:szCs w:val="16"/>
              </w:rPr>
              <w:t>☐</w:t>
            </w:r>
            <w:r>
              <w:rPr>
                <w:rFonts w:ascii="Arial" w:eastAsia="Arial" w:hAnsi="Arial"/>
                <w:bCs w:val="0"/>
                <w:iCs w:val="0"/>
                <w:color w:val="000000"/>
                <w:sz w:val="16"/>
                <w:szCs w:val="16"/>
              </w:rPr>
              <w:t xml:space="preserve"> Sole Trader/Individual</w:t>
            </w:r>
          </w:p>
        </w:tc>
        <w:tc>
          <w:tcPr>
            <w:tcW w:w="5598" w:type="dxa"/>
            <w:gridSpan w:val="7"/>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37962909"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Office Country:</w:t>
            </w:r>
          </w:p>
        </w:tc>
      </w:tr>
      <w:tr w:rsidR="00A4384B" w14:paraId="7DAD1698" w14:textId="77777777">
        <w:trPr>
          <w:gridAfter w:val="1"/>
          <w:wAfter w:w="90" w:type="dxa"/>
          <w:trHeight w:hRule="exact" w:val="389"/>
        </w:trPr>
        <w:tc>
          <w:tcPr>
            <w:tcW w:w="5137" w:type="dxa"/>
            <w:gridSpan w:val="4"/>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23FC5014"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State of Company Registration:</w:t>
            </w:r>
          </w:p>
        </w:tc>
        <w:tc>
          <w:tcPr>
            <w:tcW w:w="5598" w:type="dxa"/>
            <w:gridSpan w:val="7"/>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2198CAE9"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Advertiser Company ID:</w:t>
            </w:r>
          </w:p>
        </w:tc>
      </w:tr>
      <w:tr w:rsidR="00A4384B" w14:paraId="5DA730DA" w14:textId="77777777">
        <w:trPr>
          <w:gridAfter w:val="1"/>
          <w:wAfter w:w="90" w:type="dxa"/>
          <w:trHeight w:hRule="exact" w:val="389"/>
        </w:trPr>
        <w:tc>
          <w:tcPr>
            <w:tcW w:w="5137" w:type="dxa"/>
            <w:gridSpan w:val="4"/>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7448D022"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Advertiser Tax ID:</w:t>
            </w:r>
          </w:p>
        </w:tc>
        <w:tc>
          <w:tcPr>
            <w:tcW w:w="5598" w:type="dxa"/>
            <w:gridSpan w:val="7"/>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28659F90"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PO Number:</w:t>
            </w:r>
          </w:p>
        </w:tc>
      </w:tr>
      <w:tr w:rsidR="00A4384B" w14:paraId="12CB68A1" w14:textId="77777777">
        <w:trPr>
          <w:gridAfter w:val="1"/>
          <w:wAfter w:w="90" w:type="dxa"/>
          <w:trHeight w:hRule="exact" w:val="389"/>
        </w:trPr>
        <w:tc>
          <w:tcPr>
            <w:tcW w:w="5137" w:type="dxa"/>
            <w:gridSpan w:val="4"/>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7209F75B"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Special Requests re: mailing of invoices:</w:t>
            </w:r>
          </w:p>
        </w:tc>
        <w:tc>
          <w:tcPr>
            <w:tcW w:w="5598" w:type="dxa"/>
            <w:gridSpan w:val="7"/>
            <w:tcBorders>
              <w:top w:val="single" w:sz="8" w:space="0" w:color="000000"/>
              <w:left w:val="single" w:sz="8" w:space="0" w:color="000000"/>
              <w:bottom w:val="single" w:sz="8" w:space="0" w:color="000000"/>
              <w:right w:val="single" w:sz="8" w:space="0" w:color="000000"/>
            </w:tcBorders>
            <w:tcMar>
              <w:top w:w="10" w:type="dxa"/>
              <w:left w:w="115" w:type="dxa"/>
              <w:bottom w:w="10" w:type="dxa"/>
              <w:right w:w="115" w:type="dxa"/>
            </w:tcMar>
            <w:vAlign w:val="center"/>
            <w:hideMark/>
          </w:tcPr>
          <w:p w14:paraId="036347F0"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Taboola Rep Name:</w:t>
            </w:r>
          </w:p>
        </w:tc>
      </w:tr>
      <w:tr w:rsidR="00A4384B" w14:paraId="756C785F" w14:textId="77777777">
        <w:trPr>
          <w:gridAfter w:val="1"/>
          <w:wAfter w:w="90" w:type="dxa"/>
          <w:trHeight w:hRule="exact" w:val="207"/>
        </w:trPr>
        <w:tc>
          <w:tcPr>
            <w:tcW w:w="10735" w:type="dxa"/>
            <w:gridSpan w:val="11"/>
            <w:tcBorders>
              <w:top w:val="single" w:sz="8" w:space="0" w:color="000000"/>
            </w:tcBorders>
            <w:tcMar>
              <w:top w:w="10" w:type="dxa"/>
              <w:left w:w="120" w:type="dxa"/>
              <w:bottom w:w="5" w:type="dxa"/>
              <w:right w:w="120" w:type="dxa"/>
            </w:tcMar>
            <w:vAlign w:val="center"/>
            <w:hideMark/>
          </w:tcPr>
          <w:p w14:paraId="2079A2EF"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r>
      <w:tr w:rsidR="00A4384B" w14:paraId="4DB4626E" w14:textId="77777777">
        <w:trPr>
          <w:gridBefore w:val="1"/>
          <w:trHeight w:val="389"/>
        </w:trPr>
        <w:tc>
          <w:tcPr>
            <w:tcW w:w="10725" w:type="dxa"/>
            <w:gridSpan w:val="11"/>
            <w:tcBorders>
              <w:top w:val="single" w:sz="8" w:space="0" w:color="000000"/>
              <w:left w:val="single" w:sz="8" w:space="0" w:color="000000"/>
              <w:bottom w:val="single" w:sz="8" w:space="0" w:color="000000"/>
              <w:right w:val="single" w:sz="8" w:space="0" w:color="000000"/>
            </w:tcBorders>
            <w:shd w:val="clear" w:color="auto" w:fill="E0E0E0"/>
            <w:tcMar>
              <w:top w:w="10" w:type="dxa"/>
              <w:left w:w="108" w:type="dxa"/>
              <w:bottom w:w="10" w:type="dxa"/>
              <w:right w:w="108" w:type="dxa"/>
            </w:tcMar>
            <w:vAlign w:val="center"/>
            <w:hideMark/>
          </w:tcPr>
          <w:p w14:paraId="5D52D4A3" w14:textId="77777777" w:rsidR="00A4384B" w:rsidRDefault="00B847C9">
            <w:pPr>
              <w:rPr>
                <w:rFonts w:cs="Times New Roman"/>
                <w:bCs w:val="0"/>
                <w:iCs w:val="0"/>
                <w:color w:val="000000"/>
                <w:sz w:val="16"/>
                <w:szCs w:val="16"/>
              </w:rPr>
            </w:pPr>
            <w:r>
              <w:rPr>
                <w:rFonts w:ascii="Arial" w:eastAsia="Arial" w:hAnsi="Arial"/>
                <w:b/>
                <w:iCs w:val="0"/>
                <w:color w:val="000000"/>
                <w:sz w:val="16"/>
                <w:szCs w:val="16"/>
              </w:rPr>
              <w:t xml:space="preserve">2. General Campaign </w:t>
            </w:r>
            <w:r>
              <w:rPr>
                <w:rFonts w:ascii="Arial" w:eastAsia="Arial" w:hAnsi="Arial"/>
                <w:b/>
                <w:iCs w:val="0"/>
                <w:color w:val="000000"/>
                <w:sz w:val="16"/>
                <w:szCs w:val="16"/>
              </w:rPr>
              <w:t>Information (“Campaign”)*:</w:t>
            </w:r>
          </w:p>
        </w:tc>
      </w:tr>
      <w:tr w:rsidR="00A4384B" w14:paraId="3EE16223" w14:textId="77777777">
        <w:trPr>
          <w:gridBefore w:val="1"/>
          <w:trHeight w:val="389"/>
        </w:trPr>
        <w:tc>
          <w:tcPr>
            <w:tcW w:w="5117" w:type="dxa"/>
            <w:gridSpan w:val="3"/>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1C310169"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Budget per Campaign Period (USD):</w:t>
            </w:r>
          </w:p>
        </w:tc>
        <w:tc>
          <w:tcPr>
            <w:tcW w:w="5608" w:type="dxa"/>
            <w:gridSpan w:val="8"/>
            <w:tcBorders>
              <w:bottom w:val="single" w:sz="8" w:space="0" w:color="000000"/>
              <w:right w:val="single" w:sz="8" w:space="0" w:color="000000"/>
            </w:tcBorders>
            <w:tcMar>
              <w:top w:w="5" w:type="dxa"/>
              <w:left w:w="113" w:type="dxa"/>
              <w:bottom w:w="10" w:type="dxa"/>
              <w:right w:w="108" w:type="dxa"/>
            </w:tcMar>
            <w:vAlign w:val="center"/>
            <w:hideMark/>
          </w:tcPr>
          <w:p w14:paraId="1F0FDEC1"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Daily Caps, if any (USD)**:</w:t>
            </w:r>
          </w:p>
        </w:tc>
      </w:tr>
      <w:tr w:rsidR="00A4384B" w14:paraId="66D7F027" w14:textId="77777777">
        <w:trPr>
          <w:gridBefore w:val="1"/>
          <w:trHeight w:hRule="exact" w:val="389"/>
        </w:trPr>
        <w:tc>
          <w:tcPr>
            <w:tcW w:w="5117" w:type="dxa"/>
            <w:gridSpan w:val="3"/>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677EB241" w14:textId="77777777" w:rsidR="00A4384B" w:rsidRDefault="00B847C9">
            <w:pPr>
              <w:spacing w:before="60" w:after="60"/>
              <w:rPr>
                <w:rFonts w:cs="Times New Roman"/>
                <w:bCs w:val="0"/>
                <w:iCs w:val="0"/>
                <w:color w:val="000000"/>
                <w:sz w:val="16"/>
                <w:szCs w:val="16"/>
              </w:rPr>
            </w:pPr>
            <w:r>
              <w:rPr>
                <w:rFonts w:ascii="Arial" w:eastAsia="Arial" w:hAnsi="Arial"/>
                <w:bCs w:val="0"/>
                <w:iCs w:val="0"/>
                <w:color w:val="000000"/>
                <w:sz w:val="16"/>
                <w:szCs w:val="16"/>
              </w:rPr>
              <w:t>Budget Comments:</w:t>
            </w:r>
          </w:p>
        </w:tc>
        <w:tc>
          <w:tcPr>
            <w:tcW w:w="2818" w:type="dxa"/>
            <w:gridSpan w:val="4"/>
            <w:tcBorders>
              <w:top w:val="single" w:sz="8" w:space="0" w:color="000000"/>
              <w:left w:val="single" w:sz="8" w:space="0" w:color="000000"/>
              <w:bottom w:val="single" w:sz="8" w:space="0" w:color="000000"/>
            </w:tcBorders>
            <w:tcMar>
              <w:top w:w="10" w:type="dxa"/>
              <w:left w:w="108" w:type="dxa"/>
              <w:bottom w:w="10" w:type="dxa"/>
              <w:right w:w="113" w:type="dxa"/>
            </w:tcMar>
            <w:vAlign w:val="center"/>
            <w:hideMark/>
          </w:tcPr>
          <w:p w14:paraId="028943C7"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Campaign Start Date:</w:t>
            </w:r>
          </w:p>
        </w:tc>
        <w:tc>
          <w:tcPr>
            <w:tcW w:w="2520" w:type="dxa"/>
            <w:gridSpan w:val="2"/>
            <w:tcBorders>
              <w:top w:val="single" w:sz="8" w:space="0" w:color="000000"/>
              <w:left w:val="single" w:sz="8" w:space="0" w:color="000000"/>
              <w:bottom w:val="single" w:sz="8" w:space="0" w:color="000000"/>
            </w:tcBorders>
            <w:tcMar>
              <w:top w:w="10" w:type="dxa"/>
              <w:left w:w="108" w:type="dxa"/>
              <w:bottom w:w="10" w:type="dxa"/>
              <w:right w:w="113" w:type="dxa"/>
            </w:tcMar>
            <w:vAlign w:val="center"/>
            <w:hideMark/>
          </w:tcPr>
          <w:p w14:paraId="66F9ECCD"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Campaign End Date:</w:t>
            </w:r>
          </w:p>
        </w:tc>
        <w:tc>
          <w:tcPr>
            <w:tcW w:w="270" w:type="dxa"/>
            <w:gridSpan w:val="2"/>
            <w:tcBorders>
              <w:top w:val="single" w:sz="8" w:space="0" w:color="000000"/>
              <w:bottom w:val="single" w:sz="8" w:space="0" w:color="000000"/>
              <w:right w:val="single" w:sz="8" w:space="0" w:color="000000"/>
            </w:tcBorders>
            <w:tcMar>
              <w:top w:w="10" w:type="dxa"/>
              <w:left w:w="113" w:type="dxa"/>
              <w:bottom w:w="10" w:type="dxa"/>
              <w:right w:w="108" w:type="dxa"/>
            </w:tcMar>
            <w:vAlign w:val="center"/>
            <w:hideMark/>
          </w:tcPr>
          <w:p w14:paraId="1CFE6791"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r>
      <w:tr w:rsidR="00A4384B" w14:paraId="3DB41F9D" w14:textId="77777777">
        <w:trPr>
          <w:gridBefore w:val="1"/>
          <w:trHeight w:hRule="exact" w:val="389"/>
        </w:trPr>
        <w:tc>
          <w:tcPr>
            <w:tcW w:w="5117" w:type="dxa"/>
            <w:gridSpan w:val="3"/>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0524F724"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Pricing Model:</w:t>
            </w:r>
          </w:p>
        </w:tc>
        <w:tc>
          <w:tcPr>
            <w:tcW w:w="5608" w:type="dxa"/>
            <w:gridSpan w:val="8"/>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7629D3ED"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Platform Targeting:</w:t>
            </w:r>
          </w:p>
        </w:tc>
      </w:tr>
      <w:tr w:rsidR="00A4384B" w14:paraId="04C2C65E" w14:textId="77777777">
        <w:trPr>
          <w:gridBefore w:val="1"/>
          <w:trHeight w:hRule="exact" w:val="418"/>
        </w:trPr>
        <w:tc>
          <w:tcPr>
            <w:tcW w:w="5117" w:type="dxa"/>
            <w:gridSpan w:val="3"/>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422D8EE5"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Unit Cost (USD):</w:t>
            </w:r>
          </w:p>
        </w:tc>
        <w:tc>
          <w:tcPr>
            <w:tcW w:w="5608" w:type="dxa"/>
            <w:gridSpan w:val="8"/>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68CFBE42"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Geo-Targeting:</w:t>
            </w:r>
          </w:p>
        </w:tc>
      </w:tr>
      <w:tr w:rsidR="00A4384B" w14:paraId="385BFD94" w14:textId="77777777">
        <w:trPr>
          <w:gridBefore w:val="1"/>
          <w:trHeight w:val="389"/>
        </w:trPr>
        <w:tc>
          <w:tcPr>
            <w:tcW w:w="5117" w:type="dxa"/>
            <w:gridSpan w:val="3"/>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3F40B633"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Flighting:</w:t>
            </w:r>
          </w:p>
        </w:tc>
        <w:tc>
          <w:tcPr>
            <w:tcW w:w="5608" w:type="dxa"/>
            <w:gridSpan w:val="8"/>
            <w:tcBorders>
              <w:top w:val="single" w:sz="8" w:space="0" w:color="000000"/>
              <w:bottom w:val="single" w:sz="8" w:space="0" w:color="000000"/>
              <w:right w:val="single" w:sz="8" w:space="0" w:color="000000"/>
            </w:tcBorders>
            <w:tcMar>
              <w:top w:w="10" w:type="dxa"/>
              <w:left w:w="113" w:type="dxa"/>
              <w:bottom w:w="10" w:type="dxa"/>
              <w:right w:w="108" w:type="dxa"/>
            </w:tcMar>
            <w:vAlign w:val="center"/>
            <w:hideMark/>
          </w:tcPr>
          <w:p w14:paraId="309AA941"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If </w:t>
            </w:r>
            <w:r>
              <w:rPr>
                <w:rFonts w:ascii="Arial" w:eastAsia="Arial" w:hAnsi="Arial"/>
                <w:bCs w:val="0"/>
                <w:iCs w:val="0"/>
                <w:color w:val="000000"/>
                <w:sz w:val="16"/>
                <w:szCs w:val="16"/>
              </w:rPr>
              <w:t>Geo-Targeting is "Other":</w:t>
            </w:r>
          </w:p>
        </w:tc>
      </w:tr>
      <w:tr w:rsidR="00A4384B" w14:paraId="02487CE9" w14:textId="77777777">
        <w:trPr>
          <w:gridBefore w:val="1"/>
          <w:trHeight w:val="389"/>
        </w:trPr>
        <w:tc>
          <w:tcPr>
            <w:tcW w:w="5117" w:type="dxa"/>
            <w:gridSpan w:val="3"/>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3C1BDDE0"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Advertiser Goals:</w:t>
            </w:r>
          </w:p>
        </w:tc>
        <w:tc>
          <w:tcPr>
            <w:tcW w:w="5608" w:type="dxa"/>
            <w:gridSpan w:val="8"/>
            <w:tcBorders>
              <w:bottom w:val="single" w:sz="8" w:space="0" w:color="000000"/>
              <w:right w:val="single" w:sz="8" w:space="0" w:color="000000"/>
            </w:tcBorders>
            <w:tcMar>
              <w:top w:w="5" w:type="dxa"/>
              <w:left w:w="113" w:type="dxa"/>
              <w:bottom w:w="10" w:type="dxa"/>
              <w:right w:w="108" w:type="dxa"/>
            </w:tcMar>
            <w:vAlign w:val="center"/>
            <w:hideMark/>
          </w:tcPr>
          <w:p w14:paraId="141B9C51"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Tracking Parameter:</w:t>
            </w:r>
          </w:p>
        </w:tc>
      </w:tr>
      <w:tr w:rsidR="00A4384B" w14:paraId="386848E5" w14:textId="77777777">
        <w:trPr>
          <w:gridBefore w:val="1"/>
          <w:trHeight w:val="389"/>
        </w:trPr>
        <w:tc>
          <w:tcPr>
            <w:tcW w:w="5117" w:type="dxa"/>
            <w:gridSpan w:val="3"/>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31ECB3F0"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Additional Tracking:</w:t>
            </w:r>
          </w:p>
        </w:tc>
        <w:tc>
          <w:tcPr>
            <w:tcW w:w="5608" w:type="dxa"/>
            <w:gridSpan w:val="8"/>
            <w:tcBorders>
              <w:bottom w:val="single" w:sz="8" w:space="0" w:color="000000"/>
              <w:right w:val="single" w:sz="8" w:space="0" w:color="000000"/>
            </w:tcBorders>
            <w:tcMar>
              <w:top w:w="5" w:type="dxa"/>
              <w:left w:w="113" w:type="dxa"/>
              <w:bottom w:w="10" w:type="dxa"/>
              <w:right w:w="108" w:type="dxa"/>
            </w:tcMar>
            <w:vAlign w:val="center"/>
            <w:hideMark/>
          </w:tcPr>
          <w:p w14:paraId="60BFC7FE"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CPA/PPV/VV Goal:</w:t>
            </w:r>
          </w:p>
        </w:tc>
      </w:tr>
      <w:tr w:rsidR="00A4384B" w14:paraId="791CDCC6" w14:textId="77777777">
        <w:trPr>
          <w:gridBefore w:val="1"/>
          <w:trHeight w:val="389"/>
        </w:trPr>
        <w:tc>
          <w:tcPr>
            <w:tcW w:w="10725" w:type="dxa"/>
            <w:gridSpan w:val="11"/>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13C14911"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Additional IO Notes:</w:t>
            </w:r>
          </w:p>
        </w:tc>
      </w:tr>
      <w:tr w:rsidR="00A4384B" w14:paraId="3D016C27" w14:textId="77777777">
        <w:trPr>
          <w:gridBefore w:val="1"/>
          <w:trHeight w:val="389"/>
        </w:trPr>
        <w:tc>
          <w:tcPr>
            <w:tcW w:w="10725" w:type="dxa"/>
            <w:gridSpan w:val="11"/>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634EA2B2" w14:textId="77777777" w:rsidR="00A4384B" w:rsidRDefault="00B847C9">
            <w:pPr>
              <w:rPr>
                <w:rFonts w:cs="Times New Roman"/>
                <w:bCs w:val="0"/>
                <w:iCs w:val="0"/>
                <w:color w:val="000000"/>
                <w:sz w:val="15"/>
                <w:szCs w:val="15"/>
              </w:rPr>
            </w:pPr>
            <w:r>
              <w:rPr>
                <w:rFonts w:ascii="Arial" w:eastAsia="Arial" w:hAnsi="Arial"/>
                <w:bCs w:val="0"/>
                <w:iCs w:val="0"/>
                <w:color w:val="000000"/>
                <w:spacing w:val="-2"/>
                <w:sz w:val="15"/>
                <w:szCs w:val="15"/>
              </w:rPr>
              <w:t xml:space="preserve">*It is understood and agreed that the foregoing is subject to change either through additional insertion orders, email, or </w:t>
            </w:r>
            <w:r>
              <w:rPr>
                <w:rFonts w:ascii="Arial" w:eastAsia="Arial" w:hAnsi="Arial"/>
                <w:bCs w:val="0"/>
                <w:iCs w:val="0"/>
                <w:color w:val="000000"/>
                <w:spacing w:val="-2"/>
                <w:sz w:val="15"/>
                <w:szCs w:val="15"/>
              </w:rPr>
              <w:t>Taboola’s “Backstage” analytics platform.</w:t>
            </w:r>
          </w:p>
          <w:p w14:paraId="5AC46FCA" w14:textId="77777777" w:rsidR="00A4384B" w:rsidRDefault="00B847C9">
            <w:pPr>
              <w:rPr>
                <w:rFonts w:cs="Times New Roman"/>
                <w:bCs w:val="0"/>
                <w:iCs w:val="0"/>
                <w:color w:val="000000"/>
                <w:sz w:val="15"/>
                <w:szCs w:val="15"/>
              </w:rPr>
            </w:pPr>
            <w:r>
              <w:rPr>
                <w:rFonts w:ascii="Arial" w:eastAsia="Arial" w:hAnsi="Arial"/>
                <w:bCs w:val="0"/>
                <w:iCs w:val="0"/>
                <w:color w:val="000000"/>
                <w:spacing w:val="-2"/>
                <w:sz w:val="15"/>
                <w:szCs w:val="15"/>
              </w:rPr>
              <w:t>**It is understood and agreed that this is an average daily cap measured over the calendar month and that actual daily spend may be up to double this amount.</w:t>
            </w:r>
          </w:p>
        </w:tc>
      </w:tr>
      <w:tr w:rsidR="00A4384B" w14:paraId="1AF76481" w14:textId="77777777">
        <w:trPr>
          <w:gridBefore w:val="1"/>
          <w:trHeight w:hRule="exact" w:val="173"/>
        </w:trPr>
        <w:tc>
          <w:tcPr>
            <w:tcW w:w="2625" w:type="dxa"/>
            <w:gridSpan w:val="2"/>
            <w:tcBorders>
              <w:top w:val="single" w:sz="6" w:space="0" w:color="000000"/>
            </w:tcBorders>
            <w:tcMar>
              <w:top w:w="8" w:type="dxa"/>
              <w:left w:w="113" w:type="dxa"/>
              <w:bottom w:w="5" w:type="dxa"/>
              <w:right w:w="113" w:type="dxa"/>
            </w:tcMar>
            <w:vAlign w:val="center"/>
            <w:hideMark/>
          </w:tcPr>
          <w:p w14:paraId="7A9EF0DA"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2492" w:type="dxa"/>
            <w:tcBorders>
              <w:top w:val="single" w:sz="6" w:space="0" w:color="000000"/>
            </w:tcBorders>
            <w:tcMar>
              <w:top w:w="8" w:type="dxa"/>
              <w:left w:w="113" w:type="dxa"/>
              <w:bottom w:w="5" w:type="dxa"/>
              <w:right w:w="113" w:type="dxa"/>
            </w:tcMar>
            <w:vAlign w:val="bottom"/>
            <w:hideMark/>
          </w:tcPr>
          <w:p w14:paraId="3E8ACF7C"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2188" w:type="dxa"/>
            <w:gridSpan w:val="2"/>
            <w:tcBorders>
              <w:top w:val="single" w:sz="6" w:space="0" w:color="000000"/>
            </w:tcBorders>
            <w:tcMar>
              <w:top w:w="8" w:type="dxa"/>
              <w:left w:w="113" w:type="dxa"/>
              <w:bottom w:w="5" w:type="dxa"/>
              <w:right w:w="113" w:type="dxa"/>
            </w:tcMar>
            <w:vAlign w:val="bottom"/>
            <w:hideMark/>
          </w:tcPr>
          <w:p w14:paraId="6E469E49"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3420" w:type="dxa"/>
            <w:gridSpan w:val="6"/>
            <w:tcBorders>
              <w:top w:val="single" w:sz="6" w:space="0" w:color="000000"/>
            </w:tcBorders>
            <w:tcMar>
              <w:top w:w="8" w:type="dxa"/>
              <w:left w:w="113" w:type="dxa"/>
              <w:bottom w:w="5" w:type="dxa"/>
              <w:right w:w="113" w:type="dxa"/>
            </w:tcMar>
            <w:vAlign w:val="bottom"/>
            <w:hideMark/>
          </w:tcPr>
          <w:p w14:paraId="26335959"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r>
      <w:tr w:rsidR="00A4384B" w14:paraId="27654018" w14:textId="77777777">
        <w:trPr>
          <w:gridBefore w:val="1"/>
          <w:trHeight w:val="389"/>
        </w:trPr>
        <w:tc>
          <w:tcPr>
            <w:tcW w:w="10725" w:type="dxa"/>
            <w:gridSpan w:val="11"/>
            <w:tcBorders>
              <w:top w:val="single" w:sz="8" w:space="0" w:color="000000"/>
              <w:left w:val="single" w:sz="8" w:space="0" w:color="000000"/>
              <w:bottom w:val="single" w:sz="8" w:space="0" w:color="000000"/>
              <w:right w:val="single" w:sz="8" w:space="0" w:color="000000"/>
            </w:tcBorders>
            <w:shd w:val="clear" w:color="auto" w:fill="E0E0E0"/>
            <w:tcMar>
              <w:top w:w="10" w:type="dxa"/>
              <w:left w:w="108" w:type="dxa"/>
              <w:bottom w:w="10" w:type="dxa"/>
              <w:right w:w="108" w:type="dxa"/>
            </w:tcMar>
            <w:vAlign w:val="center"/>
            <w:hideMark/>
          </w:tcPr>
          <w:p w14:paraId="1FD7730B" w14:textId="77777777" w:rsidR="00A4384B" w:rsidRDefault="00B847C9">
            <w:pPr>
              <w:rPr>
                <w:rFonts w:cs="Times New Roman"/>
                <w:bCs w:val="0"/>
                <w:iCs w:val="0"/>
                <w:color w:val="000000"/>
                <w:sz w:val="16"/>
                <w:szCs w:val="16"/>
              </w:rPr>
            </w:pPr>
            <w:r>
              <w:rPr>
                <w:rFonts w:ascii="Arial" w:eastAsia="Arial" w:hAnsi="Arial"/>
                <w:b/>
                <w:iCs w:val="0"/>
                <w:color w:val="000000"/>
                <w:sz w:val="16"/>
                <w:szCs w:val="16"/>
              </w:rPr>
              <w:t>3. Campaign Content:</w:t>
            </w:r>
          </w:p>
        </w:tc>
      </w:tr>
      <w:tr w:rsidR="00A4384B" w14:paraId="7C0C9B9A" w14:textId="77777777">
        <w:trPr>
          <w:gridBefore w:val="1"/>
          <w:trHeight w:val="389"/>
        </w:trPr>
        <w:tc>
          <w:tcPr>
            <w:tcW w:w="5117" w:type="dxa"/>
            <w:gridSpan w:val="3"/>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72589D0D"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Company Website URL:</w:t>
            </w:r>
          </w:p>
        </w:tc>
        <w:tc>
          <w:tcPr>
            <w:tcW w:w="5608" w:type="dxa"/>
            <w:gridSpan w:val="8"/>
            <w:tcBorders>
              <w:bottom w:val="single" w:sz="8" w:space="0" w:color="000000"/>
              <w:right w:val="single" w:sz="8" w:space="0" w:color="000000"/>
            </w:tcBorders>
            <w:tcMar>
              <w:top w:w="5" w:type="dxa"/>
              <w:left w:w="113" w:type="dxa"/>
              <w:bottom w:w="10" w:type="dxa"/>
              <w:right w:w="108" w:type="dxa"/>
            </w:tcMar>
            <w:vAlign w:val="center"/>
            <w:hideMark/>
          </w:tcPr>
          <w:p w14:paraId="4C8DEEBD"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Creative Optimization OK?</w:t>
            </w:r>
          </w:p>
        </w:tc>
      </w:tr>
      <w:tr w:rsidR="00A4384B" w14:paraId="2BEA9596" w14:textId="77777777">
        <w:trPr>
          <w:gridBefore w:val="1"/>
          <w:trHeight w:val="389"/>
        </w:trPr>
        <w:tc>
          <w:tcPr>
            <w:tcW w:w="10725" w:type="dxa"/>
            <w:gridSpan w:val="11"/>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0ABA6613"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Sample Landing Page URL or RSS feeds:</w:t>
            </w:r>
          </w:p>
        </w:tc>
      </w:tr>
      <w:tr w:rsidR="00A4384B" w14:paraId="444962DE" w14:textId="77777777">
        <w:trPr>
          <w:gridBefore w:val="1"/>
          <w:trHeight w:hRule="exact" w:val="173"/>
        </w:trPr>
        <w:tc>
          <w:tcPr>
            <w:tcW w:w="1995" w:type="dxa"/>
            <w:tcMar>
              <w:top w:w="5" w:type="dxa"/>
              <w:left w:w="113" w:type="dxa"/>
              <w:bottom w:w="5" w:type="dxa"/>
              <w:right w:w="113" w:type="dxa"/>
            </w:tcMar>
            <w:vAlign w:val="center"/>
            <w:hideMark/>
          </w:tcPr>
          <w:p w14:paraId="6179552F"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3122" w:type="dxa"/>
            <w:gridSpan w:val="2"/>
            <w:tcMar>
              <w:top w:w="5" w:type="dxa"/>
              <w:left w:w="113" w:type="dxa"/>
              <w:bottom w:w="5" w:type="dxa"/>
              <w:right w:w="113" w:type="dxa"/>
            </w:tcMar>
            <w:vAlign w:val="bottom"/>
            <w:hideMark/>
          </w:tcPr>
          <w:p w14:paraId="06C5E709"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2097" w:type="dxa"/>
            <w:tcMar>
              <w:top w:w="5" w:type="dxa"/>
              <w:left w:w="113" w:type="dxa"/>
              <w:bottom w:w="5" w:type="dxa"/>
              <w:right w:w="113" w:type="dxa"/>
            </w:tcMar>
            <w:vAlign w:val="bottom"/>
            <w:hideMark/>
          </w:tcPr>
          <w:p w14:paraId="713CFA84"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3511" w:type="dxa"/>
            <w:gridSpan w:val="7"/>
            <w:tcMar>
              <w:top w:w="5" w:type="dxa"/>
              <w:left w:w="113" w:type="dxa"/>
              <w:bottom w:w="5" w:type="dxa"/>
              <w:right w:w="113" w:type="dxa"/>
            </w:tcMar>
            <w:vAlign w:val="bottom"/>
            <w:hideMark/>
          </w:tcPr>
          <w:p w14:paraId="4B638746"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r>
      <w:tr w:rsidR="00A4384B" w14:paraId="3DADF52D" w14:textId="77777777">
        <w:trPr>
          <w:gridBefore w:val="1"/>
          <w:trHeight w:val="389"/>
        </w:trPr>
        <w:tc>
          <w:tcPr>
            <w:tcW w:w="10725" w:type="dxa"/>
            <w:gridSpan w:val="11"/>
            <w:tcBorders>
              <w:top w:val="single" w:sz="8" w:space="0" w:color="000000"/>
              <w:left w:val="single" w:sz="8" w:space="0" w:color="000000"/>
              <w:bottom w:val="single" w:sz="8" w:space="0" w:color="000000"/>
              <w:right w:val="single" w:sz="8" w:space="0" w:color="000000"/>
            </w:tcBorders>
            <w:shd w:val="clear" w:color="auto" w:fill="E0E0E0"/>
            <w:tcMar>
              <w:top w:w="10" w:type="dxa"/>
              <w:left w:w="108" w:type="dxa"/>
              <w:bottom w:w="10" w:type="dxa"/>
              <w:right w:w="108" w:type="dxa"/>
            </w:tcMar>
            <w:vAlign w:val="center"/>
            <w:hideMark/>
          </w:tcPr>
          <w:p w14:paraId="4E62C1B4" w14:textId="77777777" w:rsidR="00A4384B" w:rsidRDefault="00B847C9">
            <w:pPr>
              <w:rPr>
                <w:rFonts w:cs="Times New Roman"/>
                <w:bCs w:val="0"/>
                <w:iCs w:val="0"/>
                <w:color w:val="000000"/>
                <w:sz w:val="16"/>
                <w:szCs w:val="16"/>
              </w:rPr>
            </w:pPr>
            <w:r>
              <w:rPr>
                <w:rFonts w:ascii="Arial" w:eastAsia="Arial" w:hAnsi="Arial"/>
                <w:b/>
                <w:iCs w:val="0"/>
                <w:color w:val="000000"/>
                <w:sz w:val="16"/>
                <w:szCs w:val="16"/>
              </w:rPr>
              <w:t>4. Payment Information***:</w:t>
            </w:r>
          </w:p>
        </w:tc>
      </w:tr>
      <w:tr w:rsidR="00A4384B" w14:paraId="0C8EB223" w14:textId="77777777">
        <w:trPr>
          <w:gridBefore w:val="1"/>
          <w:trHeight w:val="389"/>
        </w:trPr>
        <w:tc>
          <w:tcPr>
            <w:tcW w:w="5117" w:type="dxa"/>
            <w:gridSpan w:val="3"/>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55A39092"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Billing Entity Name:</w:t>
            </w:r>
          </w:p>
        </w:tc>
        <w:tc>
          <w:tcPr>
            <w:tcW w:w="5608" w:type="dxa"/>
            <w:gridSpan w:val="8"/>
            <w:tcBorders>
              <w:bottom w:val="single" w:sz="8" w:space="0" w:color="000000"/>
              <w:right w:val="single" w:sz="8" w:space="0" w:color="000000"/>
            </w:tcBorders>
            <w:tcMar>
              <w:top w:w="5" w:type="dxa"/>
              <w:left w:w="113" w:type="dxa"/>
              <w:bottom w:w="10" w:type="dxa"/>
              <w:right w:w="108" w:type="dxa"/>
            </w:tcMar>
            <w:vAlign w:val="center"/>
            <w:hideMark/>
          </w:tcPr>
          <w:p w14:paraId="7EEE06FA"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Billing Street:</w:t>
            </w:r>
          </w:p>
        </w:tc>
      </w:tr>
      <w:tr w:rsidR="00A4384B" w14:paraId="6F8CCBFB" w14:textId="77777777">
        <w:trPr>
          <w:gridBefore w:val="1"/>
          <w:trHeight w:val="389"/>
        </w:trPr>
        <w:tc>
          <w:tcPr>
            <w:tcW w:w="5117" w:type="dxa"/>
            <w:gridSpan w:val="3"/>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5954B25E"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Billing Contact Name:</w:t>
            </w:r>
          </w:p>
        </w:tc>
        <w:tc>
          <w:tcPr>
            <w:tcW w:w="5608" w:type="dxa"/>
            <w:gridSpan w:val="8"/>
            <w:tcBorders>
              <w:bottom w:val="single" w:sz="8" w:space="0" w:color="000000"/>
              <w:right w:val="single" w:sz="8" w:space="0" w:color="000000"/>
            </w:tcBorders>
            <w:tcMar>
              <w:top w:w="5" w:type="dxa"/>
              <w:left w:w="113" w:type="dxa"/>
              <w:bottom w:w="10" w:type="dxa"/>
              <w:right w:w="108" w:type="dxa"/>
            </w:tcMar>
            <w:vAlign w:val="center"/>
            <w:hideMark/>
          </w:tcPr>
          <w:p w14:paraId="214BAF32"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Billing City:</w:t>
            </w:r>
          </w:p>
        </w:tc>
      </w:tr>
      <w:tr w:rsidR="00A4384B" w14:paraId="03EFE6AE" w14:textId="77777777">
        <w:trPr>
          <w:gridBefore w:val="1"/>
          <w:trHeight w:val="389"/>
        </w:trPr>
        <w:tc>
          <w:tcPr>
            <w:tcW w:w="5117" w:type="dxa"/>
            <w:gridSpan w:val="3"/>
            <w:tcBorders>
              <w:left w:val="single" w:sz="8" w:space="0" w:color="000000"/>
              <w:bottom w:val="single" w:sz="8" w:space="0" w:color="000000"/>
              <w:right w:val="single" w:sz="8" w:space="0" w:color="000000"/>
            </w:tcBorders>
            <w:tcMar>
              <w:top w:w="5" w:type="dxa"/>
              <w:left w:w="108" w:type="dxa"/>
              <w:bottom w:w="10" w:type="dxa"/>
              <w:right w:w="108" w:type="dxa"/>
            </w:tcMar>
            <w:vAlign w:val="center"/>
            <w:hideMark/>
          </w:tcPr>
          <w:p w14:paraId="077A4C94"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Billing Contact Email:</w:t>
            </w:r>
          </w:p>
        </w:tc>
        <w:tc>
          <w:tcPr>
            <w:tcW w:w="5608" w:type="dxa"/>
            <w:gridSpan w:val="8"/>
            <w:tcBorders>
              <w:bottom w:val="single" w:sz="8" w:space="0" w:color="000000"/>
              <w:right w:val="single" w:sz="8" w:space="0" w:color="000000"/>
            </w:tcBorders>
            <w:tcMar>
              <w:top w:w="5" w:type="dxa"/>
              <w:left w:w="113" w:type="dxa"/>
              <w:bottom w:w="10" w:type="dxa"/>
              <w:right w:w="108" w:type="dxa"/>
            </w:tcMar>
            <w:vAlign w:val="center"/>
            <w:hideMark/>
          </w:tcPr>
          <w:p w14:paraId="79D88EEC"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Billing State:</w:t>
            </w:r>
          </w:p>
        </w:tc>
      </w:tr>
      <w:tr w:rsidR="00A4384B" w14:paraId="49C3BDBA" w14:textId="77777777">
        <w:trPr>
          <w:gridBefore w:val="1"/>
          <w:trHeight w:val="389"/>
        </w:trPr>
        <w:tc>
          <w:tcPr>
            <w:tcW w:w="5117" w:type="dxa"/>
            <w:gridSpan w:val="3"/>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257146E7"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Billing Contact Phone:</w:t>
            </w:r>
          </w:p>
        </w:tc>
        <w:tc>
          <w:tcPr>
            <w:tcW w:w="2804" w:type="dxa"/>
            <w:gridSpan w:val="3"/>
            <w:tcBorders>
              <w:top w:val="single" w:sz="8" w:space="0" w:color="000000"/>
              <w:bottom w:val="single" w:sz="8" w:space="0" w:color="000000"/>
              <w:right w:val="single" w:sz="8" w:space="0" w:color="000000"/>
            </w:tcBorders>
            <w:tcMar>
              <w:top w:w="10" w:type="dxa"/>
              <w:left w:w="113" w:type="dxa"/>
              <w:bottom w:w="10" w:type="dxa"/>
              <w:right w:w="108" w:type="dxa"/>
            </w:tcMar>
            <w:vAlign w:val="center"/>
            <w:hideMark/>
          </w:tcPr>
          <w:p w14:paraId="05B9CD69"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Billing </w:t>
            </w:r>
            <w:r>
              <w:rPr>
                <w:rFonts w:ascii="Arial" w:eastAsia="Arial" w:hAnsi="Arial"/>
                <w:bCs w:val="0"/>
                <w:iCs w:val="0"/>
                <w:color w:val="000000"/>
                <w:sz w:val="16"/>
                <w:szCs w:val="16"/>
              </w:rPr>
              <w:t>Postal Code:</w:t>
            </w:r>
          </w:p>
        </w:tc>
        <w:tc>
          <w:tcPr>
            <w:tcW w:w="2804" w:type="dxa"/>
            <w:gridSpan w:val="5"/>
            <w:tcBorders>
              <w:top w:val="single" w:sz="8" w:space="0" w:color="000000"/>
              <w:bottom w:val="single" w:sz="8" w:space="0" w:color="000000"/>
              <w:right w:val="single" w:sz="8" w:space="0" w:color="000000"/>
            </w:tcBorders>
            <w:tcMar>
              <w:top w:w="10" w:type="dxa"/>
              <w:left w:w="113" w:type="dxa"/>
              <w:bottom w:w="10" w:type="dxa"/>
              <w:right w:w="108" w:type="dxa"/>
            </w:tcMar>
            <w:vAlign w:val="center"/>
            <w:hideMark/>
          </w:tcPr>
          <w:p w14:paraId="4409DF2E"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Billing Country:</w:t>
            </w:r>
          </w:p>
        </w:tc>
      </w:tr>
      <w:tr w:rsidR="00A4384B" w14:paraId="3139312A" w14:textId="77777777">
        <w:trPr>
          <w:gridBefore w:val="1"/>
          <w:trHeight w:val="389"/>
        </w:trPr>
        <w:tc>
          <w:tcPr>
            <w:tcW w:w="5117" w:type="dxa"/>
            <w:gridSpan w:val="3"/>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7552767D" w14:textId="77777777" w:rsidR="00A4384B" w:rsidRDefault="00B847C9">
            <w:pPr>
              <w:spacing w:before="40" w:after="40"/>
              <w:rPr>
                <w:rFonts w:cs="Times New Roman"/>
                <w:bCs w:val="0"/>
                <w:iCs w:val="0"/>
                <w:color w:val="000000"/>
                <w:sz w:val="16"/>
                <w:szCs w:val="16"/>
              </w:rPr>
            </w:pPr>
            <w:r>
              <w:rPr>
                <w:rFonts w:ascii="Arial" w:eastAsia="Arial" w:hAnsi="Arial"/>
                <w:bCs w:val="0"/>
                <w:iCs w:val="0"/>
                <w:color w:val="000000"/>
                <w:sz w:val="16"/>
                <w:szCs w:val="16"/>
              </w:rPr>
              <w:t>Billing Currency:</w:t>
            </w:r>
          </w:p>
        </w:tc>
        <w:tc>
          <w:tcPr>
            <w:tcW w:w="5608" w:type="dxa"/>
            <w:gridSpan w:val="8"/>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77988527"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Payment Terms:</w:t>
            </w:r>
          </w:p>
        </w:tc>
      </w:tr>
      <w:tr w:rsidR="00A4384B" w14:paraId="34C00FF7" w14:textId="77777777">
        <w:trPr>
          <w:gridBefore w:val="1"/>
          <w:trHeight w:val="276"/>
        </w:trPr>
        <w:tc>
          <w:tcPr>
            <w:tcW w:w="10725" w:type="dxa"/>
            <w:gridSpan w:val="11"/>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7A1FE5CE" w14:textId="77777777" w:rsidR="00A4384B" w:rsidRDefault="00B847C9">
            <w:pPr>
              <w:rPr>
                <w:rFonts w:cs="Times New Roman"/>
                <w:bCs w:val="0"/>
                <w:iCs w:val="0"/>
                <w:color w:val="000000"/>
                <w:sz w:val="15"/>
                <w:szCs w:val="15"/>
              </w:rPr>
            </w:pPr>
            <w:r>
              <w:rPr>
                <w:rFonts w:ascii="Arial" w:eastAsia="Arial" w:hAnsi="Arial"/>
                <w:bCs w:val="0"/>
                <w:iCs w:val="0"/>
                <w:color w:val="000000"/>
                <w:sz w:val="15"/>
                <w:szCs w:val="15"/>
              </w:rPr>
              <w:lastRenderedPageBreak/>
              <w:t xml:space="preserve">***By signing this Insertion Order, Advertiser actively confirms that (1) it is a resident regularly outside of Israel / registered or incorporated only outside of Israel, and (2) it has no </w:t>
            </w:r>
            <w:r>
              <w:rPr>
                <w:rFonts w:ascii="Arial" w:eastAsia="Arial" w:hAnsi="Arial"/>
                <w:bCs w:val="0"/>
                <w:iCs w:val="0"/>
                <w:color w:val="000000"/>
                <w:sz w:val="15"/>
                <w:szCs w:val="15"/>
              </w:rPr>
              <w:t>business or actively in Israel which requires VAT registration in Israel.</w:t>
            </w:r>
          </w:p>
        </w:tc>
      </w:tr>
    </w:tbl>
    <w:p w14:paraId="47314195" w14:textId="77777777" w:rsidR="00A4384B" w:rsidRDefault="00B847C9">
      <w:pPr>
        <w:pStyle w:val="a"/>
        <w:keepNext w:val="0"/>
        <w:keepLines w:val="0"/>
        <w:contextualSpacing/>
        <w:rPr>
          <w:rFonts w:ascii="Arial" w:eastAsia="Arial" w:hAnsi="Arial" w:cs="Arial"/>
          <w:sz w:val="10"/>
          <w:szCs w:val="10"/>
        </w:rPr>
      </w:pPr>
      <w:r>
        <w:rPr>
          <w:rFonts w:ascii="Arial" w:eastAsia="Arial" w:hAnsi="Arial" w:cs="Arial"/>
          <w:color w:val="000000"/>
          <w:sz w:val="10"/>
          <w:szCs w:val="10"/>
        </w:rPr>
        <w:t xml:space="preserve"> </w:t>
      </w:r>
    </w:p>
    <w:p w14:paraId="47ADDC93" w14:textId="77777777" w:rsidR="00A4384B" w:rsidRDefault="00B847C9">
      <w:pPr>
        <w:rPr>
          <w:rFonts w:ascii="Arial" w:eastAsia="Arial" w:hAnsi="Arial"/>
          <w:bCs w:val="0"/>
          <w:iCs w:val="0"/>
        </w:rPr>
      </w:pPr>
      <w:r>
        <w:rPr>
          <w:rFonts w:ascii="Arial" w:eastAsia="Arial" w:hAnsi="Arial"/>
          <w:b/>
          <w:iCs w:val="0"/>
          <w:color w:val="000000"/>
        </w:rPr>
        <w:t xml:space="preserve"> </w:t>
      </w:r>
    </w:p>
    <w:tbl>
      <w:tblPr>
        <w:tblW w:w="10715" w:type="dxa"/>
        <w:tblInd w:w="93" w:type="dxa"/>
        <w:tblLayout w:type="fixed"/>
        <w:tblCellMar>
          <w:left w:w="0" w:type="dxa"/>
          <w:right w:w="0" w:type="dxa"/>
        </w:tblCellMar>
        <w:tblLook w:val="04A0" w:firstRow="1" w:lastRow="0" w:firstColumn="1" w:lastColumn="0" w:noHBand="0" w:noVBand="1"/>
      </w:tblPr>
      <w:tblGrid>
        <w:gridCol w:w="1995"/>
        <w:gridCol w:w="1700"/>
        <w:gridCol w:w="1422"/>
        <w:gridCol w:w="2097"/>
        <w:gridCol w:w="3501"/>
      </w:tblGrid>
      <w:tr w:rsidR="00A4384B" w14:paraId="6DCD35E5" w14:textId="77777777">
        <w:trPr>
          <w:trHeight w:val="389"/>
        </w:trPr>
        <w:tc>
          <w:tcPr>
            <w:tcW w:w="10715" w:type="dxa"/>
            <w:gridSpan w:val="5"/>
            <w:tcBorders>
              <w:top w:val="single" w:sz="8" w:space="0" w:color="000000"/>
              <w:left w:val="single" w:sz="8" w:space="0" w:color="000000"/>
              <w:bottom w:val="single" w:sz="8" w:space="0" w:color="000000"/>
              <w:right w:val="single" w:sz="8" w:space="0" w:color="000000"/>
            </w:tcBorders>
            <w:shd w:val="clear" w:color="auto" w:fill="E0E0E0"/>
            <w:tcMar>
              <w:top w:w="10" w:type="dxa"/>
              <w:left w:w="108" w:type="dxa"/>
              <w:bottom w:w="10" w:type="dxa"/>
              <w:right w:w="108" w:type="dxa"/>
            </w:tcMar>
            <w:vAlign w:val="center"/>
            <w:hideMark/>
          </w:tcPr>
          <w:p w14:paraId="73F3DF5F" w14:textId="77777777" w:rsidR="00A4384B" w:rsidRDefault="00B847C9">
            <w:pPr>
              <w:keepNext/>
              <w:rPr>
                <w:rFonts w:cs="Times New Roman"/>
                <w:bCs w:val="0"/>
                <w:iCs w:val="0"/>
                <w:color w:val="000000"/>
                <w:sz w:val="16"/>
                <w:szCs w:val="16"/>
              </w:rPr>
            </w:pPr>
            <w:r>
              <w:rPr>
                <w:rFonts w:ascii="Arial" w:eastAsia="Arial" w:hAnsi="Arial"/>
                <w:b/>
                <w:iCs w:val="0"/>
                <w:color w:val="000000"/>
                <w:sz w:val="16"/>
                <w:szCs w:val="16"/>
              </w:rPr>
              <w:t>5. Taboola’s Advertising and Data Use Policies</w:t>
            </w:r>
          </w:p>
        </w:tc>
      </w:tr>
      <w:tr w:rsidR="00A4384B" w14:paraId="3CC1478F" w14:textId="77777777">
        <w:trPr>
          <w:trHeight w:val="506"/>
        </w:trPr>
        <w:tc>
          <w:tcPr>
            <w:tcW w:w="3695" w:type="dxa"/>
            <w:gridSpan w:val="2"/>
            <w:tcBorders>
              <w:top w:val="single" w:sz="8" w:space="0" w:color="000000"/>
              <w:left w:val="single" w:sz="8" w:space="0" w:color="000000"/>
              <w:bottom w:val="single" w:sz="8" w:space="0" w:color="000000"/>
            </w:tcBorders>
            <w:tcMar>
              <w:top w:w="10" w:type="dxa"/>
              <w:left w:w="108" w:type="dxa"/>
              <w:bottom w:w="10" w:type="dxa"/>
              <w:right w:w="113" w:type="dxa"/>
            </w:tcMar>
            <w:vAlign w:val="center"/>
            <w:hideMark/>
          </w:tcPr>
          <w:p w14:paraId="74999217" w14:textId="77777777" w:rsidR="00A4384B" w:rsidRDefault="00B847C9">
            <w:pPr>
              <w:spacing w:before="60"/>
              <w:rPr>
                <w:rFonts w:cs="Times New Roman"/>
                <w:bCs w:val="0"/>
                <w:iCs w:val="0"/>
                <w:color w:val="000000"/>
                <w:sz w:val="16"/>
                <w:szCs w:val="16"/>
              </w:rPr>
            </w:pPr>
            <w:r>
              <w:rPr>
                <w:rFonts w:ascii="Arial" w:eastAsia="Arial" w:hAnsi="Arial"/>
                <w:bCs w:val="0"/>
                <w:iCs w:val="0"/>
                <w:color w:val="000000"/>
                <w:sz w:val="16"/>
                <w:szCs w:val="16"/>
              </w:rPr>
              <w:t>Taboola’s Advertising Policies:</w:t>
            </w:r>
          </w:p>
        </w:tc>
        <w:tc>
          <w:tcPr>
            <w:tcW w:w="7020" w:type="dxa"/>
            <w:gridSpan w:val="3"/>
            <w:tcBorders>
              <w:top w:val="single" w:sz="8" w:space="0" w:color="000000"/>
              <w:bottom w:val="single" w:sz="8" w:space="0" w:color="000000"/>
              <w:right w:val="single" w:sz="8" w:space="0" w:color="000000"/>
            </w:tcBorders>
            <w:tcMar>
              <w:top w:w="10" w:type="dxa"/>
              <w:left w:w="113" w:type="dxa"/>
              <w:bottom w:w="10" w:type="dxa"/>
              <w:right w:w="108" w:type="dxa"/>
            </w:tcMar>
            <w:vAlign w:val="center"/>
            <w:hideMark/>
          </w:tcPr>
          <w:p w14:paraId="42867EF5" w14:textId="77777777" w:rsidR="00A4384B" w:rsidRDefault="00B847C9">
            <w:pPr>
              <w:spacing w:before="60"/>
              <w:rPr>
                <w:rFonts w:cs="Times New Roman"/>
                <w:bCs w:val="0"/>
                <w:iCs w:val="0"/>
                <w:color w:val="000000"/>
              </w:rPr>
            </w:pPr>
            <w:hyperlink r:id="rId9" w:history="1">
              <w:r>
                <w:rPr>
                  <w:rFonts w:ascii="Arial" w:eastAsia="Arial" w:hAnsi="Arial"/>
                  <w:bCs w:val="0"/>
                  <w:iCs w:val="0"/>
                  <w:color w:val="0000FF"/>
                  <w:sz w:val="16"/>
                  <w:szCs w:val="16"/>
                  <w:u w:val="single" w:color="0000FF"/>
                </w:rPr>
                <w:t>http://www.taboola.com/advertising-policies</w:t>
              </w:r>
            </w:hyperlink>
          </w:p>
        </w:tc>
      </w:tr>
      <w:tr w:rsidR="00A4384B" w14:paraId="2504C475" w14:textId="77777777">
        <w:trPr>
          <w:trHeight w:val="506"/>
        </w:trPr>
        <w:tc>
          <w:tcPr>
            <w:tcW w:w="3695" w:type="dxa"/>
            <w:gridSpan w:val="2"/>
            <w:tcBorders>
              <w:top w:val="single" w:sz="8" w:space="0" w:color="000000"/>
              <w:left w:val="single" w:sz="8" w:space="0" w:color="000000"/>
              <w:bottom w:val="single" w:sz="8" w:space="0" w:color="000000"/>
            </w:tcBorders>
            <w:tcMar>
              <w:top w:w="10" w:type="dxa"/>
              <w:left w:w="108" w:type="dxa"/>
              <w:bottom w:w="10" w:type="dxa"/>
              <w:right w:w="113" w:type="dxa"/>
            </w:tcMar>
            <w:vAlign w:val="center"/>
            <w:hideMark/>
          </w:tcPr>
          <w:p w14:paraId="5DE30886" w14:textId="77777777" w:rsidR="00A4384B" w:rsidRDefault="00B847C9">
            <w:pPr>
              <w:spacing w:before="60"/>
              <w:rPr>
                <w:rFonts w:cs="Times New Roman"/>
                <w:bCs w:val="0"/>
                <w:iCs w:val="0"/>
                <w:color w:val="000000"/>
                <w:sz w:val="16"/>
                <w:szCs w:val="16"/>
              </w:rPr>
            </w:pPr>
            <w:r>
              <w:rPr>
                <w:rFonts w:ascii="Arial" w:eastAsia="Arial" w:hAnsi="Arial"/>
                <w:bCs w:val="0"/>
                <w:iCs w:val="0"/>
                <w:color w:val="000000"/>
                <w:sz w:val="16"/>
                <w:szCs w:val="16"/>
              </w:rPr>
              <w:t>Taboola’s Advertiser Data Use Policy:</w:t>
            </w:r>
          </w:p>
        </w:tc>
        <w:tc>
          <w:tcPr>
            <w:tcW w:w="7020" w:type="dxa"/>
            <w:gridSpan w:val="3"/>
            <w:tcBorders>
              <w:top w:val="single" w:sz="8" w:space="0" w:color="000000"/>
              <w:bottom w:val="single" w:sz="8" w:space="0" w:color="000000"/>
              <w:right w:val="single" w:sz="8" w:space="0" w:color="000000"/>
            </w:tcBorders>
            <w:tcMar>
              <w:top w:w="10" w:type="dxa"/>
              <w:left w:w="113" w:type="dxa"/>
              <w:bottom w:w="10" w:type="dxa"/>
              <w:right w:w="108" w:type="dxa"/>
            </w:tcMar>
            <w:vAlign w:val="center"/>
            <w:hideMark/>
          </w:tcPr>
          <w:p w14:paraId="69CAD2C5" w14:textId="77777777" w:rsidR="00A4384B" w:rsidRDefault="00B847C9">
            <w:pPr>
              <w:spacing w:before="60"/>
              <w:rPr>
                <w:rFonts w:cs="Times New Roman"/>
                <w:bCs w:val="0"/>
                <w:iCs w:val="0"/>
                <w:color w:val="000000"/>
              </w:rPr>
            </w:pPr>
            <w:hyperlink r:id="rId10" w:tgtFrame="_blank" w:history="1">
              <w:r>
                <w:rPr>
                  <w:rFonts w:ascii="Arial" w:eastAsia="Arial" w:hAnsi="Arial"/>
                  <w:bCs w:val="0"/>
                  <w:iCs w:val="0"/>
                  <w:color w:val="0000FF"/>
                  <w:sz w:val="16"/>
                  <w:szCs w:val="16"/>
                  <w:u w:val="single" w:color="0000FF"/>
                </w:rPr>
                <w:t>https://www.taboola.com/advertiser-data-use-policy</w:t>
              </w:r>
            </w:hyperlink>
          </w:p>
        </w:tc>
      </w:tr>
      <w:tr w:rsidR="00A4384B" w14:paraId="33F98383" w14:textId="77777777">
        <w:trPr>
          <w:trHeight w:hRule="exact" w:val="131"/>
        </w:trPr>
        <w:tc>
          <w:tcPr>
            <w:tcW w:w="1995" w:type="dxa"/>
            <w:tcBorders>
              <w:top w:val="single" w:sz="8" w:space="0" w:color="000000"/>
            </w:tcBorders>
            <w:tcMar>
              <w:top w:w="10" w:type="dxa"/>
              <w:left w:w="113" w:type="dxa"/>
              <w:bottom w:w="5" w:type="dxa"/>
              <w:right w:w="113" w:type="dxa"/>
            </w:tcMar>
            <w:vAlign w:val="center"/>
            <w:hideMark/>
          </w:tcPr>
          <w:p w14:paraId="42F17DC4"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3122" w:type="dxa"/>
            <w:gridSpan w:val="2"/>
            <w:tcBorders>
              <w:top w:val="single" w:sz="8" w:space="0" w:color="000000"/>
            </w:tcBorders>
            <w:tcMar>
              <w:top w:w="10" w:type="dxa"/>
              <w:left w:w="113" w:type="dxa"/>
              <w:bottom w:w="5" w:type="dxa"/>
              <w:right w:w="113" w:type="dxa"/>
            </w:tcMar>
            <w:vAlign w:val="bottom"/>
            <w:hideMark/>
          </w:tcPr>
          <w:p w14:paraId="4572AA0F"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2097" w:type="dxa"/>
            <w:tcBorders>
              <w:top w:val="single" w:sz="8" w:space="0" w:color="000000"/>
            </w:tcBorders>
            <w:tcMar>
              <w:top w:w="10" w:type="dxa"/>
              <w:left w:w="113" w:type="dxa"/>
              <w:bottom w:w="5" w:type="dxa"/>
              <w:right w:w="113" w:type="dxa"/>
            </w:tcMar>
            <w:vAlign w:val="bottom"/>
            <w:hideMark/>
          </w:tcPr>
          <w:p w14:paraId="5AF2E3D4"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3501" w:type="dxa"/>
            <w:tcBorders>
              <w:top w:val="single" w:sz="8" w:space="0" w:color="000000"/>
            </w:tcBorders>
            <w:tcMar>
              <w:top w:w="10" w:type="dxa"/>
              <w:left w:w="113" w:type="dxa"/>
              <w:bottom w:w="5" w:type="dxa"/>
              <w:right w:w="113" w:type="dxa"/>
            </w:tcMar>
            <w:vAlign w:val="bottom"/>
            <w:hideMark/>
          </w:tcPr>
          <w:p w14:paraId="331B28D0" w14:textId="77777777" w:rsidR="00A4384B" w:rsidRDefault="00B847C9">
            <w:pPr>
              <w:rPr>
                <w:rFonts w:cs="Times New Roman"/>
                <w:bCs w:val="0"/>
                <w:iCs w:val="0"/>
                <w:color w:val="000000"/>
                <w:sz w:val="16"/>
                <w:szCs w:val="16"/>
              </w:rPr>
            </w:pPr>
            <w:r>
              <w:rPr>
                <w:rFonts w:ascii="Arial" w:eastAsia="Arial" w:hAnsi="Arial"/>
                <w:bCs w:val="0"/>
                <w:iCs w:val="0"/>
                <w:color w:val="000000"/>
                <w:sz w:val="16"/>
                <w:szCs w:val="16"/>
              </w:rPr>
              <w:t xml:space="preserve"> </w:t>
            </w:r>
          </w:p>
        </w:tc>
      </w:tr>
    </w:tbl>
    <w:p w14:paraId="06370B2A" w14:textId="77777777" w:rsidR="00A4384B" w:rsidRDefault="00B847C9">
      <w:pPr>
        <w:rPr>
          <w:rFonts w:ascii="Arial" w:eastAsia="Arial" w:hAnsi="Arial"/>
          <w:bCs w:val="0"/>
          <w:iCs w:val="0"/>
        </w:rPr>
      </w:pPr>
      <w:r>
        <w:rPr>
          <w:rFonts w:ascii="Arial" w:eastAsia="Arial" w:hAnsi="Arial"/>
          <w:b/>
          <w:iCs w:val="0"/>
          <w:color w:val="000000"/>
        </w:rPr>
        <w:t xml:space="preserve"> </w:t>
      </w:r>
    </w:p>
    <w:p w14:paraId="08B4042E" w14:textId="77777777" w:rsidR="00A4384B" w:rsidRDefault="00B847C9">
      <w:pPr>
        <w:rPr>
          <w:rFonts w:ascii="Arial" w:eastAsia="Arial" w:hAnsi="Arial"/>
          <w:bCs w:val="0"/>
          <w:iCs w:val="0"/>
        </w:rPr>
      </w:pPr>
      <w:r>
        <w:rPr>
          <w:rFonts w:ascii="Arial" w:eastAsia="Arial" w:hAnsi="Arial"/>
          <w:b/>
          <w:iCs w:val="0"/>
          <w:color w:val="000000"/>
        </w:rPr>
        <w:t xml:space="preserve"> </w:t>
      </w:r>
    </w:p>
    <w:p w14:paraId="7D111BD8" w14:textId="77777777" w:rsidR="00A4384B" w:rsidRDefault="00B847C9">
      <w:pPr>
        <w:rPr>
          <w:rFonts w:ascii="Arial" w:eastAsia="Arial" w:hAnsi="Arial"/>
          <w:bCs w:val="0"/>
          <w:iCs w:val="0"/>
        </w:rPr>
      </w:pPr>
      <w:r>
        <w:rPr>
          <w:rFonts w:ascii="Arial" w:eastAsia="Arial" w:hAnsi="Arial"/>
          <w:b/>
          <w:iCs w:val="0"/>
          <w:color w:val="000000"/>
        </w:rPr>
        <w:t xml:space="preserve"> </w:t>
      </w:r>
    </w:p>
    <w:p w14:paraId="14662415" w14:textId="77777777" w:rsidR="00A4384B" w:rsidRDefault="00B847C9">
      <w:pPr>
        <w:pStyle w:val="BodyText"/>
        <w:ind w:left="720" w:hanging="360"/>
        <w:jc w:val="both"/>
        <w:outlineLvl w:val="0"/>
        <w:rPr>
          <w:rFonts w:ascii="Arial" w:eastAsia="Arial" w:hAnsi="Arial"/>
          <w:bCs w:val="0"/>
          <w:iCs w:val="0"/>
        </w:rPr>
      </w:pPr>
      <w:r>
        <w:rPr>
          <w:rFonts w:ascii="Arial" w:eastAsia="Arial" w:hAnsi="Arial"/>
          <w:b/>
          <w:iCs w:val="0"/>
          <w:color w:val="000000"/>
        </w:rPr>
        <w:t>ACCEPTED AND AGREED:</w:t>
      </w:r>
    </w:p>
    <w:tbl>
      <w:tblPr>
        <w:tblW w:w="10728" w:type="dxa"/>
        <w:tblCellMar>
          <w:left w:w="0" w:type="dxa"/>
          <w:right w:w="0" w:type="dxa"/>
        </w:tblCellMar>
        <w:tblLook w:val="04A0" w:firstRow="1" w:lastRow="0" w:firstColumn="1" w:lastColumn="0" w:noHBand="0" w:noVBand="1"/>
      </w:tblPr>
      <w:tblGrid>
        <w:gridCol w:w="17"/>
        <w:gridCol w:w="5221"/>
        <w:gridCol w:w="5490"/>
      </w:tblGrid>
      <w:tr w:rsidR="00A4384B" w14:paraId="374B6D2E" w14:textId="77777777">
        <w:trPr>
          <w:trHeight w:val="197"/>
        </w:trPr>
        <w:tc>
          <w:tcPr>
            <w:tcW w:w="0" w:type="auto"/>
            <w:tcMar>
              <w:top w:w="5" w:type="dxa"/>
              <w:left w:w="5" w:type="dxa"/>
              <w:bottom w:w="5" w:type="dxa"/>
              <w:right w:w="5" w:type="dxa"/>
            </w:tcMar>
            <w:hideMark/>
          </w:tcPr>
          <w:p w14:paraId="2D8301C9" w14:textId="77777777" w:rsidR="00A4384B" w:rsidRDefault="00A4384B">
            <w:pPr>
              <w:rPr>
                <w:rFonts w:cs="Times New Roman"/>
                <w:bCs w:val="0"/>
                <w:iCs w:val="0"/>
                <w:color w:val="000000"/>
              </w:rPr>
            </w:pPr>
          </w:p>
        </w:tc>
        <w:tc>
          <w:tcPr>
            <w:tcW w:w="4860" w:type="dxa"/>
            <w:tcMar>
              <w:top w:w="5" w:type="dxa"/>
              <w:left w:w="113" w:type="dxa"/>
              <w:bottom w:w="5" w:type="dxa"/>
              <w:right w:w="113" w:type="dxa"/>
            </w:tcMar>
            <w:hideMark/>
          </w:tcPr>
          <w:p w14:paraId="15E852CA"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b/>
                <w:bCs/>
                <w:iCs w:val="0"/>
                <w:caps w:val="0"/>
                <w:color w:val="000000"/>
                <w:kern w:val="36"/>
                <w:sz w:val="16"/>
                <w:szCs w:val="16"/>
              </w:rPr>
              <w:t>Taboola.COM, LTD.</w:t>
            </w:r>
          </w:p>
        </w:tc>
        <w:tc>
          <w:tcPr>
            <w:tcW w:w="5490" w:type="dxa"/>
            <w:tcMar>
              <w:top w:w="5" w:type="dxa"/>
              <w:left w:w="113" w:type="dxa"/>
              <w:bottom w:w="5" w:type="dxa"/>
              <w:right w:w="113" w:type="dxa"/>
            </w:tcMar>
            <w:hideMark/>
          </w:tcPr>
          <w:p w14:paraId="0CBCCFE6"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b/>
                <w:bCs/>
                <w:iCs w:val="0"/>
                <w:caps w:val="0"/>
                <w:color w:val="000000"/>
                <w:kern w:val="36"/>
                <w:sz w:val="16"/>
                <w:szCs w:val="16"/>
              </w:rPr>
              <w:t xml:space="preserve">Advertiser OR </w:t>
            </w:r>
          </w:p>
          <w:p w14:paraId="42806D17"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b/>
                <w:bCs/>
                <w:iCs w:val="0"/>
                <w:caps w:val="0"/>
                <w:color w:val="000000"/>
                <w:kern w:val="36"/>
                <w:sz w:val="16"/>
                <w:szCs w:val="16"/>
              </w:rPr>
              <w:t>AGENCY AS AGENCY FOR ADVERTISER:</w:t>
            </w:r>
          </w:p>
          <w:p w14:paraId="53E5F095"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b/>
                <w:bCs/>
                <w:iCs w:val="0"/>
                <w:caps w:val="0"/>
                <w:color w:val="000000"/>
                <w:kern w:val="36"/>
                <w:sz w:val="16"/>
                <w:szCs w:val="16"/>
              </w:rPr>
              <w:t xml:space="preserve"> </w:t>
            </w:r>
          </w:p>
        </w:tc>
      </w:tr>
      <w:tr w:rsidR="00A4384B" w14:paraId="59DAD48F" w14:textId="77777777">
        <w:trPr>
          <w:trHeight w:val="288"/>
        </w:trPr>
        <w:tc>
          <w:tcPr>
            <w:tcW w:w="0" w:type="auto"/>
            <w:tcMar>
              <w:top w:w="5" w:type="dxa"/>
              <w:left w:w="5" w:type="dxa"/>
              <w:bottom w:w="5" w:type="dxa"/>
              <w:right w:w="5" w:type="dxa"/>
            </w:tcMar>
            <w:hideMark/>
          </w:tcPr>
          <w:p w14:paraId="63A84A83" w14:textId="77777777" w:rsidR="00A4384B" w:rsidRDefault="00A4384B">
            <w:pPr>
              <w:rPr>
                <w:rFonts w:cs="Times New Roman"/>
                <w:bCs w:val="0"/>
                <w:iCs w:val="0"/>
                <w:color w:val="000000"/>
              </w:rPr>
            </w:pPr>
          </w:p>
        </w:tc>
        <w:tc>
          <w:tcPr>
            <w:tcW w:w="4860" w:type="dxa"/>
            <w:tcMar>
              <w:top w:w="5" w:type="dxa"/>
              <w:left w:w="113" w:type="dxa"/>
              <w:bottom w:w="5" w:type="dxa"/>
              <w:right w:w="113" w:type="dxa"/>
            </w:tcMar>
            <w:hideMark/>
          </w:tcPr>
          <w:p w14:paraId="4A3F6466"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p w14:paraId="7CFB6A9A"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X____________________________________</w:t>
            </w:r>
          </w:p>
        </w:tc>
        <w:tc>
          <w:tcPr>
            <w:tcW w:w="5490" w:type="dxa"/>
            <w:tcMar>
              <w:top w:w="5" w:type="dxa"/>
              <w:left w:w="113" w:type="dxa"/>
              <w:bottom w:w="5" w:type="dxa"/>
              <w:right w:w="113" w:type="dxa"/>
            </w:tcMar>
            <w:hideMark/>
          </w:tcPr>
          <w:p w14:paraId="54359612"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p w14:paraId="26CB21C2"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X____________________________________</w:t>
            </w:r>
          </w:p>
        </w:tc>
      </w:tr>
      <w:tr w:rsidR="00A4384B" w14:paraId="4E83579D" w14:textId="77777777">
        <w:trPr>
          <w:trHeight w:val="323"/>
        </w:trPr>
        <w:tc>
          <w:tcPr>
            <w:tcW w:w="0" w:type="auto"/>
            <w:tcMar>
              <w:top w:w="5" w:type="dxa"/>
              <w:left w:w="5" w:type="dxa"/>
              <w:bottom w:w="5" w:type="dxa"/>
              <w:right w:w="5" w:type="dxa"/>
            </w:tcMar>
            <w:hideMark/>
          </w:tcPr>
          <w:p w14:paraId="3B195DEC" w14:textId="77777777" w:rsidR="00A4384B" w:rsidRDefault="00A4384B">
            <w:pPr>
              <w:rPr>
                <w:rFonts w:cs="Times New Roman"/>
                <w:bCs w:val="0"/>
                <w:iCs w:val="0"/>
                <w:color w:val="000000"/>
              </w:rPr>
            </w:pPr>
          </w:p>
        </w:tc>
        <w:tc>
          <w:tcPr>
            <w:tcW w:w="4860" w:type="dxa"/>
            <w:tcMar>
              <w:top w:w="5" w:type="dxa"/>
              <w:left w:w="113" w:type="dxa"/>
              <w:bottom w:w="5" w:type="dxa"/>
              <w:right w:w="113" w:type="dxa"/>
            </w:tcMar>
            <w:vAlign w:val="center"/>
            <w:hideMark/>
          </w:tcPr>
          <w:p w14:paraId="5734F6C2"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Name:  _______________________________</w:t>
            </w:r>
          </w:p>
        </w:tc>
        <w:tc>
          <w:tcPr>
            <w:tcW w:w="5490" w:type="dxa"/>
            <w:tcMar>
              <w:top w:w="5" w:type="dxa"/>
              <w:left w:w="113" w:type="dxa"/>
              <w:bottom w:w="5" w:type="dxa"/>
              <w:right w:w="113" w:type="dxa"/>
            </w:tcMar>
            <w:vAlign w:val="center"/>
            <w:hideMark/>
          </w:tcPr>
          <w:p w14:paraId="25EB4A05"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Name:  _______________________________              </w:t>
            </w:r>
          </w:p>
        </w:tc>
      </w:tr>
      <w:tr w:rsidR="00A4384B" w14:paraId="3538325E" w14:textId="77777777">
        <w:trPr>
          <w:trHeight w:val="288"/>
        </w:trPr>
        <w:tc>
          <w:tcPr>
            <w:tcW w:w="0" w:type="auto"/>
            <w:tcMar>
              <w:top w:w="5" w:type="dxa"/>
              <w:left w:w="5" w:type="dxa"/>
              <w:bottom w:w="5" w:type="dxa"/>
              <w:right w:w="5" w:type="dxa"/>
            </w:tcMar>
            <w:hideMark/>
          </w:tcPr>
          <w:p w14:paraId="1FC50BE9" w14:textId="77777777" w:rsidR="00A4384B" w:rsidRDefault="00A4384B">
            <w:pPr>
              <w:rPr>
                <w:rFonts w:cs="Times New Roman"/>
                <w:bCs w:val="0"/>
                <w:iCs w:val="0"/>
                <w:color w:val="000000"/>
              </w:rPr>
            </w:pPr>
          </w:p>
        </w:tc>
        <w:tc>
          <w:tcPr>
            <w:tcW w:w="4860" w:type="dxa"/>
            <w:tcMar>
              <w:top w:w="5" w:type="dxa"/>
              <w:left w:w="113" w:type="dxa"/>
              <w:bottom w:w="5" w:type="dxa"/>
              <w:right w:w="113" w:type="dxa"/>
            </w:tcMar>
            <w:vAlign w:val="center"/>
            <w:hideMark/>
          </w:tcPr>
          <w:p w14:paraId="6566B65F"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Title:  _______________________________</w:t>
            </w:r>
          </w:p>
        </w:tc>
        <w:tc>
          <w:tcPr>
            <w:tcW w:w="5490" w:type="dxa"/>
            <w:tcMar>
              <w:top w:w="5" w:type="dxa"/>
              <w:left w:w="113" w:type="dxa"/>
              <w:bottom w:w="5" w:type="dxa"/>
              <w:right w:w="113" w:type="dxa"/>
            </w:tcMar>
            <w:vAlign w:val="center"/>
            <w:hideMark/>
          </w:tcPr>
          <w:p w14:paraId="306F345A"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Title:  _______________________________</w:t>
            </w:r>
          </w:p>
        </w:tc>
      </w:tr>
      <w:tr w:rsidR="00A4384B" w14:paraId="4DED8453" w14:textId="77777777">
        <w:trPr>
          <w:trHeight w:val="288"/>
        </w:trPr>
        <w:tc>
          <w:tcPr>
            <w:tcW w:w="0" w:type="auto"/>
            <w:tcMar>
              <w:top w:w="5" w:type="dxa"/>
              <w:left w:w="5" w:type="dxa"/>
              <w:bottom w:w="5" w:type="dxa"/>
              <w:right w:w="5" w:type="dxa"/>
            </w:tcMar>
            <w:hideMark/>
          </w:tcPr>
          <w:p w14:paraId="47F1198A" w14:textId="77777777" w:rsidR="00A4384B" w:rsidRDefault="00A4384B">
            <w:pPr>
              <w:rPr>
                <w:rFonts w:cs="Times New Roman"/>
                <w:bCs w:val="0"/>
                <w:iCs w:val="0"/>
                <w:color w:val="000000"/>
              </w:rPr>
            </w:pPr>
          </w:p>
        </w:tc>
        <w:tc>
          <w:tcPr>
            <w:tcW w:w="4860" w:type="dxa"/>
            <w:tcMar>
              <w:top w:w="5" w:type="dxa"/>
              <w:left w:w="113" w:type="dxa"/>
              <w:bottom w:w="5" w:type="dxa"/>
              <w:right w:w="113" w:type="dxa"/>
            </w:tcMar>
            <w:vAlign w:val="center"/>
            <w:hideMark/>
          </w:tcPr>
          <w:p w14:paraId="076D915D"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Date (“Effective Date”):  ______</w:t>
            </w:r>
            <w:r>
              <w:rPr>
                <w:rFonts w:ascii="Arial" w:eastAsia="Arial" w:hAnsi="Arial"/>
                <w:iCs w:val="0"/>
                <w:caps w:val="0"/>
                <w:color w:val="000000"/>
                <w:kern w:val="36"/>
                <w:sz w:val="16"/>
                <w:szCs w:val="16"/>
              </w:rPr>
              <w:softHyphen/>
            </w:r>
            <w:r>
              <w:rPr>
                <w:rFonts w:ascii="Arial" w:eastAsia="Arial" w:hAnsi="Arial"/>
                <w:iCs w:val="0"/>
                <w:caps w:val="0"/>
                <w:color w:val="000000"/>
                <w:kern w:val="36"/>
                <w:sz w:val="16"/>
                <w:szCs w:val="16"/>
              </w:rPr>
              <w:softHyphen/>
            </w:r>
            <w:r>
              <w:rPr>
                <w:rFonts w:ascii="Arial" w:eastAsia="Arial" w:hAnsi="Arial"/>
                <w:iCs w:val="0"/>
                <w:caps w:val="0"/>
                <w:color w:val="000000"/>
                <w:kern w:val="36"/>
                <w:sz w:val="16"/>
                <w:szCs w:val="16"/>
              </w:rPr>
              <w:softHyphen/>
              <w:t xml:space="preserve">_______ </w:t>
            </w:r>
            <w:r>
              <w:rPr>
                <w:rFonts w:ascii="Arial" w:eastAsia="Arial" w:hAnsi="Arial"/>
                <w:iCs w:val="0"/>
                <w:caps w:val="0"/>
                <w:color w:val="000000"/>
                <w:kern w:val="36"/>
                <w:sz w:val="16"/>
                <w:szCs w:val="16"/>
                <w:u w:val="single" w:color="000000"/>
              </w:rPr>
              <w:t xml:space="preserve">          </w:t>
            </w:r>
          </w:p>
        </w:tc>
        <w:tc>
          <w:tcPr>
            <w:tcW w:w="5490" w:type="dxa"/>
            <w:tcMar>
              <w:top w:w="5" w:type="dxa"/>
              <w:left w:w="113" w:type="dxa"/>
              <w:bottom w:w="5" w:type="dxa"/>
              <w:right w:w="113" w:type="dxa"/>
            </w:tcMar>
            <w:vAlign w:val="center"/>
            <w:hideMark/>
          </w:tcPr>
          <w:p w14:paraId="116E422D"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Date:  _______________________________ </w:t>
            </w:r>
            <w:r>
              <w:rPr>
                <w:rFonts w:ascii="Arial" w:eastAsia="Arial" w:hAnsi="Arial"/>
                <w:iCs w:val="0"/>
                <w:caps w:val="0"/>
                <w:color w:val="000000"/>
                <w:kern w:val="36"/>
                <w:sz w:val="16"/>
                <w:szCs w:val="16"/>
                <w:u w:val="single" w:color="000000"/>
              </w:rPr>
              <w:t xml:space="preserve">          </w:t>
            </w:r>
          </w:p>
        </w:tc>
      </w:tr>
      <w:tr w:rsidR="00A4384B" w14:paraId="34CC608A" w14:textId="77777777">
        <w:trPr>
          <w:trHeight w:val="844"/>
        </w:trPr>
        <w:tc>
          <w:tcPr>
            <w:tcW w:w="0" w:type="auto"/>
            <w:tcMar>
              <w:top w:w="5" w:type="dxa"/>
              <w:left w:w="5" w:type="dxa"/>
              <w:bottom w:w="5" w:type="dxa"/>
              <w:right w:w="5" w:type="dxa"/>
            </w:tcMar>
            <w:hideMark/>
          </w:tcPr>
          <w:p w14:paraId="2BFA4509" w14:textId="77777777" w:rsidR="00A4384B" w:rsidRDefault="00A4384B">
            <w:pPr>
              <w:rPr>
                <w:rFonts w:cs="Times New Roman"/>
                <w:bCs w:val="0"/>
                <w:iCs w:val="0"/>
                <w:color w:val="000000"/>
              </w:rPr>
            </w:pPr>
          </w:p>
        </w:tc>
        <w:tc>
          <w:tcPr>
            <w:tcW w:w="4860" w:type="dxa"/>
            <w:tcMar>
              <w:top w:w="5" w:type="dxa"/>
              <w:left w:w="113" w:type="dxa"/>
              <w:bottom w:w="5" w:type="dxa"/>
              <w:right w:w="113" w:type="dxa"/>
            </w:tcMar>
            <w:vAlign w:val="center"/>
            <w:hideMark/>
          </w:tcPr>
          <w:p w14:paraId="3B373ECA" w14:textId="77777777" w:rsidR="00A4384B" w:rsidRDefault="00B847C9">
            <w:pPr>
              <w:pStyle w:val="Heading1"/>
              <w:numPr>
                <w:ilvl w:val="0"/>
                <w:numId w:val="0"/>
              </w:numPr>
              <w:spacing w:before="120" w:after="120"/>
              <w:ind w:right="562"/>
              <w:rPr>
                <w:rFonts w:cs="Times New Roman"/>
                <w:b/>
                <w:iCs w:val="0"/>
                <w:color w:val="000000"/>
                <w:sz w:val="16"/>
                <w:szCs w:val="16"/>
              </w:rPr>
            </w:pPr>
            <w:r>
              <w:rPr>
                <w:rFonts w:ascii="Arial" w:eastAsia="Arial" w:hAnsi="Arial"/>
                <w:b/>
                <w:bCs/>
                <w:iCs w:val="0"/>
                <w:caps w:val="0"/>
                <w:color w:val="000000"/>
                <w:kern w:val="36"/>
                <w:sz w:val="16"/>
                <w:szCs w:val="16"/>
              </w:rPr>
              <w:t xml:space="preserve">Address for notices to Taboola: </w:t>
            </w:r>
          </w:p>
          <w:p w14:paraId="5170A106"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2 Jabotinsky Street, 32nd Floor</w:t>
            </w:r>
          </w:p>
          <w:p w14:paraId="68DE549E"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Ramat Gan, Israel 5250501 </w:t>
            </w:r>
          </w:p>
          <w:p w14:paraId="346131C0" w14:textId="77777777" w:rsidR="00A4384B" w:rsidRDefault="00B847C9">
            <w:pPr>
              <w:ind w:left="702"/>
              <w:rPr>
                <w:rFonts w:cs="Times New Roman"/>
                <w:bCs w:val="0"/>
                <w:iCs w:val="0"/>
                <w:color w:val="000000"/>
                <w:sz w:val="16"/>
                <w:szCs w:val="16"/>
              </w:rPr>
            </w:pPr>
            <w:r>
              <w:rPr>
                <w:rFonts w:ascii="Arial" w:eastAsia="Arial" w:hAnsi="Arial"/>
                <w:bCs w:val="0"/>
                <w:iCs w:val="0"/>
                <w:color w:val="000000"/>
                <w:sz w:val="16"/>
                <w:szCs w:val="16"/>
              </w:rPr>
              <w:t xml:space="preserve"> </w:t>
            </w:r>
          </w:p>
        </w:tc>
        <w:tc>
          <w:tcPr>
            <w:tcW w:w="5490" w:type="dxa"/>
            <w:tcMar>
              <w:top w:w="5" w:type="dxa"/>
              <w:left w:w="113" w:type="dxa"/>
              <w:bottom w:w="5" w:type="dxa"/>
              <w:right w:w="113" w:type="dxa"/>
            </w:tcMar>
            <w:vAlign w:val="center"/>
            <w:hideMark/>
          </w:tcPr>
          <w:p w14:paraId="0FBE725D" w14:textId="77777777" w:rsidR="00A4384B" w:rsidRDefault="00B847C9">
            <w:pPr>
              <w:pStyle w:val="Heading1"/>
              <w:numPr>
                <w:ilvl w:val="0"/>
                <w:numId w:val="0"/>
              </w:numPr>
              <w:spacing w:before="0" w:after="120"/>
              <w:ind w:right="562"/>
              <w:rPr>
                <w:rFonts w:cs="Times New Roman"/>
                <w:b/>
                <w:iCs w:val="0"/>
                <w:color w:val="000000"/>
                <w:sz w:val="16"/>
                <w:szCs w:val="16"/>
              </w:rPr>
            </w:pPr>
            <w:r>
              <w:rPr>
                <w:rFonts w:ascii="Arial" w:eastAsia="Arial" w:hAnsi="Arial"/>
                <w:b/>
                <w:bCs/>
                <w:iCs w:val="0"/>
                <w:caps w:val="0"/>
                <w:color w:val="000000"/>
                <w:kern w:val="36"/>
                <w:sz w:val="16"/>
                <w:szCs w:val="16"/>
              </w:rPr>
              <w:t xml:space="preserve"> </w:t>
            </w:r>
          </w:p>
          <w:p w14:paraId="18360492" w14:textId="77777777" w:rsidR="00A4384B" w:rsidRDefault="00B847C9">
            <w:pPr>
              <w:pStyle w:val="Heading1"/>
              <w:numPr>
                <w:ilvl w:val="0"/>
                <w:numId w:val="0"/>
              </w:numPr>
              <w:spacing w:before="0" w:after="120"/>
              <w:ind w:right="562"/>
              <w:rPr>
                <w:rFonts w:cs="Times New Roman"/>
                <w:b/>
                <w:iCs w:val="0"/>
                <w:color w:val="000000"/>
                <w:sz w:val="16"/>
                <w:szCs w:val="16"/>
              </w:rPr>
            </w:pPr>
            <w:r>
              <w:rPr>
                <w:rFonts w:ascii="Arial" w:eastAsia="Arial" w:hAnsi="Arial"/>
                <w:b/>
                <w:bCs/>
                <w:iCs w:val="0"/>
                <w:caps w:val="0"/>
                <w:color w:val="000000"/>
                <w:kern w:val="36"/>
                <w:sz w:val="16"/>
                <w:szCs w:val="16"/>
              </w:rPr>
              <w:t>Address for notices to ADVERTISER:</w:t>
            </w:r>
          </w:p>
          <w:p w14:paraId="6B5A2403" w14:textId="77777777" w:rsidR="00A4384B" w:rsidRDefault="00B847C9">
            <w:pPr>
              <w:ind w:left="720" w:hanging="18"/>
              <w:rPr>
                <w:rFonts w:cs="Times New Roman"/>
                <w:bCs w:val="0"/>
                <w:iCs w:val="0"/>
                <w:color w:val="000000"/>
                <w:sz w:val="16"/>
                <w:szCs w:val="16"/>
              </w:rPr>
            </w:pPr>
            <w:r>
              <w:rPr>
                <w:rFonts w:ascii="Arial" w:eastAsia="Arial" w:hAnsi="Arial"/>
                <w:bCs w:val="0"/>
                <w:iCs w:val="0"/>
                <w:color w:val="000000"/>
                <w:sz w:val="16"/>
                <w:szCs w:val="16"/>
              </w:rPr>
              <w:t xml:space="preserve"> _________________________________</w:t>
            </w:r>
          </w:p>
          <w:p w14:paraId="7C247229" w14:textId="77777777" w:rsidR="00A4384B" w:rsidRDefault="00B847C9">
            <w:pPr>
              <w:spacing w:before="120"/>
              <w:ind w:left="720" w:firstLine="43"/>
              <w:rPr>
                <w:rFonts w:cs="Times New Roman"/>
                <w:bCs w:val="0"/>
                <w:iCs w:val="0"/>
                <w:color w:val="000000"/>
                <w:sz w:val="16"/>
                <w:szCs w:val="16"/>
              </w:rPr>
            </w:pPr>
            <w:r>
              <w:rPr>
                <w:rFonts w:ascii="Arial" w:eastAsia="Arial" w:hAnsi="Arial"/>
                <w:bCs w:val="0"/>
                <w:iCs w:val="0"/>
                <w:color w:val="000000"/>
                <w:sz w:val="16"/>
                <w:szCs w:val="16"/>
              </w:rPr>
              <w:t>_________________________________</w:t>
            </w:r>
          </w:p>
          <w:p w14:paraId="1D3C7E77" w14:textId="77777777" w:rsidR="00A4384B" w:rsidRDefault="00B847C9">
            <w:pPr>
              <w:spacing w:before="120"/>
              <w:ind w:left="720" w:firstLine="43"/>
              <w:rPr>
                <w:rFonts w:cs="Times New Roman"/>
                <w:bCs w:val="0"/>
                <w:iCs w:val="0"/>
                <w:color w:val="000000"/>
                <w:sz w:val="16"/>
                <w:szCs w:val="16"/>
              </w:rPr>
            </w:pPr>
            <w:r>
              <w:rPr>
                <w:rFonts w:ascii="Arial" w:eastAsia="Arial" w:hAnsi="Arial"/>
                <w:bCs w:val="0"/>
                <w:iCs w:val="0"/>
                <w:color w:val="000000"/>
                <w:sz w:val="16"/>
                <w:szCs w:val="16"/>
              </w:rPr>
              <w:t>_________________________________</w:t>
            </w:r>
          </w:p>
        </w:tc>
      </w:tr>
      <w:tr w:rsidR="00A4384B" w14:paraId="33C56C06" w14:textId="77777777">
        <w:trPr>
          <w:trHeight w:val="288"/>
        </w:trPr>
        <w:tc>
          <w:tcPr>
            <w:tcW w:w="5238" w:type="dxa"/>
            <w:gridSpan w:val="2"/>
            <w:tcMar>
              <w:top w:w="5" w:type="dxa"/>
              <w:left w:w="113" w:type="dxa"/>
              <w:bottom w:w="5" w:type="dxa"/>
              <w:right w:w="113" w:type="dxa"/>
            </w:tcMar>
            <w:vAlign w:val="center"/>
            <w:hideMark/>
          </w:tcPr>
          <w:p w14:paraId="1FA068A6" w14:textId="77777777" w:rsidR="00A4384B" w:rsidRDefault="00B847C9">
            <w:pPr>
              <w:shd w:val="clear" w:color="auto" w:fill="FFFFFF"/>
              <w:ind w:left="1080"/>
              <w:rPr>
                <w:rFonts w:cs="Times New Roman"/>
                <w:bCs w:val="0"/>
                <w:iCs w:val="0"/>
                <w:color w:val="000000"/>
                <w:sz w:val="16"/>
                <w:szCs w:val="16"/>
              </w:rPr>
            </w:pPr>
            <w:r>
              <w:rPr>
                <w:rFonts w:ascii="Arial" w:eastAsia="Arial" w:hAnsi="Arial"/>
                <w:bCs w:val="0"/>
                <w:iCs w:val="0"/>
                <w:color w:val="222222"/>
                <w:sz w:val="16"/>
                <w:szCs w:val="16"/>
              </w:rPr>
              <w:t xml:space="preserve">With a copy to: </w:t>
            </w:r>
          </w:p>
          <w:p w14:paraId="67DB6BF6" w14:textId="77777777" w:rsidR="00A4384B" w:rsidRDefault="00B847C9">
            <w:pPr>
              <w:shd w:val="clear" w:color="auto" w:fill="FFFFFF"/>
              <w:ind w:left="1080"/>
              <w:rPr>
                <w:rFonts w:cs="Times New Roman"/>
                <w:bCs w:val="0"/>
                <w:iCs w:val="0"/>
                <w:color w:val="000000"/>
                <w:sz w:val="16"/>
                <w:szCs w:val="16"/>
              </w:rPr>
            </w:pPr>
            <w:r>
              <w:rPr>
                <w:rFonts w:ascii="Arial" w:eastAsia="Arial" w:hAnsi="Arial"/>
                <w:bCs w:val="0"/>
                <w:iCs w:val="0"/>
                <w:color w:val="222222"/>
                <w:sz w:val="16"/>
                <w:szCs w:val="16"/>
              </w:rPr>
              <w:t xml:space="preserve"> </w:t>
            </w:r>
          </w:p>
          <w:p w14:paraId="67C9BD64"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Taboola, Inc. </w:t>
            </w:r>
          </w:p>
          <w:p w14:paraId="41739D4A" w14:textId="77777777" w:rsidR="00A4384B" w:rsidRDefault="00B847C9">
            <w:pPr>
              <w:shd w:val="clear" w:color="auto" w:fill="FFFFFF"/>
              <w:ind w:left="1080"/>
              <w:rPr>
                <w:rFonts w:cs="Times New Roman"/>
                <w:bCs w:val="0"/>
                <w:iCs w:val="0"/>
                <w:color w:val="000000"/>
                <w:sz w:val="16"/>
                <w:szCs w:val="16"/>
              </w:rPr>
            </w:pPr>
            <w:r>
              <w:rPr>
                <w:rFonts w:ascii="Arial" w:eastAsia="Arial" w:hAnsi="Arial"/>
                <w:bCs w:val="0"/>
                <w:iCs w:val="0"/>
                <w:color w:val="000000"/>
                <w:sz w:val="16"/>
                <w:szCs w:val="16"/>
              </w:rPr>
              <w:t>16 Madison Square West, 7</w:t>
            </w:r>
            <w:r>
              <w:rPr>
                <w:rFonts w:ascii="Arial" w:eastAsia="Arial" w:hAnsi="Arial"/>
                <w:bCs w:val="0"/>
                <w:iCs w:val="0"/>
                <w:color w:val="000000"/>
                <w:sz w:val="16"/>
                <w:szCs w:val="16"/>
                <w:vertAlign w:val="superscript"/>
              </w:rPr>
              <w:t>th</w:t>
            </w:r>
            <w:r>
              <w:rPr>
                <w:rFonts w:ascii="Arial" w:eastAsia="Arial" w:hAnsi="Arial"/>
                <w:bCs w:val="0"/>
                <w:iCs w:val="0"/>
                <w:color w:val="000000"/>
                <w:sz w:val="16"/>
                <w:szCs w:val="16"/>
              </w:rPr>
              <w:t xml:space="preserve"> Floor</w:t>
            </w:r>
          </w:p>
          <w:p w14:paraId="0B65F24F" w14:textId="77777777" w:rsidR="00A4384B" w:rsidRDefault="00B847C9">
            <w:pPr>
              <w:shd w:val="clear" w:color="auto" w:fill="FFFFFF"/>
              <w:ind w:left="1080"/>
              <w:rPr>
                <w:rFonts w:cs="Times New Roman"/>
                <w:bCs w:val="0"/>
                <w:iCs w:val="0"/>
                <w:color w:val="000000"/>
                <w:sz w:val="16"/>
                <w:szCs w:val="16"/>
              </w:rPr>
            </w:pPr>
            <w:r>
              <w:rPr>
                <w:rFonts w:ascii="Arial" w:eastAsia="Arial" w:hAnsi="Arial"/>
                <w:bCs w:val="0"/>
                <w:iCs w:val="0"/>
                <w:color w:val="222222"/>
                <w:sz w:val="16"/>
                <w:szCs w:val="16"/>
              </w:rPr>
              <w:t>New York, New York 10010 USA</w:t>
            </w:r>
          </w:p>
          <w:p w14:paraId="610D6CAE" w14:textId="77777777" w:rsidR="00A4384B" w:rsidRDefault="00B847C9">
            <w:pPr>
              <w:shd w:val="clear" w:color="auto" w:fill="FFFFFF"/>
              <w:ind w:left="1080"/>
              <w:rPr>
                <w:rFonts w:cs="Times New Roman"/>
                <w:bCs w:val="0"/>
                <w:iCs w:val="0"/>
                <w:color w:val="000000"/>
                <w:sz w:val="16"/>
                <w:szCs w:val="16"/>
              </w:rPr>
            </w:pPr>
            <w:r>
              <w:rPr>
                <w:rFonts w:ascii="Arial" w:eastAsia="Arial" w:hAnsi="Arial"/>
                <w:bCs w:val="0"/>
                <w:iCs w:val="0"/>
                <w:color w:val="222222"/>
                <w:sz w:val="16"/>
                <w:szCs w:val="16"/>
              </w:rPr>
              <w:t xml:space="preserve"> </w:t>
            </w:r>
          </w:p>
          <w:p w14:paraId="5B0F40F3" w14:textId="77777777" w:rsidR="00A4384B" w:rsidRDefault="00B847C9">
            <w:pPr>
              <w:shd w:val="clear" w:color="auto" w:fill="FFFFFF"/>
              <w:ind w:left="1080"/>
              <w:rPr>
                <w:rFonts w:cs="Times New Roman"/>
                <w:bCs w:val="0"/>
                <w:iCs w:val="0"/>
                <w:color w:val="000000"/>
              </w:rPr>
            </w:pPr>
            <w:hyperlink r:id="rId11" w:tgtFrame="_blank" w:history="1">
              <w:r>
                <w:rPr>
                  <w:rFonts w:ascii="Arial" w:eastAsia="Arial" w:hAnsi="Arial"/>
                  <w:bCs w:val="0"/>
                  <w:iCs w:val="0"/>
                  <w:color w:val="1155CC"/>
                  <w:sz w:val="16"/>
                  <w:szCs w:val="16"/>
                  <w:u w:val="single" w:color="1155CC"/>
                </w:rPr>
                <w:t>legal@taboola.com</w:t>
              </w:r>
            </w:hyperlink>
          </w:p>
          <w:p w14:paraId="733BA023"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tc>
        <w:tc>
          <w:tcPr>
            <w:tcW w:w="5490" w:type="dxa"/>
            <w:tcMar>
              <w:top w:w="5" w:type="dxa"/>
              <w:left w:w="113" w:type="dxa"/>
              <w:bottom w:w="5" w:type="dxa"/>
              <w:right w:w="113" w:type="dxa"/>
            </w:tcMar>
            <w:vAlign w:val="center"/>
            <w:hideMark/>
          </w:tcPr>
          <w:p w14:paraId="517B5434"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b/>
                <w:bCs/>
                <w:iCs w:val="0"/>
                <w:caps w:val="0"/>
                <w:color w:val="000000"/>
                <w:kern w:val="36"/>
                <w:sz w:val="16"/>
                <w:szCs w:val="16"/>
              </w:rPr>
              <w:t xml:space="preserve">AGENCY ON BEHALF OF ITSELF WITH RESPECT </w:t>
            </w:r>
          </w:p>
          <w:p w14:paraId="035A218A"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b/>
                <w:bCs/>
                <w:iCs w:val="0"/>
                <w:caps w:val="0"/>
                <w:color w:val="000000"/>
                <w:kern w:val="36"/>
                <w:sz w:val="16"/>
                <w:szCs w:val="16"/>
              </w:rPr>
              <w:t>TO AGENCY SPECIFIC OBLIGATIONS HEREIN:</w:t>
            </w:r>
          </w:p>
        </w:tc>
      </w:tr>
      <w:tr w:rsidR="00A4384B" w14:paraId="317DE72F" w14:textId="77777777">
        <w:trPr>
          <w:trHeight w:val="288"/>
        </w:trPr>
        <w:tc>
          <w:tcPr>
            <w:tcW w:w="5238" w:type="dxa"/>
            <w:gridSpan w:val="2"/>
            <w:tcMar>
              <w:top w:w="5" w:type="dxa"/>
              <w:left w:w="113" w:type="dxa"/>
              <w:bottom w:w="5" w:type="dxa"/>
              <w:right w:w="113" w:type="dxa"/>
            </w:tcMar>
            <w:vAlign w:val="center"/>
            <w:hideMark/>
          </w:tcPr>
          <w:p w14:paraId="37CDE132"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tc>
        <w:tc>
          <w:tcPr>
            <w:tcW w:w="5490" w:type="dxa"/>
            <w:tcMar>
              <w:top w:w="5" w:type="dxa"/>
              <w:left w:w="113" w:type="dxa"/>
              <w:bottom w:w="5" w:type="dxa"/>
              <w:right w:w="113" w:type="dxa"/>
            </w:tcMar>
            <w:hideMark/>
          </w:tcPr>
          <w:p w14:paraId="70450BC9"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p w14:paraId="23E208F2"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X____________________________________</w:t>
            </w:r>
          </w:p>
        </w:tc>
      </w:tr>
      <w:tr w:rsidR="00A4384B" w14:paraId="4A954DA4" w14:textId="77777777">
        <w:trPr>
          <w:trHeight w:val="288"/>
        </w:trPr>
        <w:tc>
          <w:tcPr>
            <w:tcW w:w="5238" w:type="dxa"/>
            <w:gridSpan w:val="2"/>
            <w:tcMar>
              <w:top w:w="5" w:type="dxa"/>
              <w:left w:w="113" w:type="dxa"/>
              <w:bottom w:w="5" w:type="dxa"/>
              <w:right w:w="113" w:type="dxa"/>
            </w:tcMar>
            <w:vAlign w:val="center"/>
            <w:hideMark/>
          </w:tcPr>
          <w:p w14:paraId="461AC38D"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tc>
        <w:tc>
          <w:tcPr>
            <w:tcW w:w="5490" w:type="dxa"/>
            <w:tcMar>
              <w:top w:w="5" w:type="dxa"/>
              <w:left w:w="113" w:type="dxa"/>
              <w:bottom w:w="5" w:type="dxa"/>
              <w:right w:w="113" w:type="dxa"/>
            </w:tcMar>
            <w:vAlign w:val="center"/>
            <w:hideMark/>
          </w:tcPr>
          <w:p w14:paraId="0BCCCB06"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Name:  _______________________________           </w:t>
            </w:r>
          </w:p>
        </w:tc>
      </w:tr>
      <w:tr w:rsidR="00A4384B" w14:paraId="06012914" w14:textId="77777777">
        <w:trPr>
          <w:trHeight w:val="288"/>
        </w:trPr>
        <w:tc>
          <w:tcPr>
            <w:tcW w:w="5238" w:type="dxa"/>
            <w:gridSpan w:val="2"/>
            <w:tcMar>
              <w:top w:w="5" w:type="dxa"/>
              <w:left w:w="113" w:type="dxa"/>
              <w:bottom w:w="5" w:type="dxa"/>
              <w:right w:w="113" w:type="dxa"/>
            </w:tcMar>
            <w:vAlign w:val="center"/>
            <w:hideMark/>
          </w:tcPr>
          <w:p w14:paraId="5CD069B6"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tc>
        <w:tc>
          <w:tcPr>
            <w:tcW w:w="5490" w:type="dxa"/>
            <w:tcMar>
              <w:top w:w="5" w:type="dxa"/>
              <w:left w:w="113" w:type="dxa"/>
              <w:bottom w:w="5" w:type="dxa"/>
              <w:right w:w="113" w:type="dxa"/>
            </w:tcMar>
            <w:vAlign w:val="center"/>
            <w:hideMark/>
          </w:tcPr>
          <w:p w14:paraId="427462DA"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Title:  _______________________________</w:t>
            </w:r>
          </w:p>
        </w:tc>
      </w:tr>
      <w:tr w:rsidR="00A4384B" w14:paraId="308EDF70" w14:textId="77777777">
        <w:trPr>
          <w:trHeight w:val="73"/>
        </w:trPr>
        <w:tc>
          <w:tcPr>
            <w:tcW w:w="5238" w:type="dxa"/>
            <w:gridSpan w:val="2"/>
            <w:tcMar>
              <w:top w:w="5" w:type="dxa"/>
              <w:left w:w="113" w:type="dxa"/>
              <w:bottom w:w="5" w:type="dxa"/>
              <w:right w:w="113" w:type="dxa"/>
            </w:tcMar>
            <w:vAlign w:val="center"/>
            <w:hideMark/>
          </w:tcPr>
          <w:p w14:paraId="75919C9C"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tc>
        <w:tc>
          <w:tcPr>
            <w:tcW w:w="5490" w:type="dxa"/>
            <w:tcMar>
              <w:top w:w="5" w:type="dxa"/>
              <w:left w:w="113" w:type="dxa"/>
              <w:bottom w:w="5" w:type="dxa"/>
              <w:right w:w="113" w:type="dxa"/>
            </w:tcMar>
            <w:vAlign w:val="center"/>
            <w:hideMark/>
          </w:tcPr>
          <w:p w14:paraId="6E31FD49"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Date:  _______________________________</w:t>
            </w:r>
          </w:p>
          <w:p w14:paraId="0ECEDA06" w14:textId="77777777" w:rsidR="00A4384B" w:rsidRDefault="00B847C9">
            <w:pPr>
              <w:pStyle w:val="Heading1"/>
              <w:numPr>
                <w:ilvl w:val="0"/>
                <w:numId w:val="0"/>
              </w:numPr>
              <w:spacing w:before="0" w:after="12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tc>
      </w:tr>
      <w:tr w:rsidR="00A4384B" w14:paraId="114AE542" w14:textId="77777777">
        <w:trPr>
          <w:trHeight w:val="73"/>
        </w:trPr>
        <w:tc>
          <w:tcPr>
            <w:tcW w:w="5238" w:type="dxa"/>
            <w:gridSpan w:val="2"/>
            <w:tcMar>
              <w:top w:w="5" w:type="dxa"/>
              <w:left w:w="113" w:type="dxa"/>
              <w:bottom w:w="5" w:type="dxa"/>
              <w:right w:w="113" w:type="dxa"/>
            </w:tcMar>
            <w:vAlign w:val="center"/>
            <w:hideMark/>
          </w:tcPr>
          <w:p w14:paraId="741E9B8F"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tc>
        <w:tc>
          <w:tcPr>
            <w:tcW w:w="5490" w:type="dxa"/>
            <w:tcMar>
              <w:top w:w="5" w:type="dxa"/>
              <w:left w:w="113" w:type="dxa"/>
              <w:bottom w:w="5" w:type="dxa"/>
              <w:right w:w="113" w:type="dxa"/>
            </w:tcMar>
            <w:vAlign w:val="center"/>
            <w:hideMark/>
          </w:tcPr>
          <w:p w14:paraId="5542AEEA" w14:textId="77777777" w:rsidR="00A4384B" w:rsidRDefault="00B847C9">
            <w:pPr>
              <w:pStyle w:val="Heading1"/>
              <w:numPr>
                <w:ilvl w:val="0"/>
                <w:numId w:val="0"/>
              </w:numPr>
              <w:spacing w:before="0" w:after="120"/>
              <w:ind w:right="562"/>
              <w:rPr>
                <w:rFonts w:cs="Times New Roman"/>
                <w:b/>
                <w:iCs w:val="0"/>
                <w:color w:val="000000"/>
                <w:sz w:val="16"/>
                <w:szCs w:val="16"/>
              </w:rPr>
            </w:pPr>
            <w:r>
              <w:rPr>
                <w:rFonts w:ascii="Arial" w:eastAsia="Arial" w:hAnsi="Arial"/>
                <w:b/>
                <w:bCs/>
                <w:iCs w:val="0"/>
                <w:caps w:val="0"/>
                <w:color w:val="000000"/>
                <w:kern w:val="36"/>
                <w:sz w:val="16"/>
                <w:szCs w:val="16"/>
              </w:rPr>
              <w:t xml:space="preserve">Address for notices to AGENCY: </w:t>
            </w:r>
          </w:p>
          <w:p w14:paraId="7A3D2B7C" w14:textId="77777777" w:rsidR="00A4384B" w:rsidRDefault="00B847C9">
            <w:pPr>
              <w:ind w:left="720" w:firstLine="27"/>
              <w:rPr>
                <w:rFonts w:cs="Times New Roman"/>
                <w:bCs w:val="0"/>
                <w:iCs w:val="0"/>
                <w:color w:val="000000"/>
                <w:sz w:val="16"/>
                <w:szCs w:val="16"/>
              </w:rPr>
            </w:pPr>
            <w:r>
              <w:rPr>
                <w:rFonts w:ascii="Arial" w:eastAsia="Arial" w:hAnsi="Arial"/>
                <w:bCs w:val="0"/>
                <w:iCs w:val="0"/>
                <w:color w:val="000000"/>
                <w:sz w:val="16"/>
                <w:szCs w:val="16"/>
              </w:rPr>
              <w:t>_________________________________</w:t>
            </w:r>
          </w:p>
          <w:p w14:paraId="17BA2424" w14:textId="77777777" w:rsidR="00A4384B" w:rsidRDefault="00B847C9">
            <w:pPr>
              <w:pStyle w:val="Heading1"/>
              <w:numPr>
                <w:ilvl w:val="0"/>
                <w:numId w:val="0"/>
              </w:numPr>
              <w:spacing w:before="120" w:after="0"/>
              <w:ind w:right="562"/>
              <w:rPr>
                <w:rFonts w:cs="Times New Roman"/>
                <w:b/>
                <w:iCs w:val="0"/>
                <w:color w:val="000000"/>
                <w:sz w:val="16"/>
                <w:szCs w:val="16"/>
              </w:rPr>
            </w:pPr>
            <w:r>
              <w:rPr>
                <w:rFonts w:ascii="Arial" w:eastAsia="Arial" w:hAnsi="Arial"/>
                <w:iCs w:val="0"/>
                <w:caps w:val="0"/>
                <w:color w:val="000000"/>
                <w:kern w:val="36"/>
                <w:sz w:val="16"/>
                <w:szCs w:val="16"/>
              </w:rPr>
              <w:t>_________________________________</w:t>
            </w:r>
          </w:p>
          <w:p w14:paraId="5B0948BA" w14:textId="77777777" w:rsidR="00A4384B" w:rsidRDefault="00B847C9">
            <w:pPr>
              <w:pStyle w:val="Heading1"/>
              <w:numPr>
                <w:ilvl w:val="0"/>
                <w:numId w:val="0"/>
              </w:numPr>
              <w:spacing w:before="120" w:after="0"/>
              <w:ind w:right="562"/>
              <w:rPr>
                <w:rFonts w:cs="Times New Roman"/>
                <w:b/>
                <w:iCs w:val="0"/>
                <w:color w:val="000000"/>
                <w:sz w:val="16"/>
                <w:szCs w:val="16"/>
              </w:rPr>
            </w:pPr>
            <w:r>
              <w:rPr>
                <w:rFonts w:ascii="Arial" w:eastAsia="Arial" w:hAnsi="Arial"/>
                <w:iCs w:val="0"/>
                <w:caps w:val="0"/>
                <w:color w:val="000000"/>
                <w:kern w:val="36"/>
                <w:sz w:val="16"/>
                <w:szCs w:val="16"/>
              </w:rPr>
              <w:t>_________________________________</w:t>
            </w:r>
          </w:p>
          <w:p w14:paraId="0E37E4A2" w14:textId="77777777" w:rsidR="00A4384B" w:rsidRDefault="00B847C9">
            <w:pPr>
              <w:pStyle w:val="Heading1"/>
              <w:numPr>
                <w:ilvl w:val="0"/>
                <w:numId w:val="0"/>
              </w:numPr>
              <w:spacing w:before="0" w:after="0"/>
              <w:ind w:right="562"/>
              <w:rPr>
                <w:rFonts w:cs="Times New Roman"/>
                <w:b/>
                <w:iCs w:val="0"/>
                <w:color w:val="000000"/>
                <w:sz w:val="16"/>
                <w:szCs w:val="16"/>
              </w:rPr>
            </w:pPr>
            <w:r>
              <w:rPr>
                <w:rFonts w:ascii="Arial" w:eastAsia="Arial" w:hAnsi="Arial"/>
                <w:iCs w:val="0"/>
                <w:caps w:val="0"/>
                <w:color w:val="000000"/>
                <w:kern w:val="36"/>
                <w:sz w:val="16"/>
                <w:szCs w:val="16"/>
              </w:rPr>
              <w:t xml:space="preserve"> </w:t>
            </w:r>
          </w:p>
        </w:tc>
      </w:tr>
    </w:tbl>
    <w:p w14:paraId="0149D69E" w14:textId="77777777" w:rsidR="00A4384B" w:rsidRDefault="00B847C9">
      <w:pPr>
        <w:pStyle w:val="BodyText"/>
        <w:spacing w:after="0"/>
        <w:ind w:left="180" w:firstLine="0"/>
        <w:jc w:val="center"/>
        <w:rPr>
          <w:rFonts w:ascii="Arial" w:eastAsia="Arial" w:hAnsi="Arial"/>
          <w:bCs w:val="0"/>
          <w:iCs w:val="0"/>
          <w:sz w:val="16"/>
          <w:szCs w:val="16"/>
        </w:rPr>
        <w:sectPr w:rsidR="00A4384B" w:rsidSect="00102913">
          <w:footerReference w:type="default" r:id="rId12"/>
          <w:pgSz w:w="11900" w:h="16840" w:code="1"/>
          <w:pgMar w:top="901" w:right="810" w:bottom="260" w:left="630" w:header="248" w:footer="288" w:gutter="0"/>
          <w:cols w:space="720"/>
          <w:docGrid w:linePitch="360"/>
        </w:sectPr>
      </w:pPr>
      <w:r>
        <w:rPr>
          <w:rFonts w:ascii="Arial" w:eastAsia="Arial" w:hAnsi="Arial"/>
          <w:b/>
          <w:iCs w:val="0"/>
          <w:color w:val="000000"/>
          <w:sz w:val="16"/>
          <w:szCs w:val="16"/>
        </w:rPr>
        <w:t xml:space="preserve"> </w:t>
      </w:r>
    </w:p>
    <w:p w14:paraId="08BB2360" w14:textId="77777777" w:rsidR="00A4384B" w:rsidRDefault="00B847C9">
      <w:pPr>
        <w:rPr>
          <w:rFonts w:ascii="Arial" w:eastAsia="Arial" w:hAnsi="Arial"/>
          <w:bCs w:val="0"/>
          <w:iCs w:val="0"/>
        </w:rPr>
        <w:sectPr w:rsidR="00A4384B" w:rsidSect="00344CCD">
          <w:type w:val="continuous"/>
          <w:pgSz w:w="11900" w:h="16840" w:code="1"/>
          <w:pgMar w:top="820" w:right="810" w:bottom="260" w:left="630" w:header="248" w:footer="288" w:gutter="0"/>
          <w:cols w:space="720"/>
          <w:titlePg/>
          <w:docGrid w:linePitch="360"/>
        </w:sectPr>
      </w:pPr>
      <w:r>
        <w:rPr>
          <w:rFonts w:cs="Times New Roman"/>
          <w:bCs w:val="0"/>
          <w:iCs w:val="0"/>
          <w:color w:val="000000"/>
        </w:rPr>
        <w:br w:type="page"/>
      </w:r>
    </w:p>
    <w:p w14:paraId="0E48C14B" w14:textId="77777777" w:rsidR="00A4384B" w:rsidRDefault="00B847C9">
      <w:pPr>
        <w:widowControl w:val="0"/>
        <w:ind w:left="-54" w:right="-180"/>
        <w:jc w:val="center"/>
        <w:rPr>
          <w:rFonts w:cs="Times New Roman"/>
          <w:bCs w:val="0"/>
          <w:iCs w:val="0"/>
        </w:rPr>
      </w:pPr>
      <w:r>
        <w:rPr>
          <w:rFonts w:cs="Times New Roman"/>
          <w:bCs w:val="0"/>
          <w:iCs w:val="0"/>
          <w:noProof/>
        </w:rPr>
        <w:lastRenderedPageBreak/>
        <w:drawing>
          <wp:anchor distT="0" distB="0" distL="114300" distR="114300" simplePos="0" relativeHeight="251659264" behindDoc="0" locked="0" layoutInCell="1" allowOverlap="1" wp14:anchorId="59AE4300" wp14:editId="0D4D3BA2">
            <wp:simplePos x="0" y="0"/>
            <wp:positionH relativeFrom="margin">
              <wp:posOffset>2432050</wp:posOffset>
            </wp:positionH>
            <wp:positionV relativeFrom="paragraph">
              <wp:posOffset>-289433</wp:posOffset>
            </wp:positionV>
            <wp:extent cx="1962150" cy="476250"/>
            <wp:effectExtent l="0" t="0" r="0" b="0"/>
            <wp:wrapNone/>
            <wp:docPr id="1460925364" name="Picture 146092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85995" name=""/>
                    <pic:cNvPicPr>
                      <a:picLocks noChangeAspect="1"/>
                    </pic:cNvPicPr>
                  </pic:nvPicPr>
                  <pic:blipFill>
                    <a:blip r:embed="rId13"/>
                    <a:stretch>
                      <a:fillRect/>
                    </a:stretch>
                  </pic:blipFill>
                  <pic:spPr>
                    <a:xfrm>
                      <a:off x="0" y="0"/>
                      <a:ext cx="1962150" cy="476250"/>
                    </a:xfrm>
                    <a:prstGeom prst="rect">
                      <a:avLst/>
                    </a:prstGeom>
                  </pic:spPr>
                </pic:pic>
              </a:graphicData>
            </a:graphic>
          </wp:anchor>
        </w:drawing>
      </w:r>
      <w:r>
        <w:rPr>
          <w:rFonts w:cs="Times New Roman"/>
          <w:bCs w:val="0"/>
          <w:iCs w:val="0"/>
          <w:color w:val="000000"/>
        </w:rPr>
        <w:t xml:space="preserve"> </w:t>
      </w:r>
    </w:p>
    <w:p w14:paraId="182C07B1" w14:textId="77777777" w:rsidR="00A4384B" w:rsidRDefault="00B847C9">
      <w:pPr>
        <w:widowControl w:val="0"/>
        <w:spacing w:before="120" w:after="240"/>
        <w:jc w:val="center"/>
        <w:outlineLvl w:val="0"/>
        <w:rPr>
          <w:rFonts w:cs="Times New Roman"/>
          <w:bCs w:val="0"/>
          <w:iCs w:val="0"/>
        </w:rPr>
      </w:pPr>
      <w:r>
        <w:rPr>
          <w:rFonts w:ascii="Arial" w:eastAsia="Arial" w:hAnsi="Arial"/>
          <w:b/>
          <w:iCs w:val="0"/>
          <w:color w:val="000000"/>
        </w:rPr>
        <w:t>TERMS AND CONDITIONS TO DISTRIBUTING CONTENT ON THE TABOOLA NETWORK</w:t>
      </w:r>
    </w:p>
    <w:p w14:paraId="6C2FDE4A" w14:textId="77777777" w:rsidR="00A4384B" w:rsidRDefault="00B847C9">
      <w:pPr>
        <w:suppressAutoHyphens/>
        <w:ind w:left="-58" w:right="-187"/>
        <w:jc w:val="both"/>
        <w:rPr>
          <w:rFonts w:cs="Times New Roman"/>
          <w:bCs w:val="0"/>
          <w:iCs w:val="0"/>
          <w:sz w:val="16"/>
          <w:szCs w:val="16"/>
        </w:rPr>
      </w:pPr>
      <w:r>
        <w:rPr>
          <w:rFonts w:ascii="Arial" w:eastAsia="Arial" w:hAnsi="Arial"/>
          <w:bCs w:val="0"/>
          <w:iCs w:val="0"/>
          <w:color w:val="000000"/>
          <w:sz w:val="16"/>
          <w:szCs w:val="16"/>
        </w:rPr>
        <w:t xml:space="preserve">Pursuant to these Terms and </w:t>
      </w:r>
      <w:r>
        <w:rPr>
          <w:rFonts w:ascii="Arial" w:eastAsia="Arial" w:hAnsi="Arial"/>
          <w:bCs w:val="0"/>
          <w:iCs w:val="0"/>
          <w:color w:val="000000"/>
          <w:sz w:val="16"/>
          <w:szCs w:val="16"/>
        </w:rPr>
        <w:t>Conditions to Distributing Content on the Taboola Network (the “Terms”): (a) Taboola shall distribute Advertiser’s content (</w:t>
      </w:r>
      <w:r>
        <w:rPr>
          <w:rFonts w:ascii="Arial" w:eastAsia="Arial" w:hAnsi="Arial"/>
          <w:bCs w:val="0"/>
          <w:i/>
          <w:color w:val="000000"/>
          <w:sz w:val="16"/>
          <w:szCs w:val="16"/>
        </w:rPr>
        <w:t>e.g.</w:t>
      </w:r>
      <w:r>
        <w:rPr>
          <w:rFonts w:ascii="Arial" w:eastAsia="Arial" w:hAnsi="Arial"/>
          <w:bCs w:val="0"/>
          <w:iCs w:val="0"/>
          <w:color w:val="000000"/>
          <w:sz w:val="16"/>
          <w:szCs w:val="16"/>
        </w:rPr>
        <w:t>, Advertiser’s landing page URLs, headlines, thumbnail images, or videos) (the “Advertiser Content”) via Taboola’s content recom</w:t>
      </w:r>
      <w:r>
        <w:rPr>
          <w:rFonts w:ascii="Arial" w:eastAsia="Arial" w:hAnsi="Arial"/>
          <w:bCs w:val="0"/>
          <w:iCs w:val="0"/>
          <w:color w:val="000000"/>
          <w:sz w:val="16"/>
          <w:szCs w:val="16"/>
        </w:rPr>
        <w:t>mendation distribution platform (the “Platform”) on Taboola owned or third party websites, digital properties , apps, utilities, platforms, operating systems, notifications or devices with or on which Taboola or its affiliates have a relationship or the ri</w:t>
      </w:r>
      <w:r>
        <w:rPr>
          <w:rFonts w:ascii="Arial" w:eastAsia="Arial" w:hAnsi="Arial"/>
          <w:bCs w:val="0"/>
          <w:iCs w:val="0"/>
          <w:color w:val="000000"/>
          <w:sz w:val="16"/>
          <w:szCs w:val="16"/>
        </w:rPr>
        <w:t>ght to serve advertisements (each, a “Taboola Property” collectively the “Taboola Network”) in order to generate Impressions (as defined below) or drive traffic to Advertiser’s designated landing page URLs (the “Service”), and (b) Advertiser shall compensa</w:t>
      </w:r>
      <w:r>
        <w:rPr>
          <w:rFonts w:ascii="Arial" w:eastAsia="Arial" w:hAnsi="Arial"/>
          <w:bCs w:val="0"/>
          <w:iCs w:val="0"/>
          <w:color w:val="000000"/>
          <w:sz w:val="16"/>
          <w:szCs w:val="16"/>
        </w:rPr>
        <w:t>te Taboola for the Service pursuant to the parameters agreed to by the parties. These Terms shall govern the relationship between Advertiser and Taboola for any orders to run Advertiser Content on the Taboola Network (each a “Campaign”) as authorized by Ad</w:t>
      </w:r>
      <w:r>
        <w:rPr>
          <w:rFonts w:ascii="Arial" w:eastAsia="Arial" w:hAnsi="Arial"/>
          <w:bCs w:val="0"/>
          <w:iCs w:val="0"/>
          <w:color w:val="000000"/>
          <w:sz w:val="16"/>
          <w:szCs w:val="16"/>
        </w:rPr>
        <w:t>vertiser, whether such authorization is granted via the attached insertion order (the “Insertion Order”), additional insertion orders, email, Taboola Backstage, or otherwise, and they represent the parties’ common understanding for doing business (the “Agr</w:t>
      </w:r>
      <w:r>
        <w:rPr>
          <w:rFonts w:ascii="Arial" w:eastAsia="Arial" w:hAnsi="Arial"/>
          <w:bCs w:val="0"/>
          <w:iCs w:val="0"/>
          <w:color w:val="000000"/>
          <w:sz w:val="16"/>
          <w:szCs w:val="16"/>
        </w:rPr>
        <w:t>eement”).  All references to “Agency” herein shall only be applicable to the extent that Advertiser is acting through an agent and all references to Advertiser shall include Agency, if applicable. All capitalized terms not otherwise defined herein are defi</w:t>
      </w:r>
      <w:r>
        <w:rPr>
          <w:rFonts w:ascii="Arial" w:eastAsia="Arial" w:hAnsi="Arial"/>
          <w:bCs w:val="0"/>
          <w:iCs w:val="0"/>
          <w:color w:val="000000"/>
          <w:sz w:val="16"/>
          <w:szCs w:val="16"/>
        </w:rPr>
        <w:t>ned in the Insertion Order into which these Terms are incorporated by reference.</w:t>
      </w:r>
    </w:p>
    <w:p w14:paraId="036F9BEF" w14:textId="77777777" w:rsidR="00A4384B" w:rsidRDefault="00B847C9">
      <w:pPr>
        <w:widowControl w:val="0"/>
        <w:suppressAutoHyphens/>
        <w:jc w:val="both"/>
        <w:rPr>
          <w:rFonts w:cs="Times New Roman"/>
          <w:bCs w:val="0"/>
          <w:iCs w:val="0"/>
        </w:rPr>
        <w:sectPr w:rsidR="00A4384B" w:rsidSect="00344CCD">
          <w:footerReference w:type="first" r:id="rId14"/>
          <w:type w:val="continuous"/>
          <w:pgSz w:w="11900" w:h="16840" w:code="1"/>
          <w:pgMar w:top="910" w:right="810" w:bottom="260" w:left="630" w:header="248" w:footer="288" w:gutter="0"/>
          <w:pgNumType w:start="1"/>
          <w:cols w:space="720"/>
          <w:titlePg/>
          <w:docGrid w:linePitch="360"/>
        </w:sectPr>
      </w:pPr>
      <w:r>
        <w:rPr>
          <w:rFonts w:cs="Times New Roman"/>
          <w:bCs w:val="0"/>
          <w:iCs w:val="0"/>
          <w:color w:val="000000"/>
        </w:rPr>
        <w:t xml:space="preserve"> </w:t>
      </w:r>
    </w:p>
    <w:p w14:paraId="6BBDD000" w14:textId="77777777" w:rsidR="00A4384B" w:rsidRDefault="00B847C9">
      <w:pPr>
        <w:numPr>
          <w:ilvl w:val="0"/>
          <w:numId w:val="4"/>
        </w:numPr>
        <w:suppressAutoHyphens/>
        <w:spacing w:after="160"/>
        <w:ind w:left="273" w:hanging="331"/>
        <w:jc w:val="both"/>
        <w:rPr>
          <w:rFonts w:ascii="Arial" w:eastAsia="Arial" w:hAnsi="Arial"/>
          <w:bCs w:val="0"/>
          <w:iCs w:val="0"/>
          <w:sz w:val="16"/>
          <w:szCs w:val="16"/>
        </w:rPr>
      </w:pPr>
      <w:r>
        <w:rPr>
          <w:rFonts w:ascii="Arial" w:eastAsia="Arial" w:hAnsi="Arial"/>
          <w:b/>
          <w:iCs w:val="0"/>
          <w:color w:val="000000"/>
          <w:sz w:val="16"/>
          <w:szCs w:val="16"/>
        </w:rPr>
        <w:t>Grant of Rights</w:t>
      </w:r>
      <w:r>
        <w:rPr>
          <w:rFonts w:ascii="Arial" w:eastAsia="Arial" w:hAnsi="Arial"/>
          <w:bCs w:val="0"/>
          <w:iCs w:val="0"/>
          <w:color w:val="000000"/>
          <w:sz w:val="16"/>
          <w:szCs w:val="16"/>
        </w:rPr>
        <w:t xml:space="preserve">: </w:t>
      </w:r>
    </w:p>
    <w:p w14:paraId="6BE18855"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 xml:space="preserve">Advertiser grants Taboola a limited, revocable, non-exclusive, royalty-free right and license to (i) </w:t>
      </w:r>
      <w:r>
        <w:rPr>
          <w:rFonts w:ascii="Arial" w:eastAsia="Arial" w:hAnsi="Arial"/>
          <w:bCs w:val="0"/>
          <w:iCs w:val="0"/>
          <w:color w:val="000000"/>
          <w:sz w:val="16"/>
          <w:szCs w:val="16"/>
        </w:rPr>
        <w:t>access, index, host, compress (if applicable) and otherwise use the Advertiser Content and Campaign details (</w:t>
      </w:r>
      <w:r>
        <w:rPr>
          <w:rFonts w:ascii="Arial" w:eastAsia="Arial" w:hAnsi="Arial"/>
          <w:bCs w:val="0"/>
          <w:i/>
          <w:color w:val="000000"/>
          <w:sz w:val="16"/>
          <w:szCs w:val="16"/>
        </w:rPr>
        <w:t>e.g.</w:t>
      </w:r>
      <w:r>
        <w:rPr>
          <w:rFonts w:ascii="Arial" w:eastAsia="Arial" w:hAnsi="Arial"/>
          <w:bCs w:val="0"/>
          <w:iCs w:val="0"/>
          <w:color w:val="000000"/>
          <w:sz w:val="16"/>
          <w:szCs w:val="16"/>
        </w:rPr>
        <w:t>, Advertiser Content description, Advertiser’s landing page URLs, budget per Campaign period (the “Campaign Budget”) Campaign dates, Campaign k</w:t>
      </w:r>
      <w:r>
        <w:rPr>
          <w:rFonts w:ascii="Arial" w:eastAsia="Arial" w:hAnsi="Arial"/>
          <w:bCs w:val="0"/>
          <w:iCs w:val="0"/>
          <w:color w:val="000000"/>
          <w:sz w:val="16"/>
          <w:szCs w:val="16"/>
        </w:rPr>
        <w:t>ey performance indicators, pricing information, and targeting and tracking information) (the “Campaign Details”) to recommend Advertiser Content on the Taboola Network until such time that the amount due to Taboola for the distribution of such Campaign rea</w:t>
      </w:r>
      <w:r>
        <w:rPr>
          <w:rFonts w:ascii="Arial" w:eastAsia="Arial" w:hAnsi="Arial"/>
          <w:bCs w:val="0"/>
          <w:iCs w:val="0"/>
          <w:color w:val="000000"/>
          <w:sz w:val="16"/>
          <w:szCs w:val="16"/>
        </w:rPr>
        <w:t>ches the Campaign Budget set forth by Advertiser in any insertion order or in Taboola Backstage and (ii) use Advertiser Content, Advertiser’s name, logo, trademarks, and any other proprietary content provided by Advertiser (x) in connection with the recomm</w:t>
      </w:r>
      <w:r>
        <w:rPr>
          <w:rFonts w:ascii="Arial" w:eastAsia="Arial" w:hAnsi="Arial"/>
          <w:bCs w:val="0"/>
          <w:iCs w:val="0"/>
          <w:color w:val="000000"/>
          <w:sz w:val="16"/>
          <w:szCs w:val="16"/>
        </w:rPr>
        <w:t>endation of Advertiser Content and (y) for Taboola’s own marketing purposes in referring to Advertiser as a client, and such use shall be subject to Advertiser’s standard trademark and content usage guidelines and quality review, if any, as provided to Tab</w:t>
      </w:r>
      <w:r>
        <w:rPr>
          <w:rFonts w:ascii="Arial" w:eastAsia="Arial" w:hAnsi="Arial"/>
          <w:bCs w:val="0"/>
          <w:iCs w:val="0"/>
          <w:color w:val="000000"/>
          <w:sz w:val="16"/>
          <w:szCs w:val="16"/>
        </w:rPr>
        <w:t>oola.</w:t>
      </w:r>
      <w:r>
        <w:rPr>
          <w:rFonts w:ascii="Arial" w:eastAsia="Arial" w:hAnsi="Arial"/>
          <w:bCs w:val="0"/>
          <w:iCs w:val="0"/>
          <w:color w:val="000000"/>
          <w:sz w:val="16"/>
          <w:szCs w:val="16"/>
        </w:rPr>
        <w:t xml:space="preserve"> </w:t>
      </w:r>
    </w:p>
    <w:p w14:paraId="46381A4B"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Taboola grants Advertiser a limited, non-exclusive, non-assignable, non-transferable, non-sublicensable, royalty-free right during the term of the agreement to access and use Taboola Backstage solely for purposes of managing Advertiser’s Campaigns and revi</w:t>
      </w:r>
      <w:r>
        <w:rPr>
          <w:rFonts w:ascii="Arial" w:eastAsia="Arial" w:hAnsi="Arial"/>
          <w:bCs w:val="0"/>
          <w:iCs w:val="0"/>
          <w:color w:val="000000"/>
          <w:sz w:val="16"/>
          <w:szCs w:val="16"/>
        </w:rPr>
        <w:t>ewing the analytics associated with Advertiser’s Campaigns.  Advertiser understands and agrees that Advertiser is solely responsible for its own actions in Taboola Backstage, if Advertiser chooses to use Taboola’s Campaign Management feature, and Advertise</w:t>
      </w:r>
      <w:r>
        <w:rPr>
          <w:rFonts w:ascii="Arial" w:eastAsia="Arial" w:hAnsi="Arial"/>
          <w:bCs w:val="0"/>
          <w:iCs w:val="0"/>
          <w:color w:val="000000"/>
          <w:sz w:val="16"/>
          <w:szCs w:val="16"/>
        </w:rPr>
        <w:t>r will keep its account passwords and login information confidential, and it will be responsible for all activity and payments owed under its account.  Taboola will not review Advertiser’s activity and Taboola is not responsible or liable for (and will not</w:t>
      </w:r>
      <w:r>
        <w:rPr>
          <w:rFonts w:ascii="Arial" w:eastAsia="Arial" w:hAnsi="Arial"/>
          <w:bCs w:val="0"/>
          <w:iCs w:val="0"/>
          <w:color w:val="000000"/>
          <w:sz w:val="16"/>
          <w:szCs w:val="16"/>
        </w:rPr>
        <w:t xml:space="preserve"> grant any credits for) any mistakes made by Advertiser in the managing of its own Campaign.  Advertiser acknowledges that any analytics provided in Taboola Backstage are estimates and will only be finalized fourteen (14) days after the conclusion of any c</w:t>
      </w:r>
      <w:r>
        <w:rPr>
          <w:rFonts w:ascii="Arial" w:eastAsia="Arial" w:hAnsi="Arial"/>
          <w:bCs w:val="0"/>
          <w:iCs w:val="0"/>
          <w:color w:val="000000"/>
          <w:sz w:val="16"/>
          <w:szCs w:val="16"/>
        </w:rPr>
        <w:t>alendar month in which a Campaign has run (each a “Campaign Month”). Additionally, Taboola grants Advertiser the right to place a Taboola pixel(s) or other tracking technology, as mutually agreed to by the parties, (the “Taboola Pixels”) on Advertiser’s la</w:t>
      </w:r>
      <w:r>
        <w:rPr>
          <w:rFonts w:ascii="Arial" w:eastAsia="Arial" w:hAnsi="Arial"/>
          <w:bCs w:val="0"/>
          <w:iCs w:val="0"/>
          <w:color w:val="000000"/>
          <w:sz w:val="16"/>
          <w:szCs w:val="16"/>
        </w:rPr>
        <w:t>nding pages. Taboola may update, change, or substitute the Taboola Pixel at any time in its reasonable discretion provided that it does not disrupt the functioning of Advertiser’s landing page and serves the same purpose.  Taboola will use such Taboola Pix</w:t>
      </w:r>
      <w:r>
        <w:rPr>
          <w:rFonts w:ascii="Arial" w:eastAsia="Arial" w:hAnsi="Arial"/>
          <w:bCs w:val="0"/>
          <w:iCs w:val="0"/>
          <w:color w:val="000000"/>
          <w:sz w:val="16"/>
          <w:szCs w:val="16"/>
        </w:rPr>
        <w:t>els for operational purposes such as to collect conversion data or hashed email addresses, perform platform analytics, integrate and link data (e.g., to enable Advertiser Content to be targeted in an optimal way), and otherwise optimize the manner in which</w:t>
      </w:r>
      <w:r>
        <w:rPr>
          <w:rFonts w:ascii="Arial" w:eastAsia="Arial" w:hAnsi="Arial"/>
          <w:bCs w:val="0"/>
          <w:iCs w:val="0"/>
          <w:color w:val="000000"/>
          <w:sz w:val="16"/>
          <w:szCs w:val="16"/>
        </w:rPr>
        <w:t xml:space="preserve"> it collects, segments, or targets the Advertiser Content. </w:t>
      </w:r>
    </w:p>
    <w:p w14:paraId="71557AFF"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Except as otherwise specifically set forth herein, the grant of the foregoing licenses does not confer on either party any other proprietary rights, titles, and interests relating to patents, copy</w:t>
      </w:r>
      <w:r>
        <w:rPr>
          <w:rFonts w:ascii="Arial" w:eastAsia="Arial" w:hAnsi="Arial"/>
          <w:bCs w:val="0"/>
          <w:iCs w:val="0"/>
          <w:color w:val="000000"/>
          <w:sz w:val="16"/>
          <w:szCs w:val="16"/>
        </w:rPr>
        <w:t>rights, trademarks, trade dresses, trade secrets, algorithms, know-how, mask works, droit moral (moral rights), and all similar rights of every type that may exist now or in the future in any jurisdiction, including, without limitation, all applications an</w:t>
      </w:r>
      <w:r>
        <w:rPr>
          <w:rFonts w:ascii="Arial" w:eastAsia="Arial" w:hAnsi="Arial"/>
          <w:bCs w:val="0"/>
          <w:iCs w:val="0"/>
          <w:color w:val="000000"/>
          <w:sz w:val="16"/>
          <w:szCs w:val="16"/>
        </w:rPr>
        <w:t>d registrations therefore and all rights to apply for any of the foregoing (the “Intellectual Property Rights”).</w:t>
      </w:r>
    </w:p>
    <w:p w14:paraId="775C7AF9" w14:textId="77777777"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Advertiser’s Content</w:t>
      </w:r>
      <w:r>
        <w:rPr>
          <w:rFonts w:ascii="Arial" w:eastAsia="Arial" w:hAnsi="Arial"/>
          <w:bCs w:val="0"/>
          <w:iCs w:val="0"/>
          <w:color w:val="000000"/>
          <w:sz w:val="16"/>
          <w:szCs w:val="16"/>
        </w:rPr>
        <w:t>:  Taboola reserves the right to (i) reject or remove any Advertiser Content, (ii) pause any Campaign, (iii) restrict Adver</w:t>
      </w:r>
      <w:r>
        <w:rPr>
          <w:rFonts w:ascii="Arial" w:eastAsia="Arial" w:hAnsi="Arial"/>
          <w:bCs w:val="0"/>
          <w:iCs w:val="0"/>
          <w:color w:val="000000"/>
          <w:sz w:val="16"/>
          <w:szCs w:val="16"/>
        </w:rPr>
        <w:t>tiser’s access to Taboola Backstage, or (iv) cap Advertiser’s Campaign Budget in any given Campaign Month, if Taboola determines, in its  sole discretion, that Advertiser, Advertiser’s Content, or the content on Advertiser’s landing page does not comply wi</w:t>
      </w:r>
      <w:r>
        <w:rPr>
          <w:rFonts w:ascii="Arial" w:eastAsia="Arial" w:hAnsi="Arial"/>
          <w:bCs w:val="0"/>
          <w:iCs w:val="0"/>
          <w:color w:val="000000"/>
          <w:sz w:val="16"/>
          <w:szCs w:val="16"/>
        </w:rPr>
        <w:t>th Taboola’s Advertising Policies, with any applicable law, regulation, or other judicial or administrative order, or may bring disparagement, ridicule, pecuniary loss, or reputational harm upon Taboola. To the extent Taboola makes any optimization suggest</w:t>
      </w:r>
      <w:r>
        <w:rPr>
          <w:rFonts w:ascii="Arial" w:eastAsia="Arial" w:hAnsi="Arial"/>
          <w:bCs w:val="0"/>
          <w:iCs w:val="0"/>
          <w:color w:val="000000"/>
          <w:sz w:val="16"/>
          <w:szCs w:val="16"/>
        </w:rPr>
        <w:t>ions to the Advertiser with respect to Advertiser’s Content, Taboola shall not own, or be liable to the Advertiser or any third party for such suggestions and related material, the Advertiser will remain solely liable for the Advertiser’s Content, as speci</w:t>
      </w:r>
      <w:r>
        <w:rPr>
          <w:rFonts w:ascii="Arial" w:eastAsia="Arial" w:hAnsi="Arial"/>
          <w:bCs w:val="0"/>
          <w:iCs w:val="0"/>
          <w:color w:val="000000"/>
          <w:sz w:val="16"/>
          <w:szCs w:val="16"/>
        </w:rPr>
        <w:t>fied hereunder. Upon receipt of written notice from Advertiser, Taboola agrees to use commercially reasonable efforts to ensure that Advertiser Content is not recommended on any specified Taboola Property that Advertiser deems objectionable</w:t>
      </w:r>
      <w:r>
        <w:rPr>
          <w:rFonts w:ascii="Arial" w:eastAsia="Arial" w:hAnsi="Arial"/>
          <w:bCs w:val="0"/>
          <w:iCs w:val="0"/>
          <w:color w:val="000000"/>
          <w:sz w:val="16"/>
          <w:szCs w:val="16"/>
        </w:rPr>
        <w:t xml:space="preserve"> Taboola will re</w:t>
      </w:r>
      <w:r>
        <w:rPr>
          <w:rFonts w:ascii="Arial" w:eastAsia="Arial" w:hAnsi="Arial"/>
          <w:bCs w:val="0"/>
          <w:iCs w:val="0"/>
          <w:color w:val="000000"/>
          <w:sz w:val="16"/>
          <w:szCs w:val="16"/>
        </w:rPr>
        <w:t>move the Advertiser Content promptly</w:t>
      </w:r>
      <w:r>
        <w:rPr>
          <w:rFonts w:ascii="Arial" w:eastAsia="Arial" w:hAnsi="Arial"/>
          <w:bCs w:val="0"/>
          <w:iCs w:val="0"/>
          <w:color w:val="000000"/>
          <w:sz w:val="16"/>
          <w:szCs w:val="16"/>
        </w:rPr>
        <w:t>. Advertiser shall not attempt to gain access to the accounts of other Taboola customers or to extract data from Taboola Backstage for commercial purposes.</w:t>
      </w:r>
    </w:p>
    <w:p w14:paraId="31E6A9DB" w14:textId="77777777" w:rsidR="00A4384B" w:rsidRDefault="00B847C9">
      <w:pPr>
        <w:numPr>
          <w:ilvl w:val="0"/>
          <w:numId w:val="4"/>
        </w:numPr>
        <w:suppressAutoHyphens/>
        <w:spacing w:after="160"/>
        <w:ind w:left="273" w:hanging="331"/>
        <w:jc w:val="both"/>
        <w:rPr>
          <w:rFonts w:ascii="Arial" w:eastAsia="Arial" w:hAnsi="Arial"/>
          <w:bCs w:val="0"/>
          <w:iCs w:val="0"/>
          <w:sz w:val="16"/>
          <w:szCs w:val="16"/>
        </w:rPr>
      </w:pPr>
      <w:r>
        <w:rPr>
          <w:rFonts w:ascii="Arial" w:eastAsia="Arial" w:hAnsi="Arial"/>
          <w:b/>
          <w:iCs w:val="0"/>
          <w:color w:val="000000"/>
          <w:sz w:val="16"/>
          <w:szCs w:val="16"/>
        </w:rPr>
        <w:t>Campaign Details</w:t>
      </w:r>
      <w:r>
        <w:rPr>
          <w:rFonts w:ascii="Arial" w:eastAsia="Arial" w:hAnsi="Arial"/>
          <w:bCs w:val="0"/>
          <w:iCs w:val="0"/>
          <w:color w:val="000000"/>
          <w:sz w:val="16"/>
          <w:szCs w:val="16"/>
        </w:rPr>
        <w:t xml:space="preserve">: </w:t>
      </w:r>
    </w:p>
    <w:p w14:paraId="790EF2B9"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Payment Models</w:t>
      </w:r>
      <w:r>
        <w:rPr>
          <w:rFonts w:ascii="Arial" w:eastAsia="Arial" w:hAnsi="Arial"/>
          <w:bCs w:val="0"/>
          <w:iCs w:val="0"/>
          <w:color w:val="000000"/>
          <w:sz w:val="16"/>
          <w:szCs w:val="16"/>
        </w:rPr>
        <w:t>: Pursuant to a signed inserti</w:t>
      </w:r>
      <w:r>
        <w:rPr>
          <w:rFonts w:ascii="Arial" w:eastAsia="Arial" w:hAnsi="Arial"/>
          <w:bCs w:val="0"/>
          <w:iCs w:val="0"/>
          <w:color w:val="000000"/>
          <w:sz w:val="16"/>
          <w:szCs w:val="16"/>
        </w:rPr>
        <w:t xml:space="preserve">on order, the parties will agree to one of the following payment models for each Campaign, except that only video Advertiser Content will be eligible to be paid on a CPM, vCPM, or CPCV model (each as hereinafter defined): (i) </w:t>
      </w:r>
      <w:r>
        <w:rPr>
          <w:rFonts w:ascii="Arial" w:eastAsia="Arial" w:hAnsi="Arial"/>
          <w:bCs w:val="0"/>
          <w:i/>
          <w:color w:val="000000"/>
          <w:sz w:val="16"/>
          <w:szCs w:val="16"/>
        </w:rPr>
        <w:t xml:space="preserve">Cost per Click (“CPC”): </w:t>
      </w:r>
      <w:r>
        <w:rPr>
          <w:rFonts w:ascii="Arial" w:eastAsia="Arial" w:hAnsi="Arial"/>
          <w:bCs w:val="0"/>
          <w:iCs w:val="0"/>
          <w:color w:val="000000"/>
          <w:sz w:val="16"/>
          <w:szCs w:val="16"/>
        </w:rPr>
        <w:t xml:space="preserve">Advertiser pays Taboola each time a visitor to a Taboola Property(a “Visitor”) clicks on Advertiser Content.  A click will be counted each time a Visitor clicks on Advertiser Content as measured and reported in Taboola’s tracking logs (the “Click”), which </w:t>
      </w:r>
      <w:r>
        <w:rPr>
          <w:rFonts w:ascii="Arial" w:eastAsia="Arial" w:hAnsi="Arial"/>
          <w:bCs w:val="0"/>
          <w:iCs w:val="0"/>
          <w:color w:val="000000"/>
          <w:sz w:val="16"/>
          <w:szCs w:val="16"/>
        </w:rPr>
        <w:t xml:space="preserve">are available to Advertiser anytime on Taboola Backstage; (ii) </w:t>
      </w:r>
      <w:r>
        <w:rPr>
          <w:rFonts w:ascii="Arial" w:eastAsia="Arial" w:hAnsi="Arial"/>
          <w:bCs w:val="0"/>
          <w:i/>
          <w:color w:val="000000"/>
          <w:sz w:val="16"/>
          <w:szCs w:val="16"/>
        </w:rPr>
        <w:t>Cost per Thousand Impressions (“CPM”)</w:t>
      </w:r>
      <w:r>
        <w:rPr>
          <w:rFonts w:ascii="Arial" w:eastAsia="Arial" w:hAnsi="Arial"/>
          <w:bCs w:val="0"/>
          <w:iCs w:val="0"/>
          <w:color w:val="000000"/>
          <w:sz w:val="16"/>
          <w:szCs w:val="16"/>
        </w:rPr>
        <w:t>: Advertiser pays Taboola for each Advertiser Content impression and, in the case of video Advertiser Content, once a video ad has started to play (</w:t>
      </w:r>
      <w:r>
        <w:rPr>
          <w:rFonts w:ascii="Arial" w:eastAsia="Arial" w:hAnsi="Arial"/>
          <w:bCs w:val="0"/>
          <w:i/>
          <w:color w:val="000000"/>
          <w:sz w:val="16"/>
          <w:szCs w:val="16"/>
        </w:rPr>
        <w:t>i.e.</w:t>
      </w:r>
      <w:r>
        <w:rPr>
          <w:rFonts w:ascii="Arial" w:eastAsia="Arial" w:hAnsi="Arial"/>
          <w:bCs w:val="0"/>
          <w:iCs w:val="0"/>
          <w:color w:val="000000"/>
          <w:sz w:val="16"/>
          <w:szCs w:val="16"/>
        </w:rPr>
        <w:t>, th</w:t>
      </w:r>
      <w:r>
        <w:rPr>
          <w:rFonts w:ascii="Arial" w:eastAsia="Arial" w:hAnsi="Arial"/>
          <w:bCs w:val="0"/>
          <w:iCs w:val="0"/>
          <w:color w:val="000000"/>
          <w:sz w:val="16"/>
          <w:szCs w:val="16"/>
        </w:rPr>
        <w:t xml:space="preserve">e first frame).  An impression will be counted each time Advertiser Content is displayed on a Taboola Property (the “Impression”); (iii) </w:t>
      </w:r>
      <w:r>
        <w:rPr>
          <w:rFonts w:ascii="Arial" w:eastAsia="Arial" w:hAnsi="Arial"/>
          <w:bCs w:val="0"/>
          <w:i/>
          <w:color w:val="000000"/>
          <w:sz w:val="16"/>
          <w:szCs w:val="16"/>
        </w:rPr>
        <w:t>Cost per Thousand Viewable Impressions (“vCPM”)</w:t>
      </w:r>
      <w:r>
        <w:rPr>
          <w:rFonts w:ascii="Arial" w:eastAsia="Arial" w:hAnsi="Arial"/>
          <w:bCs w:val="0"/>
          <w:iCs w:val="0"/>
          <w:color w:val="000000"/>
          <w:sz w:val="16"/>
          <w:szCs w:val="16"/>
        </w:rPr>
        <w:t>: Advertiser pays Taboola only for viewable Impressions and, in the case</w:t>
      </w:r>
      <w:r>
        <w:rPr>
          <w:rFonts w:ascii="Arial" w:eastAsia="Arial" w:hAnsi="Arial"/>
          <w:bCs w:val="0"/>
          <w:iCs w:val="0"/>
          <w:color w:val="000000"/>
          <w:sz w:val="16"/>
          <w:szCs w:val="16"/>
        </w:rPr>
        <w:t xml:space="preserve"> of video Advertiser Content, a video ad is deemed viewable when at least fifty percent (50%) of its pixels appear on-screen for at least two (2) consecutive seconds; and (iv) </w:t>
      </w:r>
      <w:r>
        <w:rPr>
          <w:rFonts w:ascii="Arial" w:eastAsia="Arial" w:hAnsi="Arial"/>
          <w:bCs w:val="0"/>
          <w:i/>
          <w:color w:val="000000"/>
          <w:sz w:val="16"/>
          <w:szCs w:val="16"/>
        </w:rPr>
        <w:t>Costs per Completed View (“CPCV”)</w:t>
      </w:r>
      <w:r>
        <w:rPr>
          <w:rFonts w:ascii="Arial" w:eastAsia="Arial" w:hAnsi="Arial"/>
          <w:bCs w:val="0"/>
          <w:iCs w:val="0"/>
          <w:color w:val="000000"/>
          <w:sz w:val="16"/>
          <w:szCs w:val="16"/>
        </w:rPr>
        <w:t>: Advertiser pays Taboola each time a Visitor v</w:t>
      </w:r>
      <w:r>
        <w:rPr>
          <w:rFonts w:ascii="Arial" w:eastAsia="Arial" w:hAnsi="Arial"/>
          <w:bCs w:val="0"/>
          <w:iCs w:val="0"/>
          <w:color w:val="000000"/>
          <w:sz w:val="16"/>
          <w:szCs w:val="16"/>
        </w:rPr>
        <w:t xml:space="preserve">iews video Advertiser Content until Completion. Completion occurs when: (1) a Visitor views video Advertiser Content until the end of the video; (2) the video Advertiser Content runs for at least thirty (30) seconds; or (3) the Visitor clicks on the video </w:t>
      </w:r>
      <w:r>
        <w:rPr>
          <w:rFonts w:ascii="Arial" w:eastAsia="Arial" w:hAnsi="Arial"/>
          <w:bCs w:val="0"/>
          <w:iCs w:val="0"/>
          <w:color w:val="000000"/>
          <w:sz w:val="16"/>
          <w:szCs w:val="16"/>
        </w:rPr>
        <w:t>Advertiser Content. CPCs, CPMs, CPCVs, vCPMs are dynamic (i.e. they might be adjusted in order to effectively compete for a particular ad placement). Except as otherwise set forth herein, all of the foregoing payment models are inclusive of all costs assoc</w:t>
      </w:r>
      <w:r>
        <w:rPr>
          <w:rFonts w:ascii="Arial" w:eastAsia="Arial" w:hAnsi="Arial"/>
          <w:bCs w:val="0"/>
          <w:iCs w:val="0"/>
          <w:color w:val="000000"/>
          <w:sz w:val="16"/>
          <w:szCs w:val="16"/>
        </w:rPr>
        <w:t>iated with running a Campaign on the Taboola Network, including, without limitation, all data, tech, ad serving, brand safety, and auction costs.</w:t>
      </w:r>
    </w:p>
    <w:p w14:paraId="4D829DF0"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Video Bandwidth Fees</w:t>
      </w:r>
      <w:r>
        <w:rPr>
          <w:rFonts w:ascii="Arial" w:eastAsia="Arial" w:hAnsi="Arial"/>
          <w:bCs w:val="0"/>
          <w:iCs w:val="0"/>
          <w:color w:val="000000"/>
          <w:sz w:val="16"/>
          <w:szCs w:val="16"/>
        </w:rPr>
        <w:t>:  For Impressions of any video Advertiser Content that is 6MB or larger, invoices shall r</w:t>
      </w:r>
      <w:r>
        <w:rPr>
          <w:rFonts w:ascii="Arial" w:eastAsia="Arial" w:hAnsi="Arial"/>
          <w:bCs w:val="0"/>
          <w:iCs w:val="0"/>
          <w:color w:val="000000"/>
          <w:sz w:val="16"/>
          <w:szCs w:val="16"/>
        </w:rPr>
        <w:t xml:space="preserve">eflect a “Video Bandwidth Fee”, at a rate equal to five cents per gigabyte served ($0.00005/MB).  For example, if 1000 Impressions of an 8MB video Advertiser Content file were served hereunder, the Video Bandwidth Fee with respect that file would be $0.40 </w:t>
      </w:r>
      <w:r>
        <w:rPr>
          <w:rFonts w:ascii="Arial" w:eastAsia="Arial" w:hAnsi="Arial"/>
          <w:bCs w:val="0"/>
          <w:iCs w:val="0"/>
          <w:color w:val="000000"/>
          <w:sz w:val="16"/>
          <w:szCs w:val="16"/>
        </w:rPr>
        <w:t xml:space="preserve">(i.e. 1000 Impressions * 8MB * $.00005).  </w:t>
      </w:r>
    </w:p>
    <w:p w14:paraId="26F1EE69" w14:textId="77777777" w:rsidR="00A4384B" w:rsidRDefault="00B847C9">
      <w:pPr>
        <w:numPr>
          <w:ilvl w:val="1"/>
          <w:numId w:val="4"/>
        </w:numPr>
        <w:suppressAutoHyphens/>
        <w:spacing w:after="12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lastRenderedPageBreak/>
        <w:t>Data Fees</w:t>
      </w:r>
      <w:r>
        <w:rPr>
          <w:rFonts w:ascii="Arial" w:eastAsia="Arial" w:hAnsi="Arial"/>
          <w:bCs w:val="0"/>
          <w:iCs w:val="0"/>
          <w:color w:val="000000"/>
          <w:sz w:val="16"/>
          <w:szCs w:val="16"/>
        </w:rPr>
        <w:t xml:space="preserve">:  For any audience data segments based on inferred Visitor interests or demographics (“Data Segments”) that Advertiser uses to target its Advertiser Content, invoices shall be inclusive of a “Data Fee”. </w:t>
      </w:r>
      <w:r>
        <w:rPr>
          <w:rFonts w:ascii="Arial" w:eastAsia="Arial" w:hAnsi="Arial"/>
          <w:bCs w:val="0"/>
          <w:iCs w:val="0"/>
          <w:color w:val="000000"/>
          <w:sz w:val="16"/>
          <w:szCs w:val="16"/>
        </w:rPr>
        <w:t xml:space="preserve">Where Advertiser employs such Data Segments, the following restrictions shall apply: </w:t>
      </w:r>
    </w:p>
    <w:p w14:paraId="2A53ED0A" w14:textId="77777777" w:rsidR="00A4384B" w:rsidRDefault="00B847C9">
      <w:pPr>
        <w:numPr>
          <w:ilvl w:val="2"/>
          <w:numId w:val="4"/>
        </w:numPr>
        <w:suppressAutoHyphens/>
        <w:spacing w:after="120"/>
        <w:ind w:left="1080" w:hanging="360"/>
        <w:jc w:val="both"/>
        <w:rPr>
          <w:rFonts w:ascii="Arial" w:eastAsia="Arial" w:hAnsi="Arial"/>
          <w:bCs w:val="0"/>
          <w:iCs w:val="0"/>
          <w:sz w:val="16"/>
          <w:szCs w:val="16"/>
        </w:rPr>
      </w:pPr>
      <w:r>
        <w:rPr>
          <w:rFonts w:ascii="Arial" w:eastAsia="Arial" w:hAnsi="Arial"/>
          <w:bCs w:val="0"/>
          <w:iCs w:val="0"/>
          <w:color w:val="000000"/>
          <w:sz w:val="16"/>
          <w:szCs w:val="16"/>
        </w:rPr>
        <w:t>Advertiser shall not cache the Data Segments in a manner that would permit Advertiser to reuse them (or any functional equivalent or model of them);</w:t>
      </w:r>
    </w:p>
    <w:p w14:paraId="70B969A1" w14:textId="77777777" w:rsidR="00A4384B" w:rsidRDefault="00B847C9">
      <w:pPr>
        <w:numPr>
          <w:ilvl w:val="2"/>
          <w:numId w:val="4"/>
        </w:numPr>
        <w:suppressAutoHyphens/>
        <w:spacing w:after="120"/>
        <w:ind w:left="1080" w:hanging="360"/>
        <w:jc w:val="both"/>
        <w:rPr>
          <w:rFonts w:ascii="Arial" w:eastAsia="Arial" w:hAnsi="Arial"/>
          <w:bCs w:val="0"/>
          <w:iCs w:val="0"/>
          <w:sz w:val="16"/>
          <w:szCs w:val="16"/>
        </w:rPr>
      </w:pPr>
      <w:r>
        <w:rPr>
          <w:rFonts w:ascii="Arial" w:eastAsia="Arial" w:hAnsi="Arial"/>
          <w:bCs w:val="0"/>
          <w:iCs w:val="0"/>
          <w:color w:val="000000"/>
          <w:sz w:val="16"/>
          <w:szCs w:val="16"/>
        </w:rPr>
        <w:t xml:space="preserve">Advertiser shall not </w:t>
      </w:r>
      <w:r>
        <w:rPr>
          <w:rFonts w:ascii="Arial" w:eastAsia="Arial" w:hAnsi="Arial"/>
          <w:bCs w:val="0"/>
          <w:iCs w:val="0"/>
          <w:color w:val="000000"/>
          <w:sz w:val="16"/>
          <w:szCs w:val="16"/>
        </w:rPr>
        <w:t xml:space="preserve">resell the Data Segments; and </w:t>
      </w:r>
    </w:p>
    <w:p w14:paraId="14162CE4" w14:textId="77777777" w:rsidR="00A4384B" w:rsidRDefault="00B847C9">
      <w:pPr>
        <w:numPr>
          <w:ilvl w:val="2"/>
          <w:numId w:val="4"/>
        </w:numPr>
        <w:suppressAutoHyphens/>
        <w:spacing w:after="120"/>
        <w:ind w:left="1080" w:hanging="360"/>
        <w:jc w:val="both"/>
        <w:rPr>
          <w:rFonts w:ascii="Arial" w:eastAsia="Arial" w:hAnsi="Arial"/>
          <w:bCs w:val="0"/>
          <w:iCs w:val="0"/>
          <w:sz w:val="16"/>
          <w:szCs w:val="16"/>
        </w:rPr>
      </w:pPr>
      <w:r>
        <w:rPr>
          <w:rFonts w:ascii="Arial" w:eastAsia="Arial" w:hAnsi="Arial"/>
          <w:bCs w:val="0"/>
          <w:iCs w:val="0"/>
          <w:color w:val="000000"/>
          <w:sz w:val="16"/>
          <w:szCs w:val="16"/>
        </w:rPr>
        <w:t>Advertiser shall not associate the Data Segments with any personal information, such as a first or last name, street address, email address, phone number, or other identifier of a natural person.</w:t>
      </w:r>
    </w:p>
    <w:p w14:paraId="31C4F3C8" w14:textId="77777777" w:rsidR="00A4384B" w:rsidRDefault="00B847C9">
      <w:pPr>
        <w:numPr>
          <w:ilvl w:val="2"/>
          <w:numId w:val="4"/>
        </w:numPr>
        <w:suppressAutoHyphens/>
        <w:spacing w:after="120"/>
        <w:ind w:left="1080" w:hanging="360"/>
        <w:jc w:val="both"/>
        <w:rPr>
          <w:rFonts w:ascii="Arial" w:eastAsia="Arial" w:hAnsi="Arial"/>
          <w:bCs w:val="0"/>
          <w:iCs w:val="0"/>
          <w:sz w:val="16"/>
          <w:szCs w:val="16"/>
        </w:rPr>
      </w:pPr>
      <w:r>
        <w:rPr>
          <w:rFonts w:ascii="Arial" w:eastAsia="Arial" w:hAnsi="Arial"/>
          <w:bCs w:val="0"/>
          <w:iCs w:val="0"/>
          <w:color w:val="000000"/>
          <w:sz w:val="16"/>
          <w:szCs w:val="16"/>
        </w:rPr>
        <w:t xml:space="preserve">Advertiser shall not utilize </w:t>
      </w:r>
      <w:r>
        <w:rPr>
          <w:rFonts w:ascii="Arial" w:eastAsia="Arial" w:hAnsi="Arial"/>
          <w:bCs w:val="0"/>
          <w:iCs w:val="0"/>
          <w:color w:val="000000"/>
          <w:sz w:val="16"/>
          <w:szCs w:val="16"/>
        </w:rPr>
        <w:t>the Data Segments in violation of any applicable law (including, if applicable, the Fair Lending Act).</w:t>
      </w:r>
    </w:p>
    <w:p w14:paraId="6BC90809"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Campaign Information</w:t>
      </w:r>
      <w:r>
        <w:rPr>
          <w:rFonts w:ascii="Arial" w:eastAsia="Arial" w:hAnsi="Arial"/>
          <w:bCs w:val="0"/>
          <w:iCs w:val="0"/>
          <w:color w:val="000000"/>
          <w:sz w:val="16"/>
          <w:szCs w:val="16"/>
        </w:rPr>
        <w:t>: Advertiser may change the Campaign Details for a particular month, a portion of a month, or on a going-forward basis at any time on</w:t>
      </w:r>
      <w:r>
        <w:rPr>
          <w:rFonts w:ascii="Arial" w:eastAsia="Arial" w:hAnsi="Arial"/>
          <w:bCs w:val="0"/>
          <w:iCs w:val="0"/>
          <w:color w:val="000000"/>
          <w:sz w:val="16"/>
          <w:szCs w:val="16"/>
        </w:rPr>
        <w:t xml:space="preserve"> 48 hours’ written notice, by either (i) sending an email to the Taboola representative who has been designated as the Campaign manager for Advertiser’s account (the “Taboola Account Manager”) or replying to an email from the Taboola Account Manager to con</w:t>
      </w:r>
      <w:r>
        <w:rPr>
          <w:rFonts w:ascii="Arial" w:eastAsia="Arial" w:hAnsi="Arial"/>
          <w:bCs w:val="0"/>
          <w:iCs w:val="0"/>
          <w:color w:val="000000"/>
          <w:sz w:val="16"/>
          <w:szCs w:val="16"/>
        </w:rPr>
        <w:t xml:space="preserve">firm the change and the period during which it shall be in effect, or (ii) using the Campaign Management dashboard in Taboola Backstage.  Advertiser acknowledges and agrees that Taboola does not guarantee how often it will recommend any Advertiser Content </w:t>
      </w:r>
      <w:r>
        <w:rPr>
          <w:rFonts w:ascii="Arial" w:eastAsia="Arial" w:hAnsi="Arial"/>
          <w:bCs w:val="0"/>
          <w:iCs w:val="0"/>
          <w:color w:val="000000"/>
          <w:sz w:val="16"/>
          <w:szCs w:val="16"/>
        </w:rPr>
        <w:t>or that the number of Clicks during any period will fully exhaust Advertiser’s Campaign Budget. Notwithstanding anything to the contrary, Taboola has the right to set price floors or require a minimum CPC for bidding on the Taboola Network. For purposes of</w:t>
      </w:r>
      <w:r>
        <w:rPr>
          <w:rFonts w:ascii="Arial" w:eastAsia="Arial" w:hAnsi="Arial"/>
          <w:bCs w:val="0"/>
          <w:iCs w:val="0"/>
          <w:color w:val="000000"/>
          <w:sz w:val="16"/>
          <w:szCs w:val="16"/>
        </w:rPr>
        <w:t xml:space="preserve"> clarity, the Campaign Budget shall be in U.S. Dollars, unless otherwise agreed to in a separate writing between the parties. </w:t>
      </w:r>
    </w:p>
    <w:p w14:paraId="1A462CF2"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Third-Party Trackers</w:t>
      </w:r>
      <w:r>
        <w:rPr>
          <w:rFonts w:ascii="Arial" w:eastAsia="Arial" w:hAnsi="Arial"/>
          <w:bCs w:val="0"/>
          <w:iCs w:val="0"/>
          <w:color w:val="000000"/>
          <w:sz w:val="16"/>
          <w:szCs w:val="16"/>
        </w:rPr>
        <w:t xml:space="preserve">: Advertiser, with Taboola’s prior written consent (email shall be sufficient) may, either on its own or by </w:t>
      </w:r>
      <w:r>
        <w:rPr>
          <w:rFonts w:ascii="Arial" w:eastAsia="Arial" w:hAnsi="Arial"/>
          <w:bCs w:val="0"/>
          <w:iCs w:val="0"/>
          <w:color w:val="000000"/>
          <w:sz w:val="16"/>
          <w:szCs w:val="16"/>
        </w:rPr>
        <w:t>asking a Taboola Account Manager, implement third party trackers (i.e. pixel or tags) to track impressions of or Clicks on the Advertiser Content.  Advertiser agrees that Taboola will not cover, credit or reimburse any data collection management (“DCM”) fe</w:t>
      </w:r>
      <w:r>
        <w:rPr>
          <w:rFonts w:ascii="Arial" w:eastAsia="Arial" w:hAnsi="Arial"/>
          <w:bCs w:val="0"/>
          <w:iCs w:val="0"/>
          <w:color w:val="000000"/>
          <w:sz w:val="16"/>
          <w:szCs w:val="16"/>
        </w:rPr>
        <w:t>es incurred by Advertiser for the use of third-party trackers. Further, If Advertiser elects to have a Taboola Account Manager implement the third-party trackers on its behalf, Advertiser remains solely responsible for the Taboola Account Manager’s actions</w:t>
      </w:r>
      <w:r>
        <w:rPr>
          <w:rFonts w:ascii="Arial" w:eastAsia="Arial" w:hAnsi="Arial"/>
          <w:bCs w:val="0"/>
          <w:iCs w:val="0"/>
          <w:color w:val="000000"/>
          <w:sz w:val="16"/>
          <w:szCs w:val="16"/>
        </w:rPr>
        <w:t>. Any issues resulting from the third-party trackers, including the resulting DCM fees, must be handled by the Advertiser and the third-party.</w:t>
      </w:r>
    </w:p>
    <w:p w14:paraId="1136F424"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Reporting</w:t>
      </w:r>
      <w:r>
        <w:rPr>
          <w:rFonts w:ascii="Arial" w:eastAsia="Arial" w:hAnsi="Arial"/>
          <w:bCs w:val="0"/>
          <w:iCs w:val="0"/>
          <w:color w:val="000000"/>
          <w:sz w:val="16"/>
          <w:szCs w:val="16"/>
        </w:rPr>
        <w:t>: Taboola’s measurements regarding Clicks, Impressions, and Video Completions are the definitive measure</w:t>
      </w:r>
      <w:r>
        <w:rPr>
          <w:rFonts w:ascii="Arial" w:eastAsia="Arial" w:hAnsi="Arial"/>
          <w:bCs w:val="0"/>
          <w:iCs w:val="0"/>
          <w:color w:val="000000"/>
          <w:sz w:val="16"/>
          <w:szCs w:val="16"/>
        </w:rPr>
        <w:t>ments under this Agreement and will be used to calculate the amounts due to Taboola hereunder</w:t>
      </w:r>
    </w:p>
    <w:p w14:paraId="0440D3B6" w14:textId="179B3304"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Invoices</w:t>
      </w:r>
      <w:r>
        <w:rPr>
          <w:rFonts w:ascii="Arial" w:eastAsia="Arial" w:hAnsi="Arial"/>
          <w:bCs w:val="0"/>
          <w:iCs w:val="0"/>
          <w:color w:val="000000"/>
          <w:sz w:val="16"/>
          <w:szCs w:val="16"/>
        </w:rPr>
        <w:t>: Advertiser acknowledges that any analytics provided in Taboola Backstage or over email are estimates, and will only be finalized within fourteen (14) da</w:t>
      </w:r>
      <w:r>
        <w:rPr>
          <w:rFonts w:ascii="Arial" w:eastAsia="Arial" w:hAnsi="Arial"/>
          <w:bCs w:val="0"/>
          <w:iCs w:val="0"/>
          <w:color w:val="000000"/>
          <w:sz w:val="16"/>
          <w:szCs w:val="16"/>
        </w:rPr>
        <w:t xml:space="preserve">ys of the conclusion of each Campaign Month, at which time, Taboola shall send Advertiser an invoice setting out the charges for such Campaign Month and the balance due (plus </w:t>
      </w:r>
      <w:r>
        <w:rPr>
          <w:rFonts w:ascii="Arial" w:eastAsia="Arial" w:hAnsi="Arial"/>
          <w:bCs w:val="0"/>
          <w:iCs w:val="0"/>
          <w:color w:val="000000"/>
          <w:sz w:val="16"/>
          <w:szCs w:val="16"/>
        </w:rPr>
        <w:t xml:space="preserve">a line item for any </w:t>
      </w:r>
      <w:r>
        <w:rPr>
          <w:rFonts w:ascii="Arial" w:eastAsia="Arial" w:hAnsi="Arial"/>
          <w:bCs w:val="0"/>
          <w:iCs w:val="0"/>
          <w:color w:val="000000"/>
          <w:sz w:val="16"/>
          <w:szCs w:val="16"/>
        </w:rPr>
        <w:t xml:space="preserve">value added tax as required by law).  Any objection to any invoice shall be stated in writing to Taboola within </w:t>
      </w:r>
      <w:r>
        <w:rPr>
          <w:rFonts w:ascii="Arial" w:eastAsia="Arial" w:hAnsi="Arial"/>
          <w:bCs w:val="0"/>
          <w:iCs w:val="0"/>
          <w:color w:val="000000"/>
          <w:sz w:val="16"/>
          <w:szCs w:val="16"/>
        </w:rPr>
        <w:t>thirty</w:t>
      </w:r>
      <w:r>
        <w:rPr>
          <w:rFonts w:ascii="Arial" w:eastAsia="Arial" w:hAnsi="Arial"/>
          <w:bCs w:val="0"/>
          <w:iCs w:val="0"/>
          <w:color w:val="000000"/>
          <w:sz w:val="16"/>
          <w:szCs w:val="16"/>
        </w:rPr>
        <w:t xml:space="preserve"> (</w:t>
      </w:r>
      <w:r>
        <w:rPr>
          <w:rFonts w:ascii="Arial" w:eastAsia="Arial" w:hAnsi="Arial"/>
          <w:bCs w:val="0"/>
          <w:iCs w:val="0"/>
          <w:color w:val="000000"/>
          <w:sz w:val="16"/>
          <w:szCs w:val="16"/>
        </w:rPr>
        <w:t>30</w:t>
      </w:r>
      <w:r>
        <w:rPr>
          <w:rFonts w:ascii="Arial" w:eastAsia="Arial" w:hAnsi="Arial"/>
          <w:bCs w:val="0"/>
          <w:iCs w:val="0"/>
          <w:color w:val="000000"/>
          <w:sz w:val="16"/>
          <w:szCs w:val="16"/>
        </w:rPr>
        <w:t xml:space="preserve">) days of receipt of the invoice, otherwise Advertiser waives such objections and such invoice will be deemed final, not subject </w:t>
      </w:r>
      <w:r>
        <w:rPr>
          <w:rFonts w:ascii="Arial" w:eastAsia="Arial" w:hAnsi="Arial"/>
          <w:bCs w:val="0"/>
          <w:iCs w:val="0"/>
          <w:color w:val="000000"/>
          <w:sz w:val="16"/>
          <w:szCs w:val="16"/>
        </w:rPr>
        <w:t>to dispute, and accepted by Advertiser.  Payments may be made via wire or ACH, as mutually agreed between parties. Taboola, in its sole discretion, may require a prepayment of the Campaign Budget for any Campaign Month (the “Campaign Prepayment") from Adve</w:t>
      </w:r>
      <w:r>
        <w:rPr>
          <w:rFonts w:ascii="Arial" w:eastAsia="Arial" w:hAnsi="Arial"/>
          <w:bCs w:val="0"/>
          <w:iCs w:val="0"/>
          <w:color w:val="000000"/>
          <w:sz w:val="16"/>
          <w:szCs w:val="16"/>
        </w:rPr>
        <w:t>rtiser before distributing the Advertiser’s Content until such time as Advertiser has established a credit history with Taboola.</w:t>
      </w:r>
      <w:ins w:id="0" w:author="Matt Neimark" w:date="2020-10-13T14:44:00Z">
        <w:r w:rsidR="00D008F9">
          <w:rPr>
            <w:rFonts w:ascii="Arial" w:eastAsia="Arial" w:hAnsi="Arial"/>
            <w:bCs w:val="0"/>
            <w:iCs w:val="0"/>
            <w:color w:val="000000"/>
            <w:sz w:val="16"/>
            <w:szCs w:val="16"/>
          </w:rPr>
          <w:t xml:space="preserve">  </w:t>
        </w:r>
        <w:commentRangeStart w:id="1"/>
        <w:r w:rsidR="00D008F9">
          <w:rPr>
            <w:rFonts w:ascii="Arial" w:eastAsia="Arial" w:hAnsi="Arial"/>
            <w:bCs w:val="0"/>
            <w:iCs w:val="0"/>
            <w:color w:val="000000"/>
            <w:sz w:val="16"/>
            <w:szCs w:val="16"/>
          </w:rPr>
          <w:t>All payments made by credit card will incur an additional processing fee of 3% plus $0.30 per transaction</w:t>
        </w:r>
      </w:ins>
      <w:del w:id="2" w:author="Komal Mehta ||" w:date="2020-10-13T16:15:00Z">
        <w:r>
          <w:rPr>
            <w:rFonts w:ascii="Arial" w:eastAsia="Arial" w:hAnsi="Arial"/>
            <w:bCs w:val="0"/>
            <w:iCs w:val="0"/>
            <w:color w:val="000000"/>
            <w:sz w:val="16"/>
            <w:szCs w:val="16"/>
          </w:rPr>
          <w:delText xml:space="preserve">  All payments made by credit card will incur an additional processing fee of 3% plus $0.30 per transaction</w:delText>
        </w:r>
        <w:r>
          <w:rPr>
            <w:rFonts w:ascii="Arial" w:eastAsia="Arial" w:hAnsi="Arial"/>
            <w:bCs w:val="0"/>
            <w:iCs w:val="0"/>
            <w:color w:val="000000"/>
            <w:sz w:val="16"/>
            <w:szCs w:val="16"/>
          </w:rPr>
          <w:delText xml:space="preserve">. </w:delText>
        </w:r>
      </w:del>
      <w:ins w:id="3" w:author="Komal Mehta ||" w:date="2020-10-13T16:15:00Z">
        <w:r>
          <w:rPr>
            <w:rFonts w:ascii="Arial" w:eastAsia="Arial" w:hAnsi="Arial"/>
            <w:bCs w:val="0"/>
            <w:iCs w:val="0"/>
            <w:color w:val="000000"/>
            <w:sz w:val="16"/>
            <w:szCs w:val="16"/>
          </w:rPr>
          <w:t xml:space="preserve">   </w:t>
        </w:r>
      </w:ins>
      <w:commentRangeEnd w:id="1"/>
      <w:r w:rsidR="00D008F9">
        <w:rPr>
          <w:rStyle w:val="CommentReference"/>
          <w:szCs w:val="20"/>
        </w:rPr>
        <w:commentReference w:id="1"/>
      </w:r>
      <w:r>
        <w:rPr>
          <w:rFonts w:ascii="Arial" w:eastAsia="Arial" w:hAnsi="Arial"/>
          <w:bCs w:val="0"/>
          <w:iCs w:val="0"/>
          <w:color w:val="000000"/>
          <w:sz w:val="16"/>
          <w:szCs w:val="16"/>
        </w:rPr>
        <w:t>Advertiser shall</w:t>
      </w:r>
      <w:r>
        <w:rPr>
          <w:rFonts w:ascii="Arial" w:eastAsia="Arial" w:hAnsi="Arial"/>
          <w:bCs w:val="0"/>
          <w:iCs w:val="0"/>
          <w:color w:val="000000"/>
          <w:sz w:val="16"/>
          <w:szCs w:val="16"/>
        </w:rPr>
        <w:t xml:space="preserve"> pay each invoice within </w:t>
      </w:r>
      <w:del w:id="4" w:author="Komal Mehta ||" w:date="2020-10-13T16:15:00Z">
        <w:r>
          <w:rPr>
            <w:rFonts w:ascii="Arial" w:eastAsia="Arial" w:hAnsi="Arial"/>
            <w:bCs w:val="0"/>
            <w:iCs w:val="0"/>
            <w:color w:val="000000"/>
            <w:sz w:val="16"/>
            <w:szCs w:val="16"/>
          </w:rPr>
          <w:delText>thirty (30</w:delText>
        </w:r>
      </w:del>
      <w:ins w:id="5" w:author="Komal Mehta ||" w:date="2020-10-13T16:15:00Z">
        <w:del w:id="6" w:author="Matt Neimark" w:date="2020-10-13T19:20:00Z">
          <w:r w:rsidDel="005430B6">
            <w:rPr>
              <w:rFonts w:ascii="Arial" w:eastAsia="Arial" w:hAnsi="Arial"/>
              <w:bCs w:val="0"/>
              <w:iCs w:val="0"/>
              <w:color w:val="000000"/>
              <w:sz w:val="16"/>
              <w:szCs w:val="16"/>
            </w:rPr>
            <w:delText>ninety</w:delText>
          </w:r>
        </w:del>
      </w:ins>
      <w:ins w:id="7" w:author="Matt Neimark" w:date="2020-10-13T19:20:00Z">
        <w:r w:rsidR="005430B6">
          <w:rPr>
            <w:rFonts w:ascii="Arial" w:eastAsia="Arial" w:hAnsi="Arial"/>
            <w:bCs w:val="0"/>
            <w:iCs w:val="0"/>
            <w:color w:val="000000"/>
            <w:sz w:val="16"/>
            <w:szCs w:val="16"/>
          </w:rPr>
          <w:t>thirty</w:t>
        </w:r>
      </w:ins>
      <w:ins w:id="8" w:author="Komal Mehta ||" w:date="2020-10-13T16:15:00Z">
        <w:r>
          <w:rPr>
            <w:rFonts w:ascii="Arial" w:eastAsia="Arial" w:hAnsi="Arial"/>
            <w:bCs w:val="0"/>
            <w:iCs w:val="0"/>
            <w:color w:val="000000"/>
            <w:sz w:val="16"/>
            <w:szCs w:val="16"/>
          </w:rPr>
          <w:t xml:space="preserve"> (</w:t>
        </w:r>
      </w:ins>
      <w:ins w:id="9" w:author="Matt Neimark" w:date="2020-10-13T19:20:00Z">
        <w:r w:rsidR="005430B6">
          <w:rPr>
            <w:rFonts w:ascii="Arial" w:eastAsia="Arial" w:hAnsi="Arial"/>
            <w:bCs w:val="0"/>
            <w:iCs w:val="0"/>
            <w:color w:val="000000"/>
            <w:sz w:val="16"/>
            <w:szCs w:val="16"/>
          </w:rPr>
          <w:t>3</w:t>
        </w:r>
      </w:ins>
      <w:ins w:id="10" w:author="Komal Mehta ||" w:date="2020-10-13T16:15:00Z">
        <w:del w:id="11" w:author="Matt Neimark" w:date="2020-10-13T19:20:00Z">
          <w:r w:rsidDel="005430B6">
            <w:rPr>
              <w:rFonts w:ascii="Arial" w:eastAsia="Arial" w:hAnsi="Arial"/>
              <w:bCs w:val="0"/>
              <w:iCs w:val="0"/>
              <w:color w:val="000000"/>
              <w:sz w:val="16"/>
              <w:szCs w:val="16"/>
            </w:rPr>
            <w:delText>9</w:delText>
          </w:r>
        </w:del>
        <w:r>
          <w:rPr>
            <w:rFonts w:ascii="Arial" w:eastAsia="Arial" w:hAnsi="Arial"/>
            <w:bCs w:val="0"/>
            <w:iCs w:val="0"/>
            <w:color w:val="000000"/>
            <w:sz w:val="16"/>
            <w:szCs w:val="16"/>
          </w:rPr>
          <w:t>0</w:t>
        </w:r>
      </w:ins>
      <w:r>
        <w:rPr>
          <w:rFonts w:ascii="Arial" w:eastAsia="Arial" w:hAnsi="Arial"/>
          <w:bCs w:val="0"/>
          <w:iCs w:val="0"/>
          <w:color w:val="000000"/>
          <w:sz w:val="16"/>
          <w:szCs w:val="16"/>
        </w:rPr>
        <w:t xml:space="preserve">) days of the conclusion of each Campaign Month.  </w:t>
      </w:r>
      <w:commentRangeStart w:id="12"/>
      <w:del w:id="13" w:author="Komal Mehta ||" w:date="2020-10-13T16:15:00Z">
        <w:r>
          <w:rPr>
            <w:rFonts w:ascii="Arial" w:eastAsia="Arial" w:hAnsi="Arial"/>
            <w:bCs w:val="0"/>
            <w:iCs w:val="0"/>
            <w:color w:val="000000"/>
            <w:sz w:val="16"/>
            <w:szCs w:val="16"/>
          </w:rPr>
          <w:delText>Any late payments will accrue interest equal to one-and-one-half percent (1.5%) per month, or the maximum amount allowable under law, whichever is less, compound</w:delText>
        </w:r>
        <w:r>
          <w:rPr>
            <w:rFonts w:ascii="Arial" w:eastAsia="Arial" w:hAnsi="Arial"/>
            <w:bCs w:val="0"/>
            <w:iCs w:val="0"/>
            <w:color w:val="000000"/>
            <w:sz w:val="16"/>
            <w:szCs w:val="16"/>
          </w:rPr>
          <w:delText xml:space="preserve">ed monthly.  </w:delText>
        </w:r>
      </w:del>
      <w:commentRangeEnd w:id="12"/>
      <w:r w:rsidR="00D008F9">
        <w:rPr>
          <w:rStyle w:val="CommentReference"/>
          <w:szCs w:val="20"/>
        </w:rPr>
        <w:commentReference w:id="12"/>
      </w:r>
      <w:r>
        <w:rPr>
          <w:rFonts w:ascii="Arial" w:eastAsia="Arial" w:hAnsi="Arial"/>
          <w:bCs w:val="0"/>
          <w:iCs w:val="0"/>
          <w:color w:val="000000"/>
          <w:sz w:val="16"/>
          <w:szCs w:val="16"/>
        </w:rPr>
        <w:t xml:space="preserve">In addition to any other rights or remedies that Taboola may have, Advertiser’s failure to pay any invoices as </w:t>
      </w:r>
      <w:r>
        <w:rPr>
          <w:rFonts w:ascii="Arial" w:eastAsia="Arial" w:hAnsi="Arial"/>
          <w:bCs w:val="0"/>
          <w:iCs w:val="0"/>
          <w:color w:val="000000"/>
          <w:sz w:val="16"/>
          <w:szCs w:val="16"/>
        </w:rPr>
        <w:t>set forth herein may result in Taboola cancelling or pausing Advertiser’s Campaigns.</w:t>
      </w:r>
      <w:del w:id="14" w:author="Komal Mehta ||" w:date="2020-10-13T16:15:00Z">
        <w:r>
          <w:rPr>
            <w:rFonts w:ascii="Arial" w:eastAsia="Arial" w:hAnsi="Arial"/>
            <w:bCs w:val="0"/>
            <w:iCs w:val="0"/>
            <w:color w:val="000000"/>
            <w:sz w:val="16"/>
            <w:szCs w:val="16"/>
          </w:rPr>
          <w:delText xml:space="preserve"> </w:delText>
        </w:r>
      </w:del>
      <w:ins w:id="15" w:author="Matt Neimark" w:date="2020-10-13T14:47:00Z">
        <w:r w:rsidR="00D008F9">
          <w:rPr>
            <w:rFonts w:ascii="Arial" w:eastAsia="Arial" w:hAnsi="Arial"/>
            <w:bCs w:val="0"/>
            <w:iCs w:val="0"/>
            <w:color w:val="000000"/>
            <w:sz w:val="16"/>
            <w:szCs w:val="16"/>
          </w:rPr>
          <w:t xml:space="preserve"> </w:t>
        </w:r>
        <w:commentRangeStart w:id="16"/>
        <w:r w:rsidR="00D008F9">
          <w:rPr>
            <w:rFonts w:ascii="Arial" w:eastAsia="Arial" w:hAnsi="Arial"/>
            <w:bCs w:val="0"/>
            <w:iCs w:val="0"/>
            <w:color w:val="000000"/>
            <w:sz w:val="16"/>
            <w:szCs w:val="16"/>
          </w:rPr>
          <w:t xml:space="preserve">Further, if Advertiser fails to make any payment as set forth herein, Advertiser shall pay all reasonable expenses (including attorneys’ fees) incurred by Taboola in collecting such payments.  </w:t>
        </w:r>
        <w:r w:rsidR="00D008F9">
          <w:rPr>
            <w:rFonts w:ascii="Arial" w:eastAsia="Arial" w:hAnsi="Arial"/>
            <w:bCs w:val="0"/>
            <w:iCs w:val="0"/>
            <w:color w:val="000000"/>
            <w:sz w:val="16"/>
            <w:szCs w:val="16"/>
          </w:rPr>
          <w:t xml:space="preserve"> </w:t>
        </w:r>
      </w:ins>
      <w:del w:id="17" w:author="Komal Mehta ||" w:date="2020-10-13T16:15:00Z">
        <w:r>
          <w:rPr>
            <w:rFonts w:ascii="Arial" w:eastAsia="Arial" w:hAnsi="Arial"/>
            <w:bCs w:val="0"/>
            <w:iCs w:val="0"/>
            <w:color w:val="000000"/>
            <w:sz w:val="16"/>
            <w:szCs w:val="16"/>
          </w:rPr>
          <w:delText>Further, if Advertiser fails to make any paymen</w:delText>
        </w:r>
        <w:r>
          <w:rPr>
            <w:rFonts w:ascii="Arial" w:eastAsia="Arial" w:hAnsi="Arial"/>
            <w:bCs w:val="0"/>
            <w:iCs w:val="0"/>
            <w:color w:val="000000"/>
            <w:sz w:val="16"/>
            <w:szCs w:val="16"/>
          </w:rPr>
          <w:delText xml:space="preserve">t as set forth herein, Advertiser shall pay all reasonable expenses (including attorneys’ fees) incurred by Taboola in collecting such payments. </w:delText>
        </w:r>
      </w:del>
      <w:commentRangeEnd w:id="16"/>
      <w:r w:rsidR="00D008F9">
        <w:rPr>
          <w:rStyle w:val="CommentReference"/>
          <w:szCs w:val="20"/>
        </w:rPr>
        <w:commentReference w:id="16"/>
      </w:r>
      <w:del w:id="18" w:author="Komal Mehta ||" w:date="2020-10-13T16:15:00Z">
        <w:r>
          <w:rPr>
            <w:rFonts w:ascii="Arial" w:eastAsia="Arial" w:hAnsi="Arial"/>
            <w:bCs w:val="0"/>
            <w:iCs w:val="0"/>
            <w:color w:val="000000"/>
            <w:sz w:val="16"/>
            <w:szCs w:val="16"/>
          </w:rPr>
          <w:delText xml:space="preserve"> </w:delText>
        </w:r>
      </w:del>
      <w:commentRangeStart w:id="19"/>
      <w:ins w:id="20" w:author="Matt Neimark" w:date="2020-10-13T14:47:00Z">
        <w:r w:rsidR="00D008F9">
          <w:rPr>
            <w:rFonts w:ascii="Arial" w:eastAsia="Arial" w:hAnsi="Arial"/>
            <w:bCs w:val="0"/>
            <w:iCs w:val="0"/>
            <w:color w:val="000000"/>
            <w:sz w:val="16"/>
            <w:szCs w:val="16"/>
          </w:rPr>
          <w:t>If Taboola agrees to a written request by an Advertiser to send an invoice to a third party on Advertiser’s behalf, Advertiser agrees to remain responsible and liable for payment, and if such third party does not pay the invoice within the thirty (30) day payment period, Advertiser shall immediately pay all such amounts to Taboola</w:t>
        </w:r>
        <w:commentRangeEnd w:id="19"/>
        <w:r w:rsidR="00D008F9">
          <w:rPr>
            <w:rStyle w:val="CommentReference"/>
            <w:szCs w:val="20"/>
          </w:rPr>
          <w:commentReference w:id="19"/>
        </w:r>
        <w:r w:rsidR="00D008F9">
          <w:rPr>
            <w:rFonts w:ascii="Arial" w:eastAsia="Arial" w:hAnsi="Arial"/>
            <w:bCs w:val="0"/>
            <w:iCs w:val="0"/>
            <w:color w:val="000000"/>
            <w:sz w:val="16"/>
            <w:szCs w:val="16"/>
          </w:rPr>
          <w:t>.</w:t>
        </w:r>
      </w:ins>
      <w:del w:id="21" w:author="Komal Mehta ||" w:date="2020-10-13T16:15:00Z">
        <w:r>
          <w:rPr>
            <w:rFonts w:ascii="Arial" w:eastAsia="Arial" w:hAnsi="Arial"/>
            <w:bCs w:val="0"/>
            <w:iCs w:val="0"/>
            <w:color w:val="000000"/>
            <w:sz w:val="16"/>
            <w:szCs w:val="16"/>
          </w:rPr>
          <w:delText>If Taboola agrees to a written request by an Advertiser to send an invoice to a third party on Advertiser’s be</w:delText>
        </w:r>
        <w:r>
          <w:rPr>
            <w:rFonts w:ascii="Arial" w:eastAsia="Arial" w:hAnsi="Arial"/>
            <w:bCs w:val="0"/>
            <w:iCs w:val="0"/>
            <w:color w:val="000000"/>
            <w:sz w:val="16"/>
            <w:szCs w:val="16"/>
          </w:rPr>
          <w:delText>half, Advertiser agrees to remain responsible and liable for payment, and if such third party does not pay the invoice within the thirty (30) day payment period, Advertiser shall immediately pay all such amounts to Taboola.</w:delText>
        </w:r>
        <w:r>
          <w:rPr>
            <w:rFonts w:ascii="Arial" w:eastAsia="Arial" w:hAnsi="Arial"/>
            <w:bCs w:val="0"/>
            <w:iCs w:val="0"/>
            <w:color w:val="000000"/>
            <w:sz w:val="16"/>
            <w:szCs w:val="16"/>
          </w:rPr>
          <w:delText xml:space="preserve">  </w:delText>
        </w:r>
        <w:r>
          <w:rPr>
            <w:rFonts w:ascii="Arial" w:eastAsia="Arial" w:hAnsi="Arial"/>
            <w:bCs w:val="0"/>
            <w:iCs w:val="0"/>
            <w:color w:val="000000"/>
            <w:sz w:val="16"/>
            <w:szCs w:val="16"/>
          </w:rPr>
          <w:delText>In addition, Taboola reserves t</w:delText>
        </w:r>
        <w:r>
          <w:rPr>
            <w:rFonts w:ascii="Arial" w:eastAsia="Arial" w:hAnsi="Arial"/>
            <w:bCs w:val="0"/>
            <w:iCs w:val="0"/>
            <w:color w:val="000000"/>
            <w:sz w:val="16"/>
            <w:szCs w:val="16"/>
          </w:rPr>
          <w:delText>he right to require immediate payment of any outstanding amounts due if the amount due to Taboola exceeds 20,000 USD in any given Campaign Month or to impose a credit limit on Advertiser based on Advertiser’s credit history, application or any other factor</w:delText>
        </w:r>
        <w:r>
          <w:rPr>
            <w:rFonts w:ascii="Arial" w:eastAsia="Arial" w:hAnsi="Arial"/>
            <w:bCs w:val="0"/>
            <w:iCs w:val="0"/>
            <w:color w:val="000000"/>
            <w:sz w:val="16"/>
            <w:szCs w:val="16"/>
          </w:rPr>
          <w:delText>s that Taboola deems relevant</w:delText>
        </w:r>
        <w:r>
          <w:rPr>
            <w:rFonts w:ascii="Arial" w:eastAsia="Arial" w:hAnsi="Arial"/>
            <w:bCs w:val="0"/>
            <w:iCs w:val="0"/>
            <w:color w:val="000000"/>
            <w:sz w:val="16"/>
            <w:szCs w:val="16"/>
          </w:rPr>
          <w:delText xml:space="preserve">. </w:delText>
        </w:r>
        <w:r>
          <w:rPr>
            <w:rFonts w:ascii="Arial" w:eastAsia="Arial" w:hAnsi="Arial"/>
            <w:bCs w:val="0"/>
            <w:iCs w:val="0"/>
            <w:color w:val="000000"/>
            <w:sz w:val="16"/>
            <w:szCs w:val="16"/>
          </w:rPr>
          <w:delText xml:space="preserve"> </w:delText>
        </w:r>
      </w:del>
      <w:ins w:id="22" w:author="Matt Neimark" w:date="2020-10-13T14:48:00Z">
        <w:r w:rsidR="00D008F9">
          <w:rPr>
            <w:rFonts w:ascii="Arial" w:eastAsia="Arial" w:hAnsi="Arial"/>
            <w:bCs w:val="0"/>
            <w:iCs w:val="0"/>
            <w:color w:val="000000"/>
            <w:sz w:val="16"/>
            <w:szCs w:val="16"/>
          </w:rPr>
          <w:t xml:space="preserve"> </w:t>
        </w:r>
        <w:commentRangeStart w:id="23"/>
        <w:r w:rsidR="00D008F9">
          <w:rPr>
            <w:rFonts w:ascii="Arial" w:eastAsia="Arial" w:hAnsi="Arial"/>
            <w:bCs w:val="0"/>
            <w:iCs w:val="0"/>
            <w:color w:val="000000"/>
            <w:sz w:val="16"/>
            <w:szCs w:val="16"/>
          </w:rPr>
          <w:t>In addition, Taboola reserves the right to impose a credit limit on Advertiser based on Advertiser’s credit history, application or any other factors that Taboola deems relevant</w:t>
        </w:r>
        <w:r w:rsidR="00D008F9">
          <w:rPr>
            <w:rFonts w:ascii="Arial" w:eastAsia="Arial" w:hAnsi="Arial"/>
            <w:bCs w:val="0"/>
            <w:iCs w:val="0"/>
            <w:color w:val="000000"/>
            <w:sz w:val="16"/>
            <w:szCs w:val="16"/>
          </w:rPr>
          <w:t>.</w:t>
        </w:r>
        <w:commentRangeEnd w:id="23"/>
        <w:r w:rsidR="00D008F9">
          <w:rPr>
            <w:rStyle w:val="CommentReference"/>
            <w:szCs w:val="20"/>
          </w:rPr>
          <w:commentReference w:id="23"/>
        </w:r>
      </w:ins>
      <w:ins w:id="24" w:author="Komal Mehta ||" w:date="2020-10-13T16:15:00Z">
        <w:r>
          <w:rPr>
            <w:rFonts w:ascii="Arial" w:eastAsia="Arial" w:hAnsi="Arial"/>
            <w:bCs w:val="0"/>
            <w:iCs w:val="0"/>
            <w:color w:val="000000"/>
            <w:sz w:val="16"/>
            <w:szCs w:val="16"/>
          </w:rPr>
          <w:t xml:space="preserve"> </w:t>
        </w:r>
      </w:ins>
      <w:r>
        <w:rPr>
          <w:rFonts w:ascii="Arial" w:eastAsia="Arial" w:hAnsi="Arial"/>
          <w:bCs w:val="0"/>
          <w:iCs w:val="0"/>
          <w:color w:val="000000"/>
          <w:sz w:val="16"/>
          <w:szCs w:val="16"/>
        </w:rPr>
        <w:t>For purposes of clarity, all payments shall be made in U.S. Dollars, unless otherwise agreed to in a separate writing between the parties. Any conversion rates shall be determined on the last day of each month, as quoted at</w:t>
      </w:r>
      <w:r>
        <w:rPr>
          <w:rFonts w:ascii="Arial" w:eastAsia="Arial" w:hAnsi="Arial"/>
          <w:bCs w:val="0"/>
          <w:iCs w:val="0"/>
          <w:color w:val="000000"/>
          <w:sz w:val="16"/>
          <w:szCs w:val="16"/>
        </w:rPr>
        <w:t xml:space="preserve"> www.morningstar.com.</w:t>
      </w:r>
      <w:ins w:id="25" w:author="Komal Mehta ||" w:date="2020-10-13T16:15:00Z">
        <w:r>
          <w:rPr>
            <w:rFonts w:ascii="Arial" w:eastAsia="Arial" w:hAnsi="Arial"/>
            <w:bCs w:val="0"/>
            <w:iCs w:val="0"/>
            <w:color w:val="000000"/>
            <w:sz w:val="16"/>
            <w:szCs w:val="16"/>
          </w:rPr>
          <w:t xml:space="preserve"> </w:t>
        </w:r>
      </w:ins>
      <w:r>
        <w:rPr>
          <w:rFonts w:ascii="Arial" w:eastAsia="Arial" w:hAnsi="Arial"/>
          <w:bCs w:val="0"/>
          <w:iCs w:val="0"/>
          <w:color w:val="000000"/>
          <w:sz w:val="16"/>
          <w:szCs w:val="16"/>
        </w:rPr>
        <w:t xml:space="preserve">To the extent that Taboola grants Agency an invoice credit or discount, for use in connection with a specific Advertiser, Agency agrees to either (i) pass along such </w:t>
      </w:r>
      <w:r>
        <w:rPr>
          <w:rFonts w:ascii="Arial" w:eastAsia="Arial" w:hAnsi="Arial"/>
          <w:bCs w:val="0"/>
          <w:iCs w:val="0"/>
          <w:color w:val="000000"/>
          <w:sz w:val="16"/>
          <w:szCs w:val="16"/>
        </w:rPr>
        <w:t xml:space="preserve">credit or discount to the Advertiser or (ii) where Agency retains the above credit or discount rather than passing it to the respective Advertiser, Agency shall provide the Advertiser with legally sufficient notice and obtain legally sufficient consent to </w:t>
      </w:r>
      <w:r>
        <w:rPr>
          <w:rFonts w:ascii="Arial" w:eastAsia="Arial" w:hAnsi="Arial"/>
          <w:bCs w:val="0"/>
          <w:iCs w:val="0"/>
          <w:color w:val="000000"/>
          <w:sz w:val="16"/>
          <w:szCs w:val="16"/>
        </w:rPr>
        <w:t>collect and retain the credit(s) or discount(s).</w:t>
      </w:r>
      <w:ins w:id="26" w:author="Komal Mehta ||" w:date="2020-10-13T16:15:00Z">
        <w:r>
          <w:rPr>
            <w:rFonts w:ascii="Arial" w:eastAsia="Arial" w:hAnsi="Arial"/>
            <w:bCs w:val="0"/>
            <w:iCs w:val="0"/>
            <w:color w:val="000000"/>
            <w:sz w:val="16"/>
            <w:szCs w:val="16"/>
          </w:rPr>
          <w:t xml:space="preserve"> </w:t>
        </w:r>
      </w:ins>
    </w:p>
    <w:p w14:paraId="46069D4C" w14:textId="77777777"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Taxes</w:t>
      </w:r>
      <w:r>
        <w:rPr>
          <w:rFonts w:ascii="Arial" w:eastAsia="Arial" w:hAnsi="Arial"/>
          <w:bCs w:val="0"/>
          <w:iCs w:val="0"/>
          <w:color w:val="000000"/>
          <w:sz w:val="16"/>
          <w:szCs w:val="16"/>
        </w:rPr>
        <w:t>:  Taboola may charge any applicable national, state, or local sales or use taxes or value added taxes that Taboola is legally obligated to charge (the “Taxes”).  If applicab</w:t>
      </w:r>
      <w:r>
        <w:rPr>
          <w:rFonts w:ascii="Arial" w:eastAsia="Arial" w:hAnsi="Arial"/>
          <w:bCs w:val="0"/>
          <w:iCs w:val="0"/>
          <w:color w:val="000000"/>
          <w:sz w:val="16"/>
          <w:szCs w:val="16"/>
        </w:rPr>
        <w:t>le, Advertiser may provide Taboola with an exemption certificate or equivalent information acceptable to the relevant taxing authority, in which case Taboola will not charge or collect the Taxes covered by such certificate.  In the event that any amount pa</w:t>
      </w:r>
      <w:r>
        <w:rPr>
          <w:rFonts w:ascii="Arial" w:eastAsia="Arial" w:hAnsi="Arial"/>
          <w:bCs w:val="0"/>
          <w:iCs w:val="0"/>
          <w:color w:val="000000"/>
          <w:sz w:val="16"/>
          <w:szCs w:val="16"/>
        </w:rPr>
        <w:t>yable by Advertiser hereunder is subject to deduction or withholding for taxes, the amount payable by Advertiser hereunder shall be increased such that the amount received by Taboola equals the amount stated on the applicable invoice.  Upon written request</w:t>
      </w:r>
      <w:r>
        <w:rPr>
          <w:rFonts w:ascii="Arial" w:eastAsia="Arial" w:hAnsi="Arial"/>
          <w:bCs w:val="0"/>
          <w:iCs w:val="0"/>
          <w:color w:val="000000"/>
          <w:sz w:val="16"/>
          <w:szCs w:val="16"/>
        </w:rPr>
        <w:t xml:space="preserve">, Taboola will provide Advertiser with any forms, documents, or certifications as may be required for Advertiser to satisfy any information reporting or withholding tax obligations with respect to any payments under this Agreement. </w:t>
      </w:r>
    </w:p>
    <w:p w14:paraId="06CD3E96" w14:textId="77777777" w:rsidR="00A4384B" w:rsidRDefault="00B847C9">
      <w:pPr>
        <w:numPr>
          <w:ilvl w:val="0"/>
          <w:numId w:val="4"/>
        </w:numPr>
        <w:suppressAutoHyphens/>
        <w:spacing w:after="160"/>
        <w:ind w:left="273" w:hanging="331"/>
        <w:jc w:val="both"/>
        <w:rPr>
          <w:rFonts w:ascii="Arial" w:eastAsia="Arial" w:hAnsi="Arial"/>
          <w:bCs w:val="0"/>
          <w:iCs w:val="0"/>
          <w:sz w:val="16"/>
          <w:szCs w:val="16"/>
        </w:rPr>
      </w:pPr>
      <w:r>
        <w:rPr>
          <w:rFonts w:ascii="Arial" w:eastAsia="Arial" w:hAnsi="Arial"/>
          <w:b/>
          <w:iCs w:val="0"/>
          <w:color w:val="000000"/>
          <w:sz w:val="16"/>
          <w:szCs w:val="16"/>
        </w:rPr>
        <w:t>Representations and War</w:t>
      </w:r>
      <w:r>
        <w:rPr>
          <w:rFonts w:ascii="Arial" w:eastAsia="Arial" w:hAnsi="Arial"/>
          <w:b/>
          <w:iCs w:val="0"/>
          <w:color w:val="000000"/>
          <w:sz w:val="16"/>
          <w:szCs w:val="16"/>
        </w:rPr>
        <w:t>ranties:</w:t>
      </w:r>
      <w:r>
        <w:rPr>
          <w:rFonts w:ascii="Arial" w:eastAsia="Arial" w:hAnsi="Arial"/>
          <w:bCs w:val="0"/>
          <w:iCs w:val="0"/>
          <w:color w:val="000000"/>
          <w:sz w:val="16"/>
          <w:szCs w:val="16"/>
        </w:rPr>
        <w:t xml:space="preserve"> </w:t>
      </w:r>
    </w:p>
    <w:p w14:paraId="0AE6A908"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Each party hereto represents and warrants that it has the full power and authority to enter into this Agreement and to consummate the transaction contemplated herein and that the persons executing this Agreement on each party’s behalf have the au</w:t>
      </w:r>
      <w:r>
        <w:rPr>
          <w:rFonts w:ascii="Arial" w:eastAsia="Arial" w:hAnsi="Arial"/>
          <w:bCs w:val="0"/>
          <w:iCs w:val="0"/>
          <w:color w:val="000000"/>
          <w:sz w:val="16"/>
          <w:szCs w:val="16"/>
        </w:rPr>
        <w:t xml:space="preserve">thority to do so. The parties hereto agree to perform any and all lawful additional acts, including without limitation, execution of additional stipulations, agreements, documents, and instruments, as are reasonably necessary or as reasonably requested by </w:t>
      </w:r>
      <w:r>
        <w:rPr>
          <w:rFonts w:ascii="Arial" w:eastAsia="Arial" w:hAnsi="Arial"/>
          <w:bCs w:val="0"/>
          <w:iCs w:val="0"/>
          <w:color w:val="000000"/>
          <w:sz w:val="16"/>
          <w:szCs w:val="16"/>
        </w:rPr>
        <w:t>any party hereto at any time to effectuate the intent of this Agreement, to satisfy the Terms contained herein, or to give full force and effect to this Agreement.</w:t>
      </w:r>
      <w:r>
        <w:rPr>
          <w:rFonts w:ascii="Arial" w:eastAsia="Arial" w:hAnsi="Arial"/>
          <w:b/>
          <w:iCs w:val="0"/>
          <w:color w:val="000000"/>
          <w:sz w:val="16"/>
          <w:szCs w:val="16"/>
        </w:rPr>
        <w:t xml:space="preserve"> </w:t>
      </w:r>
    </w:p>
    <w:p w14:paraId="4DEF55A6"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Agency represents and warrants that it has the authority as Advertiser’s agent to bind Adve</w:t>
      </w:r>
      <w:r>
        <w:rPr>
          <w:rFonts w:ascii="Arial" w:eastAsia="Arial" w:hAnsi="Arial"/>
          <w:bCs w:val="0"/>
          <w:iCs w:val="0"/>
          <w:color w:val="000000"/>
          <w:sz w:val="16"/>
          <w:szCs w:val="16"/>
        </w:rPr>
        <w:t xml:space="preserve">rtiser to this Agreement, and that all of Agency’s actions related to this Agreement are within the scope of such agency. </w:t>
      </w:r>
    </w:p>
    <w:p w14:paraId="71B58E8E"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Advertiser represents and warrants that (i) it has all necessary rights, licenses, and clearances to enter into this Agreement, to gr</w:t>
      </w:r>
      <w:r>
        <w:rPr>
          <w:rFonts w:ascii="Arial" w:eastAsia="Arial" w:hAnsi="Arial"/>
          <w:bCs w:val="0"/>
          <w:iCs w:val="0"/>
          <w:color w:val="000000"/>
          <w:sz w:val="16"/>
          <w:szCs w:val="16"/>
        </w:rPr>
        <w:t xml:space="preserve">ant the rights granted herein, and to use the Advertiser Content as specified herein, including, without limitation, the Intellectual Property Rights therein; (ii) its Advertiser Content and the content on Advertiser’s landing pages will not infringe upon </w:t>
      </w:r>
      <w:r>
        <w:rPr>
          <w:rFonts w:ascii="Arial" w:eastAsia="Arial" w:hAnsi="Arial"/>
          <w:bCs w:val="0"/>
          <w:iCs w:val="0"/>
          <w:color w:val="000000"/>
          <w:sz w:val="16"/>
          <w:szCs w:val="16"/>
        </w:rPr>
        <w:t xml:space="preserve">the rights of any third party; (iii)  it will comply with and ensure that its Advertiser Content and the content on Advertiser’s landing pages shall contain all disclosures </w:t>
      </w:r>
      <w:r>
        <w:rPr>
          <w:rFonts w:ascii="Arial" w:eastAsia="Arial" w:hAnsi="Arial"/>
          <w:bCs w:val="0"/>
          <w:iCs w:val="0"/>
          <w:color w:val="000000"/>
          <w:sz w:val="16"/>
          <w:szCs w:val="16"/>
        </w:rPr>
        <w:lastRenderedPageBreak/>
        <w:t xml:space="preserve">required by the Federal Trade Commission’s (“FTC”) rules, regulations, guidelines, </w:t>
      </w:r>
      <w:r>
        <w:rPr>
          <w:rFonts w:ascii="Arial" w:eastAsia="Arial" w:hAnsi="Arial"/>
          <w:bCs w:val="0"/>
          <w:iCs w:val="0"/>
          <w:color w:val="000000"/>
          <w:sz w:val="16"/>
          <w:szCs w:val="16"/>
        </w:rPr>
        <w:t>and other industry standards and practices; (iv) its Advertiser Content and the content on Advertiser’s landing pages will comply with Taboola’s Advertising Policies, w</w:t>
      </w:r>
      <w:hyperlink r:id="rId19" w:history="1">
        <w:r>
          <w:rPr>
            <w:rFonts w:ascii="Arial" w:eastAsia="Arial" w:hAnsi="Arial"/>
            <w:bCs w:val="0"/>
            <w:iCs w:val="0"/>
            <w:color w:val="000000"/>
            <w:sz w:val="16"/>
            <w:szCs w:val="16"/>
          </w:rPr>
          <w:t>h</w:t>
        </w:r>
      </w:hyperlink>
      <w:r>
        <w:rPr>
          <w:rFonts w:ascii="Arial" w:eastAsia="Arial" w:hAnsi="Arial"/>
          <w:bCs w:val="0"/>
          <w:iCs w:val="0"/>
          <w:color w:val="000000"/>
          <w:sz w:val="16"/>
          <w:szCs w:val="16"/>
        </w:rPr>
        <w:t>i</w:t>
      </w:r>
      <w:hyperlink r:id="rId20" w:history="1">
        <w:r>
          <w:rPr>
            <w:rFonts w:ascii="Arial" w:eastAsia="Arial" w:hAnsi="Arial"/>
            <w:bCs w:val="0"/>
            <w:iCs w:val="0"/>
            <w:color w:val="000000"/>
            <w:sz w:val="16"/>
            <w:szCs w:val="16"/>
          </w:rPr>
          <w:t>c</w:t>
        </w:r>
      </w:hyperlink>
      <w:r>
        <w:rPr>
          <w:rFonts w:ascii="Arial" w:eastAsia="Arial" w:hAnsi="Arial"/>
          <w:bCs w:val="0"/>
          <w:iCs w:val="0"/>
          <w:color w:val="000000"/>
          <w:sz w:val="16"/>
          <w:szCs w:val="16"/>
        </w:rPr>
        <w:t>h</w:t>
      </w:r>
      <w:hyperlink r:id="rId21" w:history="1">
        <w:r>
          <w:rPr>
            <w:rFonts w:ascii="Arial" w:eastAsia="Arial" w:hAnsi="Arial"/>
            <w:bCs w:val="0"/>
            <w:iCs w:val="0"/>
            <w:color w:val="000000"/>
            <w:sz w:val="16"/>
            <w:szCs w:val="16"/>
          </w:rPr>
          <w:t xml:space="preserve"> </w:t>
        </w:r>
      </w:hyperlink>
      <w:r>
        <w:rPr>
          <w:rFonts w:ascii="Arial" w:eastAsia="Arial" w:hAnsi="Arial"/>
          <w:bCs w:val="0"/>
          <w:iCs w:val="0"/>
          <w:color w:val="000000"/>
          <w:sz w:val="16"/>
          <w:szCs w:val="16"/>
        </w:rPr>
        <w:t>m</w:t>
      </w:r>
      <w:hyperlink r:id="rId22" w:history="1">
        <w:r>
          <w:rPr>
            <w:rFonts w:ascii="Arial" w:eastAsia="Arial" w:hAnsi="Arial"/>
            <w:bCs w:val="0"/>
            <w:iCs w:val="0"/>
            <w:color w:val="000000"/>
            <w:sz w:val="16"/>
            <w:szCs w:val="16"/>
          </w:rPr>
          <w:t>a</w:t>
        </w:r>
      </w:hyperlink>
      <w:r>
        <w:rPr>
          <w:rFonts w:ascii="Arial" w:eastAsia="Arial" w:hAnsi="Arial"/>
          <w:bCs w:val="0"/>
          <w:iCs w:val="0"/>
          <w:color w:val="000000"/>
          <w:sz w:val="16"/>
          <w:szCs w:val="16"/>
        </w:rPr>
        <w:t>y</w:t>
      </w:r>
      <w:hyperlink r:id="rId23" w:history="1">
        <w:r>
          <w:rPr>
            <w:rFonts w:ascii="Arial" w:eastAsia="Arial" w:hAnsi="Arial"/>
            <w:bCs w:val="0"/>
            <w:iCs w:val="0"/>
            <w:color w:val="000000"/>
            <w:sz w:val="16"/>
            <w:szCs w:val="16"/>
          </w:rPr>
          <w:t xml:space="preserve"> </w:t>
        </w:r>
      </w:hyperlink>
      <w:r>
        <w:rPr>
          <w:rFonts w:ascii="Arial" w:eastAsia="Arial" w:hAnsi="Arial"/>
          <w:bCs w:val="0"/>
          <w:iCs w:val="0"/>
          <w:color w:val="000000"/>
          <w:sz w:val="16"/>
          <w:szCs w:val="16"/>
        </w:rPr>
        <w:t>b</w:t>
      </w:r>
      <w:hyperlink r:id="rId24" w:history="1">
        <w:r>
          <w:rPr>
            <w:rFonts w:ascii="Arial" w:eastAsia="Arial" w:hAnsi="Arial"/>
            <w:bCs w:val="0"/>
            <w:iCs w:val="0"/>
            <w:color w:val="000000"/>
            <w:sz w:val="16"/>
            <w:szCs w:val="16"/>
          </w:rPr>
          <w:t>e</w:t>
        </w:r>
      </w:hyperlink>
      <w:r>
        <w:rPr>
          <w:rFonts w:ascii="Arial" w:eastAsia="Arial" w:hAnsi="Arial"/>
          <w:bCs w:val="0"/>
          <w:iCs w:val="0"/>
          <w:color w:val="000000"/>
          <w:sz w:val="16"/>
          <w:szCs w:val="16"/>
        </w:rPr>
        <w:t xml:space="preserve"> </w:t>
      </w:r>
      <w:hyperlink r:id="rId25" w:history="1">
        <w:r>
          <w:rPr>
            <w:rFonts w:ascii="Arial" w:eastAsia="Arial" w:hAnsi="Arial"/>
            <w:bCs w:val="0"/>
            <w:iCs w:val="0"/>
            <w:color w:val="000000"/>
            <w:sz w:val="16"/>
            <w:szCs w:val="16"/>
          </w:rPr>
          <w:t>u</w:t>
        </w:r>
      </w:hyperlink>
      <w:r>
        <w:rPr>
          <w:rFonts w:ascii="Arial" w:eastAsia="Arial" w:hAnsi="Arial"/>
          <w:bCs w:val="0"/>
          <w:iCs w:val="0"/>
          <w:color w:val="000000"/>
          <w:sz w:val="16"/>
          <w:szCs w:val="16"/>
        </w:rPr>
        <w:t>p</w:t>
      </w:r>
      <w:hyperlink r:id="rId26" w:history="1">
        <w:r>
          <w:rPr>
            <w:rFonts w:ascii="Arial" w:eastAsia="Arial" w:hAnsi="Arial"/>
            <w:bCs w:val="0"/>
            <w:iCs w:val="0"/>
            <w:color w:val="000000"/>
            <w:sz w:val="16"/>
            <w:szCs w:val="16"/>
          </w:rPr>
          <w:t>d</w:t>
        </w:r>
      </w:hyperlink>
      <w:r>
        <w:rPr>
          <w:rFonts w:ascii="Arial" w:eastAsia="Arial" w:hAnsi="Arial"/>
          <w:bCs w:val="0"/>
          <w:iCs w:val="0"/>
          <w:color w:val="000000"/>
          <w:sz w:val="16"/>
          <w:szCs w:val="16"/>
        </w:rPr>
        <w:t>a</w:t>
      </w:r>
      <w:hyperlink r:id="rId27" w:history="1">
        <w:r>
          <w:rPr>
            <w:rFonts w:ascii="Arial" w:eastAsia="Arial" w:hAnsi="Arial"/>
            <w:bCs w:val="0"/>
            <w:iCs w:val="0"/>
            <w:color w:val="000000"/>
            <w:sz w:val="16"/>
            <w:szCs w:val="16"/>
          </w:rPr>
          <w:t>t</w:t>
        </w:r>
      </w:hyperlink>
      <w:r>
        <w:rPr>
          <w:rFonts w:ascii="Arial" w:eastAsia="Arial" w:hAnsi="Arial"/>
          <w:bCs w:val="0"/>
          <w:iCs w:val="0"/>
          <w:color w:val="000000"/>
          <w:sz w:val="16"/>
          <w:szCs w:val="16"/>
        </w:rPr>
        <w:t>e</w:t>
      </w:r>
      <w:hyperlink r:id="rId28" w:history="1">
        <w:r>
          <w:rPr>
            <w:rFonts w:ascii="Arial" w:eastAsia="Arial" w:hAnsi="Arial"/>
            <w:bCs w:val="0"/>
            <w:iCs w:val="0"/>
            <w:color w:val="000000"/>
            <w:sz w:val="16"/>
            <w:szCs w:val="16"/>
          </w:rPr>
          <w:t>d</w:t>
        </w:r>
      </w:hyperlink>
      <w:r>
        <w:rPr>
          <w:rFonts w:ascii="Arial" w:eastAsia="Arial" w:hAnsi="Arial"/>
          <w:bCs w:val="0"/>
          <w:iCs w:val="0"/>
          <w:color w:val="000000"/>
          <w:sz w:val="16"/>
          <w:szCs w:val="16"/>
        </w:rPr>
        <w:t xml:space="preserve"> </w:t>
      </w:r>
      <w:hyperlink r:id="rId29" w:history="1">
        <w:r>
          <w:rPr>
            <w:rFonts w:ascii="Arial" w:eastAsia="Arial" w:hAnsi="Arial"/>
            <w:bCs w:val="0"/>
            <w:iCs w:val="0"/>
            <w:color w:val="000000"/>
            <w:sz w:val="16"/>
            <w:szCs w:val="16"/>
          </w:rPr>
          <w:t>f</w:t>
        </w:r>
      </w:hyperlink>
      <w:r>
        <w:rPr>
          <w:rFonts w:ascii="Arial" w:eastAsia="Arial" w:hAnsi="Arial"/>
          <w:bCs w:val="0"/>
          <w:iCs w:val="0"/>
          <w:color w:val="000000"/>
          <w:sz w:val="16"/>
          <w:szCs w:val="16"/>
        </w:rPr>
        <w:t>r</w:t>
      </w:r>
      <w:hyperlink r:id="rId30" w:history="1">
        <w:r>
          <w:rPr>
            <w:rFonts w:ascii="Arial" w:eastAsia="Arial" w:hAnsi="Arial"/>
            <w:bCs w:val="0"/>
            <w:iCs w:val="0"/>
            <w:color w:val="000000"/>
            <w:sz w:val="16"/>
            <w:szCs w:val="16"/>
          </w:rPr>
          <w:t>o</w:t>
        </w:r>
      </w:hyperlink>
      <w:r>
        <w:rPr>
          <w:rFonts w:ascii="Arial" w:eastAsia="Arial" w:hAnsi="Arial"/>
          <w:bCs w:val="0"/>
          <w:iCs w:val="0"/>
          <w:color w:val="000000"/>
          <w:sz w:val="16"/>
          <w:szCs w:val="16"/>
        </w:rPr>
        <w:t>m</w:t>
      </w:r>
      <w:hyperlink r:id="rId31" w:history="1">
        <w:r>
          <w:rPr>
            <w:rFonts w:ascii="Arial" w:eastAsia="Arial" w:hAnsi="Arial"/>
            <w:bCs w:val="0"/>
            <w:iCs w:val="0"/>
            <w:color w:val="000000"/>
            <w:sz w:val="16"/>
            <w:szCs w:val="16"/>
          </w:rPr>
          <w:t xml:space="preserve"> </w:t>
        </w:r>
      </w:hyperlink>
      <w:r>
        <w:rPr>
          <w:rFonts w:ascii="Arial" w:eastAsia="Arial" w:hAnsi="Arial"/>
          <w:bCs w:val="0"/>
          <w:iCs w:val="0"/>
          <w:color w:val="000000"/>
          <w:sz w:val="16"/>
          <w:szCs w:val="16"/>
        </w:rPr>
        <w:t>t</w:t>
      </w:r>
      <w:hyperlink r:id="rId32" w:history="1">
        <w:r>
          <w:rPr>
            <w:rFonts w:ascii="Arial" w:eastAsia="Arial" w:hAnsi="Arial"/>
            <w:bCs w:val="0"/>
            <w:iCs w:val="0"/>
            <w:color w:val="000000"/>
            <w:sz w:val="16"/>
            <w:szCs w:val="16"/>
          </w:rPr>
          <w:t>i</w:t>
        </w:r>
      </w:hyperlink>
      <w:r>
        <w:rPr>
          <w:rFonts w:ascii="Arial" w:eastAsia="Arial" w:hAnsi="Arial"/>
          <w:bCs w:val="0"/>
          <w:iCs w:val="0"/>
          <w:color w:val="000000"/>
          <w:sz w:val="16"/>
          <w:szCs w:val="16"/>
        </w:rPr>
        <w:t>m</w:t>
      </w:r>
      <w:hyperlink r:id="rId33" w:history="1">
        <w:r>
          <w:rPr>
            <w:rFonts w:ascii="Arial" w:eastAsia="Arial" w:hAnsi="Arial"/>
            <w:bCs w:val="0"/>
            <w:iCs w:val="0"/>
            <w:color w:val="000000"/>
            <w:sz w:val="16"/>
            <w:szCs w:val="16"/>
          </w:rPr>
          <w:t>e</w:t>
        </w:r>
      </w:hyperlink>
      <w:r>
        <w:rPr>
          <w:rFonts w:ascii="Arial" w:eastAsia="Arial" w:hAnsi="Arial"/>
          <w:bCs w:val="0"/>
          <w:iCs w:val="0"/>
          <w:color w:val="000000"/>
          <w:sz w:val="16"/>
          <w:szCs w:val="16"/>
        </w:rPr>
        <w:t xml:space="preserve"> </w:t>
      </w:r>
      <w:hyperlink r:id="rId34" w:history="1">
        <w:r>
          <w:rPr>
            <w:rFonts w:ascii="Arial" w:eastAsia="Arial" w:hAnsi="Arial"/>
            <w:bCs w:val="0"/>
            <w:iCs w:val="0"/>
            <w:color w:val="000000"/>
            <w:sz w:val="16"/>
            <w:szCs w:val="16"/>
          </w:rPr>
          <w:t>t</w:t>
        </w:r>
      </w:hyperlink>
      <w:r>
        <w:rPr>
          <w:rFonts w:ascii="Arial" w:eastAsia="Arial" w:hAnsi="Arial"/>
          <w:bCs w:val="0"/>
          <w:iCs w:val="0"/>
          <w:color w:val="000000"/>
          <w:sz w:val="16"/>
          <w:szCs w:val="16"/>
        </w:rPr>
        <w:t>o</w:t>
      </w:r>
      <w:hyperlink r:id="rId35" w:history="1">
        <w:r>
          <w:rPr>
            <w:rFonts w:ascii="Arial" w:eastAsia="Arial" w:hAnsi="Arial"/>
            <w:bCs w:val="0"/>
            <w:iCs w:val="0"/>
            <w:color w:val="000000"/>
            <w:sz w:val="16"/>
            <w:szCs w:val="16"/>
          </w:rPr>
          <w:t xml:space="preserve"> </w:t>
        </w:r>
      </w:hyperlink>
      <w:r>
        <w:rPr>
          <w:rFonts w:ascii="Arial" w:eastAsia="Arial" w:hAnsi="Arial"/>
          <w:bCs w:val="0"/>
          <w:iCs w:val="0"/>
          <w:color w:val="000000"/>
          <w:sz w:val="16"/>
          <w:szCs w:val="16"/>
        </w:rPr>
        <w:t>t</w:t>
      </w:r>
      <w:hyperlink r:id="rId36" w:history="1">
        <w:r>
          <w:rPr>
            <w:rFonts w:ascii="Arial" w:eastAsia="Arial" w:hAnsi="Arial"/>
            <w:bCs w:val="0"/>
            <w:iCs w:val="0"/>
            <w:color w:val="000000"/>
            <w:sz w:val="16"/>
            <w:szCs w:val="16"/>
          </w:rPr>
          <w:t>i</w:t>
        </w:r>
      </w:hyperlink>
      <w:r>
        <w:rPr>
          <w:rFonts w:ascii="Arial" w:eastAsia="Arial" w:hAnsi="Arial"/>
          <w:bCs w:val="0"/>
          <w:iCs w:val="0"/>
          <w:color w:val="000000"/>
          <w:sz w:val="16"/>
          <w:szCs w:val="16"/>
        </w:rPr>
        <w:t>m</w:t>
      </w:r>
      <w:hyperlink r:id="rId37" w:history="1">
        <w:r>
          <w:rPr>
            <w:rFonts w:ascii="Arial" w:eastAsia="Arial" w:hAnsi="Arial"/>
            <w:bCs w:val="0"/>
            <w:iCs w:val="0"/>
            <w:color w:val="000000"/>
            <w:sz w:val="16"/>
            <w:szCs w:val="16"/>
          </w:rPr>
          <w:t>e</w:t>
        </w:r>
      </w:hyperlink>
      <w:r>
        <w:rPr>
          <w:rFonts w:ascii="Arial" w:eastAsia="Arial" w:hAnsi="Arial"/>
          <w:bCs w:val="0"/>
          <w:iCs w:val="0"/>
          <w:color w:val="000000"/>
          <w:sz w:val="16"/>
          <w:szCs w:val="16"/>
        </w:rPr>
        <w:t>; (v) it will comply with all applicable laws and regulations in its use of the Service, and including but not limited to economic sanctions and export control laws and regulations of the United States and, as applicable, other jurisdictions; (vi</w:t>
      </w:r>
      <w:r>
        <w:rPr>
          <w:rFonts w:ascii="Arial" w:eastAsia="Arial" w:hAnsi="Arial"/>
          <w:bCs w:val="0"/>
          <w:iCs w:val="0"/>
          <w:color w:val="000000"/>
          <w:sz w:val="16"/>
          <w:szCs w:val="16"/>
        </w:rPr>
        <w:t>) to the extent that Advertiser utilizes Data Segments, Advertiser will comply with Taboola’s Advertiser Data Use Policy; (vii) to the extent that Advertiser sends data to Taboola for audience suppression or targeting purposes or to build custom look-a-lik</w:t>
      </w:r>
      <w:r>
        <w:rPr>
          <w:rFonts w:ascii="Arial" w:eastAsia="Arial" w:hAnsi="Arial"/>
          <w:bCs w:val="0"/>
          <w:iCs w:val="0"/>
          <w:color w:val="000000"/>
          <w:sz w:val="16"/>
          <w:szCs w:val="16"/>
        </w:rPr>
        <w:t>e audiences for Advertiser, Advertiser’s collection of and instructions on how to use such data will comply with all applicable laws (including, if applicable, the Fair Lending Act), Taboola’s Advertiser Data Use Policy, and disclosures made to Visitors; (</w:t>
      </w:r>
      <w:r>
        <w:rPr>
          <w:rFonts w:ascii="Arial" w:eastAsia="Arial" w:hAnsi="Arial"/>
          <w:bCs w:val="0"/>
          <w:iCs w:val="0"/>
          <w:color w:val="000000"/>
          <w:sz w:val="16"/>
          <w:szCs w:val="16"/>
        </w:rPr>
        <w:t>viii) it is not subject to nor owned or controlled by any person that is subject to sanctions or export control restrictions imposed pursuant to U.S. law or the laws of any other jurisdiction applicable to the performance of this Agreement; and (ix) it wil</w:t>
      </w:r>
      <w:r>
        <w:rPr>
          <w:rFonts w:ascii="Arial" w:eastAsia="Arial" w:hAnsi="Arial"/>
          <w:bCs w:val="0"/>
          <w:iCs w:val="0"/>
          <w:color w:val="000000"/>
          <w:sz w:val="16"/>
          <w:szCs w:val="16"/>
        </w:rPr>
        <w:t>l not take any action that could result in economic sanctions or other trade control restrictions or penalties being imposed on Taboola.  In addition, Advertiser represents that all of the business and payment information provided by it to Taboola is true,</w:t>
      </w:r>
      <w:r>
        <w:rPr>
          <w:rFonts w:ascii="Arial" w:eastAsia="Arial" w:hAnsi="Arial"/>
          <w:bCs w:val="0"/>
          <w:iCs w:val="0"/>
          <w:color w:val="000000"/>
          <w:sz w:val="16"/>
          <w:szCs w:val="16"/>
        </w:rPr>
        <w:t xml:space="preserve"> correct, and accurate and that Advertiser is a valid business entity or individual and not a fictitious or nonexistent entity or individual.  If Advertiser is a “doing business as” entity, Advertiser agrees that the business entity doing business as Adver</w:t>
      </w:r>
      <w:r>
        <w:rPr>
          <w:rFonts w:ascii="Arial" w:eastAsia="Arial" w:hAnsi="Arial"/>
          <w:bCs w:val="0"/>
          <w:iCs w:val="0"/>
          <w:color w:val="000000"/>
          <w:sz w:val="16"/>
          <w:szCs w:val="16"/>
        </w:rPr>
        <w:t xml:space="preserve">tiser under this Agreement shall be liable for all of Advertiser’s obligations hereunder and that the person executing this Agreement on behalf of Advertiser agrees to be personally bound to the terms of this paragraph and personally liable for any breach </w:t>
      </w:r>
      <w:r>
        <w:rPr>
          <w:rFonts w:ascii="Arial" w:eastAsia="Arial" w:hAnsi="Arial"/>
          <w:bCs w:val="0"/>
          <w:iCs w:val="0"/>
          <w:color w:val="000000"/>
          <w:sz w:val="16"/>
          <w:szCs w:val="16"/>
        </w:rPr>
        <w:t xml:space="preserve">thereof.   </w:t>
      </w:r>
    </w:p>
    <w:p w14:paraId="5D2AC1D7"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Taboola represents and warrants that it possesses all of the rights and authority necessary for it to enter into this Agreement and to grant the rights granted herein.  THE FOREGOING REPRESENTATIONS AND WARRANTIES ARE THE SOLE AND EXCLUSIVE REP</w:t>
      </w:r>
      <w:r>
        <w:rPr>
          <w:rFonts w:ascii="Arial" w:eastAsia="Arial" w:hAnsi="Arial"/>
          <w:bCs w:val="0"/>
          <w:iCs w:val="0"/>
          <w:color w:val="000000"/>
          <w:sz w:val="16"/>
          <w:szCs w:val="16"/>
        </w:rPr>
        <w:t>RESENTATIONS AND WARRANTIES MADE BY TABOOLA.  TABOOLA PROVIDES THE SERVICE “AS IS” INCLUDING ANY DATA SEGMENTS OR AD PLACEMENT THAT COMPRISES THE SERVICE.  TABOOLA EXPRESSLY DISCLAIMS, TO THE FULLEST EXTENT PERMITTED BY LAW, ALL OTHER REPRESENTATIONS AND W</w:t>
      </w:r>
      <w:r>
        <w:rPr>
          <w:rFonts w:ascii="Arial" w:eastAsia="Arial" w:hAnsi="Arial"/>
          <w:bCs w:val="0"/>
          <w:iCs w:val="0"/>
          <w:color w:val="000000"/>
          <w:sz w:val="16"/>
          <w:szCs w:val="16"/>
        </w:rPr>
        <w:t>ARRANTIES, WHETHER EXPRESS, IMPLIED, OR STATUTORY, INCLUDING THE IMPLIED WARRANTIES OF TITLE, MERCHANTABILITY, FITNESS FOR A PARTICULAR PURPOSE, AND NON-INFRINGEMENT, OR, AS TO ANY DATA SEGMENTS PROVIDED, ACCURACY (INCLUDING GEO-LOCATION TARGETING), COMPLE</w:t>
      </w:r>
      <w:r>
        <w:rPr>
          <w:rFonts w:ascii="Arial" w:eastAsia="Arial" w:hAnsi="Arial"/>
          <w:bCs w:val="0"/>
          <w:iCs w:val="0"/>
          <w:color w:val="000000"/>
          <w:sz w:val="16"/>
          <w:szCs w:val="16"/>
        </w:rPr>
        <w:t xml:space="preserve">TENESS, OR CORRECTNESS. </w:t>
      </w:r>
    </w:p>
    <w:p w14:paraId="4C5B3071" w14:textId="77777777"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Content and Data</w:t>
      </w:r>
      <w:r>
        <w:rPr>
          <w:rFonts w:ascii="Arial" w:eastAsia="Arial" w:hAnsi="Arial"/>
          <w:bCs w:val="0"/>
          <w:iCs w:val="0"/>
          <w:color w:val="000000"/>
          <w:sz w:val="16"/>
          <w:szCs w:val="16"/>
        </w:rPr>
        <w:t xml:space="preserve">:  </w:t>
      </w:r>
    </w:p>
    <w:p w14:paraId="615E48FF"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Ownership of Content</w:t>
      </w:r>
      <w:r>
        <w:rPr>
          <w:rFonts w:ascii="Arial" w:eastAsia="Arial" w:hAnsi="Arial"/>
          <w:bCs w:val="0"/>
          <w:iCs w:val="0"/>
          <w:color w:val="000000"/>
          <w:sz w:val="16"/>
          <w:szCs w:val="16"/>
        </w:rPr>
        <w:t>: As between the parties, Taboola owns all Intellectual Property Rights in the Platform as well as the data that it collects, along with all technology, data, designs and know-how used to deploy it, and Advertiser owns all Intellectual Property Rights in t</w:t>
      </w:r>
      <w:r>
        <w:rPr>
          <w:rFonts w:ascii="Arial" w:eastAsia="Arial" w:hAnsi="Arial"/>
          <w:bCs w:val="0"/>
          <w:iCs w:val="0"/>
          <w:color w:val="000000"/>
          <w:sz w:val="16"/>
          <w:szCs w:val="16"/>
        </w:rPr>
        <w:t>he Advertiser Content and the content displayed on Advertiser’s landing pages. Advertiser is not required to provide any feedback or suggestions to Taboola regarding the Service.  To the extent Advertiser does provide any such feedback or suggestions for i</w:t>
      </w:r>
      <w:r>
        <w:rPr>
          <w:rFonts w:ascii="Arial" w:eastAsia="Arial" w:hAnsi="Arial"/>
          <w:bCs w:val="0"/>
          <w:iCs w:val="0"/>
          <w:color w:val="000000"/>
          <w:sz w:val="16"/>
          <w:szCs w:val="16"/>
        </w:rPr>
        <w:t xml:space="preserve">mprovement, Advertiser hereby grants to Taboola and its affiliates a non-exclusive, perpetual, irrevocable, royalty-free, transferable, worldwide right and license to use, reproduce, disclose, sublicense, distribute, modify, and otherwise exploit all such </w:t>
      </w:r>
      <w:r>
        <w:rPr>
          <w:rFonts w:ascii="Arial" w:eastAsia="Arial" w:hAnsi="Arial"/>
          <w:bCs w:val="0"/>
          <w:iCs w:val="0"/>
          <w:color w:val="000000"/>
          <w:sz w:val="16"/>
          <w:szCs w:val="16"/>
        </w:rPr>
        <w:t xml:space="preserve">feedback and suggestions in connection with the Service without restriction. </w:t>
      </w:r>
    </w:p>
    <w:p w14:paraId="792358B1"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Data Restrictions:</w:t>
      </w:r>
      <w:r>
        <w:rPr>
          <w:rFonts w:ascii="Arial" w:eastAsia="Arial" w:hAnsi="Arial"/>
          <w:bCs w:val="0"/>
          <w:iCs w:val="0"/>
          <w:color w:val="000000"/>
          <w:sz w:val="16"/>
          <w:szCs w:val="16"/>
        </w:rPr>
        <w:t xml:space="preserve">  Notwithstanding the foregoing ownership provisions, Taboola agrees to not disclose any Campaign-related data to any third party (except for the owners of the </w:t>
      </w:r>
      <w:r>
        <w:rPr>
          <w:rFonts w:ascii="Arial" w:eastAsia="Arial" w:hAnsi="Arial"/>
          <w:bCs w:val="0"/>
          <w:iCs w:val="0"/>
          <w:color w:val="000000"/>
          <w:sz w:val="16"/>
          <w:szCs w:val="16"/>
        </w:rPr>
        <w:t>Taboola Properties for reporting and analytic purposes) for any commercial purpose on a non-aggregated basis (i.e., in a way that refers specifically to Advertiser, the Campaign, or any Advertiser brand).  Further, notwithstanding the foregoing ownership p</w:t>
      </w:r>
      <w:r>
        <w:rPr>
          <w:rFonts w:ascii="Arial" w:eastAsia="Arial" w:hAnsi="Arial"/>
          <w:bCs w:val="0"/>
          <w:iCs w:val="0"/>
          <w:color w:val="000000"/>
          <w:sz w:val="16"/>
          <w:szCs w:val="16"/>
        </w:rPr>
        <w:t xml:space="preserve">rovisions, if Advertiser is using audience targeting, data marketplace audiences, or look-a-like targeting, Advertiser shall not use its Collected Data to reverse engineer, build or rebuild  any audiences based on </w:t>
      </w:r>
      <w:r>
        <w:rPr>
          <w:rFonts w:ascii="Arial" w:eastAsia="Arial" w:hAnsi="Arial"/>
          <w:bCs w:val="0"/>
          <w:iCs w:val="0"/>
          <w:color w:val="000000"/>
          <w:sz w:val="16"/>
          <w:szCs w:val="16"/>
        </w:rPr>
        <w:t>audiences or Data Segments that are made a</w:t>
      </w:r>
      <w:r>
        <w:rPr>
          <w:rFonts w:ascii="Arial" w:eastAsia="Arial" w:hAnsi="Arial"/>
          <w:bCs w:val="0"/>
          <w:iCs w:val="0"/>
          <w:color w:val="000000"/>
          <w:sz w:val="16"/>
          <w:szCs w:val="16"/>
        </w:rPr>
        <w:t>vailable to Advertiser by Taboola  provided that Advertiser may use the Collected Data for purposes of Campaign attribution and analytics, and/or performance metrics.</w:t>
      </w:r>
    </w:p>
    <w:p w14:paraId="5C0E7A61" w14:textId="77777777" w:rsidR="00A4384B" w:rsidRDefault="00B847C9">
      <w:pPr>
        <w:keepNext/>
        <w:numPr>
          <w:ilvl w:val="0"/>
          <w:numId w:val="4"/>
        </w:numPr>
        <w:suppressAutoHyphens/>
        <w:spacing w:after="160"/>
        <w:ind w:left="273" w:hanging="331"/>
        <w:jc w:val="both"/>
        <w:rPr>
          <w:rFonts w:ascii="Arial" w:eastAsia="Arial" w:hAnsi="Arial"/>
          <w:bCs w:val="0"/>
          <w:iCs w:val="0"/>
          <w:sz w:val="16"/>
          <w:szCs w:val="16"/>
        </w:rPr>
      </w:pPr>
      <w:r>
        <w:rPr>
          <w:rFonts w:ascii="Arial" w:eastAsia="Arial" w:hAnsi="Arial"/>
          <w:b/>
          <w:iCs w:val="0"/>
          <w:color w:val="000000"/>
          <w:sz w:val="16"/>
          <w:szCs w:val="16"/>
        </w:rPr>
        <w:t>Data Protection</w:t>
      </w:r>
      <w:r>
        <w:rPr>
          <w:rFonts w:ascii="Arial" w:eastAsia="Arial" w:hAnsi="Arial"/>
          <w:bCs w:val="0"/>
          <w:iCs w:val="0"/>
          <w:color w:val="000000"/>
          <w:sz w:val="16"/>
          <w:szCs w:val="16"/>
        </w:rPr>
        <w:t xml:space="preserve">: </w:t>
      </w:r>
    </w:p>
    <w:p w14:paraId="3279D3A6" w14:textId="77777777" w:rsidR="00A4384B" w:rsidRDefault="00B847C9">
      <w:pPr>
        <w:keepNext/>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Definitions</w:t>
      </w:r>
      <w:r>
        <w:rPr>
          <w:rFonts w:ascii="Arial" w:eastAsia="Arial" w:hAnsi="Arial"/>
          <w:bCs w:val="0"/>
          <w:iCs w:val="0"/>
          <w:color w:val="000000"/>
          <w:sz w:val="16"/>
          <w:szCs w:val="16"/>
        </w:rPr>
        <w:t>:  In this Paragraph 8, the following definitions shall appl</w:t>
      </w:r>
      <w:r>
        <w:rPr>
          <w:rFonts w:ascii="Arial" w:eastAsia="Arial" w:hAnsi="Arial"/>
          <w:bCs w:val="0"/>
          <w:iCs w:val="0"/>
          <w:color w:val="000000"/>
          <w:sz w:val="16"/>
          <w:szCs w:val="16"/>
        </w:rPr>
        <w:t>y: (i) "</w:t>
      </w:r>
      <w:r>
        <w:rPr>
          <w:rFonts w:ascii="Arial" w:eastAsia="Arial" w:hAnsi="Arial"/>
          <w:b/>
          <w:iCs w:val="0"/>
          <w:color w:val="000000"/>
          <w:sz w:val="16"/>
          <w:szCs w:val="16"/>
        </w:rPr>
        <w:t>Controller</w:t>
      </w:r>
      <w:r>
        <w:rPr>
          <w:rFonts w:ascii="Arial" w:eastAsia="Arial" w:hAnsi="Arial"/>
          <w:bCs w:val="0"/>
          <w:iCs w:val="0"/>
          <w:color w:val="000000"/>
          <w:sz w:val="16"/>
          <w:szCs w:val="16"/>
        </w:rPr>
        <w:t>" means an entity that determines the purposes and means of the processing of Personal Data; (ii) "</w:t>
      </w:r>
      <w:r>
        <w:rPr>
          <w:rFonts w:ascii="Arial" w:eastAsia="Arial" w:hAnsi="Arial"/>
          <w:b/>
          <w:iCs w:val="0"/>
          <w:color w:val="000000"/>
          <w:sz w:val="16"/>
          <w:szCs w:val="16"/>
        </w:rPr>
        <w:t>Personal Data</w:t>
      </w:r>
      <w:r>
        <w:rPr>
          <w:rFonts w:ascii="Arial" w:eastAsia="Arial" w:hAnsi="Arial"/>
          <w:bCs w:val="0"/>
          <w:iCs w:val="0"/>
          <w:color w:val="000000"/>
          <w:sz w:val="16"/>
          <w:szCs w:val="16"/>
        </w:rPr>
        <w:t xml:space="preserve">" means any information that relates to an identified or identifiable individual (and such term shall include, where required </w:t>
      </w:r>
      <w:r>
        <w:rPr>
          <w:rFonts w:ascii="Arial" w:eastAsia="Arial" w:hAnsi="Arial"/>
          <w:bCs w:val="0"/>
          <w:iCs w:val="0"/>
          <w:color w:val="000000"/>
          <w:sz w:val="16"/>
          <w:szCs w:val="16"/>
        </w:rPr>
        <w:t>by Applicable Data Protection Law, unique browser or device identifiers); (iii) "</w:t>
      </w:r>
      <w:r>
        <w:rPr>
          <w:rFonts w:ascii="Arial" w:eastAsia="Arial" w:hAnsi="Arial"/>
          <w:b/>
          <w:iCs w:val="0"/>
          <w:color w:val="000000"/>
          <w:sz w:val="16"/>
          <w:szCs w:val="16"/>
        </w:rPr>
        <w:t>Applicable Data Protection Laws</w:t>
      </w:r>
      <w:r>
        <w:rPr>
          <w:rFonts w:ascii="Arial" w:eastAsia="Arial" w:hAnsi="Arial"/>
          <w:bCs w:val="0"/>
          <w:iCs w:val="0"/>
          <w:color w:val="000000"/>
          <w:sz w:val="16"/>
          <w:szCs w:val="16"/>
        </w:rPr>
        <w:t>" means any and all applicable federal, national, state, or other privacy and data protection laws (including, where applicable, EU Data Protect</w:t>
      </w:r>
      <w:r>
        <w:rPr>
          <w:rFonts w:ascii="Arial" w:eastAsia="Arial" w:hAnsi="Arial"/>
          <w:bCs w:val="0"/>
          <w:iCs w:val="0"/>
          <w:color w:val="000000"/>
          <w:sz w:val="16"/>
          <w:szCs w:val="16"/>
        </w:rPr>
        <w:t>ion Law and CCPA) as may be amended or superseded from time to time; (iv) "</w:t>
      </w:r>
      <w:r>
        <w:rPr>
          <w:rFonts w:ascii="Arial" w:eastAsia="Arial" w:hAnsi="Arial"/>
          <w:b/>
          <w:iCs w:val="0"/>
          <w:color w:val="000000"/>
          <w:sz w:val="16"/>
          <w:szCs w:val="16"/>
        </w:rPr>
        <w:t>EU Data Protection Law</w:t>
      </w:r>
      <w:r>
        <w:rPr>
          <w:rFonts w:ascii="Arial" w:eastAsia="Arial" w:hAnsi="Arial"/>
          <w:bCs w:val="0"/>
          <w:iCs w:val="0"/>
          <w:color w:val="000000"/>
          <w:sz w:val="16"/>
          <w:szCs w:val="16"/>
        </w:rPr>
        <w:t>" means (aa) the EU General Data Protection Regulation (Regulation 2016/679); (bb) the EU e-Privacy Directive (Directive 2002/58/EC); and (cc) any national dat</w:t>
      </w:r>
      <w:r>
        <w:rPr>
          <w:rFonts w:ascii="Arial" w:eastAsia="Arial" w:hAnsi="Arial"/>
          <w:bCs w:val="0"/>
          <w:iCs w:val="0"/>
          <w:color w:val="000000"/>
          <w:sz w:val="16"/>
          <w:szCs w:val="16"/>
        </w:rPr>
        <w:t>a protection laws made under or pursuant to (aa) or (bb); (v) “</w:t>
      </w:r>
      <w:r>
        <w:rPr>
          <w:rFonts w:ascii="Arial" w:eastAsia="Arial" w:hAnsi="Arial"/>
          <w:b/>
          <w:iCs w:val="0"/>
          <w:color w:val="000000"/>
          <w:sz w:val="16"/>
          <w:szCs w:val="16"/>
        </w:rPr>
        <w:t>California Privacy Law”</w:t>
      </w:r>
      <w:r>
        <w:rPr>
          <w:rFonts w:ascii="Arial" w:eastAsia="Arial" w:hAnsi="Arial"/>
          <w:bCs w:val="0"/>
          <w:iCs w:val="0"/>
          <w:color w:val="000000"/>
          <w:sz w:val="16"/>
          <w:szCs w:val="16"/>
        </w:rPr>
        <w:t xml:space="preserve"> means California Consumer Privacy Act of 2018, Cal. Civil Code § 1798.100 et seq. (also, “</w:t>
      </w:r>
      <w:r>
        <w:rPr>
          <w:rFonts w:ascii="Arial" w:eastAsia="Arial" w:hAnsi="Arial"/>
          <w:b/>
          <w:iCs w:val="0"/>
          <w:color w:val="000000"/>
          <w:sz w:val="16"/>
          <w:szCs w:val="16"/>
        </w:rPr>
        <w:t>CCPA</w:t>
      </w:r>
      <w:r>
        <w:rPr>
          <w:rFonts w:ascii="Arial" w:eastAsia="Arial" w:hAnsi="Arial"/>
          <w:bCs w:val="0"/>
          <w:iCs w:val="0"/>
          <w:color w:val="000000"/>
          <w:sz w:val="16"/>
          <w:szCs w:val="16"/>
        </w:rPr>
        <w:t>”); (vi) “</w:t>
      </w:r>
      <w:r>
        <w:rPr>
          <w:rFonts w:ascii="Arial" w:eastAsia="Arial" w:hAnsi="Arial"/>
          <w:b/>
          <w:iCs w:val="0"/>
          <w:color w:val="000000"/>
          <w:sz w:val="16"/>
          <w:szCs w:val="16"/>
        </w:rPr>
        <w:t>Collected Data</w:t>
      </w:r>
      <w:r>
        <w:rPr>
          <w:rFonts w:ascii="Arial" w:eastAsia="Arial" w:hAnsi="Arial"/>
          <w:bCs w:val="0"/>
          <w:iCs w:val="0"/>
          <w:color w:val="000000"/>
          <w:sz w:val="16"/>
          <w:szCs w:val="16"/>
        </w:rPr>
        <w:t xml:space="preserve">” means the data each party collects on or through </w:t>
      </w:r>
      <w:r>
        <w:rPr>
          <w:rFonts w:ascii="Arial" w:eastAsia="Arial" w:hAnsi="Arial"/>
          <w:bCs w:val="0"/>
          <w:iCs w:val="0"/>
          <w:color w:val="000000"/>
          <w:sz w:val="16"/>
          <w:szCs w:val="16"/>
        </w:rPr>
        <w:t>their servers or networks (including all passively collected or machine-readable data, such as data based on browser type and device identifiers); and (vii) "</w:t>
      </w:r>
      <w:r>
        <w:rPr>
          <w:rFonts w:ascii="Arial" w:eastAsia="Arial" w:hAnsi="Arial"/>
          <w:b/>
          <w:iCs w:val="0"/>
          <w:color w:val="000000"/>
          <w:sz w:val="16"/>
          <w:szCs w:val="16"/>
        </w:rPr>
        <w:t>Processor</w:t>
      </w:r>
      <w:r>
        <w:rPr>
          <w:rFonts w:ascii="Arial" w:eastAsia="Arial" w:hAnsi="Arial"/>
          <w:bCs w:val="0"/>
          <w:iCs w:val="0"/>
          <w:color w:val="000000"/>
          <w:sz w:val="16"/>
          <w:szCs w:val="16"/>
        </w:rPr>
        <w:t>"</w:t>
      </w:r>
      <w:r>
        <w:rPr>
          <w:rFonts w:ascii="Arial" w:eastAsia="Arial" w:hAnsi="Arial"/>
          <w:b/>
          <w:iCs w:val="0"/>
          <w:color w:val="000000"/>
          <w:sz w:val="16"/>
          <w:szCs w:val="16"/>
        </w:rPr>
        <w:t xml:space="preserve"> </w:t>
      </w:r>
      <w:r>
        <w:rPr>
          <w:rFonts w:ascii="Arial" w:eastAsia="Arial" w:hAnsi="Arial"/>
          <w:bCs w:val="0"/>
          <w:iCs w:val="0"/>
          <w:color w:val="000000"/>
          <w:sz w:val="16"/>
          <w:szCs w:val="16"/>
        </w:rPr>
        <w:t xml:space="preserve">means an entity that processes Personal Data on behalf of the Controller. </w:t>
      </w:r>
    </w:p>
    <w:p w14:paraId="06B95D2D"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 xml:space="preserve">Application </w:t>
      </w:r>
      <w:r>
        <w:rPr>
          <w:rFonts w:ascii="Arial" w:eastAsia="Arial" w:hAnsi="Arial"/>
          <w:bCs w:val="0"/>
          <w:iCs w:val="0"/>
          <w:color w:val="000000"/>
          <w:sz w:val="16"/>
          <w:szCs w:val="16"/>
          <w:u w:val="single"/>
        </w:rPr>
        <w:t>of Data Protection Law</w:t>
      </w:r>
      <w:r>
        <w:rPr>
          <w:rFonts w:ascii="Arial" w:eastAsia="Arial" w:hAnsi="Arial"/>
          <w:bCs w:val="0"/>
          <w:iCs w:val="0"/>
          <w:color w:val="000000"/>
          <w:sz w:val="16"/>
          <w:szCs w:val="16"/>
        </w:rPr>
        <w:t>:  The parties acknowledge that some or all of the Collected Data  may qualify as, or include, Personal Data and that Applicable Data Protection Laws may apply to the processing of the Collected Data.  Where this is the case, each par</w:t>
      </w:r>
      <w:r>
        <w:rPr>
          <w:rFonts w:ascii="Arial" w:eastAsia="Arial" w:hAnsi="Arial"/>
          <w:bCs w:val="0"/>
          <w:iCs w:val="0"/>
          <w:color w:val="000000"/>
          <w:sz w:val="16"/>
          <w:szCs w:val="16"/>
        </w:rPr>
        <w:t>ty shall comply with such Applicable Data Protection Laws with respect to its processing of the Collected Data.</w:t>
      </w:r>
    </w:p>
    <w:p w14:paraId="103840F9"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Relationship of the Parties</w:t>
      </w:r>
      <w:r>
        <w:rPr>
          <w:rFonts w:ascii="Arial" w:eastAsia="Arial" w:hAnsi="Arial"/>
          <w:bCs w:val="0"/>
          <w:iCs w:val="0"/>
          <w:color w:val="000000"/>
          <w:sz w:val="16"/>
          <w:szCs w:val="16"/>
        </w:rPr>
        <w:t>:  To the extent that the Collected Data qualifies as, or contains, Personal Data under Applicable Data Protection La</w:t>
      </w:r>
      <w:r>
        <w:rPr>
          <w:rFonts w:ascii="Arial" w:eastAsia="Arial" w:hAnsi="Arial"/>
          <w:bCs w:val="0"/>
          <w:iCs w:val="0"/>
          <w:color w:val="000000"/>
          <w:sz w:val="16"/>
          <w:szCs w:val="16"/>
        </w:rPr>
        <w:t xml:space="preserve">ws, each party shall process the Collected Data it collects as a Controller.  Each party shall be individually responsible for its own compliance with Applicable Data Protection Laws, including for providing any transparency and obtaining any consents for </w:t>
      </w:r>
      <w:r>
        <w:rPr>
          <w:rFonts w:ascii="Arial" w:eastAsia="Arial" w:hAnsi="Arial"/>
          <w:bCs w:val="0"/>
          <w:iCs w:val="0"/>
          <w:color w:val="000000"/>
          <w:sz w:val="16"/>
          <w:szCs w:val="16"/>
        </w:rPr>
        <w:t>the processing of Collected Data that may be required under Applicable Data Protection Laws.</w:t>
      </w:r>
    </w:p>
    <w:p w14:paraId="592137B8" w14:textId="77777777" w:rsidR="00A4384B" w:rsidRDefault="00B847C9">
      <w:pPr>
        <w:numPr>
          <w:ilvl w:val="2"/>
          <w:numId w:val="4"/>
        </w:numPr>
        <w:suppressAutoHyphens/>
        <w:spacing w:after="240"/>
        <w:ind w:left="990" w:hanging="270"/>
        <w:jc w:val="both"/>
        <w:rPr>
          <w:rFonts w:ascii="Arial" w:eastAsia="Arial" w:hAnsi="Arial"/>
          <w:bCs w:val="0"/>
          <w:iCs w:val="0"/>
          <w:sz w:val="16"/>
          <w:szCs w:val="16"/>
        </w:rPr>
      </w:pPr>
      <w:r>
        <w:rPr>
          <w:rFonts w:ascii="Arial" w:eastAsia="Arial" w:hAnsi="Arial"/>
          <w:bCs w:val="0"/>
          <w:iCs w:val="0"/>
          <w:color w:val="000000"/>
          <w:sz w:val="16"/>
          <w:szCs w:val="16"/>
          <w:u w:val="single"/>
        </w:rPr>
        <w:t>California Privacy Law</w:t>
      </w:r>
      <w:r>
        <w:rPr>
          <w:rFonts w:ascii="Arial" w:eastAsia="Arial" w:hAnsi="Arial"/>
          <w:bCs w:val="0"/>
          <w:iCs w:val="0"/>
          <w:color w:val="000000"/>
          <w:sz w:val="16"/>
          <w:szCs w:val="16"/>
        </w:rPr>
        <w:t xml:space="preserve">: To the extent that the Taboola Pixel collects Personal Data about a Visitor residing in or utilizing a digital identifier from the </w:t>
      </w:r>
      <w:r>
        <w:rPr>
          <w:rFonts w:ascii="Arial" w:eastAsia="Arial" w:hAnsi="Arial"/>
          <w:bCs w:val="0"/>
          <w:iCs w:val="0"/>
          <w:color w:val="000000"/>
          <w:sz w:val="16"/>
          <w:szCs w:val="16"/>
        </w:rPr>
        <w:t>State of California (“</w:t>
      </w:r>
      <w:r>
        <w:rPr>
          <w:rFonts w:ascii="Arial" w:eastAsia="Arial" w:hAnsi="Arial"/>
          <w:b/>
          <w:iCs w:val="0"/>
          <w:color w:val="000000"/>
          <w:sz w:val="16"/>
          <w:szCs w:val="16"/>
        </w:rPr>
        <w:t>California Visitor</w:t>
      </w:r>
      <w:r>
        <w:rPr>
          <w:rFonts w:ascii="Arial" w:eastAsia="Arial" w:hAnsi="Arial"/>
          <w:bCs w:val="0"/>
          <w:iCs w:val="0"/>
          <w:color w:val="000000"/>
          <w:sz w:val="16"/>
          <w:szCs w:val="16"/>
        </w:rPr>
        <w:t>”), Taboola shall act as Advertiser’s Service Provider (as defined under the CCPA) and use that Personal Data solely to provide the Service to the Advertiser. Taboola shall not sell (as defined under the CCPA) Person</w:t>
      </w:r>
      <w:r>
        <w:rPr>
          <w:rFonts w:ascii="Arial" w:eastAsia="Arial" w:hAnsi="Arial"/>
          <w:bCs w:val="0"/>
          <w:iCs w:val="0"/>
          <w:color w:val="000000"/>
          <w:sz w:val="16"/>
          <w:szCs w:val="16"/>
        </w:rPr>
        <w:t xml:space="preserve">al Data or otherwise disclose Personal Data for a commercial purpose. If a California Visitor exercises deletion rights under the CCPA, Advertiser will direct all such California Visitors to Taboola’s Data Subject Access Request Portal, available at </w:t>
      </w:r>
      <w:hyperlink r:id="rId38" w:history="1">
        <w:r>
          <w:rPr>
            <w:rFonts w:ascii="Arial" w:eastAsia="Arial" w:hAnsi="Arial"/>
            <w:bCs w:val="0"/>
            <w:iCs w:val="0"/>
            <w:color w:val="0000FF"/>
            <w:sz w:val="16"/>
            <w:szCs w:val="16"/>
            <w:u w:val="single" w:color="0000FF"/>
          </w:rPr>
          <w:t>https://accessrequest.taboola.com</w:t>
        </w:r>
      </w:hyperlink>
      <w:r>
        <w:rPr>
          <w:rFonts w:ascii="Arial" w:eastAsia="Arial" w:hAnsi="Arial"/>
          <w:bCs w:val="0"/>
          <w:iCs w:val="0"/>
          <w:color w:val="000000"/>
          <w:sz w:val="16"/>
          <w:szCs w:val="16"/>
        </w:rPr>
        <w:t>.</w:t>
      </w:r>
    </w:p>
    <w:p w14:paraId="6A636E93"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Purpose Limitation</w:t>
      </w:r>
      <w:r>
        <w:rPr>
          <w:rFonts w:ascii="Arial" w:eastAsia="Arial" w:hAnsi="Arial"/>
          <w:bCs w:val="0"/>
          <w:iCs w:val="0"/>
          <w:color w:val="000000"/>
          <w:sz w:val="16"/>
          <w:szCs w:val="16"/>
        </w:rPr>
        <w:t xml:space="preserve">:  Each party agrees that it shall process the Collected Data that it collects only for the purposes permitted by this Agreement and Applicable Data Protection Law. </w:t>
      </w:r>
    </w:p>
    <w:p w14:paraId="0395EA5A"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Security</w:t>
      </w:r>
      <w:r>
        <w:rPr>
          <w:rFonts w:ascii="Arial" w:eastAsia="Arial" w:hAnsi="Arial"/>
          <w:bCs w:val="0"/>
          <w:iCs w:val="0"/>
          <w:color w:val="000000"/>
          <w:sz w:val="16"/>
          <w:szCs w:val="16"/>
        </w:rPr>
        <w:t xml:space="preserve">: Each party shall implement appropriate technical and organizational measures to </w:t>
      </w:r>
      <w:r>
        <w:rPr>
          <w:rFonts w:ascii="Arial" w:eastAsia="Arial" w:hAnsi="Arial"/>
          <w:bCs w:val="0"/>
          <w:iCs w:val="0"/>
          <w:color w:val="000000"/>
          <w:sz w:val="16"/>
          <w:szCs w:val="16"/>
        </w:rPr>
        <w:t xml:space="preserve">protect the Collected Data from (i) accidental or unlawful destruction and (ii) loss, alteration, unauthorized disclosure of, or access to the Collected Data. </w:t>
      </w:r>
    </w:p>
    <w:p w14:paraId="294C3638"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International Transfers</w:t>
      </w:r>
      <w:r>
        <w:rPr>
          <w:rFonts w:ascii="Arial" w:eastAsia="Arial" w:hAnsi="Arial"/>
          <w:bCs w:val="0"/>
          <w:iCs w:val="0"/>
          <w:color w:val="000000"/>
          <w:sz w:val="16"/>
          <w:szCs w:val="16"/>
        </w:rPr>
        <w:t xml:space="preserve">:  Where EU Data Protection Law applies, neither party shall process its </w:t>
      </w:r>
      <w:r>
        <w:rPr>
          <w:rFonts w:ascii="Arial" w:eastAsia="Arial" w:hAnsi="Arial"/>
          <w:bCs w:val="0"/>
          <w:iCs w:val="0"/>
          <w:color w:val="000000"/>
          <w:sz w:val="16"/>
          <w:szCs w:val="16"/>
        </w:rPr>
        <w:t>Collected Data (nor permit its Collected Data to be processed) in a territory outside of the European Economic Area ("</w:t>
      </w:r>
      <w:r>
        <w:rPr>
          <w:rFonts w:ascii="Arial" w:eastAsia="Arial" w:hAnsi="Arial"/>
          <w:b/>
          <w:iCs w:val="0"/>
          <w:color w:val="000000"/>
          <w:sz w:val="16"/>
          <w:szCs w:val="16"/>
        </w:rPr>
        <w:t>EEA</w:t>
      </w:r>
      <w:r>
        <w:rPr>
          <w:rFonts w:ascii="Arial" w:eastAsia="Arial" w:hAnsi="Arial"/>
          <w:bCs w:val="0"/>
          <w:iCs w:val="0"/>
          <w:color w:val="000000"/>
          <w:sz w:val="16"/>
          <w:szCs w:val="16"/>
        </w:rPr>
        <w:t xml:space="preserve">") unless it has taken such measures as are necessary to ensure the transfer is in compliance with EU Data Protection Law.  </w:t>
      </w:r>
    </w:p>
    <w:p w14:paraId="6BC8CCAC"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lastRenderedPageBreak/>
        <w:t>Transparen</w:t>
      </w:r>
      <w:r>
        <w:rPr>
          <w:rFonts w:ascii="Arial" w:eastAsia="Arial" w:hAnsi="Arial"/>
          <w:bCs w:val="0"/>
          <w:iCs w:val="0"/>
          <w:color w:val="000000"/>
          <w:sz w:val="16"/>
          <w:szCs w:val="16"/>
          <w:u w:val="single"/>
        </w:rPr>
        <w:t>cy for Visitor on Advertiser’s Landing Page</w:t>
      </w:r>
      <w:r>
        <w:rPr>
          <w:rFonts w:ascii="Arial" w:eastAsia="Arial" w:hAnsi="Arial"/>
          <w:bCs w:val="0"/>
          <w:iCs w:val="0"/>
          <w:color w:val="000000"/>
          <w:sz w:val="16"/>
          <w:szCs w:val="16"/>
        </w:rPr>
        <w:t>:  Taboola uses Taboola Pixels to provide its Service.  Advertiser shall ensure that appropriate notice and consent mechanisms as may be required by Applicable Data Protection Law are displayed upon digital proper</w:t>
      </w:r>
      <w:r>
        <w:rPr>
          <w:rFonts w:ascii="Arial" w:eastAsia="Arial" w:hAnsi="Arial"/>
          <w:bCs w:val="0"/>
          <w:iCs w:val="0"/>
          <w:color w:val="000000"/>
          <w:sz w:val="16"/>
          <w:szCs w:val="16"/>
        </w:rPr>
        <w:t>ties in which Advertiser places the Taboola Pixels and from which Taboola collects Collected Data for processing so that Taboola can provide its Service lawfully through such properties.  Upon written request, Taboola shall provide Advertiser with such inf</w:t>
      </w:r>
      <w:r>
        <w:rPr>
          <w:rFonts w:ascii="Arial" w:eastAsia="Arial" w:hAnsi="Arial"/>
          <w:bCs w:val="0"/>
          <w:iCs w:val="0"/>
          <w:color w:val="000000"/>
          <w:sz w:val="16"/>
          <w:szCs w:val="16"/>
        </w:rPr>
        <w:t xml:space="preserve">ormation as Advertiser may reasonably require about the Taboola Pixels and Taboola’s processing of Collected Data through the Advertiser’s landing page so that Advertiser can ensure that appropriate notice and consent mechanisms are displayed.  Advertiser </w:t>
      </w:r>
      <w:r>
        <w:rPr>
          <w:rFonts w:ascii="Arial" w:eastAsia="Arial" w:hAnsi="Arial"/>
          <w:bCs w:val="0"/>
          <w:iCs w:val="0"/>
          <w:color w:val="000000"/>
          <w:sz w:val="16"/>
          <w:szCs w:val="16"/>
        </w:rPr>
        <w:t>shall not fire any Taboola Pixels unless and until any necessary consents required under Applicable Data Protection Laws have been obtained. Advertiser shall further provide data subjects with information about how they may exercise their data protection r</w:t>
      </w:r>
      <w:r>
        <w:rPr>
          <w:rFonts w:ascii="Arial" w:eastAsia="Arial" w:hAnsi="Arial"/>
          <w:bCs w:val="0"/>
          <w:iCs w:val="0"/>
          <w:color w:val="000000"/>
          <w:sz w:val="16"/>
          <w:szCs w:val="16"/>
        </w:rPr>
        <w:t>ights under Applicable Data Protection Law, and provide a contact point for data subjects to contact in order to exercise their rights. Advertiser shall promptly notify Taboola to the extent that it receives any data protection rights request concerning Ta</w:t>
      </w:r>
      <w:r>
        <w:rPr>
          <w:rFonts w:ascii="Arial" w:eastAsia="Arial" w:hAnsi="Arial"/>
          <w:bCs w:val="0"/>
          <w:iCs w:val="0"/>
          <w:color w:val="000000"/>
          <w:sz w:val="16"/>
          <w:szCs w:val="16"/>
        </w:rPr>
        <w:t>boola's processing of Collected Data in order that Taboola may fulfil the request in accordance with Applicable Data Protection Law.</w:t>
      </w:r>
    </w:p>
    <w:p w14:paraId="1160C385"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u w:val="single"/>
        </w:rPr>
        <w:t>Attribution Partners:</w:t>
      </w:r>
      <w:r>
        <w:rPr>
          <w:rFonts w:ascii="Arial" w:eastAsia="Arial" w:hAnsi="Arial"/>
          <w:bCs w:val="0"/>
          <w:iCs w:val="0"/>
          <w:color w:val="000000"/>
          <w:sz w:val="16"/>
          <w:szCs w:val="16"/>
        </w:rPr>
        <w:t xml:space="preserve"> If Taboola, at Advertiser’s request, passes Personal Data to Advertiser’s attribution partner or to A</w:t>
      </w:r>
      <w:r>
        <w:rPr>
          <w:rFonts w:ascii="Arial" w:eastAsia="Arial" w:hAnsi="Arial"/>
          <w:bCs w:val="0"/>
          <w:iCs w:val="0"/>
          <w:color w:val="000000"/>
          <w:sz w:val="16"/>
          <w:szCs w:val="16"/>
        </w:rPr>
        <w:t>dvertiser for attribution purposes, Advertiser represents and warrants that: (i) its attribution partner is a Processor on Advertiser’s behalf; (ii) unless otherwise collected independently, Advertiser and attribution partner will use such Personal Data so</w:t>
      </w:r>
      <w:r>
        <w:rPr>
          <w:rFonts w:ascii="Arial" w:eastAsia="Arial" w:hAnsi="Arial"/>
          <w:bCs w:val="0"/>
          <w:iCs w:val="0"/>
          <w:color w:val="000000"/>
          <w:sz w:val="16"/>
          <w:szCs w:val="16"/>
        </w:rPr>
        <w:t>lely for attribution purposes; and (iii) attribution partner and Advertiser will delete all passed Personal Data within thirty (30) days of last identifying the Visitor as coming from Taboola.</w:t>
      </w:r>
    </w:p>
    <w:p w14:paraId="4839817C" w14:textId="77777777" w:rsidR="00A4384B" w:rsidRDefault="00B847C9">
      <w:pPr>
        <w:numPr>
          <w:ilvl w:val="0"/>
          <w:numId w:val="4"/>
        </w:numPr>
        <w:suppressAutoHyphens/>
        <w:spacing w:after="160"/>
        <w:ind w:left="273" w:hanging="331"/>
        <w:jc w:val="both"/>
        <w:rPr>
          <w:rFonts w:ascii="Arial" w:eastAsia="Arial" w:hAnsi="Arial"/>
          <w:bCs w:val="0"/>
          <w:iCs w:val="0"/>
          <w:sz w:val="16"/>
          <w:szCs w:val="16"/>
        </w:rPr>
      </w:pPr>
      <w:r>
        <w:rPr>
          <w:rFonts w:ascii="Arial" w:eastAsia="Arial" w:hAnsi="Arial"/>
          <w:b/>
          <w:iCs w:val="0"/>
          <w:color w:val="000000"/>
          <w:sz w:val="16"/>
          <w:szCs w:val="16"/>
        </w:rPr>
        <w:t>Indemnification</w:t>
      </w:r>
      <w:r>
        <w:rPr>
          <w:rFonts w:ascii="Arial" w:eastAsia="Arial" w:hAnsi="Arial"/>
          <w:bCs w:val="0"/>
          <w:iCs w:val="0"/>
          <w:color w:val="000000"/>
          <w:sz w:val="16"/>
          <w:szCs w:val="16"/>
        </w:rPr>
        <w:t xml:space="preserve">: </w:t>
      </w:r>
    </w:p>
    <w:p w14:paraId="6129466A"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 xml:space="preserve">Except for that which Advertiser indemnifies </w:t>
      </w:r>
      <w:r>
        <w:rPr>
          <w:rFonts w:ascii="Arial" w:eastAsia="Arial" w:hAnsi="Arial"/>
          <w:bCs w:val="0"/>
          <w:iCs w:val="0"/>
          <w:color w:val="000000"/>
          <w:sz w:val="16"/>
          <w:szCs w:val="16"/>
        </w:rPr>
        <w:t>Taboola, Taboola shall indemnify, defend, save, and hold harmless Advertiser and its parent, subsidiaries, and affiliates, and its and their representatives, officers, directors, agents, and employees, from and against any and all third party claims, damag</w:t>
      </w:r>
      <w:r>
        <w:rPr>
          <w:rFonts w:ascii="Arial" w:eastAsia="Arial" w:hAnsi="Arial"/>
          <w:bCs w:val="0"/>
          <w:iCs w:val="0"/>
          <w:color w:val="000000"/>
          <w:sz w:val="16"/>
          <w:szCs w:val="16"/>
        </w:rPr>
        <w:t>es, fines, penalties, awards, judgments, and liabilities (including reasonable outside attorneys’ fees and costs) (collectively, the “Losses”) resulting from, arising out of, or related to: (i) Taboola’s breach or alleged breach of any of Taboola’s represe</w:t>
      </w:r>
      <w:r>
        <w:rPr>
          <w:rFonts w:ascii="Arial" w:eastAsia="Arial" w:hAnsi="Arial"/>
          <w:bCs w:val="0"/>
          <w:iCs w:val="0"/>
          <w:color w:val="000000"/>
          <w:sz w:val="16"/>
          <w:szCs w:val="16"/>
        </w:rPr>
        <w:t>ntations or warranties set forth in Paragraph 6 or (ii) a claim that the Platform violates a third party trademark, trade secret, copyright, or privacy right, except to the extent that such claim arises out of the combination of the Platform with Advertise</w:t>
      </w:r>
      <w:r>
        <w:rPr>
          <w:rFonts w:ascii="Arial" w:eastAsia="Arial" w:hAnsi="Arial"/>
          <w:bCs w:val="0"/>
          <w:iCs w:val="0"/>
          <w:color w:val="000000"/>
          <w:sz w:val="16"/>
          <w:szCs w:val="16"/>
        </w:rPr>
        <w:t xml:space="preserve">r Content or the content on Advertiser’s landing page. </w:t>
      </w:r>
    </w:p>
    <w:p w14:paraId="077F3E95"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Advertiser shall indemnify, defend, save, and hold harmless Taboola, the owners of the Taboola Properties, and its and their parents, subsidiaries, and affiliates, and its and their representatives, o</w:t>
      </w:r>
      <w:r>
        <w:rPr>
          <w:rFonts w:ascii="Arial" w:eastAsia="Arial" w:hAnsi="Arial"/>
          <w:bCs w:val="0"/>
          <w:iCs w:val="0"/>
          <w:color w:val="000000"/>
          <w:sz w:val="16"/>
          <w:szCs w:val="16"/>
        </w:rPr>
        <w:t>fficers, directors, agents, and employees, from and against all Losses resulting from, arising out of, or related to (i) Advertiser’s breach or alleged breach of any of Advertiser’s representations, warranties, or agreements; (ii) a claim that Advertiser C</w:t>
      </w:r>
      <w:r>
        <w:rPr>
          <w:rFonts w:ascii="Arial" w:eastAsia="Arial" w:hAnsi="Arial"/>
          <w:bCs w:val="0"/>
          <w:iCs w:val="0"/>
          <w:color w:val="000000"/>
          <w:sz w:val="16"/>
          <w:szCs w:val="16"/>
        </w:rPr>
        <w:t>ontent or content on Advertiser’s landing page infringes upon, violates, or misappropriates any third party Intellectual Property Rights, slanders, defames, or libels any person or entity, or does not comply with any applicable law or regulation; (iii) Adv</w:t>
      </w:r>
      <w:r>
        <w:rPr>
          <w:rFonts w:ascii="Arial" w:eastAsia="Arial" w:hAnsi="Arial"/>
          <w:bCs w:val="0"/>
          <w:iCs w:val="0"/>
          <w:color w:val="000000"/>
          <w:sz w:val="16"/>
          <w:szCs w:val="16"/>
        </w:rPr>
        <w:t>ertiser’s failure to secure all rights, title, and interest necessary to display the Advertiser Content via the Platform; and (iv) an allegation that Advertiser, Advertiser’s Content, content on Advertiser’s landing page, or products or goods being adverti</w:t>
      </w:r>
      <w:r>
        <w:rPr>
          <w:rFonts w:ascii="Arial" w:eastAsia="Arial" w:hAnsi="Arial"/>
          <w:bCs w:val="0"/>
          <w:iCs w:val="0"/>
          <w:color w:val="000000"/>
          <w:sz w:val="16"/>
          <w:szCs w:val="16"/>
        </w:rPr>
        <w:t xml:space="preserve">sed in the Advertiser Content violate any applicable law or regulation. </w:t>
      </w:r>
    </w:p>
    <w:p w14:paraId="37908716"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Agency will defend, indemnify, and hold harmless Taboola, the owners of the Taboola Properties, and its and their parents, subsidiaries, and affiliates, and its and their representati</w:t>
      </w:r>
      <w:r>
        <w:rPr>
          <w:rFonts w:ascii="Arial" w:eastAsia="Arial" w:hAnsi="Arial"/>
          <w:bCs w:val="0"/>
          <w:iCs w:val="0"/>
          <w:color w:val="000000"/>
          <w:sz w:val="16"/>
          <w:szCs w:val="16"/>
        </w:rPr>
        <w:t>ves, officers, directors, agents, and employees, from Losses resulting from (i) Agency’s alleged breach of its covenants, representations, or warranties set forth herein, or (ii) claims brought by a third party alleging that Agency has breached its express</w:t>
      </w:r>
      <w:r>
        <w:rPr>
          <w:rFonts w:ascii="Arial" w:eastAsia="Arial" w:hAnsi="Arial"/>
          <w:bCs w:val="0"/>
          <w:iCs w:val="0"/>
          <w:color w:val="000000"/>
          <w:sz w:val="16"/>
          <w:szCs w:val="16"/>
        </w:rPr>
        <w:t xml:space="preserve">, Agency-specific obligations. </w:t>
      </w:r>
    </w:p>
    <w:p w14:paraId="3E9B303B" w14:textId="77777777" w:rsidR="00A4384B" w:rsidRDefault="00B847C9">
      <w:pPr>
        <w:numPr>
          <w:ilvl w:val="1"/>
          <w:numId w:val="4"/>
        </w:numPr>
        <w:suppressAutoHyphens/>
        <w:spacing w:after="240"/>
        <w:ind w:left="630" w:hanging="360"/>
        <w:jc w:val="both"/>
        <w:rPr>
          <w:rFonts w:ascii="Arial" w:eastAsia="Arial" w:hAnsi="Arial"/>
          <w:bCs w:val="0"/>
          <w:iCs w:val="0"/>
          <w:sz w:val="16"/>
          <w:szCs w:val="16"/>
        </w:rPr>
      </w:pPr>
      <w:r>
        <w:rPr>
          <w:rFonts w:ascii="Arial" w:eastAsia="Arial" w:hAnsi="Arial"/>
          <w:bCs w:val="0"/>
          <w:iCs w:val="0"/>
          <w:color w:val="000000"/>
          <w:sz w:val="16"/>
          <w:szCs w:val="16"/>
        </w:rPr>
        <w:t xml:space="preserve">The parties agree that in seeking any indemnification hereunder, the party seeking indemnification (the “Claimant”) shall (i) promptly notify the other party (the “Indemnifying Party”) in writing of the claim triggering the </w:t>
      </w:r>
      <w:r>
        <w:rPr>
          <w:rFonts w:ascii="Arial" w:eastAsia="Arial" w:hAnsi="Arial"/>
          <w:bCs w:val="0"/>
          <w:iCs w:val="0"/>
          <w:color w:val="000000"/>
          <w:sz w:val="16"/>
          <w:szCs w:val="16"/>
        </w:rPr>
        <w:t>indemnification being sought; (ii) grant the Indemnifying Party sole control of the defense (except that the Claimant may, at its own expense, assist in the defense); and (iii) provide the Indemnifying Party, at the Indemnifying Party’s expense, with all a</w:t>
      </w:r>
      <w:r>
        <w:rPr>
          <w:rFonts w:ascii="Arial" w:eastAsia="Arial" w:hAnsi="Arial"/>
          <w:bCs w:val="0"/>
          <w:iCs w:val="0"/>
          <w:color w:val="000000"/>
          <w:sz w:val="16"/>
          <w:szCs w:val="16"/>
        </w:rPr>
        <w:t>ssistance, information, and authority reasonably required for the defense of the claim.  The Claimant will provide the Indemnifying Party with prompt notice of any claim (provided that the failure to promptly notify shall only relieve Indemnifying Party of</w:t>
      </w:r>
      <w:r>
        <w:rPr>
          <w:rFonts w:ascii="Arial" w:eastAsia="Arial" w:hAnsi="Arial"/>
          <w:bCs w:val="0"/>
          <w:iCs w:val="0"/>
          <w:color w:val="000000"/>
          <w:sz w:val="16"/>
          <w:szCs w:val="16"/>
        </w:rPr>
        <w:t xml:space="preserve"> its obligation to the extent it can demonstrate material prejudice from such failure) and, at the Indemnifying Party’s expense, provide assistance reasonably necessary to defend such claim.  In no event shall the Indemnifying Party enter into any settleme</w:t>
      </w:r>
      <w:r>
        <w:rPr>
          <w:rFonts w:ascii="Arial" w:eastAsia="Arial" w:hAnsi="Arial"/>
          <w:bCs w:val="0"/>
          <w:iCs w:val="0"/>
          <w:color w:val="000000"/>
          <w:sz w:val="16"/>
          <w:szCs w:val="16"/>
        </w:rPr>
        <w:t>nt or agree to any disposition of the indemnified claim(s) without the prior written consent of the Claimant, which consent shall not be unreasonably withheld or delayed. In addition, any legal counsel sought to be appointed to defend the indemnified claim</w:t>
      </w:r>
      <w:r>
        <w:rPr>
          <w:rFonts w:ascii="Arial" w:eastAsia="Arial" w:hAnsi="Arial"/>
          <w:bCs w:val="0"/>
          <w:iCs w:val="0"/>
          <w:color w:val="000000"/>
          <w:sz w:val="16"/>
          <w:szCs w:val="16"/>
        </w:rPr>
        <w:t xml:space="preserve">(s) shall be subject to the prior written consent of the Claimant, such consent not to be unreasonably withheld or delayed. </w:t>
      </w:r>
    </w:p>
    <w:p w14:paraId="62962E15" w14:textId="79B32B49"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Limitation of Liability</w:t>
      </w:r>
      <w:r>
        <w:rPr>
          <w:rFonts w:ascii="Arial" w:eastAsia="Arial" w:hAnsi="Arial"/>
          <w:bCs w:val="0"/>
          <w:iCs w:val="0"/>
          <w:color w:val="000000"/>
          <w:sz w:val="16"/>
          <w:szCs w:val="16"/>
        </w:rPr>
        <w:t xml:space="preserve">:  TO THE FULLEST EXTENT PERMITTED BY LAW, IN NO EVENT SHALL </w:t>
      </w:r>
      <w:r>
        <w:rPr>
          <w:rFonts w:ascii="Arial" w:eastAsia="Arial" w:hAnsi="Arial"/>
          <w:bCs w:val="0"/>
          <w:iCs w:val="0"/>
          <w:color w:val="000000"/>
          <w:sz w:val="16"/>
          <w:szCs w:val="16"/>
        </w:rPr>
        <w:t>NEITHER PARTY SHAKK</w:t>
      </w:r>
      <w:r>
        <w:rPr>
          <w:rFonts w:ascii="Arial" w:eastAsia="Arial" w:hAnsi="Arial"/>
          <w:bCs w:val="0"/>
          <w:iCs w:val="0"/>
          <w:color w:val="000000"/>
          <w:sz w:val="16"/>
          <w:szCs w:val="16"/>
        </w:rPr>
        <w:t xml:space="preserve"> BE LIABLE </w:t>
      </w:r>
      <w:r>
        <w:rPr>
          <w:rFonts w:ascii="Arial" w:eastAsia="Arial" w:hAnsi="Arial"/>
          <w:bCs w:val="0"/>
          <w:iCs w:val="0"/>
          <w:color w:val="000000"/>
          <w:sz w:val="16"/>
          <w:szCs w:val="16"/>
        </w:rPr>
        <w:t xml:space="preserve">FOR ANY SPECIAL, INCIDENTAL, PUNITIVE, EXEMPLARY, INDIRECT, OR CONSEQUENTIAL DAMAGES.  </w:t>
      </w:r>
      <w:ins w:id="27" w:author="Matt Neimark" w:date="2020-10-13T14:51:00Z">
        <w:r w:rsidR="002F7BF6">
          <w:rPr>
            <w:rFonts w:ascii="Arial" w:eastAsia="Arial" w:hAnsi="Arial"/>
            <w:bCs w:val="0"/>
            <w:iCs w:val="0"/>
            <w:color w:val="000000"/>
            <w:sz w:val="16"/>
            <w:szCs w:val="16"/>
          </w:rPr>
          <w:t xml:space="preserve">EXCEPT WITH RESPECT TO THE CONFIDENTIALITY OBLIGATIONS SET FORTH IN SECTION 11, </w:t>
        </w:r>
      </w:ins>
      <w:r>
        <w:rPr>
          <w:rFonts w:ascii="Arial" w:eastAsia="Arial" w:hAnsi="Arial"/>
          <w:bCs w:val="0"/>
          <w:iCs w:val="0"/>
          <w:color w:val="000000"/>
          <w:sz w:val="16"/>
          <w:szCs w:val="16"/>
        </w:rPr>
        <w:t>NEITHER PARTY’S</w:t>
      </w:r>
      <w:r>
        <w:rPr>
          <w:rFonts w:ascii="Arial" w:eastAsia="Arial" w:hAnsi="Arial"/>
          <w:bCs w:val="0"/>
          <w:iCs w:val="0"/>
          <w:color w:val="000000"/>
          <w:sz w:val="16"/>
          <w:szCs w:val="16"/>
        </w:rPr>
        <w:t xml:space="preserve"> TOTAL LIABILITY TO ADVERTISER UNDER THIS AGREEMENT, FROM ALL CAUSES OF ACTION AND UNDER ALL THEORIES OF LIABILITY WILL </w:t>
      </w:r>
      <w:r>
        <w:rPr>
          <w:rFonts w:ascii="Arial" w:eastAsia="Arial" w:hAnsi="Arial"/>
          <w:bCs w:val="0"/>
          <w:iCs w:val="0"/>
          <w:color w:val="000000"/>
          <w:sz w:val="16"/>
          <w:szCs w:val="16"/>
        </w:rPr>
        <w:t>NOT EXCEED THE</w:t>
      </w:r>
      <w:del w:id="28" w:author="Komal Mehta ||" w:date="2020-10-13T16:15:00Z">
        <w:r>
          <w:rPr>
            <w:rFonts w:ascii="Arial" w:eastAsia="Arial" w:hAnsi="Arial"/>
            <w:bCs w:val="0"/>
            <w:iCs w:val="0"/>
            <w:color w:val="000000"/>
            <w:sz w:val="16"/>
            <w:szCs w:val="16"/>
          </w:rPr>
          <w:delText xml:space="preserve"> </w:delText>
        </w:r>
      </w:del>
      <w:ins w:id="29" w:author="Komal Mehta ||" w:date="2020-10-13T16:15:00Z">
        <w:del w:id="30" w:author="Matt Neimark" w:date="2020-10-13T14:49:00Z">
          <w:r w:rsidDel="002F7BF6">
            <w:rPr>
              <w:rFonts w:ascii="Arial" w:eastAsia="Arial" w:hAnsi="Arial"/>
              <w:bCs w:val="0"/>
              <w:iCs w:val="0"/>
              <w:color w:val="000000"/>
              <w:sz w:val="16"/>
              <w:szCs w:val="16"/>
            </w:rPr>
            <w:delText xml:space="preserve"> TWICE (2X) THE </w:delText>
          </w:r>
        </w:del>
      </w:ins>
      <w:r>
        <w:rPr>
          <w:rFonts w:ascii="Arial" w:eastAsia="Arial" w:hAnsi="Arial"/>
          <w:bCs w:val="0"/>
          <w:iCs w:val="0"/>
          <w:color w:val="000000"/>
          <w:sz w:val="16"/>
          <w:szCs w:val="16"/>
        </w:rPr>
        <w:t xml:space="preserve">AMOUNTS ACTUALLY PAID OR ACCRUED BY ADVERTISER TO TABOOLA UNDER THIS AGREEMENT DURING THE </w:t>
      </w:r>
      <w:del w:id="31" w:author="Komal Mehta ||" w:date="2020-10-13T16:15:00Z">
        <w:r>
          <w:rPr>
            <w:rFonts w:ascii="Arial" w:eastAsia="Arial" w:hAnsi="Arial"/>
            <w:bCs w:val="0"/>
            <w:iCs w:val="0"/>
            <w:color w:val="000000"/>
            <w:sz w:val="16"/>
            <w:szCs w:val="16"/>
          </w:rPr>
          <w:delText>SIX</w:delText>
        </w:r>
      </w:del>
      <w:ins w:id="32" w:author="Komal Mehta ||" w:date="2020-10-13T16:15:00Z">
        <w:r>
          <w:rPr>
            <w:rFonts w:ascii="Arial" w:eastAsia="Arial" w:hAnsi="Arial"/>
            <w:bCs w:val="0"/>
            <w:iCs w:val="0"/>
            <w:color w:val="000000"/>
            <w:sz w:val="16"/>
            <w:szCs w:val="16"/>
          </w:rPr>
          <w:t>TWELEVE</w:t>
        </w:r>
      </w:ins>
      <w:r>
        <w:rPr>
          <w:rFonts w:ascii="Arial" w:eastAsia="Arial" w:hAnsi="Arial"/>
          <w:bCs w:val="0"/>
          <w:iCs w:val="0"/>
          <w:color w:val="000000"/>
          <w:sz w:val="16"/>
          <w:szCs w:val="16"/>
        </w:rPr>
        <w:t xml:space="preserve"> (</w:t>
      </w:r>
      <w:del w:id="33" w:author="Komal Mehta ||" w:date="2020-10-13T16:15:00Z">
        <w:r>
          <w:rPr>
            <w:rFonts w:ascii="Arial" w:eastAsia="Arial" w:hAnsi="Arial"/>
            <w:bCs w:val="0"/>
            <w:iCs w:val="0"/>
            <w:color w:val="000000"/>
            <w:sz w:val="16"/>
            <w:szCs w:val="16"/>
          </w:rPr>
          <w:delText>6</w:delText>
        </w:r>
      </w:del>
      <w:ins w:id="34" w:author="Komal Mehta ||" w:date="2020-10-13T16:15:00Z">
        <w:r>
          <w:rPr>
            <w:rFonts w:ascii="Arial" w:eastAsia="Arial" w:hAnsi="Arial"/>
            <w:bCs w:val="0"/>
            <w:iCs w:val="0"/>
            <w:color w:val="000000"/>
            <w:sz w:val="16"/>
            <w:szCs w:val="16"/>
          </w:rPr>
          <w:t>12</w:t>
        </w:r>
      </w:ins>
      <w:r>
        <w:rPr>
          <w:rFonts w:ascii="Arial" w:eastAsia="Arial" w:hAnsi="Arial"/>
          <w:bCs w:val="0"/>
          <w:iCs w:val="0"/>
          <w:color w:val="000000"/>
          <w:sz w:val="16"/>
          <w:szCs w:val="16"/>
        </w:rPr>
        <w:t>) MONTHS PRIOR TO THE DATE OF THE INITIAL EVENT GIVING RISE TO THE LIABILITY.</w:t>
      </w:r>
      <w:ins w:id="35" w:author="Komal Mehta ||" w:date="2020-10-13T16:15:00Z">
        <w:r>
          <w:rPr>
            <w:rFonts w:ascii="Arial" w:eastAsia="Arial" w:hAnsi="Arial"/>
            <w:bCs w:val="0"/>
            <w:iCs w:val="0"/>
            <w:color w:val="000000"/>
            <w:sz w:val="16"/>
            <w:szCs w:val="16"/>
          </w:rPr>
          <w:t xml:space="preserve"> THE FOREGOING LIMITATIONS OF LIABILITY SHA</w:t>
        </w:r>
        <w:r>
          <w:rPr>
            <w:rFonts w:ascii="Arial" w:eastAsia="Arial" w:hAnsi="Arial"/>
            <w:bCs w:val="0"/>
            <w:iCs w:val="0"/>
            <w:color w:val="000000"/>
            <w:sz w:val="16"/>
            <w:szCs w:val="16"/>
          </w:rPr>
          <w:t>LL NOT APPLY WITH RESPECT TO EACH PARTY’S OBLIGATIONS UNDER SECTION</w:t>
        </w:r>
        <w:del w:id="36" w:author="Matt Neimark" w:date="2020-10-13T14:50:00Z">
          <w:r w:rsidDel="002F7BF6">
            <w:rPr>
              <w:rFonts w:ascii="Arial" w:eastAsia="Arial" w:hAnsi="Arial"/>
              <w:bCs w:val="0"/>
              <w:iCs w:val="0"/>
              <w:color w:val="000000"/>
              <w:sz w:val="16"/>
              <w:szCs w:val="16"/>
            </w:rPr>
            <w:delText xml:space="preserve">S </w:delText>
          </w:r>
          <w:r w:rsidDel="002F7BF6">
            <w:rPr>
              <w:rFonts w:ascii="Arial" w:eastAsia="Arial" w:hAnsi="Arial"/>
              <w:bCs w:val="0"/>
              <w:iCs w:val="0"/>
              <w:color w:val="000000"/>
              <w:sz w:val="16"/>
              <w:szCs w:val="16"/>
            </w:rPr>
            <w:delText>6 (REPRESENTATIONS AND WARRANTIES), 7 (CONTENT AND DATA), 8 (DATA PROTECTION)</w:delText>
          </w:r>
        </w:del>
        <w:r>
          <w:rPr>
            <w:rFonts w:ascii="Arial" w:eastAsia="Arial" w:hAnsi="Arial"/>
            <w:bCs w:val="0"/>
            <w:iCs w:val="0"/>
            <w:color w:val="000000"/>
            <w:sz w:val="16"/>
            <w:szCs w:val="16"/>
          </w:rPr>
          <w:t xml:space="preserve"> 9 (INDEMNIFICATION</w:t>
        </w:r>
      </w:ins>
      <w:ins w:id="37" w:author="Matt Neimark" w:date="2020-10-13T14:50:00Z">
        <w:r w:rsidR="002F7BF6">
          <w:rPr>
            <w:rFonts w:ascii="Arial" w:eastAsia="Arial" w:hAnsi="Arial"/>
            <w:bCs w:val="0"/>
            <w:iCs w:val="0"/>
            <w:color w:val="000000"/>
            <w:sz w:val="16"/>
            <w:szCs w:val="16"/>
          </w:rPr>
          <w:t>)</w:t>
        </w:r>
      </w:ins>
      <w:ins w:id="38" w:author="Komal Mehta ||" w:date="2020-10-13T16:15:00Z">
        <w:del w:id="39" w:author="Matt Neimark" w:date="2020-10-13T14:50:00Z">
          <w:r w:rsidDel="002F7BF6">
            <w:rPr>
              <w:rFonts w:ascii="Arial" w:eastAsia="Arial" w:hAnsi="Arial"/>
              <w:bCs w:val="0"/>
              <w:iCs w:val="0"/>
              <w:color w:val="000000"/>
              <w:sz w:val="16"/>
              <w:szCs w:val="16"/>
            </w:rPr>
            <w:delText xml:space="preserve"> AND 11 (CONFIDENTIALITY</w:delText>
          </w:r>
        </w:del>
      </w:ins>
      <w:ins w:id="40" w:author="Matt Neimark" w:date="2020-10-13T14:50:00Z">
        <w:r w:rsidR="002F7BF6">
          <w:rPr>
            <w:rFonts w:ascii="Arial" w:eastAsia="Arial" w:hAnsi="Arial"/>
            <w:bCs w:val="0"/>
            <w:iCs w:val="0"/>
            <w:color w:val="000000"/>
            <w:sz w:val="16"/>
            <w:szCs w:val="16"/>
          </w:rPr>
          <w:t>.</w:t>
        </w:r>
      </w:ins>
      <w:r>
        <w:rPr>
          <w:rFonts w:ascii="Arial" w:eastAsia="Arial" w:hAnsi="Arial"/>
          <w:bCs w:val="0"/>
          <w:iCs w:val="0"/>
          <w:color w:val="000000"/>
          <w:sz w:val="16"/>
          <w:szCs w:val="16"/>
        </w:rPr>
        <w:t xml:space="preserve">   </w:t>
      </w:r>
    </w:p>
    <w:p w14:paraId="3672D5FD" w14:textId="77777777"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Confidentiality</w:t>
      </w:r>
      <w:r>
        <w:rPr>
          <w:rFonts w:ascii="Arial" w:eastAsia="Arial" w:hAnsi="Arial"/>
          <w:bCs w:val="0"/>
          <w:iCs w:val="0"/>
          <w:color w:val="000000"/>
          <w:sz w:val="16"/>
          <w:szCs w:val="16"/>
        </w:rPr>
        <w:t>:  Each party shall disclose Confidential Inform</w:t>
      </w:r>
      <w:r>
        <w:rPr>
          <w:rFonts w:ascii="Arial" w:eastAsia="Arial" w:hAnsi="Arial"/>
          <w:bCs w:val="0"/>
          <w:iCs w:val="0"/>
          <w:color w:val="000000"/>
          <w:sz w:val="16"/>
          <w:szCs w:val="16"/>
        </w:rPr>
        <w:t xml:space="preserve">ation (as defined below) only to those of its representatives, officers, directors, agents, professional advisors, on-site contractors, and employees, and those of its parents, subsidiaries, and affiliates, who (i) are bound by written restrictions on use </w:t>
      </w:r>
      <w:r>
        <w:rPr>
          <w:rFonts w:ascii="Arial" w:eastAsia="Arial" w:hAnsi="Arial"/>
          <w:bCs w:val="0"/>
          <w:iCs w:val="0"/>
          <w:color w:val="000000"/>
          <w:sz w:val="16"/>
          <w:szCs w:val="16"/>
        </w:rPr>
        <w:t>and disclosure and other confidentiality protections and (ii) the party believes have a need to know such information as required for the performance of this Agreement or to enforce the terms of this Agreement. The foregoing obligations will not restrict e</w:t>
      </w:r>
      <w:r>
        <w:rPr>
          <w:rFonts w:ascii="Arial" w:eastAsia="Arial" w:hAnsi="Arial"/>
          <w:bCs w:val="0"/>
          <w:iCs w:val="0"/>
          <w:color w:val="000000"/>
          <w:sz w:val="16"/>
          <w:szCs w:val="16"/>
        </w:rPr>
        <w:t>ither party from disclosing Confidential Information of the other party (a) to enforce the terms of this Agreement; (b) pursuant to a court order from a court of competent jurisdiction or subpoena, provided that the party required to make such a disclosure</w:t>
      </w:r>
      <w:r>
        <w:rPr>
          <w:rFonts w:ascii="Arial" w:eastAsia="Arial" w:hAnsi="Arial"/>
          <w:bCs w:val="0"/>
          <w:iCs w:val="0"/>
          <w:color w:val="000000"/>
          <w:sz w:val="16"/>
          <w:szCs w:val="16"/>
        </w:rPr>
        <w:t xml:space="preserve"> gives reasonable prior written notice to the other party so that it may contest such order or subpoena and, in the event that disclosure is required, only discloses the portion of Confidential Information that is legally required; or (c) pursuant to a reg</w:t>
      </w:r>
      <w:r>
        <w:rPr>
          <w:rFonts w:ascii="Arial" w:eastAsia="Arial" w:hAnsi="Arial"/>
          <w:bCs w:val="0"/>
          <w:iCs w:val="0"/>
          <w:color w:val="000000"/>
          <w:sz w:val="16"/>
          <w:szCs w:val="16"/>
        </w:rPr>
        <w:t>ulatory investigation or enforcement.  “Confidential Information” consists of (a) any technical information or plans concerning the Platform or any software or other technology of Taboola; (b) any financial information of the other party; (c) other informa</w:t>
      </w:r>
      <w:r>
        <w:rPr>
          <w:rFonts w:ascii="Arial" w:eastAsia="Arial" w:hAnsi="Arial"/>
          <w:bCs w:val="0"/>
          <w:iCs w:val="0"/>
          <w:color w:val="000000"/>
          <w:sz w:val="16"/>
          <w:szCs w:val="16"/>
        </w:rPr>
        <w:t>tion disclosed by one party to the other party that is marked as confidential, or should reasonably be assumed to be confidential under the circumstances; and (d) the content of this Agreement.  Confidential Information does not include information that: (</w:t>
      </w:r>
      <w:r>
        <w:rPr>
          <w:rFonts w:ascii="Arial" w:eastAsia="Arial" w:hAnsi="Arial"/>
          <w:bCs w:val="0"/>
          <w:iCs w:val="0"/>
          <w:color w:val="000000"/>
          <w:sz w:val="16"/>
          <w:szCs w:val="16"/>
        </w:rPr>
        <w:t>a) is or becomes generally known to the public through no fault of or breach of the receiving party; (b) is rightfully known by the receiving party at the time of disclosure without an obligation of confidentiality; (c) is independently developed by the re</w:t>
      </w:r>
      <w:r>
        <w:rPr>
          <w:rFonts w:ascii="Arial" w:eastAsia="Arial" w:hAnsi="Arial"/>
          <w:bCs w:val="0"/>
          <w:iCs w:val="0"/>
          <w:color w:val="000000"/>
          <w:sz w:val="16"/>
          <w:szCs w:val="16"/>
        </w:rPr>
        <w:t xml:space="preserve">ceiving party without use of the disclosing party’s Confidential Information; or (d) is obtained by the receiving party rightfully from a third party that has no duty of confidentiality to the disclosing party. </w:t>
      </w:r>
    </w:p>
    <w:p w14:paraId="6E881623" w14:textId="77777777"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Availability of the Service</w:t>
      </w:r>
      <w:r>
        <w:rPr>
          <w:rFonts w:ascii="Arial" w:eastAsia="Arial" w:hAnsi="Arial"/>
          <w:bCs w:val="0"/>
          <w:iCs w:val="0"/>
          <w:color w:val="000000"/>
          <w:sz w:val="16"/>
          <w:szCs w:val="16"/>
        </w:rPr>
        <w:t xml:space="preserve">:  Taboola makes </w:t>
      </w:r>
      <w:r>
        <w:rPr>
          <w:rFonts w:ascii="Arial" w:eastAsia="Arial" w:hAnsi="Arial"/>
          <w:bCs w:val="0"/>
          <w:iCs w:val="0"/>
          <w:color w:val="000000"/>
          <w:sz w:val="16"/>
          <w:szCs w:val="16"/>
        </w:rPr>
        <w:t>no representations regarding the availability of the Service and Advertiser acknowledges and agrees that the Service may be unavailable from time to time due to (i) equipment, software, or service malfunctions; (ii) maintenance and update procedures or rep</w:t>
      </w:r>
      <w:r>
        <w:rPr>
          <w:rFonts w:ascii="Arial" w:eastAsia="Arial" w:hAnsi="Arial"/>
          <w:bCs w:val="0"/>
          <w:iCs w:val="0"/>
          <w:color w:val="000000"/>
          <w:sz w:val="16"/>
          <w:szCs w:val="16"/>
        </w:rPr>
        <w:t xml:space="preserve">airs; or (iii) causes beyond the control of Taboola or its affiliates, including, </w:t>
      </w:r>
      <w:r>
        <w:rPr>
          <w:rFonts w:ascii="Arial" w:eastAsia="Arial" w:hAnsi="Arial"/>
          <w:bCs w:val="0"/>
          <w:iCs w:val="0"/>
          <w:color w:val="000000"/>
          <w:sz w:val="16"/>
          <w:szCs w:val="16"/>
        </w:rPr>
        <w:lastRenderedPageBreak/>
        <w:t>without limitation, interruption or failure of telecommunication or digital transmission links, the unavailability, operation, or inaccessibility of websites or interfaces, n</w:t>
      </w:r>
      <w:r>
        <w:rPr>
          <w:rFonts w:ascii="Arial" w:eastAsia="Arial" w:hAnsi="Arial"/>
          <w:bCs w:val="0"/>
          <w:iCs w:val="0"/>
          <w:color w:val="000000"/>
          <w:sz w:val="16"/>
          <w:szCs w:val="16"/>
        </w:rPr>
        <w:t>etwork congestion, or other failures, and that Taboola shall not be liable for any unavailability caused by any of the foregoing. In addition, Advertiser acknowledges and agrees that Taboola and its affiliates have no responsibility or liability with respe</w:t>
      </w:r>
      <w:r>
        <w:rPr>
          <w:rFonts w:ascii="Arial" w:eastAsia="Arial" w:hAnsi="Arial"/>
          <w:bCs w:val="0"/>
          <w:iCs w:val="0"/>
          <w:color w:val="000000"/>
          <w:sz w:val="16"/>
          <w:szCs w:val="16"/>
        </w:rPr>
        <w:t xml:space="preserve">ct to the operation of the Taboola Properties. </w:t>
      </w:r>
    </w:p>
    <w:p w14:paraId="75C624A3" w14:textId="77777777"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Termination/Suspension</w:t>
      </w:r>
      <w:r>
        <w:rPr>
          <w:rFonts w:ascii="Arial" w:eastAsia="Arial" w:hAnsi="Arial"/>
          <w:bCs w:val="0"/>
          <w:iCs w:val="0"/>
          <w:color w:val="000000"/>
          <w:sz w:val="16"/>
          <w:szCs w:val="16"/>
        </w:rPr>
        <w:t>:  Advertiser or Taboola may terminate this Agreement (a) for convenience on seven (7) days’ written notice at any time or (b) immediately in the event that the other party fails to reme</w:t>
      </w:r>
      <w:r>
        <w:rPr>
          <w:rFonts w:ascii="Arial" w:eastAsia="Arial" w:hAnsi="Arial"/>
          <w:bCs w:val="0"/>
          <w:iCs w:val="0"/>
          <w:color w:val="000000"/>
          <w:sz w:val="16"/>
          <w:szCs w:val="16"/>
        </w:rPr>
        <w:t>dy a material breach of this Agreement within forty-eight (48) hours of its receipt of written notice thereof.   In addition, Taboola may terminate this Agreement immediately, without notice, in the event that Advertiser fails to comply with Taboola’s Adve</w:t>
      </w:r>
      <w:r>
        <w:rPr>
          <w:rFonts w:ascii="Arial" w:eastAsia="Arial" w:hAnsi="Arial"/>
          <w:bCs w:val="0"/>
          <w:iCs w:val="0"/>
          <w:color w:val="000000"/>
          <w:sz w:val="16"/>
          <w:szCs w:val="16"/>
        </w:rPr>
        <w:t>rtising Policies.  Advertiser may terminate any Campaign on twenty-four (24) hours’ written notice. Taboola may terminate or suspend Advertiser’s access to or use of the Service or terminate this Agreement at any time if: (a) in the sole discretion of Tabo</w:t>
      </w:r>
      <w:r>
        <w:rPr>
          <w:rFonts w:ascii="Arial" w:eastAsia="Arial" w:hAnsi="Arial"/>
          <w:bCs w:val="0"/>
          <w:iCs w:val="0"/>
          <w:color w:val="000000"/>
          <w:sz w:val="16"/>
          <w:szCs w:val="16"/>
        </w:rPr>
        <w:t>ola, such action is necessary to prevent errors or harm to any system or network, or to limit Taboola’s or its affiliates’ liability; or (b) Advertiser attempts to access or use the Service in an unauthorized manner, including, without limitation, any atte</w:t>
      </w:r>
      <w:r>
        <w:rPr>
          <w:rFonts w:ascii="Arial" w:eastAsia="Arial" w:hAnsi="Arial"/>
          <w:bCs w:val="0"/>
          <w:iCs w:val="0"/>
          <w:color w:val="000000"/>
          <w:sz w:val="16"/>
          <w:szCs w:val="16"/>
        </w:rPr>
        <w:t>mpt to gain access to the accounts of other Taboola customers or use the Service in a way that infringes upon Taboola’s, its affiliates’ or a third party’s Intellectual Property Rights, or the use of automated systems or software to extract data from the S</w:t>
      </w:r>
      <w:r>
        <w:rPr>
          <w:rFonts w:ascii="Arial" w:eastAsia="Arial" w:hAnsi="Arial"/>
          <w:bCs w:val="0"/>
          <w:iCs w:val="0"/>
          <w:color w:val="000000"/>
          <w:sz w:val="16"/>
          <w:szCs w:val="16"/>
        </w:rPr>
        <w:t>ites for commercial purposes (also known as screen scraping), unless where Advertiser has a written agreement with Taboola particularly to this extent. In the event that Advertiser has made a Campaign Prepayment and Taboola discovers that Advertiser has vi</w:t>
      </w:r>
      <w:r>
        <w:rPr>
          <w:rFonts w:ascii="Arial" w:eastAsia="Arial" w:hAnsi="Arial"/>
          <w:bCs w:val="0"/>
          <w:iCs w:val="0"/>
          <w:color w:val="000000"/>
          <w:sz w:val="16"/>
          <w:szCs w:val="16"/>
        </w:rPr>
        <w:t>olated Taboola’s Advertising Policies by  using non-standard URL redirects to surreptitiously redirect Visitors to landing page content that (i) does not match the landing page content originally submitted to Taboola, and (ii) are not otherwise in complian</w:t>
      </w:r>
      <w:r>
        <w:rPr>
          <w:rFonts w:ascii="Arial" w:eastAsia="Arial" w:hAnsi="Arial"/>
          <w:bCs w:val="0"/>
          <w:iCs w:val="0"/>
          <w:color w:val="000000"/>
          <w:sz w:val="16"/>
          <w:szCs w:val="16"/>
        </w:rPr>
        <w:t>ce with Taboola’s Advertising Policies</w:t>
      </w:r>
      <w:r>
        <w:rPr>
          <w:rFonts w:ascii="Arial" w:eastAsia="Arial" w:hAnsi="Arial"/>
          <w:bCs w:val="0"/>
          <w:iCs w:val="0"/>
          <w:color w:val="0070C0"/>
          <w:sz w:val="16"/>
          <w:szCs w:val="16"/>
        </w:rPr>
        <w:t xml:space="preserve"> </w:t>
      </w:r>
      <w:r>
        <w:rPr>
          <w:rFonts w:ascii="Arial" w:eastAsia="Arial" w:hAnsi="Arial"/>
          <w:bCs w:val="0"/>
          <w:iCs w:val="0"/>
          <w:color w:val="000000"/>
          <w:sz w:val="16"/>
          <w:szCs w:val="16"/>
        </w:rPr>
        <w:t xml:space="preserve">as a result of “cloaking” or other techniques that hide the true destination landing page that a Visitor is directed to from Advertiser’s URLs, Taboola shall be entitled to either charge the remaining amount of </w:t>
      </w:r>
      <w:r>
        <w:rPr>
          <w:rFonts w:ascii="Arial" w:eastAsia="Arial" w:hAnsi="Arial"/>
          <w:bCs w:val="0"/>
          <w:iCs w:val="0"/>
          <w:color w:val="000000"/>
          <w:sz w:val="16"/>
          <w:szCs w:val="16"/>
        </w:rPr>
        <w:t>Advertiser’s spend to the credit card maintained on file or retain any Campaign Prepayments made, in which case, Taboola will not refund any such funds.</w:t>
      </w:r>
    </w:p>
    <w:p w14:paraId="4D787F05" w14:textId="7B8CF3B1"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Choice of Law</w:t>
      </w:r>
      <w:r>
        <w:rPr>
          <w:rFonts w:ascii="Arial" w:eastAsia="Arial" w:hAnsi="Arial"/>
          <w:bCs w:val="0"/>
          <w:iCs w:val="0"/>
          <w:color w:val="000000"/>
          <w:sz w:val="16"/>
          <w:szCs w:val="16"/>
        </w:rPr>
        <w:t>:  This Agreement shall be governed by and construed in accordance with the laws of the St</w:t>
      </w:r>
      <w:r>
        <w:rPr>
          <w:rFonts w:ascii="Arial" w:eastAsia="Arial" w:hAnsi="Arial"/>
          <w:bCs w:val="0"/>
          <w:iCs w:val="0"/>
          <w:color w:val="000000"/>
          <w:sz w:val="16"/>
          <w:szCs w:val="16"/>
        </w:rPr>
        <w:t xml:space="preserve">ate of New York excluding its conflicts of law principles.  Any legal action or proceeding arising under this Agreement shall be brought </w:t>
      </w:r>
      <w:commentRangeStart w:id="41"/>
      <w:ins w:id="42" w:author="Matt Neimark" w:date="2020-10-13T14:52:00Z">
        <w:r w:rsidR="00A46815">
          <w:rPr>
            <w:rFonts w:ascii="Arial" w:eastAsia="Arial" w:hAnsi="Arial"/>
            <w:bCs w:val="0"/>
            <w:iCs w:val="0"/>
            <w:color w:val="000000"/>
            <w:sz w:val="16"/>
            <w:szCs w:val="16"/>
          </w:rPr>
          <w:t xml:space="preserve">exclusively in the federal or state courts located in the </w:t>
        </w:r>
      </w:ins>
      <w:del w:id="43" w:author="Komal Mehta ||" w:date="2020-10-13T16:15:00Z">
        <w:r>
          <w:rPr>
            <w:rFonts w:ascii="Arial" w:eastAsia="Arial" w:hAnsi="Arial"/>
            <w:bCs w:val="0"/>
            <w:iCs w:val="0"/>
            <w:color w:val="000000"/>
            <w:sz w:val="16"/>
            <w:szCs w:val="16"/>
          </w:rPr>
          <w:delText xml:space="preserve">exclusively in the federal or state courts located in the </w:delText>
        </w:r>
      </w:del>
      <w:ins w:id="44" w:author="Komal Mehta ||" w:date="2020-10-13T16:15:00Z">
        <w:del w:id="45" w:author="Matt Neimark" w:date="2020-10-13T14:52:00Z">
          <w:r w:rsidDel="00A46815">
            <w:rPr>
              <w:rFonts w:ascii="Arial" w:eastAsia="Arial" w:hAnsi="Arial"/>
              <w:bCs w:val="0"/>
              <w:iCs w:val="0"/>
              <w:color w:val="000000"/>
              <w:sz w:val="16"/>
              <w:szCs w:val="16"/>
            </w:rPr>
            <w:delText xml:space="preserve">before a JAMS arbitrator in </w:delText>
          </w:r>
        </w:del>
      </w:ins>
      <w:commentRangeEnd w:id="41"/>
      <w:r w:rsidR="00A46815">
        <w:rPr>
          <w:rStyle w:val="CommentReference"/>
          <w:szCs w:val="20"/>
        </w:rPr>
        <w:commentReference w:id="41"/>
      </w:r>
      <w:r>
        <w:rPr>
          <w:rFonts w:ascii="Arial" w:eastAsia="Arial" w:hAnsi="Arial"/>
          <w:bCs w:val="0"/>
          <w:iCs w:val="0"/>
          <w:color w:val="000000"/>
          <w:sz w:val="16"/>
          <w:szCs w:val="16"/>
        </w:rPr>
        <w:t xml:space="preserve">County of New York, New York and </w:t>
      </w:r>
      <w:r>
        <w:rPr>
          <w:rFonts w:ascii="Arial" w:eastAsia="Arial" w:hAnsi="Arial"/>
          <w:bCs w:val="0"/>
          <w:iCs w:val="0"/>
          <w:color w:val="000000"/>
          <w:sz w:val="16"/>
          <w:szCs w:val="16"/>
        </w:rPr>
        <w:t>the parties hereby irrevocably consent to personal jurisdiction and venue therein and waive any right to object to venue in, or to seek a transfer from, such court.  The parties hereto each expressly agree not to commence or maintain any action in any othe</w:t>
      </w:r>
      <w:r>
        <w:rPr>
          <w:rFonts w:ascii="Arial" w:eastAsia="Arial" w:hAnsi="Arial"/>
          <w:bCs w:val="0"/>
          <w:iCs w:val="0"/>
          <w:color w:val="000000"/>
          <w:sz w:val="16"/>
          <w:szCs w:val="16"/>
        </w:rPr>
        <w:t>r court or forum in any way relating to or arising out of this Agreement.</w:t>
      </w:r>
      <w:del w:id="46" w:author="Komal Mehta ||" w:date="2020-10-13T16:15:00Z">
        <w:r>
          <w:rPr>
            <w:rFonts w:ascii="Arial" w:eastAsia="Arial" w:hAnsi="Arial"/>
            <w:bCs w:val="0"/>
            <w:iCs w:val="0"/>
            <w:color w:val="000000"/>
            <w:sz w:val="16"/>
            <w:szCs w:val="16"/>
          </w:rPr>
          <w:delText xml:space="preserve">  </w:delText>
        </w:r>
      </w:del>
      <w:ins w:id="47" w:author="Matt Neimark" w:date="2020-10-13T14:53:00Z">
        <w:r w:rsidR="00A46815">
          <w:rPr>
            <w:rFonts w:ascii="Arial" w:eastAsia="Arial" w:hAnsi="Arial"/>
            <w:bCs w:val="0"/>
            <w:iCs w:val="0"/>
            <w:color w:val="000000"/>
            <w:sz w:val="16"/>
            <w:szCs w:val="16"/>
          </w:rPr>
          <w:t xml:space="preserve">  </w:t>
        </w:r>
        <w:commentRangeStart w:id="48"/>
        <w:r w:rsidR="00A46815">
          <w:rPr>
            <w:rFonts w:ascii="Arial" w:eastAsia="Arial" w:hAnsi="Arial"/>
            <w:bCs w:val="0"/>
            <w:iCs w:val="0"/>
            <w:color w:val="000000"/>
            <w:sz w:val="16"/>
            <w:szCs w:val="16"/>
          </w:rPr>
          <w:t>Notwithstanding the foregoing, in the event of Advertiser’s default of its obligations in Paragraph 4 above, Taboola shall have the right, if it so chooses, to commence an action against Advertiser for such default in the appropriate court in the venue and jurisdiction in which Advertiser resides or maintains assets</w:t>
        </w:r>
        <w:commentRangeEnd w:id="48"/>
        <w:r w:rsidR="00A46815">
          <w:rPr>
            <w:rStyle w:val="CommentReference"/>
            <w:szCs w:val="20"/>
          </w:rPr>
          <w:commentReference w:id="48"/>
        </w:r>
        <w:r w:rsidR="00A46815">
          <w:rPr>
            <w:rFonts w:ascii="Arial" w:eastAsia="Arial" w:hAnsi="Arial"/>
            <w:bCs w:val="0"/>
            <w:iCs w:val="0"/>
            <w:color w:val="000000"/>
            <w:sz w:val="16"/>
            <w:szCs w:val="16"/>
          </w:rPr>
          <w:t>.</w:t>
        </w:r>
      </w:ins>
      <w:del w:id="49" w:author="Komal Mehta ||" w:date="2020-10-13T16:15:00Z">
        <w:r>
          <w:rPr>
            <w:rFonts w:ascii="Arial" w:eastAsia="Arial" w:hAnsi="Arial"/>
            <w:bCs w:val="0"/>
            <w:iCs w:val="0"/>
            <w:color w:val="000000"/>
            <w:sz w:val="16"/>
            <w:szCs w:val="16"/>
          </w:rPr>
          <w:delText>Notwithstanding the foregoing, in the event of Advertiser’s default of its obligations in Paragraph 4 above, Taboola shall have the right, if it so chooses, to commence an action ag</w:delText>
        </w:r>
        <w:r>
          <w:rPr>
            <w:rFonts w:ascii="Arial" w:eastAsia="Arial" w:hAnsi="Arial"/>
            <w:bCs w:val="0"/>
            <w:iCs w:val="0"/>
            <w:color w:val="000000"/>
            <w:sz w:val="16"/>
            <w:szCs w:val="16"/>
          </w:rPr>
          <w:delText>ainst Advertiser for such default in the appropriate court in the venue and jurisdiction in which Advertiser resides or maintains assets</w:delText>
        </w:r>
      </w:del>
      <w:ins w:id="50" w:author="Komal Mehta ||" w:date="2020-10-13T16:15:00Z">
        <w:r>
          <w:rPr>
            <w:rFonts w:ascii="Arial" w:eastAsia="Arial" w:hAnsi="Arial"/>
            <w:bCs w:val="0"/>
            <w:iCs w:val="0"/>
            <w:color w:val="000000"/>
            <w:sz w:val="16"/>
            <w:szCs w:val="16"/>
          </w:rPr>
          <w:t xml:space="preserve">   </w:t>
        </w:r>
        <w:del w:id="51" w:author="Matt Neimark" w:date="2020-10-13T14:53:00Z">
          <w:r w:rsidDel="00A46815">
            <w:rPr>
              <w:rFonts w:ascii="Arial" w:eastAsia="Arial" w:hAnsi="Arial"/>
              <w:bCs w:val="0"/>
              <w:iCs w:val="0"/>
              <w:color w:val="000000"/>
              <w:sz w:val="16"/>
              <w:szCs w:val="16"/>
            </w:rPr>
            <w:delText>The arbitration shall be conducted by a sole arbitrator chosen by the mutual agreement of the parties or, failing tha</w:delText>
          </w:r>
          <w:r w:rsidDel="00A46815">
            <w:rPr>
              <w:rFonts w:ascii="Arial" w:eastAsia="Arial" w:hAnsi="Arial"/>
              <w:bCs w:val="0"/>
              <w:iCs w:val="0"/>
              <w:color w:val="000000"/>
              <w:sz w:val="16"/>
              <w:szCs w:val="16"/>
            </w:rPr>
            <w:delText>t, by JAMS under its then prevailing rules. Judgment on the award rendered by the arbitrator may be entered in any court of competent jurisdiction. The arbitrator shall have the authority to grant specific performance or any other equitable or legal remedy</w:delText>
          </w:r>
          <w:r w:rsidDel="00A46815">
            <w:rPr>
              <w:rFonts w:ascii="Arial" w:eastAsia="Arial" w:hAnsi="Arial"/>
              <w:bCs w:val="0"/>
              <w:iCs w:val="0"/>
              <w:color w:val="000000"/>
              <w:sz w:val="16"/>
              <w:szCs w:val="16"/>
            </w:rPr>
            <w:delText>, including provisional remedies. Each Party will be responsible for its own incurred expenses arising out of any dispute resolution procedure. The parties will jointly bear the expense of any arbitrator</w:delText>
          </w:r>
        </w:del>
      </w:ins>
      <w:del w:id="52" w:author="Matt Neimark" w:date="2020-10-13T14:53:00Z">
        <w:r w:rsidDel="00A46815">
          <w:rPr>
            <w:rFonts w:ascii="Arial" w:eastAsia="Arial" w:hAnsi="Arial"/>
            <w:bCs w:val="0"/>
            <w:iCs w:val="0"/>
            <w:color w:val="000000"/>
            <w:sz w:val="16"/>
            <w:szCs w:val="16"/>
          </w:rPr>
          <w:delText>.</w:delText>
        </w:r>
      </w:del>
    </w:p>
    <w:p w14:paraId="22ADBBC2" w14:textId="343302C9"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Successors and Assigns</w:t>
      </w:r>
      <w:r>
        <w:rPr>
          <w:rFonts w:ascii="Arial" w:eastAsia="Arial" w:hAnsi="Arial"/>
          <w:bCs w:val="0"/>
          <w:iCs w:val="0"/>
          <w:color w:val="000000"/>
          <w:sz w:val="16"/>
          <w:szCs w:val="16"/>
        </w:rPr>
        <w:t xml:space="preserve">:  This Agreement, including </w:t>
      </w:r>
      <w:r>
        <w:rPr>
          <w:rFonts w:ascii="Arial" w:eastAsia="Arial" w:hAnsi="Arial"/>
          <w:bCs w:val="0"/>
          <w:iCs w:val="0"/>
          <w:color w:val="000000"/>
          <w:sz w:val="16"/>
          <w:szCs w:val="16"/>
        </w:rPr>
        <w:t xml:space="preserve">the rights and obligations of each party hereunder, shall be binding upon and </w:t>
      </w:r>
      <w:r>
        <w:rPr>
          <w:rFonts w:ascii="Arial" w:eastAsia="Arial" w:hAnsi="Arial"/>
          <w:bCs w:val="0"/>
          <w:iCs w:val="0"/>
          <w:color w:val="000000"/>
          <w:sz w:val="16"/>
          <w:szCs w:val="16"/>
        </w:rPr>
        <w:t>inure to the benefit of the parties hereto and their respective heirs, executors, administrators, acquirers, successors, and assigns.  This  Agreement and any rights or obligatio</w:t>
      </w:r>
      <w:r>
        <w:rPr>
          <w:rFonts w:ascii="Arial" w:eastAsia="Arial" w:hAnsi="Arial"/>
          <w:bCs w:val="0"/>
          <w:iCs w:val="0"/>
          <w:color w:val="000000"/>
          <w:sz w:val="16"/>
          <w:szCs w:val="16"/>
        </w:rPr>
        <w:t>ns hereunder shall not be assigned or delegated without the prior written consent of the other party and shall not be unreasonably withheld or delayed, except that, either party may assign this Agreement to another member of its corporate group, or to an a</w:t>
      </w:r>
      <w:r>
        <w:rPr>
          <w:rFonts w:ascii="Arial" w:eastAsia="Arial" w:hAnsi="Arial"/>
          <w:bCs w:val="0"/>
          <w:iCs w:val="0"/>
          <w:color w:val="000000"/>
          <w:sz w:val="16"/>
          <w:szCs w:val="16"/>
        </w:rPr>
        <w:t>cquirer of all or substantially all of such party’s assets, whether by merger, operation of law or otherwise, without the other party’s prior written consent</w:t>
      </w:r>
      <w:r>
        <w:rPr>
          <w:rFonts w:ascii="Arial" w:eastAsia="Arial" w:hAnsi="Arial"/>
          <w:bCs w:val="0"/>
          <w:iCs w:val="0"/>
          <w:color w:val="000000"/>
          <w:sz w:val="16"/>
          <w:szCs w:val="16"/>
        </w:rPr>
        <w:t xml:space="preserve">. </w:t>
      </w:r>
    </w:p>
    <w:p w14:paraId="7E08CC40" w14:textId="493D7065" w:rsidR="00A4384B" w:rsidRDefault="00B847C9">
      <w:pPr>
        <w:numPr>
          <w:ilvl w:val="0"/>
          <w:numId w:val="4"/>
        </w:numPr>
        <w:suppressAutoHyphens/>
        <w:spacing w:after="240"/>
        <w:ind w:left="273" w:hanging="331"/>
        <w:jc w:val="both"/>
        <w:rPr>
          <w:rFonts w:ascii="Arial" w:eastAsia="Arial" w:hAnsi="Arial"/>
          <w:bCs w:val="0"/>
          <w:iCs w:val="0"/>
          <w:sz w:val="16"/>
          <w:szCs w:val="16"/>
        </w:rPr>
      </w:pPr>
      <w:r>
        <w:rPr>
          <w:rFonts w:ascii="Arial" w:eastAsia="Arial" w:hAnsi="Arial"/>
          <w:b/>
          <w:iCs w:val="0"/>
          <w:color w:val="000000"/>
          <w:sz w:val="16"/>
          <w:szCs w:val="16"/>
        </w:rPr>
        <w:t>Force Majeure</w:t>
      </w:r>
      <w:r>
        <w:rPr>
          <w:rFonts w:ascii="Arial" w:eastAsia="Arial" w:hAnsi="Arial"/>
          <w:bCs w:val="0"/>
          <w:iCs w:val="0"/>
          <w:color w:val="000000"/>
          <w:sz w:val="16"/>
          <w:szCs w:val="16"/>
        </w:rPr>
        <w:t>:  Neither Advertiser nor Taboola will be liable for delay or default in the performance of its respective obligations under this Agreement if such delay or default is ca</w:t>
      </w:r>
      <w:r>
        <w:rPr>
          <w:rFonts w:ascii="Arial" w:eastAsia="Arial" w:hAnsi="Arial"/>
          <w:bCs w:val="0"/>
          <w:iCs w:val="0"/>
          <w:color w:val="000000"/>
          <w:sz w:val="16"/>
          <w:szCs w:val="16"/>
        </w:rPr>
        <w:t xml:space="preserve">used by conditions beyond its reasonable control, including, but not limited to, fire, flood, accident, earthquakes, telecommunications line failures, electrical outages, network failures, acts of God, </w:t>
      </w:r>
      <w:r>
        <w:rPr>
          <w:rFonts w:ascii="Arial" w:eastAsia="Arial" w:hAnsi="Arial"/>
          <w:bCs w:val="0"/>
          <w:iCs w:val="0"/>
          <w:color w:val="000000"/>
          <w:sz w:val="16"/>
          <w:szCs w:val="16"/>
        </w:rPr>
        <w:t>public health emergency, pandemic, epidemic, governmen</w:t>
      </w:r>
      <w:r>
        <w:rPr>
          <w:rFonts w:ascii="Arial" w:eastAsia="Arial" w:hAnsi="Arial"/>
          <w:bCs w:val="0"/>
          <w:iCs w:val="0"/>
          <w:color w:val="000000"/>
          <w:sz w:val="16"/>
          <w:szCs w:val="16"/>
        </w:rPr>
        <w:t xml:space="preserve">t issued-travel ban, </w:t>
      </w:r>
      <w:r>
        <w:rPr>
          <w:rFonts w:ascii="Arial" w:eastAsia="Arial" w:hAnsi="Arial"/>
          <w:bCs w:val="0"/>
          <w:iCs w:val="0"/>
          <w:color w:val="000000"/>
          <w:sz w:val="16"/>
          <w:szCs w:val="16"/>
        </w:rPr>
        <w:t>or labor disputes</w:t>
      </w:r>
      <w:r>
        <w:rPr>
          <w:rFonts w:ascii="Arial" w:eastAsia="Arial" w:hAnsi="Arial"/>
          <w:bCs w:val="0"/>
          <w:iCs w:val="0"/>
          <w:color w:val="000000"/>
          <w:sz w:val="16"/>
          <w:szCs w:val="16"/>
        </w:rPr>
        <w:t xml:space="preserve"> (excluding strikes by a Party’s own workforce)</w:t>
      </w:r>
      <w:r>
        <w:rPr>
          <w:rFonts w:ascii="Arial" w:eastAsia="Arial" w:hAnsi="Arial"/>
          <w:bCs w:val="0"/>
          <w:iCs w:val="0"/>
          <w:color w:val="000000"/>
          <w:sz w:val="16"/>
          <w:szCs w:val="16"/>
        </w:rPr>
        <w:t>.  If Advertiser’s ability to transfer funds to third parties has been materially adversely affected by an event beyond Advertiser’s reasonable control, including, but not</w:t>
      </w:r>
      <w:r>
        <w:rPr>
          <w:rFonts w:ascii="Arial" w:eastAsia="Arial" w:hAnsi="Arial"/>
          <w:bCs w:val="0"/>
          <w:iCs w:val="0"/>
          <w:color w:val="000000"/>
          <w:sz w:val="16"/>
          <w:szCs w:val="16"/>
        </w:rPr>
        <w:t xml:space="preserve"> limited to, failure of banking clearing systems or a state of emergency, then Advertiser will make every reasonable effort to make payments on a timely basis to Taboola, but any delays caused by such condition will be excused for the duration of such cond</w:t>
      </w:r>
      <w:r>
        <w:rPr>
          <w:rFonts w:ascii="Arial" w:eastAsia="Arial" w:hAnsi="Arial"/>
          <w:bCs w:val="0"/>
          <w:iCs w:val="0"/>
          <w:color w:val="000000"/>
          <w:sz w:val="16"/>
          <w:szCs w:val="16"/>
        </w:rPr>
        <w:t xml:space="preserve">ition.  </w:t>
      </w:r>
      <w:commentRangeStart w:id="53"/>
      <w:del w:id="54" w:author="Komal Mehta ||" w:date="2020-10-13T16:15:00Z">
        <w:r>
          <w:rPr>
            <w:rFonts w:ascii="Arial" w:eastAsia="Arial" w:hAnsi="Arial"/>
            <w:bCs w:val="0"/>
            <w:iCs w:val="0"/>
            <w:color w:val="000000"/>
            <w:sz w:val="16"/>
            <w:szCs w:val="16"/>
          </w:rPr>
          <w:delText>Subject to the foregoing, such excuse for delay will not in any way relieve Advertiser from any of its obligations as to the amount of money that would have been due and paid without such condition.</w:delText>
        </w:r>
        <w:r>
          <w:rPr>
            <w:rFonts w:ascii="Arial" w:eastAsia="Arial" w:hAnsi="Arial"/>
            <w:bCs w:val="0"/>
            <w:iCs w:val="0"/>
            <w:color w:val="000000"/>
            <w:sz w:val="16"/>
            <w:szCs w:val="16"/>
          </w:rPr>
          <w:delText xml:space="preserve"> </w:delText>
        </w:r>
      </w:del>
      <w:ins w:id="55" w:author="Matt Neimark" w:date="2020-10-13T14:56:00Z">
        <w:r w:rsidR="00A46815">
          <w:rPr>
            <w:rFonts w:ascii="Arial" w:eastAsia="Arial" w:hAnsi="Arial"/>
            <w:bCs w:val="0"/>
            <w:iCs w:val="0"/>
            <w:color w:val="000000"/>
            <w:sz w:val="16"/>
            <w:szCs w:val="16"/>
          </w:rPr>
          <w:t>Subject to the foregoing, such excuse for delay will not in any way relieve Advertiser from any of its obligations as to the amount of money that would have been due and paid without such condition.</w:t>
        </w:r>
        <w:commentRangeEnd w:id="53"/>
        <w:r w:rsidR="00A46815">
          <w:rPr>
            <w:rStyle w:val="CommentReference"/>
            <w:szCs w:val="20"/>
          </w:rPr>
          <w:commentReference w:id="53"/>
        </w:r>
      </w:ins>
    </w:p>
    <w:p w14:paraId="3290BE18" w14:textId="77777777" w:rsidR="00A4384B" w:rsidRDefault="00B847C9">
      <w:pPr>
        <w:numPr>
          <w:ilvl w:val="0"/>
          <w:numId w:val="4"/>
        </w:numPr>
        <w:suppressAutoHyphens/>
        <w:spacing w:after="240"/>
        <w:ind w:left="273" w:hanging="331"/>
        <w:jc w:val="both"/>
        <w:rPr>
          <w:rFonts w:ascii="Arial" w:eastAsia="Arial" w:hAnsi="Arial"/>
          <w:bCs w:val="0"/>
          <w:iCs w:val="0"/>
          <w:sz w:val="16"/>
          <w:szCs w:val="16"/>
        </w:rPr>
        <w:sectPr w:rsidR="00A4384B" w:rsidSect="00344CCD">
          <w:type w:val="continuous"/>
          <w:pgSz w:w="11900" w:h="16840" w:code="1"/>
          <w:pgMar w:top="820" w:right="810" w:bottom="260" w:left="630" w:header="248" w:footer="288" w:gutter="0"/>
          <w:cols w:num="2" w:space="360"/>
          <w:titlePg/>
          <w:docGrid w:linePitch="360"/>
        </w:sectPr>
      </w:pPr>
      <w:r>
        <w:rPr>
          <w:rFonts w:ascii="Arial" w:eastAsia="Arial" w:hAnsi="Arial"/>
          <w:b/>
          <w:iCs w:val="0"/>
          <w:color w:val="000000"/>
          <w:sz w:val="16"/>
          <w:szCs w:val="16"/>
        </w:rPr>
        <w:t>Miscellaneous</w:t>
      </w:r>
      <w:r>
        <w:rPr>
          <w:rFonts w:ascii="Arial" w:eastAsia="Arial" w:hAnsi="Arial"/>
          <w:bCs w:val="0"/>
          <w:iCs w:val="0"/>
          <w:color w:val="000000"/>
          <w:sz w:val="16"/>
          <w:szCs w:val="16"/>
        </w:rPr>
        <w:t>:  This Agreement constitutes the complete and exclusive understanding and agreement between the parties regarding the subject matter herein and supersedes any and all prior or contemporaneous agreements or understandings, written or oral, rel</w:t>
      </w:r>
      <w:r>
        <w:rPr>
          <w:rFonts w:ascii="Arial" w:eastAsia="Arial" w:hAnsi="Arial"/>
          <w:bCs w:val="0"/>
          <w:iCs w:val="0"/>
          <w:color w:val="000000"/>
          <w:sz w:val="16"/>
          <w:szCs w:val="16"/>
        </w:rPr>
        <w:t>ating to its subject matter.  Nothing in this Agreement shall be construed to create a partnership, joint venture, agency, employment, or any other relationship between Advertiser and Taboola. Advertiser will not represent itself to be a partner, employee,</w:t>
      </w:r>
      <w:r>
        <w:rPr>
          <w:rFonts w:ascii="Arial" w:eastAsia="Arial" w:hAnsi="Arial"/>
          <w:bCs w:val="0"/>
          <w:iCs w:val="0"/>
          <w:color w:val="000000"/>
          <w:sz w:val="16"/>
          <w:szCs w:val="16"/>
        </w:rPr>
        <w:t xml:space="preserve"> representative, or agent of Taboola. Advertiser will have no authority to enter into any agreement on Taboola’s behalf or in Taboola’s name or otherwise bind Taboola to any agreement or obligation.  The failure of either party to enforce strict performanc</w:t>
      </w:r>
      <w:r>
        <w:rPr>
          <w:rFonts w:ascii="Arial" w:eastAsia="Arial" w:hAnsi="Arial"/>
          <w:bCs w:val="0"/>
          <w:iCs w:val="0"/>
          <w:color w:val="000000"/>
          <w:sz w:val="16"/>
          <w:szCs w:val="16"/>
        </w:rPr>
        <w:t>e by the other party of any provision in this Agreement or to exercise any right under this Agreement shall not be construed as a waiver of that party’s right to do so at any later point.  Except as set forth in Paragraph 6.c with respect to Taboola’s Adve</w:t>
      </w:r>
      <w:r>
        <w:rPr>
          <w:rFonts w:ascii="Arial" w:eastAsia="Arial" w:hAnsi="Arial"/>
          <w:bCs w:val="0"/>
          <w:iCs w:val="0"/>
          <w:color w:val="000000"/>
          <w:sz w:val="16"/>
          <w:szCs w:val="16"/>
        </w:rPr>
        <w:t>rtising and Data Use Policies from time to time, any waiver, modification or amendment to any provision in this Agreement will be effective only if in writing and signed by a duly authorized representative of each party or is presented by Taboola electroni</w:t>
      </w:r>
      <w:r>
        <w:rPr>
          <w:rFonts w:ascii="Arial" w:eastAsia="Arial" w:hAnsi="Arial"/>
          <w:bCs w:val="0"/>
          <w:iCs w:val="0"/>
          <w:color w:val="000000"/>
          <w:sz w:val="16"/>
          <w:szCs w:val="16"/>
        </w:rPr>
        <w:t>cally via Taboola Backstage or otherwise and accepted by Advertiser by clicking on “I Accept” or similar language. No click-through, online, purchase order or other terms, entered into before or after the execution of this Agreement, will inform the interp</w:t>
      </w:r>
      <w:r>
        <w:rPr>
          <w:rFonts w:ascii="Arial" w:eastAsia="Arial" w:hAnsi="Arial"/>
          <w:bCs w:val="0"/>
          <w:iCs w:val="0"/>
          <w:color w:val="000000"/>
          <w:sz w:val="16"/>
          <w:szCs w:val="16"/>
        </w:rPr>
        <w:t>retation of this Agreement, or be or remain binding on the parties, and they shall be void. Preprinted terms in Advertiser purchase orders or other customer-generated ordering documents, or terms referenced or linked within them, will have no effect on thi</w:t>
      </w:r>
      <w:r>
        <w:rPr>
          <w:rFonts w:ascii="Arial" w:eastAsia="Arial" w:hAnsi="Arial"/>
          <w:bCs w:val="0"/>
          <w:iCs w:val="0"/>
          <w:color w:val="000000"/>
          <w:sz w:val="16"/>
          <w:szCs w:val="16"/>
        </w:rPr>
        <w:t>s Agreement and are hereby rejected, regardless of whether they are signed by Taboola and/or purport to take precedence over this Agreement. In the event that any provision in this Agreement, including its Terms, as applied to any party or to any circumsta</w:t>
      </w:r>
      <w:r>
        <w:rPr>
          <w:rFonts w:ascii="Arial" w:eastAsia="Arial" w:hAnsi="Arial"/>
          <w:bCs w:val="0"/>
          <w:iCs w:val="0"/>
          <w:color w:val="000000"/>
          <w:sz w:val="16"/>
          <w:szCs w:val="16"/>
        </w:rPr>
        <w:t>nce, shall be adjudged by a court of competent jurisdiction to be void, unenforceable or inoperative as a matter of law, then the same shall in no way affect any other provision in this Insertion Order, including its Terms, the application of such provisio</w:t>
      </w:r>
      <w:r>
        <w:rPr>
          <w:rFonts w:ascii="Arial" w:eastAsia="Arial" w:hAnsi="Arial"/>
          <w:bCs w:val="0"/>
          <w:iCs w:val="0"/>
          <w:color w:val="000000"/>
          <w:sz w:val="16"/>
          <w:szCs w:val="16"/>
        </w:rPr>
        <w:t>n in any other circumstance or with respect to any other party, or the validity or enforceability of this Agreement as a whole. Paragraphs 7, 9-11, 14-15, and 17 of these Terms shall survive termination of this Agreement. Electronic signatures on this Agre</w:t>
      </w:r>
      <w:r>
        <w:rPr>
          <w:rFonts w:ascii="Arial" w:eastAsia="Arial" w:hAnsi="Arial"/>
          <w:bCs w:val="0"/>
          <w:iCs w:val="0"/>
          <w:color w:val="000000"/>
          <w:sz w:val="16"/>
          <w:szCs w:val="16"/>
        </w:rPr>
        <w:t xml:space="preserve">ement shall be as effective and enforceable as originals.  This Agreement may be executed in counterparts, each of which shall be deemed an original, but all of which together will constitute one and the same instrument. </w:t>
      </w:r>
    </w:p>
    <w:p w14:paraId="75D96885" w14:textId="77777777" w:rsidR="00A4384B" w:rsidRDefault="00B847C9">
      <w:pPr>
        <w:rPr>
          <w:rFonts w:ascii="Arial" w:eastAsia="Arial" w:hAnsi="Arial"/>
          <w:bCs w:val="0"/>
          <w:iCs w:val="0"/>
        </w:rPr>
      </w:pPr>
      <w:r>
        <w:rPr>
          <w:rFonts w:ascii="Arial" w:eastAsia="Arial" w:hAnsi="Arial"/>
          <w:b/>
          <w:iCs w:val="0"/>
          <w:color w:val="000000"/>
        </w:rPr>
        <w:t xml:space="preserve"> </w:t>
      </w:r>
    </w:p>
    <w:sectPr w:rsidR="00A4384B" w:rsidSect="00344CCD">
      <w:type w:val="continuous"/>
      <w:pgSz w:w="11900" w:h="16840" w:code="1"/>
      <w:pgMar w:top="820" w:right="810" w:bottom="260" w:left="630" w:header="248" w:footer="28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tt Neimark" w:date="2020-10-13T14:44:00Z" w:initials="MN">
    <w:p w14:paraId="56AE8CB6" w14:textId="77777777" w:rsidR="00D008F9" w:rsidRDefault="00D008F9">
      <w:pPr>
        <w:pStyle w:val="CommentText"/>
      </w:pPr>
      <w:r>
        <w:rPr>
          <w:rStyle w:val="CommentReference"/>
        </w:rPr>
        <w:annotationRef/>
      </w:r>
      <w:r>
        <w:t>Reinstated: This is a non-negotiable fee. If you are concerned about this fee, there are other ways to make payment.</w:t>
      </w:r>
    </w:p>
  </w:comment>
  <w:comment w:id="12" w:author="Matt Neimark" w:date="2020-10-13T14:46:00Z" w:initials="MN">
    <w:p w14:paraId="0158FA50" w14:textId="77777777" w:rsidR="00D008F9" w:rsidRDefault="00D008F9">
      <w:pPr>
        <w:pStyle w:val="CommentText"/>
      </w:pPr>
      <w:r>
        <w:rPr>
          <w:rStyle w:val="CommentReference"/>
        </w:rPr>
        <w:annotationRef/>
      </w:r>
      <w:r>
        <w:t>We can agree to delete this provision if you agree to reinstate attorney’s fee provision you also deleted. We can agree to delete one, but not both.</w:t>
      </w:r>
    </w:p>
  </w:comment>
  <w:comment w:id="16" w:author="Matt Neimark" w:date="2020-10-13T14:47:00Z" w:initials="MN">
    <w:p w14:paraId="4D877A85" w14:textId="77777777" w:rsidR="00D008F9" w:rsidRDefault="00D008F9">
      <w:pPr>
        <w:pStyle w:val="CommentText"/>
      </w:pPr>
      <w:r>
        <w:rPr>
          <w:rStyle w:val="CommentReference"/>
        </w:rPr>
        <w:annotationRef/>
      </w:r>
      <w:r>
        <w:t>Reinstated per previous comment</w:t>
      </w:r>
    </w:p>
  </w:comment>
  <w:comment w:id="19" w:author="Matt Neimark" w:date="2020-10-13T14:47:00Z" w:initials="MN">
    <w:p w14:paraId="617427A4" w14:textId="77777777" w:rsidR="00D008F9" w:rsidRDefault="00D008F9">
      <w:pPr>
        <w:pStyle w:val="CommentText"/>
      </w:pPr>
      <w:r>
        <w:rPr>
          <w:rStyle w:val="CommentReference"/>
        </w:rPr>
        <w:annotationRef/>
      </w:r>
      <w:r>
        <w:t>Reinstated: What are your concerns with this language?</w:t>
      </w:r>
    </w:p>
  </w:comment>
  <w:comment w:id="23" w:author="Matt Neimark" w:date="2020-10-13T14:48:00Z" w:initials="MN">
    <w:p w14:paraId="4021B664" w14:textId="77777777" w:rsidR="00D008F9" w:rsidRDefault="00D008F9">
      <w:pPr>
        <w:pStyle w:val="CommentText"/>
      </w:pPr>
      <w:r>
        <w:rPr>
          <w:rStyle w:val="CommentReference"/>
        </w:rPr>
        <w:annotationRef/>
      </w:r>
      <w:r>
        <w:t>Reinstated and revised</w:t>
      </w:r>
    </w:p>
  </w:comment>
  <w:comment w:id="41" w:author="Matt Neimark" w:date="2020-10-13T14:52:00Z" w:initials="MN">
    <w:p w14:paraId="10E85966" w14:textId="7264F81D" w:rsidR="00A46815" w:rsidRDefault="00A46815">
      <w:pPr>
        <w:pStyle w:val="CommentText"/>
      </w:pPr>
      <w:r>
        <w:rPr>
          <w:rStyle w:val="CommentReference"/>
        </w:rPr>
        <w:annotationRef/>
      </w:r>
      <w:r>
        <w:t>Reinstated: Company policy does not allow us to agree to arbitration</w:t>
      </w:r>
    </w:p>
  </w:comment>
  <w:comment w:id="48" w:author="Matt Neimark" w:date="2020-10-13T14:53:00Z" w:initials="MN">
    <w:p w14:paraId="696DBB5E" w14:textId="5986CA10" w:rsidR="00A46815" w:rsidRDefault="00A46815">
      <w:pPr>
        <w:pStyle w:val="CommentText"/>
      </w:pPr>
      <w:r>
        <w:rPr>
          <w:rStyle w:val="CommentReference"/>
        </w:rPr>
        <w:annotationRef/>
      </w:r>
      <w:r>
        <w:t xml:space="preserve">Reinstated: This is fairly common boilerplate language. We don’t want to be in a situation where we win a suit in one jurisdiction and then essentially have to relitigate that case in another jurisdiction in order to get it enforced. </w:t>
      </w:r>
    </w:p>
  </w:comment>
  <w:comment w:id="53" w:author="Matt Neimark" w:date="2020-10-13T14:56:00Z" w:initials="MN">
    <w:p w14:paraId="550DAEED" w14:textId="2D44E14F" w:rsidR="00A46815" w:rsidRDefault="00A46815">
      <w:pPr>
        <w:pStyle w:val="CommentText"/>
      </w:pPr>
      <w:r>
        <w:rPr>
          <w:rStyle w:val="CommentReference"/>
        </w:rPr>
        <w:annotationRef/>
      </w:r>
      <w:r>
        <w:t>Reinstated: What are your concerns with this language? If you owed us money before the force majeure event for services already rendered, we should be entitled to receive that money regardless of the force majeure event.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AE8CB6" w15:done="0"/>
  <w15:commentEx w15:paraId="0158FA50" w15:done="0"/>
  <w15:commentEx w15:paraId="4D877A85" w15:done="0"/>
  <w15:commentEx w15:paraId="617427A4" w15:done="0"/>
  <w15:commentEx w15:paraId="4021B664" w15:done="0"/>
  <w15:commentEx w15:paraId="10E85966" w15:done="0"/>
  <w15:commentEx w15:paraId="696DBB5E" w15:done="0"/>
  <w15:commentEx w15:paraId="550DAE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3BDE" w16cex:dateUtc="2020-10-13T18:44:00Z"/>
  <w16cex:commentExtensible w16cex:durableId="23303C4A" w16cex:dateUtc="2020-10-13T18:46:00Z"/>
  <w16cex:commentExtensible w16cex:durableId="23303C7B" w16cex:dateUtc="2020-10-13T18:47:00Z"/>
  <w16cex:commentExtensible w16cex:durableId="23303C95" w16cex:dateUtc="2020-10-13T18:47:00Z"/>
  <w16cex:commentExtensible w16cex:durableId="23303CBF" w16cex:dateUtc="2020-10-13T18:48:00Z"/>
  <w16cex:commentExtensible w16cex:durableId="23303DBD" w16cex:dateUtc="2020-10-13T18:52:00Z"/>
  <w16cex:commentExtensible w16cex:durableId="23303DF6" w16cex:dateUtc="2020-10-13T18:53:00Z"/>
  <w16cex:commentExtensible w16cex:durableId="23303E99" w16cex:dateUtc="2020-10-13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AE8CB6" w16cid:durableId="23303BDE"/>
  <w16cid:commentId w16cid:paraId="0158FA50" w16cid:durableId="23303C4A"/>
  <w16cid:commentId w16cid:paraId="4D877A85" w16cid:durableId="23303C7B"/>
  <w16cid:commentId w16cid:paraId="617427A4" w16cid:durableId="23303C95"/>
  <w16cid:commentId w16cid:paraId="4021B664" w16cid:durableId="23303CBF"/>
  <w16cid:commentId w16cid:paraId="10E85966" w16cid:durableId="23303DBD"/>
  <w16cid:commentId w16cid:paraId="696DBB5E" w16cid:durableId="23303DF6"/>
  <w16cid:commentId w16cid:paraId="550DAEED" w16cid:durableId="23303E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E3D5E" w14:textId="77777777" w:rsidR="00B847C9" w:rsidRDefault="00B847C9">
      <w:r>
        <w:separator/>
      </w:r>
    </w:p>
  </w:endnote>
  <w:endnote w:type="continuationSeparator" w:id="0">
    <w:p w14:paraId="4EBF851D" w14:textId="77777777" w:rsidR="00B847C9" w:rsidRDefault="00B84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B722E" w14:textId="77777777" w:rsidR="00A10273" w:rsidRPr="00A10273" w:rsidRDefault="00B847C9" w:rsidP="00A10273">
    <w:pPr>
      <w:pStyle w:val="Footer"/>
      <w:framePr w:wrap="none" w:vAnchor="text" w:hAnchor="margin" w:xAlign="right" w:y="1"/>
      <w:rPr>
        <w:rStyle w:val="PageNumber"/>
        <w:rFonts w:ascii="Arial" w:hAnsi="Arial" w:cs="Arial"/>
        <w:sz w:val="13"/>
      </w:rPr>
    </w:pPr>
    <w:r w:rsidRPr="00A10273">
      <w:rPr>
        <w:rStyle w:val="PageNumber"/>
        <w:rFonts w:ascii="Arial" w:hAnsi="Arial" w:cs="Arial"/>
        <w:sz w:val="13"/>
      </w:rPr>
      <w:fldChar w:fldCharType="begin"/>
    </w:r>
    <w:r w:rsidRPr="00A10273">
      <w:rPr>
        <w:rStyle w:val="PageNumber"/>
        <w:rFonts w:ascii="Arial" w:hAnsi="Arial" w:cs="Arial"/>
        <w:sz w:val="13"/>
      </w:rPr>
      <w:instrText xml:space="preserve">PAGE  </w:instrText>
    </w:r>
    <w:r w:rsidRPr="00A10273">
      <w:rPr>
        <w:rStyle w:val="PageNumber"/>
        <w:rFonts w:ascii="Arial" w:hAnsi="Arial" w:cs="Arial"/>
        <w:sz w:val="13"/>
      </w:rPr>
      <w:fldChar w:fldCharType="separate"/>
    </w:r>
    <w:r w:rsidRPr="00A10273">
      <w:rPr>
        <w:rStyle w:val="PageNumber"/>
        <w:rFonts w:ascii="Arial" w:hAnsi="Arial" w:cs="Arial"/>
        <w:sz w:val="13"/>
      </w:rPr>
      <w:t>6</w:t>
    </w:r>
    <w:r w:rsidRPr="00A10273">
      <w:rPr>
        <w:rStyle w:val="PageNumber"/>
        <w:rFonts w:ascii="Arial" w:hAnsi="Arial" w:cs="Arial"/>
        <w:sz w:val="13"/>
      </w:rPr>
      <w:fldChar w:fldCharType="end"/>
    </w:r>
  </w:p>
  <w:p w14:paraId="5FB82AB9" w14:textId="77777777" w:rsidR="00A10273" w:rsidRDefault="00A10273" w:rsidP="00A1027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97B68" w14:textId="77777777" w:rsidR="00A10273" w:rsidRPr="00A10273" w:rsidRDefault="00B847C9" w:rsidP="006363D1">
    <w:pPr>
      <w:pStyle w:val="Footer"/>
      <w:framePr w:wrap="none" w:vAnchor="text" w:hAnchor="margin" w:xAlign="right" w:y="1"/>
      <w:rPr>
        <w:rStyle w:val="PageNumber"/>
        <w:rFonts w:ascii="Arial" w:hAnsi="Arial" w:cs="Arial"/>
        <w:sz w:val="13"/>
      </w:rPr>
    </w:pPr>
    <w:r w:rsidRPr="00A10273">
      <w:rPr>
        <w:rStyle w:val="PageNumber"/>
        <w:rFonts w:ascii="Arial" w:hAnsi="Arial" w:cs="Arial"/>
        <w:sz w:val="13"/>
      </w:rPr>
      <w:fldChar w:fldCharType="begin"/>
    </w:r>
    <w:r w:rsidRPr="00A10273">
      <w:rPr>
        <w:rStyle w:val="PageNumber"/>
        <w:rFonts w:ascii="Arial" w:hAnsi="Arial" w:cs="Arial"/>
        <w:sz w:val="13"/>
      </w:rPr>
      <w:instrText xml:space="preserve">PAGE  </w:instrText>
    </w:r>
    <w:r w:rsidRPr="00A10273">
      <w:rPr>
        <w:rStyle w:val="PageNumber"/>
        <w:rFonts w:ascii="Arial" w:hAnsi="Arial" w:cs="Arial"/>
        <w:sz w:val="13"/>
      </w:rPr>
      <w:fldChar w:fldCharType="separate"/>
    </w:r>
    <w:r w:rsidRPr="00A10273">
      <w:rPr>
        <w:rStyle w:val="PageNumber"/>
        <w:rFonts w:ascii="Arial" w:hAnsi="Arial" w:cs="Arial"/>
        <w:sz w:val="13"/>
      </w:rPr>
      <w:t>1</w:t>
    </w:r>
    <w:r w:rsidRPr="00A10273">
      <w:rPr>
        <w:rStyle w:val="PageNumber"/>
        <w:rFonts w:ascii="Arial" w:hAnsi="Arial" w:cs="Arial"/>
        <w:sz w:val="13"/>
      </w:rPr>
      <w:fldChar w:fldCharType="end"/>
    </w:r>
  </w:p>
  <w:p w14:paraId="7C50443B" w14:textId="77777777" w:rsidR="00A10273" w:rsidRPr="00A10273" w:rsidRDefault="00A10273" w:rsidP="00A10273">
    <w:pPr>
      <w:pStyle w:val="Footer"/>
      <w:ind w:right="360"/>
      <w:rPr>
        <w:rFonts w:ascii="Arial" w:hAnsi="Arial"/>
        <w:sz w:val="1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78155" w14:textId="77777777" w:rsidR="00B847C9" w:rsidRDefault="00B847C9">
      <w:r>
        <w:separator/>
      </w:r>
    </w:p>
  </w:footnote>
  <w:footnote w:type="continuationSeparator" w:id="0">
    <w:p w14:paraId="2A7A9640" w14:textId="77777777" w:rsidR="00B847C9" w:rsidRDefault="00B84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135A2"/>
    <w:multiLevelType w:val="multilevel"/>
    <w:tmpl w:val="8D5C99AA"/>
    <w:lvl w:ilvl="0">
      <w:start w:val="1"/>
      <w:numFmt w:val="decimal"/>
      <w:lvlText w:val="%1."/>
      <w:lvlJc w:val="left"/>
      <w:pPr>
        <w:tabs>
          <w:tab w:val="num" w:pos="0"/>
        </w:tabs>
        <w:ind w:left="900" w:firstLine="540"/>
      </w:pPr>
      <w:rPr>
        <w:rFonts w:ascii="Arial" w:eastAsia="Arial" w:hAnsi="Arial" w:cs="Arial"/>
        <w:b w:val="0"/>
        <w:i w:val="0"/>
        <w:caps w:val="0"/>
        <w:outline w:val="0"/>
        <w:color w:val="000000"/>
        <w:w w:val="100"/>
        <w:kern w:val="0"/>
        <w:sz w:val="16"/>
        <w:u w:val="none"/>
        <w:rtl w:val="0"/>
        <w:lang w:val="en-US"/>
      </w:rPr>
    </w:lvl>
    <w:lvl w:ilvl="1">
      <w:start w:val="1"/>
      <w:numFmt w:val="lowerLetter"/>
      <w:lvlText w:val="%2."/>
      <w:lvlJc w:val="left"/>
      <w:pPr>
        <w:tabs>
          <w:tab w:val="num" w:pos="0"/>
        </w:tabs>
        <w:ind w:left="1620" w:firstLine="1260"/>
      </w:pPr>
      <w:rPr>
        <w:rFonts w:ascii="Arial" w:eastAsia="Arial" w:hAnsi="Arial" w:cs="Arial"/>
        <w:b w:val="0"/>
        <w:i w:val="0"/>
        <w:caps w:val="0"/>
        <w:outline w:val="0"/>
        <w:color w:val="000000"/>
        <w:w w:val="100"/>
        <w:kern w:val="0"/>
        <w:sz w:val="16"/>
        <w:u w:val="none"/>
        <w:rtl w:val="0"/>
        <w:lang w:val="en-US"/>
      </w:rPr>
    </w:lvl>
    <w:lvl w:ilvl="2">
      <w:start w:val="1"/>
      <w:numFmt w:val="lowerRoman"/>
      <w:lvlText w:val="%3."/>
      <w:lvlJc w:val="right"/>
      <w:pPr>
        <w:tabs>
          <w:tab w:val="num" w:pos="0"/>
        </w:tabs>
        <w:ind w:left="2340" w:firstLine="2160"/>
      </w:pPr>
      <w:rPr>
        <w:rFonts w:ascii="Arial" w:eastAsia="Arial" w:hAnsi="Arial" w:cs="Arial"/>
        <w:b w:val="0"/>
        <w:i w:val="0"/>
        <w:caps w:val="0"/>
        <w:outline w:val="0"/>
        <w:color w:val="000000"/>
        <w:w w:val="100"/>
        <w:kern w:val="0"/>
        <w:sz w:val="16"/>
        <w:u w:val="none"/>
        <w:rtl w:val="0"/>
        <w:lang w:val="en-US"/>
      </w:r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1" w15:restartNumberingAfterBreak="0">
    <w:nsid w:val="2634415A"/>
    <w:multiLevelType w:val="hybridMultilevel"/>
    <w:tmpl w:val="D7A69AD6"/>
    <w:lvl w:ilvl="0" w:tplc="337A33D6">
      <w:start w:val="1"/>
      <w:numFmt w:val="decimal"/>
      <w:lvlText w:val="%1."/>
      <w:lvlJc w:val="left"/>
      <w:pPr>
        <w:ind w:left="360" w:hanging="360"/>
      </w:pPr>
      <w:rPr>
        <w:rFonts w:hint="default"/>
      </w:rPr>
    </w:lvl>
    <w:lvl w:ilvl="1" w:tplc="154425C2" w:tentative="1">
      <w:start w:val="1"/>
      <w:numFmt w:val="lowerLetter"/>
      <w:lvlText w:val="%2."/>
      <w:lvlJc w:val="left"/>
      <w:pPr>
        <w:ind w:left="1980" w:hanging="360"/>
      </w:pPr>
    </w:lvl>
    <w:lvl w:ilvl="2" w:tplc="01DCC626" w:tentative="1">
      <w:start w:val="1"/>
      <w:numFmt w:val="lowerRoman"/>
      <w:lvlText w:val="%3."/>
      <w:lvlJc w:val="right"/>
      <w:pPr>
        <w:ind w:left="2700" w:hanging="180"/>
      </w:pPr>
    </w:lvl>
    <w:lvl w:ilvl="3" w:tplc="35BAACF4" w:tentative="1">
      <w:start w:val="1"/>
      <w:numFmt w:val="decimal"/>
      <w:lvlText w:val="%4."/>
      <w:lvlJc w:val="left"/>
      <w:pPr>
        <w:ind w:left="3420" w:hanging="360"/>
      </w:pPr>
    </w:lvl>
    <w:lvl w:ilvl="4" w:tplc="9028B2F8" w:tentative="1">
      <w:start w:val="1"/>
      <w:numFmt w:val="lowerLetter"/>
      <w:lvlText w:val="%5."/>
      <w:lvlJc w:val="left"/>
      <w:pPr>
        <w:ind w:left="4140" w:hanging="360"/>
      </w:pPr>
    </w:lvl>
    <w:lvl w:ilvl="5" w:tplc="781E7DDA" w:tentative="1">
      <w:start w:val="1"/>
      <w:numFmt w:val="lowerRoman"/>
      <w:lvlText w:val="%6."/>
      <w:lvlJc w:val="right"/>
      <w:pPr>
        <w:ind w:left="4860" w:hanging="180"/>
      </w:pPr>
    </w:lvl>
    <w:lvl w:ilvl="6" w:tplc="AAF0357E" w:tentative="1">
      <w:start w:val="1"/>
      <w:numFmt w:val="decimal"/>
      <w:lvlText w:val="%7."/>
      <w:lvlJc w:val="left"/>
      <w:pPr>
        <w:ind w:left="5580" w:hanging="360"/>
      </w:pPr>
    </w:lvl>
    <w:lvl w:ilvl="7" w:tplc="90385998" w:tentative="1">
      <w:start w:val="1"/>
      <w:numFmt w:val="lowerLetter"/>
      <w:lvlText w:val="%8."/>
      <w:lvlJc w:val="left"/>
      <w:pPr>
        <w:ind w:left="6300" w:hanging="360"/>
      </w:pPr>
    </w:lvl>
    <w:lvl w:ilvl="8" w:tplc="AB6E43F8" w:tentative="1">
      <w:start w:val="1"/>
      <w:numFmt w:val="lowerRoman"/>
      <w:lvlText w:val="%9."/>
      <w:lvlJc w:val="right"/>
      <w:pPr>
        <w:ind w:left="7020" w:hanging="180"/>
      </w:pPr>
    </w:lvl>
  </w:abstractNum>
  <w:abstractNum w:abstractNumId="2" w15:restartNumberingAfterBreak="0">
    <w:nsid w:val="59764D3F"/>
    <w:multiLevelType w:val="hybridMultilevel"/>
    <w:tmpl w:val="26280ECA"/>
    <w:lvl w:ilvl="0" w:tplc="7D14FD52">
      <w:start w:val="1"/>
      <w:numFmt w:val="decimal"/>
      <w:lvlText w:val="%1."/>
      <w:lvlJc w:val="left"/>
      <w:pPr>
        <w:ind w:left="900" w:hanging="360"/>
      </w:pPr>
    </w:lvl>
    <w:lvl w:ilvl="1" w:tplc="D9982ECC">
      <w:start w:val="1"/>
      <w:numFmt w:val="lowerLetter"/>
      <w:lvlText w:val="%2."/>
      <w:lvlJc w:val="left"/>
      <w:pPr>
        <w:ind w:left="1620" w:hanging="360"/>
      </w:pPr>
    </w:lvl>
    <w:lvl w:ilvl="2" w:tplc="9718F272" w:tentative="1">
      <w:start w:val="1"/>
      <w:numFmt w:val="lowerRoman"/>
      <w:lvlText w:val="%3."/>
      <w:lvlJc w:val="right"/>
      <w:pPr>
        <w:ind w:left="2340" w:hanging="180"/>
      </w:pPr>
    </w:lvl>
    <w:lvl w:ilvl="3" w:tplc="B6B27242" w:tentative="1">
      <w:start w:val="1"/>
      <w:numFmt w:val="decimal"/>
      <w:lvlText w:val="%4."/>
      <w:lvlJc w:val="left"/>
      <w:pPr>
        <w:ind w:left="3060" w:hanging="360"/>
      </w:pPr>
    </w:lvl>
    <w:lvl w:ilvl="4" w:tplc="A8B4AAF0" w:tentative="1">
      <w:start w:val="1"/>
      <w:numFmt w:val="lowerLetter"/>
      <w:lvlText w:val="%5."/>
      <w:lvlJc w:val="left"/>
      <w:pPr>
        <w:ind w:left="3780" w:hanging="360"/>
      </w:pPr>
    </w:lvl>
    <w:lvl w:ilvl="5" w:tplc="5C96729E" w:tentative="1">
      <w:start w:val="1"/>
      <w:numFmt w:val="lowerRoman"/>
      <w:lvlText w:val="%6."/>
      <w:lvlJc w:val="right"/>
      <w:pPr>
        <w:ind w:left="4500" w:hanging="180"/>
      </w:pPr>
    </w:lvl>
    <w:lvl w:ilvl="6" w:tplc="7DB0662C" w:tentative="1">
      <w:start w:val="1"/>
      <w:numFmt w:val="decimal"/>
      <w:lvlText w:val="%7."/>
      <w:lvlJc w:val="left"/>
      <w:pPr>
        <w:ind w:left="5220" w:hanging="360"/>
      </w:pPr>
    </w:lvl>
    <w:lvl w:ilvl="7" w:tplc="13FC2CB0" w:tentative="1">
      <w:start w:val="1"/>
      <w:numFmt w:val="lowerLetter"/>
      <w:lvlText w:val="%8."/>
      <w:lvlJc w:val="left"/>
      <w:pPr>
        <w:ind w:left="5940" w:hanging="360"/>
      </w:pPr>
    </w:lvl>
    <w:lvl w:ilvl="8" w:tplc="BAC21A98" w:tentative="1">
      <w:start w:val="1"/>
      <w:numFmt w:val="lowerRoman"/>
      <w:lvlText w:val="%9."/>
      <w:lvlJc w:val="right"/>
      <w:pPr>
        <w:ind w:left="6660" w:hanging="180"/>
      </w:pPr>
    </w:lvl>
  </w:abstractNum>
  <w:abstractNum w:abstractNumId="3" w15:restartNumberingAfterBreak="0">
    <w:nsid w:val="5F72698F"/>
    <w:multiLevelType w:val="multilevel"/>
    <w:tmpl w:val="3C747C1C"/>
    <w:lvl w:ilvl="0">
      <w:start w:val="1"/>
      <w:numFmt w:val="decimal"/>
      <w:pStyle w:val="Heading1"/>
      <w:lvlText w:val="%1."/>
      <w:lvlJc w:val="left"/>
      <w:pPr>
        <w:tabs>
          <w:tab w:val="num" w:pos="720"/>
        </w:tabs>
        <w:ind w:left="0" w:firstLine="0"/>
      </w:pPr>
      <w:rPr>
        <w:rFonts w:cs="Times New Roman" w:hint="default"/>
      </w:rPr>
    </w:lvl>
    <w:lvl w:ilvl="1">
      <w:start w:val="1"/>
      <w:numFmt w:val="decimal"/>
      <w:pStyle w:val="Heading2"/>
      <w:lvlText w:val="%1.%2."/>
      <w:lvlJc w:val="left"/>
      <w:pPr>
        <w:tabs>
          <w:tab w:val="num" w:pos="1440"/>
        </w:tabs>
        <w:ind w:left="0" w:firstLine="720"/>
      </w:pPr>
      <w:rPr>
        <w:rFonts w:cs="Times New Roman" w:hint="default"/>
        <w:b w:val="0"/>
        <w:i w:val="0"/>
        <w:sz w:val="18"/>
        <w:szCs w:val="18"/>
      </w:rPr>
    </w:lvl>
    <w:lvl w:ilvl="2">
      <w:start w:val="1"/>
      <w:numFmt w:val="lowerLetter"/>
      <w:pStyle w:val="Heading3"/>
      <w:lvlText w:val="%3."/>
      <w:lvlJc w:val="left"/>
      <w:pPr>
        <w:tabs>
          <w:tab w:val="num" w:pos="2160"/>
        </w:tabs>
        <w:ind w:left="0" w:firstLine="1440"/>
      </w:pPr>
      <w:rPr>
        <w:rFonts w:cs="Times New Roman" w:hint="default"/>
      </w:rPr>
    </w:lvl>
    <w:lvl w:ilvl="3">
      <w:start w:val="1"/>
      <w:numFmt w:val="lowerRoman"/>
      <w:lvlText w:val="%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num w:numId="1">
    <w:abstractNumId w:val="3"/>
  </w:num>
  <w:num w:numId="2">
    <w:abstractNumId w:val="1"/>
  </w:num>
  <w:num w:numId="3">
    <w:abstractNumId w:val="2"/>
  </w:num>
  <w:num w:numId="4">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Neimark">
    <w15:presenceInfo w15:providerId="AD" w15:userId="S::matt.neimark@taboola.com::b58be993-d059-4a6b-a38f-075804bbf9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Formatting/>
  <w:defaultTabStop w:val="720"/>
  <w:autoHyphenation/>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EC5"/>
    <w:rsid w:val="0000020E"/>
    <w:rsid w:val="0000233D"/>
    <w:rsid w:val="00003426"/>
    <w:rsid w:val="00006961"/>
    <w:rsid w:val="00013B21"/>
    <w:rsid w:val="00016AFC"/>
    <w:rsid w:val="00016DBC"/>
    <w:rsid w:val="0001754B"/>
    <w:rsid w:val="00017638"/>
    <w:rsid w:val="0002163B"/>
    <w:rsid w:val="000224D6"/>
    <w:rsid w:val="0002293D"/>
    <w:rsid w:val="00023371"/>
    <w:rsid w:val="0002441A"/>
    <w:rsid w:val="0002459D"/>
    <w:rsid w:val="00024653"/>
    <w:rsid w:val="00025022"/>
    <w:rsid w:val="000273F3"/>
    <w:rsid w:val="00032EE0"/>
    <w:rsid w:val="000343FC"/>
    <w:rsid w:val="00034D7C"/>
    <w:rsid w:val="000352B4"/>
    <w:rsid w:val="000352E2"/>
    <w:rsid w:val="00035330"/>
    <w:rsid w:val="00036862"/>
    <w:rsid w:val="00037C05"/>
    <w:rsid w:val="0004247C"/>
    <w:rsid w:val="00043244"/>
    <w:rsid w:val="000452E8"/>
    <w:rsid w:val="00046A73"/>
    <w:rsid w:val="00046DD5"/>
    <w:rsid w:val="00050B36"/>
    <w:rsid w:val="00051AFD"/>
    <w:rsid w:val="00051B7F"/>
    <w:rsid w:val="000525AD"/>
    <w:rsid w:val="00052B52"/>
    <w:rsid w:val="00052ED8"/>
    <w:rsid w:val="00053929"/>
    <w:rsid w:val="00056CD0"/>
    <w:rsid w:val="000602F9"/>
    <w:rsid w:val="00060A46"/>
    <w:rsid w:val="00060E3B"/>
    <w:rsid w:val="00061F0E"/>
    <w:rsid w:val="000630FF"/>
    <w:rsid w:val="000667D0"/>
    <w:rsid w:val="00066860"/>
    <w:rsid w:val="00070519"/>
    <w:rsid w:val="000708BB"/>
    <w:rsid w:val="00072060"/>
    <w:rsid w:val="000733D1"/>
    <w:rsid w:val="00080E15"/>
    <w:rsid w:val="000818F3"/>
    <w:rsid w:val="000822A6"/>
    <w:rsid w:val="00085351"/>
    <w:rsid w:val="00086ECB"/>
    <w:rsid w:val="0008758C"/>
    <w:rsid w:val="00090864"/>
    <w:rsid w:val="000918D1"/>
    <w:rsid w:val="00092763"/>
    <w:rsid w:val="000949D9"/>
    <w:rsid w:val="000974D8"/>
    <w:rsid w:val="000A03A9"/>
    <w:rsid w:val="000A0E05"/>
    <w:rsid w:val="000A2EC2"/>
    <w:rsid w:val="000A3944"/>
    <w:rsid w:val="000A6FF7"/>
    <w:rsid w:val="000A720F"/>
    <w:rsid w:val="000B4889"/>
    <w:rsid w:val="000B4B94"/>
    <w:rsid w:val="000B60DB"/>
    <w:rsid w:val="000B7F2B"/>
    <w:rsid w:val="000C005C"/>
    <w:rsid w:val="000C037F"/>
    <w:rsid w:val="000C0521"/>
    <w:rsid w:val="000C17B4"/>
    <w:rsid w:val="000C5A26"/>
    <w:rsid w:val="000C6E93"/>
    <w:rsid w:val="000C7397"/>
    <w:rsid w:val="000D0835"/>
    <w:rsid w:val="000D3407"/>
    <w:rsid w:val="000D36DB"/>
    <w:rsid w:val="000D50C2"/>
    <w:rsid w:val="000D5584"/>
    <w:rsid w:val="000D68E3"/>
    <w:rsid w:val="000D6F0D"/>
    <w:rsid w:val="000D7E50"/>
    <w:rsid w:val="000E073A"/>
    <w:rsid w:val="000E1E21"/>
    <w:rsid w:val="000E2495"/>
    <w:rsid w:val="000E3B89"/>
    <w:rsid w:val="000E45FF"/>
    <w:rsid w:val="000E6002"/>
    <w:rsid w:val="000E7E72"/>
    <w:rsid w:val="000F04E0"/>
    <w:rsid w:val="000F2D43"/>
    <w:rsid w:val="000F3BE7"/>
    <w:rsid w:val="000F6496"/>
    <w:rsid w:val="000F774B"/>
    <w:rsid w:val="00102223"/>
    <w:rsid w:val="00102913"/>
    <w:rsid w:val="00106048"/>
    <w:rsid w:val="0011043C"/>
    <w:rsid w:val="00110AC0"/>
    <w:rsid w:val="00111F1C"/>
    <w:rsid w:val="0011204E"/>
    <w:rsid w:val="00113B33"/>
    <w:rsid w:val="00115C7E"/>
    <w:rsid w:val="001177C9"/>
    <w:rsid w:val="0012163B"/>
    <w:rsid w:val="00121945"/>
    <w:rsid w:val="00122321"/>
    <w:rsid w:val="001246D0"/>
    <w:rsid w:val="00126328"/>
    <w:rsid w:val="001268FD"/>
    <w:rsid w:val="00126F19"/>
    <w:rsid w:val="00130BD8"/>
    <w:rsid w:val="00131193"/>
    <w:rsid w:val="001324FA"/>
    <w:rsid w:val="00133133"/>
    <w:rsid w:val="00133AA0"/>
    <w:rsid w:val="00134729"/>
    <w:rsid w:val="00135A4C"/>
    <w:rsid w:val="00135E52"/>
    <w:rsid w:val="0014023B"/>
    <w:rsid w:val="001428C0"/>
    <w:rsid w:val="001431ED"/>
    <w:rsid w:val="00144177"/>
    <w:rsid w:val="00145DC3"/>
    <w:rsid w:val="001469DC"/>
    <w:rsid w:val="00146BF9"/>
    <w:rsid w:val="001502A7"/>
    <w:rsid w:val="00151553"/>
    <w:rsid w:val="001537C2"/>
    <w:rsid w:val="0015472C"/>
    <w:rsid w:val="00155D4A"/>
    <w:rsid w:val="0016072D"/>
    <w:rsid w:val="00160B6C"/>
    <w:rsid w:val="00161124"/>
    <w:rsid w:val="00164090"/>
    <w:rsid w:val="00166181"/>
    <w:rsid w:val="00167FFA"/>
    <w:rsid w:val="00170812"/>
    <w:rsid w:val="00172949"/>
    <w:rsid w:val="00173554"/>
    <w:rsid w:val="00180FCE"/>
    <w:rsid w:val="00181243"/>
    <w:rsid w:val="00182095"/>
    <w:rsid w:val="0018262A"/>
    <w:rsid w:val="00182820"/>
    <w:rsid w:val="00184246"/>
    <w:rsid w:val="0018442E"/>
    <w:rsid w:val="0018543A"/>
    <w:rsid w:val="0018603A"/>
    <w:rsid w:val="0018692A"/>
    <w:rsid w:val="00186B34"/>
    <w:rsid w:val="00187137"/>
    <w:rsid w:val="00187369"/>
    <w:rsid w:val="0019289D"/>
    <w:rsid w:val="00194B43"/>
    <w:rsid w:val="001957DD"/>
    <w:rsid w:val="00195C13"/>
    <w:rsid w:val="001963C2"/>
    <w:rsid w:val="001A143F"/>
    <w:rsid w:val="001A200C"/>
    <w:rsid w:val="001A2087"/>
    <w:rsid w:val="001A391E"/>
    <w:rsid w:val="001A3D0D"/>
    <w:rsid w:val="001A3F0A"/>
    <w:rsid w:val="001A5050"/>
    <w:rsid w:val="001B18F4"/>
    <w:rsid w:val="001B1F75"/>
    <w:rsid w:val="001B32B6"/>
    <w:rsid w:val="001C2160"/>
    <w:rsid w:val="001C2E7A"/>
    <w:rsid w:val="001C2EC3"/>
    <w:rsid w:val="001C2FB0"/>
    <w:rsid w:val="001C443C"/>
    <w:rsid w:val="001C4C8D"/>
    <w:rsid w:val="001C6327"/>
    <w:rsid w:val="001D044B"/>
    <w:rsid w:val="001D0E4E"/>
    <w:rsid w:val="001D3EF5"/>
    <w:rsid w:val="001D73C5"/>
    <w:rsid w:val="001D7EF1"/>
    <w:rsid w:val="001E0B98"/>
    <w:rsid w:val="001E0D63"/>
    <w:rsid w:val="001E1052"/>
    <w:rsid w:val="001E1C28"/>
    <w:rsid w:val="001E1F57"/>
    <w:rsid w:val="001E23EF"/>
    <w:rsid w:val="001E2E34"/>
    <w:rsid w:val="001E4598"/>
    <w:rsid w:val="001E6A55"/>
    <w:rsid w:val="001E7966"/>
    <w:rsid w:val="001F0433"/>
    <w:rsid w:val="001F06D1"/>
    <w:rsid w:val="001F2DC0"/>
    <w:rsid w:val="001F4FA9"/>
    <w:rsid w:val="001F4FAF"/>
    <w:rsid w:val="001F5AB9"/>
    <w:rsid w:val="001F66F4"/>
    <w:rsid w:val="00201443"/>
    <w:rsid w:val="0020178B"/>
    <w:rsid w:val="00202163"/>
    <w:rsid w:val="002024AA"/>
    <w:rsid w:val="00204F68"/>
    <w:rsid w:val="00207688"/>
    <w:rsid w:val="00207B33"/>
    <w:rsid w:val="002114F3"/>
    <w:rsid w:val="002148DF"/>
    <w:rsid w:val="00216BB9"/>
    <w:rsid w:val="002171C4"/>
    <w:rsid w:val="00217FF2"/>
    <w:rsid w:val="00220DDF"/>
    <w:rsid w:val="002214CA"/>
    <w:rsid w:val="00221D7B"/>
    <w:rsid w:val="00230E4B"/>
    <w:rsid w:val="00231443"/>
    <w:rsid w:val="00233313"/>
    <w:rsid w:val="002349E1"/>
    <w:rsid w:val="002414BB"/>
    <w:rsid w:val="002421C7"/>
    <w:rsid w:val="00243C9A"/>
    <w:rsid w:val="00244B2E"/>
    <w:rsid w:val="00244E9E"/>
    <w:rsid w:val="00246205"/>
    <w:rsid w:val="002500AD"/>
    <w:rsid w:val="002507B3"/>
    <w:rsid w:val="00250B88"/>
    <w:rsid w:val="00251549"/>
    <w:rsid w:val="0025481A"/>
    <w:rsid w:val="00254CD1"/>
    <w:rsid w:val="0025557A"/>
    <w:rsid w:val="00255702"/>
    <w:rsid w:val="0026295C"/>
    <w:rsid w:val="00264EA9"/>
    <w:rsid w:val="00266C71"/>
    <w:rsid w:val="00272478"/>
    <w:rsid w:val="0027369F"/>
    <w:rsid w:val="00273E73"/>
    <w:rsid w:val="002750DB"/>
    <w:rsid w:val="002767AB"/>
    <w:rsid w:val="00277AE1"/>
    <w:rsid w:val="00281E9A"/>
    <w:rsid w:val="00283F6D"/>
    <w:rsid w:val="00285845"/>
    <w:rsid w:val="0028646A"/>
    <w:rsid w:val="0028760F"/>
    <w:rsid w:val="00293C97"/>
    <w:rsid w:val="00297EB2"/>
    <w:rsid w:val="002A1F3B"/>
    <w:rsid w:val="002A2B92"/>
    <w:rsid w:val="002A32B4"/>
    <w:rsid w:val="002A4C25"/>
    <w:rsid w:val="002A5339"/>
    <w:rsid w:val="002A6469"/>
    <w:rsid w:val="002A7988"/>
    <w:rsid w:val="002B01AA"/>
    <w:rsid w:val="002B0907"/>
    <w:rsid w:val="002B146B"/>
    <w:rsid w:val="002B372E"/>
    <w:rsid w:val="002C2778"/>
    <w:rsid w:val="002C439C"/>
    <w:rsid w:val="002C4C51"/>
    <w:rsid w:val="002C546A"/>
    <w:rsid w:val="002C56BD"/>
    <w:rsid w:val="002C71D7"/>
    <w:rsid w:val="002C7536"/>
    <w:rsid w:val="002D0AA6"/>
    <w:rsid w:val="002D1502"/>
    <w:rsid w:val="002D1E66"/>
    <w:rsid w:val="002D2060"/>
    <w:rsid w:val="002D34E0"/>
    <w:rsid w:val="002D43C4"/>
    <w:rsid w:val="002D4631"/>
    <w:rsid w:val="002D4918"/>
    <w:rsid w:val="002D552C"/>
    <w:rsid w:val="002E1086"/>
    <w:rsid w:val="002E2F52"/>
    <w:rsid w:val="002E4374"/>
    <w:rsid w:val="002E48CF"/>
    <w:rsid w:val="002E507F"/>
    <w:rsid w:val="002E5608"/>
    <w:rsid w:val="002E561A"/>
    <w:rsid w:val="002E7C58"/>
    <w:rsid w:val="002F08CB"/>
    <w:rsid w:val="002F1662"/>
    <w:rsid w:val="002F2568"/>
    <w:rsid w:val="002F26D6"/>
    <w:rsid w:val="002F2B9C"/>
    <w:rsid w:val="002F2D0F"/>
    <w:rsid w:val="002F3010"/>
    <w:rsid w:val="002F37D3"/>
    <w:rsid w:val="002F467E"/>
    <w:rsid w:val="002F4F6B"/>
    <w:rsid w:val="002F597C"/>
    <w:rsid w:val="002F7411"/>
    <w:rsid w:val="002F7BF6"/>
    <w:rsid w:val="00302970"/>
    <w:rsid w:val="0030490F"/>
    <w:rsid w:val="00304BC1"/>
    <w:rsid w:val="003058C2"/>
    <w:rsid w:val="003062D6"/>
    <w:rsid w:val="003063D0"/>
    <w:rsid w:val="00310487"/>
    <w:rsid w:val="0031239B"/>
    <w:rsid w:val="00312E74"/>
    <w:rsid w:val="00312F5C"/>
    <w:rsid w:val="00314310"/>
    <w:rsid w:val="003143BE"/>
    <w:rsid w:val="003163DB"/>
    <w:rsid w:val="003167E3"/>
    <w:rsid w:val="003202AA"/>
    <w:rsid w:val="003214DF"/>
    <w:rsid w:val="0032411F"/>
    <w:rsid w:val="00325CB2"/>
    <w:rsid w:val="0033200D"/>
    <w:rsid w:val="00333A58"/>
    <w:rsid w:val="003345FB"/>
    <w:rsid w:val="00334777"/>
    <w:rsid w:val="0033539C"/>
    <w:rsid w:val="00337BBC"/>
    <w:rsid w:val="0034099A"/>
    <w:rsid w:val="00340B4E"/>
    <w:rsid w:val="0034230B"/>
    <w:rsid w:val="003442E9"/>
    <w:rsid w:val="00344C86"/>
    <w:rsid w:val="00344CCD"/>
    <w:rsid w:val="0034641C"/>
    <w:rsid w:val="00347F78"/>
    <w:rsid w:val="003553B0"/>
    <w:rsid w:val="00360FBF"/>
    <w:rsid w:val="003633CB"/>
    <w:rsid w:val="0036374C"/>
    <w:rsid w:val="00363952"/>
    <w:rsid w:val="00363BE0"/>
    <w:rsid w:val="0036587F"/>
    <w:rsid w:val="00367C90"/>
    <w:rsid w:val="00370F87"/>
    <w:rsid w:val="00371238"/>
    <w:rsid w:val="003748CE"/>
    <w:rsid w:val="00374FA1"/>
    <w:rsid w:val="00377E10"/>
    <w:rsid w:val="00380074"/>
    <w:rsid w:val="00381FF2"/>
    <w:rsid w:val="003825C5"/>
    <w:rsid w:val="00382FD4"/>
    <w:rsid w:val="003840F7"/>
    <w:rsid w:val="003846DA"/>
    <w:rsid w:val="0038658E"/>
    <w:rsid w:val="00390339"/>
    <w:rsid w:val="00391BF6"/>
    <w:rsid w:val="00392DDD"/>
    <w:rsid w:val="003947F1"/>
    <w:rsid w:val="00396E4B"/>
    <w:rsid w:val="00396F4B"/>
    <w:rsid w:val="003A3BDE"/>
    <w:rsid w:val="003A79A3"/>
    <w:rsid w:val="003B0625"/>
    <w:rsid w:val="003B072D"/>
    <w:rsid w:val="003B2AF3"/>
    <w:rsid w:val="003B2F26"/>
    <w:rsid w:val="003B4F88"/>
    <w:rsid w:val="003B7E84"/>
    <w:rsid w:val="003C044D"/>
    <w:rsid w:val="003C2875"/>
    <w:rsid w:val="003C7081"/>
    <w:rsid w:val="003C736A"/>
    <w:rsid w:val="003D2762"/>
    <w:rsid w:val="003D622D"/>
    <w:rsid w:val="003D7268"/>
    <w:rsid w:val="003E0104"/>
    <w:rsid w:val="003E1324"/>
    <w:rsid w:val="003E1551"/>
    <w:rsid w:val="003E1FCF"/>
    <w:rsid w:val="003E4924"/>
    <w:rsid w:val="003E633E"/>
    <w:rsid w:val="003E68D1"/>
    <w:rsid w:val="003F33B6"/>
    <w:rsid w:val="003F444A"/>
    <w:rsid w:val="003F6501"/>
    <w:rsid w:val="003F6B55"/>
    <w:rsid w:val="003F73B8"/>
    <w:rsid w:val="004018AA"/>
    <w:rsid w:val="004024EC"/>
    <w:rsid w:val="004031A5"/>
    <w:rsid w:val="00404530"/>
    <w:rsid w:val="00406BE0"/>
    <w:rsid w:val="00406F9C"/>
    <w:rsid w:val="00410517"/>
    <w:rsid w:val="00410AB2"/>
    <w:rsid w:val="00411BEE"/>
    <w:rsid w:val="004124AF"/>
    <w:rsid w:val="00414C9C"/>
    <w:rsid w:val="00420299"/>
    <w:rsid w:val="004211A4"/>
    <w:rsid w:val="00423DD6"/>
    <w:rsid w:val="00424204"/>
    <w:rsid w:val="0042515E"/>
    <w:rsid w:val="004253C5"/>
    <w:rsid w:val="004257AE"/>
    <w:rsid w:val="00426142"/>
    <w:rsid w:val="00427123"/>
    <w:rsid w:val="00427D80"/>
    <w:rsid w:val="00430D0D"/>
    <w:rsid w:val="004317D3"/>
    <w:rsid w:val="00433E5A"/>
    <w:rsid w:val="00436E7B"/>
    <w:rsid w:val="00437818"/>
    <w:rsid w:val="00437CA6"/>
    <w:rsid w:val="00437FCE"/>
    <w:rsid w:val="00443D24"/>
    <w:rsid w:val="0044504C"/>
    <w:rsid w:val="004453E5"/>
    <w:rsid w:val="0044593B"/>
    <w:rsid w:val="00446008"/>
    <w:rsid w:val="00446906"/>
    <w:rsid w:val="0045045C"/>
    <w:rsid w:val="00452381"/>
    <w:rsid w:val="004547EB"/>
    <w:rsid w:val="00455DC9"/>
    <w:rsid w:val="00455FA0"/>
    <w:rsid w:val="00457B7B"/>
    <w:rsid w:val="004633E1"/>
    <w:rsid w:val="00465630"/>
    <w:rsid w:val="0046653F"/>
    <w:rsid w:val="00467965"/>
    <w:rsid w:val="004702A9"/>
    <w:rsid w:val="004708BB"/>
    <w:rsid w:val="00471CBD"/>
    <w:rsid w:val="00473F66"/>
    <w:rsid w:val="00474F10"/>
    <w:rsid w:val="00475268"/>
    <w:rsid w:val="00476070"/>
    <w:rsid w:val="00477476"/>
    <w:rsid w:val="00477CEC"/>
    <w:rsid w:val="00480D18"/>
    <w:rsid w:val="00482726"/>
    <w:rsid w:val="00482DD3"/>
    <w:rsid w:val="00487D38"/>
    <w:rsid w:val="00492872"/>
    <w:rsid w:val="00493EDC"/>
    <w:rsid w:val="00494BDD"/>
    <w:rsid w:val="00495938"/>
    <w:rsid w:val="004A0C74"/>
    <w:rsid w:val="004A2322"/>
    <w:rsid w:val="004A5BA8"/>
    <w:rsid w:val="004B09E8"/>
    <w:rsid w:val="004B35E6"/>
    <w:rsid w:val="004B449F"/>
    <w:rsid w:val="004B5625"/>
    <w:rsid w:val="004B627B"/>
    <w:rsid w:val="004C1C43"/>
    <w:rsid w:val="004C49F9"/>
    <w:rsid w:val="004C5407"/>
    <w:rsid w:val="004C54E5"/>
    <w:rsid w:val="004C5D8F"/>
    <w:rsid w:val="004C623A"/>
    <w:rsid w:val="004C6630"/>
    <w:rsid w:val="004C7F60"/>
    <w:rsid w:val="004D18F9"/>
    <w:rsid w:val="004D2A3D"/>
    <w:rsid w:val="004D2A69"/>
    <w:rsid w:val="004D5981"/>
    <w:rsid w:val="004D5DEB"/>
    <w:rsid w:val="004E0A7F"/>
    <w:rsid w:val="004E479C"/>
    <w:rsid w:val="004E7374"/>
    <w:rsid w:val="004F0289"/>
    <w:rsid w:val="004F1E1F"/>
    <w:rsid w:val="004F24CB"/>
    <w:rsid w:val="004F3F0E"/>
    <w:rsid w:val="004F6699"/>
    <w:rsid w:val="004F7483"/>
    <w:rsid w:val="004F766B"/>
    <w:rsid w:val="00500A0E"/>
    <w:rsid w:val="005013E5"/>
    <w:rsid w:val="00501A9D"/>
    <w:rsid w:val="0050228F"/>
    <w:rsid w:val="00502D39"/>
    <w:rsid w:val="005031C4"/>
    <w:rsid w:val="00505A96"/>
    <w:rsid w:val="00505E9A"/>
    <w:rsid w:val="0050610D"/>
    <w:rsid w:val="005064B2"/>
    <w:rsid w:val="00506B7F"/>
    <w:rsid w:val="00507DC8"/>
    <w:rsid w:val="00510C87"/>
    <w:rsid w:val="00511793"/>
    <w:rsid w:val="00512443"/>
    <w:rsid w:val="0051263B"/>
    <w:rsid w:val="00515082"/>
    <w:rsid w:val="00515913"/>
    <w:rsid w:val="005171DF"/>
    <w:rsid w:val="00520AE8"/>
    <w:rsid w:val="005214C6"/>
    <w:rsid w:val="00522525"/>
    <w:rsid w:val="00523707"/>
    <w:rsid w:val="0052606D"/>
    <w:rsid w:val="005274C8"/>
    <w:rsid w:val="005279C8"/>
    <w:rsid w:val="0053200B"/>
    <w:rsid w:val="00533E49"/>
    <w:rsid w:val="005341C3"/>
    <w:rsid w:val="005425F1"/>
    <w:rsid w:val="005430B6"/>
    <w:rsid w:val="00546D52"/>
    <w:rsid w:val="00546D69"/>
    <w:rsid w:val="00550606"/>
    <w:rsid w:val="0055090F"/>
    <w:rsid w:val="00550E9A"/>
    <w:rsid w:val="00553590"/>
    <w:rsid w:val="00555047"/>
    <w:rsid w:val="0055632E"/>
    <w:rsid w:val="005563A1"/>
    <w:rsid w:val="00556D68"/>
    <w:rsid w:val="0056110A"/>
    <w:rsid w:val="00561D26"/>
    <w:rsid w:val="005623E1"/>
    <w:rsid w:val="0056240A"/>
    <w:rsid w:val="00562A1E"/>
    <w:rsid w:val="00564C34"/>
    <w:rsid w:val="00565915"/>
    <w:rsid w:val="005702AB"/>
    <w:rsid w:val="005733E1"/>
    <w:rsid w:val="00577A48"/>
    <w:rsid w:val="00577E7E"/>
    <w:rsid w:val="005808D0"/>
    <w:rsid w:val="00581599"/>
    <w:rsid w:val="00581EF9"/>
    <w:rsid w:val="0058243C"/>
    <w:rsid w:val="00584C95"/>
    <w:rsid w:val="00585247"/>
    <w:rsid w:val="00586890"/>
    <w:rsid w:val="00590283"/>
    <w:rsid w:val="00594C26"/>
    <w:rsid w:val="005A08E6"/>
    <w:rsid w:val="005A111C"/>
    <w:rsid w:val="005A387E"/>
    <w:rsid w:val="005A3A14"/>
    <w:rsid w:val="005B0865"/>
    <w:rsid w:val="005B20DF"/>
    <w:rsid w:val="005B4B0F"/>
    <w:rsid w:val="005B4E28"/>
    <w:rsid w:val="005B60B4"/>
    <w:rsid w:val="005B66F1"/>
    <w:rsid w:val="005B7092"/>
    <w:rsid w:val="005B75E2"/>
    <w:rsid w:val="005C1736"/>
    <w:rsid w:val="005C1F70"/>
    <w:rsid w:val="005C5B10"/>
    <w:rsid w:val="005C658B"/>
    <w:rsid w:val="005D5A51"/>
    <w:rsid w:val="005E1094"/>
    <w:rsid w:val="005E1965"/>
    <w:rsid w:val="005E724E"/>
    <w:rsid w:val="005E77AA"/>
    <w:rsid w:val="005F1B15"/>
    <w:rsid w:val="005F47B8"/>
    <w:rsid w:val="005F4DD9"/>
    <w:rsid w:val="005F4DF6"/>
    <w:rsid w:val="005F53C9"/>
    <w:rsid w:val="005F67D3"/>
    <w:rsid w:val="006001C9"/>
    <w:rsid w:val="0060052B"/>
    <w:rsid w:val="006013AA"/>
    <w:rsid w:val="00602822"/>
    <w:rsid w:val="00602A09"/>
    <w:rsid w:val="006044CF"/>
    <w:rsid w:val="00605AA8"/>
    <w:rsid w:val="0060757D"/>
    <w:rsid w:val="00611749"/>
    <w:rsid w:val="0061219F"/>
    <w:rsid w:val="006149DD"/>
    <w:rsid w:val="00621E75"/>
    <w:rsid w:val="0062236F"/>
    <w:rsid w:val="0062460B"/>
    <w:rsid w:val="0062480A"/>
    <w:rsid w:val="0062678B"/>
    <w:rsid w:val="00630C34"/>
    <w:rsid w:val="006323A5"/>
    <w:rsid w:val="0063466A"/>
    <w:rsid w:val="00634CFF"/>
    <w:rsid w:val="006363D1"/>
    <w:rsid w:val="0064209B"/>
    <w:rsid w:val="00642D09"/>
    <w:rsid w:val="00643185"/>
    <w:rsid w:val="00643AFB"/>
    <w:rsid w:val="0064515E"/>
    <w:rsid w:val="006478CC"/>
    <w:rsid w:val="00652476"/>
    <w:rsid w:val="00652ECF"/>
    <w:rsid w:val="0065303D"/>
    <w:rsid w:val="00653F8F"/>
    <w:rsid w:val="00654396"/>
    <w:rsid w:val="00654C1E"/>
    <w:rsid w:val="00655A1F"/>
    <w:rsid w:val="00655C65"/>
    <w:rsid w:val="006560E8"/>
    <w:rsid w:val="00656404"/>
    <w:rsid w:val="00657107"/>
    <w:rsid w:val="006574A7"/>
    <w:rsid w:val="00657593"/>
    <w:rsid w:val="0066202D"/>
    <w:rsid w:val="00662E16"/>
    <w:rsid w:val="006653A5"/>
    <w:rsid w:val="006667C0"/>
    <w:rsid w:val="0067112E"/>
    <w:rsid w:val="006737C5"/>
    <w:rsid w:val="00673839"/>
    <w:rsid w:val="00674E49"/>
    <w:rsid w:val="00675279"/>
    <w:rsid w:val="00677D25"/>
    <w:rsid w:val="0068029B"/>
    <w:rsid w:val="00685CCB"/>
    <w:rsid w:val="00690A8C"/>
    <w:rsid w:val="00691FEB"/>
    <w:rsid w:val="00692F13"/>
    <w:rsid w:val="006930E2"/>
    <w:rsid w:val="0069512E"/>
    <w:rsid w:val="00695177"/>
    <w:rsid w:val="006968FE"/>
    <w:rsid w:val="006A060B"/>
    <w:rsid w:val="006A10B6"/>
    <w:rsid w:val="006A1A3F"/>
    <w:rsid w:val="006A529B"/>
    <w:rsid w:val="006A550F"/>
    <w:rsid w:val="006A7002"/>
    <w:rsid w:val="006A7FC9"/>
    <w:rsid w:val="006B1BF8"/>
    <w:rsid w:val="006B39A9"/>
    <w:rsid w:val="006B478F"/>
    <w:rsid w:val="006B4D30"/>
    <w:rsid w:val="006B514C"/>
    <w:rsid w:val="006B5D43"/>
    <w:rsid w:val="006B5FA8"/>
    <w:rsid w:val="006B69AA"/>
    <w:rsid w:val="006B6A85"/>
    <w:rsid w:val="006C116A"/>
    <w:rsid w:val="006C3D44"/>
    <w:rsid w:val="006C60DD"/>
    <w:rsid w:val="006D10B9"/>
    <w:rsid w:val="006D59AF"/>
    <w:rsid w:val="006D689D"/>
    <w:rsid w:val="006D6E44"/>
    <w:rsid w:val="006D75B3"/>
    <w:rsid w:val="006D789D"/>
    <w:rsid w:val="006E04DC"/>
    <w:rsid w:val="006E2AE2"/>
    <w:rsid w:val="006E3479"/>
    <w:rsid w:val="006E4565"/>
    <w:rsid w:val="006F306A"/>
    <w:rsid w:val="006F5AF0"/>
    <w:rsid w:val="006F5FD1"/>
    <w:rsid w:val="007026F7"/>
    <w:rsid w:val="007062F4"/>
    <w:rsid w:val="00706CA8"/>
    <w:rsid w:val="00710F68"/>
    <w:rsid w:val="0071481B"/>
    <w:rsid w:val="007159B9"/>
    <w:rsid w:val="007207C9"/>
    <w:rsid w:val="00721371"/>
    <w:rsid w:val="00724A18"/>
    <w:rsid w:val="00725583"/>
    <w:rsid w:val="00732D4A"/>
    <w:rsid w:val="0073411A"/>
    <w:rsid w:val="00736249"/>
    <w:rsid w:val="007421BB"/>
    <w:rsid w:val="00742C5E"/>
    <w:rsid w:val="00743489"/>
    <w:rsid w:val="007464E4"/>
    <w:rsid w:val="00747365"/>
    <w:rsid w:val="00751E0A"/>
    <w:rsid w:val="00753949"/>
    <w:rsid w:val="0075402C"/>
    <w:rsid w:val="00756D61"/>
    <w:rsid w:val="0076078A"/>
    <w:rsid w:val="007700EC"/>
    <w:rsid w:val="0077449F"/>
    <w:rsid w:val="00775980"/>
    <w:rsid w:val="0077635E"/>
    <w:rsid w:val="007768C8"/>
    <w:rsid w:val="0077704B"/>
    <w:rsid w:val="00781FD8"/>
    <w:rsid w:val="0078358C"/>
    <w:rsid w:val="0078606C"/>
    <w:rsid w:val="007867FD"/>
    <w:rsid w:val="00786DA5"/>
    <w:rsid w:val="00790854"/>
    <w:rsid w:val="00790DD5"/>
    <w:rsid w:val="007910B5"/>
    <w:rsid w:val="0079196C"/>
    <w:rsid w:val="00793D31"/>
    <w:rsid w:val="00793F3D"/>
    <w:rsid w:val="00794B79"/>
    <w:rsid w:val="007A2192"/>
    <w:rsid w:val="007A4BAE"/>
    <w:rsid w:val="007A530F"/>
    <w:rsid w:val="007B08B7"/>
    <w:rsid w:val="007B14BF"/>
    <w:rsid w:val="007B19AB"/>
    <w:rsid w:val="007B211A"/>
    <w:rsid w:val="007B5157"/>
    <w:rsid w:val="007B5F6B"/>
    <w:rsid w:val="007B6DB2"/>
    <w:rsid w:val="007C0E97"/>
    <w:rsid w:val="007C2427"/>
    <w:rsid w:val="007C3C10"/>
    <w:rsid w:val="007C5C3A"/>
    <w:rsid w:val="007C5DF1"/>
    <w:rsid w:val="007C6A53"/>
    <w:rsid w:val="007C7AF5"/>
    <w:rsid w:val="007D132B"/>
    <w:rsid w:val="007D148F"/>
    <w:rsid w:val="007D2866"/>
    <w:rsid w:val="007D3A16"/>
    <w:rsid w:val="007D5491"/>
    <w:rsid w:val="007D5D85"/>
    <w:rsid w:val="007D7FD2"/>
    <w:rsid w:val="007E00F0"/>
    <w:rsid w:val="007E1A0F"/>
    <w:rsid w:val="007E2466"/>
    <w:rsid w:val="007E2569"/>
    <w:rsid w:val="007E3BBD"/>
    <w:rsid w:val="007E4B58"/>
    <w:rsid w:val="007E4BF7"/>
    <w:rsid w:val="007E525E"/>
    <w:rsid w:val="007E6B8D"/>
    <w:rsid w:val="007F112C"/>
    <w:rsid w:val="007F214B"/>
    <w:rsid w:val="007F30F8"/>
    <w:rsid w:val="007F35A2"/>
    <w:rsid w:val="007F5DA1"/>
    <w:rsid w:val="007F7BB3"/>
    <w:rsid w:val="00803459"/>
    <w:rsid w:val="0080472C"/>
    <w:rsid w:val="00806F6D"/>
    <w:rsid w:val="008105D4"/>
    <w:rsid w:val="00810D66"/>
    <w:rsid w:val="00811B21"/>
    <w:rsid w:val="00811B3C"/>
    <w:rsid w:val="0081243E"/>
    <w:rsid w:val="00816630"/>
    <w:rsid w:val="008170F6"/>
    <w:rsid w:val="00817F4B"/>
    <w:rsid w:val="0082006B"/>
    <w:rsid w:val="00820C73"/>
    <w:rsid w:val="00821F32"/>
    <w:rsid w:val="008234F2"/>
    <w:rsid w:val="00823710"/>
    <w:rsid w:val="00826645"/>
    <w:rsid w:val="008300E0"/>
    <w:rsid w:val="00830B15"/>
    <w:rsid w:val="00832046"/>
    <w:rsid w:val="008338D3"/>
    <w:rsid w:val="00835709"/>
    <w:rsid w:val="008360AE"/>
    <w:rsid w:val="00836C24"/>
    <w:rsid w:val="008401AD"/>
    <w:rsid w:val="008405FE"/>
    <w:rsid w:val="0084070B"/>
    <w:rsid w:val="008422DD"/>
    <w:rsid w:val="0084462D"/>
    <w:rsid w:val="008452A5"/>
    <w:rsid w:val="008452FC"/>
    <w:rsid w:val="0084585F"/>
    <w:rsid w:val="0084699C"/>
    <w:rsid w:val="0085012F"/>
    <w:rsid w:val="00850DD7"/>
    <w:rsid w:val="008515B9"/>
    <w:rsid w:val="00854447"/>
    <w:rsid w:val="00856D8C"/>
    <w:rsid w:val="00860478"/>
    <w:rsid w:val="008618CF"/>
    <w:rsid w:val="00861DEC"/>
    <w:rsid w:val="00862C20"/>
    <w:rsid w:val="00864B03"/>
    <w:rsid w:val="00865860"/>
    <w:rsid w:val="0086715F"/>
    <w:rsid w:val="00871C60"/>
    <w:rsid w:val="0087335A"/>
    <w:rsid w:val="00873D61"/>
    <w:rsid w:val="008755DA"/>
    <w:rsid w:val="008767A1"/>
    <w:rsid w:val="0088027D"/>
    <w:rsid w:val="008833B9"/>
    <w:rsid w:val="00883E52"/>
    <w:rsid w:val="00884B7C"/>
    <w:rsid w:val="0088672C"/>
    <w:rsid w:val="00887BF9"/>
    <w:rsid w:val="008916DC"/>
    <w:rsid w:val="00891FFE"/>
    <w:rsid w:val="00894315"/>
    <w:rsid w:val="008960A8"/>
    <w:rsid w:val="00896DC3"/>
    <w:rsid w:val="008A2EE0"/>
    <w:rsid w:val="008A3310"/>
    <w:rsid w:val="008A5608"/>
    <w:rsid w:val="008A67F2"/>
    <w:rsid w:val="008A7E2E"/>
    <w:rsid w:val="008B1FB1"/>
    <w:rsid w:val="008B7372"/>
    <w:rsid w:val="008B7AEF"/>
    <w:rsid w:val="008C056F"/>
    <w:rsid w:val="008C12CC"/>
    <w:rsid w:val="008C2730"/>
    <w:rsid w:val="008C397E"/>
    <w:rsid w:val="008C4ED4"/>
    <w:rsid w:val="008C51B0"/>
    <w:rsid w:val="008C5E28"/>
    <w:rsid w:val="008C68C2"/>
    <w:rsid w:val="008D10A2"/>
    <w:rsid w:val="008D185B"/>
    <w:rsid w:val="008D19CB"/>
    <w:rsid w:val="008D25E7"/>
    <w:rsid w:val="008D6868"/>
    <w:rsid w:val="008E087F"/>
    <w:rsid w:val="008E17CB"/>
    <w:rsid w:val="008E358D"/>
    <w:rsid w:val="008F24E7"/>
    <w:rsid w:val="008F4F8F"/>
    <w:rsid w:val="008F5193"/>
    <w:rsid w:val="008F7745"/>
    <w:rsid w:val="00900558"/>
    <w:rsid w:val="0090179B"/>
    <w:rsid w:val="00902B1D"/>
    <w:rsid w:val="0090550A"/>
    <w:rsid w:val="0090584A"/>
    <w:rsid w:val="009072F7"/>
    <w:rsid w:val="0091119D"/>
    <w:rsid w:val="00912DCF"/>
    <w:rsid w:val="00912F46"/>
    <w:rsid w:val="0091592A"/>
    <w:rsid w:val="009178DA"/>
    <w:rsid w:val="0092156E"/>
    <w:rsid w:val="00924914"/>
    <w:rsid w:val="0092710A"/>
    <w:rsid w:val="00927EC6"/>
    <w:rsid w:val="009317E8"/>
    <w:rsid w:val="00932809"/>
    <w:rsid w:val="00934E57"/>
    <w:rsid w:val="00935359"/>
    <w:rsid w:val="009375DF"/>
    <w:rsid w:val="00941805"/>
    <w:rsid w:val="00941ED8"/>
    <w:rsid w:val="00942D22"/>
    <w:rsid w:val="00943F55"/>
    <w:rsid w:val="0094521C"/>
    <w:rsid w:val="0095005B"/>
    <w:rsid w:val="0095081E"/>
    <w:rsid w:val="0095171D"/>
    <w:rsid w:val="00952438"/>
    <w:rsid w:val="00952E77"/>
    <w:rsid w:val="009542EC"/>
    <w:rsid w:val="009546FB"/>
    <w:rsid w:val="009561B3"/>
    <w:rsid w:val="00963BDB"/>
    <w:rsid w:val="009640C8"/>
    <w:rsid w:val="00964C27"/>
    <w:rsid w:val="00964D1C"/>
    <w:rsid w:val="009656A9"/>
    <w:rsid w:val="00965D48"/>
    <w:rsid w:val="00965D68"/>
    <w:rsid w:val="00965E98"/>
    <w:rsid w:val="0096712D"/>
    <w:rsid w:val="00967D21"/>
    <w:rsid w:val="00972919"/>
    <w:rsid w:val="00972E5D"/>
    <w:rsid w:val="0097411E"/>
    <w:rsid w:val="00974212"/>
    <w:rsid w:val="00975BCB"/>
    <w:rsid w:val="009763FC"/>
    <w:rsid w:val="0097652B"/>
    <w:rsid w:val="0097783F"/>
    <w:rsid w:val="0097785D"/>
    <w:rsid w:val="00977EC0"/>
    <w:rsid w:val="00981046"/>
    <w:rsid w:val="00982EC5"/>
    <w:rsid w:val="009834A3"/>
    <w:rsid w:val="00984E6C"/>
    <w:rsid w:val="00985879"/>
    <w:rsid w:val="00990769"/>
    <w:rsid w:val="00991269"/>
    <w:rsid w:val="00992412"/>
    <w:rsid w:val="00993B82"/>
    <w:rsid w:val="00993C40"/>
    <w:rsid w:val="00994ADE"/>
    <w:rsid w:val="009950ED"/>
    <w:rsid w:val="009962C2"/>
    <w:rsid w:val="0099739D"/>
    <w:rsid w:val="0099779D"/>
    <w:rsid w:val="009A282C"/>
    <w:rsid w:val="009A4D6D"/>
    <w:rsid w:val="009A5AE5"/>
    <w:rsid w:val="009B2025"/>
    <w:rsid w:val="009B3988"/>
    <w:rsid w:val="009B3F71"/>
    <w:rsid w:val="009B4516"/>
    <w:rsid w:val="009B4948"/>
    <w:rsid w:val="009B6259"/>
    <w:rsid w:val="009C164F"/>
    <w:rsid w:val="009C225A"/>
    <w:rsid w:val="009C4455"/>
    <w:rsid w:val="009D316A"/>
    <w:rsid w:val="009D52D4"/>
    <w:rsid w:val="009D657E"/>
    <w:rsid w:val="009D6BEE"/>
    <w:rsid w:val="009D7033"/>
    <w:rsid w:val="009D7AF6"/>
    <w:rsid w:val="009E018C"/>
    <w:rsid w:val="009E16DC"/>
    <w:rsid w:val="009E38E7"/>
    <w:rsid w:val="009E5C5D"/>
    <w:rsid w:val="009E73EC"/>
    <w:rsid w:val="009F039E"/>
    <w:rsid w:val="009F3B5A"/>
    <w:rsid w:val="009F40F1"/>
    <w:rsid w:val="009F4682"/>
    <w:rsid w:val="009F4937"/>
    <w:rsid w:val="009F4A61"/>
    <w:rsid w:val="009F6011"/>
    <w:rsid w:val="009F6731"/>
    <w:rsid w:val="009F706E"/>
    <w:rsid w:val="009F70CF"/>
    <w:rsid w:val="009F74EB"/>
    <w:rsid w:val="00A05CAB"/>
    <w:rsid w:val="00A063BE"/>
    <w:rsid w:val="00A069C5"/>
    <w:rsid w:val="00A06D52"/>
    <w:rsid w:val="00A07C95"/>
    <w:rsid w:val="00A10273"/>
    <w:rsid w:val="00A1028B"/>
    <w:rsid w:val="00A1099A"/>
    <w:rsid w:val="00A1164D"/>
    <w:rsid w:val="00A119D8"/>
    <w:rsid w:val="00A13674"/>
    <w:rsid w:val="00A1394C"/>
    <w:rsid w:val="00A1588F"/>
    <w:rsid w:val="00A15E7D"/>
    <w:rsid w:val="00A170E9"/>
    <w:rsid w:val="00A21BCD"/>
    <w:rsid w:val="00A2243C"/>
    <w:rsid w:val="00A22FD5"/>
    <w:rsid w:val="00A23DA0"/>
    <w:rsid w:val="00A244BF"/>
    <w:rsid w:val="00A245C8"/>
    <w:rsid w:val="00A25417"/>
    <w:rsid w:val="00A26F6D"/>
    <w:rsid w:val="00A27846"/>
    <w:rsid w:val="00A323C1"/>
    <w:rsid w:val="00A33555"/>
    <w:rsid w:val="00A3412B"/>
    <w:rsid w:val="00A35E1B"/>
    <w:rsid w:val="00A37569"/>
    <w:rsid w:val="00A42637"/>
    <w:rsid w:val="00A4384B"/>
    <w:rsid w:val="00A44B68"/>
    <w:rsid w:val="00A46815"/>
    <w:rsid w:val="00A52528"/>
    <w:rsid w:val="00A53E37"/>
    <w:rsid w:val="00A602BC"/>
    <w:rsid w:val="00A6042D"/>
    <w:rsid w:val="00A60BC8"/>
    <w:rsid w:val="00A61290"/>
    <w:rsid w:val="00A61408"/>
    <w:rsid w:val="00A63196"/>
    <w:rsid w:val="00A649EA"/>
    <w:rsid w:val="00A65CDF"/>
    <w:rsid w:val="00A677EE"/>
    <w:rsid w:val="00A701F7"/>
    <w:rsid w:val="00A71D7B"/>
    <w:rsid w:val="00A72197"/>
    <w:rsid w:val="00A72F91"/>
    <w:rsid w:val="00A7364E"/>
    <w:rsid w:val="00A73B75"/>
    <w:rsid w:val="00A73F20"/>
    <w:rsid w:val="00A74E10"/>
    <w:rsid w:val="00A75418"/>
    <w:rsid w:val="00A77907"/>
    <w:rsid w:val="00A77E22"/>
    <w:rsid w:val="00A82F29"/>
    <w:rsid w:val="00A83F22"/>
    <w:rsid w:val="00A84F35"/>
    <w:rsid w:val="00A85392"/>
    <w:rsid w:val="00A860D3"/>
    <w:rsid w:val="00A92A21"/>
    <w:rsid w:val="00A93DBC"/>
    <w:rsid w:val="00A94E91"/>
    <w:rsid w:val="00A95604"/>
    <w:rsid w:val="00A96BD2"/>
    <w:rsid w:val="00A97461"/>
    <w:rsid w:val="00A97BD7"/>
    <w:rsid w:val="00AA021E"/>
    <w:rsid w:val="00AA0EF4"/>
    <w:rsid w:val="00AA48BC"/>
    <w:rsid w:val="00AA48CB"/>
    <w:rsid w:val="00AA7086"/>
    <w:rsid w:val="00AB2720"/>
    <w:rsid w:val="00AB328E"/>
    <w:rsid w:val="00AB52F1"/>
    <w:rsid w:val="00AB5C86"/>
    <w:rsid w:val="00AB65D7"/>
    <w:rsid w:val="00AB67B5"/>
    <w:rsid w:val="00AC17A0"/>
    <w:rsid w:val="00AC1ED6"/>
    <w:rsid w:val="00AC3122"/>
    <w:rsid w:val="00AC5164"/>
    <w:rsid w:val="00AC51E5"/>
    <w:rsid w:val="00AC5571"/>
    <w:rsid w:val="00AD0C60"/>
    <w:rsid w:val="00AD145D"/>
    <w:rsid w:val="00AD1490"/>
    <w:rsid w:val="00AD29CF"/>
    <w:rsid w:val="00AD3F81"/>
    <w:rsid w:val="00AD45A8"/>
    <w:rsid w:val="00AD61F7"/>
    <w:rsid w:val="00AD6911"/>
    <w:rsid w:val="00AD71AC"/>
    <w:rsid w:val="00AD7D53"/>
    <w:rsid w:val="00AE0793"/>
    <w:rsid w:val="00AE487C"/>
    <w:rsid w:val="00AE5F40"/>
    <w:rsid w:val="00AF1D00"/>
    <w:rsid w:val="00AF29DB"/>
    <w:rsid w:val="00AF3306"/>
    <w:rsid w:val="00B0096E"/>
    <w:rsid w:val="00B01170"/>
    <w:rsid w:val="00B0372B"/>
    <w:rsid w:val="00B03BBF"/>
    <w:rsid w:val="00B04251"/>
    <w:rsid w:val="00B0495B"/>
    <w:rsid w:val="00B05BDD"/>
    <w:rsid w:val="00B05FDD"/>
    <w:rsid w:val="00B06D3B"/>
    <w:rsid w:val="00B076DC"/>
    <w:rsid w:val="00B12F10"/>
    <w:rsid w:val="00B1380C"/>
    <w:rsid w:val="00B14466"/>
    <w:rsid w:val="00B17C59"/>
    <w:rsid w:val="00B2097B"/>
    <w:rsid w:val="00B20AB4"/>
    <w:rsid w:val="00B239F2"/>
    <w:rsid w:val="00B30126"/>
    <w:rsid w:val="00B322B9"/>
    <w:rsid w:val="00B34650"/>
    <w:rsid w:val="00B35F18"/>
    <w:rsid w:val="00B37D3D"/>
    <w:rsid w:val="00B37E04"/>
    <w:rsid w:val="00B37FFC"/>
    <w:rsid w:val="00B407EF"/>
    <w:rsid w:val="00B40D08"/>
    <w:rsid w:val="00B41089"/>
    <w:rsid w:val="00B4223B"/>
    <w:rsid w:val="00B46890"/>
    <w:rsid w:val="00B5107A"/>
    <w:rsid w:val="00B513CB"/>
    <w:rsid w:val="00B517C7"/>
    <w:rsid w:val="00B52FF5"/>
    <w:rsid w:val="00B5317F"/>
    <w:rsid w:val="00B54393"/>
    <w:rsid w:val="00B54758"/>
    <w:rsid w:val="00B54DF4"/>
    <w:rsid w:val="00B55CC3"/>
    <w:rsid w:val="00B61736"/>
    <w:rsid w:val="00B62FAF"/>
    <w:rsid w:val="00B632FA"/>
    <w:rsid w:val="00B6374B"/>
    <w:rsid w:val="00B63E2B"/>
    <w:rsid w:val="00B65929"/>
    <w:rsid w:val="00B66482"/>
    <w:rsid w:val="00B678BC"/>
    <w:rsid w:val="00B70F95"/>
    <w:rsid w:val="00B73114"/>
    <w:rsid w:val="00B73F8B"/>
    <w:rsid w:val="00B74A60"/>
    <w:rsid w:val="00B7566B"/>
    <w:rsid w:val="00B767BD"/>
    <w:rsid w:val="00B77C75"/>
    <w:rsid w:val="00B8125B"/>
    <w:rsid w:val="00B821C5"/>
    <w:rsid w:val="00B841A1"/>
    <w:rsid w:val="00B847C9"/>
    <w:rsid w:val="00B84C5B"/>
    <w:rsid w:val="00B86F5C"/>
    <w:rsid w:val="00B9008A"/>
    <w:rsid w:val="00B90840"/>
    <w:rsid w:val="00B93757"/>
    <w:rsid w:val="00B9444B"/>
    <w:rsid w:val="00B96765"/>
    <w:rsid w:val="00B9701A"/>
    <w:rsid w:val="00BA0DED"/>
    <w:rsid w:val="00BA1A04"/>
    <w:rsid w:val="00BA419D"/>
    <w:rsid w:val="00BA4759"/>
    <w:rsid w:val="00BA4D9E"/>
    <w:rsid w:val="00BA5A0E"/>
    <w:rsid w:val="00BB17AF"/>
    <w:rsid w:val="00BB269C"/>
    <w:rsid w:val="00BB2786"/>
    <w:rsid w:val="00BB2A4D"/>
    <w:rsid w:val="00BB2F03"/>
    <w:rsid w:val="00BB32A0"/>
    <w:rsid w:val="00BB59C5"/>
    <w:rsid w:val="00BB7E48"/>
    <w:rsid w:val="00BB7EBD"/>
    <w:rsid w:val="00BC0735"/>
    <w:rsid w:val="00BC0DD9"/>
    <w:rsid w:val="00BC38B5"/>
    <w:rsid w:val="00BC3C9F"/>
    <w:rsid w:val="00BC3EF9"/>
    <w:rsid w:val="00BC4522"/>
    <w:rsid w:val="00BC5384"/>
    <w:rsid w:val="00BC5B8C"/>
    <w:rsid w:val="00BC631E"/>
    <w:rsid w:val="00BD28A4"/>
    <w:rsid w:val="00BD56F3"/>
    <w:rsid w:val="00BD60F5"/>
    <w:rsid w:val="00BD73BA"/>
    <w:rsid w:val="00BD79EF"/>
    <w:rsid w:val="00BE0794"/>
    <w:rsid w:val="00BE1687"/>
    <w:rsid w:val="00BE1AF7"/>
    <w:rsid w:val="00BE242F"/>
    <w:rsid w:val="00BE3ACA"/>
    <w:rsid w:val="00BE4DF3"/>
    <w:rsid w:val="00BE50DF"/>
    <w:rsid w:val="00BE6840"/>
    <w:rsid w:val="00BF274B"/>
    <w:rsid w:val="00BF44AC"/>
    <w:rsid w:val="00BF4907"/>
    <w:rsid w:val="00BF595E"/>
    <w:rsid w:val="00BF625F"/>
    <w:rsid w:val="00BF669F"/>
    <w:rsid w:val="00BF6D8C"/>
    <w:rsid w:val="00C00F41"/>
    <w:rsid w:val="00C024B4"/>
    <w:rsid w:val="00C0384B"/>
    <w:rsid w:val="00C04E6A"/>
    <w:rsid w:val="00C07169"/>
    <w:rsid w:val="00C12618"/>
    <w:rsid w:val="00C1358B"/>
    <w:rsid w:val="00C14529"/>
    <w:rsid w:val="00C14AE2"/>
    <w:rsid w:val="00C15046"/>
    <w:rsid w:val="00C155AC"/>
    <w:rsid w:val="00C222E2"/>
    <w:rsid w:val="00C2357F"/>
    <w:rsid w:val="00C23F44"/>
    <w:rsid w:val="00C25798"/>
    <w:rsid w:val="00C26182"/>
    <w:rsid w:val="00C27A8D"/>
    <w:rsid w:val="00C32483"/>
    <w:rsid w:val="00C34150"/>
    <w:rsid w:val="00C34D02"/>
    <w:rsid w:val="00C3554F"/>
    <w:rsid w:val="00C35841"/>
    <w:rsid w:val="00C362FE"/>
    <w:rsid w:val="00C36DAB"/>
    <w:rsid w:val="00C37A46"/>
    <w:rsid w:val="00C37D9D"/>
    <w:rsid w:val="00C42EE5"/>
    <w:rsid w:val="00C448B1"/>
    <w:rsid w:val="00C47F0C"/>
    <w:rsid w:val="00C52433"/>
    <w:rsid w:val="00C527BC"/>
    <w:rsid w:val="00C53D9C"/>
    <w:rsid w:val="00C53FE2"/>
    <w:rsid w:val="00C5468B"/>
    <w:rsid w:val="00C5488F"/>
    <w:rsid w:val="00C55239"/>
    <w:rsid w:val="00C57091"/>
    <w:rsid w:val="00C571B5"/>
    <w:rsid w:val="00C60490"/>
    <w:rsid w:val="00C60B72"/>
    <w:rsid w:val="00C611C1"/>
    <w:rsid w:val="00C6286A"/>
    <w:rsid w:val="00C63BFD"/>
    <w:rsid w:val="00C655A9"/>
    <w:rsid w:val="00C65F12"/>
    <w:rsid w:val="00C7101C"/>
    <w:rsid w:val="00C7370B"/>
    <w:rsid w:val="00C747DF"/>
    <w:rsid w:val="00C827A5"/>
    <w:rsid w:val="00C8431C"/>
    <w:rsid w:val="00C86AC0"/>
    <w:rsid w:val="00C87177"/>
    <w:rsid w:val="00C874D0"/>
    <w:rsid w:val="00C87902"/>
    <w:rsid w:val="00C90455"/>
    <w:rsid w:val="00C94F27"/>
    <w:rsid w:val="00C954A1"/>
    <w:rsid w:val="00CA2999"/>
    <w:rsid w:val="00CA72F3"/>
    <w:rsid w:val="00CB2D94"/>
    <w:rsid w:val="00CB35D5"/>
    <w:rsid w:val="00CB3C6B"/>
    <w:rsid w:val="00CB4443"/>
    <w:rsid w:val="00CB44B3"/>
    <w:rsid w:val="00CB4CDE"/>
    <w:rsid w:val="00CC0A62"/>
    <w:rsid w:val="00CC2200"/>
    <w:rsid w:val="00CC29A3"/>
    <w:rsid w:val="00CC4A90"/>
    <w:rsid w:val="00CC5168"/>
    <w:rsid w:val="00CC697D"/>
    <w:rsid w:val="00CC6AFE"/>
    <w:rsid w:val="00CC7D5E"/>
    <w:rsid w:val="00CD0B7C"/>
    <w:rsid w:val="00CD35C0"/>
    <w:rsid w:val="00CD646E"/>
    <w:rsid w:val="00CD6FDB"/>
    <w:rsid w:val="00CE0929"/>
    <w:rsid w:val="00CE11E0"/>
    <w:rsid w:val="00CE1C85"/>
    <w:rsid w:val="00CE7E94"/>
    <w:rsid w:val="00CF02FC"/>
    <w:rsid w:val="00CF0777"/>
    <w:rsid w:val="00CF0F86"/>
    <w:rsid w:val="00CF1719"/>
    <w:rsid w:val="00CF19E1"/>
    <w:rsid w:val="00CF1E1C"/>
    <w:rsid w:val="00CF2EE7"/>
    <w:rsid w:val="00CF3458"/>
    <w:rsid w:val="00CF6EF7"/>
    <w:rsid w:val="00D008F9"/>
    <w:rsid w:val="00D011FC"/>
    <w:rsid w:val="00D0364D"/>
    <w:rsid w:val="00D04E8D"/>
    <w:rsid w:val="00D101E3"/>
    <w:rsid w:val="00D103B9"/>
    <w:rsid w:val="00D12012"/>
    <w:rsid w:val="00D1301C"/>
    <w:rsid w:val="00D135A6"/>
    <w:rsid w:val="00D13957"/>
    <w:rsid w:val="00D157C1"/>
    <w:rsid w:val="00D15DA5"/>
    <w:rsid w:val="00D20690"/>
    <w:rsid w:val="00D20B1F"/>
    <w:rsid w:val="00D20D35"/>
    <w:rsid w:val="00D21744"/>
    <w:rsid w:val="00D228FD"/>
    <w:rsid w:val="00D23297"/>
    <w:rsid w:val="00D2365F"/>
    <w:rsid w:val="00D2392C"/>
    <w:rsid w:val="00D2413A"/>
    <w:rsid w:val="00D24185"/>
    <w:rsid w:val="00D2464E"/>
    <w:rsid w:val="00D27BB3"/>
    <w:rsid w:val="00D31CF9"/>
    <w:rsid w:val="00D32B02"/>
    <w:rsid w:val="00D3543A"/>
    <w:rsid w:val="00D35573"/>
    <w:rsid w:val="00D3575A"/>
    <w:rsid w:val="00D3785E"/>
    <w:rsid w:val="00D434BC"/>
    <w:rsid w:val="00D4520E"/>
    <w:rsid w:val="00D45B2C"/>
    <w:rsid w:val="00D45D35"/>
    <w:rsid w:val="00D46CB7"/>
    <w:rsid w:val="00D535DD"/>
    <w:rsid w:val="00D55720"/>
    <w:rsid w:val="00D56C08"/>
    <w:rsid w:val="00D67DF1"/>
    <w:rsid w:val="00D704E8"/>
    <w:rsid w:val="00D720EC"/>
    <w:rsid w:val="00D72CCE"/>
    <w:rsid w:val="00D72F85"/>
    <w:rsid w:val="00D73B37"/>
    <w:rsid w:val="00D75565"/>
    <w:rsid w:val="00D755EB"/>
    <w:rsid w:val="00D80319"/>
    <w:rsid w:val="00D81D00"/>
    <w:rsid w:val="00D82147"/>
    <w:rsid w:val="00D82AAC"/>
    <w:rsid w:val="00D83FF3"/>
    <w:rsid w:val="00D84EAB"/>
    <w:rsid w:val="00D85D0A"/>
    <w:rsid w:val="00D92D8A"/>
    <w:rsid w:val="00D96526"/>
    <w:rsid w:val="00D97620"/>
    <w:rsid w:val="00DA0A20"/>
    <w:rsid w:val="00DA18B1"/>
    <w:rsid w:val="00DA1BDB"/>
    <w:rsid w:val="00DA48C8"/>
    <w:rsid w:val="00DA6A6F"/>
    <w:rsid w:val="00DB0117"/>
    <w:rsid w:val="00DB07AD"/>
    <w:rsid w:val="00DB19C6"/>
    <w:rsid w:val="00DB2389"/>
    <w:rsid w:val="00DB4464"/>
    <w:rsid w:val="00DB583E"/>
    <w:rsid w:val="00DB7A8F"/>
    <w:rsid w:val="00DC170D"/>
    <w:rsid w:val="00DC1F98"/>
    <w:rsid w:val="00DC21BA"/>
    <w:rsid w:val="00DC320A"/>
    <w:rsid w:val="00DC7406"/>
    <w:rsid w:val="00DD0C73"/>
    <w:rsid w:val="00DD2AB9"/>
    <w:rsid w:val="00DD2DC0"/>
    <w:rsid w:val="00DD607D"/>
    <w:rsid w:val="00DD7DF0"/>
    <w:rsid w:val="00DE28CB"/>
    <w:rsid w:val="00DE409D"/>
    <w:rsid w:val="00DE4BE6"/>
    <w:rsid w:val="00DE779E"/>
    <w:rsid w:val="00DE7C7D"/>
    <w:rsid w:val="00DE7DED"/>
    <w:rsid w:val="00DF0DF0"/>
    <w:rsid w:val="00DF1B1C"/>
    <w:rsid w:val="00DF1FE0"/>
    <w:rsid w:val="00DF2C59"/>
    <w:rsid w:val="00DF6874"/>
    <w:rsid w:val="00DF6DF3"/>
    <w:rsid w:val="00DF7DBD"/>
    <w:rsid w:val="00E008BD"/>
    <w:rsid w:val="00E0150C"/>
    <w:rsid w:val="00E01779"/>
    <w:rsid w:val="00E01FA2"/>
    <w:rsid w:val="00E02268"/>
    <w:rsid w:val="00E0442B"/>
    <w:rsid w:val="00E05F0A"/>
    <w:rsid w:val="00E13291"/>
    <w:rsid w:val="00E13C23"/>
    <w:rsid w:val="00E13D2E"/>
    <w:rsid w:val="00E14519"/>
    <w:rsid w:val="00E14F4A"/>
    <w:rsid w:val="00E153D7"/>
    <w:rsid w:val="00E165AD"/>
    <w:rsid w:val="00E16985"/>
    <w:rsid w:val="00E16ED8"/>
    <w:rsid w:val="00E23191"/>
    <w:rsid w:val="00E231E5"/>
    <w:rsid w:val="00E232CD"/>
    <w:rsid w:val="00E23D33"/>
    <w:rsid w:val="00E245EE"/>
    <w:rsid w:val="00E24818"/>
    <w:rsid w:val="00E26896"/>
    <w:rsid w:val="00E2692E"/>
    <w:rsid w:val="00E26EC4"/>
    <w:rsid w:val="00E30304"/>
    <w:rsid w:val="00E30A02"/>
    <w:rsid w:val="00E32CA8"/>
    <w:rsid w:val="00E32E7B"/>
    <w:rsid w:val="00E338E1"/>
    <w:rsid w:val="00E344A0"/>
    <w:rsid w:val="00E368E3"/>
    <w:rsid w:val="00E36A6D"/>
    <w:rsid w:val="00E36AAC"/>
    <w:rsid w:val="00E40766"/>
    <w:rsid w:val="00E41070"/>
    <w:rsid w:val="00E43148"/>
    <w:rsid w:val="00E4418F"/>
    <w:rsid w:val="00E4425E"/>
    <w:rsid w:val="00E45B03"/>
    <w:rsid w:val="00E472B6"/>
    <w:rsid w:val="00E47913"/>
    <w:rsid w:val="00E50C02"/>
    <w:rsid w:val="00E52B55"/>
    <w:rsid w:val="00E52D3E"/>
    <w:rsid w:val="00E53E57"/>
    <w:rsid w:val="00E56D06"/>
    <w:rsid w:val="00E57A5E"/>
    <w:rsid w:val="00E57F69"/>
    <w:rsid w:val="00E622B2"/>
    <w:rsid w:val="00E63122"/>
    <w:rsid w:val="00E6564E"/>
    <w:rsid w:val="00E6646A"/>
    <w:rsid w:val="00E66E4B"/>
    <w:rsid w:val="00E7542F"/>
    <w:rsid w:val="00E75EA8"/>
    <w:rsid w:val="00E769CA"/>
    <w:rsid w:val="00E76EDD"/>
    <w:rsid w:val="00E77D3E"/>
    <w:rsid w:val="00E8057A"/>
    <w:rsid w:val="00E817C6"/>
    <w:rsid w:val="00E82444"/>
    <w:rsid w:val="00E867E0"/>
    <w:rsid w:val="00E86D8F"/>
    <w:rsid w:val="00E86EF7"/>
    <w:rsid w:val="00E86FF4"/>
    <w:rsid w:val="00E8728A"/>
    <w:rsid w:val="00E9072A"/>
    <w:rsid w:val="00E91176"/>
    <w:rsid w:val="00E916BA"/>
    <w:rsid w:val="00E91B98"/>
    <w:rsid w:val="00E93D72"/>
    <w:rsid w:val="00E956CF"/>
    <w:rsid w:val="00E95FB3"/>
    <w:rsid w:val="00E96155"/>
    <w:rsid w:val="00E969E6"/>
    <w:rsid w:val="00EA0B7F"/>
    <w:rsid w:val="00EA0DE3"/>
    <w:rsid w:val="00EA3244"/>
    <w:rsid w:val="00EA4FC2"/>
    <w:rsid w:val="00EA63AE"/>
    <w:rsid w:val="00EB177B"/>
    <w:rsid w:val="00EB1790"/>
    <w:rsid w:val="00EB309D"/>
    <w:rsid w:val="00EB5EF1"/>
    <w:rsid w:val="00EB633A"/>
    <w:rsid w:val="00EC2A85"/>
    <w:rsid w:val="00EC2D61"/>
    <w:rsid w:val="00EC31E5"/>
    <w:rsid w:val="00EC39C2"/>
    <w:rsid w:val="00EC4880"/>
    <w:rsid w:val="00EC5E3F"/>
    <w:rsid w:val="00EC63E2"/>
    <w:rsid w:val="00EC655D"/>
    <w:rsid w:val="00EC7FC8"/>
    <w:rsid w:val="00ED0D2F"/>
    <w:rsid w:val="00ED1795"/>
    <w:rsid w:val="00ED1A9A"/>
    <w:rsid w:val="00ED2A6D"/>
    <w:rsid w:val="00ED2FCA"/>
    <w:rsid w:val="00ED37DA"/>
    <w:rsid w:val="00ED6CD1"/>
    <w:rsid w:val="00ED6D18"/>
    <w:rsid w:val="00EE0C2F"/>
    <w:rsid w:val="00EE2DB0"/>
    <w:rsid w:val="00EE4824"/>
    <w:rsid w:val="00EE4A82"/>
    <w:rsid w:val="00EE5E1B"/>
    <w:rsid w:val="00EE60F7"/>
    <w:rsid w:val="00EE717C"/>
    <w:rsid w:val="00EE7616"/>
    <w:rsid w:val="00EE7D87"/>
    <w:rsid w:val="00EE7DC6"/>
    <w:rsid w:val="00EF0726"/>
    <w:rsid w:val="00EF1AA4"/>
    <w:rsid w:val="00EF5C6E"/>
    <w:rsid w:val="00EF76DF"/>
    <w:rsid w:val="00F00F08"/>
    <w:rsid w:val="00F025FF"/>
    <w:rsid w:val="00F0474C"/>
    <w:rsid w:val="00F048BC"/>
    <w:rsid w:val="00F04A05"/>
    <w:rsid w:val="00F05772"/>
    <w:rsid w:val="00F05C06"/>
    <w:rsid w:val="00F0641E"/>
    <w:rsid w:val="00F07A70"/>
    <w:rsid w:val="00F10026"/>
    <w:rsid w:val="00F10811"/>
    <w:rsid w:val="00F10CEF"/>
    <w:rsid w:val="00F14BA1"/>
    <w:rsid w:val="00F15953"/>
    <w:rsid w:val="00F17212"/>
    <w:rsid w:val="00F216BF"/>
    <w:rsid w:val="00F21C87"/>
    <w:rsid w:val="00F21F17"/>
    <w:rsid w:val="00F245AA"/>
    <w:rsid w:val="00F31776"/>
    <w:rsid w:val="00F32DD5"/>
    <w:rsid w:val="00F33318"/>
    <w:rsid w:val="00F414AB"/>
    <w:rsid w:val="00F44C25"/>
    <w:rsid w:val="00F457FE"/>
    <w:rsid w:val="00F47379"/>
    <w:rsid w:val="00F50CB3"/>
    <w:rsid w:val="00F51A2C"/>
    <w:rsid w:val="00F5267F"/>
    <w:rsid w:val="00F60EFB"/>
    <w:rsid w:val="00F635C5"/>
    <w:rsid w:val="00F64023"/>
    <w:rsid w:val="00F64D7B"/>
    <w:rsid w:val="00F65945"/>
    <w:rsid w:val="00F713A4"/>
    <w:rsid w:val="00F71EB6"/>
    <w:rsid w:val="00F72F8E"/>
    <w:rsid w:val="00F735BA"/>
    <w:rsid w:val="00F7455C"/>
    <w:rsid w:val="00F7511D"/>
    <w:rsid w:val="00F761B4"/>
    <w:rsid w:val="00F77D7F"/>
    <w:rsid w:val="00F80055"/>
    <w:rsid w:val="00F80B90"/>
    <w:rsid w:val="00F81204"/>
    <w:rsid w:val="00F85D5A"/>
    <w:rsid w:val="00F862C9"/>
    <w:rsid w:val="00F86946"/>
    <w:rsid w:val="00F90201"/>
    <w:rsid w:val="00F94F94"/>
    <w:rsid w:val="00F95950"/>
    <w:rsid w:val="00F95CE4"/>
    <w:rsid w:val="00F97724"/>
    <w:rsid w:val="00FA0F9A"/>
    <w:rsid w:val="00FA1AC5"/>
    <w:rsid w:val="00FA75A7"/>
    <w:rsid w:val="00FB13BF"/>
    <w:rsid w:val="00FB166E"/>
    <w:rsid w:val="00FB2131"/>
    <w:rsid w:val="00FB6352"/>
    <w:rsid w:val="00FB71CE"/>
    <w:rsid w:val="00FB7836"/>
    <w:rsid w:val="00FC3915"/>
    <w:rsid w:val="00FC39EC"/>
    <w:rsid w:val="00FC458A"/>
    <w:rsid w:val="00FC4662"/>
    <w:rsid w:val="00FC492C"/>
    <w:rsid w:val="00FC4F8D"/>
    <w:rsid w:val="00FC5621"/>
    <w:rsid w:val="00FD01A5"/>
    <w:rsid w:val="00FD02D1"/>
    <w:rsid w:val="00FD27E8"/>
    <w:rsid w:val="00FD33F1"/>
    <w:rsid w:val="00FD57DD"/>
    <w:rsid w:val="00FD63A5"/>
    <w:rsid w:val="00FE02D9"/>
    <w:rsid w:val="00FE05FD"/>
    <w:rsid w:val="00FE09BD"/>
    <w:rsid w:val="00FE191D"/>
    <w:rsid w:val="00FE4367"/>
    <w:rsid w:val="00FE550D"/>
    <w:rsid w:val="00FE5883"/>
    <w:rsid w:val="00FE6D0A"/>
    <w:rsid w:val="00FF01FA"/>
    <w:rsid w:val="00FF0409"/>
    <w:rsid w:val="00FF0E97"/>
    <w:rsid w:val="00FF1679"/>
    <w:rsid w:val="00FF16B0"/>
    <w:rsid w:val="00FF3164"/>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6685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E34"/>
    <w:rPr>
      <w:rFonts w:cs="Arial"/>
      <w:bCs/>
      <w:iCs/>
      <w:sz w:val="24"/>
      <w:szCs w:val="24"/>
      <w:lang w:bidi="ar-SA"/>
    </w:rPr>
  </w:style>
  <w:style w:type="paragraph" w:styleId="Heading1">
    <w:name w:val="heading 1"/>
    <w:basedOn w:val="Normal"/>
    <w:next w:val="Normal"/>
    <w:link w:val="Heading1Char"/>
    <w:uiPriority w:val="99"/>
    <w:qFormat/>
    <w:rsid w:val="001E2E34"/>
    <w:pPr>
      <w:numPr>
        <w:numId w:val="1"/>
      </w:numPr>
      <w:spacing w:before="240" w:after="60"/>
      <w:outlineLvl w:val="0"/>
    </w:pPr>
    <w:rPr>
      <w:bCs w:val="0"/>
      <w:caps/>
      <w:kern w:val="32"/>
      <w:szCs w:val="32"/>
    </w:rPr>
  </w:style>
  <w:style w:type="paragraph" w:styleId="Heading2">
    <w:name w:val="heading 2"/>
    <w:basedOn w:val="Normal"/>
    <w:next w:val="Normal"/>
    <w:link w:val="Heading2Char"/>
    <w:uiPriority w:val="99"/>
    <w:qFormat/>
    <w:rsid w:val="001E2E34"/>
    <w:pPr>
      <w:numPr>
        <w:ilvl w:val="1"/>
        <w:numId w:val="1"/>
      </w:numPr>
      <w:spacing w:before="240" w:after="60"/>
      <w:outlineLvl w:val="1"/>
    </w:pPr>
    <w:rPr>
      <w:rFonts w:cs="Times New Roman"/>
      <w:bCs w:val="0"/>
      <w:iCs w:val="0"/>
      <w:szCs w:val="28"/>
      <w:lang w:bidi="he-IL"/>
    </w:rPr>
  </w:style>
  <w:style w:type="paragraph" w:styleId="Heading3">
    <w:name w:val="heading 3"/>
    <w:basedOn w:val="Normal"/>
    <w:next w:val="Normal"/>
    <w:link w:val="Heading3Char"/>
    <w:uiPriority w:val="99"/>
    <w:qFormat/>
    <w:rsid w:val="001E2E34"/>
    <w:pPr>
      <w:keepNext/>
      <w:numPr>
        <w:ilvl w:val="2"/>
        <w:numId w:val="1"/>
      </w:numPr>
      <w:spacing w:before="240" w:after="60"/>
      <w:outlineLvl w:val="2"/>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C0CEC"/>
    <w:rPr>
      <w:rFonts w:cs="Arial"/>
      <w:iCs/>
      <w:caps/>
      <w:kern w:val="32"/>
      <w:sz w:val="24"/>
      <w:szCs w:val="32"/>
      <w:lang w:bidi="ar-SA"/>
    </w:rPr>
  </w:style>
  <w:style w:type="character" w:customStyle="1" w:styleId="Heading2Char">
    <w:name w:val="Heading 2 Char"/>
    <w:basedOn w:val="DefaultParagraphFont"/>
    <w:link w:val="Heading2"/>
    <w:uiPriority w:val="99"/>
    <w:locked/>
    <w:rsid w:val="00F761B4"/>
    <w:rPr>
      <w:sz w:val="24"/>
      <w:szCs w:val="28"/>
    </w:rPr>
  </w:style>
  <w:style w:type="character" w:customStyle="1" w:styleId="Heading3Char">
    <w:name w:val="Heading 3 Char"/>
    <w:basedOn w:val="DefaultParagraphFont"/>
    <w:link w:val="Heading3"/>
    <w:uiPriority w:val="99"/>
    <w:rsid w:val="009C0CEC"/>
    <w:rPr>
      <w:rFonts w:cs="Arial"/>
      <w:iCs/>
      <w:sz w:val="24"/>
      <w:szCs w:val="26"/>
      <w:lang w:bidi="ar-SA"/>
    </w:rPr>
  </w:style>
  <w:style w:type="paragraph" w:styleId="BodyText">
    <w:name w:val="Body Text"/>
    <w:basedOn w:val="Normal"/>
    <w:link w:val="BodyTextChar"/>
    <w:uiPriority w:val="99"/>
    <w:pPr>
      <w:widowControl w:val="0"/>
      <w:spacing w:after="240"/>
      <w:ind w:firstLine="720"/>
    </w:pPr>
  </w:style>
  <w:style w:type="character" w:customStyle="1" w:styleId="BodyTextChar">
    <w:name w:val="Body Text Char"/>
    <w:basedOn w:val="DefaultParagraphFont"/>
    <w:link w:val="BodyText"/>
    <w:uiPriority w:val="99"/>
    <w:locked/>
    <w:rsid w:val="007C5DF1"/>
    <w:rPr>
      <w:rFonts w:cs="Arial"/>
      <w:bCs/>
      <w:iCs/>
      <w:sz w:val="24"/>
      <w:szCs w:val="24"/>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emiHidden/>
    <w:rsid w:val="009C0CEC"/>
    <w:rPr>
      <w:rFonts w:cs="Arial"/>
      <w:bCs/>
      <w:iCs/>
      <w:sz w:val="24"/>
      <w:szCs w:val="24"/>
      <w:lang w:bidi="ar-SA"/>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emiHidden/>
    <w:rsid w:val="009C0CEC"/>
    <w:rPr>
      <w:rFonts w:cs="Arial"/>
      <w:bCs/>
      <w:iCs/>
      <w:sz w:val="24"/>
      <w:szCs w:val="24"/>
      <w:lang w:bidi="ar-SA"/>
    </w:rPr>
  </w:style>
  <w:style w:type="character" w:styleId="PageNumber">
    <w:name w:val="page number"/>
    <w:basedOn w:val="DefaultParagraphFont"/>
    <w:uiPriority w:val="99"/>
    <w:rPr>
      <w:rFonts w:cs="Times New Roman"/>
    </w:rPr>
  </w:style>
  <w:style w:type="paragraph" w:styleId="Title">
    <w:name w:val="Title"/>
    <w:basedOn w:val="Normal"/>
    <w:link w:val="TitleChar"/>
    <w:uiPriority w:val="99"/>
    <w:qFormat/>
    <w:pPr>
      <w:spacing w:before="240" w:after="240"/>
      <w:jc w:val="center"/>
      <w:outlineLvl w:val="0"/>
    </w:pPr>
    <w:rPr>
      <w:b/>
      <w:bCs w:val="0"/>
      <w:caps/>
    </w:rPr>
  </w:style>
  <w:style w:type="character" w:customStyle="1" w:styleId="TitleChar">
    <w:name w:val="Title Char"/>
    <w:basedOn w:val="DefaultParagraphFont"/>
    <w:link w:val="Title"/>
    <w:uiPriority w:val="10"/>
    <w:rsid w:val="009C0CEC"/>
    <w:rPr>
      <w:rFonts w:asciiTheme="majorHAnsi" w:eastAsiaTheme="majorEastAsia" w:hAnsiTheme="majorHAnsi" w:cstheme="majorBidi"/>
      <w:b/>
      <w:bCs/>
      <w:iCs/>
      <w:kern w:val="28"/>
      <w:sz w:val="32"/>
      <w:szCs w:val="32"/>
      <w:lang w:bidi="ar-SA"/>
    </w:rPr>
  </w:style>
  <w:style w:type="character" w:styleId="CommentReference">
    <w:name w:val="annotation reference"/>
    <w:basedOn w:val="DefaultParagraphFont"/>
    <w:uiPriority w:val="99"/>
    <w:rsid w:val="001E2E34"/>
    <w:rPr>
      <w:rFonts w:cs="Times New Roman"/>
      <w:sz w:val="16"/>
    </w:rPr>
  </w:style>
  <w:style w:type="paragraph" w:styleId="CommentText">
    <w:name w:val="annotation text"/>
    <w:basedOn w:val="Normal"/>
    <w:link w:val="CommentTextChar"/>
    <w:uiPriority w:val="99"/>
    <w:rsid w:val="001E2E34"/>
    <w:rPr>
      <w:szCs w:val="20"/>
    </w:rPr>
  </w:style>
  <w:style w:type="character" w:customStyle="1" w:styleId="CommentTextChar">
    <w:name w:val="Comment Text Char"/>
    <w:basedOn w:val="DefaultParagraphFont"/>
    <w:link w:val="CommentText"/>
    <w:uiPriority w:val="99"/>
    <w:locked/>
    <w:rsid w:val="001E2E34"/>
    <w:rPr>
      <w:sz w:val="24"/>
      <w:lang w:val="en-US" w:eastAsia="en-US"/>
    </w:rPr>
  </w:style>
  <w:style w:type="paragraph" w:styleId="BalloonText">
    <w:name w:val="Balloon Text"/>
    <w:basedOn w:val="Normal"/>
    <w:link w:val="BalloonTextChar"/>
    <w:uiPriority w:val="99"/>
    <w:rPr>
      <w:rFonts w:ascii="Lucida Grande" w:hAnsi="Lucida Grande" w:cs="Times New Roman"/>
      <w:sz w:val="18"/>
      <w:szCs w:val="18"/>
      <w:lang w:bidi="he-IL"/>
    </w:rPr>
  </w:style>
  <w:style w:type="character" w:customStyle="1" w:styleId="BalloonTextChar">
    <w:name w:val="Balloon Text Char"/>
    <w:basedOn w:val="DefaultParagraphFont"/>
    <w:link w:val="BalloonText"/>
    <w:uiPriority w:val="99"/>
    <w:locked/>
    <w:rPr>
      <w:rFonts w:ascii="Lucida Grande" w:hAnsi="Lucida Grande"/>
      <w:sz w:val="18"/>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basedOn w:val="CommentTextChar"/>
    <w:link w:val="CommentSubject"/>
    <w:uiPriority w:val="99"/>
    <w:locked/>
    <w:rPr>
      <w:b/>
      <w:sz w:val="24"/>
      <w:lang w:val="en-US" w:eastAsia="en-US"/>
    </w:rPr>
  </w:style>
  <w:style w:type="table" w:styleId="TableGrid">
    <w:name w:val="Table Grid"/>
    <w:basedOn w:val="TableNormal"/>
    <w:rsid w:val="002F08C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7112E"/>
    <w:pPr>
      <w:ind w:left="720"/>
      <w:contextualSpacing/>
    </w:pPr>
  </w:style>
  <w:style w:type="paragraph" w:customStyle="1" w:styleId="a">
    <w:name w:val="חתימהאנגלית"/>
    <w:basedOn w:val="Normal"/>
    <w:uiPriority w:val="99"/>
    <w:rsid w:val="00CE0929"/>
    <w:pPr>
      <w:keepNext/>
      <w:keepLines/>
      <w:autoSpaceDE w:val="0"/>
      <w:autoSpaceDN w:val="0"/>
      <w:adjustRightInd w:val="0"/>
      <w:jc w:val="both"/>
    </w:pPr>
    <w:rPr>
      <w:rFonts w:cs="Times New Roman"/>
      <w:bCs w:val="0"/>
      <w:iCs w:val="0"/>
      <w:lang w:eastAsia="he-IL" w:bidi="he-IL"/>
    </w:rPr>
  </w:style>
  <w:style w:type="character" w:styleId="Strong">
    <w:name w:val="Strong"/>
    <w:basedOn w:val="DefaultParagraphFont"/>
    <w:uiPriority w:val="99"/>
    <w:qFormat/>
    <w:rsid w:val="00CE0929"/>
    <w:rPr>
      <w:rFonts w:cs="Times New Roman"/>
      <w:b/>
    </w:rPr>
  </w:style>
  <w:style w:type="paragraph" w:styleId="Revision">
    <w:name w:val="Revision"/>
    <w:hidden/>
    <w:uiPriority w:val="99"/>
    <w:rsid w:val="000F6496"/>
    <w:rPr>
      <w:rFonts w:cs="Arial"/>
      <w:bCs/>
      <w:iCs/>
      <w:sz w:val="24"/>
      <w:szCs w:val="24"/>
      <w:lang w:bidi="ar-SA"/>
    </w:rPr>
  </w:style>
  <w:style w:type="character" w:styleId="Hyperlink">
    <w:name w:val="Hyperlink"/>
    <w:basedOn w:val="DefaultParagraphFont"/>
    <w:uiPriority w:val="99"/>
    <w:unhideWhenUsed/>
    <w:rsid w:val="00B0495B"/>
    <w:rPr>
      <w:color w:val="0000FF"/>
      <w:u w:val="single"/>
    </w:rPr>
  </w:style>
  <w:style w:type="character" w:styleId="FollowedHyperlink">
    <w:name w:val="FollowedHyperlink"/>
    <w:basedOn w:val="DefaultParagraphFont"/>
    <w:uiPriority w:val="99"/>
    <w:semiHidden/>
    <w:unhideWhenUsed/>
    <w:rsid w:val="00207688"/>
    <w:rPr>
      <w:color w:val="800080" w:themeColor="followedHyperlink"/>
      <w:u w:val="single"/>
    </w:rPr>
  </w:style>
  <w:style w:type="paragraph" w:styleId="DocumentMap">
    <w:name w:val="Document Map"/>
    <w:basedOn w:val="Normal"/>
    <w:link w:val="DocumentMapChar"/>
    <w:uiPriority w:val="99"/>
    <w:semiHidden/>
    <w:unhideWhenUsed/>
    <w:rsid w:val="001537C2"/>
    <w:rPr>
      <w:rFonts w:cs="Times New Roman"/>
    </w:rPr>
  </w:style>
  <w:style w:type="character" w:customStyle="1" w:styleId="DocumentMapChar">
    <w:name w:val="Document Map Char"/>
    <w:basedOn w:val="DefaultParagraphFont"/>
    <w:link w:val="DocumentMap"/>
    <w:uiPriority w:val="99"/>
    <w:semiHidden/>
    <w:rsid w:val="001537C2"/>
    <w:rPr>
      <w:bCs/>
      <w:i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microsoft.com/office/2018/08/relationships/commentsExtensible" Target="commentsExtensible.xml"/><Relationship Id="rId26" Type="http://schemas.openxmlformats.org/officeDocument/2006/relationships/hyperlink" Target="https://www.taboola.com/advertiser-help-center/advertiser-content-guidelines" TargetMode="External"/><Relationship Id="rId39" Type="http://schemas.openxmlformats.org/officeDocument/2006/relationships/fontTable" Target="fontTable.xml"/><Relationship Id="rId21" Type="http://schemas.openxmlformats.org/officeDocument/2006/relationships/hyperlink" Target="https://www.taboola.com/advertiser-help-center/advertiser-content-guidelines" TargetMode="External"/><Relationship Id="rId34" Type="http://schemas.openxmlformats.org/officeDocument/2006/relationships/hyperlink" Target="https://www.taboola.com/advertiser-help-center/advertiser-content-guidelines"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taboola.com/advertiser-help-center/advertiser-content-guidelines" TargetMode="External"/><Relationship Id="rId29" Type="http://schemas.openxmlformats.org/officeDocument/2006/relationships/hyperlink" Target="https://www.taboola.com/advertiser-help-center/advertiser-content-guidelin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taboola.com" TargetMode="External"/><Relationship Id="rId24" Type="http://schemas.openxmlformats.org/officeDocument/2006/relationships/hyperlink" Target="https://www.taboola.com/advertiser-help-center/advertiser-content-guidelines" TargetMode="External"/><Relationship Id="rId32" Type="http://schemas.openxmlformats.org/officeDocument/2006/relationships/hyperlink" Target="https://www.taboola.com/advertiser-help-center/advertiser-content-guidelines" TargetMode="External"/><Relationship Id="rId37" Type="http://schemas.openxmlformats.org/officeDocument/2006/relationships/hyperlink" Target="https://www.taboola.com/advertiser-help-center/advertiser-content-guidelines"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taboola.com/advertiser-help-center/advertiser-content-guidelines" TargetMode="External"/><Relationship Id="rId28" Type="http://schemas.openxmlformats.org/officeDocument/2006/relationships/hyperlink" Target="https://www.taboola.com/advertiser-help-center/advertiser-content-guidelines" TargetMode="External"/><Relationship Id="rId36" Type="http://schemas.openxmlformats.org/officeDocument/2006/relationships/hyperlink" Target="https://www.taboola.com/advertiser-help-center/advertiser-content-guidelines" TargetMode="External"/><Relationship Id="rId10" Type="http://schemas.openxmlformats.org/officeDocument/2006/relationships/hyperlink" Target="https://www.google.com/url?q=https://www.taboola.com/advertiser-data-use-policy&amp;sa=D&amp;source=hangouts&amp;ust=1579805955871000&amp;usg=AFQjCNGuC0840HYGAod9mK-TkLQk1895ZQ" TargetMode="External"/><Relationship Id="rId19" Type="http://schemas.openxmlformats.org/officeDocument/2006/relationships/hyperlink" Target="https://www.taboola.com/advertiser-help-center/advertiser-content-guidelines" TargetMode="External"/><Relationship Id="rId31" Type="http://schemas.openxmlformats.org/officeDocument/2006/relationships/hyperlink" Target="https://www.taboola.com/advertiser-help-center/advertiser-content-guidelines" TargetMode="External"/><Relationship Id="rId4" Type="http://schemas.openxmlformats.org/officeDocument/2006/relationships/settings" Target="settings.xml"/><Relationship Id="rId9" Type="http://schemas.openxmlformats.org/officeDocument/2006/relationships/hyperlink" Target="http://www.taboola.com/advertising-policies" TargetMode="External"/><Relationship Id="rId14" Type="http://schemas.openxmlformats.org/officeDocument/2006/relationships/footer" Target="footer2.xml"/><Relationship Id="rId22" Type="http://schemas.openxmlformats.org/officeDocument/2006/relationships/hyperlink" Target="https://www.taboola.com/advertiser-help-center/advertiser-content-guidelines" TargetMode="External"/><Relationship Id="rId27" Type="http://schemas.openxmlformats.org/officeDocument/2006/relationships/hyperlink" Target="https://www.taboola.com/advertiser-help-center/advertiser-content-guidelines" TargetMode="External"/><Relationship Id="rId30" Type="http://schemas.openxmlformats.org/officeDocument/2006/relationships/hyperlink" Target="https://www.taboola.com/advertiser-help-center/advertiser-content-guidelines" TargetMode="External"/><Relationship Id="rId35" Type="http://schemas.openxmlformats.org/officeDocument/2006/relationships/hyperlink" Target="https://www.taboola.com/advertiser-help-center/advertiser-content-guideline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www.taboola.com/advertiser-help-center/advertiser-content-guidelines" TargetMode="External"/><Relationship Id="rId33" Type="http://schemas.openxmlformats.org/officeDocument/2006/relationships/hyperlink" Target="https://www.taboola.com/advertiser-help-center/advertiser-content-guidelines" TargetMode="External"/><Relationship Id="rId38" Type="http://schemas.openxmlformats.org/officeDocument/2006/relationships/hyperlink" Target="https://accessrequest.taboo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8699CE-A51E-BE4F-8D31-42AAD6AF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7689</Words>
  <Characters>43830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Morpurgo</dc:creator>
  <cp:lastModifiedBy>Matt Neimark</cp:lastModifiedBy>
  <cp:revision>5</cp:revision>
  <cp:lastPrinted>2017-11-21T17:34:00Z</cp:lastPrinted>
  <dcterms:created xsi:type="dcterms:W3CDTF">2020-10-13T18:48:00Z</dcterms:created>
  <dcterms:modified xsi:type="dcterms:W3CDTF">2020-10-13T23:21:00Z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f5b2e712-c8b4-4643-94aa-67389bd322f1</vt:lpwstr>
  </property>
  <property fmtid="{D5CDD505-2E9C-101B-9397-08002B2CF9AE}" pid="3" name="ParleyProLastEditedAt">
    <vt:r8>1602546380605</vt:r8>
  </property>
</Properties>
</file>