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0EFD8" w14:textId="77777777" w:rsidR="00296D77" w:rsidRDefault="00321313">
      <w:pPr>
        <w:tabs>
          <w:tab w:val="left" w:pos="782"/>
        </w:tabs>
        <w:spacing w:after="120" w:line="264" w:lineRule="auto"/>
        <w:jc w:val="both"/>
        <w:rPr>
          <w:rFonts w:ascii="Times New Roman" w:eastAsia="Times New Roman" w:hAnsi="Times New Roman" w:cs="Times New Roman"/>
          <w:sz w:val="20"/>
        </w:rPr>
      </w:pPr>
      <w:r>
        <w:rPr>
          <w:rFonts w:ascii="Calibri" w:eastAsia="Calibri" w:hAnsi="Calibri" w:cs="Calibri"/>
          <w:color w:val="000000"/>
          <w:sz w:val="20"/>
        </w:rPr>
        <w:t>This Data Processing Addendum (“</w:t>
      </w:r>
      <w:r>
        <w:rPr>
          <w:rFonts w:ascii="Calibri" w:eastAsia="Calibri" w:hAnsi="Calibri" w:cs="Calibri"/>
          <w:b/>
          <w:bCs/>
          <w:color w:val="000000"/>
          <w:sz w:val="20"/>
        </w:rPr>
        <w:t>Addendum</w:t>
      </w:r>
      <w:r>
        <w:rPr>
          <w:rFonts w:ascii="Calibri" w:eastAsia="Calibri" w:hAnsi="Calibri" w:cs="Calibri"/>
          <w:color w:val="000000"/>
          <w:sz w:val="20"/>
        </w:rPr>
        <w:t>“) forms part of the agreement between the undersigned customer (“</w:t>
      </w:r>
      <w:r>
        <w:rPr>
          <w:rFonts w:ascii="Calibri" w:eastAsia="Calibri" w:hAnsi="Calibri" w:cs="Calibri"/>
          <w:b/>
          <w:bCs/>
          <w:color w:val="000000"/>
          <w:sz w:val="20"/>
        </w:rPr>
        <w:t>Customer</w:t>
      </w:r>
      <w:r>
        <w:rPr>
          <w:rFonts w:ascii="Calibri" w:eastAsia="Calibri" w:hAnsi="Calibri" w:cs="Calibri"/>
          <w:color w:val="000000"/>
          <w:sz w:val="20"/>
        </w:rPr>
        <w:t>”) and Parley Pro for the purchase of online services from Parley Pro (the “</w:t>
      </w:r>
      <w:r>
        <w:rPr>
          <w:rFonts w:ascii="Calibri" w:eastAsia="Calibri" w:hAnsi="Calibri" w:cs="Calibri"/>
          <w:b/>
          <w:bCs/>
          <w:color w:val="000000"/>
          <w:sz w:val="20"/>
        </w:rPr>
        <w:t>Agreement</w:t>
      </w:r>
      <w:r>
        <w:rPr>
          <w:rFonts w:ascii="Calibri" w:eastAsia="Calibri" w:hAnsi="Calibri" w:cs="Calibri"/>
          <w:color w:val="000000"/>
          <w:sz w:val="20"/>
        </w:rPr>
        <w:t>”) to reflect the parties’ agreement with regard to the processing of personal data and replaces and supersedes any existing provision regarding personal data in the Agreement. All capitalized terms not defined herein shall have the meaning set forth in the Agreement.</w:t>
      </w:r>
    </w:p>
    <w:p w14:paraId="130DFC07" w14:textId="77777777" w:rsidR="00296D77" w:rsidRDefault="00321313">
      <w:pPr>
        <w:spacing w:after="0"/>
        <w:rPr>
          <w:rFonts w:ascii="Times New Roman" w:eastAsia="Times New Roman" w:hAnsi="Times New Roman" w:cs="Times New Roman"/>
          <w:sz w:val="20"/>
        </w:rPr>
      </w:pPr>
      <w:r>
        <w:rPr>
          <w:rFonts w:ascii="Calibri" w:eastAsia="Calibri" w:hAnsi="Calibri" w:cs="Calibri"/>
          <w:b/>
          <w:bCs/>
          <w:color w:val="000000"/>
          <w:sz w:val="20"/>
        </w:rPr>
        <w:t xml:space="preserve"> </w:t>
      </w:r>
    </w:p>
    <w:p w14:paraId="1A8A41C2" w14:textId="77777777" w:rsidR="00296D77" w:rsidRDefault="00321313">
      <w:pPr>
        <w:pStyle w:val="Listenabsatz"/>
        <w:numPr>
          <w:ilvl w:val="0"/>
          <w:numId w:val="18"/>
        </w:numPr>
        <w:tabs>
          <w:tab w:val="left" w:pos="782"/>
        </w:tabs>
        <w:spacing w:after="0"/>
        <w:ind w:left="360" w:firstLine="0"/>
        <w:jc w:val="both"/>
        <w:rPr>
          <w:rFonts w:ascii="Times New Roman" w:eastAsia="Times New Roman" w:hAnsi="Times New Roman" w:cs="Times New Roman"/>
          <w:sz w:val="20"/>
        </w:rPr>
      </w:pPr>
      <w:r>
        <w:rPr>
          <w:rFonts w:ascii="Calibri" w:eastAsia="Calibri" w:hAnsi="Calibri" w:cs="Calibri"/>
          <w:color w:val="000000"/>
          <w:sz w:val="20"/>
        </w:rPr>
        <w:t>The parties understand that personally identifiable information may be disclosed by Customer to Parley Pro and/or processed by Parley Pro on behalf of Customer (“</w:t>
      </w:r>
      <w:r>
        <w:rPr>
          <w:rFonts w:ascii="Calibri" w:eastAsia="Calibri" w:hAnsi="Calibri" w:cs="Calibri"/>
          <w:b/>
          <w:bCs/>
          <w:color w:val="000000"/>
          <w:sz w:val="20"/>
        </w:rPr>
        <w:t>Customer Personal Data</w:t>
      </w:r>
      <w:r>
        <w:rPr>
          <w:rFonts w:ascii="Calibri" w:eastAsia="Calibri" w:hAnsi="Calibri" w:cs="Calibri"/>
          <w:color w:val="000000"/>
          <w:sz w:val="20"/>
        </w:rPr>
        <w:t>”). The parties agree that control of and responsibility for such Customer Personal Data shall at all times remain with Customer, and that Parley Pro is the data processor under this Agreement.</w:t>
      </w:r>
    </w:p>
    <w:p w14:paraId="45095F35" w14:textId="77777777" w:rsidR="00296D77" w:rsidRDefault="00321313">
      <w:pPr>
        <w:pStyle w:val="Listenabsatz"/>
        <w:tabs>
          <w:tab w:val="left" w:pos="782"/>
        </w:tabs>
        <w:spacing w:line="264" w:lineRule="auto"/>
        <w:ind w:left="36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139642C8" w14:textId="77777777" w:rsidR="00296D77" w:rsidRDefault="00321313">
      <w:pPr>
        <w:pStyle w:val="Listenabsatz"/>
        <w:numPr>
          <w:ilvl w:val="0"/>
          <w:numId w:val="18"/>
        </w:numPr>
        <w:tabs>
          <w:tab w:val="left" w:pos="782"/>
        </w:tabs>
        <w:spacing w:after="0"/>
        <w:ind w:left="360" w:firstLine="0"/>
        <w:jc w:val="both"/>
        <w:rPr>
          <w:rFonts w:ascii="Times New Roman" w:eastAsia="Times New Roman" w:hAnsi="Times New Roman" w:cs="Times New Roman"/>
          <w:sz w:val="27"/>
          <w:szCs w:val="27"/>
        </w:rPr>
      </w:pPr>
      <w:r>
        <w:rPr>
          <w:rFonts w:ascii="Calibri" w:eastAsia="Calibri" w:hAnsi="Calibri" w:cs="Calibri"/>
          <w:color w:val="000000"/>
          <w:sz w:val="20"/>
        </w:rPr>
        <w:t xml:space="preserve">Parley Pro will process, use and disclose Customer Personal Data in accordance with applicable laws, and to the extent Customer Personal Data relates to EU individuals, Regulation </w:t>
      </w:r>
      <w:r>
        <w:rPr>
          <w:rFonts w:ascii="Calibri" w:eastAsia="Calibri" w:hAnsi="Calibri" w:cs="Calibri"/>
          <w:color w:val="000000"/>
          <w:sz w:val="18"/>
          <w:szCs w:val="18"/>
        </w:rPr>
        <w:t>(EU) 2016/679 (the “</w:t>
      </w:r>
      <w:r>
        <w:rPr>
          <w:rFonts w:ascii="Calibri" w:eastAsia="Calibri" w:hAnsi="Calibri" w:cs="Calibri"/>
          <w:b/>
          <w:bCs/>
          <w:color w:val="000000"/>
          <w:sz w:val="20"/>
        </w:rPr>
        <w:t>GDPR</w:t>
      </w:r>
      <w:r>
        <w:rPr>
          <w:rFonts w:ascii="Calibri" w:eastAsia="Calibri" w:hAnsi="Calibri" w:cs="Calibri"/>
          <w:color w:val="000000"/>
          <w:sz w:val="20"/>
        </w:rPr>
        <w:t>”), and to the extent Customer Personal Data relates to UK individuals, the Data Protection Act 2018 (the “</w:t>
      </w:r>
      <w:r>
        <w:rPr>
          <w:rFonts w:ascii="Calibri" w:eastAsia="Calibri" w:hAnsi="Calibri" w:cs="Calibri"/>
          <w:b/>
          <w:bCs/>
          <w:color w:val="000000"/>
          <w:sz w:val="20"/>
        </w:rPr>
        <w:t>DPA 2018</w:t>
      </w:r>
      <w:r>
        <w:rPr>
          <w:rFonts w:ascii="Calibri" w:eastAsia="Calibri" w:hAnsi="Calibri" w:cs="Calibri"/>
          <w:color w:val="000000"/>
          <w:sz w:val="20"/>
        </w:rPr>
        <w:t>”) and solely for the purpose of providing the SaaS Services to Customer.  Parley Pro will not otherwise (</w:t>
      </w:r>
      <w:proofErr w:type="spellStart"/>
      <w:r>
        <w:rPr>
          <w:rFonts w:ascii="Calibri" w:eastAsia="Calibri" w:hAnsi="Calibri" w:cs="Calibri"/>
          <w:color w:val="000000"/>
          <w:sz w:val="20"/>
        </w:rPr>
        <w:t>i</w:t>
      </w:r>
      <w:proofErr w:type="spellEnd"/>
      <w:r>
        <w:rPr>
          <w:rFonts w:ascii="Calibri" w:eastAsia="Calibri" w:hAnsi="Calibri" w:cs="Calibri"/>
          <w:color w:val="000000"/>
          <w:sz w:val="20"/>
        </w:rPr>
        <w:t>) process and use Customer Personal Data for purposes other than those set forth in this Agreement or as instructed by Customer; or (ii) disclose Customer Personal Data to third parties other than Parley Pro’s affiliates, subsidiaries or suppliers, for the aforementioned purposes or as required by law. The purpose and duration of the processing, its nature, the type of Customer Personal Data subject to processing and the categories of data subjects are specified in the Data Protection Schedule attached hereto and incorporated by reference herein.</w:t>
      </w:r>
      <w:r>
        <w:rPr>
          <w:rFonts w:ascii="Helvetica" w:eastAsia="Helvetica" w:hAnsi="Helvetica" w:cs="Helvetica"/>
          <w:color w:val="000000"/>
          <w:sz w:val="27"/>
          <w:szCs w:val="27"/>
        </w:rPr>
        <w:t xml:space="preserve"> </w:t>
      </w:r>
    </w:p>
    <w:p w14:paraId="068CB3EC" w14:textId="77777777" w:rsidR="00296D77" w:rsidRDefault="00321313">
      <w:pPr>
        <w:tabs>
          <w:tab w:val="left" w:pos="782"/>
        </w:tabs>
        <w:spacing w:after="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5EDF203A" w14:textId="77777777" w:rsidR="00296D77" w:rsidRDefault="00321313">
      <w:pPr>
        <w:pStyle w:val="Listenabsatz"/>
        <w:numPr>
          <w:ilvl w:val="0"/>
          <w:numId w:val="18"/>
        </w:numPr>
        <w:tabs>
          <w:tab w:val="left" w:pos="782"/>
        </w:tabs>
        <w:spacing w:after="0"/>
        <w:ind w:left="360" w:firstLine="0"/>
        <w:jc w:val="both"/>
        <w:rPr>
          <w:rFonts w:ascii="Times New Roman" w:eastAsia="Times New Roman" w:hAnsi="Times New Roman" w:cs="Times New Roman"/>
          <w:sz w:val="20"/>
        </w:rPr>
      </w:pPr>
      <w:r>
        <w:rPr>
          <w:rFonts w:ascii="Calibri" w:eastAsia="Calibri" w:hAnsi="Calibri" w:cs="Calibri"/>
          <w:color w:val="000000"/>
          <w:sz w:val="20"/>
        </w:rPr>
        <w:t>In the event Customer Personal Data relates to EU individuals, Parley Pro will comply with the requirements set forth in Article 28 of the GDPR. Accordingly, Parley Pro shall (</w:t>
      </w:r>
      <w:proofErr w:type="spellStart"/>
      <w:r>
        <w:rPr>
          <w:rFonts w:ascii="Calibri" w:eastAsia="Calibri" w:hAnsi="Calibri" w:cs="Calibri"/>
          <w:color w:val="000000"/>
          <w:sz w:val="20"/>
        </w:rPr>
        <w:t>i</w:t>
      </w:r>
      <w:proofErr w:type="spellEnd"/>
      <w:r>
        <w:rPr>
          <w:rFonts w:ascii="Calibri" w:eastAsia="Calibri" w:hAnsi="Calibri" w:cs="Calibri"/>
          <w:color w:val="000000"/>
          <w:sz w:val="20"/>
        </w:rPr>
        <w:t xml:space="preserve">) ensure that Parley Pro employees authorized to process Customer Personal Data under this Agreement are bound by confidentiality terms substantially similar to those of this Agreement, (ii) taking into account the state of the art, the costs of implementation and the nature, scope, context and purposes of processing, take all security measures referred to in Article 32 of the GDPR, (iii) taking into account the nature of the processing, assist Customer by appropriate technical and organizational measures, insofar as this is possible, for the fulfilment of Customer's obligation to respond to requests for exercising the data subject's rights, (iv) delete or otherwise render inaccessible any of Customer Personal Data that remain in Parley Pro’s “live” site, with  Customer’s acknowledgment and agreement that Parley Pro has no obligation to retain Customer Personal Data after termination of this Agreement for any reason, and (v) make available to Customer all information reasonably necessary to demonstrate compliance with the obligations laid down in this Section and allow for and to the extent required by law, contribute to audits, including inspections, conducted by Customer or another independent auditor retained by Customer. Such auditor will have to be bound by confidentiality undertakings at least as stringent as those set out herein. </w:t>
      </w:r>
    </w:p>
    <w:p w14:paraId="30E43374" w14:textId="77777777" w:rsidR="00296D77" w:rsidRDefault="00321313">
      <w:pPr>
        <w:tabs>
          <w:tab w:val="left" w:pos="782"/>
        </w:tabs>
        <w:spacing w:after="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3D96AF93" w14:textId="77777777" w:rsidR="00296D77" w:rsidRDefault="00321313">
      <w:pPr>
        <w:pStyle w:val="Listenabsatz"/>
        <w:rPr>
          <w:rFonts w:ascii="Times New Roman" w:eastAsia="Times New Roman" w:hAnsi="Times New Roman" w:cs="Times New Roman"/>
          <w:sz w:val="20"/>
        </w:rPr>
      </w:pPr>
      <w:r>
        <w:rPr>
          <w:rFonts w:ascii="Calibri" w:eastAsia="Calibri" w:hAnsi="Calibri" w:cs="Calibri"/>
          <w:color w:val="000000"/>
          <w:sz w:val="20"/>
        </w:rPr>
        <w:t xml:space="preserve"> </w:t>
      </w:r>
    </w:p>
    <w:p w14:paraId="58DA6A5A" w14:textId="671029A5" w:rsidR="00296D77" w:rsidRDefault="00321313">
      <w:pPr>
        <w:pStyle w:val="Listenabsatz"/>
        <w:tabs>
          <w:tab w:val="left" w:pos="782"/>
        </w:tabs>
        <w:spacing w:after="0"/>
        <w:ind w:left="360"/>
        <w:jc w:val="both"/>
        <w:rPr>
          <w:rFonts w:ascii="Times New Roman" w:eastAsia="Times New Roman" w:hAnsi="Times New Roman" w:cs="Times New Roman"/>
          <w:sz w:val="20"/>
        </w:rPr>
      </w:pPr>
      <w:r>
        <w:rPr>
          <w:rFonts w:ascii="Calibri" w:eastAsia="Calibri" w:hAnsi="Calibri" w:cs="Calibri"/>
          <w:color w:val="000000"/>
          <w:sz w:val="20"/>
        </w:rPr>
        <w:t xml:space="preserve"> </w:t>
      </w:r>
      <w:ins w:id="0" w:author="quantilope" w:date="2021-01-11T14:30:00Z">
        <w:r w:rsidR="005E4A4A">
          <w:rPr>
            <w:rFonts w:ascii="Calibri" w:eastAsia="Calibri" w:hAnsi="Calibri" w:cs="Calibri"/>
            <w:color w:val="000000"/>
            <w:sz w:val="20"/>
          </w:rPr>
          <w:t>4. Parley Pro</w:t>
        </w:r>
        <w:r w:rsidR="005E4A4A" w:rsidRPr="005E4A4A">
          <w:rPr>
            <w:rFonts w:ascii="Calibri" w:eastAsia="Calibri" w:hAnsi="Calibri" w:cs="Calibri"/>
            <w:color w:val="000000"/>
            <w:sz w:val="20"/>
          </w:rPr>
          <w:t xml:space="preserve"> shall undertake to implement the technical and organizational measures listed in </w:t>
        </w:r>
        <w:commentRangeStart w:id="1"/>
        <w:r w:rsidR="005E4A4A" w:rsidRPr="005E4A4A">
          <w:rPr>
            <w:rFonts w:ascii="Calibri" w:eastAsia="Calibri" w:hAnsi="Calibri" w:cs="Calibri"/>
            <w:color w:val="000000"/>
            <w:sz w:val="20"/>
          </w:rPr>
          <w:t>A</w:t>
        </w:r>
      </w:ins>
      <w:ins w:id="2" w:author="quantilope" w:date="2021-01-11T14:31:00Z">
        <w:r w:rsidR="005E4A4A">
          <w:rPr>
            <w:rFonts w:ascii="Calibri" w:eastAsia="Calibri" w:hAnsi="Calibri" w:cs="Calibri"/>
            <w:color w:val="000000"/>
            <w:sz w:val="20"/>
          </w:rPr>
          <w:t>ttachment 2</w:t>
        </w:r>
      </w:ins>
      <w:ins w:id="3" w:author="quantilope" w:date="2021-01-11T14:30:00Z">
        <w:r w:rsidR="005E4A4A" w:rsidRPr="005E4A4A">
          <w:rPr>
            <w:rFonts w:ascii="Calibri" w:eastAsia="Calibri" w:hAnsi="Calibri" w:cs="Calibri"/>
            <w:color w:val="000000"/>
            <w:sz w:val="20"/>
          </w:rPr>
          <w:t xml:space="preserve"> </w:t>
        </w:r>
      </w:ins>
      <w:commentRangeEnd w:id="1"/>
      <w:ins w:id="4" w:author="quantilope" w:date="2021-01-11T14:31:00Z">
        <w:r w:rsidR="005E4A4A">
          <w:rPr>
            <w:rStyle w:val="Kommentarzeichen"/>
            <w:rFonts w:ascii="Times New Roman" w:hAnsi="Times New Roman" w:cs="Times New Roman"/>
            <w:lang w:val="en-US"/>
          </w:rPr>
          <w:commentReference w:id="1"/>
        </w:r>
      </w:ins>
      <w:ins w:id="5" w:author="quantilope" w:date="2021-01-11T14:30:00Z">
        <w:r w:rsidR="005E4A4A" w:rsidRPr="005E4A4A">
          <w:rPr>
            <w:rFonts w:ascii="Calibri" w:eastAsia="Calibri" w:hAnsi="Calibri" w:cs="Calibri"/>
            <w:color w:val="000000"/>
            <w:sz w:val="20"/>
          </w:rPr>
          <w:t>to this Contract and to maintain them during the term hereof.</w:t>
        </w:r>
      </w:ins>
      <w:ins w:id="6" w:author="quantilope" w:date="2021-01-11T14:32:00Z">
        <w:r w:rsidR="005E4A4A" w:rsidRPr="005E4A4A">
          <w:t xml:space="preserve"> </w:t>
        </w:r>
        <w:r w:rsidR="005E4A4A" w:rsidRPr="005E4A4A">
          <w:rPr>
            <w:rFonts w:ascii="Calibri" w:eastAsia="Calibri" w:hAnsi="Calibri" w:cs="Calibri"/>
            <w:color w:val="000000"/>
            <w:sz w:val="20"/>
          </w:rPr>
          <w:t xml:space="preserve">Technical and organizational measures are subject to technical progress and technological development. </w:t>
        </w:r>
        <w:proofErr w:type="spellStart"/>
        <w:r w:rsidR="005E4A4A">
          <w:rPr>
            <w:rFonts w:ascii="Calibri" w:eastAsia="Calibri" w:hAnsi="Calibri" w:cs="Calibri"/>
            <w:color w:val="000000"/>
            <w:sz w:val="20"/>
          </w:rPr>
          <w:t>ParleyPro</w:t>
        </w:r>
        <w:proofErr w:type="spellEnd"/>
        <w:r w:rsidR="005E4A4A" w:rsidRPr="005E4A4A">
          <w:rPr>
            <w:rFonts w:ascii="Calibri" w:eastAsia="Calibri" w:hAnsi="Calibri" w:cs="Calibri"/>
            <w:color w:val="000000"/>
            <w:sz w:val="20"/>
          </w:rPr>
          <w:t xml:space="preserve"> shall thus be allowed to implement alternative and adequate measures provided that they provide the same level of security as the measures specified in </w:t>
        </w:r>
        <w:proofErr w:type="spellStart"/>
        <w:r w:rsidR="005E4A4A" w:rsidRPr="005E4A4A">
          <w:rPr>
            <w:rFonts w:ascii="Calibri" w:eastAsia="Calibri" w:hAnsi="Calibri" w:cs="Calibri"/>
            <w:color w:val="000000"/>
            <w:sz w:val="20"/>
          </w:rPr>
          <w:t>A</w:t>
        </w:r>
        <w:r w:rsidR="005E4A4A">
          <w:rPr>
            <w:rFonts w:ascii="Calibri" w:eastAsia="Calibri" w:hAnsi="Calibri" w:cs="Calibri"/>
            <w:color w:val="000000"/>
            <w:sz w:val="20"/>
          </w:rPr>
          <w:t>ttachement</w:t>
        </w:r>
        <w:proofErr w:type="spellEnd"/>
        <w:r w:rsidR="005E4A4A">
          <w:rPr>
            <w:rFonts w:ascii="Calibri" w:eastAsia="Calibri" w:hAnsi="Calibri" w:cs="Calibri"/>
            <w:color w:val="000000"/>
            <w:sz w:val="20"/>
          </w:rPr>
          <w:t xml:space="preserve"> 2</w:t>
        </w:r>
        <w:r w:rsidR="005E4A4A" w:rsidRPr="005E4A4A">
          <w:rPr>
            <w:rFonts w:ascii="Calibri" w:eastAsia="Calibri" w:hAnsi="Calibri" w:cs="Calibri"/>
            <w:color w:val="000000"/>
            <w:sz w:val="20"/>
          </w:rPr>
          <w:t xml:space="preserve">. </w:t>
        </w:r>
        <w:r w:rsidR="005E4A4A">
          <w:rPr>
            <w:rFonts w:ascii="Calibri" w:eastAsia="Calibri" w:hAnsi="Calibri" w:cs="Calibri"/>
            <w:color w:val="000000"/>
            <w:sz w:val="20"/>
          </w:rPr>
          <w:t>Parley Pro</w:t>
        </w:r>
        <w:r w:rsidR="005E4A4A" w:rsidRPr="005E4A4A">
          <w:rPr>
            <w:rFonts w:ascii="Calibri" w:eastAsia="Calibri" w:hAnsi="Calibri" w:cs="Calibri"/>
            <w:color w:val="000000"/>
            <w:sz w:val="20"/>
          </w:rPr>
          <w:t xml:space="preserve"> shall promptly, implement any and all changes necessary to maintain information security. Major changes to the measures shall be documented and provided to the C</w:t>
        </w:r>
        <w:r w:rsidR="005E4A4A">
          <w:rPr>
            <w:rFonts w:ascii="Calibri" w:eastAsia="Calibri" w:hAnsi="Calibri" w:cs="Calibri"/>
            <w:color w:val="000000"/>
            <w:sz w:val="20"/>
          </w:rPr>
          <w:t>ustomer</w:t>
        </w:r>
        <w:r w:rsidR="005E4A4A" w:rsidRPr="005E4A4A">
          <w:rPr>
            <w:rFonts w:ascii="Calibri" w:eastAsia="Calibri" w:hAnsi="Calibri" w:cs="Calibri"/>
            <w:color w:val="000000"/>
            <w:sz w:val="20"/>
          </w:rPr>
          <w:t xml:space="preserve"> upon request.</w:t>
        </w:r>
      </w:ins>
    </w:p>
    <w:p w14:paraId="4E2ED144" w14:textId="77777777" w:rsidR="00296D77" w:rsidRDefault="00321313">
      <w:pPr>
        <w:pStyle w:val="Listenabsatz"/>
        <w:tabs>
          <w:tab w:val="left" w:pos="782"/>
        </w:tabs>
        <w:spacing w:after="0"/>
        <w:ind w:left="36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751EFDFC" w14:textId="1F868457" w:rsidR="00296D77" w:rsidRDefault="00321313">
      <w:pPr>
        <w:pStyle w:val="Listenabsatz"/>
        <w:tabs>
          <w:tab w:val="left" w:pos="782"/>
        </w:tabs>
        <w:spacing w:after="0"/>
        <w:ind w:left="360"/>
        <w:jc w:val="both"/>
        <w:rPr>
          <w:rFonts w:ascii="Times New Roman" w:eastAsia="Times New Roman" w:hAnsi="Times New Roman" w:cs="Times New Roman"/>
          <w:sz w:val="20"/>
        </w:rPr>
      </w:pPr>
      <w:del w:id="7" w:author="quantilope" w:date="2021-01-11T14:33:00Z">
        <w:r w:rsidDel="005E4A4A">
          <w:rPr>
            <w:rFonts w:ascii="Calibri" w:eastAsia="Calibri" w:hAnsi="Calibri" w:cs="Calibri"/>
            <w:color w:val="000000"/>
            <w:sz w:val="20"/>
          </w:rPr>
          <w:delText>4</w:delText>
        </w:r>
      </w:del>
      <w:ins w:id="8" w:author="quantilope" w:date="2021-01-11T14:33:00Z">
        <w:r w:rsidR="005E4A4A">
          <w:rPr>
            <w:rFonts w:ascii="Calibri" w:eastAsia="Calibri" w:hAnsi="Calibri" w:cs="Calibri"/>
            <w:color w:val="000000"/>
            <w:sz w:val="20"/>
          </w:rPr>
          <w:t>5</w:t>
        </w:r>
      </w:ins>
      <w:r>
        <w:rPr>
          <w:rFonts w:ascii="Calibri" w:eastAsia="Calibri" w:hAnsi="Calibri" w:cs="Calibri"/>
          <w:color w:val="000000"/>
          <w:sz w:val="20"/>
        </w:rPr>
        <w:t>.</w:t>
      </w:r>
      <w:ins w:id="9" w:author="quantilope" w:date="2021-01-11T14:33:00Z">
        <w:r w:rsidR="005E4A4A">
          <w:rPr>
            <w:rFonts w:ascii="Calibri" w:eastAsia="Calibri" w:hAnsi="Calibri" w:cs="Calibri"/>
            <w:color w:val="000000"/>
            <w:sz w:val="20"/>
          </w:rPr>
          <w:t xml:space="preserve"> Parley Pro</w:t>
        </w:r>
      </w:ins>
      <w:r>
        <w:rPr>
          <w:rFonts w:ascii="Times New Roman" w:eastAsia="Times New Roman" w:hAnsi="Times New Roman" w:cs="Times New Roman"/>
          <w:color w:val="000000"/>
          <w:sz w:val="14"/>
          <w:szCs w:val="14"/>
        </w:rPr>
        <w:t xml:space="preserve"> </w:t>
      </w:r>
      <w:r>
        <w:rPr>
          <w:rFonts w:ascii="Calibri" w:eastAsia="Calibri" w:hAnsi="Calibri" w:cs="Calibri"/>
          <w:color w:val="000000"/>
          <w:sz w:val="20"/>
        </w:rPr>
        <w:t>shall be obligated to appoint a competent and reliable data protection officer who will be able to perform its duties pursuant to Art. 37, 38 and 39 GDPR insofar and as long as the legal requirements for an appointment obligation exist.</w:t>
      </w:r>
    </w:p>
    <w:p w14:paraId="4102960C" w14:textId="77777777" w:rsidR="00296D77" w:rsidRDefault="00321313">
      <w:pPr>
        <w:tabs>
          <w:tab w:val="left" w:pos="782"/>
        </w:tabs>
        <w:spacing w:after="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1B431A9C" w14:textId="77777777" w:rsidR="00296D77" w:rsidRDefault="00321313" w:rsidP="005E4A4A">
      <w:pPr>
        <w:pStyle w:val="Listenabsatz"/>
        <w:numPr>
          <w:ilvl w:val="0"/>
          <w:numId w:val="22"/>
        </w:numPr>
        <w:tabs>
          <w:tab w:val="left" w:pos="782"/>
        </w:tabs>
        <w:spacing w:after="0"/>
        <w:jc w:val="both"/>
        <w:rPr>
          <w:rFonts w:ascii="Times New Roman" w:eastAsia="Times New Roman" w:hAnsi="Times New Roman" w:cs="Times New Roman"/>
          <w:sz w:val="20"/>
        </w:rPr>
        <w:pPrChange w:id="10" w:author="quantilope" w:date="2021-01-11T14:34:00Z">
          <w:pPr>
            <w:pStyle w:val="Listenabsatz"/>
            <w:numPr>
              <w:numId w:val="18"/>
            </w:numPr>
            <w:tabs>
              <w:tab w:val="num" w:pos="0"/>
              <w:tab w:val="left" w:pos="782"/>
            </w:tabs>
            <w:spacing w:after="0"/>
            <w:ind w:left="360"/>
            <w:jc w:val="both"/>
          </w:pPr>
        </w:pPrChange>
      </w:pPr>
      <w:r>
        <w:rPr>
          <w:rFonts w:ascii="Calibri" w:eastAsia="Calibri" w:hAnsi="Calibri" w:cs="Calibri"/>
          <w:color w:val="000000"/>
          <w:sz w:val="20"/>
        </w:rPr>
        <w:t xml:space="preserve">Parley Pro may use sub-processors to carry out specific processing activities such as hosting or maintenance. Sub-processors used as at the date of the present addendum are specified in the Data Protection Schedule – Attachment 1, attached hereto. </w:t>
      </w:r>
    </w:p>
    <w:p w14:paraId="78609AC0" w14:textId="77777777" w:rsidR="00296D77" w:rsidRDefault="00321313">
      <w:pPr>
        <w:pStyle w:val="Listenabsatz"/>
        <w:tabs>
          <w:tab w:val="left" w:pos="782"/>
        </w:tabs>
        <w:spacing w:after="0"/>
        <w:ind w:left="360"/>
        <w:jc w:val="both"/>
        <w:rPr>
          <w:rFonts w:ascii="Times New Roman" w:eastAsia="Times New Roman" w:hAnsi="Times New Roman" w:cs="Times New Roman"/>
          <w:sz w:val="20"/>
        </w:rPr>
      </w:pPr>
      <w:r>
        <w:rPr>
          <w:rFonts w:ascii="Times New Roman" w:eastAsia="Times New Roman" w:hAnsi="Times New Roman" w:cs="Times New Roman"/>
          <w:color w:val="000000"/>
          <w:sz w:val="20"/>
        </w:rPr>
        <w:t xml:space="preserve"> </w:t>
      </w:r>
    </w:p>
    <w:p w14:paraId="2D1DADEA" w14:textId="77777777" w:rsidR="00296D77" w:rsidRDefault="00321313">
      <w:pPr>
        <w:pStyle w:val="Listenabsatz"/>
        <w:tabs>
          <w:tab w:val="left" w:pos="782"/>
        </w:tabs>
        <w:spacing w:after="0"/>
        <w:ind w:left="360"/>
        <w:jc w:val="both"/>
        <w:rPr>
          <w:rFonts w:ascii="Times New Roman" w:eastAsia="Times New Roman" w:hAnsi="Times New Roman" w:cs="Times New Roman"/>
          <w:sz w:val="20"/>
        </w:rPr>
      </w:pPr>
      <w:r>
        <w:rPr>
          <w:rFonts w:ascii="Calibri" w:eastAsia="Calibri" w:hAnsi="Calibri" w:cs="Calibri"/>
          <w:color w:val="000000"/>
          <w:sz w:val="20"/>
        </w:rPr>
        <w:lastRenderedPageBreak/>
        <w:t>If Parley Pro wishes to replace one of its existing sub-processors or hire a new sub-processor (“Change”), Parley Pro will inform Customer in advance of any proposed changes by email to privacy@quantilope.com; thereby giving Customer the opportunity to object to such Change. Customer has a maximum period of four (4) weeks from the date of receipt of this information to expressly object to the Change on reasonable grounds by sending a notice to Parley Pro. Such notice shall set out the reasons for such objection. The parties will seek to resolve the issue through a mutually agreeable understanding. If five (5) days before the effective date of the Change, the parties have failed to reach a common understanding, Customer will be entitled to terminate the Agreement with effect as at the effective date of the Change. If Customer does not terminate the Agreement pursuant to this Section, Customer will be considered as having agreed to the Change. Parley Pro will sign an agreement with any sub-processor it engages to ensure that such sub-processor complies with the provisions of this Data Processing Addendum and meets the requirements of the GDPR. Parley Pro will remain responsible and liable for the compliance by any such sub-processor with the terms of this Section.</w:t>
      </w:r>
    </w:p>
    <w:p w14:paraId="66A5AEB7" w14:textId="77777777" w:rsidR="00296D77" w:rsidRDefault="00321313">
      <w:pPr>
        <w:pStyle w:val="Listenabsatz"/>
        <w:tabs>
          <w:tab w:val="left" w:pos="782"/>
        </w:tabs>
        <w:spacing w:after="0"/>
        <w:ind w:left="36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7D2C91F8" w14:textId="77777777" w:rsidR="00296D77" w:rsidRDefault="00321313" w:rsidP="005E4A4A">
      <w:pPr>
        <w:pStyle w:val="Listenabsatz"/>
        <w:numPr>
          <w:ilvl w:val="0"/>
          <w:numId w:val="22"/>
        </w:numPr>
        <w:tabs>
          <w:tab w:val="left" w:pos="782"/>
        </w:tabs>
        <w:spacing w:after="0"/>
        <w:ind w:left="360" w:firstLine="0"/>
        <w:jc w:val="both"/>
        <w:rPr>
          <w:rFonts w:ascii="Times New Roman" w:eastAsia="Times New Roman" w:hAnsi="Times New Roman" w:cs="Times New Roman"/>
          <w:sz w:val="20"/>
        </w:rPr>
        <w:pPrChange w:id="11" w:author="quantilope" w:date="2021-01-11T14:34:00Z">
          <w:pPr>
            <w:pStyle w:val="Listenabsatz"/>
            <w:numPr>
              <w:numId w:val="18"/>
            </w:numPr>
            <w:tabs>
              <w:tab w:val="num" w:pos="0"/>
              <w:tab w:val="left" w:pos="782"/>
            </w:tabs>
            <w:spacing w:after="0"/>
            <w:ind w:left="360"/>
            <w:jc w:val="both"/>
          </w:pPr>
        </w:pPrChange>
      </w:pPr>
      <w:r>
        <w:rPr>
          <w:rFonts w:ascii="Calibri" w:eastAsia="Calibri" w:hAnsi="Calibri" w:cs="Calibri"/>
          <w:color w:val="000000"/>
          <w:sz w:val="20"/>
        </w:rPr>
        <w:t>Customer represents and warrants to Parley Pro that, in respect of all Customer Personal Data, Customer has the necessary authority, license or consent to provide Customer Personal Data, has complied with all applicable laws and regulations, in particular for the transmission of Customer Personal Data to Parley Pro for the purposes of the SaaS Services and this Agreement (including all legally required notices and consents).</w:t>
      </w:r>
    </w:p>
    <w:p w14:paraId="31E8E216" w14:textId="77777777" w:rsidR="00296D77" w:rsidRDefault="00321313">
      <w:pPr>
        <w:tabs>
          <w:tab w:val="left" w:pos="782"/>
        </w:tabs>
        <w:spacing w:after="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4E363DBC" w14:textId="77777777" w:rsidR="00296D77" w:rsidRDefault="00321313" w:rsidP="005E4A4A">
      <w:pPr>
        <w:pStyle w:val="Listenabsatz"/>
        <w:numPr>
          <w:ilvl w:val="0"/>
          <w:numId w:val="22"/>
        </w:numPr>
        <w:tabs>
          <w:tab w:val="left" w:pos="782"/>
        </w:tabs>
        <w:spacing w:after="0"/>
        <w:ind w:left="360" w:firstLine="0"/>
        <w:jc w:val="both"/>
        <w:rPr>
          <w:rFonts w:ascii="Times New Roman" w:eastAsia="Times New Roman" w:hAnsi="Times New Roman" w:cs="Times New Roman"/>
          <w:sz w:val="20"/>
        </w:rPr>
        <w:pPrChange w:id="12" w:author="quantilope" w:date="2021-01-11T14:34:00Z">
          <w:pPr>
            <w:pStyle w:val="Listenabsatz"/>
            <w:numPr>
              <w:numId w:val="18"/>
            </w:numPr>
            <w:tabs>
              <w:tab w:val="num" w:pos="0"/>
              <w:tab w:val="left" w:pos="782"/>
            </w:tabs>
            <w:spacing w:after="0"/>
            <w:ind w:left="360"/>
            <w:jc w:val="both"/>
          </w:pPr>
        </w:pPrChange>
      </w:pPr>
      <w:r>
        <w:rPr>
          <w:rFonts w:ascii="Calibri" w:eastAsia="Calibri" w:hAnsi="Calibri" w:cs="Calibri"/>
          <w:color w:val="000000"/>
          <w:sz w:val="20"/>
        </w:rPr>
        <w:t>Customer Personal Data received or collected by Parley Pro in the European Union will not be transferred outside European Union countries.</w:t>
      </w:r>
    </w:p>
    <w:p w14:paraId="11EB23AD" w14:textId="77777777" w:rsidR="00296D77" w:rsidRDefault="00321313">
      <w:pPr>
        <w:tabs>
          <w:tab w:val="left" w:pos="782"/>
        </w:tabs>
        <w:spacing w:after="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04C4572D" w14:textId="77777777" w:rsidR="00296D77" w:rsidRDefault="00321313" w:rsidP="005E4A4A">
      <w:pPr>
        <w:pStyle w:val="Listenabsatz"/>
        <w:numPr>
          <w:ilvl w:val="0"/>
          <w:numId w:val="22"/>
        </w:numPr>
        <w:ind w:right="26"/>
        <w:rPr>
          <w:rFonts w:ascii="Times New Roman" w:eastAsia="Times New Roman" w:hAnsi="Times New Roman" w:cs="Times New Roman"/>
          <w:sz w:val="20"/>
        </w:rPr>
        <w:pPrChange w:id="13" w:author="quantilope" w:date="2021-01-11T14:34:00Z">
          <w:pPr>
            <w:pStyle w:val="Listenabsatz"/>
            <w:numPr>
              <w:numId w:val="18"/>
            </w:numPr>
            <w:tabs>
              <w:tab w:val="num" w:pos="0"/>
            </w:tabs>
            <w:ind w:right="26" w:hanging="360"/>
          </w:pPr>
        </w:pPrChange>
      </w:pPr>
      <w:r>
        <w:rPr>
          <w:rFonts w:ascii="Calibri" w:eastAsia="Calibri" w:hAnsi="Calibri" w:cs="Calibri"/>
          <w:color w:val="000000"/>
          <w:sz w:val="20"/>
        </w:rPr>
        <w:t>Upon occurrence of any actual information security breach affecting Customer Personal Data, (the “</w:t>
      </w:r>
      <w:r>
        <w:rPr>
          <w:rFonts w:ascii="Calibri" w:eastAsia="Calibri" w:hAnsi="Calibri" w:cs="Calibri"/>
          <w:b/>
          <w:bCs/>
          <w:color w:val="000000"/>
          <w:sz w:val="20"/>
        </w:rPr>
        <w:t>Security Breach</w:t>
      </w:r>
      <w:r>
        <w:rPr>
          <w:rFonts w:ascii="Calibri" w:eastAsia="Calibri" w:hAnsi="Calibri" w:cs="Calibri"/>
          <w:color w:val="000000"/>
          <w:sz w:val="20"/>
        </w:rPr>
        <w:t xml:space="preserve">”), Parley Pro shall: </w:t>
      </w:r>
    </w:p>
    <w:p w14:paraId="7B511D14" w14:textId="77777777" w:rsidR="00296D77" w:rsidRDefault="00321313">
      <w:pPr>
        <w:pStyle w:val="Listenabsatz"/>
        <w:ind w:right="1229"/>
        <w:jc w:val="both"/>
        <w:rPr>
          <w:rFonts w:ascii="Times New Roman" w:eastAsia="Times New Roman" w:hAnsi="Times New Roman" w:cs="Times New Roman"/>
          <w:sz w:val="20"/>
        </w:rPr>
      </w:pPr>
      <w:r>
        <w:rPr>
          <w:rFonts w:ascii="Calibri" w:eastAsia="Calibri" w:hAnsi="Calibri" w:cs="Calibri"/>
          <w:color w:val="000000"/>
          <w:sz w:val="20"/>
        </w:rPr>
        <w:t>(</w:t>
      </w:r>
      <w:proofErr w:type="spellStart"/>
      <w:r>
        <w:rPr>
          <w:rFonts w:ascii="Calibri" w:eastAsia="Calibri" w:hAnsi="Calibri" w:cs="Calibri"/>
          <w:color w:val="000000"/>
          <w:sz w:val="20"/>
        </w:rPr>
        <w:t>i</w:t>
      </w:r>
      <w:proofErr w:type="spellEnd"/>
      <w:r>
        <w:rPr>
          <w:rFonts w:ascii="Calibri" w:eastAsia="Calibri" w:hAnsi="Calibri" w:cs="Calibri"/>
          <w:color w:val="000000"/>
          <w:sz w:val="20"/>
        </w:rPr>
        <w:t xml:space="preserve">) </w:t>
      </w:r>
      <w:r>
        <w:rPr>
          <w:rFonts w:ascii="Calibri" w:eastAsia="Calibri" w:hAnsi="Calibri" w:cs="Calibri"/>
          <w:color w:val="000000"/>
          <w:sz w:val="20"/>
        </w:rPr>
        <w:tab/>
      </w:r>
      <w:proofErr w:type="gramStart"/>
      <w:r>
        <w:rPr>
          <w:rFonts w:ascii="Calibri" w:eastAsia="Calibri" w:hAnsi="Calibri" w:cs="Calibri"/>
          <w:color w:val="000000"/>
          <w:sz w:val="20"/>
        </w:rPr>
        <w:t>notify</w:t>
      </w:r>
      <w:proofErr w:type="gramEnd"/>
      <w:r>
        <w:rPr>
          <w:rFonts w:ascii="Calibri" w:eastAsia="Calibri" w:hAnsi="Calibri" w:cs="Calibri"/>
          <w:color w:val="000000"/>
          <w:sz w:val="20"/>
        </w:rPr>
        <w:t xml:space="preserve"> Customer of the Security Breach not later than 72 hours after the Security Breach has become known to Customer and deliver to Customer a written report regarding the nature of the Security Breach, the categories and the approximate number of the Customer Personal Data affected, if such information is available. Parley Pro shall also describe the likely consequences of the Security Breach on personal data as well as the measures taken or proposed to be taken to address the Customer Personal Data breach, including, where appropriate, to mitigate its possible adverse effects; and </w:t>
      </w:r>
    </w:p>
    <w:p w14:paraId="71D59042" w14:textId="77777777" w:rsidR="00296D77" w:rsidRDefault="00321313">
      <w:pPr>
        <w:pStyle w:val="Listenabsatz"/>
        <w:ind w:right="1229"/>
        <w:jc w:val="both"/>
        <w:rPr>
          <w:rFonts w:ascii="Times New Roman" w:eastAsia="Times New Roman" w:hAnsi="Times New Roman" w:cs="Times New Roman"/>
          <w:sz w:val="20"/>
        </w:rPr>
      </w:pPr>
      <w:r>
        <w:rPr>
          <w:rFonts w:ascii="Calibri" w:eastAsia="Calibri" w:hAnsi="Calibri" w:cs="Calibri"/>
          <w:color w:val="000000"/>
          <w:sz w:val="20"/>
        </w:rPr>
        <w:t xml:space="preserve">(ii) </w:t>
      </w:r>
      <w:r>
        <w:rPr>
          <w:rFonts w:ascii="Calibri" w:eastAsia="Calibri" w:hAnsi="Calibri" w:cs="Calibri"/>
          <w:color w:val="000000"/>
          <w:sz w:val="20"/>
        </w:rPr>
        <w:tab/>
        <w:t xml:space="preserve">Proceed as quickly as reasonably possible (a) to mitigate any adverse impact or other harm to Customer and any affected individuals resulting from such Security Breach; and (b) to prevent similar Security Breaches from occurring in the future. Parley Pro will keep Customer fully informed of all stages of its investigation and all actions taken as a result thereof. </w:t>
      </w:r>
    </w:p>
    <w:p w14:paraId="290C27E4" w14:textId="77777777" w:rsidR="00296D77" w:rsidRDefault="00321313">
      <w:pPr>
        <w:pStyle w:val="Listenabsatz"/>
        <w:tabs>
          <w:tab w:val="left" w:pos="782"/>
        </w:tabs>
        <w:spacing w:after="0"/>
        <w:ind w:left="36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52632FAB" w14:textId="77777777" w:rsidR="00296D77" w:rsidRDefault="00321313" w:rsidP="005E4A4A">
      <w:pPr>
        <w:pStyle w:val="Listenabsatz"/>
        <w:numPr>
          <w:ilvl w:val="0"/>
          <w:numId w:val="22"/>
        </w:numPr>
        <w:tabs>
          <w:tab w:val="left" w:pos="782"/>
        </w:tabs>
        <w:spacing w:after="0"/>
        <w:ind w:left="360" w:firstLine="0"/>
        <w:jc w:val="both"/>
        <w:rPr>
          <w:rFonts w:ascii="Calibri" w:eastAsia="Calibri" w:hAnsi="Calibri" w:cs="Calibri"/>
          <w:sz w:val="20"/>
        </w:rPr>
        <w:pPrChange w:id="14" w:author="quantilope" w:date="2021-01-11T14:34:00Z">
          <w:pPr>
            <w:pStyle w:val="Listenabsatz"/>
            <w:numPr>
              <w:numId w:val="18"/>
            </w:numPr>
            <w:tabs>
              <w:tab w:val="num" w:pos="0"/>
              <w:tab w:val="left" w:pos="782"/>
            </w:tabs>
            <w:spacing w:after="0"/>
            <w:ind w:left="360"/>
            <w:jc w:val="both"/>
          </w:pPr>
        </w:pPrChange>
      </w:pPr>
      <w:commentRangeStart w:id="15"/>
      <w:commentRangeEnd w:id="15"/>
      <w:r>
        <w:rPr>
          <w:rStyle w:val="Kommentarzeichen"/>
        </w:rPr>
        <w:commentReference w:id="15"/>
      </w:r>
      <w:r>
        <w:rPr>
          <w:rFonts w:ascii="Calibri" w:eastAsia="Calibri" w:hAnsi="Calibri" w:cs="Calibri"/>
          <w:color w:val="000000"/>
          <w:sz w:val="20"/>
        </w:rPr>
        <w:t>Customer may terminate the Agreement at any time without adhering to any notice period in case of (</w:t>
      </w:r>
      <w:proofErr w:type="spellStart"/>
      <w:r>
        <w:rPr>
          <w:rFonts w:ascii="Calibri" w:eastAsia="Calibri" w:hAnsi="Calibri" w:cs="Calibri"/>
          <w:color w:val="000000"/>
          <w:sz w:val="20"/>
        </w:rPr>
        <w:t>i</w:t>
      </w:r>
      <w:proofErr w:type="spellEnd"/>
      <w:r>
        <w:rPr>
          <w:rFonts w:ascii="Calibri" w:eastAsia="Calibri" w:hAnsi="Calibri" w:cs="Calibri"/>
          <w:color w:val="000000"/>
          <w:sz w:val="20"/>
        </w:rPr>
        <w:t xml:space="preserve">) a serious violation of data protection regulations or the provisions of this Addendum by Parley Pro, (ii) </w:t>
      </w:r>
      <w:del w:id="16" w:author="Graham Gadenne ||" w:date="2020-12-23T17:43:00Z">
        <w:r>
          <w:rPr>
            <w:rFonts w:ascii="Calibri" w:eastAsia="Calibri" w:hAnsi="Calibri" w:cs="Calibri"/>
            <w:color w:val="000000"/>
            <w:sz w:val="20"/>
          </w:rPr>
          <w:delText>if Parley Pro refuses to follow an instruction given by the Client or (iii</w:delText>
        </w:r>
      </w:del>
      <w:ins w:id="17" w:author="Graham Gadenne ||" w:date="2020-12-23T17:43:00Z">
        <w:r>
          <w:rPr>
            <w:rFonts w:ascii="Calibri" w:eastAsia="Calibri" w:hAnsi="Calibri" w:cs="Calibri"/>
            <w:color w:val="000000"/>
            <w:sz w:val="20"/>
          </w:rPr>
          <w:t>or (ii</w:t>
        </w:r>
      </w:ins>
      <w:r>
        <w:rPr>
          <w:rFonts w:ascii="Calibri" w:eastAsia="Calibri" w:hAnsi="Calibri" w:cs="Calibri"/>
          <w:color w:val="000000"/>
          <w:sz w:val="20"/>
        </w:rPr>
        <w:t xml:space="preserve">) if Parley Pro refuses to </w:t>
      </w:r>
      <w:proofErr w:type="spellStart"/>
      <w:r>
        <w:rPr>
          <w:rFonts w:ascii="Calibri" w:eastAsia="Calibri" w:hAnsi="Calibri" w:cs="Calibri"/>
          <w:color w:val="000000"/>
          <w:sz w:val="20"/>
        </w:rPr>
        <w:t>honor</w:t>
      </w:r>
      <w:proofErr w:type="spellEnd"/>
      <w:r>
        <w:rPr>
          <w:rFonts w:ascii="Calibri" w:eastAsia="Calibri" w:hAnsi="Calibri" w:cs="Calibri"/>
          <w:color w:val="000000"/>
          <w:sz w:val="20"/>
        </w:rPr>
        <w:t xml:space="preserve"> Customers inspection rights</w:t>
      </w:r>
      <w:del w:id="18" w:author="Graham Gadenne ||" w:date="2020-12-23T17:43:00Z">
        <w:r>
          <w:rPr>
            <w:rFonts w:ascii="Calibri" w:eastAsia="Calibri" w:hAnsi="Calibri" w:cs="Calibri"/>
            <w:color w:val="000000"/>
            <w:sz w:val="20"/>
          </w:rPr>
          <w:delText>. In particular, noncompliance</w:delText>
        </w:r>
      </w:del>
      <w:ins w:id="19" w:author="Graham Gadenne ||" w:date="2020-12-23T17:43:00Z">
        <w:r>
          <w:rPr>
            <w:rFonts w:ascii="Calibri" w:eastAsia="Calibri" w:hAnsi="Calibri" w:cs="Calibri"/>
            <w:color w:val="000000"/>
            <w:sz w:val="20"/>
          </w:rPr>
          <w:t xml:space="preserve"> as detailed in section 3 herein. Noncompliance</w:t>
        </w:r>
      </w:ins>
      <w:r>
        <w:rPr>
          <w:rFonts w:ascii="Calibri" w:eastAsia="Calibri" w:hAnsi="Calibri" w:cs="Calibri"/>
          <w:color w:val="000000"/>
          <w:sz w:val="20"/>
        </w:rPr>
        <w:t xml:space="preserve"> with the obligations agreed under this Addendum and derived from Art. 28 GDPR shall be deemed a serious violation.</w:t>
      </w:r>
    </w:p>
    <w:p w14:paraId="3D4BC1F1" w14:textId="77777777" w:rsidR="00296D77" w:rsidRDefault="00321313">
      <w:pPr>
        <w:pStyle w:val="Listenabsatz"/>
        <w:ind w:right="1229"/>
        <w:jc w:val="both"/>
        <w:rPr>
          <w:rFonts w:ascii="Times New Roman" w:eastAsia="Times New Roman" w:hAnsi="Times New Roman" w:cs="Times New Roman"/>
          <w:szCs w:val="22"/>
        </w:rPr>
      </w:pPr>
      <w:r>
        <w:rPr>
          <w:rFonts w:eastAsia="Georgia" w:cs="Georgia"/>
          <w:color w:val="000000"/>
          <w:szCs w:val="22"/>
        </w:rPr>
        <w:t xml:space="preserve"> </w:t>
      </w:r>
    </w:p>
    <w:p w14:paraId="1E5C064E" w14:textId="77777777" w:rsidR="00296D77" w:rsidRDefault="00321313">
      <w:pPr>
        <w:pStyle w:val="Listenabsatz"/>
        <w:tabs>
          <w:tab w:val="left" w:pos="782"/>
        </w:tabs>
        <w:spacing w:after="0"/>
        <w:ind w:left="360"/>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4B6AAA50" w14:textId="77777777" w:rsidR="00296D77" w:rsidRDefault="00321313">
      <w:pPr>
        <w:tabs>
          <w:tab w:val="left" w:pos="782"/>
        </w:tabs>
        <w:spacing w:line="264" w:lineRule="auto"/>
        <w:jc w:val="both"/>
        <w:rPr>
          <w:rFonts w:ascii="Times New Roman" w:eastAsia="Times New Roman" w:hAnsi="Times New Roman" w:cs="Times New Roman"/>
          <w:sz w:val="20"/>
        </w:rPr>
      </w:pPr>
      <w:r>
        <w:rPr>
          <w:rFonts w:ascii="Calibri" w:eastAsia="Calibri" w:hAnsi="Calibri" w:cs="Calibri"/>
          <w:color w:val="000000"/>
          <w:sz w:val="20"/>
        </w:rPr>
        <w:t>This Addendum shall be effective as of the effective date of the Agreement and shall remain effective for so long as the Agreement remains in effect. Only a written agreement signed by authorized representatives of both parties can modify this Addendum. In the event of inconsistency between the Agreement and the Addendum provisions, the parties agree that the provisions of this Addendum will prevail.</w:t>
      </w:r>
    </w:p>
    <w:tbl>
      <w:tblPr>
        <w:tblW w:w="10618" w:type="dxa"/>
        <w:tblInd w:w="-792" w:type="dxa"/>
        <w:tblLayout w:type="fixed"/>
        <w:tblCellMar>
          <w:left w:w="0" w:type="dxa"/>
          <w:right w:w="0" w:type="dxa"/>
        </w:tblCellMar>
        <w:tblLook w:val="04A0" w:firstRow="1" w:lastRow="0" w:firstColumn="1" w:lastColumn="0" w:noHBand="0" w:noVBand="1"/>
      </w:tblPr>
      <w:tblGrid>
        <w:gridCol w:w="4723"/>
        <w:gridCol w:w="1012"/>
        <w:gridCol w:w="4883"/>
      </w:tblGrid>
      <w:tr w:rsidR="00296D77" w14:paraId="468C21F5" w14:textId="77777777">
        <w:trPr>
          <w:trHeight w:val="389"/>
        </w:trPr>
        <w:tc>
          <w:tcPr>
            <w:tcW w:w="4723" w:type="dxa"/>
            <w:tcMar>
              <w:top w:w="10" w:type="dxa"/>
              <w:left w:w="10" w:type="dxa"/>
              <w:bottom w:w="10" w:type="dxa"/>
              <w:right w:w="10" w:type="dxa"/>
            </w:tcMar>
            <w:hideMark/>
          </w:tcPr>
          <w:p w14:paraId="56149FF2" w14:textId="77777777" w:rsidR="00296D77" w:rsidRDefault="00321313">
            <w:pPr>
              <w:widowControl w:val="0"/>
              <w:spacing w:after="0" w:line="190" w:lineRule="atLeast"/>
              <w:rPr>
                <w:rFonts w:ascii="Times New Roman" w:eastAsia="Times New Roman" w:hAnsi="Times New Roman" w:cs="Times New Roman"/>
                <w:color w:val="000000"/>
                <w:sz w:val="24"/>
                <w:szCs w:val="24"/>
              </w:rPr>
            </w:pPr>
            <w:r>
              <w:rPr>
                <w:rFonts w:ascii="Arial" w:eastAsia="Arial" w:hAnsi="Arial" w:cs="Arial"/>
                <w:color w:val="000000"/>
                <w:sz w:val="17"/>
                <w:szCs w:val="17"/>
              </w:rPr>
              <w:t xml:space="preserve"> </w:t>
            </w:r>
          </w:p>
          <w:p w14:paraId="7048DB6E" w14:textId="77777777" w:rsidR="00296D77" w:rsidRDefault="00321313">
            <w:pPr>
              <w:widowControl w:val="0"/>
              <w:spacing w:after="0" w:line="190" w:lineRule="atLeast"/>
              <w:rPr>
                <w:rFonts w:ascii="Times New Roman" w:eastAsia="Times New Roman" w:hAnsi="Times New Roman" w:cs="Times New Roman"/>
                <w:color w:val="000000"/>
                <w:sz w:val="24"/>
                <w:szCs w:val="24"/>
              </w:rPr>
            </w:pPr>
            <w:r>
              <w:rPr>
                <w:rFonts w:ascii="Arial" w:eastAsia="Arial" w:hAnsi="Arial" w:cs="Arial"/>
                <w:color w:val="000000"/>
                <w:sz w:val="17"/>
                <w:szCs w:val="17"/>
              </w:rPr>
              <w:t xml:space="preserve">Executed by </w:t>
            </w:r>
            <w:r>
              <w:rPr>
                <w:rFonts w:ascii="Arial" w:eastAsia="Arial" w:hAnsi="Arial" w:cs="Arial"/>
                <w:b/>
                <w:bCs/>
                <w:color w:val="000000"/>
                <w:sz w:val="17"/>
                <w:szCs w:val="17"/>
              </w:rPr>
              <w:t>Parley Pro Corp.</w:t>
            </w:r>
          </w:p>
        </w:tc>
        <w:tc>
          <w:tcPr>
            <w:tcW w:w="1012" w:type="dxa"/>
            <w:tcMar>
              <w:top w:w="10" w:type="dxa"/>
              <w:left w:w="10" w:type="dxa"/>
              <w:bottom w:w="10" w:type="dxa"/>
              <w:right w:w="10" w:type="dxa"/>
            </w:tcMar>
            <w:hideMark/>
          </w:tcPr>
          <w:p w14:paraId="361706F8" w14:textId="77777777" w:rsidR="00296D77" w:rsidRDefault="00321313">
            <w:pPr>
              <w:widowControl w:val="0"/>
              <w:spacing w:after="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883" w:type="dxa"/>
            <w:tcMar>
              <w:top w:w="10" w:type="dxa"/>
              <w:left w:w="10" w:type="dxa"/>
              <w:bottom w:w="10" w:type="dxa"/>
              <w:right w:w="10" w:type="dxa"/>
            </w:tcMar>
            <w:hideMark/>
          </w:tcPr>
          <w:p w14:paraId="2C732340" w14:textId="77777777" w:rsidR="00296D77" w:rsidRDefault="00321313">
            <w:pPr>
              <w:widowControl w:val="0"/>
              <w:spacing w:after="0" w:line="190" w:lineRule="atLeast"/>
              <w:rPr>
                <w:rFonts w:ascii="Times New Roman" w:eastAsia="Times New Roman" w:hAnsi="Times New Roman" w:cs="Times New Roman"/>
                <w:color w:val="000000"/>
                <w:sz w:val="24"/>
                <w:szCs w:val="24"/>
              </w:rPr>
            </w:pPr>
            <w:r>
              <w:rPr>
                <w:rFonts w:ascii="Arial" w:eastAsia="Arial" w:hAnsi="Arial" w:cs="Arial"/>
                <w:color w:val="000000"/>
                <w:sz w:val="17"/>
                <w:szCs w:val="17"/>
              </w:rPr>
              <w:t xml:space="preserve"> </w:t>
            </w:r>
          </w:p>
          <w:p w14:paraId="581C08D8" w14:textId="77777777" w:rsidR="00296D77" w:rsidRDefault="00321313">
            <w:pPr>
              <w:widowControl w:val="0"/>
              <w:spacing w:after="0" w:line="190" w:lineRule="atLeast"/>
              <w:rPr>
                <w:rFonts w:ascii="Times New Roman" w:eastAsia="Times New Roman" w:hAnsi="Times New Roman" w:cs="Times New Roman"/>
                <w:color w:val="000000"/>
                <w:sz w:val="24"/>
                <w:szCs w:val="24"/>
              </w:rPr>
            </w:pPr>
            <w:r>
              <w:rPr>
                <w:rFonts w:ascii="Arial" w:eastAsia="Arial" w:hAnsi="Arial" w:cs="Arial"/>
                <w:color w:val="000000"/>
                <w:sz w:val="17"/>
                <w:szCs w:val="17"/>
              </w:rPr>
              <w:t xml:space="preserve">Executed by </w:t>
            </w:r>
            <w:r>
              <w:rPr>
                <w:rFonts w:ascii="Arial" w:eastAsia="Arial" w:hAnsi="Arial" w:cs="Arial"/>
                <w:b/>
                <w:bCs/>
                <w:color w:val="000000"/>
                <w:sz w:val="17"/>
                <w:szCs w:val="17"/>
              </w:rPr>
              <w:t>CUSTOMER: Quantilope</w:t>
            </w:r>
          </w:p>
        </w:tc>
      </w:tr>
      <w:tr w:rsidR="00296D77" w14:paraId="3A95E35C" w14:textId="77777777">
        <w:trPr>
          <w:trHeight w:val="772"/>
        </w:trPr>
        <w:tc>
          <w:tcPr>
            <w:tcW w:w="4723" w:type="dxa"/>
            <w:tcBorders>
              <w:top w:val="nil"/>
              <w:left w:val="nil"/>
              <w:bottom w:val="single" w:sz="6" w:space="0" w:color="000000"/>
              <w:right w:val="nil"/>
            </w:tcBorders>
            <w:tcMar>
              <w:top w:w="10" w:type="dxa"/>
              <w:left w:w="10" w:type="dxa"/>
              <w:bottom w:w="8" w:type="dxa"/>
              <w:right w:w="10" w:type="dxa"/>
            </w:tcMar>
            <w:hideMark/>
          </w:tcPr>
          <w:p w14:paraId="08FF8588" w14:textId="77777777" w:rsidR="00296D77" w:rsidRDefault="00321313">
            <w:pPr>
              <w:widowControl w:val="0"/>
              <w:spacing w:before="9" w:after="0"/>
              <w:rPr>
                <w:rFonts w:ascii="Times New Roman" w:eastAsia="Times New Roman" w:hAnsi="Times New Roman" w:cs="Times New Roman"/>
                <w:color w:val="000000"/>
                <w:sz w:val="16"/>
                <w:szCs w:val="16"/>
              </w:rPr>
            </w:pPr>
            <w:r>
              <w:rPr>
                <w:rFonts w:ascii="Arial" w:eastAsia="Arial" w:hAnsi="Arial" w:cs="Arial"/>
                <w:color w:val="000000"/>
                <w:sz w:val="16"/>
                <w:szCs w:val="16"/>
              </w:rPr>
              <w:t xml:space="preserve"> </w:t>
            </w:r>
          </w:p>
          <w:p w14:paraId="4DB2577F" w14:textId="77777777" w:rsidR="00296D77" w:rsidRDefault="00321313">
            <w:pPr>
              <w:widowControl w:val="0"/>
              <w:spacing w:after="0"/>
              <w:rPr>
                <w:rFonts w:ascii="Times New Roman" w:eastAsia="Times New Roman" w:hAnsi="Times New Roman" w:cs="Times New Roman"/>
                <w:color w:val="000000"/>
                <w:sz w:val="17"/>
                <w:szCs w:val="17"/>
              </w:rPr>
            </w:pPr>
            <w:r>
              <w:rPr>
                <w:rFonts w:ascii="Arial" w:eastAsia="Arial" w:hAnsi="Arial" w:cs="Arial"/>
                <w:color w:val="000000"/>
                <w:sz w:val="17"/>
                <w:szCs w:val="17"/>
              </w:rPr>
              <w:t>Authorized Signature:</w:t>
            </w:r>
          </w:p>
        </w:tc>
        <w:tc>
          <w:tcPr>
            <w:tcW w:w="1012" w:type="dxa"/>
            <w:tcBorders>
              <w:top w:val="nil"/>
              <w:left w:val="nil"/>
              <w:bottom w:val="nil"/>
              <w:right w:val="nil"/>
            </w:tcBorders>
            <w:tcMar>
              <w:top w:w="10" w:type="dxa"/>
              <w:left w:w="10" w:type="dxa"/>
              <w:bottom w:w="10" w:type="dxa"/>
              <w:right w:w="10" w:type="dxa"/>
            </w:tcMar>
            <w:hideMark/>
          </w:tcPr>
          <w:p w14:paraId="4DD3799A" w14:textId="77777777" w:rsidR="00296D77" w:rsidRDefault="00321313">
            <w:pPr>
              <w:widowControl w:val="0"/>
              <w:spacing w:after="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883" w:type="dxa"/>
            <w:tcBorders>
              <w:top w:val="nil"/>
              <w:left w:val="nil"/>
              <w:bottom w:val="single" w:sz="6" w:space="0" w:color="000000"/>
              <w:right w:val="nil"/>
            </w:tcBorders>
            <w:tcMar>
              <w:top w:w="10" w:type="dxa"/>
              <w:left w:w="10" w:type="dxa"/>
              <w:bottom w:w="8" w:type="dxa"/>
              <w:right w:w="10" w:type="dxa"/>
            </w:tcMar>
            <w:hideMark/>
          </w:tcPr>
          <w:p w14:paraId="44ECFA50" w14:textId="77777777" w:rsidR="00296D77" w:rsidRDefault="00321313">
            <w:pPr>
              <w:widowControl w:val="0"/>
              <w:spacing w:before="9" w:after="0"/>
              <w:rPr>
                <w:rFonts w:ascii="Times New Roman" w:eastAsia="Times New Roman" w:hAnsi="Times New Roman" w:cs="Times New Roman"/>
                <w:color w:val="000000"/>
                <w:sz w:val="16"/>
                <w:szCs w:val="16"/>
              </w:rPr>
            </w:pPr>
            <w:r>
              <w:rPr>
                <w:rFonts w:ascii="Arial" w:eastAsia="Arial" w:hAnsi="Arial" w:cs="Arial"/>
                <w:color w:val="000000"/>
                <w:sz w:val="16"/>
                <w:szCs w:val="16"/>
              </w:rPr>
              <w:t xml:space="preserve"> </w:t>
            </w:r>
          </w:p>
          <w:p w14:paraId="524BA215" w14:textId="77777777" w:rsidR="00296D77" w:rsidRDefault="00321313">
            <w:pPr>
              <w:widowControl w:val="0"/>
              <w:spacing w:after="0"/>
              <w:rPr>
                <w:rFonts w:ascii="Times New Roman" w:eastAsia="Times New Roman" w:hAnsi="Times New Roman" w:cs="Times New Roman"/>
                <w:color w:val="000000"/>
                <w:sz w:val="17"/>
                <w:szCs w:val="17"/>
              </w:rPr>
            </w:pPr>
            <w:r>
              <w:rPr>
                <w:rFonts w:ascii="Arial" w:eastAsia="Arial" w:hAnsi="Arial" w:cs="Arial"/>
                <w:color w:val="000000"/>
                <w:sz w:val="17"/>
                <w:szCs w:val="17"/>
              </w:rPr>
              <w:t>Authorized Signature:</w:t>
            </w:r>
          </w:p>
        </w:tc>
      </w:tr>
      <w:tr w:rsidR="00296D77" w14:paraId="68644634" w14:textId="77777777">
        <w:trPr>
          <w:trHeight w:val="776"/>
        </w:trPr>
        <w:tc>
          <w:tcPr>
            <w:tcW w:w="4723" w:type="dxa"/>
            <w:tcBorders>
              <w:top w:val="single" w:sz="6" w:space="0" w:color="000000"/>
              <w:left w:val="nil"/>
              <w:bottom w:val="nil"/>
              <w:right w:val="nil"/>
            </w:tcBorders>
            <w:tcMar>
              <w:top w:w="8" w:type="dxa"/>
              <w:left w:w="10" w:type="dxa"/>
              <w:bottom w:w="10" w:type="dxa"/>
              <w:right w:w="10" w:type="dxa"/>
            </w:tcMar>
            <w:hideMark/>
          </w:tcPr>
          <w:p w14:paraId="23401132" w14:textId="77777777" w:rsidR="00296D77" w:rsidRDefault="00321313">
            <w:pPr>
              <w:widowControl w:val="0"/>
              <w:spacing w:after="0"/>
              <w:rPr>
                <w:rFonts w:ascii="Times New Roman" w:eastAsia="Times New Roman" w:hAnsi="Times New Roman" w:cs="Times New Roman"/>
                <w:color w:val="000000"/>
                <w:sz w:val="18"/>
                <w:szCs w:val="18"/>
              </w:rPr>
            </w:pPr>
            <w:r>
              <w:rPr>
                <w:rFonts w:ascii="Arial" w:eastAsia="Arial" w:hAnsi="Arial" w:cs="Arial"/>
                <w:color w:val="000000"/>
                <w:sz w:val="18"/>
                <w:szCs w:val="18"/>
              </w:rPr>
              <w:lastRenderedPageBreak/>
              <w:t xml:space="preserve"> </w:t>
            </w:r>
          </w:p>
          <w:p w14:paraId="6BE07DA8" w14:textId="77777777" w:rsidR="00296D77" w:rsidRDefault="00321313">
            <w:pPr>
              <w:widowControl w:val="0"/>
              <w:spacing w:before="10" w:after="0"/>
              <w:rPr>
                <w:rFonts w:ascii="Times New Roman" w:eastAsia="Times New Roman" w:hAnsi="Times New Roman" w:cs="Times New Roman"/>
                <w:color w:val="000000"/>
                <w:sz w:val="15"/>
                <w:szCs w:val="15"/>
              </w:rPr>
            </w:pPr>
            <w:r>
              <w:rPr>
                <w:rFonts w:ascii="Arial" w:eastAsia="Arial" w:hAnsi="Arial" w:cs="Arial"/>
                <w:color w:val="000000"/>
                <w:sz w:val="15"/>
                <w:szCs w:val="15"/>
              </w:rPr>
              <w:t xml:space="preserve"> </w:t>
            </w:r>
          </w:p>
          <w:p w14:paraId="1E4195B6" w14:textId="77777777" w:rsidR="00296D77" w:rsidRDefault="00321313">
            <w:pPr>
              <w:widowControl w:val="0"/>
              <w:tabs>
                <w:tab w:val="left" w:pos="4723"/>
              </w:tabs>
              <w:spacing w:after="0"/>
              <w:rPr>
                <w:rFonts w:ascii="Arial" w:eastAsia="Arial" w:hAnsi="Arial" w:cs="Arial"/>
                <w:color w:val="000000"/>
                <w:sz w:val="17"/>
                <w:szCs w:val="17"/>
                <w:u w:val="single" w:color="000000"/>
              </w:rPr>
            </w:pPr>
            <w:r>
              <w:rPr>
                <w:rFonts w:ascii="Arial" w:eastAsia="Arial" w:hAnsi="Arial" w:cs="Arial"/>
                <w:color w:val="000000"/>
                <w:sz w:val="17"/>
                <w:szCs w:val="17"/>
              </w:rPr>
              <w:t>Name</w:t>
            </w:r>
            <w:r>
              <w:rPr>
                <w:rFonts w:ascii="Arial" w:eastAsia="Arial" w:hAnsi="Arial" w:cs="Arial"/>
                <w:color w:val="000000"/>
                <w:spacing w:val="13"/>
                <w:sz w:val="17"/>
                <w:szCs w:val="17"/>
              </w:rPr>
              <w:t xml:space="preserve"> </w:t>
            </w:r>
            <w:r>
              <w:rPr>
                <w:rFonts w:ascii="Arial" w:eastAsia="Arial" w:hAnsi="Arial" w:cs="Arial"/>
                <w:color w:val="000000"/>
                <w:sz w:val="17"/>
                <w:szCs w:val="17"/>
                <w:u w:val="single" w:color="000000"/>
              </w:rPr>
              <w:t xml:space="preserve"> </w:t>
            </w:r>
            <w:r>
              <w:rPr>
                <w:rFonts w:ascii="Arial" w:eastAsia="Arial" w:hAnsi="Arial" w:cs="Arial"/>
                <w:color w:val="000000"/>
                <w:sz w:val="17"/>
                <w:szCs w:val="17"/>
                <w:u w:val="single" w:color="000000"/>
              </w:rPr>
              <w:tab/>
            </w:r>
          </w:p>
        </w:tc>
        <w:tc>
          <w:tcPr>
            <w:tcW w:w="1012" w:type="dxa"/>
            <w:tcBorders>
              <w:top w:val="nil"/>
              <w:left w:val="nil"/>
              <w:bottom w:val="nil"/>
              <w:right w:val="nil"/>
            </w:tcBorders>
            <w:tcMar>
              <w:top w:w="10" w:type="dxa"/>
              <w:left w:w="10" w:type="dxa"/>
              <w:bottom w:w="10" w:type="dxa"/>
              <w:right w:w="10" w:type="dxa"/>
            </w:tcMar>
            <w:hideMark/>
          </w:tcPr>
          <w:p w14:paraId="55192E5F" w14:textId="77777777" w:rsidR="00296D77" w:rsidRDefault="00321313">
            <w:pPr>
              <w:widowControl w:val="0"/>
              <w:spacing w:after="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883" w:type="dxa"/>
            <w:tcBorders>
              <w:top w:val="single" w:sz="6" w:space="0" w:color="000000"/>
              <w:left w:val="nil"/>
              <w:bottom w:val="nil"/>
              <w:right w:val="nil"/>
            </w:tcBorders>
            <w:tcMar>
              <w:top w:w="8" w:type="dxa"/>
              <w:left w:w="10" w:type="dxa"/>
              <w:bottom w:w="10" w:type="dxa"/>
              <w:right w:w="10" w:type="dxa"/>
            </w:tcMar>
            <w:hideMark/>
          </w:tcPr>
          <w:p w14:paraId="4214E8C0" w14:textId="77777777" w:rsidR="00296D77" w:rsidRDefault="00321313">
            <w:pPr>
              <w:widowControl w:val="0"/>
              <w:spacing w:after="0"/>
              <w:rPr>
                <w:rFonts w:ascii="Times New Roman" w:eastAsia="Times New Roman" w:hAnsi="Times New Roman" w:cs="Times New Roman"/>
                <w:color w:val="000000"/>
                <w:sz w:val="18"/>
                <w:szCs w:val="18"/>
              </w:rPr>
            </w:pPr>
            <w:r>
              <w:rPr>
                <w:rFonts w:ascii="Arial" w:eastAsia="Arial" w:hAnsi="Arial" w:cs="Arial"/>
                <w:color w:val="000000"/>
                <w:sz w:val="18"/>
                <w:szCs w:val="18"/>
              </w:rPr>
              <w:t xml:space="preserve"> </w:t>
            </w:r>
          </w:p>
          <w:p w14:paraId="3731D95A" w14:textId="77777777" w:rsidR="00296D77" w:rsidRDefault="00321313">
            <w:pPr>
              <w:widowControl w:val="0"/>
              <w:spacing w:before="10" w:after="0"/>
              <w:rPr>
                <w:rFonts w:ascii="Times New Roman" w:eastAsia="Times New Roman" w:hAnsi="Times New Roman" w:cs="Times New Roman"/>
                <w:color w:val="000000"/>
                <w:sz w:val="15"/>
                <w:szCs w:val="15"/>
              </w:rPr>
            </w:pPr>
            <w:r>
              <w:rPr>
                <w:rFonts w:ascii="Arial" w:eastAsia="Arial" w:hAnsi="Arial" w:cs="Arial"/>
                <w:color w:val="000000"/>
                <w:sz w:val="15"/>
                <w:szCs w:val="15"/>
              </w:rPr>
              <w:t xml:space="preserve"> </w:t>
            </w:r>
          </w:p>
          <w:p w14:paraId="0E6C361A" w14:textId="77777777" w:rsidR="00296D77" w:rsidRDefault="00321313">
            <w:pPr>
              <w:widowControl w:val="0"/>
              <w:tabs>
                <w:tab w:val="left" w:pos="4885"/>
              </w:tabs>
              <w:spacing w:after="0"/>
              <w:rPr>
                <w:rFonts w:ascii="Arial" w:eastAsia="Arial" w:hAnsi="Arial" w:cs="Arial"/>
                <w:color w:val="000000"/>
                <w:sz w:val="17"/>
                <w:szCs w:val="17"/>
                <w:u w:val="single" w:color="000000"/>
              </w:rPr>
            </w:pPr>
            <w:r>
              <w:rPr>
                <w:rFonts w:ascii="Arial" w:eastAsia="Arial" w:hAnsi="Arial" w:cs="Arial"/>
                <w:color w:val="000000"/>
                <w:sz w:val="17"/>
                <w:szCs w:val="17"/>
              </w:rPr>
              <w:t xml:space="preserve">Name: </w:t>
            </w:r>
            <w:r>
              <w:rPr>
                <w:rFonts w:ascii="Arial" w:eastAsia="Arial" w:hAnsi="Arial" w:cs="Arial"/>
                <w:color w:val="000000"/>
                <w:spacing w:val="-13"/>
                <w:sz w:val="17"/>
                <w:szCs w:val="17"/>
              </w:rPr>
              <w:t xml:space="preserve"> </w:t>
            </w:r>
            <w:r>
              <w:rPr>
                <w:rFonts w:ascii="Arial" w:eastAsia="Arial" w:hAnsi="Arial" w:cs="Arial"/>
                <w:color w:val="000000"/>
                <w:sz w:val="17"/>
                <w:szCs w:val="17"/>
                <w:u w:val="single" w:color="000000"/>
              </w:rPr>
              <w:t xml:space="preserve"> </w:t>
            </w:r>
            <w:r>
              <w:rPr>
                <w:rFonts w:ascii="Arial" w:eastAsia="Arial" w:hAnsi="Arial" w:cs="Arial"/>
                <w:color w:val="000000"/>
                <w:sz w:val="17"/>
                <w:szCs w:val="17"/>
                <w:u w:val="single" w:color="000000"/>
              </w:rPr>
              <w:tab/>
            </w:r>
          </w:p>
        </w:tc>
      </w:tr>
      <w:tr w:rsidR="00296D77" w14:paraId="776144CC" w14:textId="77777777">
        <w:trPr>
          <w:trHeight w:val="586"/>
        </w:trPr>
        <w:tc>
          <w:tcPr>
            <w:tcW w:w="4723" w:type="dxa"/>
            <w:tcBorders>
              <w:top w:val="nil"/>
              <w:left w:val="nil"/>
              <w:bottom w:val="nil"/>
              <w:right w:val="nil"/>
            </w:tcBorders>
            <w:tcMar>
              <w:top w:w="10" w:type="dxa"/>
              <w:left w:w="10" w:type="dxa"/>
              <w:bottom w:w="10" w:type="dxa"/>
              <w:right w:w="10" w:type="dxa"/>
            </w:tcMar>
            <w:hideMark/>
          </w:tcPr>
          <w:p w14:paraId="69E63306" w14:textId="77777777" w:rsidR="00296D77" w:rsidRDefault="00321313">
            <w:pPr>
              <w:widowControl w:val="0"/>
              <w:spacing w:before="9" w:after="0"/>
              <w:rPr>
                <w:rFonts w:ascii="Times New Roman" w:eastAsia="Times New Roman" w:hAnsi="Times New Roman" w:cs="Times New Roman"/>
                <w:color w:val="000000"/>
                <w:sz w:val="16"/>
                <w:szCs w:val="16"/>
              </w:rPr>
            </w:pPr>
            <w:r>
              <w:rPr>
                <w:rFonts w:ascii="Arial" w:eastAsia="Arial" w:hAnsi="Arial" w:cs="Arial"/>
                <w:color w:val="000000"/>
                <w:sz w:val="16"/>
                <w:szCs w:val="16"/>
              </w:rPr>
              <w:t xml:space="preserve"> </w:t>
            </w:r>
          </w:p>
          <w:p w14:paraId="3F4049DE" w14:textId="77777777" w:rsidR="00296D77" w:rsidRDefault="00321313">
            <w:pPr>
              <w:widowControl w:val="0"/>
              <w:tabs>
                <w:tab w:val="left" w:pos="4723"/>
              </w:tabs>
              <w:spacing w:after="0"/>
              <w:rPr>
                <w:rFonts w:ascii="Arial" w:eastAsia="Arial" w:hAnsi="Arial" w:cs="Arial"/>
                <w:color w:val="000000"/>
                <w:sz w:val="17"/>
                <w:szCs w:val="17"/>
                <w:u w:val="single" w:color="000000"/>
              </w:rPr>
            </w:pPr>
            <w:r>
              <w:rPr>
                <w:rFonts w:ascii="Arial" w:eastAsia="Arial" w:hAnsi="Arial" w:cs="Arial"/>
                <w:color w:val="000000"/>
                <w:sz w:val="17"/>
                <w:szCs w:val="17"/>
              </w:rPr>
              <w:t>Title:</w:t>
            </w:r>
            <w:r>
              <w:rPr>
                <w:rFonts w:ascii="Arial" w:eastAsia="Arial" w:hAnsi="Arial" w:cs="Arial"/>
                <w:color w:val="000000"/>
                <w:spacing w:val="2"/>
                <w:sz w:val="17"/>
                <w:szCs w:val="17"/>
              </w:rPr>
              <w:t xml:space="preserve"> </w:t>
            </w:r>
            <w:r>
              <w:rPr>
                <w:rFonts w:ascii="Arial" w:eastAsia="Arial" w:hAnsi="Arial" w:cs="Arial"/>
                <w:color w:val="000000"/>
                <w:sz w:val="17"/>
                <w:szCs w:val="17"/>
                <w:u w:val="single" w:color="000000"/>
              </w:rPr>
              <w:t xml:space="preserve"> </w:t>
            </w:r>
            <w:r>
              <w:rPr>
                <w:rFonts w:ascii="Arial" w:eastAsia="Arial" w:hAnsi="Arial" w:cs="Arial"/>
                <w:color w:val="000000"/>
                <w:sz w:val="17"/>
                <w:szCs w:val="17"/>
                <w:u w:val="single" w:color="000000"/>
              </w:rPr>
              <w:tab/>
            </w:r>
          </w:p>
        </w:tc>
        <w:tc>
          <w:tcPr>
            <w:tcW w:w="1012" w:type="dxa"/>
            <w:tcBorders>
              <w:top w:val="nil"/>
              <w:left w:val="nil"/>
              <w:bottom w:val="nil"/>
              <w:right w:val="nil"/>
            </w:tcBorders>
            <w:tcMar>
              <w:top w:w="10" w:type="dxa"/>
              <w:left w:w="10" w:type="dxa"/>
              <w:bottom w:w="10" w:type="dxa"/>
              <w:right w:w="10" w:type="dxa"/>
            </w:tcMar>
            <w:hideMark/>
          </w:tcPr>
          <w:p w14:paraId="205E9793" w14:textId="77777777" w:rsidR="00296D77" w:rsidRDefault="00321313">
            <w:pPr>
              <w:widowControl w:val="0"/>
              <w:spacing w:after="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883" w:type="dxa"/>
            <w:tcBorders>
              <w:top w:val="nil"/>
              <w:left w:val="nil"/>
              <w:bottom w:val="nil"/>
              <w:right w:val="nil"/>
            </w:tcBorders>
            <w:tcMar>
              <w:top w:w="10" w:type="dxa"/>
              <w:left w:w="10" w:type="dxa"/>
              <w:bottom w:w="10" w:type="dxa"/>
              <w:right w:w="10" w:type="dxa"/>
            </w:tcMar>
            <w:hideMark/>
          </w:tcPr>
          <w:p w14:paraId="67E9B8A5" w14:textId="77777777" w:rsidR="00296D77" w:rsidRDefault="00321313">
            <w:pPr>
              <w:widowControl w:val="0"/>
              <w:spacing w:before="9" w:after="0"/>
              <w:rPr>
                <w:rFonts w:ascii="Times New Roman" w:eastAsia="Times New Roman" w:hAnsi="Times New Roman" w:cs="Times New Roman"/>
                <w:color w:val="000000"/>
                <w:sz w:val="16"/>
                <w:szCs w:val="16"/>
              </w:rPr>
            </w:pPr>
            <w:r>
              <w:rPr>
                <w:rFonts w:ascii="Arial" w:eastAsia="Arial" w:hAnsi="Arial" w:cs="Arial"/>
                <w:color w:val="000000"/>
                <w:sz w:val="16"/>
                <w:szCs w:val="16"/>
              </w:rPr>
              <w:t xml:space="preserve"> </w:t>
            </w:r>
          </w:p>
          <w:p w14:paraId="0C5D6E68" w14:textId="77777777" w:rsidR="00296D77" w:rsidRDefault="00321313">
            <w:pPr>
              <w:widowControl w:val="0"/>
              <w:tabs>
                <w:tab w:val="left" w:pos="4884"/>
              </w:tabs>
              <w:spacing w:after="0"/>
              <w:rPr>
                <w:rFonts w:ascii="Arial" w:eastAsia="Arial" w:hAnsi="Arial" w:cs="Arial"/>
                <w:color w:val="000000"/>
                <w:sz w:val="17"/>
                <w:szCs w:val="17"/>
                <w:u w:val="single" w:color="000000"/>
              </w:rPr>
            </w:pPr>
            <w:r>
              <w:rPr>
                <w:rFonts w:ascii="Arial" w:eastAsia="Arial" w:hAnsi="Arial" w:cs="Arial"/>
                <w:color w:val="000000"/>
                <w:sz w:val="17"/>
                <w:szCs w:val="17"/>
              </w:rPr>
              <w:t>Title:</w:t>
            </w:r>
            <w:r>
              <w:rPr>
                <w:rFonts w:ascii="Arial" w:eastAsia="Arial" w:hAnsi="Arial" w:cs="Arial"/>
                <w:color w:val="000000"/>
                <w:spacing w:val="-23"/>
                <w:sz w:val="17"/>
                <w:szCs w:val="17"/>
              </w:rPr>
              <w:t xml:space="preserve"> </w:t>
            </w:r>
            <w:r>
              <w:rPr>
                <w:rFonts w:ascii="Arial" w:eastAsia="Arial" w:hAnsi="Arial" w:cs="Arial"/>
                <w:color w:val="000000"/>
                <w:sz w:val="17"/>
                <w:szCs w:val="17"/>
                <w:u w:val="single" w:color="000000"/>
              </w:rPr>
              <w:t xml:space="preserve"> </w:t>
            </w:r>
            <w:r>
              <w:rPr>
                <w:rFonts w:ascii="Arial" w:eastAsia="Arial" w:hAnsi="Arial" w:cs="Arial"/>
                <w:color w:val="000000"/>
                <w:sz w:val="17"/>
                <w:szCs w:val="17"/>
                <w:u w:val="single" w:color="000000"/>
              </w:rPr>
              <w:tab/>
            </w:r>
          </w:p>
        </w:tc>
      </w:tr>
      <w:tr w:rsidR="00296D77" w14:paraId="6101611E" w14:textId="77777777">
        <w:trPr>
          <w:trHeight w:val="387"/>
        </w:trPr>
        <w:tc>
          <w:tcPr>
            <w:tcW w:w="4723" w:type="dxa"/>
            <w:tcBorders>
              <w:top w:val="nil"/>
              <w:left w:val="nil"/>
              <w:bottom w:val="nil"/>
              <w:right w:val="nil"/>
            </w:tcBorders>
            <w:tcMar>
              <w:top w:w="10" w:type="dxa"/>
              <w:left w:w="10" w:type="dxa"/>
              <w:bottom w:w="10" w:type="dxa"/>
              <w:right w:w="10" w:type="dxa"/>
            </w:tcMar>
            <w:hideMark/>
          </w:tcPr>
          <w:p w14:paraId="69994F13" w14:textId="77777777" w:rsidR="00296D77" w:rsidRDefault="00321313">
            <w:pPr>
              <w:widowControl w:val="0"/>
              <w:spacing w:before="8" w:after="0"/>
              <w:rPr>
                <w:rFonts w:ascii="Times New Roman" w:eastAsia="Times New Roman" w:hAnsi="Times New Roman" w:cs="Times New Roman"/>
                <w:color w:val="000000"/>
                <w:sz w:val="16"/>
                <w:szCs w:val="16"/>
              </w:rPr>
            </w:pPr>
            <w:r>
              <w:rPr>
                <w:rFonts w:ascii="Arial" w:eastAsia="Arial" w:hAnsi="Arial" w:cs="Arial"/>
                <w:color w:val="000000"/>
                <w:sz w:val="16"/>
                <w:szCs w:val="16"/>
              </w:rPr>
              <w:t xml:space="preserve"> </w:t>
            </w:r>
          </w:p>
          <w:p w14:paraId="397B8D9B" w14:textId="77777777" w:rsidR="00296D77" w:rsidRDefault="00321313">
            <w:pPr>
              <w:widowControl w:val="0"/>
              <w:tabs>
                <w:tab w:val="left" w:pos="4723"/>
              </w:tabs>
              <w:spacing w:after="0" w:line="176" w:lineRule="atLeast"/>
              <w:rPr>
                <w:rFonts w:ascii="Arial" w:eastAsia="Arial" w:hAnsi="Arial" w:cs="Arial"/>
                <w:color w:val="000000"/>
                <w:sz w:val="17"/>
                <w:szCs w:val="17"/>
                <w:u w:val="single" w:color="000000"/>
              </w:rPr>
            </w:pPr>
            <w:r>
              <w:rPr>
                <w:rFonts w:ascii="Arial" w:eastAsia="Arial" w:hAnsi="Arial" w:cs="Arial"/>
                <w:color w:val="000000"/>
                <w:sz w:val="17"/>
                <w:szCs w:val="17"/>
              </w:rPr>
              <w:t>Date:</w:t>
            </w:r>
            <w:r>
              <w:rPr>
                <w:rFonts w:ascii="Arial" w:eastAsia="Arial" w:hAnsi="Arial" w:cs="Arial"/>
                <w:color w:val="000000"/>
                <w:spacing w:val="-33"/>
                <w:sz w:val="17"/>
                <w:szCs w:val="17"/>
              </w:rPr>
              <w:t xml:space="preserve"> </w:t>
            </w:r>
            <w:r>
              <w:rPr>
                <w:rFonts w:ascii="Arial" w:eastAsia="Arial" w:hAnsi="Arial" w:cs="Arial"/>
                <w:color w:val="000000"/>
                <w:sz w:val="17"/>
                <w:szCs w:val="17"/>
                <w:u w:val="single" w:color="000000"/>
              </w:rPr>
              <w:t xml:space="preserve"> </w:t>
            </w:r>
            <w:r>
              <w:rPr>
                <w:rFonts w:ascii="Arial" w:eastAsia="Arial" w:hAnsi="Arial" w:cs="Arial"/>
                <w:color w:val="000000"/>
                <w:sz w:val="17"/>
                <w:szCs w:val="17"/>
                <w:u w:val="single" w:color="000000"/>
              </w:rPr>
              <w:tab/>
            </w:r>
          </w:p>
        </w:tc>
        <w:tc>
          <w:tcPr>
            <w:tcW w:w="1012" w:type="dxa"/>
            <w:tcBorders>
              <w:top w:val="nil"/>
              <w:left w:val="nil"/>
              <w:bottom w:val="nil"/>
              <w:right w:val="nil"/>
            </w:tcBorders>
            <w:tcMar>
              <w:top w:w="10" w:type="dxa"/>
              <w:left w:w="10" w:type="dxa"/>
              <w:bottom w:w="10" w:type="dxa"/>
              <w:right w:w="10" w:type="dxa"/>
            </w:tcMar>
            <w:hideMark/>
          </w:tcPr>
          <w:p w14:paraId="53F436E5" w14:textId="77777777" w:rsidR="00296D77" w:rsidRDefault="00321313">
            <w:pPr>
              <w:widowControl w:val="0"/>
              <w:spacing w:after="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883" w:type="dxa"/>
            <w:tcBorders>
              <w:top w:val="nil"/>
              <w:left w:val="nil"/>
              <w:bottom w:val="nil"/>
              <w:right w:val="nil"/>
            </w:tcBorders>
            <w:tcMar>
              <w:top w:w="10" w:type="dxa"/>
              <w:left w:w="10" w:type="dxa"/>
              <w:bottom w:w="10" w:type="dxa"/>
              <w:right w:w="10" w:type="dxa"/>
            </w:tcMar>
            <w:hideMark/>
          </w:tcPr>
          <w:p w14:paraId="5AEAC2E3" w14:textId="77777777" w:rsidR="00296D77" w:rsidRDefault="00321313">
            <w:pPr>
              <w:widowControl w:val="0"/>
              <w:spacing w:before="8" w:after="0"/>
              <w:rPr>
                <w:rFonts w:ascii="Times New Roman" w:eastAsia="Times New Roman" w:hAnsi="Times New Roman" w:cs="Times New Roman"/>
                <w:color w:val="000000"/>
                <w:sz w:val="16"/>
                <w:szCs w:val="16"/>
              </w:rPr>
            </w:pPr>
            <w:r>
              <w:rPr>
                <w:rFonts w:ascii="Arial" w:eastAsia="Arial" w:hAnsi="Arial" w:cs="Arial"/>
                <w:color w:val="000000"/>
                <w:sz w:val="16"/>
                <w:szCs w:val="16"/>
              </w:rPr>
              <w:t xml:space="preserve"> </w:t>
            </w:r>
          </w:p>
          <w:p w14:paraId="7B43542E" w14:textId="77777777" w:rsidR="00296D77" w:rsidRDefault="00321313">
            <w:pPr>
              <w:widowControl w:val="0"/>
              <w:tabs>
                <w:tab w:val="left" w:pos="4884"/>
              </w:tabs>
              <w:spacing w:after="0" w:line="176" w:lineRule="atLeast"/>
              <w:rPr>
                <w:rFonts w:ascii="Arial" w:eastAsia="Arial" w:hAnsi="Arial" w:cs="Arial"/>
                <w:color w:val="000000"/>
                <w:sz w:val="17"/>
                <w:szCs w:val="17"/>
                <w:u w:val="single" w:color="000000"/>
              </w:rPr>
            </w:pPr>
            <w:r>
              <w:rPr>
                <w:rFonts w:ascii="Arial" w:eastAsia="Arial" w:hAnsi="Arial" w:cs="Arial"/>
                <w:color w:val="000000"/>
                <w:sz w:val="17"/>
                <w:szCs w:val="17"/>
              </w:rPr>
              <w:t xml:space="preserve">Date: </w:t>
            </w:r>
            <w:r>
              <w:rPr>
                <w:rFonts w:ascii="Arial" w:eastAsia="Arial" w:hAnsi="Arial" w:cs="Arial"/>
                <w:color w:val="000000"/>
                <w:spacing w:val="-13"/>
                <w:sz w:val="17"/>
                <w:szCs w:val="17"/>
              </w:rPr>
              <w:t xml:space="preserve"> </w:t>
            </w:r>
            <w:r>
              <w:rPr>
                <w:rFonts w:ascii="Arial" w:eastAsia="Arial" w:hAnsi="Arial" w:cs="Arial"/>
                <w:color w:val="000000"/>
                <w:sz w:val="17"/>
                <w:szCs w:val="17"/>
                <w:u w:val="single" w:color="000000"/>
              </w:rPr>
              <w:t xml:space="preserve"> </w:t>
            </w:r>
            <w:r>
              <w:rPr>
                <w:rFonts w:ascii="Arial" w:eastAsia="Arial" w:hAnsi="Arial" w:cs="Arial"/>
                <w:color w:val="000000"/>
                <w:sz w:val="17"/>
                <w:szCs w:val="17"/>
                <w:u w:val="single" w:color="000000"/>
              </w:rPr>
              <w:tab/>
            </w:r>
          </w:p>
        </w:tc>
      </w:tr>
    </w:tbl>
    <w:p w14:paraId="48A2830F" w14:textId="77777777" w:rsidR="00296D77" w:rsidRDefault="00296D77">
      <w:pPr>
        <w:sectPr w:rsidR="00296D77" w:rsidSect="00B71919">
          <w:headerReference w:type="default" r:id="rId10"/>
          <w:footerReference w:type="default" r:id="rId11"/>
          <w:headerReference w:type="first" r:id="rId12"/>
          <w:footerReference w:type="first" r:id="rId13"/>
          <w:pgSz w:w="11906" w:h="16838" w:code="9"/>
          <w:pgMar w:top="1440" w:right="1440" w:bottom="1440" w:left="1440" w:header="709" w:footer="709" w:gutter="0"/>
          <w:cols w:space="708"/>
          <w:docGrid w:linePitch="360"/>
        </w:sectPr>
      </w:pPr>
    </w:p>
    <w:p w14:paraId="1D8AA56D" w14:textId="77777777" w:rsidR="00296D77" w:rsidRDefault="00321313">
      <w:pPr>
        <w:spacing w:after="0"/>
        <w:jc w:val="center"/>
        <w:rPr>
          <w:rFonts w:ascii="Times New Roman" w:eastAsia="Times New Roman" w:hAnsi="Times New Roman" w:cs="Times New Roman"/>
          <w:sz w:val="20"/>
        </w:rPr>
      </w:pPr>
      <w:r>
        <w:rPr>
          <w:rFonts w:ascii="Calibri" w:eastAsia="Calibri" w:hAnsi="Calibri" w:cs="Calibri"/>
          <w:b/>
          <w:bCs/>
          <w:color w:val="000000"/>
          <w:sz w:val="20"/>
        </w:rPr>
        <w:lastRenderedPageBreak/>
        <w:t>ATTACHMENT 1 TO THE ADDENDUM: DATA PROTECTION SCHEDULE</w:t>
      </w:r>
    </w:p>
    <w:p w14:paraId="6AF90B4E" w14:textId="77777777" w:rsidR="00296D77" w:rsidRDefault="00321313">
      <w:pPr>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6F339ED4" w14:textId="77777777" w:rsidR="00296D77" w:rsidRDefault="00321313">
      <w:pPr>
        <w:jc w:val="both"/>
        <w:rPr>
          <w:rFonts w:ascii="Times New Roman" w:eastAsia="Times New Roman" w:hAnsi="Times New Roman" w:cs="Times New Roman"/>
          <w:sz w:val="20"/>
        </w:rPr>
      </w:pPr>
      <w:r>
        <w:rPr>
          <w:rFonts w:ascii="Calibri" w:eastAsia="Calibri" w:hAnsi="Calibri" w:cs="Calibri"/>
          <w:color w:val="000000"/>
          <w:sz w:val="20"/>
        </w:rPr>
        <w:t xml:space="preserve">This Schedule is part of the Addendum and of the Agreement and details the characteristics of the Customer Personal Data Processing </w:t>
      </w:r>
    </w:p>
    <w:p w14:paraId="2A610FA5" w14:textId="77777777" w:rsidR="00296D77" w:rsidRDefault="00321313">
      <w:pPr>
        <w:pStyle w:val="Listenabsatz"/>
        <w:numPr>
          <w:ilvl w:val="0"/>
          <w:numId w:val="16"/>
        </w:numPr>
        <w:jc w:val="both"/>
        <w:rPr>
          <w:rFonts w:ascii="Times New Roman" w:eastAsia="Times New Roman" w:hAnsi="Times New Roman" w:cs="Times New Roman"/>
          <w:sz w:val="20"/>
        </w:rPr>
      </w:pPr>
      <w:r>
        <w:rPr>
          <w:rFonts w:ascii="Calibri" w:eastAsia="Calibri" w:hAnsi="Calibri" w:cs="Calibri"/>
          <w:b/>
          <w:bCs/>
          <w:color w:val="000000"/>
          <w:sz w:val="20"/>
        </w:rPr>
        <w:t>Description of processing</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540"/>
        <w:gridCol w:w="1965"/>
        <w:gridCol w:w="1800"/>
        <w:gridCol w:w="2700"/>
      </w:tblGrid>
      <w:tr w:rsidR="00296D77" w14:paraId="00BEC1A7" w14:textId="77777777">
        <w:tc>
          <w:tcPr>
            <w:tcW w:w="1540" w:type="dxa"/>
            <w:tcBorders>
              <w:bottom w:val="single" w:sz="6" w:space="0" w:color="808080"/>
              <w:right w:val="single" w:sz="6" w:space="0" w:color="808080"/>
            </w:tcBorders>
            <w:tcMar>
              <w:top w:w="8" w:type="dxa"/>
              <w:left w:w="108" w:type="dxa"/>
              <w:bottom w:w="8" w:type="dxa"/>
              <w:right w:w="108" w:type="dxa"/>
            </w:tcMar>
            <w:hideMark/>
          </w:tcPr>
          <w:p w14:paraId="68A204AE" w14:textId="77777777" w:rsidR="00296D77" w:rsidRDefault="00321313">
            <w:pPr>
              <w:spacing w:after="0"/>
              <w:jc w:val="both"/>
              <w:rPr>
                <w:rFonts w:ascii="Times New Roman" w:eastAsia="Times New Roman" w:hAnsi="Times New Roman" w:cs="Times New Roman"/>
                <w:color w:val="000000"/>
                <w:sz w:val="20"/>
              </w:rPr>
            </w:pPr>
            <w:r>
              <w:rPr>
                <w:rFonts w:ascii="Calibri" w:eastAsia="Calibri" w:hAnsi="Calibri" w:cs="Calibri"/>
                <w:color w:val="000000"/>
                <w:sz w:val="20"/>
              </w:rPr>
              <w:t>Type of data</w:t>
            </w:r>
          </w:p>
        </w:tc>
        <w:tc>
          <w:tcPr>
            <w:tcW w:w="1965" w:type="dxa"/>
            <w:tcBorders>
              <w:left w:val="single" w:sz="6" w:space="0" w:color="808080"/>
              <w:bottom w:val="single" w:sz="6" w:space="0" w:color="808080"/>
              <w:right w:val="single" w:sz="6" w:space="0" w:color="808080"/>
            </w:tcBorders>
            <w:tcMar>
              <w:top w:w="8" w:type="dxa"/>
              <w:left w:w="108" w:type="dxa"/>
              <w:bottom w:w="8" w:type="dxa"/>
              <w:right w:w="108" w:type="dxa"/>
            </w:tcMar>
            <w:hideMark/>
          </w:tcPr>
          <w:p w14:paraId="2A9A7BF3" w14:textId="77777777" w:rsidR="00296D77" w:rsidRDefault="00321313">
            <w:pPr>
              <w:spacing w:after="0"/>
              <w:jc w:val="both"/>
              <w:rPr>
                <w:rFonts w:ascii="Times New Roman" w:eastAsia="Times New Roman" w:hAnsi="Times New Roman" w:cs="Times New Roman"/>
                <w:color w:val="000000"/>
                <w:sz w:val="20"/>
              </w:rPr>
            </w:pPr>
            <w:r>
              <w:rPr>
                <w:rFonts w:ascii="Calibri" w:eastAsia="Calibri" w:hAnsi="Calibri" w:cs="Calibri"/>
                <w:color w:val="000000"/>
                <w:sz w:val="20"/>
              </w:rPr>
              <w:t>Categories of data subject</w:t>
            </w:r>
          </w:p>
        </w:tc>
        <w:tc>
          <w:tcPr>
            <w:tcW w:w="1800" w:type="dxa"/>
            <w:tcBorders>
              <w:left w:val="single" w:sz="6" w:space="0" w:color="808080"/>
              <w:bottom w:val="single" w:sz="6" w:space="0" w:color="808080"/>
              <w:right w:val="single" w:sz="6" w:space="0" w:color="808080"/>
            </w:tcBorders>
            <w:tcMar>
              <w:top w:w="8" w:type="dxa"/>
              <w:left w:w="108" w:type="dxa"/>
              <w:bottom w:w="8" w:type="dxa"/>
              <w:right w:w="108" w:type="dxa"/>
            </w:tcMar>
            <w:hideMark/>
          </w:tcPr>
          <w:p w14:paraId="0391F2F8" w14:textId="77777777" w:rsidR="00296D77" w:rsidRDefault="00321313">
            <w:pPr>
              <w:spacing w:after="0"/>
              <w:jc w:val="both"/>
              <w:rPr>
                <w:rFonts w:ascii="Times New Roman" w:eastAsia="Times New Roman" w:hAnsi="Times New Roman" w:cs="Times New Roman"/>
                <w:color w:val="000000"/>
                <w:sz w:val="20"/>
              </w:rPr>
            </w:pPr>
            <w:r>
              <w:rPr>
                <w:rFonts w:ascii="Calibri" w:eastAsia="Calibri" w:hAnsi="Calibri" w:cs="Calibri"/>
                <w:color w:val="000000"/>
                <w:sz w:val="20"/>
              </w:rPr>
              <w:t xml:space="preserve">Purpose of processing </w:t>
            </w:r>
          </w:p>
        </w:tc>
        <w:tc>
          <w:tcPr>
            <w:tcW w:w="2700" w:type="dxa"/>
            <w:tcBorders>
              <w:left w:val="single" w:sz="6" w:space="0" w:color="808080"/>
              <w:bottom w:val="single" w:sz="6" w:space="0" w:color="808080"/>
            </w:tcBorders>
            <w:tcMar>
              <w:top w:w="8" w:type="dxa"/>
              <w:left w:w="108" w:type="dxa"/>
              <w:bottom w:w="8" w:type="dxa"/>
              <w:right w:w="108" w:type="dxa"/>
            </w:tcMar>
            <w:hideMark/>
          </w:tcPr>
          <w:p w14:paraId="1122D7D5" w14:textId="77777777" w:rsidR="00296D77" w:rsidRDefault="00321313">
            <w:pPr>
              <w:spacing w:after="0"/>
              <w:jc w:val="both"/>
              <w:rPr>
                <w:rFonts w:ascii="Times New Roman" w:eastAsia="Times New Roman" w:hAnsi="Times New Roman" w:cs="Times New Roman"/>
                <w:color w:val="000000"/>
                <w:sz w:val="20"/>
              </w:rPr>
            </w:pPr>
            <w:r>
              <w:rPr>
                <w:rFonts w:ascii="Calibri" w:eastAsia="Calibri" w:hAnsi="Calibri" w:cs="Calibri"/>
                <w:color w:val="000000"/>
                <w:sz w:val="20"/>
              </w:rPr>
              <w:t>Duration of processing</w:t>
            </w:r>
          </w:p>
        </w:tc>
      </w:tr>
      <w:tr w:rsidR="00296D77" w14:paraId="1509F52D" w14:textId="77777777">
        <w:tc>
          <w:tcPr>
            <w:tcW w:w="1540" w:type="dxa"/>
            <w:tcBorders>
              <w:top w:val="single" w:sz="6" w:space="0" w:color="808080"/>
              <w:left w:val="single" w:sz="6" w:space="0" w:color="000000"/>
              <w:bottom w:val="single" w:sz="6" w:space="0" w:color="000000"/>
              <w:right w:val="single" w:sz="6" w:space="0" w:color="808080"/>
            </w:tcBorders>
            <w:tcMar>
              <w:top w:w="8" w:type="dxa"/>
              <w:left w:w="108" w:type="dxa"/>
              <w:bottom w:w="8" w:type="dxa"/>
              <w:right w:w="108" w:type="dxa"/>
            </w:tcMar>
            <w:hideMark/>
          </w:tcPr>
          <w:p w14:paraId="3117CAC8" w14:textId="77777777" w:rsidR="00296D77" w:rsidRDefault="00321313">
            <w:pPr>
              <w:spacing w:after="0"/>
              <w:ind w:firstLine="23"/>
              <w:jc w:val="both"/>
              <w:rPr>
                <w:rFonts w:ascii="Times New Roman" w:eastAsia="Times New Roman" w:hAnsi="Times New Roman" w:cs="Times New Roman"/>
                <w:color w:val="000000"/>
                <w:sz w:val="20"/>
              </w:rPr>
            </w:pPr>
            <w:r>
              <w:rPr>
                <w:rFonts w:ascii="Calibri" w:eastAsia="Calibri" w:hAnsi="Calibri" w:cs="Calibri"/>
                <w:color w:val="000000"/>
                <w:sz w:val="20"/>
              </w:rPr>
              <w:t xml:space="preserve">Name, email address, phone number, title, company address </w:t>
            </w:r>
          </w:p>
        </w:tc>
        <w:tc>
          <w:tcPr>
            <w:tcW w:w="1965" w:type="dxa"/>
            <w:tcBorders>
              <w:top w:val="single" w:sz="6" w:space="0" w:color="808080"/>
              <w:left w:val="single" w:sz="6" w:space="0" w:color="808080"/>
              <w:bottom w:val="single" w:sz="6" w:space="0" w:color="000000"/>
              <w:right w:val="single" w:sz="6" w:space="0" w:color="808080"/>
            </w:tcBorders>
            <w:tcMar>
              <w:top w:w="8" w:type="dxa"/>
              <w:left w:w="108" w:type="dxa"/>
              <w:bottom w:w="8" w:type="dxa"/>
              <w:right w:w="108" w:type="dxa"/>
            </w:tcMar>
            <w:hideMark/>
          </w:tcPr>
          <w:p w14:paraId="78CB2D73" w14:textId="77777777" w:rsidR="00296D77" w:rsidRDefault="00321313">
            <w:pPr>
              <w:spacing w:after="0"/>
              <w:jc w:val="both"/>
              <w:rPr>
                <w:rFonts w:ascii="Times New Roman" w:eastAsia="Times New Roman" w:hAnsi="Times New Roman" w:cs="Times New Roman"/>
                <w:color w:val="000000"/>
                <w:sz w:val="20"/>
              </w:rPr>
            </w:pPr>
            <w:r>
              <w:rPr>
                <w:rFonts w:ascii="Calibri" w:eastAsia="Calibri" w:hAnsi="Calibri" w:cs="Calibri"/>
                <w:color w:val="000000"/>
                <w:sz w:val="20"/>
              </w:rPr>
              <w:t>Customer’s employees,  contractors, vendors and/or customers</w:t>
            </w:r>
          </w:p>
        </w:tc>
        <w:tc>
          <w:tcPr>
            <w:tcW w:w="1800" w:type="dxa"/>
            <w:tcBorders>
              <w:top w:val="single" w:sz="6" w:space="0" w:color="808080"/>
              <w:left w:val="single" w:sz="6" w:space="0" w:color="808080"/>
              <w:bottom w:val="single" w:sz="6" w:space="0" w:color="000000"/>
              <w:right w:val="single" w:sz="6" w:space="0" w:color="808080"/>
            </w:tcBorders>
            <w:tcMar>
              <w:top w:w="8" w:type="dxa"/>
              <w:left w:w="108" w:type="dxa"/>
              <w:bottom w:w="8" w:type="dxa"/>
              <w:right w:w="108" w:type="dxa"/>
            </w:tcMar>
            <w:hideMark/>
          </w:tcPr>
          <w:p w14:paraId="259B9578" w14:textId="77777777" w:rsidR="00296D77" w:rsidRDefault="00321313">
            <w:pPr>
              <w:spacing w:after="0"/>
              <w:jc w:val="both"/>
              <w:rPr>
                <w:rFonts w:ascii="Times New Roman" w:eastAsia="Times New Roman" w:hAnsi="Times New Roman" w:cs="Times New Roman"/>
                <w:color w:val="000000"/>
                <w:sz w:val="20"/>
              </w:rPr>
            </w:pPr>
            <w:r>
              <w:rPr>
                <w:rFonts w:ascii="Calibri" w:eastAsia="Calibri" w:hAnsi="Calibri" w:cs="Calibri"/>
                <w:color w:val="000000"/>
                <w:sz w:val="20"/>
              </w:rPr>
              <w:t>Provision of online cloud services under the Agreement</w:t>
            </w:r>
          </w:p>
        </w:tc>
        <w:tc>
          <w:tcPr>
            <w:tcW w:w="2700" w:type="dxa"/>
            <w:tcBorders>
              <w:top w:val="single" w:sz="6" w:space="0" w:color="808080"/>
              <w:left w:val="single" w:sz="6" w:space="0" w:color="808080"/>
              <w:bottom w:val="single" w:sz="6" w:space="0" w:color="000000"/>
              <w:right w:val="single" w:sz="6" w:space="0" w:color="000000"/>
            </w:tcBorders>
            <w:tcMar>
              <w:top w:w="8" w:type="dxa"/>
              <w:left w:w="108" w:type="dxa"/>
              <w:bottom w:w="8" w:type="dxa"/>
              <w:right w:w="108" w:type="dxa"/>
            </w:tcMar>
            <w:hideMark/>
          </w:tcPr>
          <w:p w14:paraId="5CC1E20D" w14:textId="77777777" w:rsidR="00296D77" w:rsidRDefault="00321313">
            <w:pPr>
              <w:spacing w:after="0"/>
              <w:jc w:val="both"/>
              <w:rPr>
                <w:rFonts w:ascii="Times New Roman" w:eastAsia="Times New Roman" w:hAnsi="Times New Roman" w:cs="Times New Roman"/>
                <w:color w:val="000000"/>
                <w:sz w:val="20"/>
              </w:rPr>
            </w:pPr>
            <w:r>
              <w:rPr>
                <w:rFonts w:ascii="Calibri" w:eastAsia="Calibri" w:hAnsi="Calibri" w:cs="Calibri"/>
                <w:color w:val="000000"/>
                <w:sz w:val="20"/>
              </w:rPr>
              <w:t>Duration of the processing shall correspond to the duration of the Agreement</w:t>
            </w:r>
          </w:p>
        </w:tc>
      </w:tr>
    </w:tbl>
    <w:p w14:paraId="3A0F7AC4" w14:textId="77777777" w:rsidR="00296D77" w:rsidRDefault="00321313">
      <w:pPr>
        <w:jc w:val="both"/>
        <w:rPr>
          <w:rFonts w:ascii="Times New Roman" w:eastAsia="Times New Roman" w:hAnsi="Times New Roman" w:cs="Times New Roman"/>
          <w:sz w:val="20"/>
        </w:rPr>
      </w:pPr>
      <w:r>
        <w:rPr>
          <w:rFonts w:ascii="Calibri" w:eastAsia="Calibri" w:hAnsi="Calibri" w:cs="Calibri"/>
          <w:color w:val="000000"/>
          <w:sz w:val="20"/>
        </w:rPr>
        <w:t xml:space="preserve"> </w:t>
      </w:r>
    </w:p>
    <w:p w14:paraId="7EE58C9D" w14:textId="77777777" w:rsidR="00296D77" w:rsidRDefault="00321313">
      <w:pPr>
        <w:pStyle w:val="Listenabsatz"/>
        <w:numPr>
          <w:ilvl w:val="0"/>
          <w:numId w:val="16"/>
        </w:numPr>
        <w:jc w:val="both"/>
        <w:rPr>
          <w:rFonts w:ascii="Times New Roman" w:eastAsia="Times New Roman" w:hAnsi="Times New Roman" w:cs="Times New Roman"/>
          <w:sz w:val="20"/>
        </w:rPr>
      </w:pPr>
      <w:proofErr w:type="spellStart"/>
      <w:r>
        <w:rPr>
          <w:rFonts w:ascii="Calibri" w:eastAsia="Calibri" w:hAnsi="Calibri" w:cs="Calibri"/>
          <w:b/>
          <w:bCs/>
          <w:color w:val="000000"/>
          <w:sz w:val="20"/>
        </w:rPr>
        <w:t>Subprocessors</w:t>
      </w:r>
      <w:proofErr w:type="spellEnd"/>
    </w:p>
    <w:p w14:paraId="475053F4" w14:textId="77777777" w:rsidR="00296D77" w:rsidRDefault="00321313">
      <w:pPr>
        <w:pStyle w:val="Listenabsatz"/>
        <w:jc w:val="both"/>
        <w:rPr>
          <w:rFonts w:ascii="Times New Roman" w:eastAsia="Times New Roman" w:hAnsi="Times New Roman" w:cs="Times New Roman"/>
          <w:sz w:val="20"/>
        </w:rPr>
      </w:pPr>
      <w:r>
        <w:rPr>
          <w:rFonts w:ascii="Calibri" w:eastAsia="Calibri" w:hAnsi="Calibri" w:cs="Calibri"/>
          <w:b/>
          <w:bCs/>
          <w:color w:val="000000"/>
          <w:sz w:val="20"/>
        </w:rPr>
        <w:t xml:space="preserve"> </w:t>
      </w:r>
    </w:p>
    <w:p w14:paraId="6FB18749" w14:textId="77777777" w:rsidR="00296D77" w:rsidRDefault="00321313">
      <w:pPr>
        <w:pStyle w:val="Listenabsatz"/>
        <w:jc w:val="both"/>
        <w:rPr>
          <w:rFonts w:ascii="Times New Roman" w:eastAsia="Times New Roman" w:hAnsi="Times New Roman" w:cs="Times New Roman"/>
          <w:sz w:val="20"/>
        </w:rPr>
      </w:pPr>
      <w:commentRangeStart w:id="20"/>
      <w:commentRangeEnd w:id="20"/>
      <w:r>
        <w:rPr>
          <w:rStyle w:val="Kommentarzeichen"/>
        </w:rPr>
        <w:commentReference w:id="20"/>
      </w:r>
      <w:commentRangeStart w:id="21"/>
      <w:commentRangeEnd w:id="21"/>
      <w:r>
        <w:rPr>
          <w:rStyle w:val="Kommentarzeichen"/>
        </w:rPr>
        <w:commentReference w:id="21"/>
      </w:r>
      <w:r>
        <w:rPr>
          <w:rFonts w:ascii="Calibri" w:eastAsia="Calibri" w:hAnsi="Calibri" w:cs="Calibri"/>
          <w:b/>
          <w:bCs/>
          <w:color w:val="000000"/>
          <w:sz w:val="20"/>
        </w:rPr>
        <w:t>For All Customers</w:t>
      </w:r>
    </w:p>
    <w:p w14:paraId="2A294F2B" w14:textId="77777777" w:rsidR="00296D77" w:rsidRDefault="00321313">
      <w:pPr>
        <w:pStyle w:val="Listenabsatz"/>
        <w:jc w:val="both"/>
        <w:rPr>
          <w:rFonts w:ascii="Times New Roman" w:eastAsia="Times New Roman" w:hAnsi="Times New Roman" w:cs="Times New Roman"/>
          <w:sz w:val="20"/>
        </w:rPr>
      </w:pPr>
      <w:r>
        <w:rPr>
          <w:rFonts w:ascii="Calibri" w:eastAsia="Calibri" w:hAnsi="Calibri" w:cs="Calibri"/>
          <w:b/>
          <w:bCs/>
          <w:color w:val="000000"/>
          <w:sz w:val="20"/>
        </w:rPr>
        <w:t xml:space="preserve"> </w:t>
      </w:r>
    </w:p>
    <w:p w14:paraId="0DCEFADE"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commentRangeStart w:id="22"/>
      <w:commentRangeEnd w:id="22"/>
      <w:r>
        <w:rPr>
          <w:rStyle w:val="Kommentarzeichen"/>
        </w:rPr>
        <w:commentReference w:id="22"/>
      </w:r>
      <w:commentRangeStart w:id="23"/>
      <w:commentRangeEnd w:id="23"/>
      <w:r>
        <w:rPr>
          <w:rStyle w:val="Kommentarzeichen"/>
        </w:rPr>
        <w:commentReference w:id="23"/>
      </w:r>
      <w:r>
        <w:rPr>
          <w:rFonts w:ascii="Calibri" w:eastAsia="Calibri" w:hAnsi="Calibri" w:cs="Calibri"/>
          <w:i/>
          <w:iCs/>
          <w:color w:val="000000"/>
          <w:sz w:val="20"/>
        </w:rPr>
        <w:t>Affiliates of Parley Pro (support and maintenance)</w:t>
      </w:r>
    </w:p>
    <w:p w14:paraId="76F75A2B"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Intercom (chat-based customer support)</w:t>
      </w:r>
      <w:ins w:id="24" w:author="Graham Gadenne ||" w:date="2020-12-23T17:43:00Z">
        <w:r>
          <w:rPr>
            <w:rFonts w:ascii="Calibri" w:eastAsia="Calibri" w:hAnsi="Calibri" w:cs="Calibri"/>
            <w:i/>
            <w:iCs/>
            <w:color w:val="000000"/>
            <w:sz w:val="20"/>
          </w:rPr>
          <w:t xml:space="preserve"> - Location of the data  processing: USA</w:t>
        </w:r>
      </w:ins>
    </w:p>
    <w:p w14:paraId="0A4B2553"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Mandrill by The Rocket Science Group (email notifications)</w:t>
      </w:r>
      <w:ins w:id="25" w:author="Graham Gadenne ||" w:date="2020-12-23T17:43:00Z">
        <w:r>
          <w:rPr>
            <w:rFonts w:ascii="Calibri" w:eastAsia="Calibri" w:hAnsi="Calibri" w:cs="Calibri"/>
            <w:i/>
            <w:iCs/>
            <w:color w:val="000000"/>
            <w:sz w:val="20"/>
          </w:rPr>
          <w:t xml:space="preserve"> - Location of the data  processing: USA</w:t>
        </w:r>
      </w:ins>
    </w:p>
    <w:p w14:paraId="7FE3A4CF"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Amazon Web Services (hosting)</w:t>
      </w:r>
      <w:ins w:id="26" w:author="Graham Gadenne ||" w:date="2020-12-23T17:43:00Z">
        <w:r>
          <w:rPr>
            <w:rFonts w:ascii="Calibri" w:eastAsia="Calibri" w:hAnsi="Calibri" w:cs="Calibri"/>
            <w:i/>
            <w:iCs/>
            <w:color w:val="000000"/>
            <w:sz w:val="20"/>
          </w:rPr>
          <w:t xml:space="preserve"> - Location of the data  processing: USA</w:t>
        </w:r>
      </w:ins>
    </w:p>
    <w:p w14:paraId="5B369A39"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Sentry (application monitoring)</w:t>
      </w:r>
      <w:ins w:id="27" w:author="Graham Gadenne ||" w:date="2020-12-23T17:43:00Z">
        <w:r>
          <w:rPr>
            <w:rFonts w:ascii="Calibri" w:eastAsia="Calibri" w:hAnsi="Calibri" w:cs="Calibri"/>
            <w:i/>
            <w:iCs/>
            <w:color w:val="000000"/>
            <w:sz w:val="20"/>
          </w:rPr>
          <w:t xml:space="preserve"> - Location of the data  processing: USA</w:t>
        </w:r>
      </w:ins>
    </w:p>
    <w:p w14:paraId="58C774D1"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Amplitude (application analytics</w:t>
      </w:r>
      <w:r>
        <w:rPr>
          <w:rFonts w:ascii="Calibri" w:eastAsia="Calibri" w:hAnsi="Calibri" w:cs="Calibri"/>
          <w:b/>
          <w:bCs/>
          <w:i/>
          <w:iCs/>
          <w:color w:val="000000"/>
          <w:sz w:val="20"/>
        </w:rPr>
        <w:t>)</w:t>
      </w:r>
      <w:ins w:id="28" w:author="Graham Gadenne ||" w:date="2020-12-23T17:43:00Z">
        <w:r>
          <w:rPr>
            <w:rFonts w:ascii="Calibri" w:eastAsia="Calibri" w:hAnsi="Calibri" w:cs="Calibri"/>
            <w:b/>
            <w:bCs/>
            <w:i/>
            <w:iCs/>
            <w:color w:val="000000"/>
            <w:sz w:val="20"/>
          </w:rPr>
          <w:t xml:space="preserve"> </w:t>
        </w:r>
        <w:r>
          <w:rPr>
            <w:rFonts w:ascii="Calibri" w:eastAsia="Calibri" w:hAnsi="Calibri" w:cs="Calibri"/>
            <w:i/>
            <w:iCs/>
            <w:color w:val="000000"/>
            <w:sz w:val="20"/>
          </w:rPr>
          <w:t>- Location of the data processing: USA</w:t>
        </w:r>
      </w:ins>
    </w:p>
    <w:p w14:paraId="76D95648"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 xml:space="preserve">Amazon Web Services (for purposes of providing infrastructure for Parley Pro’s application) </w:t>
      </w:r>
    </w:p>
    <w:p w14:paraId="0ACFF8A1" w14:textId="77777777" w:rsidR="00296D77" w:rsidRDefault="00321313">
      <w:pPr>
        <w:pStyle w:val="Listenabsatz"/>
        <w:numPr>
          <w:ilvl w:val="1"/>
          <w:numId w:val="21"/>
        </w:numPr>
        <w:spacing w:line="276" w:lineRule="auto"/>
        <w:ind w:left="1800"/>
        <w:jc w:val="both"/>
        <w:rPr>
          <w:rFonts w:ascii="Times New Roman" w:eastAsia="Times New Roman" w:hAnsi="Times New Roman" w:cs="Times New Roman"/>
          <w:sz w:val="20"/>
        </w:rPr>
      </w:pPr>
      <w:r>
        <w:rPr>
          <w:rFonts w:ascii="Calibri" w:eastAsia="Calibri" w:hAnsi="Calibri" w:cs="Calibri"/>
          <w:i/>
          <w:iCs/>
          <w:color w:val="000000"/>
          <w:sz w:val="20"/>
        </w:rPr>
        <w:t>US/Worldwide based customers we use AWS deployment in AWS us-west-2 region based in Oregon</w:t>
      </w:r>
    </w:p>
    <w:p w14:paraId="6781DE53" w14:textId="77777777" w:rsidR="00296D77" w:rsidRDefault="00321313">
      <w:pPr>
        <w:pStyle w:val="Listenabsatz"/>
        <w:numPr>
          <w:ilvl w:val="1"/>
          <w:numId w:val="21"/>
        </w:numPr>
        <w:ind w:left="1800"/>
        <w:rPr>
          <w:rFonts w:ascii="Times New Roman" w:eastAsia="Times New Roman" w:hAnsi="Times New Roman" w:cs="Times New Roman"/>
          <w:sz w:val="20"/>
        </w:rPr>
      </w:pPr>
      <w:r>
        <w:rPr>
          <w:rFonts w:ascii="Calibri" w:eastAsia="Calibri" w:hAnsi="Calibri" w:cs="Calibri"/>
          <w:i/>
          <w:iCs/>
          <w:color w:val="000000"/>
          <w:sz w:val="20"/>
        </w:rPr>
        <w:t>For the EU-based customers we use AWS deployment in AWS eu-central-1 region based in Frankfurt, Germany</w:t>
      </w:r>
    </w:p>
    <w:p w14:paraId="7C3B0BF0" w14:textId="77777777" w:rsidR="00296D77" w:rsidRDefault="00321313">
      <w:pPr>
        <w:spacing w:line="276" w:lineRule="auto"/>
        <w:ind w:left="720"/>
        <w:jc w:val="both"/>
        <w:rPr>
          <w:rFonts w:ascii="Times New Roman" w:eastAsia="Times New Roman" w:hAnsi="Times New Roman" w:cs="Times New Roman"/>
          <w:sz w:val="20"/>
        </w:rPr>
      </w:pPr>
      <w:r>
        <w:rPr>
          <w:rFonts w:ascii="Calibri" w:eastAsia="Calibri" w:hAnsi="Calibri" w:cs="Calibri"/>
          <w:b/>
          <w:bCs/>
          <w:color w:val="000000"/>
          <w:sz w:val="20"/>
        </w:rPr>
        <w:t>For Customers Opting for Add-Ons</w:t>
      </w:r>
    </w:p>
    <w:p w14:paraId="0045E4B6"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DocuSign (eSignature)</w:t>
      </w:r>
    </w:p>
    <w:p w14:paraId="1463CA99"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Adobe Sign (eSignature)</w:t>
      </w:r>
    </w:p>
    <w:p w14:paraId="53601710"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Salesforce (Customer Relationship Management platform)</w:t>
      </w:r>
    </w:p>
    <w:p w14:paraId="2861B3F6" w14:textId="77777777" w:rsidR="00296D77" w:rsidRDefault="00321313">
      <w:pPr>
        <w:pStyle w:val="Listenabsatz"/>
        <w:numPr>
          <w:ilvl w:val="0"/>
          <w:numId w:val="21"/>
        </w:numPr>
        <w:spacing w:line="276" w:lineRule="auto"/>
        <w:ind w:left="1440"/>
        <w:jc w:val="both"/>
        <w:rPr>
          <w:rFonts w:ascii="Times New Roman" w:eastAsia="Times New Roman" w:hAnsi="Times New Roman" w:cs="Times New Roman"/>
          <w:sz w:val="20"/>
        </w:rPr>
      </w:pPr>
      <w:r>
        <w:rPr>
          <w:rFonts w:ascii="Calibri" w:eastAsia="Calibri" w:hAnsi="Calibri" w:cs="Calibri"/>
          <w:i/>
          <w:iCs/>
          <w:color w:val="000000"/>
          <w:sz w:val="20"/>
        </w:rPr>
        <w:t>Box.com (Cloud Storage)</w:t>
      </w:r>
    </w:p>
    <w:p w14:paraId="4741A6AE" w14:textId="77777777" w:rsidR="00296D77" w:rsidRDefault="00321313">
      <w:pPr>
        <w:jc w:val="both"/>
        <w:rPr>
          <w:rFonts w:ascii="Times New Roman" w:eastAsia="Times New Roman" w:hAnsi="Times New Roman" w:cs="Times New Roman"/>
          <w:sz w:val="20"/>
        </w:rPr>
      </w:pPr>
      <w:r>
        <w:rPr>
          <w:rFonts w:ascii="Calibri" w:eastAsia="Calibri" w:hAnsi="Calibri" w:cs="Calibri"/>
          <w:color w:val="000000"/>
          <w:sz w:val="20"/>
        </w:rPr>
        <w:t xml:space="preserve">It is understood that Parley Pro may change, substitute or add </w:t>
      </w:r>
      <w:proofErr w:type="spellStart"/>
      <w:r>
        <w:rPr>
          <w:rFonts w:ascii="Calibri" w:eastAsia="Calibri" w:hAnsi="Calibri" w:cs="Calibri"/>
          <w:color w:val="000000"/>
          <w:sz w:val="20"/>
        </w:rPr>
        <w:t>subprocessors</w:t>
      </w:r>
      <w:proofErr w:type="spellEnd"/>
      <w:r>
        <w:rPr>
          <w:rFonts w:ascii="Calibri" w:eastAsia="Calibri" w:hAnsi="Calibri" w:cs="Calibri"/>
          <w:color w:val="000000"/>
          <w:sz w:val="20"/>
        </w:rPr>
        <w:t xml:space="preserve"> in accordance with Section 4 of the Addendum. </w:t>
      </w:r>
    </w:p>
    <w:p w14:paraId="3CA43189" w14:textId="77777777" w:rsidR="00296D77" w:rsidRDefault="00321313">
      <w:pPr>
        <w:jc w:val="both"/>
        <w:rPr>
          <w:rFonts w:ascii="Calibri" w:eastAsia="Calibri" w:hAnsi="Calibri" w:cs="Calibri"/>
          <w:sz w:val="20"/>
        </w:rPr>
      </w:pPr>
      <w:r>
        <w:rPr>
          <w:rFonts w:ascii="Calibri" w:eastAsia="Calibri" w:hAnsi="Calibri" w:cs="Calibri"/>
          <w:color w:val="000000"/>
          <w:sz w:val="20"/>
        </w:rPr>
        <w:t>3. Contact Details for Legal Notices</w:t>
      </w:r>
    </w:p>
    <w:p w14:paraId="020D23D3" w14:textId="77777777" w:rsidR="00296D77" w:rsidRDefault="00321313">
      <w:pPr>
        <w:jc w:val="both"/>
        <w:rPr>
          <w:rFonts w:ascii="Calibri" w:eastAsia="Calibri" w:hAnsi="Calibri" w:cs="Calibri"/>
          <w:sz w:val="20"/>
        </w:rPr>
      </w:pPr>
      <w:r>
        <w:rPr>
          <w:rFonts w:ascii="Calibri" w:eastAsia="Calibri" w:hAnsi="Calibri" w:cs="Calibri"/>
          <w:color w:val="000000"/>
          <w:sz w:val="20"/>
        </w:rPr>
        <w:t xml:space="preserve">Customer: Laura Kahlbrandt, Legal Counsel, </w:t>
      </w:r>
      <w:r>
        <w:rPr>
          <w:rFonts w:ascii="Calibri" w:eastAsia="Calibri" w:hAnsi="Calibri" w:cs="Calibri"/>
          <w:color w:val="000000"/>
          <w:sz w:val="20"/>
          <w:u w:val="single"/>
        </w:rPr>
        <w:t>privacy@quantilope.com</w:t>
      </w:r>
    </w:p>
    <w:p w14:paraId="4D23FAF7" w14:textId="77777777" w:rsidR="00296D77" w:rsidRDefault="00321313">
      <w:pPr>
        <w:jc w:val="both"/>
        <w:rPr>
          <w:rFonts w:ascii="Times New Roman" w:eastAsia="Times New Roman" w:hAnsi="Times New Roman" w:cs="Times New Roman"/>
          <w:sz w:val="20"/>
        </w:rPr>
      </w:pPr>
      <w:commentRangeStart w:id="29"/>
      <w:commentRangeEnd w:id="29"/>
      <w:r>
        <w:rPr>
          <w:rStyle w:val="Kommentarzeichen"/>
        </w:rPr>
        <w:commentReference w:id="29"/>
      </w:r>
      <w:r>
        <w:rPr>
          <w:rFonts w:ascii="Calibri" w:eastAsia="Calibri" w:hAnsi="Calibri" w:cs="Calibri"/>
          <w:color w:val="000000"/>
          <w:sz w:val="20"/>
        </w:rPr>
        <w:t xml:space="preserve">Parley Pro: </w:t>
      </w:r>
      <w:ins w:id="31" w:author="Graham Gadenne ||" w:date="2020-12-23T17:43:00Z">
        <w:r>
          <w:rPr>
            <w:rFonts w:ascii="Calibri" w:eastAsia="Calibri" w:hAnsi="Calibri" w:cs="Calibri"/>
            <w:color w:val="000000"/>
            <w:sz w:val="20"/>
          </w:rPr>
          <w:t xml:space="preserve">Roman </w:t>
        </w:r>
        <w:proofErr w:type="spellStart"/>
        <w:r>
          <w:rPr>
            <w:rFonts w:ascii="Calibri" w:eastAsia="Calibri" w:hAnsi="Calibri" w:cs="Calibri"/>
            <w:color w:val="000000"/>
            <w:sz w:val="20"/>
          </w:rPr>
          <w:t>Kisin</w:t>
        </w:r>
        <w:proofErr w:type="spellEnd"/>
        <w:r>
          <w:rPr>
            <w:rFonts w:ascii="Calibri" w:eastAsia="Calibri" w:hAnsi="Calibri" w:cs="Calibri"/>
            <w:color w:val="000000"/>
            <w:sz w:val="20"/>
          </w:rPr>
          <w:t>; CTO, roman@parleypro.com</w:t>
        </w:r>
      </w:ins>
    </w:p>
    <w:sectPr w:rsidR="00296D77" w:rsidSect="00B71919">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quantilope" w:date="2021-01-11T14:31:00Z" w:initials="LK">
    <w:p w14:paraId="233B1611" w14:textId="0C0DD233" w:rsidR="005E4A4A" w:rsidRDefault="005E4A4A">
      <w:pPr>
        <w:pStyle w:val="Kommentartext"/>
      </w:pPr>
      <w:r>
        <w:rPr>
          <w:rStyle w:val="Kommentarzeichen"/>
        </w:rPr>
        <w:annotationRef/>
      </w:r>
      <w:proofErr w:type="gramStart"/>
      <w:r>
        <w:t>please</w:t>
      </w:r>
      <w:proofErr w:type="gramEnd"/>
      <w:r>
        <w:t xml:space="preserve"> </w:t>
      </w:r>
      <w:proofErr w:type="spellStart"/>
      <w:r>
        <w:t>ttach</w:t>
      </w:r>
      <w:proofErr w:type="spellEnd"/>
      <w:r>
        <w:t xml:space="preserve"> the TOM’s we agreed on.</w:t>
      </w:r>
    </w:p>
  </w:comment>
  <w:comment w:id="15" w:author="Graham Gadenne ||" w:date="2020-12-23T17:43:00Z" w:initials="">
    <w:p w14:paraId="5D9C2904" w14:textId="77777777" w:rsidR="00296D77" w:rsidRDefault="00321313">
      <w:pPr>
        <w:pStyle w:val="Kommentartext"/>
      </w:pPr>
      <w:r>
        <w:rPr>
          <w:rStyle w:val="Kommentarzeichen"/>
        </w:rPr>
        <w:annotationRef/>
      </w:r>
      <w:proofErr w:type="gramStart"/>
      <w:r>
        <w:t>if</w:t>
      </w:r>
      <w:proofErr w:type="gramEnd"/>
      <w:r>
        <w:t xml:space="preserve"> Parley Pro refuses to follow an instruction given by the Client9.ii is too broad and in any event, you are covered by 9.i.</w:t>
      </w:r>
    </w:p>
  </w:comment>
  <w:comment w:id="20" w:author="Carol Celestine ||" w:date="2020-12-22T15:09:00Z" w:initials="">
    <w:p w14:paraId="7BCCC52F" w14:textId="77777777" w:rsidR="00296D77" w:rsidRDefault="00321313">
      <w:pPr>
        <w:pStyle w:val="Kommentartext"/>
      </w:pPr>
      <w:r>
        <w:rPr>
          <w:rStyle w:val="Kommentarzeichen"/>
        </w:rPr>
        <w:annotationRef/>
      </w:r>
      <w:r>
        <w:t>Please provide data processing location of all sub-processors and if DPAs/SCCs have been concluded</w:t>
      </w:r>
    </w:p>
  </w:comment>
  <w:comment w:id="21" w:author="Graham Gadenne ||" w:date="2020-12-23T17:43:00Z" w:initials="">
    <w:p w14:paraId="3F909460" w14:textId="77777777" w:rsidR="00296D77" w:rsidRDefault="00321313">
      <w:pPr>
        <w:pStyle w:val="Kommentartext"/>
      </w:pPr>
      <w:r>
        <w:rPr>
          <w:rStyle w:val="Kommentarzeichen"/>
        </w:rPr>
        <w:annotationRef/>
      </w:r>
      <w:r>
        <w:t>The locations of the data processing has been specified for each sub-processor below. DPAs/SCCs have been completed.</w:t>
      </w:r>
    </w:p>
  </w:comment>
  <w:comment w:id="22" w:author="Carol Celestine ||" w:date="2020-12-22T15:09:00Z" w:initials="">
    <w:p w14:paraId="6320B9B5" w14:textId="77777777" w:rsidR="00296D77" w:rsidRDefault="00321313">
      <w:pPr>
        <w:pStyle w:val="Kommentartext"/>
      </w:pPr>
      <w:r>
        <w:rPr>
          <w:rStyle w:val="Kommentarzeichen"/>
        </w:rPr>
        <w:annotationRef/>
      </w:r>
      <w:r>
        <w:t>Please name all affiliates</w:t>
      </w:r>
    </w:p>
  </w:comment>
  <w:comment w:id="23" w:author="Graham Gadenne ||" w:date="2020-12-23T17:43:00Z" w:initials="">
    <w:p w14:paraId="665CF4FB" w14:textId="77777777" w:rsidR="00296D77" w:rsidRDefault="00321313">
      <w:pPr>
        <w:pStyle w:val="Kommentartext"/>
      </w:pPr>
      <w:r>
        <w:rPr>
          <w:rStyle w:val="Kommentarzeichen"/>
        </w:rPr>
        <w:annotationRef/>
      </w:r>
      <w:r>
        <w:t>Parley Pro is not using any affiliates for support or maintenance</w:t>
      </w:r>
    </w:p>
  </w:comment>
  <w:comment w:id="29" w:author="Carol Celestine ||" w:date="2020-12-22T15:09:00Z" w:initials="">
    <w:p w14:paraId="72DCBE55" w14:textId="77777777" w:rsidR="00296D77" w:rsidRDefault="00321313">
      <w:pPr>
        <w:pStyle w:val="Kommentartext"/>
      </w:pPr>
      <w:bookmarkStart w:id="30" w:name="_GoBack"/>
      <w:r>
        <w:rPr>
          <w:rStyle w:val="Kommentarzeichen"/>
        </w:rPr>
        <w:annotationRef/>
      </w:r>
      <w:r>
        <w:t>Please provide contact details of data protection officer.</w:t>
      </w:r>
      <w:bookmarkEnd w:id="3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B1611" w15:done="0"/>
  <w15:commentEx w15:paraId="5D9C2904" w15:done="1"/>
  <w15:commentEx w15:paraId="7BCCC52F" w15:done="1"/>
  <w15:commentEx w15:paraId="3F909460" w15:paraIdParent="7BCCC52F" w15:done="1"/>
  <w15:commentEx w15:paraId="6320B9B5" w15:done="1"/>
  <w15:commentEx w15:paraId="665CF4FB" w15:paraIdParent="6320B9B5" w15:done="1"/>
  <w15:commentEx w15:paraId="72DCBE5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9C2904" w16cid:durableId="239D64AF"/>
  <w16cid:commentId w16cid:paraId="7BCCC52F" w16cid:durableId="239D64B0"/>
  <w16cid:commentId w16cid:paraId="3F909460" w16cid:durableId="239D64B1"/>
  <w16cid:commentId w16cid:paraId="6320B9B5" w16cid:durableId="239D64B2"/>
  <w16cid:commentId w16cid:paraId="665CF4FB" w16cid:durableId="239D64B3"/>
  <w16cid:commentId w16cid:paraId="72DCBE55" w16cid:durableId="239D64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ADF39" w14:textId="77777777" w:rsidR="0073359B" w:rsidRDefault="0073359B">
      <w:pPr>
        <w:spacing w:after="0"/>
      </w:pPr>
      <w:r>
        <w:separator/>
      </w:r>
    </w:p>
  </w:endnote>
  <w:endnote w:type="continuationSeparator" w:id="0">
    <w:p w14:paraId="413FF41D" w14:textId="77777777" w:rsidR="0073359B" w:rsidRDefault="007335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10609000101010101"/>
    <w:charset w:val="88"/>
    <w:family w:val="modern"/>
    <w:notTrueType/>
    <w:pitch w:val="fixed"/>
    <w:sig w:usb0="00000001" w:usb1="08080000" w:usb2="00000010" w:usb3="00000000" w:csb0="001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8C34" w14:textId="77777777" w:rsidR="00364763" w:rsidRDefault="00364763" w:rsidP="00B71919">
    <w:pPr>
      <w:pStyle w:val="Fuzeile"/>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BAB2B" w14:textId="77777777" w:rsidR="00DD28ED" w:rsidRDefault="00DD28ED" w:rsidP="00B71919">
    <w:pPr>
      <w:pStyle w:val="Fuzeile"/>
      <w:jc w:val="left"/>
    </w:pPr>
  </w:p>
  <w:p w14:paraId="69728296" w14:textId="77777777" w:rsidR="00D46C3D" w:rsidRPr="00B71919" w:rsidRDefault="00321313" w:rsidP="00D46C3D">
    <w:pPr>
      <w:pStyle w:val="Fuzeile"/>
      <w:spacing w:before="120"/>
      <w:jc w:val="right"/>
    </w:pPr>
    <w:r w:rsidRPr="00D46C3D">
      <w:rPr>
        <w:sz w:val="16"/>
      </w:rPr>
    </w:r>
    <w:r w:rsidRPr="00D46C3D">
      <w:rPr>
        <w:sz w:val="16"/>
      </w:rPr>
      <w:instrText xml:space="preserve"/>
    </w:r>
    <w:r w:rsidRPr="00D46C3D">
      <w:rPr>
        <w:sz w:val="16"/>
      </w:rPr>
    </w:r>
    <w:r w:rsidRPr="00D46C3D">
      <w:rPr>
        <w:b/>
        <w:sz w:val="16"/>
      </w:rPr>
      <w:t>Error! Unknown document property name.</w:t>
    </w:r>
    <w:r w:rsidRPr="00D46C3D">
      <w:rPr>
        <w:sz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F922C" w14:textId="77777777" w:rsidR="0073359B" w:rsidRDefault="0073359B">
      <w:pPr>
        <w:spacing w:after="0"/>
      </w:pPr>
      <w:r>
        <w:separator/>
      </w:r>
    </w:p>
  </w:footnote>
  <w:footnote w:type="continuationSeparator" w:id="0">
    <w:p w14:paraId="6F729DB7" w14:textId="77777777" w:rsidR="0073359B" w:rsidRDefault="007335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3C2AE" w14:textId="425A7F24" w:rsidR="004E25F6" w:rsidRPr="004E25F6" w:rsidRDefault="00321313" w:rsidP="004E25F6">
    <w:pPr>
      <w:pStyle w:val="Kopfzeile"/>
      <w:jc w:val="center"/>
      <w:rPr>
        <w:b/>
        <w:sz w:val="24"/>
        <w:szCs w:val="24"/>
      </w:rPr>
    </w:pPr>
    <w:r w:rsidRPr="004E25F6">
      <w:rPr>
        <w:rFonts w:ascii="Calibri" w:eastAsia="Times New Roman" w:hAnsi="Calibri" w:cs="Calibri"/>
        <w:b/>
        <w:sz w:val="24"/>
        <w:szCs w:val="24"/>
        <w:lang w:val="en-US" w:eastAsia="zh-CN"/>
      </w:rPr>
      <w:t>Data Processing Addendum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DC500" w14:textId="640D795F" w:rsidR="00A905AE" w:rsidRDefault="00A905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
      </v:shape>
    </w:pict>
  </w:numPicBullet>
  <w:abstractNum w:abstractNumId="0" w15:restartNumberingAfterBreak="0">
    <w:nsid w:val="00000402"/>
    <w:multiLevelType w:val="multilevel"/>
    <w:tmpl w:val="00000885"/>
    <w:lvl w:ilvl="0">
      <w:start w:val="1"/>
      <w:numFmt w:val="decimal"/>
      <w:lvlText w:val="%1."/>
      <w:lvlJc w:val="left"/>
      <w:pPr>
        <w:ind w:left="480" w:hanging="361"/>
      </w:pPr>
      <w:rPr>
        <w:rFonts w:ascii="Arial" w:hAnsi="Arial" w:cs="Arial"/>
        <w:b/>
        <w:bCs/>
        <w:spacing w:val="-2"/>
        <w:w w:val="100"/>
        <w:sz w:val="17"/>
        <w:szCs w:val="17"/>
      </w:rPr>
    </w:lvl>
    <w:lvl w:ilvl="1">
      <w:start w:val="1"/>
      <w:numFmt w:val="decimal"/>
      <w:lvlText w:val="%1.%2."/>
      <w:lvlJc w:val="left"/>
      <w:pPr>
        <w:ind w:left="480" w:hanging="361"/>
      </w:pPr>
      <w:rPr>
        <w:rFonts w:ascii="Arial" w:hAnsi="Arial" w:cs="Arial"/>
        <w:b w:val="0"/>
        <w:bCs w:val="0"/>
        <w:spacing w:val="-2"/>
        <w:w w:val="100"/>
        <w:sz w:val="17"/>
        <w:szCs w:val="17"/>
      </w:rPr>
    </w:lvl>
    <w:lvl w:ilvl="2">
      <w:numFmt w:val="bullet"/>
      <w:lvlText w:val="•"/>
      <w:lvlJc w:val="left"/>
      <w:pPr>
        <w:ind w:left="272" w:hanging="361"/>
      </w:pPr>
    </w:lvl>
    <w:lvl w:ilvl="3">
      <w:numFmt w:val="bullet"/>
      <w:lvlText w:val="•"/>
      <w:lvlJc w:val="left"/>
      <w:pPr>
        <w:ind w:left="169" w:hanging="361"/>
      </w:pPr>
    </w:lvl>
    <w:lvl w:ilvl="4">
      <w:numFmt w:val="bullet"/>
      <w:lvlText w:val="•"/>
      <w:lvlJc w:val="left"/>
      <w:pPr>
        <w:ind w:left="65" w:hanging="361"/>
      </w:pPr>
    </w:lvl>
    <w:lvl w:ilvl="5">
      <w:numFmt w:val="bullet"/>
      <w:lvlText w:val="•"/>
      <w:lvlJc w:val="left"/>
      <w:pPr>
        <w:ind w:hanging="361"/>
      </w:pPr>
    </w:lvl>
    <w:lvl w:ilvl="6">
      <w:numFmt w:val="bullet"/>
      <w:lvlText w:val="•"/>
      <w:lvlJc w:val="left"/>
      <w:pPr>
        <w:ind w:hanging="361"/>
      </w:pPr>
    </w:lvl>
    <w:lvl w:ilvl="7">
      <w:numFmt w:val="bullet"/>
      <w:lvlText w:val="•"/>
      <w:lvlJc w:val="left"/>
      <w:pPr>
        <w:ind w:hanging="361"/>
      </w:pPr>
    </w:lvl>
    <w:lvl w:ilvl="8">
      <w:numFmt w:val="bullet"/>
      <w:lvlText w:val="•"/>
      <w:lvlJc w:val="left"/>
      <w:pPr>
        <w:ind w:hanging="361"/>
      </w:pPr>
    </w:lvl>
  </w:abstractNum>
  <w:abstractNum w:abstractNumId="1" w15:restartNumberingAfterBreak="0">
    <w:nsid w:val="00000404"/>
    <w:multiLevelType w:val="multilevel"/>
    <w:tmpl w:val="00000887"/>
    <w:lvl w:ilvl="0">
      <w:start w:val="8"/>
      <w:numFmt w:val="decimal"/>
      <w:lvlText w:val="%1"/>
      <w:lvlJc w:val="left"/>
      <w:pPr>
        <w:ind w:left="480" w:hanging="361"/>
      </w:pPr>
    </w:lvl>
    <w:lvl w:ilvl="1">
      <w:start w:val="1"/>
      <w:numFmt w:val="decimal"/>
      <w:lvlText w:val="%1.%2"/>
      <w:lvlJc w:val="left"/>
      <w:pPr>
        <w:ind w:left="480" w:hanging="361"/>
      </w:pPr>
      <w:rPr>
        <w:rFonts w:ascii="Arial" w:hAnsi="Arial" w:cs="Arial"/>
        <w:b w:val="0"/>
        <w:bCs w:val="0"/>
        <w:spacing w:val="-2"/>
        <w:w w:val="100"/>
        <w:sz w:val="17"/>
        <w:szCs w:val="17"/>
      </w:rPr>
    </w:lvl>
    <w:lvl w:ilvl="2">
      <w:numFmt w:val="bullet"/>
      <w:lvlText w:val="•"/>
      <w:lvlJc w:val="left"/>
      <w:pPr>
        <w:ind w:left="1471" w:hanging="361"/>
      </w:pPr>
    </w:lvl>
    <w:lvl w:ilvl="3">
      <w:numFmt w:val="bullet"/>
      <w:lvlText w:val="•"/>
      <w:lvlJc w:val="left"/>
      <w:pPr>
        <w:ind w:left="1967" w:hanging="361"/>
      </w:pPr>
    </w:lvl>
    <w:lvl w:ilvl="4">
      <w:numFmt w:val="bullet"/>
      <w:lvlText w:val="•"/>
      <w:lvlJc w:val="left"/>
      <w:pPr>
        <w:ind w:left="2463" w:hanging="361"/>
      </w:pPr>
    </w:lvl>
    <w:lvl w:ilvl="5">
      <w:numFmt w:val="bullet"/>
      <w:lvlText w:val="•"/>
      <w:lvlJc w:val="left"/>
      <w:pPr>
        <w:ind w:left="2959" w:hanging="361"/>
      </w:pPr>
    </w:lvl>
    <w:lvl w:ilvl="6">
      <w:numFmt w:val="bullet"/>
      <w:lvlText w:val="•"/>
      <w:lvlJc w:val="left"/>
      <w:pPr>
        <w:ind w:left="3455" w:hanging="361"/>
      </w:pPr>
    </w:lvl>
    <w:lvl w:ilvl="7">
      <w:numFmt w:val="bullet"/>
      <w:lvlText w:val="•"/>
      <w:lvlJc w:val="left"/>
      <w:pPr>
        <w:ind w:left="3951" w:hanging="361"/>
      </w:pPr>
    </w:lvl>
    <w:lvl w:ilvl="8">
      <w:numFmt w:val="bullet"/>
      <w:lvlText w:val="•"/>
      <w:lvlJc w:val="left"/>
      <w:pPr>
        <w:ind w:left="4447" w:hanging="361"/>
      </w:pPr>
    </w:lvl>
  </w:abstractNum>
  <w:abstractNum w:abstractNumId="2" w15:restartNumberingAfterBreak="0">
    <w:nsid w:val="00F56C7B"/>
    <w:multiLevelType w:val="hybridMultilevel"/>
    <w:tmpl w:val="D72A2694"/>
    <w:lvl w:ilvl="0" w:tplc="DFDA65E2">
      <w:start w:val="1"/>
      <w:numFmt w:val="lowerLetter"/>
      <w:lvlText w:val="(%1)"/>
      <w:lvlJc w:val="left"/>
      <w:pPr>
        <w:ind w:left="360" w:hanging="360"/>
      </w:pPr>
      <w:rPr>
        <w:rFonts w:hint="default"/>
      </w:rPr>
    </w:lvl>
    <w:lvl w:ilvl="1" w:tplc="05A00756" w:tentative="1">
      <w:start w:val="1"/>
      <w:numFmt w:val="lowerLetter"/>
      <w:lvlText w:val="%2."/>
      <w:lvlJc w:val="left"/>
      <w:pPr>
        <w:ind w:left="1080" w:hanging="360"/>
      </w:pPr>
    </w:lvl>
    <w:lvl w:ilvl="2" w:tplc="C46862B4" w:tentative="1">
      <w:start w:val="1"/>
      <w:numFmt w:val="lowerRoman"/>
      <w:lvlText w:val="%3."/>
      <w:lvlJc w:val="right"/>
      <w:pPr>
        <w:ind w:left="1800" w:hanging="180"/>
      </w:pPr>
    </w:lvl>
    <w:lvl w:ilvl="3" w:tplc="28FEF3FA" w:tentative="1">
      <w:start w:val="1"/>
      <w:numFmt w:val="decimal"/>
      <w:lvlText w:val="%4."/>
      <w:lvlJc w:val="left"/>
      <w:pPr>
        <w:ind w:left="2520" w:hanging="360"/>
      </w:pPr>
    </w:lvl>
    <w:lvl w:ilvl="4" w:tplc="7FF09CD2" w:tentative="1">
      <w:start w:val="1"/>
      <w:numFmt w:val="lowerLetter"/>
      <w:lvlText w:val="%5."/>
      <w:lvlJc w:val="left"/>
      <w:pPr>
        <w:ind w:left="3240" w:hanging="360"/>
      </w:pPr>
    </w:lvl>
    <w:lvl w:ilvl="5" w:tplc="A56CCF24" w:tentative="1">
      <w:start w:val="1"/>
      <w:numFmt w:val="lowerRoman"/>
      <w:lvlText w:val="%6."/>
      <w:lvlJc w:val="right"/>
      <w:pPr>
        <w:ind w:left="3960" w:hanging="180"/>
      </w:pPr>
    </w:lvl>
    <w:lvl w:ilvl="6" w:tplc="45F2DFA2" w:tentative="1">
      <w:start w:val="1"/>
      <w:numFmt w:val="decimal"/>
      <w:lvlText w:val="%7."/>
      <w:lvlJc w:val="left"/>
      <w:pPr>
        <w:ind w:left="4680" w:hanging="360"/>
      </w:pPr>
    </w:lvl>
    <w:lvl w:ilvl="7" w:tplc="D28021B8" w:tentative="1">
      <w:start w:val="1"/>
      <w:numFmt w:val="lowerLetter"/>
      <w:lvlText w:val="%8."/>
      <w:lvlJc w:val="left"/>
      <w:pPr>
        <w:ind w:left="5400" w:hanging="360"/>
      </w:pPr>
    </w:lvl>
    <w:lvl w:ilvl="8" w:tplc="01F6817A" w:tentative="1">
      <w:start w:val="1"/>
      <w:numFmt w:val="lowerRoman"/>
      <w:lvlText w:val="%9."/>
      <w:lvlJc w:val="right"/>
      <w:pPr>
        <w:ind w:left="6120" w:hanging="180"/>
      </w:pPr>
    </w:lvl>
  </w:abstractNum>
  <w:abstractNum w:abstractNumId="3" w15:restartNumberingAfterBreak="0">
    <w:nsid w:val="03D9466E"/>
    <w:multiLevelType w:val="multilevel"/>
    <w:tmpl w:val="22B85D1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lowerLetter"/>
      <w:lvlText w:val="(%7)"/>
      <w:lvlJc w:val="left"/>
      <w:pPr>
        <w:tabs>
          <w:tab w:val="num" w:pos="4321"/>
        </w:tabs>
        <w:ind w:left="4321" w:hanging="721"/>
      </w:pPr>
      <w:rPr>
        <w:rFonts w:hint="default"/>
      </w:rPr>
    </w:lvl>
    <w:lvl w:ilvl="7">
      <w:start w:val="1"/>
      <w:numFmt w:val="lowerRoman"/>
      <w:lvlText w:val="(%8)"/>
      <w:lvlJc w:val="left"/>
      <w:pPr>
        <w:tabs>
          <w:tab w:val="num" w:pos="5041"/>
        </w:tabs>
        <w:ind w:left="5041" w:hanging="720"/>
      </w:pPr>
      <w:rPr>
        <w:rFonts w:hint="default"/>
      </w:rPr>
    </w:lvl>
    <w:lvl w:ilvl="8">
      <w:start w:val="1"/>
      <w:numFmt w:val="lowerRoman"/>
      <w:lvlText w:val="%9."/>
      <w:lvlJc w:val="left"/>
      <w:pPr>
        <w:tabs>
          <w:tab w:val="num" w:pos="5761"/>
        </w:tabs>
        <w:ind w:left="5761" w:hanging="720"/>
      </w:pPr>
      <w:rPr>
        <w:rFonts w:hint="default"/>
      </w:rPr>
    </w:lvl>
  </w:abstractNum>
  <w:abstractNum w:abstractNumId="4" w15:restartNumberingAfterBreak="0">
    <w:nsid w:val="208D7C88"/>
    <w:multiLevelType w:val="hybridMultilevel"/>
    <w:tmpl w:val="3F702010"/>
    <w:lvl w:ilvl="0" w:tplc="FB24459C">
      <w:start w:val="1"/>
      <w:numFmt w:val="bullet"/>
      <w:lvlText w:val=""/>
      <w:lvlJc w:val="left"/>
      <w:pPr>
        <w:tabs>
          <w:tab w:val="num" w:pos="0"/>
        </w:tabs>
        <w:ind w:left="720" w:hanging="360"/>
      </w:pPr>
      <w:rPr>
        <w:rFonts w:ascii="Symbol" w:eastAsia="Symbol" w:hAnsi="Symbol" w:cs="Symbol" w:hint="default"/>
        <w:b w:val="0"/>
        <w:i w:val="0"/>
        <w:caps w:val="0"/>
        <w:outline w:val="0"/>
        <w:color w:val="000000"/>
        <w:w w:val="100"/>
        <w:kern w:val="0"/>
        <w:sz w:val="20"/>
        <w:u w:val="none"/>
        <w:rtl w:val="0"/>
        <w:lang w:val="en-US"/>
      </w:rPr>
    </w:lvl>
    <w:lvl w:ilvl="1" w:tplc="E37826E2">
      <w:start w:val="1"/>
      <w:numFmt w:val="bullet"/>
      <w:lvlText w:val="o"/>
      <w:lvlJc w:val="left"/>
      <w:pPr>
        <w:tabs>
          <w:tab w:val="num" w:pos="0"/>
        </w:tabs>
        <w:ind w:left="1440" w:hanging="360"/>
      </w:pPr>
      <w:rPr>
        <w:rFonts w:ascii="Courier New" w:eastAsia="Courier New" w:hAnsi="Courier New" w:cs="Courier New" w:hint="default"/>
        <w:b w:val="0"/>
        <w:i w:val="0"/>
        <w:caps w:val="0"/>
        <w:outline w:val="0"/>
        <w:color w:val="000000"/>
        <w:w w:val="100"/>
        <w:kern w:val="0"/>
        <w:sz w:val="20"/>
        <w:u w:val="none"/>
        <w:rtl w:val="0"/>
        <w:lang w:val="en-US"/>
      </w:rPr>
    </w:lvl>
    <w:lvl w:ilvl="2" w:tplc="2A9E6568" w:tentative="1">
      <w:start w:val="1"/>
      <w:numFmt w:val="bullet"/>
      <w:lvlText w:val=""/>
      <w:lvlJc w:val="left"/>
      <w:pPr>
        <w:ind w:left="2160" w:hanging="360"/>
      </w:pPr>
      <w:rPr>
        <w:rFonts w:ascii="Wingdings" w:hAnsi="Wingdings" w:hint="default"/>
      </w:rPr>
    </w:lvl>
    <w:lvl w:ilvl="3" w:tplc="C3D0856A" w:tentative="1">
      <w:start w:val="1"/>
      <w:numFmt w:val="bullet"/>
      <w:lvlText w:val=""/>
      <w:lvlJc w:val="left"/>
      <w:pPr>
        <w:ind w:left="2880" w:hanging="360"/>
      </w:pPr>
      <w:rPr>
        <w:rFonts w:ascii="Symbol" w:hAnsi="Symbol" w:hint="default"/>
      </w:rPr>
    </w:lvl>
    <w:lvl w:ilvl="4" w:tplc="CF3CDBC8" w:tentative="1">
      <w:start w:val="1"/>
      <w:numFmt w:val="bullet"/>
      <w:lvlText w:val="o"/>
      <w:lvlJc w:val="left"/>
      <w:pPr>
        <w:ind w:left="3600" w:hanging="360"/>
      </w:pPr>
      <w:rPr>
        <w:rFonts w:ascii="Courier New" w:hAnsi="Courier New" w:cs="Courier New" w:hint="default"/>
      </w:rPr>
    </w:lvl>
    <w:lvl w:ilvl="5" w:tplc="42F663CE" w:tentative="1">
      <w:start w:val="1"/>
      <w:numFmt w:val="bullet"/>
      <w:lvlText w:val=""/>
      <w:lvlJc w:val="left"/>
      <w:pPr>
        <w:ind w:left="4320" w:hanging="360"/>
      </w:pPr>
      <w:rPr>
        <w:rFonts w:ascii="Wingdings" w:hAnsi="Wingdings" w:hint="default"/>
      </w:rPr>
    </w:lvl>
    <w:lvl w:ilvl="6" w:tplc="41B2DA3A" w:tentative="1">
      <w:start w:val="1"/>
      <w:numFmt w:val="bullet"/>
      <w:lvlText w:val=""/>
      <w:lvlJc w:val="left"/>
      <w:pPr>
        <w:ind w:left="5040" w:hanging="360"/>
      </w:pPr>
      <w:rPr>
        <w:rFonts w:ascii="Symbol" w:hAnsi="Symbol" w:hint="default"/>
      </w:rPr>
    </w:lvl>
    <w:lvl w:ilvl="7" w:tplc="82F6BB6A" w:tentative="1">
      <w:start w:val="1"/>
      <w:numFmt w:val="bullet"/>
      <w:lvlText w:val="o"/>
      <w:lvlJc w:val="left"/>
      <w:pPr>
        <w:ind w:left="5760" w:hanging="360"/>
      </w:pPr>
      <w:rPr>
        <w:rFonts w:ascii="Courier New" w:hAnsi="Courier New" w:cs="Courier New" w:hint="default"/>
      </w:rPr>
    </w:lvl>
    <w:lvl w:ilvl="8" w:tplc="7F7AECEC" w:tentative="1">
      <w:start w:val="1"/>
      <w:numFmt w:val="bullet"/>
      <w:lvlText w:val=""/>
      <w:lvlJc w:val="left"/>
      <w:pPr>
        <w:ind w:left="6480" w:hanging="360"/>
      </w:pPr>
      <w:rPr>
        <w:rFonts w:ascii="Wingdings" w:hAnsi="Wingdings" w:hint="default"/>
      </w:rPr>
    </w:lvl>
  </w:abstractNum>
  <w:abstractNum w:abstractNumId="5" w15:restartNumberingAfterBreak="0">
    <w:nsid w:val="25DD37A9"/>
    <w:multiLevelType w:val="hybridMultilevel"/>
    <w:tmpl w:val="3DFA2912"/>
    <w:lvl w:ilvl="0" w:tplc="247AB38A">
      <w:start w:val="1"/>
      <w:numFmt w:val="decimal"/>
      <w:lvlText w:val="%1."/>
      <w:lvlJc w:val="left"/>
      <w:pPr>
        <w:tabs>
          <w:tab w:val="num" w:pos="0"/>
        </w:tabs>
        <w:ind w:left="720" w:hanging="360"/>
      </w:pPr>
      <w:rPr>
        <w:rFonts w:ascii="Calibri" w:eastAsia="Calibri" w:hAnsi="Calibri" w:cs="Calibri"/>
        <w:b w:val="0"/>
        <w:i w:val="0"/>
        <w:caps w:val="0"/>
        <w:outline w:val="0"/>
        <w:color w:val="000000"/>
        <w:w w:val="100"/>
        <w:kern w:val="0"/>
        <w:sz w:val="20"/>
        <w:u w:val="none"/>
        <w:rtl w:val="0"/>
        <w:lang w:val="en-GB"/>
      </w:rPr>
    </w:lvl>
    <w:lvl w:ilvl="1" w:tplc="65362EA6" w:tentative="1">
      <w:start w:val="1"/>
      <w:numFmt w:val="lowerLetter"/>
      <w:lvlText w:val="%2."/>
      <w:lvlJc w:val="left"/>
      <w:pPr>
        <w:ind w:left="1440" w:hanging="360"/>
      </w:pPr>
    </w:lvl>
    <w:lvl w:ilvl="2" w:tplc="EE840312" w:tentative="1">
      <w:start w:val="1"/>
      <w:numFmt w:val="lowerRoman"/>
      <w:lvlText w:val="%3."/>
      <w:lvlJc w:val="right"/>
      <w:pPr>
        <w:ind w:left="2160" w:hanging="180"/>
      </w:pPr>
    </w:lvl>
    <w:lvl w:ilvl="3" w:tplc="18945402" w:tentative="1">
      <w:start w:val="1"/>
      <w:numFmt w:val="decimal"/>
      <w:lvlText w:val="%4."/>
      <w:lvlJc w:val="left"/>
      <w:pPr>
        <w:ind w:left="2880" w:hanging="360"/>
      </w:pPr>
    </w:lvl>
    <w:lvl w:ilvl="4" w:tplc="64A43DE8" w:tentative="1">
      <w:start w:val="1"/>
      <w:numFmt w:val="lowerLetter"/>
      <w:lvlText w:val="%5."/>
      <w:lvlJc w:val="left"/>
      <w:pPr>
        <w:ind w:left="3600" w:hanging="360"/>
      </w:pPr>
    </w:lvl>
    <w:lvl w:ilvl="5" w:tplc="45CC163C" w:tentative="1">
      <w:start w:val="1"/>
      <w:numFmt w:val="lowerRoman"/>
      <w:lvlText w:val="%6."/>
      <w:lvlJc w:val="right"/>
      <w:pPr>
        <w:ind w:left="4320" w:hanging="180"/>
      </w:pPr>
    </w:lvl>
    <w:lvl w:ilvl="6" w:tplc="6EBE12FE" w:tentative="1">
      <w:start w:val="1"/>
      <w:numFmt w:val="decimal"/>
      <w:lvlText w:val="%7."/>
      <w:lvlJc w:val="left"/>
      <w:pPr>
        <w:ind w:left="5040" w:hanging="360"/>
      </w:pPr>
    </w:lvl>
    <w:lvl w:ilvl="7" w:tplc="1598CA1E" w:tentative="1">
      <w:start w:val="1"/>
      <w:numFmt w:val="lowerLetter"/>
      <w:lvlText w:val="%8."/>
      <w:lvlJc w:val="left"/>
      <w:pPr>
        <w:ind w:left="5760" w:hanging="360"/>
      </w:pPr>
    </w:lvl>
    <w:lvl w:ilvl="8" w:tplc="5EA8C81E" w:tentative="1">
      <w:start w:val="1"/>
      <w:numFmt w:val="lowerRoman"/>
      <w:lvlText w:val="%9."/>
      <w:lvlJc w:val="right"/>
      <w:pPr>
        <w:ind w:left="6480" w:hanging="180"/>
      </w:pPr>
    </w:lvl>
  </w:abstractNum>
  <w:abstractNum w:abstractNumId="6" w15:restartNumberingAfterBreak="0">
    <w:nsid w:val="2F6B5EA9"/>
    <w:multiLevelType w:val="multilevel"/>
    <w:tmpl w:val="77080A38"/>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622"/>
        </w:tabs>
        <w:ind w:left="1622" w:hanging="902"/>
      </w:pPr>
      <w:rPr>
        <w:rFonts w:ascii="Symbol" w:hAnsi="Symbol" w:hint="default"/>
      </w:rPr>
    </w:lvl>
    <w:lvl w:ilvl="2">
      <w:start w:val="1"/>
      <w:numFmt w:val="bullet"/>
      <w:lvlText w:val=""/>
      <w:lvlJc w:val="left"/>
      <w:pPr>
        <w:tabs>
          <w:tab w:val="num" w:pos="1622"/>
        </w:tabs>
        <w:ind w:left="1622" w:hanging="902"/>
      </w:pPr>
      <w:rPr>
        <w:rFonts w:ascii="Symbol" w:hAnsi="Symbol" w:hint="default"/>
      </w:rPr>
    </w:lvl>
    <w:lvl w:ilvl="3">
      <w:start w:val="1"/>
      <w:numFmt w:val="bullet"/>
      <w:lvlText w:val=""/>
      <w:lvlJc w:val="left"/>
      <w:pPr>
        <w:tabs>
          <w:tab w:val="num" w:pos="2699"/>
        </w:tabs>
        <w:ind w:left="2699" w:hanging="1077"/>
      </w:pPr>
      <w:rPr>
        <w:rFonts w:ascii="Symbol" w:hAnsi="Symbol" w:hint="default"/>
      </w:rPr>
    </w:lvl>
    <w:lvl w:ilvl="4">
      <w:start w:val="1"/>
      <w:numFmt w:val="bullet"/>
      <w:lvlText w:val=""/>
      <w:lvlJc w:val="left"/>
      <w:pPr>
        <w:tabs>
          <w:tab w:val="num" w:pos="3238"/>
        </w:tabs>
        <w:ind w:left="3238" w:hanging="539"/>
      </w:pPr>
      <w:rPr>
        <w:rFonts w:ascii="Symbol" w:hAnsi="Symbol" w:hint="default"/>
      </w:rPr>
    </w:lvl>
    <w:lvl w:ilvl="5">
      <w:start w:val="1"/>
      <w:numFmt w:val="bullet"/>
      <w:lvlText w:val=""/>
      <w:lvlJc w:val="left"/>
      <w:pPr>
        <w:tabs>
          <w:tab w:val="num" w:pos="3238"/>
        </w:tabs>
        <w:ind w:left="3238" w:hanging="539"/>
      </w:pPr>
      <w:rPr>
        <w:rFonts w:ascii="Symbol" w:hAnsi="Symbol" w:hint="default"/>
      </w:rPr>
    </w:lvl>
    <w:lvl w:ilvl="6">
      <w:start w:val="1"/>
      <w:numFmt w:val="bullet"/>
      <w:lvlText w:val=""/>
      <w:lvlJc w:val="left"/>
      <w:pPr>
        <w:tabs>
          <w:tab w:val="num" w:pos="3912"/>
        </w:tabs>
        <w:ind w:left="3912" w:hanging="674"/>
      </w:pPr>
      <w:rPr>
        <w:rFonts w:ascii="Symbol" w:hAnsi="Symbol" w:hint="default"/>
      </w:rPr>
    </w:lvl>
    <w:lvl w:ilvl="7">
      <w:start w:val="1"/>
      <w:numFmt w:val="bullet"/>
      <w:lvlText w:val=""/>
      <w:lvlJc w:val="left"/>
      <w:pPr>
        <w:tabs>
          <w:tab w:val="num" w:pos="4587"/>
        </w:tabs>
        <w:ind w:left="4587" w:hanging="675"/>
      </w:pPr>
      <w:rPr>
        <w:rFonts w:ascii="Symbol" w:hAnsi="Symbol" w:hint="default"/>
      </w:rPr>
    </w:lvl>
    <w:lvl w:ilvl="8">
      <w:start w:val="1"/>
      <w:numFmt w:val="bullet"/>
      <w:lvlText w:val=""/>
      <w:lvlJc w:val="left"/>
      <w:pPr>
        <w:tabs>
          <w:tab w:val="num" w:pos="5262"/>
        </w:tabs>
        <w:ind w:left="5262" w:hanging="675"/>
      </w:pPr>
      <w:rPr>
        <w:rFonts w:ascii="Symbol" w:hAnsi="Symbol" w:hint="default"/>
      </w:rPr>
    </w:lvl>
  </w:abstractNum>
  <w:abstractNum w:abstractNumId="7" w15:restartNumberingAfterBreak="0">
    <w:nsid w:val="37B72162"/>
    <w:multiLevelType w:val="hybridMultilevel"/>
    <w:tmpl w:val="B1AEF0B8"/>
    <w:lvl w:ilvl="0" w:tplc="708E9216">
      <w:start w:val="1"/>
      <w:numFmt w:val="lowerLetter"/>
      <w:lvlText w:val="(%1)"/>
      <w:lvlJc w:val="left"/>
      <w:pPr>
        <w:ind w:left="720" w:hanging="360"/>
      </w:pPr>
      <w:rPr>
        <w:rFonts w:hint="default"/>
      </w:rPr>
    </w:lvl>
    <w:lvl w:ilvl="1" w:tplc="E86AE868" w:tentative="1">
      <w:start w:val="1"/>
      <w:numFmt w:val="lowerLetter"/>
      <w:lvlText w:val="%2."/>
      <w:lvlJc w:val="left"/>
      <w:pPr>
        <w:ind w:left="1440" w:hanging="360"/>
      </w:pPr>
    </w:lvl>
    <w:lvl w:ilvl="2" w:tplc="67FCC248" w:tentative="1">
      <w:start w:val="1"/>
      <w:numFmt w:val="lowerRoman"/>
      <w:lvlText w:val="%3."/>
      <w:lvlJc w:val="right"/>
      <w:pPr>
        <w:ind w:left="2160" w:hanging="180"/>
      </w:pPr>
    </w:lvl>
    <w:lvl w:ilvl="3" w:tplc="E6F87D26" w:tentative="1">
      <w:start w:val="1"/>
      <w:numFmt w:val="decimal"/>
      <w:lvlText w:val="%4."/>
      <w:lvlJc w:val="left"/>
      <w:pPr>
        <w:ind w:left="2880" w:hanging="360"/>
      </w:pPr>
    </w:lvl>
    <w:lvl w:ilvl="4" w:tplc="7AE2ABBE" w:tentative="1">
      <w:start w:val="1"/>
      <w:numFmt w:val="lowerLetter"/>
      <w:lvlText w:val="%5."/>
      <w:lvlJc w:val="left"/>
      <w:pPr>
        <w:ind w:left="3600" w:hanging="360"/>
      </w:pPr>
    </w:lvl>
    <w:lvl w:ilvl="5" w:tplc="2FFC55B0" w:tentative="1">
      <w:start w:val="1"/>
      <w:numFmt w:val="lowerRoman"/>
      <w:lvlText w:val="%6."/>
      <w:lvlJc w:val="right"/>
      <w:pPr>
        <w:ind w:left="4320" w:hanging="180"/>
      </w:pPr>
    </w:lvl>
    <w:lvl w:ilvl="6" w:tplc="BC440738" w:tentative="1">
      <w:start w:val="1"/>
      <w:numFmt w:val="decimal"/>
      <w:lvlText w:val="%7."/>
      <w:lvlJc w:val="left"/>
      <w:pPr>
        <w:ind w:left="5040" w:hanging="360"/>
      </w:pPr>
    </w:lvl>
    <w:lvl w:ilvl="7" w:tplc="32707A94" w:tentative="1">
      <w:start w:val="1"/>
      <w:numFmt w:val="lowerLetter"/>
      <w:lvlText w:val="%8."/>
      <w:lvlJc w:val="left"/>
      <w:pPr>
        <w:ind w:left="5760" w:hanging="360"/>
      </w:pPr>
    </w:lvl>
    <w:lvl w:ilvl="8" w:tplc="EB0022D6" w:tentative="1">
      <w:start w:val="1"/>
      <w:numFmt w:val="lowerRoman"/>
      <w:lvlText w:val="%9."/>
      <w:lvlJc w:val="right"/>
      <w:pPr>
        <w:ind w:left="6480" w:hanging="180"/>
      </w:pPr>
    </w:lvl>
  </w:abstractNum>
  <w:abstractNum w:abstractNumId="8" w15:restartNumberingAfterBreak="0">
    <w:nsid w:val="3AA63952"/>
    <w:multiLevelType w:val="hybridMultilevel"/>
    <w:tmpl w:val="850209FE"/>
    <w:lvl w:ilvl="0" w:tplc="0E22ABFC">
      <w:start w:val="1"/>
      <w:numFmt w:val="bullet"/>
      <w:lvlText w:val=""/>
      <w:lvlJc w:val="left"/>
      <w:pPr>
        <w:ind w:left="720" w:hanging="360"/>
      </w:pPr>
      <w:rPr>
        <w:rFonts w:ascii="Symbol" w:hAnsi="Symbol" w:hint="default"/>
      </w:rPr>
    </w:lvl>
    <w:lvl w:ilvl="1" w:tplc="96828AE0" w:tentative="1">
      <w:start w:val="1"/>
      <w:numFmt w:val="bullet"/>
      <w:lvlText w:val="o"/>
      <w:lvlJc w:val="left"/>
      <w:pPr>
        <w:ind w:left="1440" w:hanging="360"/>
      </w:pPr>
      <w:rPr>
        <w:rFonts w:ascii="Courier New" w:hAnsi="Courier New" w:cs="Courier New" w:hint="default"/>
      </w:rPr>
    </w:lvl>
    <w:lvl w:ilvl="2" w:tplc="5DFE67E0" w:tentative="1">
      <w:start w:val="1"/>
      <w:numFmt w:val="bullet"/>
      <w:lvlText w:val=""/>
      <w:lvlJc w:val="left"/>
      <w:pPr>
        <w:ind w:left="2160" w:hanging="360"/>
      </w:pPr>
      <w:rPr>
        <w:rFonts w:ascii="Wingdings" w:hAnsi="Wingdings" w:hint="default"/>
      </w:rPr>
    </w:lvl>
    <w:lvl w:ilvl="3" w:tplc="62A49020" w:tentative="1">
      <w:start w:val="1"/>
      <w:numFmt w:val="bullet"/>
      <w:lvlText w:val=""/>
      <w:lvlJc w:val="left"/>
      <w:pPr>
        <w:ind w:left="2880" w:hanging="360"/>
      </w:pPr>
      <w:rPr>
        <w:rFonts w:ascii="Symbol" w:hAnsi="Symbol" w:hint="default"/>
      </w:rPr>
    </w:lvl>
    <w:lvl w:ilvl="4" w:tplc="A64086AE" w:tentative="1">
      <w:start w:val="1"/>
      <w:numFmt w:val="bullet"/>
      <w:lvlText w:val="o"/>
      <w:lvlJc w:val="left"/>
      <w:pPr>
        <w:ind w:left="3600" w:hanging="360"/>
      </w:pPr>
      <w:rPr>
        <w:rFonts w:ascii="Courier New" w:hAnsi="Courier New" w:cs="Courier New" w:hint="default"/>
      </w:rPr>
    </w:lvl>
    <w:lvl w:ilvl="5" w:tplc="29921992" w:tentative="1">
      <w:start w:val="1"/>
      <w:numFmt w:val="bullet"/>
      <w:lvlText w:val=""/>
      <w:lvlJc w:val="left"/>
      <w:pPr>
        <w:ind w:left="4320" w:hanging="360"/>
      </w:pPr>
      <w:rPr>
        <w:rFonts w:ascii="Wingdings" w:hAnsi="Wingdings" w:hint="default"/>
      </w:rPr>
    </w:lvl>
    <w:lvl w:ilvl="6" w:tplc="48C04BBC" w:tentative="1">
      <w:start w:val="1"/>
      <w:numFmt w:val="bullet"/>
      <w:lvlText w:val=""/>
      <w:lvlJc w:val="left"/>
      <w:pPr>
        <w:ind w:left="5040" w:hanging="360"/>
      </w:pPr>
      <w:rPr>
        <w:rFonts w:ascii="Symbol" w:hAnsi="Symbol" w:hint="default"/>
      </w:rPr>
    </w:lvl>
    <w:lvl w:ilvl="7" w:tplc="D1042C9A" w:tentative="1">
      <w:start w:val="1"/>
      <w:numFmt w:val="bullet"/>
      <w:lvlText w:val="o"/>
      <w:lvlJc w:val="left"/>
      <w:pPr>
        <w:ind w:left="5760" w:hanging="360"/>
      </w:pPr>
      <w:rPr>
        <w:rFonts w:ascii="Courier New" w:hAnsi="Courier New" w:cs="Courier New" w:hint="default"/>
      </w:rPr>
    </w:lvl>
    <w:lvl w:ilvl="8" w:tplc="64CC4808" w:tentative="1">
      <w:start w:val="1"/>
      <w:numFmt w:val="bullet"/>
      <w:lvlText w:val=""/>
      <w:lvlJc w:val="left"/>
      <w:pPr>
        <w:ind w:left="6480" w:hanging="360"/>
      </w:pPr>
      <w:rPr>
        <w:rFonts w:ascii="Wingdings" w:hAnsi="Wingdings" w:hint="default"/>
      </w:rPr>
    </w:lvl>
  </w:abstractNum>
  <w:abstractNum w:abstractNumId="9" w15:restartNumberingAfterBreak="0">
    <w:nsid w:val="3C2C365B"/>
    <w:multiLevelType w:val="multilevel"/>
    <w:tmpl w:val="2D08F1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tabs>
          <w:tab w:val="num" w:pos="1622"/>
        </w:tabs>
        <w:ind w:left="1622" w:hanging="902"/>
      </w:pPr>
      <w:rPr>
        <w:rFonts w:hint="default"/>
      </w:rPr>
    </w:lvl>
    <w:lvl w:ilvl="3">
      <w:start w:val="1"/>
      <w:numFmt w:val="decimal"/>
      <w:lvlText w:val="%1.%2.%3.%4"/>
      <w:lvlJc w:val="left"/>
      <w:pPr>
        <w:tabs>
          <w:tab w:val="num" w:pos="2699"/>
        </w:tabs>
        <w:ind w:left="2699" w:hanging="1077"/>
      </w:pPr>
      <w:rPr>
        <w:rFonts w:hint="default"/>
      </w:rPr>
    </w:lvl>
    <w:lvl w:ilvl="4">
      <w:start w:val="1"/>
      <w:numFmt w:val="lowerLetter"/>
      <w:lvlText w:val="(%5)"/>
      <w:lvlJc w:val="left"/>
      <w:pPr>
        <w:tabs>
          <w:tab w:val="num" w:pos="2699"/>
        </w:tabs>
        <w:ind w:left="2699" w:hanging="1077"/>
      </w:pPr>
      <w:rPr>
        <w:rFonts w:hint="default"/>
      </w:rPr>
    </w:lvl>
    <w:lvl w:ilvl="5">
      <w:start w:val="1"/>
      <w:numFmt w:val="lowerRoman"/>
      <w:lvlText w:val="(%6)"/>
      <w:lvlJc w:val="left"/>
      <w:pPr>
        <w:tabs>
          <w:tab w:val="num" w:pos="3238"/>
        </w:tabs>
        <w:ind w:left="3238" w:hanging="539"/>
      </w:pPr>
      <w:rPr>
        <w:rFonts w:hint="default"/>
      </w:rPr>
    </w:lvl>
    <w:lvl w:ilvl="6">
      <w:start w:val="1"/>
      <w:numFmt w:val="upperLetter"/>
      <w:lvlText w:val="(%7)"/>
      <w:lvlJc w:val="left"/>
      <w:pPr>
        <w:tabs>
          <w:tab w:val="num" w:pos="3912"/>
        </w:tabs>
        <w:ind w:left="3912" w:hanging="674"/>
      </w:pPr>
      <w:rPr>
        <w:rFonts w:hint="default"/>
      </w:rPr>
    </w:lvl>
    <w:lvl w:ilvl="7">
      <w:start w:val="1"/>
      <w:numFmt w:val="upperRoman"/>
      <w:lvlText w:val="(%8)"/>
      <w:lvlJc w:val="left"/>
      <w:pPr>
        <w:tabs>
          <w:tab w:val="num" w:pos="4587"/>
        </w:tabs>
        <w:ind w:left="4587" w:hanging="675"/>
      </w:pPr>
      <w:rPr>
        <w:rFonts w:hint="default"/>
      </w:rPr>
    </w:lvl>
    <w:lvl w:ilvl="8">
      <w:start w:val="1"/>
      <w:numFmt w:val="lowerRoman"/>
      <w:lvlText w:val="%9."/>
      <w:lvlJc w:val="left"/>
      <w:pPr>
        <w:tabs>
          <w:tab w:val="num" w:pos="5262"/>
        </w:tabs>
        <w:ind w:left="5262" w:hanging="675"/>
      </w:pPr>
      <w:rPr>
        <w:rFonts w:hint="default"/>
      </w:rPr>
    </w:lvl>
  </w:abstractNum>
  <w:abstractNum w:abstractNumId="10" w15:restartNumberingAfterBreak="0">
    <w:nsid w:val="46F6164C"/>
    <w:multiLevelType w:val="hybridMultilevel"/>
    <w:tmpl w:val="1B2A7306"/>
    <w:lvl w:ilvl="0" w:tplc="F196CF2E">
      <w:start w:val="6"/>
      <w:numFmt w:val="decimal"/>
      <w:lvlText w:val="%1."/>
      <w:lvlJc w:val="left"/>
      <w:pPr>
        <w:tabs>
          <w:tab w:val="num" w:pos="0"/>
        </w:tabs>
        <w:ind w:left="720" w:hanging="360"/>
      </w:pPr>
      <w:rPr>
        <w:rFonts w:ascii="Calibri" w:eastAsia="Calibri" w:hAnsi="Calibri" w:cs="Calibri" w:hint="default"/>
        <w:b w:val="0"/>
        <w:i w:val="0"/>
        <w:caps w:val="0"/>
        <w:outline w:val="0"/>
        <w:color w:val="000000"/>
        <w:w w:val="100"/>
        <w:kern w:val="0"/>
        <w:sz w:val="20"/>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885FE7"/>
    <w:multiLevelType w:val="hybridMultilevel"/>
    <w:tmpl w:val="EAC899B4"/>
    <w:lvl w:ilvl="0" w:tplc="B5169AE8">
      <w:numFmt w:val="bullet"/>
      <w:lvlText w:val="-"/>
      <w:lvlJc w:val="right"/>
      <w:pPr>
        <w:ind w:left="720" w:hanging="360"/>
      </w:pPr>
      <w:rPr>
        <w:rFonts w:ascii="Arial" w:eastAsia="Times New Roman" w:hAnsi="Arial" w:hint="default"/>
      </w:rPr>
    </w:lvl>
    <w:lvl w:ilvl="1" w:tplc="4DD092F4" w:tentative="1">
      <w:start w:val="1"/>
      <w:numFmt w:val="bullet"/>
      <w:lvlText w:val="o"/>
      <w:lvlJc w:val="left"/>
      <w:pPr>
        <w:ind w:left="1440" w:hanging="360"/>
      </w:pPr>
      <w:rPr>
        <w:rFonts w:ascii="Courier New" w:hAnsi="Courier New" w:cs="Courier New" w:hint="default"/>
      </w:rPr>
    </w:lvl>
    <w:lvl w:ilvl="2" w:tplc="FD8A1E76" w:tentative="1">
      <w:start w:val="1"/>
      <w:numFmt w:val="bullet"/>
      <w:lvlText w:val=""/>
      <w:lvlJc w:val="left"/>
      <w:pPr>
        <w:ind w:left="2160" w:hanging="360"/>
      </w:pPr>
      <w:rPr>
        <w:rFonts w:ascii="Wingdings" w:hAnsi="Wingdings" w:hint="default"/>
      </w:rPr>
    </w:lvl>
    <w:lvl w:ilvl="3" w:tplc="089C82DA" w:tentative="1">
      <w:start w:val="1"/>
      <w:numFmt w:val="bullet"/>
      <w:lvlText w:val=""/>
      <w:lvlJc w:val="left"/>
      <w:pPr>
        <w:ind w:left="2880" w:hanging="360"/>
      </w:pPr>
      <w:rPr>
        <w:rFonts w:ascii="Symbol" w:hAnsi="Symbol" w:hint="default"/>
      </w:rPr>
    </w:lvl>
    <w:lvl w:ilvl="4" w:tplc="61B860C8" w:tentative="1">
      <w:start w:val="1"/>
      <w:numFmt w:val="bullet"/>
      <w:lvlText w:val="o"/>
      <w:lvlJc w:val="left"/>
      <w:pPr>
        <w:ind w:left="3600" w:hanging="360"/>
      </w:pPr>
      <w:rPr>
        <w:rFonts w:ascii="Courier New" w:hAnsi="Courier New" w:cs="Courier New" w:hint="default"/>
      </w:rPr>
    </w:lvl>
    <w:lvl w:ilvl="5" w:tplc="4446BEB4" w:tentative="1">
      <w:start w:val="1"/>
      <w:numFmt w:val="bullet"/>
      <w:lvlText w:val=""/>
      <w:lvlJc w:val="left"/>
      <w:pPr>
        <w:ind w:left="4320" w:hanging="360"/>
      </w:pPr>
      <w:rPr>
        <w:rFonts w:ascii="Wingdings" w:hAnsi="Wingdings" w:hint="default"/>
      </w:rPr>
    </w:lvl>
    <w:lvl w:ilvl="6" w:tplc="AF000A36" w:tentative="1">
      <w:start w:val="1"/>
      <w:numFmt w:val="bullet"/>
      <w:lvlText w:val=""/>
      <w:lvlJc w:val="left"/>
      <w:pPr>
        <w:ind w:left="5040" w:hanging="360"/>
      </w:pPr>
      <w:rPr>
        <w:rFonts w:ascii="Symbol" w:hAnsi="Symbol" w:hint="default"/>
      </w:rPr>
    </w:lvl>
    <w:lvl w:ilvl="7" w:tplc="158ABA52" w:tentative="1">
      <w:start w:val="1"/>
      <w:numFmt w:val="bullet"/>
      <w:lvlText w:val="o"/>
      <w:lvlJc w:val="left"/>
      <w:pPr>
        <w:ind w:left="5760" w:hanging="360"/>
      </w:pPr>
      <w:rPr>
        <w:rFonts w:ascii="Courier New" w:hAnsi="Courier New" w:cs="Courier New" w:hint="default"/>
      </w:rPr>
    </w:lvl>
    <w:lvl w:ilvl="8" w:tplc="7B643F82" w:tentative="1">
      <w:start w:val="1"/>
      <w:numFmt w:val="bullet"/>
      <w:lvlText w:val=""/>
      <w:lvlJc w:val="left"/>
      <w:pPr>
        <w:ind w:left="6480" w:hanging="360"/>
      </w:pPr>
      <w:rPr>
        <w:rFonts w:ascii="Wingdings" w:hAnsi="Wingdings" w:hint="default"/>
      </w:rPr>
    </w:lvl>
  </w:abstractNum>
  <w:abstractNum w:abstractNumId="12" w15:restartNumberingAfterBreak="0">
    <w:nsid w:val="50D71EF6"/>
    <w:multiLevelType w:val="hybridMultilevel"/>
    <w:tmpl w:val="7FD213BA"/>
    <w:lvl w:ilvl="0" w:tplc="0E542C4C">
      <w:start w:val="1"/>
      <w:numFmt w:val="decimal"/>
      <w:lvlText w:val="%1."/>
      <w:lvlJc w:val="left"/>
      <w:pPr>
        <w:ind w:left="720" w:hanging="360"/>
      </w:pPr>
      <w:rPr>
        <w:rFonts w:hint="default"/>
      </w:rPr>
    </w:lvl>
    <w:lvl w:ilvl="1" w:tplc="AFD63DAC" w:tentative="1">
      <w:start w:val="1"/>
      <w:numFmt w:val="lowerLetter"/>
      <w:lvlText w:val="%2."/>
      <w:lvlJc w:val="left"/>
      <w:pPr>
        <w:ind w:left="1440" w:hanging="360"/>
      </w:pPr>
    </w:lvl>
    <w:lvl w:ilvl="2" w:tplc="6B7E494E" w:tentative="1">
      <w:start w:val="1"/>
      <w:numFmt w:val="lowerRoman"/>
      <w:lvlText w:val="%3."/>
      <w:lvlJc w:val="right"/>
      <w:pPr>
        <w:ind w:left="2160" w:hanging="180"/>
      </w:pPr>
    </w:lvl>
    <w:lvl w:ilvl="3" w:tplc="95D0E700" w:tentative="1">
      <w:start w:val="1"/>
      <w:numFmt w:val="decimal"/>
      <w:lvlText w:val="%4."/>
      <w:lvlJc w:val="left"/>
      <w:pPr>
        <w:ind w:left="2880" w:hanging="360"/>
      </w:pPr>
    </w:lvl>
    <w:lvl w:ilvl="4" w:tplc="85602560" w:tentative="1">
      <w:start w:val="1"/>
      <w:numFmt w:val="lowerLetter"/>
      <w:lvlText w:val="%5."/>
      <w:lvlJc w:val="left"/>
      <w:pPr>
        <w:ind w:left="3600" w:hanging="360"/>
      </w:pPr>
    </w:lvl>
    <w:lvl w:ilvl="5" w:tplc="3A1483D8" w:tentative="1">
      <w:start w:val="1"/>
      <w:numFmt w:val="lowerRoman"/>
      <w:lvlText w:val="%6."/>
      <w:lvlJc w:val="right"/>
      <w:pPr>
        <w:ind w:left="4320" w:hanging="180"/>
      </w:pPr>
    </w:lvl>
    <w:lvl w:ilvl="6" w:tplc="7278DBFE" w:tentative="1">
      <w:start w:val="1"/>
      <w:numFmt w:val="decimal"/>
      <w:lvlText w:val="%7."/>
      <w:lvlJc w:val="left"/>
      <w:pPr>
        <w:ind w:left="5040" w:hanging="360"/>
      </w:pPr>
    </w:lvl>
    <w:lvl w:ilvl="7" w:tplc="2C5E58B4" w:tentative="1">
      <w:start w:val="1"/>
      <w:numFmt w:val="lowerLetter"/>
      <w:lvlText w:val="%8."/>
      <w:lvlJc w:val="left"/>
      <w:pPr>
        <w:ind w:left="5760" w:hanging="360"/>
      </w:pPr>
    </w:lvl>
    <w:lvl w:ilvl="8" w:tplc="46FA6472" w:tentative="1">
      <w:start w:val="1"/>
      <w:numFmt w:val="lowerRoman"/>
      <w:lvlText w:val="%9."/>
      <w:lvlJc w:val="right"/>
      <w:pPr>
        <w:ind w:left="6480" w:hanging="180"/>
      </w:pPr>
    </w:lvl>
  </w:abstractNum>
  <w:abstractNum w:abstractNumId="13" w15:restartNumberingAfterBreak="0">
    <w:nsid w:val="53AB06F8"/>
    <w:multiLevelType w:val="hybridMultilevel"/>
    <w:tmpl w:val="2F2AD560"/>
    <w:lvl w:ilvl="0" w:tplc="39947476">
      <w:numFmt w:val="bullet"/>
      <w:lvlText w:val="-"/>
      <w:lvlJc w:val="right"/>
      <w:pPr>
        <w:ind w:left="720" w:hanging="360"/>
      </w:pPr>
      <w:rPr>
        <w:rFonts w:ascii="Arial" w:eastAsia="Times New Roman" w:hAnsi="Arial" w:hint="default"/>
      </w:rPr>
    </w:lvl>
    <w:lvl w:ilvl="1" w:tplc="6ECE74A4" w:tentative="1">
      <w:start w:val="1"/>
      <w:numFmt w:val="bullet"/>
      <w:lvlText w:val="o"/>
      <w:lvlJc w:val="left"/>
      <w:pPr>
        <w:ind w:left="1440" w:hanging="360"/>
      </w:pPr>
      <w:rPr>
        <w:rFonts w:ascii="Courier New" w:hAnsi="Courier New" w:cs="Courier New" w:hint="default"/>
      </w:rPr>
    </w:lvl>
    <w:lvl w:ilvl="2" w:tplc="1E7A71BA" w:tentative="1">
      <w:start w:val="1"/>
      <w:numFmt w:val="bullet"/>
      <w:lvlText w:val=""/>
      <w:lvlJc w:val="left"/>
      <w:pPr>
        <w:ind w:left="2160" w:hanging="360"/>
      </w:pPr>
      <w:rPr>
        <w:rFonts w:ascii="Wingdings" w:hAnsi="Wingdings" w:hint="default"/>
      </w:rPr>
    </w:lvl>
    <w:lvl w:ilvl="3" w:tplc="8250CA78" w:tentative="1">
      <w:start w:val="1"/>
      <w:numFmt w:val="bullet"/>
      <w:lvlText w:val=""/>
      <w:lvlJc w:val="left"/>
      <w:pPr>
        <w:ind w:left="2880" w:hanging="360"/>
      </w:pPr>
      <w:rPr>
        <w:rFonts w:ascii="Symbol" w:hAnsi="Symbol" w:hint="default"/>
      </w:rPr>
    </w:lvl>
    <w:lvl w:ilvl="4" w:tplc="EA52CCD8" w:tentative="1">
      <w:start w:val="1"/>
      <w:numFmt w:val="bullet"/>
      <w:lvlText w:val="o"/>
      <w:lvlJc w:val="left"/>
      <w:pPr>
        <w:ind w:left="3600" w:hanging="360"/>
      </w:pPr>
      <w:rPr>
        <w:rFonts w:ascii="Courier New" w:hAnsi="Courier New" w:cs="Courier New" w:hint="default"/>
      </w:rPr>
    </w:lvl>
    <w:lvl w:ilvl="5" w:tplc="043E00AE" w:tentative="1">
      <w:start w:val="1"/>
      <w:numFmt w:val="bullet"/>
      <w:lvlText w:val=""/>
      <w:lvlJc w:val="left"/>
      <w:pPr>
        <w:ind w:left="4320" w:hanging="360"/>
      </w:pPr>
      <w:rPr>
        <w:rFonts w:ascii="Wingdings" w:hAnsi="Wingdings" w:hint="default"/>
      </w:rPr>
    </w:lvl>
    <w:lvl w:ilvl="6" w:tplc="6A70BCC4" w:tentative="1">
      <w:start w:val="1"/>
      <w:numFmt w:val="bullet"/>
      <w:lvlText w:val=""/>
      <w:lvlJc w:val="left"/>
      <w:pPr>
        <w:ind w:left="5040" w:hanging="360"/>
      </w:pPr>
      <w:rPr>
        <w:rFonts w:ascii="Symbol" w:hAnsi="Symbol" w:hint="default"/>
      </w:rPr>
    </w:lvl>
    <w:lvl w:ilvl="7" w:tplc="4B6CF496" w:tentative="1">
      <w:start w:val="1"/>
      <w:numFmt w:val="bullet"/>
      <w:lvlText w:val="o"/>
      <w:lvlJc w:val="left"/>
      <w:pPr>
        <w:ind w:left="5760" w:hanging="360"/>
      </w:pPr>
      <w:rPr>
        <w:rFonts w:ascii="Courier New" w:hAnsi="Courier New" w:cs="Courier New" w:hint="default"/>
      </w:rPr>
    </w:lvl>
    <w:lvl w:ilvl="8" w:tplc="E38402E4" w:tentative="1">
      <w:start w:val="1"/>
      <w:numFmt w:val="bullet"/>
      <w:lvlText w:val=""/>
      <w:lvlJc w:val="left"/>
      <w:pPr>
        <w:ind w:left="6480" w:hanging="360"/>
      </w:pPr>
      <w:rPr>
        <w:rFonts w:ascii="Wingdings" w:hAnsi="Wingdings" w:hint="default"/>
      </w:rPr>
    </w:lvl>
  </w:abstractNum>
  <w:abstractNum w:abstractNumId="14" w15:restartNumberingAfterBreak="0">
    <w:nsid w:val="53CA3736"/>
    <w:multiLevelType w:val="hybridMultilevel"/>
    <w:tmpl w:val="0A0CB08C"/>
    <w:lvl w:ilvl="0" w:tplc="63EA74BA">
      <w:start w:val="1"/>
      <w:numFmt w:val="lowerLetter"/>
      <w:lvlText w:val="(%1)"/>
      <w:lvlJc w:val="left"/>
      <w:pPr>
        <w:ind w:left="360" w:hanging="360"/>
      </w:pPr>
      <w:rPr>
        <w:rFonts w:hint="default"/>
      </w:rPr>
    </w:lvl>
    <w:lvl w:ilvl="1" w:tplc="842E5700">
      <w:start w:val="1"/>
      <w:numFmt w:val="bullet"/>
      <w:lvlText w:val=""/>
      <w:lvlJc w:val="left"/>
      <w:pPr>
        <w:ind w:left="1440" w:hanging="360"/>
      </w:pPr>
      <w:rPr>
        <w:rFonts w:ascii="Symbol" w:hAnsi="Symbol" w:hint="default"/>
      </w:rPr>
    </w:lvl>
    <w:lvl w:ilvl="2" w:tplc="F63E6178">
      <w:start w:val="1"/>
      <w:numFmt w:val="lowerRoman"/>
      <w:lvlText w:val="%3."/>
      <w:lvlJc w:val="right"/>
      <w:pPr>
        <w:ind w:left="2160" w:hanging="180"/>
      </w:pPr>
    </w:lvl>
    <w:lvl w:ilvl="3" w:tplc="97F0824C" w:tentative="1">
      <w:start w:val="1"/>
      <w:numFmt w:val="decimal"/>
      <w:lvlText w:val="%4."/>
      <w:lvlJc w:val="left"/>
      <w:pPr>
        <w:ind w:left="2880" w:hanging="360"/>
      </w:pPr>
    </w:lvl>
    <w:lvl w:ilvl="4" w:tplc="3A6CC888" w:tentative="1">
      <w:start w:val="1"/>
      <w:numFmt w:val="lowerLetter"/>
      <w:lvlText w:val="%5."/>
      <w:lvlJc w:val="left"/>
      <w:pPr>
        <w:ind w:left="3600" w:hanging="360"/>
      </w:pPr>
    </w:lvl>
    <w:lvl w:ilvl="5" w:tplc="82B2795C" w:tentative="1">
      <w:start w:val="1"/>
      <w:numFmt w:val="lowerRoman"/>
      <w:lvlText w:val="%6."/>
      <w:lvlJc w:val="right"/>
      <w:pPr>
        <w:ind w:left="4320" w:hanging="180"/>
      </w:pPr>
    </w:lvl>
    <w:lvl w:ilvl="6" w:tplc="654ECD76" w:tentative="1">
      <w:start w:val="1"/>
      <w:numFmt w:val="decimal"/>
      <w:lvlText w:val="%7."/>
      <w:lvlJc w:val="left"/>
      <w:pPr>
        <w:ind w:left="5040" w:hanging="360"/>
      </w:pPr>
    </w:lvl>
    <w:lvl w:ilvl="7" w:tplc="B86C990A" w:tentative="1">
      <w:start w:val="1"/>
      <w:numFmt w:val="lowerLetter"/>
      <w:lvlText w:val="%8."/>
      <w:lvlJc w:val="left"/>
      <w:pPr>
        <w:ind w:left="5760" w:hanging="360"/>
      </w:pPr>
    </w:lvl>
    <w:lvl w:ilvl="8" w:tplc="959E436E" w:tentative="1">
      <w:start w:val="1"/>
      <w:numFmt w:val="lowerRoman"/>
      <w:lvlText w:val="%9."/>
      <w:lvlJc w:val="right"/>
      <w:pPr>
        <w:ind w:left="6480" w:hanging="180"/>
      </w:pPr>
    </w:lvl>
  </w:abstractNum>
  <w:abstractNum w:abstractNumId="15" w15:restartNumberingAfterBreak="0">
    <w:nsid w:val="56803A30"/>
    <w:multiLevelType w:val="hybridMultilevel"/>
    <w:tmpl w:val="02D29F30"/>
    <w:lvl w:ilvl="0" w:tplc="6C80D1E4">
      <w:start w:val="1"/>
      <w:numFmt w:val="lowerLetter"/>
      <w:lvlText w:val="(%1)"/>
      <w:lvlJc w:val="left"/>
      <w:pPr>
        <w:ind w:left="1440" w:hanging="360"/>
      </w:pPr>
      <w:rPr>
        <w:rFonts w:hint="default"/>
      </w:rPr>
    </w:lvl>
    <w:lvl w:ilvl="1" w:tplc="AEF0B016" w:tentative="1">
      <w:start w:val="1"/>
      <w:numFmt w:val="lowerLetter"/>
      <w:lvlText w:val="%2."/>
      <w:lvlJc w:val="left"/>
      <w:pPr>
        <w:ind w:left="2160" w:hanging="360"/>
      </w:pPr>
    </w:lvl>
    <w:lvl w:ilvl="2" w:tplc="CE402074" w:tentative="1">
      <w:start w:val="1"/>
      <w:numFmt w:val="lowerRoman"/>
      <w:lvlText w:val="%3."/>
      <w:lvlJc w:val="right"/>
      <w:pPr>
        <w:ind w:left="2880" w:hanging="180"/>
      </w:pPr>
    </w:lvl>
    <w:lvl w:ilvl="3" w:tplc="6E8A45E4" w:tentative="1">
      <w:start w:val="1"/>
      <w:numFmt w:val="decimal"/>
      <w:lvlText w:val="%4."/>
      <w:lvlJc w:val="left"/>
      <w:pPr>
        <w:ind w:left="3600" w:hanging="360"/>
      </w:pPr>
    </w:lvl>
    <w:lvl w:ilvl="4" w:tplc="C074923C" w:tentative="1">
      <w:start w:val="1"/>
      <w:numFmt w:val="lowerLetter"/>
      <w:lvlText w:val="%5."/>
      <w:lvlJc w:val="left"/>
      <w:pPr>
        <w:ind w:left="4320" w:hanging="360"/>
      </w:pPr>
    </w:lvl>
    <w:lvl w:ilvl="5" w:tplc="6A5808A8" w:tentative="1">
      <w:start w:val="1"/>
      <w:numFmt w:val="lowerRoman"/>
      <w:lvlText w:val="%6."/>
      <w:lvlJc w:val="right"/>
      <w:pPr>
        <w:ind w:left="5040" w:hanging="180"/>
      </w:pPr>
    </w:lvl>
    <w:lvl w:ilvl="6" w:tplc="804093A8" w:tentative="1">
      <w:start w:val="1"/>
      <w:numFmt w:val="decimal"/>
      <w:lvlText w:val="%7."/>
      <w:lvlJc w:val="left"/>
      <w:pPr>
        <w:ind w:left="5760" w:hanging="360"/>
      </w:pPr>
    </w:lvl>
    <w:lvl w:ilvl="7" w:tplc="02D626B2" w:tentative="1">
      <w:start w:val="1"/>
      <w:numFmt w:val="lowerLetter"/>
      <w:lvlText w:val="%8."/>
      <w:lvlJc w:val="left"/>
      <w:pPr>
        <w:ind w:left="6480" w:hanging="360"/>
      </w:pPr>
    </w:lvl>
    <w:lvl w:ilvl="8" w:tplc="FE3A9E5A" w:tentative="1">
      <w:start w:val="1"/>
      <w:numFmt w:val="lowerRoman"/>
      <w:lvlText w:val="%9."/>
      <w:lvlJc w:val="right"/>
      <w:pPr>
        <w:ind w:left="7200" w:hanging="180"/>
      </w:pPr>
    </w:lvl>
  </w:abstractNum>
  <w:abstractNum w:abstractNumId="16" w15:restartNumberingAfterBreak="0">
    <w:nsid w:val="5D794830"/>
    <w:multiLevelType w:val="hybridMultilevel"/>
    <w:tmpl w:val="0BA4EE74"/>
    <w:lvl w:ilvl="0" w:tplc="75EC729A">
      <w:start w:val="1"/>
      <w:numFmt w:val="decimal"/>
      <w:lvlText w:val="%1."/>
      <w:lvlJc w:val="left"/>
      <w:pPr>
        <w:tabs>
          <w:tab w:val="num" w:pos="0"/>
        </w:tabs>
        <w:ind w:left="720" w:hanging="360"/>
      </w:pPr>
      <w:rPr>
        <w:rFonts w:ascii="Calibri" w:eastAsia="Calibri" w:hAnsi="Calibri" w:cs="Calibri" w:hint="default"/>
        <w:b/>
        <w:i w:val="0"/>
        <w:caps w:val="0"/>
        <w:outline w:val="0"/>
        <w:color w:val="000000"/>
        <w:w w:val="100"/>
        <w:kern w:val="0"/>
        <w:sz w:val="20"/>
        <w:u w:val="none"/>
        <w:rtl w:val="0"/>
        <w:lang w:val="en-US"/>
      </w:rPr>
    </w:lvl>
    <w:lvl w:ilvl="1" w:tplc="DDDCCF5A" w:tentative="1">
      <w:start w:val="1"/>
      <w:numFmt w:val="lowerLetter"/>
      <w:lvlText w:val="%2."/>
      <w:lvlJc w:val="left"/>
      <w:pPr>
        <w:ind w:left="1440" w:hanging="360"/>
      </w:pPr>
    </w:lvl>
    <w:lvl w:ilvl="2" w:tplc="3A1A3FE0" w:tentative="1">
      <w:start w:val="1"/>
      <w:numFmt w:val="lowerRoman"/>
      <w:lvlText w:val="%3."/>
      <w:lvlJc w:val="right"/>
      <w:pPr>
        <w:ind w:left="2160" w:hanging="180"/>
      </w:pPr>
    </w:lvl>
    <w:lvl w:ilvl="3" w:tplc="CFAEFFF0" w:tentative="1">
      <w:start w:val="1"/>
      <w:numFmt w:val="decimal"/>
      <w:lvlText w:val="%4."/>
      <w:lvlJc w:val="left"/>
      <w:pPr>
        <w:ind w:left="2880" w:hanging="360"/>
      </w:pPr>
    </w:lvl>
    <w:lvl w:ilvl="4" w:tplc="53A2EDE8" w:tentative="1">
      <w:start w:val="1"/>
      <w:numFmt w:val="lowerLetter"/>
      <w:lvlText w:val="%5."/>
      <w:lvlJc w:val="left"/>
      <w:pPr>
        <w:ind w:left="3600" w:hanging="360"/>
      </w:pPr>
    </w:lvl>
    <w:lvl w:ilvl="5" w:tplc="87B24BB6" w:tentative="1">
      <w:start w:val="1"/>
      <w:numFmt w:val="lowerRoman"/>
      <w:lvlText w:val="%6."/>
      <w:lvlJc w:val="right"/>
      <w:pPr>
        <w:ind w:left="4320" w:hanging="180"/>
      </w:pPr>
    </w:lvl>
    <w:lvl w:ilvl="6" w:tplc="0874BC34" w:tentative="1">
      <w:start w:val="1"/>
      <w:numFmt w:val="decimal"/>
      <w:lvlText w:val="%7."/>
      <w:lvlJc w:val="left"/>
      <w:pPr>
        <w:ind w:left="5040" w:hanging="360"/>
      </w:pPr>
    </w:lvl>
    <w:lvl w:ilvl="7" w:tplc="CF5805BC" w:tentative="1">
      <w:start w:val="1"/>
      <w:numFmt w:val="lowerLetter"/>
      <w:lvlText w:val="%8."/>
      <w:lvlJc w:val="left"/>
      <w:pPr>
        <w:ind w:left="5760" w:hanging="360"/>
      </w:pPr>
    </w:lvl>
    <w:lvl w:ilvl="8" w:tplc="4B4C0EE6" w:tentative="1">
      <w:start w:val="1"/>
      <w:numFmt w:val="lowerRoman"/>
      <w:lvlText w:val="%9."/>
      <w:lvlJc w:val="right"/>
      <w:pPr>
        <w:ind w:left="6480" w:hanging="180"/>
      </w:pPr>
    </w:lvl>
  </w:abstractNum>
  <w:abstractNum w:abstractNumId="17" w15:restartNumberingAfterBreak="0">
    <w:nsid w:val="5E8E392F"/>
    <w:multiLevelType w:val="hybridMultilevel"/>
    <w:tmpl w:val="2332A434"/>
    <w:lvl w:ilvl="0" w:tplc="7DAE1DB2">
      <w:numFmt w:val="bullet"/>
      <w:lvlText w:val="-"/>
      <w:lvlJc w:val="right"/>
      <w:pPr>
        <w:ind w:left="720" w:hanging="360"/>
      </w:pPr>
      <w:rPr>
        <w:rFonts w:ascii="Arial" w:eastAsia="Times New Roman" w:hAnsi="Arial" w:hint="default"/>
      </w:rPr>
    </w:lvl>
    <w:lvl w:ilvl="1" w:tplc="AEA2FA22" w:tentative="1">
      <w:start w:val="1"/>
      <w:numFmt w:val="bullet"/>
      <w:lvlText w:val="o"/>
      <w:lvlJc w:val="left"/>
      <w:pPr>
        <w:ind w:left="1440" w:hanging="360"/>
      </w:pPr>
      <w:rPr>
        <w:rFonts w:ascii="Courier New" w:hAnsi="Courier New" w:cs="Courier New" w:hint="default"/>
      </w:rPr>
    </w:lvl>
    <w:lvl w:ilvl="2" w:tplc="B7664AA0" w:tentative="1">
      <w:start w:val="1"/>
      <w:numFmt w:val="bullet"/>
      <w:lvlText w:val=""/>
      <w:lvlJc w:val="left"/>
      <w:pPr>
        <w:ind w:left="2160" w:hanging="360"/>
      </w:pPr>
      <w:rPr>
        <w:rFonts w:ascii="Wingdings" w:hAnsi="Wingdings" w:hint="default"/>
      </w:rPr>
    </w:lvl>
    <w:lvl w:ilvl="3" w:tplc="2CE22442" w:tentative="1">
      <w:start w:val="1"/>
      <w:numFmt w:val="bullet"/>
      <w:lvlText w:val=""/>
      <w:lvlJc w:val="left"/>
      <w:pPr>
        <w:ind w:left="2880" w:hanging="360"/>
      </w:pPr>
      <w:rPr>
        <w:rFonts w:ascii="Symbol" w:hAnsi="Symbol" w:hint="default"/>
      </w:rPr>
    </w:lvl>
    <w:lvl w:ilvl="4" w:tplc="6310BC68" w:tentative="1">
      <w:start w:val="1"/>
      <w:numFmt w:val="bullet"/>
      <w:lvlText w:val="o"/>
      <w:lvlJc w:val="left"/>
      <w:pPr>
        <w:ind w:left="3600" w:hanging="360"/>
      </w:pPr>
      <w:rPr>
        <w:rFonts w:ascii="Courier New" w:hAnsi="Courier New" w:cs="Courier New" w:hint="default"/>
      </w:rPr>
    </w:lvl>
    <w:lvl w:ilvl="5" w:tplc="7FC40628" w:tentative="1">
      <w:start w:val="1"/>
      <w:numFmt w:val="bullet"/>
      <w:lvlText w:val=""/>
      <w:lvlJc w:val="left"/>
      <w:pPr>
        <w:ind w:left="4320" w:hanging="360"/>
      </w:pPr>
      <w:rPr>
        <w:rFonts w:ascii="Wingdings" w:hAnsi="Wingdings" w:hint="default"/>
      </w:rPr>
    </w:lvl>
    <w:lvl w:ilvl="6" w:tplc="83605CB2" w:tentative="1">
      <w:start w:val="1"/>
      <w:numFmt w:val="bullet"/>
      <w:lvlText w:val=""/>
      <w:lvlJc w:val="left"/>
      <w:pPr>
        <w:ind w:left="5040" w:hanging="360"/>
      </w:pPr>
      <w:rPr>
        <w:rFonts w:ascii="Symbol" w:hAnsi="Symbol" w:hint="default"/>
      </w:rPr>
    </w:lvl>
    <w:lvl w:ilvl="7" w:tplc="8EDCF6EE" w:tentative="1">
      <w:start w:val="1"/>
      <w:numFmt w:val="bullet"/>
      <w:lvlText w:val="o"/>
      <w:lvlJc w:val="left"/>
      <w:pPr>
        <w:ind w:left="5760" w:hanging="360"/>
      </w:pPr>
      <w:rPr>
        <w:rFonts w:ascii="Courier New" w:hAnsi="Courier New" w:cs="Courier New" w:hint="default"/>
      </w:rPr>
    </w:lvl>
    <w:lvl w:ilvl="8" w:tplc="BD4C935E" w:tentative="1">
      <w:start w:val="1"/>
      <w:numFmt w:val="bullet"/>
      <w:lvlText w:val=""/>
      <w:lvlJc w:val="left"/>
      <w:pPr>
        <w:ind w:left="6480" w:hanging="360"/>
      </w:pPr>
      <w:rPr>
        <w:rFonts w:ascii="Wingdings" w:hAnsi="Wingdings" w:hint="default"/>
      </w:rPr>
    </w:lvl>
  </w:abstractNum>
  <w:abstractNum w:abstractNumId="18" w15:restartNumberingAfterBreak="0">
    <w:nsid w:val="6D0D60A7"/>
    <w:multiLevelType w:val="hybridMultilevel"/>
    <w:tmpl w:val="2C2879EC"/>
    <w:lvl w:ilvl="0" w:tplc="D0A01C48">
      <w:start w:val="1"/>
      <w:numFmt w:val="decimal"/>
      <w:lvlText w:val="%1."/>
      <w:lvlJc w:val="left"/>
      <w:pPr>
        <w:ind w:left="1069" w:hanging="360"/>
      </w:pPr>
      <w:rPr>
        <w:rFonts w:hint="default"/>
      </w:rPr>
    </w:lvl>
    <w:lvl w:ilvl="1" w:tplc="3F3EBC74" w:tentative="1">
      <w:start w:val="1"/>
      <w:numFmt w:val="lowerLetter"/>
      <w:lvlText w:val="%2."/>
      <w:lvlJc w:val="left"/>
      <w:pPr>
        <w:ind w:left="1789" w:hanging="360"/>
      </w:pPr>
    </w:lvl>
    <w:lvl w:ilvl="2" w:tplc="2CD086FA" w:tentative="1">
      <w:start w:val="1"/>
      <w:numFmt w:val="lowerRoman"/>
      <w:lvlText w:val="%3."/>
      <w:lvlJc w:val="right"/>
      <w:pPr>
        <w:ind w:left="2509" w:hanging="180"/>
      </w:pPr>
    </w:lvl>
    <w:lvl w:ilvl="3" w:tplc="B4221F36" w:tentative="1">
      <w:start w:val="1"/>
      <w:numFmt w:val="decimal"/>
      <w:lvlText w:val="%4."/>
      <w:lvlJc w:val="left"/>
      <w:pPr>
        <w:ind w:left="3229" w:hanging="360"/>
      </w:pPr>
    </w:lvl>
    <w:lvl w:ilvl="4" w:tplc="DF6812EC" w:tentative="1">
      <w:start w:val="1"/>
      <w:numFmt w:val="lowerLetter"/>
      <w:lvlText w:val="%5."/>
      <w:lvlJc w:val="left"/>
      <w:pPr>
        <w:ind w:left="3949" w:hanging="360"/>
      </w:pPr>
    </w:lvl>
    <w:lvl w:ilvl="5" w:tplc="4C6EADAE" w:tentative="1">
      <w:start w:val="1"/>
      <w:numFmt w:val="lowerRoman"/>
      <w:lvlText w:val="%6."/>
      <w:lvlJc w:val="right"/>
      <w:pPr>
        <w:ind w:left="4669" w:hanging="180"/>
      </w:pPr>
    </w:lvl>
    <w:lvl w:ilvl="6" w:tplc="78ACFB42" w:tentative="1">
      <w:start w:val="1"/>
      <w:numFmt w:val="decimal"/>
      <w:lvlText w:val="%7."/>
      <w:lvlJc w:val="left"/>
      <w:pPr>
        <w:ind w:left="5389" w:hanging="360"/>
      </w:pPr>
    </w:lvl>
    <w:lvl w:ilvl="7" w:tplc="B48CE4BA" w:tentative="1">
      <w:start w:val="1"/>
      <w:numFmt w:val="lowerLetter"/>
      <w:lvlText w:val="%8."/>
      <w:lvlJc w:val="left"/>
      <w:pPr>
        <w:ind w:left="6109" w:hanging="360"/>
      </w:pPr>
    </w:lvl>
    <w:lvl w:ilvl="8" w:tplc="3878D0E2" w:tentative="1">
      <w:start w:val="1"/>
      <w:numFmt w:val="lowerRoman"/>
      <w:lvlText w:val="%9."/>
      <w:lvlJc w:val="right"/>
      <w:pPr>
        <w:ind w:left="6829" w:hanging="180"/>
      </w:pPr>
    </w:lvl>
  </w:abstractNum>
  <w:num w:numId="1">
    <w:abstractNumId w:val="6"/>
  </w:num>
  <w:num w:numId="2">
    <w:abstractNumId w:val="9"/>
  </w:num>
  <w:num w:numId="3">
    <w:abstractNumId w:val="3"/>
  </w:num>
  <w:num w:numId="4">
    <w:abstractNumId w:val="3"/>
  </w:num>
  <w:num w:numId="5">
    <w:abstractNumId w:val="6"/>
  </w:num>
  <w:num w:numId="6">
    <w:abstractNumId w:val="9"/>
  </w:num>
  <w:num w:numId="7">
    <w:abstractNumId w:val="14"/>
  </w:num>
  <w:num w:numId="8">
    <w:abstractNumId w:val="12"/>
  </w:num>
  <w:num w:numId="9">
    <w:abstractNumId w:val="8"/>
  </w:num>
  <w:num w:numId="10">
    <w:abstractNumId w:val="11"/>
  </w:num>
  <w:num w:numId="11">
    <w:abstractNumId w:val="13"/>
  </w:num>
  <w:num w:numId="12">
    <w:abstractNumId w:val="7"/>
  </w:num>
  <w:num w:numId="13">
    <w:abstractNumId w:val="15"/>
  </w:num>
  <w:num w:numId="14">
    <w:abstractNumId w:val="17"/>
  </w:num>
  <w:num w:numId="15">
    <w:abstractNumId w:val="2"/>
  </w:num>
  <w:num w:numId="16">
    <w:abstractNumId w:val="16"/>
  </w:num>
  <w:num w:numId="17">
    <w:abstractNumId w:val="18"/>
  </w:num>
  <w:num w:numId="18">
    <w:abstractNumId w:val="5"/>
  </w:num>
  <w:num w:numId="19">
    <w:abstractNumId w:val="1"/>
  </w:num>
  <w:num w:numId="20">
    <w:abstractNumId w:val="0"/>
  </w:num>
  <w:num w:numId="21">
    <w:abstractNumId w:val="4"/>
  </w:num>
  <w:num w:numId="22">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uantilope">
    <w15:presenceInfo w15:providerId="None" w15:userId="quantilo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3D"/>
    <w:rsid w:val="00005CB5"/>
    <w:rsid w:val="000168C2"/>
    <w:rsid w:val="0003392F"/>
    <w:rsid w:val="00037934"/>
    <w:rsid w:val="00042DC9"/>
    <w:rsid w:val="00044678"/>
    <w:rsid w:val="00063408"/>
    <w:rsid w:val="00075D8E"/>
    <w:rsid w:val="00076A29"/>
    <w:rsid w:val="000772DC"/>
    <w:rsid w:val="000A0F2C"/>
    <w:rsid w:val="000A1693"/>
    <w:rsid w:val="000A20E4"/>
    <w:rsid w:val="000A4505"/>
    <w:rsid w:val="000C0287"/>
    <w:rsid w:val="000D04FC"/>
    <w:rsid w:val="000D13AB"/>
    <w:rsid w:val="000F4E3C"/>
    <w:rsid w:val="0010213F"/>
    <w:rsid w:val="001077B9"/>
    <w:rsid w:val="00107971"/>
    <w:rsid w:val="00116F55"/>
    <w:rsid w:val="001253DF"/>
    <w:rsid w:val="00131E46"/>
    <w:rsid w:val="00132956"/>
    <w:rsid w:val="001451E7"/>
    <w:rsid w:val="00156704"/>
    <w:rsid w:val="001651B5"/>
    <w:rsid w:val="00167770"/>
    <w:rsid w:val="00170D53"/>
    <w:rsid w:val="001A242F"/>
    <w:rsid w:val="001B0205"/>
    <w:rsid w:val="001B1800"/>
    <w:rsid w:val="001C4CD7"/>
    <w:rsid w:val="001E4E9E"/>
    <w:rsid w:val="001E54A5"/>
    <w:rsid w:val="001E6282"/>
    <w:rsid w:val="001F1B4B"/>
    <w:rsid w:val="001F1C07"/>
    <w:rsid w:val="001F6550"/>
    <w:rsid w:val="00205194"/>
    <w:rsid w:val="002167E0"/>
    <w:rsid w:val="00225B04"/>
    <w:rsid w:val="00231484"/>
    <w:rsid w:val="0025425B"/>
    <w:rsid w:val="0026061A"/>
    <w:rsid w:val="00264E72"/>
    <w:rsid w:val="00265964"/>
    <w:rsid w:val="00275566"/>
    <w:rsid w:val="002760FE"/>
    <w:rsid w:val="002936F5"/>
    <w:rsid w:val="00293744"/>
    <w:rsid w:val="00296D77"/>
    <w:rsid w:val="002A5FFE"/>
    <w:rsid w:val="002B5645"/>
    <w:rsid w:val="002B7CFB"/>
    <w:rsid w:val="002C3E9C"/>
    <w:rsid w:val="002D1912"/>
    <w:rsid w:val="002D45EF"/>
    <w:rsid w:val="002E6BB1"/>
    <w:rsid w:val="002F2B19"/>
    <w:rsid w:val="002F491D"/>
    <w:rsid w:val="003045D1"/>
    <w:rsid w:val="00311FA4"/>
    <w:rsid w:val="003128B9"/>
    <w:rsid w:val="00313790"/>
    <w:rsid w:val="003143EB"/>
    <w:rsid w:val="00321313"/>
    <w:rsid w:val="003315BC"/>
    <w:rsid w:val="00331681"/>
    <w:rsid w:val="00352E24"/>
    <w:rsid w:val="00360D53"/>
    <w:rsid w:val="003621E2"/>
    <w:rsid w:val="00364763"/>
    <w:rsid w:val="0038199C"/>
    <w:rsid w:val="00384D35"/>
    <w:rsid w:val="00392104"/>
    <w:rsid w:val="003A0280"/>
    <w:rsid w:val="003B28F5"/>
    <w:rsid w:val="003C14F6"/>
    <w:rsid w:val="003C4F53"/>
    <w:rsid w:val="003D04DB"/>
    <w:rsid w:val="003F528C"/>
    <w:rsid w:val="004037C8"/>
    <w:rsid w:val="0041423C"/>
    <w:rsid w:val="00414649"/>
    <w:rsid w:val="00421F0A"/>
    <w:rsid w:val="004233B8"/>
    <w:rsid w:val="00433155"/>
    <w:rsid w:val="00435D78"/>
    <w:rsid w:val="00443990"/>
    <w:rsid w:val="00443E87"/>
    <w:rsid w:val="00450143"/>
    <w:rsid w:val="00460753"/>
    <w:rsid w:val="00463474"/>
    <w:rsid w:val="004644C5"/>
    <w:rsid w:val="0047276C"/>
    <w:rsid w:val="00473567"/>
    <w:rsid w:val="00484682"/>
    <w:rsid w:val="00497F31"/>
    <w:rsid w:val="004A634D"/>
    <w:rsid w:val="004B1456"/>
    <w:rsid w:val="004C0190"/>
    <w:rsid w:val="004C165B"/>
    <w:rsid w:val="004D0491"/>
    <w:rsid w:val="004E054E"/>
    <w:rsid w:val="004E25F6"/>
    <w:rsid w:val="004F131F"/>
    <w:rsid w:val="004F2633"/>
    <w:rsid w:val="005063CF"/>
    <w:rsid w:val="00510873"/>
    <w:rsid w:val="00511EEC"/>
    <w:rsid w:val="00520A50"/>
    <w:rsid w:val="00526719"/>
    <w:rsid w:val="00526A67"/>
    <w:rsid w:val="00527D29"/>
    <w:rsid w:val="00533FF8"/>
    <w:rsid w:val="005513B1"/>
    <w:rsid w:val="005533CA"/>
    <w:rsid w:val="00561C52"/>
    <w:rsid w:val="005655E6"/>
    <w:rsid w:val="00577A2F"/>
    <w:rsid w:val="0058134B"/>
    <w:rsid w:val="00586D52"/>
    <w:rsid w:val="005B5E4B"/>
    <w:rsid w:val="005B6F77"/>
    <w:rsid w:val="005C5A3F"/>
    <w:rsid w:val="005D51BF"/>
    <w:rsid w:val="005D72E8"/>
    <w:rsid w:val="005D76CC"/>
    <w:rsid w:val="005E0445"/>
    <w:rsid w:val="005E1B65"/>
    <w:rsid w:val="005E4A4A"/>
    <w:rsid w:val="005F15D8"/>
    <w:rsid w:val="005F79F2"/>
    <w:rsid w:val="006131E9"/>
    <w:rsid w:val="00617BD7"/>
    <w:rsid w:val="00620058"/>
    <w:rsid w:val="0063045A"/>
    <w:rsid w:val="0065389F"/>
    <w:rsid w:val="00665E93"/>
    <w:rsid w:val="00682B07"/>
    <w:rsid w:val="00690100"/>
    <w:rsid w:val="006A7B3D"/>
    <w:rsid w:val="006B4100"/>
    <w:rsid w:val="006C38D0"/>
    <w:rsid w:val="006C45C7"/>
    <w:rsid w:val="006D31AA"/>
    <w:rsid w:val="006E5498"/>
    <w:rsid w:val="006F3EA8"/>
    <w:rsid w:val="00700492"/>
    <w:rsid w:val="00703D77"/>
    <w:rsid w:val="00720786"/>
    <w:rsid w:val="00720E51"/>
    <w:rsid w:val="00724575"/>
    <w:rsid w:val="00731280"/>
    <w:rsid w:val="0073359B"/>
    <w:rsid w:val="00734DF2"/>
    <w:rsid w:val="00736012"/>
    <w:rsid w:val="0074149C"/>
    <w:rsid w:val="00766013"/>
    <w:rsid w:val="00776E32"/>
    <w:rsid w:val="00782183"/>
    <w:rsid w:val="007855E7"/>
    <w:rsid w:val="007977C6"/>
    <w:rsid w:val="007A180B"/>
    <w:rsid w:val="007B0E3A"/>
    <w:rsid w:val="007B18C3"/>
    <w:rsid w:val="007B548F"/>
    <w:rsid w:val="007B6731"/>
    <w:rsid w:val="007D6D65"/>
    <w:rsid w:val="007E20C5"/>
    <w:rsid w:val="007E6F18"/>
    <w:rsid w:val="007E7E83"/>
    <w:rsid w:val="00820AF1"/>
    <w:rsid w:val="0084177E"/>
    <w:rsid w:val="008461F6"/>
    <w:rsid w:val="00852CC1"/>
    <w:rsid w:val="00857250"/>
    <w:rsid w:val="00857A96"/>
    <w:rsid w:val="008637E1"/>
    <w:rsid w:val="0087508D"/>
    <w:rsid w:val="008833F3"/>
    <w:rsid w:val="0089654F"/>
    <w:rsid w:val="008A6B8F"/>
    <w:rsid w:val="008B3787"/>
    <w:rsid w:val="008B59B6"/>
    <w:rsid w:val="008B5C15"/>
    <w:rsid w:val="008C2354"/>
    <w:rsid w:val="008C5D87"/>
    <w:rsid w:val="008D3E28"/>
    <w:rsid w:val="008D5400"/>
    <w:rsid w:val="008E09EC"/>
    <w:rsid w:val="008E3EDD"/>
    <w:rsid w:val="008F3E3A"/>
    <w:rsid w:val="0091468C"/>
    <w:rsid w:val="009237CE"/>
    <w:rsid w:val="009240E4"/>
    <w:rsid w:val="00933F1B"/>
    <w:rsid w:val="009414F4"/>
    <w:rsid w:val="00950F98"/>
    <w:rsid w:val="00962CB8"/>
    <w:rsid w:val="00966377"/>
    <w:rsid w:val="009678CF"/>
    <w:rsid w:val="00970688"/>
    <w:rsid w:val="00971EE3"/>
    <w:rsid w:val="00975DDE"/>
    <w:rsid w:val="00985290"/>
    <w:rsid w:val="009909A9"/>
    <w:rsid w:val="00991D27"/>
    <w:rsid w:val="00994E35"/>
    <w:rsid w:val="009A2844"/>
    <w:rsid w:val="009A299C"/>
    <w:rsid w:val="009B71FB"/>
    <w:rsid w:val="009C006C"/>
    <w:rsid w:val="009C6D22"/>
    <w:rsid w:val="009D1611"/>
    <w:rsid w:val="009E4E59"/>
    <w:rsid w:val="009E6047"/>
    <w:rsid w:val="009F7F4B"/>
    <w:rsid w:val="00A01C3B"/>
    <w:rsid w:val="00A02A37"/>
    <w:rsid w:val="00A23B39"/>
    <w:rsid w:val="00A27973"/>
    <w:rsid w:val="00A36ADA"/>
    <w:rsid w:val="00A554F3"/>
    <w:rsid w:val="00A869D7"/>
    <w:rsid w:val="00A905AE"/>
    <w:rsid w:val="00A92DF4"/>
    <w:rsid w:val="00AE1885"/>
    <w:rsid w:val="00AF613E"/>
    <w:rsid w:val="00B0043D"/>
    <w:rsid w:val="00B11FAD"/>
    <w:rsid w:val="00B146A7"/>
    <w:rsid w:val="00B260EF"/>
    <w:rsid w:val="00B312E9"/>
    <w:rsid w:val="00B40E3E"/>
    <w:rsid w:val="00B44926"/>
    <w:rsid w:val="00B45553"/>
    <w:rsid w:val="00B71919"/>
    <w:rsid w:val="00B969E0"/>
    <w:rsid w:val="00BA58B8"/>
    <w:rsid w:val="00BB7ACD"/>
    <w:rsid w:val="00BC4CEE"/>
    <w:rsid w:val="00BD0E9D"/>
    <w:rsid w:val="00BD1EA8"/>
    <w:rsid w:val="00BD2F55"/>
    <w:rsid w:val="00BF2D25"/>
    <w:rsid w:val="00BF4C0F"/>
    <w:rsid w:val="00BF753E"/>
    <w:rsid w:val="00C20A51"/>
    <w:rsid w:val="00C2525D"/>
    <w:rsid w:val="00C43D4C"/>
    <w:rsid w:val="00C47BFA"/>
    <w:rsid w:val="00C544D8"/>
    <w:rsid w:val="00C5777A"/>
    <w:rsid w:val="00C60007"/>
    <w:rsid w:val="00C70AB2"/>
    <w:rsid w:val="00C7686B"/>
    <w:rsid w:val="00C809D3"/>
    <w:rsid w:val="00C9594E"/>
    <w:rsid w:val="00CA095A"/>
    <w:rsid w:val="00CA4567"/>
    <w:rsid w:val="00CA7450"/>
    <w:rsid w:val="00CC3DA4"/>
    <w:rsid w:val="00CD6AB7"/>
    <w:rsid w:val="00CE0263"/>
    <w:rsid w:val="00CE5717"/>
    <w:rsid w:val="00CE6AAF"/>
    <w:rsid w:val="00CE72FC"/>
    <w:rsid w:val="00D01B91"/>
    <w:rsid w:val="00D02215"/>
    <w:rsid w:val="00D022E7"/>
    <w:rsid w:val="00D22BF7"/>
    <w:rsid w:val="00D23759"/>
    <w:rsid w:val="00D3083A"/>
    <w:rsid w:val="00D46C3D"/>
    <w:rsid w:val="00D47CFF"/>
    <w:rsid w:val="00D604FD"/>
    <w:rsid w:val="00D60E2C"/>
    <w:rsid w:val="00D66878"/>
    <w:rsid w:val="00D74142"/>
    <w:rsid w:val="00D756B2"/>
    <w:rsid w:val="00D81E88"/>
    <w:rsid w:val="00D84323"/>
    <w:rsid w:val="00D91C57"/>
    <w:rsid w:val="00D93D0C"/>
    <w:rsid w:val="00DA7234"/>
    <w:rsid w:val="00DA74D3"/>
    <w:rsid w:val="00DB0F49"/>
    <w:rsid w:val="00DC3BE1"/>
    <w:rsid w:val="00DC3C18"/>
    <w:rsid w:val="00DC45AD"/>
    <w:rsid w:val="00DD28ED"/>
    <w:rsid w:val="00DD3ED9"/>
    <w:rsid w:val="00DE0B51"/>
    <w:rsid w:val="00E00D24"/>
    <w:rsid w:val="00E11776"/>
    <w:rsid w:val="00E27172"/>
    <w:rsid w:val="00E31D90"/>
    <w:rsid w:val="00E37A14"/>
    <w:rsid w:val="00E44BA5"/>
    <w:rsid w:val="00E718EA"/>
    <w:rsid w:val="00E74AC5"/>
    <w:rsid w:val="00E83EBB"/>
    <w:rsid w:val="00EA2431"/>
    <w:rsid w:val="00EA6868"/>
    <w:rsid w:val="00EB3555"/>
    <w:rsid w:val="00EB6900"/>
    <w:rsid w:val="00EC084B"/>
    <w:rsid w:val="00EC1C2D"/>
    <w:rsid w:val="00EC2BBA"/>
    <w:rsid w:val="00ED354E"/>
    <w:rsid w:val="00ED4F88"/>
    <w:rsid w:val="00ED7262"/>
    <w:rsid w:val="00EE0464"/>
    <w:rsid w:val="00EE627E"/>
    <w:rsid w:val="00EF662E"/>
    <w:rsid w:val="00EF7775"/>
    <w:rsid w:val="00F028D1"/>
    <w:rsid w:val="00F12180"/>
    <w:rsid w:val="00F13581"/>
    <w:rsid w:val="00F2724E"/>
    <w:rsid w:val="00F56E9E"/>
    <w:rsid w:val="00F623C0"/>
    <w:rsid w:val="00F6619F"/>
    <w:rsid w:val="00F7757C"/>
    <w:rsid w:val="00F8066F"/>
    <w:rsid w:val="00F85AE8"/>
    <w:rsid w:val="00FA0EAF"/>
    <w:rsid w:val="00FB0F2D"/>
    <w:rsid w:val="00FC195A"/>
    <w:rsid w:val="00FD08A0"/>
    <w:rsid w:val="00FD0925"/>
    <w:rsid w:val="00FD0AA0"/>
    <w:rsid w:val="00FD68D5"/>
    <w:rsid w:val="00FF0BC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151A3-6DED-46FA-8257-39EC9954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lang w:val="en-GB"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emiHidden/>
    <w:qFormat/>
    <w:rsid w:val="00FA0EAF"/>
    <w:rPr>
      <w:rFonts w:ascii="Georgia" w:hAnsi="Georgia"/>
      <w:sz w:val="22"/>
    </w:rPr>
  </w:style>
  <w:style w:type="paragraph" w:styleId="berschrift1">
    <w:name w:val="heading 1"/>
    <w:basedOn w:val="Standard"/>
    <w:next w:val="Standard"/>
    <w:link w:val="berschrift1Zchn"/>
    <w:uiPriority w:val="9"/>
    <w:qFormat/>
    <w:rsid w:val="009E4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B&amp;B Body Text,bt"/>
    <w:basedOn w:val="Standard"/>
    <w:link w:val="TextkrperZchn"/>
    <w:rsid w:val="00FA0EAF"/>
    <w:pPr>
      <w:jc w:val="both"/>
    </w:pPr>
    <w:rPr>
      <w:rFonts w:cs="Times New Roman"/>
    </w:rPr>
  </w:style>
  <w:style w:type="character" w:customStyle="1" w:styleId="TextkrperZchn">
    <w:name w:val="Textkörper Zchn"/>
    <w:aliases w:val="B&amp;B Body Text Zchn,bt Zchn"/>
    <w:basedOn w:val="Absatz-Standardschriftart"/>
    <w:link w:val="Textkrper"/>
    <w:rsid w:val="00FA0EAF"/>
    <w:rPr>
      <w:rFonts w:ascii="Georgia" w:hAnsi="Georgia" w:cs="Times New Roman"/>
      <w:sz w:val="22"/>
    </w:rPr>
  </w:style>
  <w:style w:type="table" w:styleId="Tabellenraster">
    <w:name w:val="Table Grid"/>
    <w:basedOn w:val="NormaleTabelle"/>
    <w:uiPriority w:val="59"/>
    <w:rsid w:val="00B146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uiPriority w:val="99"/>
    <w:semiHidden/>
    <w:rsid w:val="00B146A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Kopfzeile">
    <w:name w:val="header"/>
    <w:aliases w:val="B&amp;B Header"/>
    <w:basedOn w:val="Standard"/>
    <w:link w:val="KopfzeileZchn"/>
    <w:uiPriority w:val="99"/>
    <w:semiHidden/>
    <w:rsid w:val="00F13581"/>
    <w:pPr>
      <w:tabs>
        <w:tab w:val="center" w:pos="4513"/>
        <w:tab w:val="right" w:pos="9026"/>
      </w:tabs>
      <w:spacing w:after="0"/>
    </w:pPr>
  </w:style>
  <w:style w:type="character" w:customStyle="1" w:styleId="KopfzeileZchn">
    <w:name w:val="Kopfzeile Zchn"/>
    <w:aliases w:val="B&amp;B Header Zchn"/>
    <w:basedOn w:val="Absatz-Standardschriftart"/>
    <w:link w:val="Kopfzeile"/>
    <w:uiPriority w:val="99"/>
    <w:semiHidden/>
    <w:rsid w:val="00C7686B"/>
    <w:rPr>
      <w:rFonts w:ascii="Georgia" w:hAnsi="Georgia"/>
      <w:sz w:val="22"/>
    </w:rPr>
  </w:style>
  <w:style w:type="paragraph" w:styleId="Fuzeile">
    <w:name w:val="footer"/>
    <w:basedOn w:val="Standard"/>
    <w:link w:val="FuzeileZchn"/>
    <w:uiPriority w:val="99"/>
    <w:semiHidden/>
    <w:rsid w:val="001451E7"/>
    <w:pPr>
      <w:tabs>
        <w:tab w:val="center" w:pos="4513"/>
        <w:tab w:val="right" w:pos="9026"/>
      </w:tabs>
      <w:spacing w:after="0"/>
      <w:jc w:val="center"/>
    </w:pPr>
    <w:rPr>
      <w:sz w:val="20"/>
    </w:rPr>
  </w:style>
  <w:style w:type="character" w:customStyle="1" w:styleId="FuzeileZchn">
    <w:name w:val="Fußzeile Zchn"/>
    <w:basedOn w:val="Absatz-Standardschriftart"/>
    <w:link w:val="Fuzeile"/>
    <w:uiPriority w:val="99"/>
    <w:semiHidden/>
    <w:rsid w:val="001451E7"/>
    <w:rPr>
      <w:rFonts w:ascii="Georgia" w:hAnsi="Georgia"/>
    </w:rPr>
  </w:style>
  <w:style w:type="paragraph" w:styleId="Sprechblasentext">
    <w:name w:val="Balloon Text"/>
    <w:basedOn w:val="Standard"/>
    <w:link w:val="SprechblasentextZchn"/>
    <w:uiPriority w:val="99"/>
    <w:semiHidden/>
    <w:rsid w:val="0046075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686B"/>
    <w:rPr>
      <w:rFonts w:ascii="Tahoma" w:hAnsi="Tahoma" w:cs="Tahoma"/>
      <w:sz w:val="16"/>
      <w:szCs w:val="16"/>
    </w:rPr>
  </w:style>
  <w:style w:type="paragraph" w:styleId="Funotentext">
    <w:name w:val="footnote text"/>
    <w:basedOn w:val="Standard"/>
    <w:link w:val="FunotentextZchn"/>
    <w:uiPriority w:val="99"/>
    <w:semiHidden/>
    <w:rsid w:val="008833F3"/>
    <w:pPr>
      <w:spacing w:after="0"/>
    </w:pPr>
    <w:rPr>
      <w:rFonts w:asciiTheme="majorHAnsi" w:hAnsiTheme="majorHAnsi"/>
      <w:sz w:val="20"/>
    </w:rPr>
  </w:style>
  <w:style w:type="character" w:customStyle="1" w:styleId="FunotentextZchn">
    <w:name w:val="Fußnotentext Zchn"/>
    <w:basedOn w:val="Absatz-Standardschriftart"/>
    <w:link w:val="Funotentext"/>
    <w:uiPriority w:val="99"/>
    <w:semiHidden/>
    <w:rsid w:val="00C7686B"/>
  </w:style>
  <w:style w:type="paragraph" w:styleId="Listenabsatz">
    <w:name w:val="List Paragraph"/>
    <w:basedOn w:val="Standard"/>
    <w:uiPriority w:val="34"/>
    <w:qFormat/>
    <w:rsid w:val="00EF7775"/>
    <w:pPr>
      <w:ind w:left="720"/>
      <w:contextualSpacing/>
    </w:pPr>
  </w:style>
  <w:style w:type="character" w:styleId="Kommentarzeichen">
    <w:name w:val="annotation reference"/>
    <w:basedOn w:val="Absatz-Standardschriftart"/>
    <w:uiPriority w:val="99"/>
    <w:semiHidden/>
    <w:rsid w:val="000168C2"/>
    <w:rPr>
      <w:sz w:val="16"/>
      <w:szCs w:val="16"/>
    </w:rPr>
  </w:style>
  <w:style w:type="paragraph" w:styleId="Kommentartext">
    <w:name w:val="annotation text"/>
    <w:basedOn w:val="Standard"/>
    <w:link w:val="KommentartextZchn"/>
    <w:uiPriority w:val="99"/>
    <w:semiHidden/>
    <w:rsid w:val="000168C2"/>
    <w:pPr>
      <w:spacing w:after="0"/>
    </w:pPr>
    <w:rPr>
      <w:rFonts w:ascii="Times New Roman" w:hAnsi="Times New Roman" w:cs="Times New Roman"/>
      <w:sz w:val="20"/>
      <w:lang w:val="en-US"/>
    </w:rPr>
  </w:style>
  <w:style w:type="character" w:customStyle="1" w:styleId="KommentartextZchn">
    <w:name w:val="Kommentartext Zchn"/>
    <w:basedOn w:val="Absatz-Standardschriftart"/>
    <w:link w:val="Kommentartext"/>
    <w:uiPriority w:val="99"/>
    <w:semiHidden/>
    <w:rsid w:val="000168C2"/>
    <w:rPr>
      <w:rFonts w:ascii="Times New Roman" w:hAnsi="Times New Roman" w:cs="Times New Roman"/>
      <w:lang w:val="en-US"/>
    </w:rPr>
  </w:style>
  <w:style w:type="paragraph" w:styleId="Kommentarthema">
    <w:name w:val="annotation subject"/>
    <w:basedOn w:val="Kommentartext"/>
    <w:next w:val="Kommentartext"/>
    <w:link w:val="KommentarthemaZchn"/>
    <w:uiPriority w:val="99"/>
    <w:semiHidden/>
    <w:rsid w:val="002A5FFE"/>
    <w:pPr>
      <w:spacing w:after="240"/>
    </w:pPr>
    <w:rPr>
      <w:rFonts w:ascii="Georgia" w:hAnsi="Georgia" w:cstheme="minorBidi"/>
      <w:b/>
      <w:bCs/>
      <w:lang w:val="en-GB"/>
    </w:rPr>
  </w:style>
  <w:style w:type="character" w:customStyle="1" w:styleId="KommentarthemaZchn">
    <w:name w:val="Kommentarthema Zchn"/>
    <w:basedOn w:val="KommentartextZchn"/>
    <w:link w:val="Kommentarthema"/>
    <w:uiPriority w:val="99"/>
    <w:semiHidden/>
    <w:rsid w:val="002A5FFE"/>
    <w:rPr>
      <w:rFonts w:ascii="Georgia" w:hAnsi="Georgia" w:cs="Times New Roman"/>
      <w:b/>
      <w:bCs/>
      <w:lang w:val="en-US"/>
    </w:rPr>
  </w:style>
  <w:style w:type="character" w:styleId="Hyperlink">
    <w:name w:val="Hyperlink"/>
    <w:basedOn w:val="Absatz-Standardschriftart"/>
    <w:uiPriority w:val="99"/>
    <w:unhideWhenUsed/>
    <w:rsid w:val="003F528C"/>
    <w:rPr>
      <w:color w:val="0000FF" w:themeColor="hyperlink"/>
      <w:u w:val="single"/>
    </w:rPr>
  </w:style>
  <w:style w:type="character" w:customStyle="1" w:styleId="berschrift1Zchn">
    <w:name w:val="Überschrift 1 Zchn"/>
    <w:basedOn w:val="Absatz-Standardschriftart"/>
    <w:link w:val="berschrift1"/>
    <w:uiPriority w:val="9"/>
    <w:rsid w:val="009E4E59"/>
    <w:rPr>
      <w:rFonts w:eastAsiaTheme="majorEastAsia" w:cstheme="majorBidi"/>
      <w:color w:val="365F91" w:themeColor="accent1" w:themeShade="BF"/>
      <w:sz w:val="32"/>
      <w:szCs w:val="32"/>
    </w:rPr>
  </w:style>
  <w:style w:type="paragraph" w:styleId="Umschlagadresse">
    <w:name w:val="envelope address"/>
    <w:basedOn w:val="Standard"/>
    <w:uiPriority w:val="99"/>
    <w:rsid w:val="000F3DF7"/>
    <w:pPr>
      <w:framePr w:w="7920" w:h="1980" w:hRule="exact" w:hSpace="180" w:wrap="auto" w:hAnchor="page" w:xAlign="center" w:yAlign="bottom"/>
      <w:spacing w:after="0"/>
      <w:ind w:left="2880"/>
    </w:pPr>
    <w:rPr>
      <w:rFonts w:ascii="Calibri Light" w:eastAsia="Times New Roman" w:hAnsi="Calibri Light" w:cs="Times New Roman"/>
      <w:sz w:val="24"/>
      <w:szCs w:val="24"/>
    </w:rPr>
  </w:style>
  <w:style w:type="paragraph" w:styleId="Endnotentext">
    <w:name w:val="endnote text"/>
    <w:basedOn w:val="Standard"/>
    <w:link w:val="EndnotentextZchn"/>
    <w:uiPriority w:val="99"/>
    <w:rsid w:val="000F3DF7"/>
    <w:pPr>
      <w:spacing w:after="0"/>
    </w:pPr>
    <w:rPr>
      <w:sz w:val="20"/>
    </w:rPr>
  </w:style>
  <w:style w:type="character" w:customStyle="1" w:styleId="EndnotentextZchn">
    <w:name w:val="Endnotentext Zchn"/>
    <w:basedOn w:val="Absatz-Standardschriftart"/>
    <w:link w:val="Endnotentext"/>
    <w:uiPriority w:val="99"/>
    <w:rsid w:val="000F3D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ird &amp; Bird">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068E0-C97A-441A-87E6-2D50F2F8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1426</Words>
  <Characters>8985</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Celestine</dc:creator>
  <cp:lastModifiedBy>quantilope</cp:lastModifiedBy>
  <cp:revision>2</cp:revision>
  <dcterms:created xsi:type="dcterms:W3CDTF">2021-01-11T13:35:00Z</dcterms:created>
  <dcterms:modified xsi:type="dcterms:W3CDTF">2021-01-11T13:35:00Z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65069795-cef4-4088-b66a-70b8e4c27be3</vt:lpwstr>
  </property>
  <property fmtid="{D5CDD505-2E9C-101B-9397-08002B2CF9AE}" pid="3" name="ParleyProLastEditedAt">
    <vt:r8>1607107580703</vt:r8>
  </property>
</Properties>
</file>