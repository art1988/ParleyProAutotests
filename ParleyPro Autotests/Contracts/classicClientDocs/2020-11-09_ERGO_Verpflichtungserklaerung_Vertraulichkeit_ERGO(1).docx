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2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4671"/>
        <w:gridCol w:w="4821"/>
      </w:tblGrid>
      <w:tr w:rsidR="00406C2A" w:rsidRPr="00404B9F" w14:paraId="61F9F87A" w14:textId="77777777">
        <w:trPr>
          <w:trHeight w:val="11935"/>
        </w:trPr>
        <w:tc>
          <w:tcPr>
            <w:tcW w:w="4671" w:type="dxa"/>
            <w:tcBorders>
              <w:bottom w:val="single" w:sz="6" w:space="0" w:color="000000"/>
              <w:right w:val="single" w:sz="6" w:space="0" w:color="000000"/>
            </w:tcBorders>
            <w:tcMar>
              <w:top w:w="8" w:type="dxa"/>
              <w:left w:w="8" w:type="dxa"/>
              <w:bottom w:w="8" w:type="dxa"/>
              <w:right w:w="8" w:type="dxa"/>
            </w:tcMar>
            <w:hideMark/>
          </w:tcPr>
          <w:p w14:paraId="7571929D" w14:textId="77777777" w:rsidR="00406C2A" w:rsidRDefault="00404B9F">
            <w:pPr>
              <w:autoSpaceDE/>
              <w:autoSpaceDN/>
              <w:spacing w:before="90" w:line="288" w:lineRule="auto"/>
              <w:ind w:left="403" w:right="390"/>
              <w:jc w:val="center"/>
              <w:rPr>
                <w:rFonts w:ascii="Times New Roman" w:eastAsia="Times New Roman" w:hAnsi="Times New Roman" w:cs="Times New Roman"/>
                <w:color w:val="000000"/>
                <w:sz w:val="24"/>
                <w:szCs w:val="24"/>
              </w:rPr>
            </w:pPr>
            <w:r>
              <w:rPr>
                <w:b/>
                <w:bCs/>
                <w:color w:val="000000"/>
                <w:sz w:val="24"/>
                <w:szCs w:val="24"/>
              </w:rPr>
              <w:t>Verpflichtungserklärung zur Vertraulichkeit</w:t>
            </w:r>
          </w:p>
          <w:p w14:paraId="2112913D" w14:textId="77777777" w:rsidR="00406C2A" w:rsidRDefault="00404B9F">
            <w:pPr>
              <w:autoSpaceDE/>
              <w:autoSpaceDN/>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605AA2E8" w14:textId="77777777" w:rsidR="00406C2A" w:rsidRDefault="00404B9F">
            <w:pPr>
              <w:autoSpaceDE/>
              <w:autoSpaceDN/>
              <w:spacing w:before="1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10287EA4" w14:textId="77777777" w:rsidR="00406C2A" w:rsidRDefault="00404B9F">
            <w:pPr>
              <w:autoSpaceDE/>
              <w:autoSpaceDN/>
              <w:ind w:left="406" w:right="390"/>
              <w:jc w:val="center"/>
              <w:rPr>
                <w:rFonts w:ascii="Times New Roman" w:eastAsia="Times New Roman" w:hAnsi="Times New Roman" w:cs="Times New Roman"/>
                <w:color w:val="000000"/>
                <w:sz w:val="19"/>
                <w:szCs w:val="19"/>
              </w:rPr>
            </w:pPr>
            <w:r>
              <w:rPr>
                <w:color w:val="000000"/>
                <w:sz w:val="19"/>
                <w:szCs w:val="19"/>
              </w:rPr>
              <w:t>der</w:t>
            </w:r>
          </w:p>
          <w:p w14:paraId="7C8F23AE"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1A58BCB4"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94C0DD8" w14:textId="77777777" w:rsidR="00406C2A" w:rsidRDefault="00404B9F">
            <w:pPr>
              <w:autoSpaceDE/>
              <w:autoSpaceDN/>
              <w:spacing w:before="6"/>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14:paraId="55BC0A1C" w14:textId="77777777" w:rsidR="00406C2A" w:rsidRDefault="00404B9F">
            <w:pPr>
              <w:autoSpaceDE/>
              <w:autoSpaceDN/>
              <w:spacing w:line="20" w:lineRule="atLeast"/>
              <w:ind w:left="64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de-DE"/>
              </w:rPr>
              <w:drawing>
                <wp:inline distT="0" distB="0" distL="0" distR="0" wp14:anchorId="586EF94D" wp14:editId="345EEBEB">
                  <wp:extent cx="2162175" cy="28575"/>
                  <wp:effectExtent l="0" t="0" r="0" b="0"/>
                  <wp:docPr id="200372" name="Grafik 200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 name=""/>
                          <pic:cNvPicPr>
                            <a:picLocks noChangeAspect="1"/>
                          </pic:cNvPicPr>
                        </pic:nvPicPr>
                        <pic:blipFill>
                          <a:blip r:embed="rId10"/>
                          <a:stretch>
                            <a:fillRect/>
                          </a:stretch>
                        </pic:blipFill>
                        <pic:spPr>
                          <a:xfrm>
                            <a:off x="0" y="0"/>
                            <a:ext cx="2162175" cy="28575"/>
                          </a:xfrm>
                          <a:prstGeom prst="rect">
                            <a:avLst/>
                          </a:prstGeom>
                        </pic:spPr>
                      </pic:pic>
                    </a:graphicData>
                  </a:graphic>
                </wp:inline>
              </w:drawing>
            </w:r>
          </w:p>
          <w:p w14:paraId="29DCAA91" w14:textId="77777777" w:rsidR="00406C2A" w:rsidRDefault="00404B9F">
            <w:pPr>
              <w:autoSpaceDE/>
              <w:autoSpaceDN/>
              <w:spacing w:before="165"/>
              <w:ind w:left="411" w:right="390"/>
              <w:jc w:val="center"/>
              <w:rPr>
                <w:rFonts w:ascii="Times New Roman" w:eastAsia="Times New Roman" w:hAnsi="Times New Roman" w:cs="Times New Roman"/>
                <w:color w:val="000000"/>
                <w:sz w:val="18"/>
                <w:szCs w:val="18"/>
              </w:rPr>
            </w:pPr>
            <w:r>
              <w:rPr>
                <w:color w:val="000000"/>
                <w:sz w:val="18"/>
                <w:szCs w:val="18"/>
              </w:rPr>
              <w:t>Firmenbezeichnung</w:t>
            </w:r>
          </w:p>
          <w:p w14:paraId="118840B7"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33275D43"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8319056"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707AE12C" w14:textId="77777777" w:rsidR="00406C2A" w:rsidRDefault="00404B9F">
            <w:pPr>
              <w:autoSpaceDE/>
              <w:autoSpaceDN/>
              <w:spacing w:before="7"/>
              <w:rPr>
                <w:rFonts w:ascii="Times New Roman" w:eastAsia="Times New Roman" w:hAnsi="Times New Roman" w:cs="Times New Roman"/>
                <w:color w:val="000000"/>
                <w:sz w:val="11"/>
                <w:szCs w:val="11"/>
              </w:rPr>
            </w:pPr>
            <w:r>
              <w:rPr>
                <w:rFonts w:ascii="Times New Roman" w:eastAsia="Times New Roman" w:hAnsi="Times New Roman" w:cs="Times New Roman"/>
                <w:color w:val="000000"/>
                <w:sz w:val="11"/>
                <w:szCs w:val="11"/>
              </w:rPr>
              <w:t xml:space="preserve"> </w:t>
            </w:r>
          </w:p>
          <w:p w14:paraId="351D3C16" w14:textId="77777777" w:rsidR="00406C2A" w:rsidRDefault="00404B9F">
            <w:pPr>
              <w:autoSpaceDE/>
              <w:autoSpaceDN/>
              <w:spacing w:line="20" w:lineRule="atLeast"/>
              <w:ind w:left="64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de-DE"/>
              </w:rPr>
              <w:drawing>
                <wp:inline distT="0" distB="0" distL="0" distR="0" wp14:anchorId="388D7442" wp14:editId="25B1D24F">
                  <wp:extent cx="2162175" cy="28575"/>
                  <wp:effectExtent l="0" t="0" r="0" b="0"/>
                  <wp:docPr id="200374" name="Grafik 200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5" name=""/>
                          <pic:cNvPicPr>
                            <a:picLocks noChangeAspect="1"/>
                          </pic:cNvPicPr>
                        </pic:nvPicPr>
                        <pic:blipFill>
                          <a:blip r:embed="rId10"/>
                          <a:stretch>
                            <a:fillRect/>
                          </a:stretch>
                        </pic:blipFill>
                        <pic:spPr>
                          <a:xfrm>
                            <a:off x="0" y="0"/>
                            <a:ext cx="2162175" cy="28575"/>
                          </a:xfrm>
                          <a:prstGeom prst="rect">
                            <a:avLst/>
                          </a:prstGeom>
                        </pic:spPr>
                      </pic:pic>
                    </a:graphicData>
                  </a:graphic>
                </wp:inline>
              </w:drawing>
            </w:r>
          </w:p>
          <w:p w14:paraId="3D96EF6F" w14:textId="77777777" w:rsidR="00406C2A" w:rsidRDefault="00404B9F">
            <w:pPr>
              <w:autoSpaceDE/>
              <w:autoSpaceDN/>
              <w:spacing w:before="165"/>
              <w:ind w:left="401" w:right="390"/>
              <w:jc w:val="center"/>
              <w:rPr>
                <w:rFonts w:ascii="Times New Roman" w:eastAsia="Times New Roman" w:hAnsi="Times New Roman" w:cs="Times New Roman"/>
                <w:color w:val="000000"/>
                <w:sz w:val="18"/>
                <w:szCs w:val="18"/>
              </w:rPr>
            </w:pPr>
            <w:r>
              <w:rPr>
                <w:color w:val="000000"/>
                <w:sz w:val="18"/>
                <w:szCs w:val="18"/>
              </w:rPr>
              <w:t>Straße &amp; Hausnummer</w:t>
            </w:r>
          </w:p>
          <w:p w14:paraId="626C4E30"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7000719C"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C135645" w14:textId="77777777" w:rsidR="00406C2A" w:rsidRDefault="00404B9F">
            <w:pPr>
              <w:autoSpaceDE/>
              <w:autoSpaceDN/>
              <w:spacing w:before="9"/>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6CE184C8" w14:textId="77777777" w:rsidR="00406C2A" w:rsidRDefault="00404B9F">
            <w:pPr>
              <w:autoSpaceDE/>
              <w:autoSpaceDN/>
              <w:spacing w:line="20" w:lineRule="atLeast"/>
              <w:ind w:left="64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de-DE"/>
              </w:rPr>
              <w:drawing>
                <wp:inline distT="0" distB="0" distL="0" distR="0" wp14:anchorId="31DDDB5F" wp14:editId="2735879B">
                  <wp:extent cx="2162175" cy="28575"/>
                  <wp:effectExtent l="0" t="0" r="0" b="0"/>
                  <wp:docPr id="200376" name="Grafik 200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7" name=""/>
                          <pic:cNvPicPr>
                            <a:picLocks noChangeAspect="1"/>
                          </pic:cNvPicPr>
                        </pic:nvPicPr>
                        <pic:blipFill>
                          <a:blip r:embed="rId10"/>
                          <a:stretch>
                            <a:fillRect/>
                          </a:stretch>
                        </pic:blipFill>
                        <pic:spPr>
                          <a:xfrm>
                            <a:off x="0" y="0"/>
                            <a:ext cx="2162175" cy="28575"/>
                          </a:xfrm>
                          <a:prstGeom prst="rect">
                            <a:avLst/>
                          </a:prstGeom>
                        </pic:spPr>
                      </pic:pic>
                    </a:graphicData>
                  </a:graphic>
                </wp:inline>
              </w:drawing>
            </w:r>
          </w:p>
          <w:p w14:paraId="22AFE631" w14:textId="77777777" w:rsidR="00406C2A" w:rsidRDefault="00404B9F">
            <w:pPr>
              <w:autoSpaceDE/>
              <w:autoSpaceDN/>
              <w:spacing w:before="7"/>
              <w:rPr>
                <w:rFonts w:ascii="Times New Roman" w:eastAsia="Times New Roman" w:hAnsi="Times New Roman" w:cs="Times New Roman"/>
                <w:color w:val="000000"/>
                <w:sz w:val="15"/>
                <w:szCs w:val="15"/>
              </w:rPr>
            </w:pPr>
            <w:r>
              <w:rPr>
                <w:rFonts w:ascii="Times New Roman" w:eastAsia="Times New Roman" w:hAnsi="Times New Roman" w:cs="Times New Roman"/>
                <w:color w:val="000000"/>
                <w:sz w:val="15"/>
                <w:szCs w:val="15"/>
              </w:rPr>
              <w:t xml:space="preserve"> </w:t>
            </w:r>
          </w:p>
          <w:p w14:paraId="511EB141" w14:textId="77777777" w:rsidR="00406C2A" w:rsidRDefault="00404B9F">
            <w:pPr>
              <w:autoSpaceDE/>
              <w:autoSpaceDN/>
              <w:ind w:left="421" w:right="387"/>
              <w:jc w:val="center"/>
              <w:rPr>
                <w:rFonts w:ascii="Times New Roman" w:eastAsia="Times New Roman" w:hAnsi="Times New Roman" w:cs="Times New Roman"/>
                <w:color w:val="000000"/>
                <w:sz w:val="18"/>
                <w:szCs w:val="18"/>
              </w:rPr>
            </w:pPr>
            <w:r>
              <w:rPr>
                <w:color w:val="000000"/>
                <w:sz w:val="18"/>
                <w:szCs w:val="18"/>
              </w:rPr>
              <w:t>PLZ &amp; Ort</w:t>
            </w:r>
          </w:p>
          <w:p w14:paraId="2182E115"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3501ADA2"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1C6EF2E0"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676838BD" w14:textId="77777777" w:rsidR="00406C2A" w:rsidRDefault="00404B9F">
            <w:pPr>
              <w:autoSpaceDE/>
              <w:autoSpaceDN/>
              <w:spacing w:before="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 </w:t>
            </w:r>
          </w:p>
          <w:p w14:paraId="2455A1CC" w14:textId="77777777" w:rsidR="00406C2A" w:rsidRDefault="00404B9F">
            <w:pPr>
              <w:autoSpaceDE/>
              <w:autoSpaceDN/>
              <w:spacing w:line="20" w:lineRule="atLeast"/>
              <w:ind w:left="64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de-DE"/>
              </w:rPr>
              <w:drawing>
                <wp:inline distT="0" distB="0" distL="0" distR="0" wp14:anchorId="4BA012B6" wp14:editId="56FA9BF2">
                  <wp:extent cx="2162175" cy="28575"/>
                  <wp:effectExtent l="0" t="0" r="0" b="0"/>
                  <wp:docPr id="200378" name="Grafik 20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9" name=""/>
                          <pic:cNvPicPr>
                            <a:picLocks noChangeAspect="1"/>
                          </pic:cNvPicPr>
                        </pic:nvPicPr>
                        <pic:blipFill>
                          <a:blip r:embed="rId10"/>
                          <a:stretch>
                            <a:fillRect/>
                          </a:stretch>
                        </pic:blipFill>
                        <pic:spPr>
                          <a:xfrm>
                            <a:off x="0" y="0"/>
                            <a:ext cx="2162175" cy="28575"/>
                          </a:xfrm>
                          <a:prstGeom prst="rect">
                            <a:avLst/>
                          </a:prstGeom>
                        </pic:spPr>
                      </pic:pic>
                    </a:graphicData>
                  </a:graphic>
                </wp:inline>
              </w:drawing>
            </w:r>
          </w:p>
          <w:p w14:paraId="042CE19C" w14:textId="77777777" w:rsidR="00406C2A" w:rsidRDefault="00404B9F">
            <w:pPr>
              <w:autoSpaceDE/>
              <w:autoSpaceDN/>
              <w:spacing w:before="8"/>
              <w:rPr>
                <w:rFonts w:ascii="Times New Roman" w:eastAsia="Times New Roman" w:hAnsi="Times New Roman" w:cs="Times New Roman"/>
                <w:color w:val="000000"/>
                <w:sz w:val="15"/>
                <w:szCs w:val="15"/>
              </w:rPr>
            </w:pPr>
            <w:r>
              <w:rPr>
                <w:rFonts w:ascii="Times New Roman" w:eastAsia="Times New Roman" w:hAnsi="Times New Roman" w:cs="Times New Roman"/>
                <w:color w:val="000000"/>
                <w:sz w:val="15"/>
                <w:szCs w:val="15"/>
              </w:rPr>
              <w:t xml:space="preserve"> </w:t>
            </w:r>
          </w:p>
          <w:p w14:paraId="48D7D09F" w14:textId="77777777" w:rsidR="00406C2A" w:rsidRDefault="00404B9F">
            <w:pPr>
              <w:autoSpaceDE/>
              <w:autoSpaceDN/>
              <w:ind w:left="400" w:right="390"/>
              <w:jc w:val="center"/>
              <w:rPr>
                <w:rFonts w:ascii="Times New Roman" w:eastAsia="Times New Roman" w:hAnsi="Times New Roman" w:cs="Times New Roman"/>
                <w:color w:val="000000"/>
                <w:sz w:val="18"/>
                <w:szCs w:val="18"/>
              </w:rPr>
            </w:pPr>
            <w:r>
              <w:rPr>
                <w:color w:val="000000"/>
                <w:sz w:val="18"/>
                <w:szCs w:val="18"/>
              </w:rPr>
              <w:t>HRB-Nr. (sofern eingetragen)</w:t>
            </w:r>
          </w:p>
          <w:p w14:paraId="1A6B5162" w14:textId="77777777" w:rsidR="00406C2A" w:rsidRDefault="00404B9F">
            <w:pPr>
              <w:autoSpaceDE/>
              <w:autoSpaceDN/>
              <w:spacing w:before="160" w:line="286" w:lineRule="auto"/>
              <w:ind w:left="421" w:right="390"/>
              <w:jc w:val="center"/>
              <w:rPr>
                <w:rFonts w:ascii="Times New Roman" w:eastAsia="Times New Roman" w:hAnsi="Times New Roman" w:cs="Times New Roman"/>
                <w:color w:val="000000"/>
              </w:rPr>
            </w:pPr>
            <w:r>
              <w:rPr>
                <w:color w:val="000000"/>
              </w:rPr>
              <w:t>- nachfolgend „Informationsempfänger“ genannt -</w:t>
            </w:r>
          </w:p>
          <w:p w14:paraId="221DEC7A" w14:textId="77777777" w:rsidR="00406C2A" w:rsidRDefault="00404B9F">
            <w:pPr>
              <w:autoSpaceDE/>
              <w:autoSpaceDN/>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105CFEC" w14:textId="77777777" w:rsidR="00406C2A" w:rsidRDefault="00404B9F">
            <w:pPr>
              <w:autoSpaceDE/>
              <w:autoSpaceDN/>
              <w:spacing w:before="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07067524" w14:textId="77777777" w:rsidR="00406C2A" w:rsidRDefault="00404B9F">
            <w:pPr>
              <w:autoSpaceDE/>
              <w:autoSpaceDN/>
              <w:ind w:left="404" w:right="390"/>
              <w:jc w:val="center"/>
              <w:rPr>
                <w:rFonts w:ascii="Times New Roman" w:eastAsia="Times New Roman" w:hAnsi="Times New Roman" w:cs="Times New Roman"/>
                <w:color w:val="000000"/>
                <w:sz w:val="19"/>
                <w:szCs w:val="19"/>
              </w:rPr>
            </w:pPr>
            <w:r>
              <w:rPr>
                <w:color w:val="000000"/>
                <w:sz w:val="19"/>
                <w:szCs w:val="19"/>
              </w:rPr>
              <w:t>gegenüber  der</w:t>
            </w:r>
          </w:p>
          <w:p w14:paraId="1DC8A8D7" w14:textId="77777777" w:rsidR="00406C2A" w:rsidRDefault="00404B9F">
            <w:pPr>
              <w:autoSpaceDE/>
              <w:autoSpaceDN/>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360213E0" w14:textId="77777777" w:rsidR="00406C2A" w:rsidRDefault="00404B9F">
            <w:pPr>
              <w:autoSpaceDE/>
              <w:autoSpaceDN/>
              <w:spacing w:before="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08C15511" w14:textId="77777777" w:rsidR="00406C2A" w:rsidRDefault="00404B9F">
            <w:pPr>
              <w:autoSpaceDE/>
              <w:autoSpaceDN/>
              <w:spacing w:before="1" w:line="391" w:lineRule="auto"/>
              <w:ind w:left="1366" w:right="1332"/>
              <w:jc w:val="center"/>
              <w:rPr>
                <w:rFonts w:ascii="Times New Roman" w:eastAsia="Times New Roman" w:hAnsi="Times New Roman" w:cs="Times New Roman"/>
                <w:color w:val="000000"/>
                <w:sz w:val="24"/>
                <w:szCs w:val="24"/>
              </w:rPr>
            </w:pPr>
            <w:r>
              <w:rPr>
                <w:b/>
                <w:bCs/>
                <w:color w:val="000000"/>
                <w:sz w:val="24"/>
                <w:szCs w:val="24"/>
              </w:rPr>
              <w:t xml:space="preserve">ERGO Group AG </w:t>
            </w:r>
            <w:r>
              <w:rPr>
                <w:b/>
                <w:bCs/>
                <w:color w:val="000000"/>
                <w:sz w:val="24"/>
                <w:szCs w:val="24"/>
              </w:rPr>
              <w:t>ERGO-Platz 1</w:t>
            </w:r>
          </w:p>
          <w:p w14:paraId="7BE914BC" w14:textId="77777777" w:rsidR="00406C2A" w:rsidRDefault="00404B9F">
            <w:pPr>
              <w:autoSpaceDE/>
              <w:autoSpaceDN/>
              <w:ind w:left="420" w:right="390"/>
              <w:jc w:val="center"/>
              <w:rPr>
                <w:rFonts w:ascii="Times New Roman" w:eastAsia="Times New Roman" w:hAnsi="Times New Roman" w:cs="Times New Roman"/>
                <w:color w:val="000000"/>
                <w:sz w:val="24"/>
                <w:szCs w:val="24"/>
              </w:rPr>
            </w:pPr>
            <w:r>
              <w:rPr>
                <w:b/>
                <w:bCs/>
                <w:color w:val="000000"/>
                <w:sz w:val="24"/>
                <w:szCs w:val="24"/>
              </w:rPr>
              <w:t>40477 Düsseldorf</w:t>
            </w:r>
          </w:p>
          <w:p w14:paraId="37CD6CE7" w14:textId="77777777" w:rsidR="00406C2A" w:rsidRDefault="00404B9F">
            <w:pPr>
              <w:autoSpaceDE/>
              <w:autoSpaceDN/>
              <w:spacing w:before="192"/>
              <w:ind w:left="394" w:right="390"/>
              <w:jc w:val="center"/>
              <w:rPr>
                <w:rFonts w:ascii="Times New Roman" w:eastAsia="Times New Roman" w:hAnsi="Times New Roman" w:cs="Times New Roman"/>
                <w:color w:val="000000"/>
                <w:sz w:val="19"/>
                <w:szCs w:val="19"/>
              </w:rPr>
            </w:pPr>
            <w:r>
              <w:rPr>
                <w:color w:val="000000"/>
                <w:sz w:val="19"/>
                <w:szCs w:val="19"/>
              </w:rPr>
              <w:t>(HRB 35978)</w:t>
            </w:r>
          </w:p>
          <w:p w14:paraId="5ED7B674" w14:textId="77777777" w:rsidR="00406C2A" w:rsidRDefault="00404B9F">
            <w:pPr>
              <w:autoSpaceDE/>
              <w:autoSpaceDN/>
              <w:spacing w:before="174"/>
              <w:ind w:left="405" w:right="390"/>
              <w:jc w:val="center"/>
              <w:rPr>
                <w:rFonts w:ascii="Times New Roman" w:eastAsia="Times New Roman" w:hAnsi="Times New Roman" w:cs="Times New Roman"/>
                <w:color w:val="000000"/>
              </w:rPr>
            </w:pPr>
            <w:r>
              <w:rPr>
                <w:color w:val="000000"/>
              </w:rPr>
              <w:t>- nachfolgend „ERGO“ genannt -</w:t>
            </w:r>
          </w:p>
          <w:p w14:paraId="147F667F" w14:textId="77777777" w:rsidR="00406C2A" w:rsidRDefault="00404B9F">
            <w:pPr>
              <w:autoSpaceDE/>
              <w:autoSpaceDN/>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68BCE41" w14:textId="77777777" w:rsidR="00406C2A" w:rsidRDefault="00404B9F">
            <w:pPr>
              <w:autoSpaceDE/>
              <w:autoSpaceDN/>
              <w:spacing w:before="9"/>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14:paraId="6C7495B0" w14:textId="77777777" w:rsidR="00406C2A" w:rsidRDefault="00404B9F">
            <w:pPr>
              <w:autoSpaceDE/>
              <w:autoSpaceDN/>
              <w:ind w:left="390" w:right="390"/>
              <w:jc w:val="center"/>
              <w:rPr>
                <w:rFonts w:ascii="Times New Roman" w:eastAsia="Times New Roman" w:hAnsi="Times New Roman" w:cs="Times New Roman"/>
                <w:color w:val="000000"/>
              </w:rPr>
            </w:pPr>
            <w:r>
              <w:rPr>
                <w:color w:val="000000"/>
              </w:rPr>
              <w:t>- beide gemeinsam nachfolgend als</w:t>
            </w:r>
          </w:p>
          <w:p w14:paraId="4F9F675D" w14:textId="77777777" w:rsidR="00406C2A" w:rsidRDefault="00404B9F">
            <w:pPr>
              <w:autoSpaceDE/>
              <w:autoSpaceDN/>
              <w:spacing w:before="47"/>
              <w:ind w:left="421" w:right="387"/>
              <w:jc w:val="center"/>
              <w:rPr>
                <w:rFonts w:ascii="Times New Roman" w:eastAsia="Times New Roman" w:hAnsi="Times New Roman" w:cs="Times New Roman"/>
                <w:color w:val="000000"/>
              </w:rPr>
            </w:pPr>
            <w:r>
              <w:rPr>
                <w:color w:val="000000"/>
              </w:rPr>
              <w:t>„Vertragspartner“ bezeichnet –</w:t>
            </w:r>
          </w:p>
        </w:tc>
        <w:tc>
          <w:tcPr>
            <w:tcW w:w="4821" w:type="dxa"/>
            <w:tcBorders>
              <w:left w:val="single" w:sz="6" w:space="0" w:color="000000"/>
              <w:bottom w:val="single" w:sz="6" w:space="0" w:color="000000"/>
            </w:tcBorders>
            <w:tcMar>
              <w:top w:w="8" w:type="dxa"/>
              <w:left w:w="8" w:type="dxa"/>
              <w:bottom w:w="8" w:type="dxa"/>
              <w:right w:w="8" w:type="dxa"/>
            </w:tcMar>
            <w:hideMark/>
          </w:tcPr>
          <w:p w14:paraId="314D4050" w14:textId="77777777" w:rsidR="00406C2A" w:rsidRDefault="00404B9F">
            <w:pPr>
              <w:autoSpaceDE/>
              <w:autoSpaceDN/>
              <w:spacing w:before="90"/>
              <w:ind w:left="310" w:right="305"/>
              <w:jc w:val="center"/>
              <w:rPr>
                <w:rFonts w:ascii="Times New Roman" w:eastAsia="Times New Roman" w:hAnsi="Times New Roman" w:cs="Times New Roman"/>
                <w:color w:val="000000"/>
                <w:sz w:val="24"/>
                <w:szCs w:val="24"/>
              </w:rPr>
            </w:pPr>
            <w:r>
              <w:rPr>
                <w:b/>
                <w:bCs/>
                <w:color w:val="000000"/>
                <w:sz w:val="24"/>
                <w:szCs w:val="24"/>
              </w:rPr>
              <w:t>Declaration of confidentiality</w:t>
            </w:r>
          </w:p>
          <w:p w14:paraId="7BA91B9E" w14:textId="77777777" w:rsidR="00406C2A" w:rsidRDefault="00404B9F">
            <w:pPr>
              <w:autoSpaceDE/>
              <w:autoSpaceDN/>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21958572" w14:textId="77777777" w:rsidR="00406C2A" w:rsidRDefault="00404B9F">
            <w:pPr>
              <w:autoSpaceDE/>
              <w:autoSpaceDN/>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002D2270" w14:textId="77777777" w:rsidR="00406C2A" w:rsidRDefault="00404B9F">
            <w:pPr>
              <w:autoSpaceDE/>
              <w:autoSpaceDN/>
              <w:spacing w:before="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5E8EC2C1" w14:textId="77777777" w:rsidR="00406C2A" w:rsidRDefault="00404B9F">
            <w:pPr>
              <w:autoSpaceDE/>
              <w:autoSpaceDN/>
              <w:ind w:left="322" w:right="302"/>
              <w:jc w:val="center"/>
              <w:rPr>
                <w:rFonts w:ascii="Times New Roman" w:eastAsia="Times New Roman" w:hAnsi="Times New Roman" w:cs="Times New Roman"/>
                <w:color w:val="000000"/>
                <w:sz w:val="19"/>
                <w:szCs w:val="19"/>
              </w:rPr>
            </w:pPr>
            <w:r>
              <w:rPr>
                <w:color w:val="000000"/>
                <w:sz w:val="19"/>
                <w:szCs w:val="19"/>
              </w:rPr>
              <w:t>of</w:t>
            </w:r>
          </w:p>
          <w:p w14:paraId="25D25C6E"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1230A28F"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6ED8FD12" w14:textId="77777777" w:rsidR="00406C2A" w:rsidRDefault="00404B9F">
            <w:pPr>
              <w:autoSpaceDE/>
              <w:autoSpaceDN/>
              <w:spacing w:before="6" w:after="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14:paraId="1571936D" w14:textId="77777777" w:rsidR="00406C2A" w:rsidRDefault="00404B9F">
            <w:pPr>
              <w:autoSpaceDE/>
              <w:autoSpaceDN/>
              <w:spacing w:line="20" w:lineRule="atLeast"/>
              <w:ind w:left="71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de-DE"/>
              </w:rPr>
              <w:drawing>
                <wp:inline distT="0" distB="0" distL="0" distR="0" wp14:anchorId="673D65DC" wp14:editId="397985AF">
                  <wp:extent cx="2162175" cy="28575"/>
                  <wp:effectExtent l="0" t="0" r="0" b="0"/>
                  <wp:docPr id="200380" name="Grafik 200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1" name=""/>
                          <pic:cNvPicPr>
                            <a:picLocks noChangeAspect="1"/>
                          </pic:cNvPicPr>
                        </pic:nvPicPr>
                        <pic:blipFill>
                          <a:blip r:embed="rId10"/>
                          <a:stretch>
                            <a:fillRect/>
                          </a:stretch>
                        </pic:blipFill>
                        <pic:spPr>
                          <a:xfrm>
                            <a:off x="0" y="0"/>
                            <a:ext cx="2162175" cy="28575"/>
                          </a:xfrm>
                          <a:prstGeom prst="rect">
                            <a:avLst/>
                          </a:prstGeom>
                        </pic:spPr>
                      </pic:pic>
                    </a:graphicData>
                  </a:graphic>
                </wp:inline>
              </w:drawing>
            </w:r>
          </w:p>
          <w:p w14:paraId="4131880D" w14:textId="77777777" w:rsidR="00406C2A" w:rsidRDefault="00404B9F">
            <w:pPr>
              <w:autoSpaceDE/>
              <w:autoSpaceDN/>
              <w:spacing w:before="180"/>
              <w:ind w:left="322" w:right="301"/>
              <w:jc w:val="center"/>
              <w:rPr>
                <w:rFonts w:ascii="Times New Roman" w:eastAsia="Times New Roman" w:hAnsi="Times New Roman" w:cs="Times New Roman"/>
                <w:color w:val="000000"/>
                <w:sz w:val="18"/>
                <w:szCs w:val="18"/>
              </w:rPr>
            </w:pPr>
            <w:r>
              <w:rPr>
                <w:color w:val="000000"/>
                <w:spacing w:val="4"/>
                <w:sz w:val="18"/>
                <w:szCs w:val="18"/>
              </w:rPr>
              <w:t>Company</w:t>
            </w:r>
            <w:r>
              <w:rPr>
                <w:color w:val="000000"/>
                <w:spacing w:val="-28"/>
                <w:sz w:val="18"/>
                <w:szCs w:val="18"/>
              </w:rPr>
              <w:t xml:space="preserve"> </w:t>
            </w:r>
            <w:r>
              <w:rPr>
                <w:color w:val="000000"/>
                <w:spacing w:val="5"/>
                <w:sz w:val="18"/>
                <w:szCs w:val="18"/>
              </w:rPr>
              <w:t>Name</w:t>
            </w:r>
          </w:p>
          <w:p w14:paraId="243D3131"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A94EFCD"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1EC084DC"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AB5A949" w14:textId="77777777" w:rsidR="00406C2A" w:rsidRDefault="00404B9F">
            <w:pPr>
              <w:autoSpaceDE/>
              <w:autoSpaceDN/>
              <w:spacing w:before="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 </w:t>
            </w:r>
          </w:p>
          <w:p w14:paraId="062C4CA9" w14:textId="77777777" w:rsidR="00406C2A" w:rsidRDefault="00404B9F">
            <w:pPr>
              <w:autoSpaceDE/>
              <w:autoSpaceDN/>
              <w:spacing w:line="20" w:lineRule="atLeast"/>
              <w:ind w:left="71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de-DE"/>
              </w:rPr>
              <w:drawing>
                <wp:inline distT="0" distB="0" distL="0" distR="0" wp14:anchorId="060A5F79" wp14:editId="56FD50B7">
                  <wp:extent cx="2162175" cy="28575"/>
                  <wp:effectExtent l="0" t="0" r="0" b="0"/>
                  <wp:docPr id="200382" name="Grafik 20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3" name=""/>
                          <pic:cNvPicPr>
                            <a:picLocks noChangeAspect="1"/>
                          </pic:cNvPicPr>
                        </pic:nvPicPr>
                        <pic:blipFill>
                          <a:blip r:embed="rId10"/>
                          <a:stretch>
                            <a:fillRect/>
                          </a:stretch>
                        </pic:blipFill>
                        <pic:spPr>
                          <a:xfrm>
                            <a:off x="0" y="0"/>
                            <a:ext cx="2162175" cy="28575"/>
                          </a:xfrm>
                          <a:prstGeom prst="rect">
                            <a:avLst/>
                          </a:prstGeom>
                        </pic:spPr>
                      </pic:pic>
                    </a:graphicData>
                  </a:graphic>
                </wp:inline>
              </w:drawing>
            </w:r>
          </w:p>
          <w:p w14:paraId="6C859B86" w14:textId="77777777" w:rsidR="00406C2A" w:rsidRDefault="00404B9F">
            <w:pPr>
              <w:autoSpaceDE/>
              <w:autoSpaceDN/>
              <w:spacing w:before="7"/>
              <w:rPr>
                <w:rFonts w:ascii="Times New Roman" w:eastAsia="Times New Roman" w:hAnsi="Times New Roman" w:cs="Times New Roman"/>
                <w:color w:val="000000"/>
                <w:sz w:val="15"/>
                <w:szCs w:val="15"/>
              </w:rPr>
            </w:pPr>
            <w:r>
              <w:rPr>
                <w:rFonts w:ascii="Times New Roman" w:eastAsia="Times New Roman" w:hAnsi="Times New Roman" w:cs="Times New Roman"/>
                <w:color w:val="000000"/>
                <w:sz w:val="15"/>
                <w:szCs w:val="15"/>
              </w:rPr>
              <w:t xml:space="preserve"> </w:t>
            </w:r>
          </w:p>
          <w:p w14:paraId="5CAC635B" w14:textId="77777777" w:rsidR="00406C2A" w:rsidRDefault="00404B9F">
            <w:pPr>
              <w:autoSpaceDE/>
              <w:autoSpaceDN/>
              <w:ind w:left="316" w:right="305"/>
              <w:jc w:val="center"/>
              <w:rPr>
                <w:rFonts w:ascii="Times New Roman" w:eastAsia="Times New Roman" w:hAnsi="Times New Roman" w:cs="Times New Roman"/>
                <w:color w:val="000000"/>
                <w:sz w:val="18"/>
                <w:szCs w:val="18"/>
              </w:rPr>
            </w:pPr>
            <w:r>
              <w:rPr>
                <w:color w:val="000000"/>
                <w:sz w:val="18"/>
                <w:szCs w:val="18"/>
              </w:rPr>
              <w:t>Street &amp;</w:t>
            </w:r>
            <w:r>
              <w:rPr>
                <w:color w:val="000000"/>
                <w:spacing w:val="-1"/>
                <w:sz w:val="18"/>
                <w:szCs w:val="18"/>
              </w:rPr>
              <w:t xml:space="preserve"> </w:t>
            </w:r>
            <w:r>
              <w:rPr>
                <w:color w:val="000000"/>
                <w:spacing w:val="5"/>
                <w:sz w:val="18"/>
                <w:szCs w:val="18"/>
              </w:rPr>
              <w:t>Number</w:t>
            </w:r>
          </w:p>
          <w:p w14:paraId="5C6C87AD"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4A9DEE16"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27C38D99" w14:textId="77777777" w:rsidR="00406C2A" w:rsidRDefault="00404B9F">
            <w:pPr>
              <w:autoSpaceDE/>
              <w:autoSpaceDN/>
              <w:spacing w:before="1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141BE4A0" w14:textId="77777777" w:rsidR="00406C2A" w:rsidRDefault="00404B9F">
            <w:pPr>
              <w:autoSpaceDE/>
              <w:autoSpaceDN/>
              <w:spacing w:line="20" w:lineRule="atLeast"/>
              <w:ind w:left="71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de-DE"/>
              </w:rPr>
              <w:drawing>
                <wp:inline distT="0" distB="0" distL="0" distR="0" wp14:anchorId="4F0E5951" wp14:editId="74855449">
                  <wp:extent cx="2162175" cy="28575"/>
                  <wp:effectExtent l="0" t="0" r="0" b="0"/>
                  <wp:docPr id="200384" name="Grafik 200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5" name=""/>
                          <pic:cNvPicPr>
                            <a:picLocks noChangeAspect="1"/>
                          </pic:cNvPicPr>
                        </pic:nvPicPr>
                        <pic:blipFill>
                          <a:blip r:embed="rId10"/>
                          <a:stretch>
                            <a:fillRect/>
                          </a:stretch>
                        </pic:blipFill>
                        <pic:spPr>
                          <a:xfrm>
                            <a:off x="0" y="0"/>
                            <a:ext cx="2162175" cy="28575"/>
                          </a:xfrm>
                          <a:prstGeom prst="rect">
                            <a:avLst/>
                          </a:prstGeom>
                        </pic:spPr>
                      </pic:pic>
                    </a:graphicData>
                  </a:graphic>
                </wp:inline>
              </w:drawing>
            </w:r>
          </w:p>
          <w:p w14:paraId="0D1E90E4" w14:textId="77777777" w:rsidR="00406C2A" w:rsidRDefault="00404B9F">
            <w:pPr>
              <w:autoSpaceDE/>
              <w:autoSpaceDN/>
              <w:spacing w:before="165"/>
              <w:ind w:left="322" w:right="296"/>
              <w:jc w:val="center"/>
              <w:rPr>
                <w:rFonts w:ascii="Times New Roman" w:eastAsia="Times New Roman" w:hAnsi="Times New Roman" w:cs="Times New Roman"/>
                <w:color w:val="000000"/>
                <w:sz w:val="18"/>
                <w:szCs w:val="18"/>
              </w:rPr>
            </w:pPr>
            <w:r>
              <w:rPr>
                <w:color w:val="000000"/>
                <w:sz w:val="18"/>
                <w:szCs w:val="18"/>
              </w:rPr>
              <w:t xml:space="preserve">Postal Code &amp; </w:t>
            </w:r>
            <w:r>
              <w:rPr>
                <w:color w:val="000000"/>
                <w:sz w:val="18"/>
                <w:szCs w:val="18"/>
              </w:rPr>
              <w:t>City</w:t>
            </w:r>
          </w:p>
          <w:p w14:paraId="68A9283C"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3C79627C"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17C3FCFA"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4CCB2B3" w14:textId="77777777" w:rsidR="00406C2A" w:rsidRDefault="00404B9F">
            <w:pPr>
              <w:autoSpaceDE/>
              <w:autoSpaceDN/>
              <w:spacing w:before="7"/>
              <w:rPr>
                <w:rFonts w:ascii="Times New Roman" w:eastAsia="Times New Roman" w:hAnsi="Times New Roman" w:cs="Times New Roman"/>
                <w:color w:val="000000"/>
                <w:sz w:val="11"/>
                <w:szCs w:val="11"/>
              </w:rPr>
            </w:pPr>
            <w:r>
              <w:rPr>
                <w:rFonts w:ascii="Times New Roman" w:eastAsia="Times New Roman" w:hAnsi="Times New Roman" w:cs="Times New Roman"/>
                <w:color w:val="000000"/>
                <w:sz w:val="11"/>
                <w:szCs w:val="11"/>
              </w:rPr>
              <w:t xml:space="preserve"> </w:t>
            </w:r>
          </w:p>
          <w:p w14:paraId="4BF0597D" w14:textId="77777777" w:rsidR="00406C2A" w:rsidRDefault="00404B9F">
            <w:pPr>
              <w:autoSpaceDE/>
              <w:autoSpaceDN/>
              <w:spacing w:line="20" w:lineRule="atLeast"/>
              <w:ind w:left="71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de-DE"/>
              </w:rPr>
              <w:drawing>
                <wp:inline distT="0" distB="0" distL="0" distR="0" wp14:anchorId="39FF68E2" wp14:editId="16678364">
                  <wp:extent cx="2162175" cy="28575"/>
                  <wp:effectExtent l="0" t="0" r="0" b="0"/>
                  <wp:docPr id="200386" name="Grafik 20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7" name=""/>
                          <pic:cNvPicPr>
                            <a:picLocks noChangeAspect="1"/>
                          </pic:cNvPicPr>
                        </pic:nvPicPr>
                        <pic:blipFill>
                          <a:blip r:embed="rId10"/>
                          <a:stretch>
                            <a:fillRect/>
                          </a:stretch>
                        </pic:blipFill>
                        <pic:spPr>
                          <a:xfrm>
                            <a:off x="0" y="0"/>
                            <a:ext cx="2162175" cy="28575"/>
                          </a:xfrm>
                          <a:prstGeom prst="rect">
                            <a:avLst/>
                          </a:prstGeom>
                        </pic:spPr>
                      </pic:pic>
                    </a:graphicData>
                  </a:graphic>
                </wp:inline>
              </w:drawing>
            </w:r>
          </w:p>
          <w:p w14:paraId="5EA5EFCB" w14:textId="77777777" w:rsidR="00406C2A" w:rsidRPr="00404B9F" w:rsidRDefault="00404B9F">
            <w:pPr>
              <w:autoSpaceDE/>
              <w:autoSpaceDN/>
              <w:spacing w:before="165"/>
              <w:ind w:left="313" w:right="305"/>
              <w:jc w:val="center"/>
              <w:rPr>
                <w:rFonts w:ascii="Times New Roman" w:eastAsia="Times New Roman" w:hAnsi="Times New Roman" w:cs="Times New Roman"/>
                <w:color w:val="000000"/>
                <w:sz w:val="18"/>
                <w:szCs w:val="18"/>
                <w:lang w:val="en-US"/>
                <w:rPrChange w:id="0" w:author="Römer, Axel (RED1D)" w:date="2020-11-05T07:13:00Z">
                  <w:rPr>
                    <w:rFonts w:ascii="Times New Roman" w:eastAsia="Times New Roman" w:hAnsi="Times New Roman" w:cs="Times New Roman"/>
                    <w:color w:val="000000"/>
                    <w:sz w:val="18"/>
                    <w:szCs w:val="18"/>
                  </w:rPr>
                </w:rPrChange>
              </w:rPr>
            </w:pPr>
            <w:r w:rsidRPr="00404B9F">
              <w:rPr>
                <w:color w:val="000000"/>
                <w:sz w:val="18"/>
                <w:szCs w:val="18"/>
                <w:lang w:val="en-US"/>
                <w:rPrChange w:id="1" w:author="Römer, Axel (RED1D)" w:date="2020-11-05T07:13:00Z">
                  <w:rPr>
                    <w:color w:val="000000"/>
                    <w:sz w:val="18"/>
                    <w:szCs w:val="18"/>
                  </w:rPr>
                </w:rPrChange>
              </w:rPr>
              <w:t>Register Number (if registered)</w:t>
            </w:r>
          </w:p>
          <w:p w14:paraId="1EED215B" w14:textId="77777777" w:rsidR="00406C2A" w:rsidRPr="00404B9F" w:rsidRDefault="00404B9F">
            <w:pPr>
              <w:autoSpaceDE/>
              <w:autoSpaceDN/>
              <w:spacing w:before="176" w:line="286" w:lineRule="auto"/>
              <w:ind w:left="322" w:right="302"/>
              <w:jc w:val="center"/>
              <w:rPr>
                <w:rFonts w:ascii="Times New Roman" w:eastAsia="Times New Roman" w:hAnsi="Times New Roman" w:cs="Times New Roman"/>
                <w:color w:val="000000"/>
                <w:lang w:val="en-US"/>
                <w:rPrChange w:id="2" w:author="Römer, Axel (RED1D)" w:date="2020-11-05T07:13:00Z">
                  <w:rPr>
                    <w:rFonts w:ascii="Times New Roman" w:eastAsia="Times New Roman" w:hAnsi="Times New Roman" w:cs="Times New Roman"/>
                    <w:color w:val="000000"/>
                  </w:rPr>
                </w:rPrChange>
              </w:rPr>
            </w:pPr>
            <w:r w:rsidRPr="00404B9F">
              <w:rPr>
                <w:color w:val="000000"/>
                <w:lang w:val="en-US"/>
                <w:rPrChange w:id="3" w:author="Römer, Axel (RED1D)" w:date="2020-11-05T07:13:00Z">
                  <w:rPr>
                    <w:color w:val="000000"/>
                  </w:rPr>
                </w:rPrChange>
              </w:rPr>
              <w:t>- hereinafter referred to as „information receiver” -</w:t>
            </w:r>
          </w:p>
          <w:p w14:paraId="0A255509" w14:textId="77777777" w:rsidR="00406C2A" w:rsidRPr="00404B9F" w:rsidRDefault="00404B9F">
            <w:pPr>
              <w:autoSpaceDE/>
              <w:autoSpaceDN/>
              <w:rPr>
                <w:rFonts w:ascii="Times New Roman" w:eastAsia="Times New Roman" w:hAnsi="Times New Roman" w:cs="Times New Roman"/>
                <w:color w:val="000000"/>
                <w:sz w:val="24"/>
                <w:szCs w:val="24"/>
                <w:lang w:val="en-US"/>
                <w:rPrChange w:id="4" w:author="Römer, Axel (RED1D)" w:date="2020-11-05T07:13:00Z">
                  <w:rPr>
                    <w:rFonts w:ascii="Times New Roman" w:eastAsia="Times New Roman" w:hAnsi="Times New Roman" w:cs="Times New Roman"/>
                    <w:color w:val="000000"/>
                    <w:sz w:val="24"/>
                    <w:szCs w:val="24"/>
                  </w:rPr>
                </w:rPrChange>
              </w:rPr>
            </w:pPr>
            <w:r w:rsidRPr="00404B9F">
              <w:rPr>
                <w:rFonts w:ascii="Times New Roman" w:eastAsia="Times New Roman" w:hAnsi="Times New Roman" w:cs="Times New Roman"/>
                <w:color w:val="000000"/>
                <w:sz w:val="24"/>
                <w:szCs w:val="24"/>
                <w:lang w:val="en-US"/>
                <w:rPrChange w:id="5" w:author="Römer, Axel (RED1D)" w:date="2020-11-05T07:13:00Z">
                  <w:rPr>
                    <w:rFonts w:ascii="Times New Roman" w:eastAsia="Times New Roman" w:hAnsi="Times New Roman" w:cs="Times New Roman"/>
                    <w:color w:val="000000"/>
                    <w:sz w:val="24"/>
                    <w:szCs w:val="24"/>
                  </w:rPr>
                </w:rPrChange>
              </w:rPr>
              <w:t xml:space="preserve"> </w:t>
            </w:r>
          </w:p>
          <w:p w14:paraId="553BFDDB" w14:textId="77777777" w:rsidR="00406C2A" w:rsidRPr="00404B9F" w:rsidRDefault="00404B9F">
            <w:pPr>
              <w:autoSpaceDE/>
              <w:autoSpaceDN/>
              <w:spacing w:before="4"/>
              <w:rPr>
                <w:rFonts w:ascii="Times New Roman" w:eastAsia="Times New Roman" w:hAnsi="Times New Roman" w:cs="Times New Roman"/>
                <w:color w:val="000000"/>
                <w:sz w:val="21"/>
                <w:szCs w:val="21"/>
                <w:lang w:val="en-US"/>
                <w:rPrChange w:id="6" w:author="Römer, Axel (RED1D)" w:date="2020-11-05T07:13:00Z">
                  <w:rPr>
                    <w:rFonts w:ascii="Times New Roman" w:eastAsia="Times New Roman" w:hAnsi="Times New Roman" w:cs="Times New Roman"/>
                    <w:color w:val="000000"/>
                    <w:sz w:val="21"/>
                    <w:szCs w:val="21"/>
                  </w:rPr>
                </w:rPrChange>
              </w:rPr>
            </w:pPr>
            <w:r w:rsidRPr="00404B9F">
              <w:rPr>
                <w:rFonts w:ascii="Times New Roman" w:eastAsia="Times New Roman" w:hAnsi="Times New Roman" w:cs="Times New Roman"/>
                <w:color w:val="000000"/>
                <w:sz w:val="21"/>
                <w:szCs w:val="21"/>
                <w:lang w:val="en-US"/>
                <w:rPrChange w:id="7" w:author="Römer, Axel (RED1D)" w:date="2020-11-05T07:13:00Z">
                  <w:rPr>
                    <w:rFonts w:ascii="Times New Roman" w:eastAsia="Times New Roman" w:hAnsi="Times New Roman" w:cs="Times New Roman"/>
                    <w:color w:val="000000"/>
                    <w:sz w:val="21"/>
                    <w:szCs w:val="21"/>
                  </w:rPr>
                </w:rPrChange>
              </w:rPr>
              <w:t xml:space="preserve"> </w:t>
            </w:r>
          </w:p>
          <w:p w14:paraId="79868E40" w14:textId="77777777" w:rsidR="00406C2A" w:rsidRDefault="00404B9F">
            <w:pPr>
              <w:autoSpaceDE/>
              <w:autoSpaceDN/>
              <w:ind w:left="322" w:right="283"/>
              <w:jc w:val="center"/>
              <w:rPr>
                <w:rFonts w:ascii="Times New Roman" w:eastAsia="Times New Roman" w:hAnsi="Times New Roman" w:cs="Times New Roman"/>
                <w:color w:val="000000"/>
                <w:sz w:val="19"/>
                <w:szCs w:val="19"/>
              </w:rPr>
            </w:pPr>
            <w:r>
              <w:rPr>
                <w:color w:val="000000"/>
                <w:sz w:val="19"/>
                <w:szCs w:val="19"/>
              </w:rPr>
              <w:t>to</w:t>
            </w:r>
          </w:p>
          <w:p w14:paraId="3A0C2955" w14:textId="77777777" w:rsidR="00406C2A" w:rsidRDefault="00404B9F">
            <w:pPr>
              <w:autoSpaceDE/>
              <w:autoSpaceDN/>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7F9A73EC" w14:textId="77777777" w:rsidR="00406C2A" w:rsidRDefault="00404B9F">
            <w:pPr>
              <w:autoSpaceDE/>
              <w:autoSpaceDN/>
              <w:spacing w:before="5"/>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 </w:t>
            </w:r>
          </w:p>
          <w:p w14:paraId="635E20F7" w14:textId="77777777" w:rsidR="00406C2A" w:rsidRDefault="00404B9F">
            <w:pPr>
              <w:autoSpaceDE/>
              <w:autoSpaceDN/>
              <w:spacing w:before="1" w:line="391" w:lineRule="auto"/>
              <w:ind w:left="1441" w:right="1407"/>
              <w:jc w:val="center"/>
              <w:rPr>
                <w:rFonts w:ascii="Times New Roman" w:eastAsia="Times New Roman" w:hAnsi="Times New Roman" w:cs="Times New Roman"/>
                <w:color w:val="000000"/>
                <w:sz w:val="24"/>
                <w:szCs w:val="24"/>
              </w:rPr>
            </w:pPr>
            <w:r>
              <w:rPr>
                <w:b/>
                <w:bCs/>
                <w:color w:val="000000"/>
                <w:sz w:val="24"/>
                <w:szCs w:val="24"/>
              </w:rPr>
              <w:t>ERGO Group AG ERGO-Platz 1</w:t>
            </w:r>
          </w:p>
          <w:p w14:paraId="2D2383DD" w14:textId="77777777" w:rsidR="00406C2A" w:rsidRPr="00404B9F" w:rsidRDefault="00404B9F">
            <w:pPr>
              <w:autoSpaceDE/>
              <w:autoSpaceDN/>
              <w:spacing w:before="15"/>
              <w:ind w:left="322" w:right="292"/>
              <w:jc w:val="center"/>
              <w:rPr>
                <w:rFonts w:ascii="Times New Roman" w:eastAsia="Times New Roman" w:hAnsi="Times New Roman" w:cs="Times New Roman"/>
                <w:color w:val="000000"/>
                <w:sz w:val="24"/>
                <w:szCs w:val="24"/>
                <w:lang w:val="en-US"/>
                <w:rPrChange w:id="8" w:author="Römer, Axel (RED1D)" w:date="2020-11-05T07:13:00Z">
                  <w:rPr>
                    <w:rFonts w:ascii="Times New Roman" w:eastAsia="Times New Roman" w:hAnsi="Times New Roman" w:cs="Times New Roman"/>
                    <w:color w:val="000000"/>
                    <w:sz w:val="24"/>
                    <w:szCs w:val="24"/>
                  </w:rPr>
                </w:rPrChange>
              </w:rPr>
            </w:pPr>
            <w:r w:rsidRPr="00404B9F">
              <w:rPr>
                <w:b/>
                <w:bCs/>
                <w:color w:val="000000"/>
                <w:sz w:val="24"/>
                <w:szCs w:val="24"/>
                <w:lang w:val="en-US"/>
                <w:rPrChange w:id="9" w:author="Römer, Axel (RED1D)" w:date="2020-11-05T07:13:00Z">
                  <w:rPr>
                    <w:b/>
                    <w:bCs/>
                    <w:color w:val="000000"/>
                    <w:sz w:val="24"/>
                    <w:szCs w:val="24"/>
                  </w:rPr>
                </w:rPrChange>
              </w:rPr>
              <w:t>40477 Düsseldorf</w:t>
            </w:r>
          </w:p>
          <w:p w14:paraId="468690D9" w14:textId="77777777" w:rsidR="00406C2A" w:rsidRPr="00404B9F" w:rsidRDefault="00404B9F">
            <w:pPr>
              <w:autoSpaceDE/>
              <w:autoSpaceDN/>
              <w:spacing w:before="192"/>
              <w:ind w:left="307" w:right="305"/>
              <w:jc w:val="center"/>
              <w:rPr>
                <w:rFonts w:ascii="Times New Roman" w:eastAsia="Times New Roman" w:hAnsi="Times New Roman" w:cs="Times New Roman"/>
                <w:color w:val="000000"/>
                <w:sz w:val="19"/>
                <w:szCs w:val="19"/>
                <w:lang w:val="en-US"/>
                <w:rPrChange w:id="10"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11" w:author="Römer, Axel (RED1D)" w:date="2020-11-05T07:13:00Z">
                  <w:rPr>
                    <w:color w:val="000000"/>
                    <w:sz w:val="19"/>
                    <w:szCs w:val="19"/>
                  </w:rPr>
                </w:rPrChange>
              </w:rPr>
              <w:t>(HRB 35978)</w:t>
            </w:r>
          </w:p>
          <w:p w14:paraId="336FAD53" w14:textId="77777777" w:rsidR="00406C2A" w:rsidRPr="00404B9F" w:rsidRDefault="00404B9F">
            <w:pPr>
              <w:autoSpaceDE/>
              <w:autoSpaceDN/>
              <w:spacing w:before="174"/>
              <w:ind w:left="322" w:right="293"/>
              <w:jc w:val="center"/>
              <w:rPr>
                <w:rFonts w:ascii="Times New Roman" w:eastAsia="Times New Roman" w:hAnsi="Times New Roman" w:cs="Times New Roman"/>
                <w:color w:val="000000"/>
                <w:lang w:val="en-US"/>
                <w:rPrChange w:id="12" w:author="Römer, Axel (RED1D)" w:date="2020-11-05T07:13:00Z">
                  <w:rPr>
                    <w:rFonts w:ascii="Times New Roman" w:eastAsia="Times New Roman" w:hAnsi="Times New Roman" w:cs="Times New Roman"/>
                    <w:color w:val="000000"/>
                  </w:rPr>
                </w:rPrChange>
              </w:rPr>
            </w:pPr>
            <w:r w:rsidRPr="00404B9F">
              <w:rPr>
                <w:color w:val="000000"/>
                <w:lang w:val="en-US"/>
                <w:rPrChange w:id="13" w:author="Römer, Axel (RED1D)" w:date="2020-11-05T07:13:00Z">
                  <w:rPr>
                    <w:color w:val="000000"/>
                  </w:rPr>
                </w:rPrChange>
              </w:rPr>
              <w:t>- hereinafter referred to as „ERGO“ -</w:t>
            </w:r>
          </w:p>
          <w:p w14:paraId="5E59107C" w14:textId="77777777" w:rsidR="00406C2A" w:rsidRPr="00404B9F" w:rsidRDefault="00404B9F">
            <w:pPr>
              <w:autoSpaceDE/>
              <w:autoSpaceDN/>
              <w:rPr>
                <w:rFonts w:ascii="Times New Roman" w:eastAsia="Times New Roman" w:hAnsi="Times New Roman" w:cs="Times New Roman"/>
                <w:color w:val="000000"/>
                <w:sz w:val="24"/>
                <w:szCs w:val="24"/>
                <w:lang w:val="en-US"/>
                <w:rPrChange w:id="14" w:author="Römer, Axel (RED1D)" w:date="2020-11-05T07:13:00Z">
                  <w:rPr>
                    <w:rFonts w:ascii="Times New Roman" w:eastAsia="Times New Roman" w:hAnsi="Times New Roman" w:cs="Times New Roman"/>
                    <w:color w:val="000000"/>
                    <w:sz w:val="24"/>
                    <w:szCs w:val="24"/>
                  </w:rPr>
                </w:rPrChange>
              </w:rPr>
            </w:pPr>
            <w:r w:rsidRPr="00404B9F">
              <w:rPr>
                <w:rFonts w:ascii="Times New Roman" w:eastAsia="Times New Roman" w:hAnsi="Times New Roman" w:cs="Times New Roman"/>
                <w:color w:val="000000"/>
                <w:sz w:val="24"/>
                <w:szCs w:val="24"/>
                <w:lang w:val="en-US"/>
                <w:rPrChange w:id="15" w:author="Römer, Axel (RED1D)" w:date="2020-11-05T07:13:00Z">
                  <w:rPr>
                    <w:rFonts w:ascii="Times New Roman" w:eastAsia="Times New Roman" w:hAnsi="Times New Roman" w:cs="Times New Roman"/>
                    <w:color w:val="000000"/>
                    <w:sz w:val="24"/>
                    <w:szCs w:val="24"/>
                  </w:rPr>
                </w:rPrChange>
              </w:rPr>
              <w:t xml:space="preserve"> </w:t>
            </w:r>
          </w:p>
          <w:p w14:paraId="19DA3BE4" w14:textId="77777777" w:rsidR="00406C2A" w:rsidRPr="00404B9F" w:rsidRDefault="00404B9F">
            <w:pPr>
              <w:autoSpaceDE/>
              <w:autoSpaceDN/>
              <w:spacing w:before="9"/>
              <w:rPr>
                <w:rFonts w:ascii="Times New Roman" w:eastAsia="Times New Roman" w:hAnsi="Times New Roman" w:cs="Times New Roman"/>
                <w:color w:val="000000"/>
                <w:sz w:val="25"/>
                <w:szCs w:val="25"/>
                <w:lang w:val="en-US"/>
                <w:rPrChange w:id="16" w:author="Römer, Axel (RED1D)" w:date="2020-11-05T07:13:00Z">
                  <w:rPr>
                    <w:rFonts w:ascii="Times New Roman" w:eastAsia="Times New Roman" w:hAnsi="Times New Roman" w:cs="Times New Roman"/>
                    <w:color w:val="000000"/>
                    <w:sz w:val="25"/>
                    <w:szCs w:val="25"/>
                  </w:rPr>
                </w:rPrChange>
              </w:rPr>
            </w:pPr>
            <w:r w:rsidRPr="00404B9F">
              <w:rPr>
                <w:rFonts w:ascii="Times New Roman" w:eastAsia="Times New Roman" w:hAnsi="Times New Roman" w:cs="Times New Roman"/>
                <w:color w:val="000000"/>
                <w:sz w:val="25"/>
                <w:szCs w:val="25"/>
                <w:lang w:val="en-US"/>
                <w:rPrChange w:id="17" w:author="Römer, Axel (RED1D)" w:date="2020-11-05T07:13:00Z">
                  <w:rPr>
                    <w:rFonts w:ascii="Times New Roman" w:eastAsia="Times New Roman" w:hAnsi="Times New Roman" w:cs="Times New Roman"/>
                    <w:color w:val="000000"/>
                    <w:sz w:val="25"/>
                    <w:szCs w:val="25"/>
                  </w:rPr>
                </w:rPrChange>
              </w:rPr>
              <w:t xml:space="preserve"> </w:t>
            </w:r>
          </w:p>
          <w:p w14:paraId="6438614F" w14:textId="77777777" w:rsidR="00406C2A" w:rsidRPr="00404B9F" w:rsidRDefault="00404B9F">
            <w:pPr>
              <w:autoSpaceDE/>
              <w:autoSpaceDN/>
              <w:spacing w:line="286" w:lineRule="auto"/>
              <w:ind w:left="322" w:right="305"/>
              <w:jc w:val="center"/>
              <w:rPr>
                <w:rFonts w:ascii="Times New Roman" w:eastAsia="Times New Roman" w:hAnsi="Times New Roman" w:cs="Times New Roman"/>
                <w:color w:val="000000"/>
                <w:lang w:val="en-US"/>
                <w:rPrChange w:id="18" w:author="Römer, Axel (RED1D)" w:date="2020-11-05T07:13:00Z">
                  <w:rPr>
                    <w:rFonts w:ascii="Times New Roman" w:eastAsia="Times New Roman" w:hAnsi="Times New Roman" w:cs="Times New Roman"/>
                    <w:color w:val="000000"/>
                  </w:rPr>
                </w:rPrChange>
              </w:rPr>
            </w:pPr>
            <w:r w:rsidRPr="00404B9F">
              <w:rPr>
                <w:color w:val="000000"/>
                <w:lang w:val="en-US"/>
                <w:rPrChange w:id="19" w:author="Römer, Axel (RED1D)" w:date="2020-11-05T07:13:00Z">
                  <w:rPr>
                    <w:color w:val="000000"/>
                  </w:rPr>
                </w:rPrChange>
              </w:rPr>
              <w:t>- both collectively hereinafter referred to as</w:t>
            </w:r>
            <w:r w:rsidRPr="00404B9F">
              <w:rPr>
                <w:color w:val="000000"/>
                <w:lang w:val="en-US"/>
                <w:rPrChange w:id="20" w:author="Römer, Axel (RED1D)" w:date="2020-11-05T07:13:00Z">
                  <w:rPr>
                    <w:color w:val="000000"/>
                  </w:rPr>
                </w:rPrChange>
              </w:rPr>
              <w:t xml:space="preserve"> “the contracting parties” -</w:t>
            </w:r>
          </w:p>
        </w:tc>
      </w:tr>
      <w:tr w:rsidR="00406C2A" w:rsidRPr="00404B9F" w14:paraId="31AEDE80" w14:textId="77777777">
        <w:trPr>
          <w:trHeight w:val="2282"/>
        </w:trPr>
        <w:tc>
          <w:tcPr>
            <w:tcW w:w="467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4DBE45EC" w14:textId="77777777" w:rsidR="00406C2A" w:rsidRDefault="00404B9F">
            <w:pPr>
              <w:tabs>
                <w:tab w:val="left" w:pos="532"/>
              </w:tabs>
              <w:autoSpaceDE/>
              <w:autoSpaceDN/>
              <w:spacing w:line="205" w:lineRule="atLeast"/>
              <w:ind w:left="112"/>
              <w:rPr>
                <w:rFonts w:ascii="Times New Roman" w:eastAsia="Times New Roman" w:hAnsi="Times New Roman" w:cs="Times New Roman"/>
                <w:color w:val="000000"/>
                <w:sz w:val="24"/>
                <w:szCs w:val="24"/>
              </w:rPr>
            </w:pPr>
            <w:r>
              <w:commentReference w:id="21"/>
            </w:r>
            <w:r>
              <w:rPr>
                <w:rStyle w:val="Kommentarzeichen"/>
              </w:rPr>
              <w:commentReference w:id="22"/>
            </w:r>
            <w:r>
              <w:rPr>
                <w:b/>
                <w:bCs/>
                <w:color w:val="000000"/>
                <w:sz w:val="19"/>
                <w:szCs w:val="19"/>
              </w:rPr>
              <w:t>1.</w:t>
            </w:r>
            <w:r>
              <w:rPr>
                <w:color w:val="000000"/>
                <w:sz w:val="24"/>
                <w:szCs w:val="24"/>
              </w:rPr>
              <w:tab/>
            </w:r>
            <w:r>
              <w:rPr>
                <w:b/>
                <w:bCs/>
                <w:color w:val="000000"/>
                <w:sz w:val="19"/>
                <w:szCs w:val="19"/>
              </w:rPr>
              <w:t>Vertragsgegenstand,</w:t>
            </w:r>
            <w:r>
              <w:rPr>
                <w:b/>
                <w:bCs/>
                <w:color w:val="000000"/>
                <w:spacing w:val="17"/>
                <w:sz w:val="19"/>
                <w:szCs w:val="19"/>
              </w:rPr>
              <w:t xml:space="preserve"> </w:t>
            </w:r>
            <w:r>
              <w:rPr>
                <w:b/>
                <w:bCs/>
                <w:color w:val="000000"/>
                <w:sz w:val="19"/>
                <w:szCs w:val="19"/>
              </w:rPr>
              <w:t>Geltungsbereich</w:t>
            </w:r>
          </w:p>
          <w:p w14:paraId="178D5444" w14:textId="77777777" w:rsidR="00406C2A" w:rsidRDefault="00404B9F">
            <w:pPr>
              <w:autoSpaceDE/>
              <w:autoSpaceDN/>
              <w:spacing w:before="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23E66CE7" w14:textId="77777777" w:rsidR="00406C2A" w:rsidRDefault="00404B9F">
            <w:pPr>
              <w:autoSpaceDE/>
              <w:autoSpaceDN/>
              <w:spacing w:line="252" w:lineRule="auto"/>
              <w:ind w:left="112" w:right="91"/>
              <w:jc w:val="both"/>
              <w:rPr>
                <w:rFonts w:ascii="Times New Roman" w:eastAsia="Times New Roman" w:hAnsi="Times New Roman" w:cs="Times New Roman"/>
                <w:color w:val="000000"/>
                <w:sz w:val="19"/>
                <w:szCs w:val="19"/>
              </w:rPr>
            </w:pPr>
            <w:r>
              <w:rPr>
                <w:color w:val="000000"/>
                <w:spacing w:val="-5"/>
                <w:sz w:val="19"/>
                <w:szCs w:val="19"/>
              </w:rPr>
              <w:t xml:space="preserve">Im </w:t>
            </w:r>
            <w:r>
              <w:rPr>
                <w:color w:val="000000"/>
                <w:spacing w:val="-3"/>
                <w:sz w:val="19"/>
                <w:szCs w:val="19"/>
              </w:rPr>
              <w:t xml:space="preserve">Zusammenhang </w:t>
            </w:r>
            <w:r>
              <w:rPr>
                <w:color w:val="000000"/>
                <w:sz w:val="19"/>
                <w:szCs w:val="19"/>
              </w:rPr>
              <w:t xml:space="preserve">mit </w:t>
            </w:r>
            <w:r>
              <w:rPr>
                <w:color w:val="000000"/>
                <w:spacing w:val="-3"/>
                <w:sz w:val="19"/>
                <w:szCs w:val="19"/>
              </w:rPr>
              <w:t xml:space="preserve">der </w:t>
            </w:r>
            <w:r>
              <w:rPr>
                <w:color w:val="000000"/>
                <w:spacing w:val="-4"/>
                <w:sz w:val="19"/>
                <w:szCs w:val="19"/>
              </w:rPr>
              <w:t xml:space="preserve">Prüfung </w:t>
            </w:r>
            <w:r>
              <w:rPr>
                <w:color w:val="000000"/>
                <w:sz w:val="19"/>
                <w:szCs w:val="19"/>
              </w:rPr>
              <w:t xml:space="preserve">einer </w:t>
            </w:r>
            <w:r>
              <w:rPr>
                <w:color w:val="000000"/>
                <w:spacing w:val="-3"/>
                <w:sz w:val="19"/>
                <w:szCs w:val="19"/>
              </w:rPr>
              <w:t xml:space="preserve">Zusammenarbeit und/oder Vertragsverhandlu </w:t>
            </w:r>
            <w:r>
              <w:rPr>
                <w:color w:val="000000"/>
                <w:spacing w:val="5"/>
                <w:sz w:val="19"/>
                <w:szCs w:val="19"/>
              </w:rPr>
              <w:t>ng</w:t>
            </w:r>
            <w:r>
              <w:rPr>
                <w:color w:val="000000"/>
                <w:spacing w:val="-46"/>
                <w:sz w:val="19"/>
                <w:szCs w:val="19"/>
              </w:rPr>
              <w:t xml:space="preserve"> </w:t>
            </w:r>
            <w:r>
              <w:rPr>
                <w:color w:val="000000"/>
                <w:spacing w:val="5"/>
                <w:sz w:val="19"/>
                <w:szCs w:val="19"/>
              </w:rPr>
              <w:t xml:space="preserve">en </w:t>
            </w:r>
            <w:r>
              <w:rPr>
                <w:color w:val="000000"/>
                <w:spacing w:val="-3"/>
                <w:sz w:val="19"/>
                <w:szCs w:val="19"/>
              </w:rPr>
              <w:t xml:space="preserve">und/oder einer </w:t>
            </w:r>
            <w:r>
              <w:rPr>
                <w:color w:val="000000"/>
                <w:sz w:val="19"/>
                <w:szCs w:val="19"/>
              </w:rPr>
              <w:t xml:space="preserve">Ausschreibung und/oder </w:t>
            </w:r>
            <w:r>
              <w:rPr>
                <w:color w:val="000000"/>
                <w:spacing w:val="-3"/>
                <w:sz w:val="19"/>
                <w:szCs w:val="19"/>
              </w:rPr>
              <w:t xml:space="preserve">Warenlieferungen und/oder </w:t>
            </w:r>
            <w:r>
              <w:rPr>
                <w:color w:val="000000"/>
                <w:spacing w:val="2"/>
                <w:sz w:val="19"/>
                <w:szCs w:val="19"/>
              </w:rPr>
              <w:t xml:space="preserve">Werk- </w:t>
            </w:r>
            <w:r>
              <w:rPr>
                <w:color w:val="000000"/>
                <w:sz w:val="19"/>
                <w:szCs w:val="19"/>
              </w:rPr>
              <w:t xml:space="preserve">oder Dienstleistungen              stellt ERGO </w:t>
            </w:r>
            <w:r>
              <w:rPr>
                <w:color w:val="000000"/>
                <w:spacing w:val="-3"/>
                <w:sz w:val="19"/>
                <w:szCs w:val="19"/>
              </w:rPr>
              <w:t xml:space="preserve">dem </w:t>
            </w:r>
            <w:r>
              <w:rPr>
                <w:color w:val="000000"/>
                <w:spacing w:val="-1"/>
                <w:sz w:val="19"/>
                <w:szCs w:val="19"/>
              </w:rPr>
              <w:t xml:space="preserve">Informationsempfänger                            </w:t>
            </w:r>
            <w:r>
              <w:rPr>
                <w:color w:val="000000"/>
                <w:sz w:val="19"/>
                <w:szCs w:val="19"/>
              </w:rPr>
              <w:t xml:space="preserve">gegebenenfalls </w:t>
            </w:r>
            <w:r>
              <w:rPr>
                <w:color w:val="000000"/>
                <w:spacing w:val="-3"/>
                <w:sz w:val="19"/>
                <w:szCs w:val="19"/>
              </w:rPr>
              <w:t xml:space="preserve">vertrauliche </w:t>
            </w:r>
            <w:r>
              <w:rPr>
                <w:color w:val="000000"/>
                <w:spacing w:val="-4"/>
                <w:sz w:val="19"/>
                <w:szCs w:val="19"/>
              </w:rPr>
              <w:t xml:space="preserve">Informationen </w:t>
            </w:r>
            <w:r>
              <w:rPr>
                <w:color w:val="000000"/>
                <w:sz w:val="19"/>
                <w:szCs w:val="19"/>
              </w:rPr>
              <w:t>zur</w:t>
            </w:r>
            <w:r>
              <w:rPr>
                <w:color w:val="000000"/>
                <w:spacing w:val="12"/>
                <w:sz w:val="19"/>
                <w:szCs w:val="19"/>
              </w:rPr>
              <w:t xml:space="preserve"> </w:t>
            </w:r>
            <w:r>
              <w:rPr>
                <w:color w:val="000000"/>
                <w:spacing w:val="-4"/>
                <w:sz w:val="19"/>
                <w:szCs w:val="19"/>
              </w:rPr>
              <w:t>Verfügung.</w:t>
            </w:r>
          </w:p>
        </w:tc>
        <w:tc>
          <w:tcPr>
            <w:tcW w:w="482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59EC963C" w14:textId="77777777" w:rsidR="00406C2A" w:rsidRPr="00404B9F" w:rsidRDefault="00404B9F">
            <w:pPr>
              <w:autoSpaceDE/>
              <w:autoSpaceDN/>
              <w:spacing w:line="205" w:lineRule="atLeast"/>
              <w:ind w:left="112"/>
              <w:rPr>
                <w:rFonts w:ascii="Times New Roman" w:eastAsia="Times New Roman" w:hAnsi="Times New Roman" w:cs="Times New Roman"/>
                <w:color w:val="000000"/>
                <w:sz w:val="24"/>
                <w:szCs w:val="24"/>
                <w:lang w:val="en-US"/>
                <w:rPrChange w:id="23" w:author="Römer, Axel (RED1D)" w:date="2020-11-05T07:13:00Z">
                  <w:rPr>
                    <w:rFonts w:ascii="Times New Roman" w:eastAsia="Times New Roman" w:hAnsi="Times New Roman" w:cs="Times New Roman"/>
                    <w:color w:val="000000"/>
                    <w:sz w:val="24"/>
                    <w:szCs w:val="24"/>
                  </w:rPr>
                </w:rPrChange>
              </w:rPr>
            </w:pPr>
            <w:r w:rsidRPr="00404B9F">
              <w:rPr>
                <w:b/>
                <w:bCs/>
                <w:color w:val="000000"/>
                <w:sz w:val="19"/>
                <w:szCs w:val="19"/>
                <w:lang w:val="en-US"/>
                <w:rPrChange w:id="24" w:author="Römer, Axel (RED1D)" w:date="2020-11-05T07:13:00Z">
                  <w:rPr>
                    <w:b/>
                    <w:bCs/>
                    <w:color w:val="000000"/>
                    <w:sz w:val="19"/>
                    <w:szCs w:val="19"/>
                  </w:rPr>
                </w:rPrChange>
              </w:rPr>
              <w:t>1. Scope, subject matter</w:t>
            </w:r>
          </w:p>
          <w:p w14:paraId="644C5E1A" w14:textId="77777777" w:rsidR="00406C2A" w:rsidRPr="00404B9F" w:rsidRDefault="00404B9F">
            <w:pPr>
              <w:autoSpaceDE/>
              <w:autoSpaceDN/>
              <w:spacing w:before="5"/>
              <w:rPr>
                <w:rFonts w:ascii="Times New Roman" w:eastAsia="Times New Roman" w:hAnsi="Times New Roman" w:cs="Times New Roman"/>
                <w:color w:val="000000"/>
                <w:sz w:val="21"/>
                <w:szCs w:val="21"/>
                <w:lang w:val="en-US"/>
                <w:rPrChange w:id="25" w:author="Römer, Axel (RED1D)" w:date="2020-11-05T07:13:00Z">
                  <w:rPr>
                    <w:rFonts w:ascii="Times New Roman" w:eastAsia="Times New Roman" w:hAnsi="Times New Roman" w:cs="Times New Roman"/>
                    <w:color w:val="000000"/>
                    <w:sz w:val="21"/>
                    <w:szCs w:val="21"/>
                  </w:rPr>
                </w:rPrChange>
              </w:rPr>
            </w:pPr>
            <w:r w:rsidRPr="00404B9F">
              <w:rPr>
                <w:rFonts w:ascii="Times New Roman" w:eastAsia="Times New Roman" w:hAnsi="Times New Roman" w:cs="Times New Roman"/>
                <w:color w:val="000000"/>
                <w:sz w:val="21"/>
                <w:szCs w:val="21"/>
                <w:lang w:val="en-US"/>
                <w:rPrChange w:id="26" w:author="Römer, Axel (RED1D)" w:date="2020-11-05T07:13:00Z">
                  <w:rPr>
                    <w:rFonts w:ascii="Times New Roman" w:eastAsia="Times New Roman" w:hAnsi="Times New Roman" w:cs="Times New Roman"/>
                    <w:color w:val="000000"/>
                    <w:sz w:val="21"/>
                    <w:szCs w:val="21"/>
                  </w:rPr>
                </w:rPrChange>
              </w:rPr>
              <w:t xml:space="preserve"> </w:t>
            </w:r>
          </w:p>
          <w:p w14:paraId="60C2F145" w14:textId="77777777" w:rsidR="00406C2A" w:rsidRPr="00404B9F" w:rsidRDefault="00404B9F">
            <w:pPr>
              <w:autoSpaceDE/>
              <w:autoSpaceDN/>
              <w:spacing w:line="252" w:lineRule="auto"/>
              <w:ind w:left="112" w:right="79"/>
              <w:jc w:val="both"/>
              <w:rPr>
                <w:rFonts w:ascii="Times New Roman" w:eastAsia="Times New Roman" w:hAnsi="Times New Roman" w:cs="Times New Roman"/>
                <w:color w:val="000000"/>
                <w:sz w:val="19"/>
                <w:szCs w:val="19"/>
                <w:lang w:val="en-US"/>
                <w:rPrChange w:id="27"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28" w:author="Römer, Axel (RED1D)" w:date="2020-11-05T07:13:00Z">
                  <w:rPr>
                    <w:color w:val="000000"/>
                    <w:sz w:val="19"/>
                    <w:szCs w:val="19"/>
                  </w:rPr>
                </w:rPrChange>
              </w:rPr>
              <w:t xml:space="preserve">In connection with the examination of a cooperation and/or contract </w:t>
            </w:r>
            <w:r w:rsidRPr="00404B9F">
              <w:rPr>
                <w:color w:val="000000"/>
                <w:sz w:val="19"/>
                <w:szCs w:val="19"/>
                <w:lang w:val="en-US"/>
                <w:rPrChange w:id="29" w:author="Römer, Axel (RED1D)" w:date="2020-11-05T07:13:00Z">
                  <w:rPr>
                    <w:color w:val="000000"/>
                    <w:sz w:val="19"/>
                    <w:szCs w:val="19"/>
                  </w:rPr>
                </w:rPrChange>
              </w:rPr>
              <w:t>negotiations and/or a invitation to tender and/or deliveries of goods and/or works or services, ERGO may make confidential information available to the information receiver.</w:t>
            </w:r>
          </w:p>
        </w:tc>
      </w:tr>
    </w:tbl>
    <w:p w14:paraId="1C9AA6B3" w14:textId="77777777" w:rsidR="00406C2A" w:rsidRPr="00404B9F" w:rsidRDefault="00406C2A">
      <w:pPr>
        <w:rPr>
          <w:lang w:val="en-US"/>
          <w:rPrChange w:id="30" w:author="Römer, Axel (RED1D)" w:date="2020-11-05T07:13:00Z">
            <w:rPr/>
          </w:rPrChange>
        </w:rPr>
        <w:sectPr w:rsidR="00406C2A" w:rsidRPr="00404B9F">
          <w:footerReference w:type="default" r:id="rId13"/>
          <w:type w:val="continuous"/>
          <w:pgSz w:w="11910" w:h="16850"/>
          <w:pgMar w:top="1420" w:right="1160" w:bottom="760" w:left="1020" w:header="708" w:footer="572" w:gutter="0"/>
          <w:pgNumType w:start="1"/>
          <w:cols w:space="708"/>
        </w:sectPr>
      </w:pPr>
    </w:p>
    <w:tbl>
      <w:tblPr>
        <w:tblW w:w="0" w:type="auto"/>
        <w:tblInd w:w="12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4671"/>
        <w:gridCol w:w="4821"/>
      </w:tblGrid>
      <w:tr w:rsidR="00406C2A" w:rsidRPr="00404B9F" w14:paraId="4CD397D1" w14:textId="77777777">
        <w:trPr>
          <w:trHeight w:val="5059"/>
        </w:trPr>
        <w:tc>
          <w:tcPr>
            <w:tcW w:w="4671" w:type="dxa"/>
            <w:tcBorders>
              <w:bottom w:val="single" w:sz="6" w:space="0" w:color="000000"/>
              <w:right w:val="single" w:sz="6" w:space="0" w:color="000000"/>
            </w:tcBorders>
            <w:tcMar>
              <w:top w:w="8" w:type="dxa"/>
              <w:left w:w="8" w:type="dxa"/>
              <w:bottom w:w="8" w:type="dxa"/>
              <w:right w:w="8" w:type="dxa"/>
            </w:tcMar>
            <w:hideMark/>
          </w:tcPr>
          <w:p w14:paraId="73F9DE77" w14:textId="77777777" w:rsidR="00406C2A" w:rsidRDefault="00404B9F">
            <w:pPr>
              <w:autoSpaceDE/>
              <w:autoSpaceDN/>
              <w:spacing w:line="205" w:lineRule="atLeast"/>
              <w:ind w:left="112"/>
              <w:jc w:val="both"/>
              <w:rPr>
                <w:rFonts w:ascii="Times New Roman" w:eastAsia="Times New Roman" w:hAnsi="Times New Roman" w:cs="Times New Roman"/>
                <w:color w:val="000000"/>
                <w:sz w:val="24"/>
                <w:szCs w:val="24"/>
              </w:rPr>
            </w:pPr>
            <w:r>
              <w:rPr>
                <w:color w:val="000000"/>
                <w:sz w:val="19"/>
                <w:szCs w:val="19"/>
              </w:rPr>
              <w:lastRenderedPageBreak/>
              <w:t>Ziel dieser Vertraulichkeitsverpflichtung ist der</w:t>
            </w:r>
          </w:p>
          <w:p w14:paraId="53D87955" w14:textId="77777777" w:rsidR="00406C2A" w:rsidRDefault="00404B9F">
            <w:pPr>
              <w:autoSpaceDE/>
              <w:autoSpaceDN/>
              <w:spacing w:before="21" w:line="252" w:lineRule="auto"/>
              <w:ind w:left="112" w:right="81"/>
              <w:jc w:val="both"/>
              <w:rPr>
                <w:rFonts w:ascii="Times New Roman" w:eastAsia="Times New Roman" w:hAnsi="Times New Roman" w:cs="Times New Roman"/>
                <w:color w:val="000000"/>
                <w:sz w:val="19"/>
                <w:szCs w:val="19"/>
              </w:rPr>
            </w:pPr>
            <w:r>
              <w:rPr>
                <w:color w:val="000000"/>
                <w:sz w:val="19"/>
                <w:szCs w:val="19"/>
              </w:rPr>
              <w:t>Schutz vertraulicher Informationen. ERGO ist jedoch nicht zur Übergabe von vertraulic hen Informationen verpflichtet. Die nachfolgenden Bestimmungen finden Anwendung, wenn</w:t>
            </w:r>
            <w:r>
              <w:rPr>
                <w:color w:val="000000"/>
                <w:sz w:val="19"/>
                <w:szCs w:val="19"/>
              </w:rPr>
              <w:t xml:space="preserve"> dem Informationsempfänger vertrauliche Informationen durch ERGO, ein mit ERGO gemäß §§ 15 ff AktG verbundenes Unternehmen oder durch Dritte (z.B. Berater) im Auftrag dieser Unternehmen zur Verfügung gestellt werden.</w:t>
            </w:r>
          </w:p>
          <w:p w14:paraId="32B3A6B1" w14:textId="77777777" w:rsidR="00406C2A" w:rsidRDefault="00404B9F">
            <w:pPr>
              <w:autoSpaceDE/>
              <w:autoSpaceDN/>
              <w:spacing w:before="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310EB4F6" w14:textId="77777777" w:rsidR="00406C2A" w:rsidRDefault="00404B9F">
            <w:pPr>
              <w:autoSpaceDE/>
              <w:autoSpaceDN/>
              <w:spacing w:line="254" w:lineRule="auto"/>
              <w:ind w:left="112" w:right="89"/>
              <w:jc w:val="both"/>
              <w:rPr>
                <w:rFonts w:ascii="Times New Roman" w:eastAsia="Times New Roman" w:hAnsi="Times New Roman" w:cs="Times New Roman"/>
                <w:color w:val="000000"/>
                <w:sz w:val="19"/>
                <w:szCs w:val="19"/>
              </w:rPr>
            </w:pPr>
            <w:r>
              <w:rPr>
                <w:color w:val="000000"/>
                <w:sz w:val="19"/>
                <w:szCs w:val="19"/>
              </w:rPr>
              <w:t>Diese Vertraulichkeitsverpflichtung g</w:t>
            </w:r>
            <w:r>
              <w:rPr>
                <w:color w:val="000000"/>
                <w:sz w:val="19"/>
                <w:szCs w:val="19"/>
              </w:rPr>
              <w:t>ilt für alle gegenwärtigen und zukünftigen Ausschreibungen und Beauftragungen durch die ERGO Group AG oder ein mit ihr gemäß §§ 15 ff AktG verbundenes Unternehmen, an denen sich der Informationsempfänger beteiligt. Sie begründet keinen Anspruch des Informa</w:t>
            </w:r>
            <w:r>
              <w:rPr>
                <w:color w:val="000000"/>
                <w:sz w:val="19"/>
                <w:szCs w:val="19"/>
              </w:rPr>
              <w:t>tionsempfängers, bei Ausschreibungen oder bei der Vergabe von Leistungen berücksichtigt zu werden.</w:t>
            </w:r>
          </w:p>
        </w:tc>
        <w:tc>
          <w:tcPr>
            <w:tcW w:w="4821" w:type="dxa"/>
            <w:tcBorders>
              <w:left w:val="single" w:sz="6" w:space="0" w:color="000000"/>
              <w:bottom w:val="single" w:sz="6" w:space="0" w:color="000000"/>
            </w:tcBorders>
            <w:tcMar>
              <w:top w:w="8" w:type="dxa"/>
              <w:left w:w="8" w:type="dxa"/>
              <w:bottom w:w="8" w:type="dxa"/>
              <w:right w:w="8" w:type="dxa"/>
            </w:tcMar>
            <w:hideMark/>
          </w:tcPr>
          <w:p w14:paraId="1C4100FC" w14:textId="77777777" w:rsidR="00406C2A" w:rsidRPr="00404B9F" w:rsidRDefault="00404B9F">
            <w:pPr>
              <w:autoSpaceDE/>
              <w:autoSpaceDN/>
              <w:spacing w:line="205" w:lineRule="atLeast"/>
              <w:ind w:left="142"/>
              <w:jc w:val="both"/>
              <w:rPr>
                <w:rFonts w:ascii="Times New Roman" w:eastAsia="Times New Roman" w:hAnsi="Times New Roman" w:cs="Times New Roman"/>
                <w:color w:val="000000"/>
                <w:sz w:val="24"/>
                <w:szCs w:val="24"/>
                <w:lang w:val="en-US"/>
                <w:rPrChange w:id="31" w:author="Römer, Axel (RED1D)" w:date="2020-11-05T07:13:00Z">
                  <w:rPr>
                    <w:rFonts w:ascii="Times New Roman" w:eastAsia="Times New Roman" w:hAnsi="Times New Roman" w:cs="Times New Roman"/>
                    <w:color w:val="000000"/>
                    <w:sz w:val="24"/>
                    <w:szCs w:val="24"/>
                  </w:rPr>
                </w:rPrChange>
              </w:rPr>
            </w:pPr>
            <w:r w:rsidRPr="00404B9F">
              <w:rPr>
                <w:color w:val="000000"/>
                <w:spacing w:val="-7"/>
                <w:sz w:val="19"/>
                <w:szCs w:val="19"/>
                <w:lang w:val="en-US"/>
                <w:rPrChange w:id="32" w:author="Römer, Axel (RED1D)" w:date="2020-11-05T07:13:00Z">
                  <w:rPr>
                    <w:color w:val="000000"/>
                    <w:spacing w:val="-7"/>
                    <w:sz w:val="19"/>
                    <w:szCs w:val="19"/>
                  </w:rPr>
                </w:rPrChange>
              </w:rPr>
              <w:t xml:space="preserve">The  </w:t>
            </w:r>
            <w:r w:rsidRPr="00404B9F">
              <w:rPr>
                <w:color w:val="000000"/>
                <w:sz w:val="19"/>
                <w:szCs w:val="19"/>
                <w:lang w:val="en-US"/>
                <w:rPrChange w:id="33" w:author="Römer, Axel (RED1D)" w:date="2020-11-05T07:13:00Z">
                  <w:rPr>
                    <w:color w:val="000000"/>
                    <w:sz w:val="19"/>
                    <w:szCs w:val="19"/>
                  </w:rPr>
                </w:rPrChange>
              </w:rPr>
              <w:t>purpose  of  this confidentiality  obligation  is</w:t>
            </w:r>
            <w:r w:rsidRPr="00404B9F">
              <w:rPr>
                <w:color w:val="000000"/>
                <w:spacing w:val="-5"/>
                <w:sz w:val="19"/>
                <w:szCs w:val="19"/>
                <w:lang w:val="en-US"/>
                <w:rPrChange w:id="34" w:author="Römer, Axel (RED1D)" w:date="2020-11-05T07:13:00Z">
                  <w:rPr>
                    <w:color w:val="000000"/>
                    <w:spacing w:val="-5"/>
                    <w:sz w:val="19"/>
                    <w:szCs w:val="19"/>
                  </w:rPr>
                </w:rPrChange>
              </w:rPr>
              <w:t xml:space="preserve"> </w:t>
            </w:r>
            <w:r w:rsidRPr="00404B9F">
              <w:rPr>
                <w:color w:val="000000"/>
                <w:spacing w:val="2"/>
                <w:sz w:val="19"/>
                <w:szCs w:val="19"/>
                <w:lang w:val="en-US"/>
                <w:rPrChange w:id="35" w:author="Römer, Axel (RED1D)" w:date="2020-11-05T07:13:00Z">
                  <w:rPr>
                    <w:color w:val="000000"/>
                    <w:spacing w:val="2"/>
                    <w:sz w:val="19"/>
                    <w:szCs w:val="19"/>
                  </w:rPr>
                </w:rPrChange>
              </w:rPr>
              <w:t>to</w:t>
            </w:r>
          </w:p>
          <w:p w14:paraId="04CF7F32" w14:textId="77777777" w:rsidR="00406C2A" w:rsidRPr="00404B9F" w:rsidRDefault="00404B9F">
            <w:pPr>
              <w:autoSpaceDE/>
              <w:autoSpaceDN/>
              <w:spacing w:before="21" w:line="252" w:lineRule="auto"/>
              <w:ind w:left="142" w:right="94"/>
              <w:jc w:val="both"/>
              <w:rPr>
                <w:rFonts w:ascii="Times New Roman" w:eastAsia="Times New Roman" w:hAnsi="Times New Roman" w:cs="Times New Roman"/>
                <w:color w:val="000000"/>
                <w:sz w:val="19"/>
                <w:szCs w:val="19"/>
                <w:lang w:val="en-US"/>
                <w:rPrChange w:id="36"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37" w:author="Römer, Axel (RED1D)" w:date="2020-11-05T07:13:00Z">
                  <w:rPr>
                    <w:color w:val="000000"/>
                    <w:sz w:val="19"/>
                    <w:szCs w:val="19"/>
                  </w:rPr>
                </w:rPrChange>
              </w:rPr>
              <w:t xml:space="preserve">protect confidential </w:t>
            </w:r>
            <w:r w:rsidRPr="00404B9F">
              <w:rPr>
                <w:color w:val="000000"/>
                <w:spacing w:val="-3"/>
                <w:sz w:val="19"/>
                <w:szCs w:val="19"/>
                <w:lang w:val="en-US"/>
                <w:rPrChange w:id="38" w:author="Römer, Axel (RED1D)" w:date="2020-11-05T07:13:00Z">
                  <w:rPr>
                    <w:color w:val="000000"/>
                    <w:spacing w:val="-3"/>
                    <w:sz w:val="19"/>
                    <w:szCs w:val="19"/>
                  </w:rPr>
                </w:rPrChange>
              </w:rPr>
              <w:t xml:space="preserve">information. </w:t>
            </w:r>
            <w:r w:rsidRPr="00404B9F">
              <w:rPr>
                <w:color w:val="000000"/>
                <w:spacing w:val="-7"/>
                <w:sz w:val="19"/>
                <w:szCs w:val="19"/>
                <w:lang w:val="en-US"/>
                <w:rPrChange w:id="39" w:author="Römer, Axel (RED1D)" w:date="2020-11-05T07:13:00Z">
                  <w:rPr>
                    <w:color w:val="000000"/>
                    <w:spacing w:val="-7"/>
                    <w:sz w:val="19"/>
                    <w:szCs w:val="19"/>
                  </w:rPr>
                </w:rPrChange>
              </w:rPr>
              <w:t xml:space="preserve">However, </w:t>
            </w:r>
            <w:r w:rsidRPr="00404B9F">
              <w:rPr>
                <w:color w:val="000000"/>
                <w:sz w:val="19"/>
                <w:szCs w:val="19"/>
                <w:lang w:val="en-US"/>
                <w:rPrChange w:id="40" w:author="Römer, Axel (RED1D)" w:date="2020-11-05T07:13:00Z">
                  <w:rPr>
                    <w:color w:val="000000"/>
                    <w:sz w:val="19"/>
                    <w:szCs w:val="19"/>
                  </w:rPr>
                </w:rPrChange>
              </w:rPr>
              <w:t xml:space="preserve">ERGO is </w:t>
            </w:r>
            <w:r w:rsidRPr="00404B9F">
              <w:rPr>
                <w:color w:val="000000"/>
                <w:spacing w:val="-3"/>
                <w:sz w:val="19"/>
                <w:szCs w:val="19"/>
                <w:lang w:val="en-US"/>
                <w:rPrChange w:id="41" w:author="Römer, Axel (RED1D)" w:date="2020-11-05T07:13:00Z">
                  <w:rPr>
                    <w:color w:val="000000"/>
                    <w:spacing w:val="-3"/>
                    <w:sz w:val="19"/>
                    <w:szCs w:val="19"/>
                  </w:rPr>
                </w:rPrChange>
              </w:rPr>
              <w:t xml:space="preserve">not </w:t>
            </w:r>
            <w:r w:rsidRPr="00404B9F">
              <w:rPr>
                <w:color w:val="000000"/>
                <w:sz w:val="19"/>
                <w:szCs w:val="19"/>
                <w:lang w:val="en-US"/>
                <w:rPrChange w:id="42" w:author="Römer, Axel (RED1D)" w:date="2020-11-05T07:13:00Z">
                  <w:rPr>
                    <w:color w:val="000000"/>
                    <w:sz w:val="19"/>
                    <w:szCs w:val="19"/>
                  </w:rPr>
                </w:rPrChange>
              </w:rPr>
              <w:t xml:space="preserve">obliged </w:t>
            </w:r>
            <w:r w:rsidRPr="00404B9F">
              <w:rPr>
                <w:color w:val="000000"/>
                <w:spacing w:val="2"/>
                <w:sz w:val="19"/>
                <w:szCs w:val="19"/>
                <w:lang w:val="en-US"/>
                <w:rPrChange w:id="43" w:author="Römer, Axel (RED1D)" w:date="2020-11-05T07:13:00Z">
                  <w:rPr>
                    <w:color w:val="000000"/>
                    <w:spacing w:val="2"/>
                    <w:sz w:val="19"/>
                    <w:szCs w:val="19"/>
                  </w:rPr>
                </w:rPrChange>
              </w:rPr>
              <w:t xml:space="preserve">to </w:t>
            </w:r>
            <w:r w:rsidRPr="00404B9F">
              <w:rPr>
                <w:color w:val="000000"/>
                <w:spacing w:val="-6"/>
                <w:sz w:val="19"/>
                <w:szCs w:val="19"/>
                <w:lang w:val="en-US"/>
                <w:rPrChange w:id="44" w:author="Römer, Axel (RED1D)" w:date="2020-11-05T07:13:00Z">
                  <w:rPr>
                    <w:color w:val="000000"/>
                    <w:spacing w:val="-6"/>
                    <w:sz w:val="19"/>
                    <w:szCs w:val="19"/>
                  </w:rPr>
                </w:rPrChange>
              </w:rPr>
              <w:t xml:space="preserve">provide </w:t>
            </w:r>
            <w:r w:rsidRPr="00404B9F">
              <w:rPr>
                <w:color w:val="000000"/>
                <w:sz w:val="19"/>
                <w:szCs w:val="19"/>
                <w:lang w:val="en-US"/>
                <w:rPrChange w:id="45" w:author="Römer, Axel (RED1D)" w:date="2020-11-05T07:13:00Z">
                  <w:rPr>
                    <w:color w:val="000000"/>
                    <w:sz w:val="19"/>
                    <w:szCs w:val="19"/>
                  </w:rPr>
                </w:rPrChange>
              </w:rPr>
              <w:t xml:space="preserve">confidential </w:t>
            </w:r>
            <w:r w:rsidRPr="00404B9F">
              <w:rPr>
                <w:color w:val="000000"/>
                <w:spacing w:val="-3"/>
                <w:sz w:val="19"/>
                <w:szCs w:val="19"/>
                <w:lang w:val="en-US"/>
                <w:rPrChange w:id="46" w:author="Römer, Axel (RED1D)" w:date="2020-11-05T07:13:00Z">
                  <w:rPr>
                    <w:color w:val="000000"/>
                    <w:spacing w:val="-3"/>
                    <w:sz w:val="19"/>
                    <w:szCs w:val="19"/>
                  </w:rPr>
                </w:rPrChange>
              </w:rPr>
              <w:t xml:space="preserve">information. </w:t>
            </w:r>
            <w:r w:rsidRPr="00404B9F">
              <w:rPr>
                <w:color w:val="000000"/>
                <w:spacing w:val="3"/>
                <w:sz w:val="19"/>
                <w:szCs w:val="19"/>
                <w:lang w:val="en-US"/>
                <w:rPrChange w:id="47" w:author="Römer, Axel (RED1D)" w:date="2020-11-05T07:13:00Z">
                  <w:rPr>
                    <w:color w:val="000000"/>
                    <w:spacing w:val="3"/>
                    <w:sz w:val="19"/>
                    <w:szCs w:val="19"/>
                  </w:rPr>
                </w:rPrChange>
              </w:rPr>
              <w:t xml:space="preserve">The </w:t>
            </w:r>
            <w:r w:rsidRPr="00404B9F">
              <w:rPr>
                <w:color w:val="000000"/>
                <w:spacing w:val="-3"/>
                <w:sz w:val="19"/>
                <w:szCs w:val="19"/>
                <w:lang w:val="en-US"/>
                <w:rPrChange w:id="48" w:author="Römer, Axel (RED1D)" w:date="2020-11-05T07:13:00Z">
                  <w:rPr>
                    <w:color w:val="000000"/>
                    <w:spacing w:val="-3"/>
                    <w:sz w:val="19"/>
                    <w:szCs w:val="19"/>
                  </w:rPr>
                </w:rPrChange>
              </w:rPr>
              <w:t xml:space="preserve">following </w:t>
            </w:r>
            <w:r w:rsidRPr="00404B9F">
              <w:rPr>
                <w:color w:val="000000"/>
                <w:spacing w:val="-4"/>
                <w:sz w:val="19"/>
                <w:szCs w:val="19"/>
                <w:lang w:val="en-US"/>
                <w:rPrChange w:id="49" w:author="Römer, Axel (RED1D)" w:date="2020-11-05T07:13:00Z">
                  <w:rPr>
                    <w:color w:val="000000"/>
                    <w:spacing w:val="-4"/>
                    <w:sz w:val="19"/>
                    <w:szCs w:val="19"/>
                  </w:rPr>
                </w:rPrChange>
              </w:rPr>
              <w:t xml:space="preserve">provisions </w:t>
            </w:r>
            <w:r w:rsidRPr="00404B9F">
              <w:rPr>
                <w:color w:val="000000"/>
                <w:spacing w:val="-3"/>
                <w:sz w:val="19"/>
                <w:szCs w:val="19"/>
                <w:lang w:val="en-US"/>
                <w:rPrChange w:id="50" w:author="Römer, Axel (RED1D)" w:date="2020-11-05T07:13:00Z">
                  <w:rPr>
                    <w:color w:val="000000"/>
                    <w:spacing w:val="-3"/>
                    <w:sz w:val="19"/>
                    <w:szCs w:val="19"/>
                  </w:rPr>
                </w:rPrChange>
              </w:rPr>
              <w:t xml:space="preserve">apply </w:t>
            </w:r>
            <w:r w:rsidRPr="00404B9F">
              <w:rPr>
                <w:color w:val="000000"/>
                <w:sz w:val="19"/>
                <w:szCs w:val="19"/>
                <w:lang w:val="en-US"/>
                <w:rPrChange w:id="51" w:author="Römer, Axel (RED1D)" w:date="2020-11-05T07:13:00Z">
                  <w:rPr>
                    <w:color w:val="000000"/>
                    <w:sz w:val="19"/>
                    <w:szCs w:val="19"/>
                  </w:rPr>
                </w:rPrChange>
              </w:rPr>
              <w:t xml:space="preserve">if confidential </w:t>
            </w:r>
            <w:r w:rsidRPr="00404B9F">
              <w:rPr>
                <w:color w:val="000000"/>
                <w:spacing w:val="2"/>
                <w:sz w:val="19"/>
                <w:szCs w:val="19"/>
                <w:lang w:val="en-US"/>
                <w:rPrChange w:id="52" w:author="Römer, Axel (RED1D)" w:date="2020-11-05T07:13:00Z">
                  <w:rPr>
                    <w:color w:val="000000"/>
                    <w:spacing w:val="2"/>
                    <w:sz w:val="19"/>
                    <w:szCs w:val="19"/>
                  </w:rPr>
                </w:rPrChange>
              </w:rPr>
              <w:t xml:space="preserve">information </w:t>
            </w:r>
            <w:r w:rsidRPr="00404B9F">
              <w:rPr>
                <w:color w:val="000000"/>
                <w:sz w:val="19"/>
                <w:szCs w:val="19"/>
                <w:lang w:val="en-US"/>
                <w:rPrChange w:id="53" w:author="Römer, Axel (RED1D)" w:date="2020-11-05T07:13:00Z">
                  <w:rPr>
                    <w:color w:val="000000"/>
                    <w:sz w:val="19"/>
                    <w:szCs w:val="19"/>
                  </w:rPr>
                </w:rPrChange>
              </w:rPr>
              <w:t xml:space="preserve">is </w:t>
            </w:r>
            <w:r w:rsidRPr="00404B9F">
              <w:rPr>
                <w:color w:val="000000"/>
                <w:spacing w:val="-6"/>
                <w:sz w:val="19"/>
                <w:szCs w:val="19"/>
                <w:lang w:val="en-US"/>
                <w:rPrChange w:id="54" w:author="Römer, Axel (RED1D)" w:date="2020-11-05T07:13:00Z">
                  <w:rPr>
                    <w:color w:val="000000"/>
                    <w:spacing w:val="-6"/>
                    <w:sz w:val="19"/>
                    <w:szCs w:val="19"/>
                  </w:rPr>
                </w:rPrChange>
              </w:rPr>
              <w:t xml:space="preserve">provided </w:t>
            </w:r>
            <w:r w:rsidRPr="00404B9F">
              <w:rPr>
                <w:color w:val="000000"/>
                <w:spacing w:val="2"/>
                <w:sz w:val="19"/>
                <w:szCs w:val="19"/>
                <w:lang w:val="en-US"/>
                <w:rPrChange w:id="55" w:author="Römer, Axel (RED1D)" w:date="2020-11-05T07:13:00Z">
                  <w:rPr>
                    <w:color w:val="000000"/>
                    <w:spacing w:val="2"/>
                    <w:sz w:val="19"/>
                    <w:szCs w:val="19"/>
                  </w:rPr>
                </w:rPrChange>
              </w:rPr>
              <w:t xml:space="preserve">to </w:t>
            </w:r>
            <w:r w:rsidRPr="00404B9F">
              <w:rPr>
                <w:color w:val="000000"/>
                <w:sz w:val="19"/>
                <w:szCs w:val="19"/>
                <w:lang w:val="en-US"/>
                <w:rPrChange w:id="56" w:author="Römer, Axel (RED1D)" w:date="2020-11-05T07:13:00Z">
                  <w:rPr>
                    <w:color w:val="000000"/>
                    <w:sz w:val="19"/>
                    <w:szCs w:val="19"/>
                  </w:rPr>
                </w:rPrChange>
              </w:rPr>
              <w:t xml:space="preserve">the information </w:t>
            </w:r>
            <w:r w:rsidRPr="00404B9F">
              <w:rPr>
                <w:color w:val="000000"/>
                <w:spacing w:val="-4"/>
                <w:sz w:val="19"/>
                <w:szCs w:val="19"/>
                <w:lang w:val="en-US"/>
                <w:rPrChange w:id="57" w:author="Römer, Axel (RED1D)" w:date="2020-11-05T07:13:00Z">
                  <w:rPr>
                    <w:color w:val="000000"/>
                    <w:spacing w:val="-4"/>
                    <w:sz w:val="19"/>
                    <w:szCs w:val="19"/>
                  </w:rPr>
                </w:rPrChange>
              </w:rPr>
              <w:t xml:space="preserve">receiver </w:t>
            </w:r>
            <w:r w:rsidRPr="00404B9F">
              <w:rPr>
                <w:color w:val="000000"/>
                <w:sz w:val="19"/>
                <w:szCs w:val="19"/>
                <w:lang w:val="en-US"/>
                <w:rPrChange w:id="58" w:author="Römer, Axel (RED1D)" w:date="2020-11-05T07:13:00Z">
                  <w:rPr>
                    <w:color w:val="000000"/>
                    <w:sz w:val="19"/>
                    <w:szCs w:val="19"/>
                  </w:rPr>
                </w:rPrChange>
              </w:rPr>
              <w:t xml:space="preserve">by ERGO, a company  </w:t>
            </w:r>
            <w:r w:rsidRPr="00404B9F">
              <w:rPr>
                <w:color w:val="000000"/>
                <w:spacing w:val="-3"/>
                <w:sz w:val="19"/>
                <w:szCs w:val="19"/>
                <w:lang w:val="en-US"/>
                <w:rPrChange w:id="59" w:author="Römer, Axel (RED1D)" w:date="2020-11-05T07:13:00Z">
                  <w:rPr>
                    <w:color w:val="000000"/>
                    <w:spacing w:val="-3"/>
                    <w:sz w:val="19"/>
                    <w:szCs w:val="19"/>
                  </w:rPr>
                </w:rPrChange>
              </w:rPr>
              <w:t xml:space="preserve">affiliated  </w:t>
            </w:r>
            <w:r w:rsidRPr="00404B9F">
              <w:rPr>
                <w:color w:val="000000"/>
                <w:sz w:val="19"/>
                <w:szCs w:val="19"/>
                <w:lang w:val="en-US"/>
                <w:rPrChange w:id="60" w:author="Römer, Axel (RED1D)" w:date="2020-11-05T07:13:00Z">
                  <w:rPr>
                    <w:color w:val="000000"/>
                    <w:sz w:val="19"/>
                    <w:szCs w:val="19"/>
                  </w:rPr>
                </w:rPrChange>
              </w:rPr>
              <w:t xml:space="preserve">with ERGO </w:t>
            </w:r>
            <w:r w:rsidRPr="00404B9F">
              <w:rPr>
                <w:color w:val="000000"/>
                <w:spacing w:val="-3"/>
                <w:sz w:val="19"/>
                <w:szCs w:val="19"/>
                <w:lang w:val="en-US"/>
                <w:rPrChange w:id="61" w:author="Römer, Axel (RED1D)" w:date="2020-11-05T07:13:00Z">
                  <w:rPr>
                    <w:color w:val="000000"/>
                    <w:spacing w:val="-3"/>
                    <w:sz w:val="19"/>
                    <w:szCs w:val="19"/>
                  </w:rPr>
                </w:rPrChange>
              </w:rPr>
              <w:t xml:space="preserve">pursuant  </w:t>
            </w:r>
            <w:r w:rsidRPr="00404B9F">
              <w:rPr>
                <w:color w:val="000000"/>
                <w:spacing w:val="7"/>
                <w:sz w:val="19"/>
                <w:szCs w:val="19"/>
                <w:lang w:val="en-US"/>
                <w:rPrChange w:id="62" w:author="Römer, Axel (RED1D)" w:date="2020-11-05T07:13:00Z">
                  <w:rPr>
                    <w:color w:val="000000"/>
                    <w:spacing w:val="7"/>
                    <w:sz w:val="19"/>
                    <w:szCs w:val="19"/>
                  </w:rPr>
                </w:rPrChange>
              </w:rPr>
              <w:t>to</w:t>
            </w:r>
            <w:r w:rsidRPr="00404B9F">
              <w:rPr>
                <w:color w:val="000000"/>
                <w:spacing w:val="-5"/>
                <w:sz w:val="19"/>
                <w:szCs w:val="19"/>
                <w:lang w:val="en-US"/>
                <w:rPrChange w:id="63" w:author="Römer, Axel (RED1D)" w:date="2020-11-05T07:13:00Z">
                  <w:rPr>
                    <w:color w:val="000000"/>
                    <w:spacing w:val="-5"/>
                    <w:sz w:val="19"/>
                    <w:szCs w:val="19"/>
                  </w:rPr>
                </w:rPrChange>
              </w:rPr>
              <w:t xml:space="preserve"> </w:t>
            </w:r>
            <w:r w:rsidRPr="00404B9F">
              <w:rPr>
                <w:color w:val="000000"/>
                <w:sz w:val="19"/>
                <w:szCs w:val="19"/>
                <w:lang w:val="en-US"/>
                <w:rPrChange w:id="64" w:author="Römer, Axel (RED1D)" w:date="2020-11-05T07:13:00Z">
                  <w:rPr>
                    <w:color w:val="000000"/>
                    <w:sz w:val="19"/>
                    <w:szCs w:val="19"/>
                  </w:rPr>
                </w:rPrChange>
              </w:rPr>
              <w:t>Section</w:t>
            </w:r>
          </w:p>
          <w:p w14:paraId="274F44C2" w14:textId="77777777" w:rsidR="00406C2A" w:rsidRPr="00404B9F" w:rsidRDefault="00404B9F">
            <w:pPr>
              <w:autoSpaceDE/>
              <w:autoSpaceDN/>
              <w:spacing w:line="257" w:lineRule="auto"/>
              <w:ind w:left="142" w:right="95"/>
              <w:jc w:val="both"/>
              <w:rPr>
                <w:rFonts w:ascii="Times New Roman" w:eastAsia="Times New Roman" w:hAnsi="Times New Roman" w:cs="Times New Roman"/>
                <w:color w:val="000000"/>
                <w:sz w:val="19"/>
                <w:szCs w:val="19"/>
                <w:lang w:val="en-US"/>
                <w:rPrChange w:id="65"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66" w:author="Römer, Axel (RED1D)" w:date="2020-11-05T07:13:00Z">
                  <w:rPr>
                    <w:color w:val="000000"/>
                    <w:sz w:val="19"/>
                    <w:szCs w:val="19"/>
                  </w:rPr>
                </w:rPrChange>
              </w:rPr>
              <w:t xml:space="preserve">15 et seq. of the </w:t>
            </w:r>
            <w:r w:rsidRPr="00404B9F">
              <w:rPr>
                <w:color w:val="000000"/>
                <w:spacing w:val="-3"/>
                <w:sz w:val="19"/>
                <w:szCs w:val="19"/>
                <w:lang w:val="en-US"/>
                <w:rPrChange w:id="67" w:author="Römer, Axel (RED1D)" w:date="2020-11-05T07:13:00Z">
                  <w:rPr>
                    <w:color w:val="000000"/>
                    <w:spacing w:val="-3"/>
                    <w:sz w:val="19"/>
                    <w:szCs w:val="19"/>
                  </w:rPr>
                </w:rPrChange>
              </w:rPr>
              <w:t xml:space="preserve">German </w:t>
            </w:r>
            <w:r w:rsidRPr="00404B9F">
              <w:rPr>
                <w:color w:val="000000"/>
                <w:spacing w:val="2"/>
                <w:sz w:val="19"/>
                <w:szCs w:val="19"/>
                <w:lang w:val="en-US"/>
                <w:rPrChange w:id="68" w:author="Römer, Axel (RED1D)" w:date="2020-11-05T07:13:00Z">
                  <w:rPr>
                    <w:color w:val="000000"/>
                    <w:spacing w:val="2"/>
                    <w:sz w:val="19"/>
                    <w:szCs w:val="19"/>
                  </w:rPr>
                </w:rPrChange>
              </w:rPr>
              <w:t xml:space="preserve">Stock </w:t>
            </w:r>
            <w:r w:rsidRPr="00404B9F">
              <w:rPr>
                <w:color w:val="000000"/>
                <w:spacing w:val="-3"/>
                <w:sz w:val="19"/>
                <w:szCs w:val="19"/>
                <w:lang w:val="en-US"/>
                <w:rPrChange w:id="69" w:author="Römer, Axel (RED1D)" w:date="2020-11-05T07:13:00Z">
                  <w:rPr>
                    <w:color w:val="000000"/>
                    <w:spacing w:val="-3"/>
                    <w:sz w:val="19"/>
                    <w:szCs w:val="19"/>
                  </w:rPr>
                </w:rPrChange>
              </w:rPr>
              <w:t xml:space="preserve">Corporation </w:t>
            </w:r>
            <w:r w:rsidRPr="00404B9F">
              <w:rPr>
                <w:color w:val="000000"/>
                <w:spacing w:val="3"/>
                <w:sz w:val="19"/>
                <w:szCs w:val="19"/>
                <w:lang w:val="en-US"/>
                <w:rPrChange w:id="70" w:author="Römer, Axel (RED1D)" w:date="2020-11-05T07:13:00Z">
                  <w:rPr>
                    <w:color w:val="000000"/>
                    <w:spacing w:val="3"/>
                    <w:sz w:val="19"/>
                    <w:szCs w:val="19"/>
                  </w:rPr>
                </w:rPrChange>
              </w:rPr>
              <w:t xml:space="preserve">Act </w:t>
            </w:r>
            <w:r w:rsidRPr="00404B9F">
              <w:rPr>
                <w:color w:val="000000"/>
                <w:sz w:val="19"/>
                <w:szCs w:val="19"/>
                <w:lang w:val="en-US"/>
                <w:rPrChange w:id="71" w:author="Römer, Axel (RED1D)" w:date="2020-11-05T07:13:00Z">
                  <w:rPr>
                    <w:color w:val="000000"/>
                    <w:sz w:val="19"/>
                    <w:szCs w:val="19"/>
                  </w:rPr>
                </w:rPrChange>
              </w:rPr>
              <w:t>(AktG)</w:t>
            </w:r>
            <w:r w:rsidRPr="00404B9F">
              <w:rPr>
                <w:color w:val="000000"/>
                <w:spacing w:val="-13"/>
                <w:sz w:val="19"/>
                <w:szCs w:val="19"/>
                <w:lang w:val="en-US"/>
                <w:rPrChange w:id="72" w:author="Römer, Axel (RED1D)" w:date="2020-11-05T07:13:00Z">
                  <w:rPr>
                    <w:color w:val="000000"/>
                    <w:spacing w:val="-13"/>
                    <w:sz w:val="19"/>
                    <w:szCs w:val="19"/>
                  </w:rPr>
                </w:rPrChange>
              </w:rPr>
              <w:t xml:space="preserve"> </w:t>
            </w:r>
            <w:r w:rsidRPr="00404B9F">
              <w:rPr>
                <w:color w:val="000000"/>
                <w:sz w:val="19"/>
                <w:szCs w:val="19"/>
                <w:lang w:val="en-US"/>
                <w:rPrChange w:id="73" w:author="Römer, Axel (RED1D)" w:date="2020-11-05T07:13:00Z">
                  <w:rPr>
                    <w:color w:val="000000"/>
                    <w:sz w:val="19"/>
                    <w:szCs w:val="19"/>
                  </w:rPr>
                </w:rPrChange>
              </w:rPr>
              <w:t>or</w:t>
            </w:r>
            <w:r w:rsidRPr="00404B9F">
              <w:rPr>
                <w:color w:val="000000"/>
                <w:spacing w:val="-25"/>
                <w:sz w:val="19"/>
                <w:szCs w:val="19"/>
                <w:lang w:val="en-US"/>
                <w:rPrChange w:id="74" w:author="Römer, Axel (RED1D)" w:date="2020-11-05T07:13:00Z">
                  <w:rPr>
                    <w:color w:val="000000"/>
                    <w:spacing w:val="-25"/>
                    <w:sz w:val="19"/>
                    <w:szCs w:val="19"/>
                  </w:rPr>
                </w:rPrChange>
              </w:rPr>
              <w:t xml:space="preserve"> </w:t>
            </w:r>
            <w:r w:rsidRPr="00404B9F">
              <w:rPr>
                <w:color w:val="000000"/>
                <w:sz w:val="19"/>
                <w:szCs w:val="19"/>
                <w:lang w:val="en-US"/>
                <w:rPrChange w:id="75" w:author="Römer, Axel (RED1D)" w:date="2020-11-05T07:13:00Z">
                  <w:rPr>
                    <w:color w:val="000000"/>
                    <w:sz w:val="19"/>
                    <w:szCs w:val="19"/>
                  </w:rPr>
                </w:rPrChange>
              </w:rPr>
              <w:t>by</w:t>
            </w:r>
            <w:r w:rsidRPr="00404B9F">
              <w:rPr>
                <w:color w:val="000000"/>
                <w:spacing w:val="-3"/>
                <w:sz w:val="19"/>
                <w:szCs w:val="19"/>
                <w:lang w:val="en-US"/>
                <w:rPrChange w:id="76" w:author="Römer, Axel (RED1D)" w:date="2020-11-05T07:13:00Z">
                  <w:rPr>
                    <w:color w:val="000000"/>
                    <w:spacing w:val="-3"/>
                    <w:sz w:val="19"/>
                    <w:szCs w:val="19"/>
                  </w:rPr>
                </w:rPrChange>
              </w:rPr>
              <w:t xml:space="preserve"> </w:t>
            </w:r>
            <w:r w:rsidRPr="00404B9F">
              <w:rPr>
                <w:color w:val="000000"/>
                <w:sz w:val="19"/>
                <w:szCs w:val="19"/>
                <w:lang w:val="en-US"/>
                <w:rPrChange w:id="77" w:author="Römer, Axel (RED1D)" w:date="2020-11-05T07:13:00Z">
                  <w:rPr>
                    <w:color w:val="000000"/>
                    <w:sz w:val="19"/>
                    <w:szCs w:val="19"/>
                  </w:rPr>
                </w:rPrChange>
              </w:rPr>
              <w:t>third</w:t>
            </w:r>
            <w:r w:rsidRPr="00404B9F">
              <w:rPr>
                <w:color w:val="000000"/>
                <w:spacing w:val="-24"/>
                <w:sz w:val="19"/>
                <w:szCs w:val="19"/>
                <w:lang w:val="en-US"/>
                <w:rPrChange w:id="78" w:author="Römer, Axel (RED1D)" w:date="2020-11-05T07:13:00Z">
                  <w:rPr>
                    <w:color w:val="000000"/>
                    <w:spacing w:val="-24"/>
                    <w:sz w:val="19"/>
                    <w:szCs w:val="19"/>
                  </w:rPr>
                </w:rPrChange>
              </w:rPr>
              <w:t xml:space="preserve"> </w:t>
            </w:r>
            <w:r w:rsidRPr="00404B9F">
              <w:rPr>
                <w:color w:val="000000"/>
                <w:sz w:val="19"/>
                <w:szCs w:val="19"/>
                <w:lang w:val="en-US"/>
                <w:rPrChange w:id="79" w:author="Römer, Axel (RED1D)" w:date="2020-11-05T07:13:00Z">
                  <w:rPr>
                    <w:color w:val="000000"/>
                    <w:sz w:val="19"/>
                    <w:szCs w:val="19"/>
                  </w:rPr>
                </w:rPrChange>
              </w:rPr>
              <w:t>parties</w:t>
            </w:r>
            <w:r w:rsidRPr="00404B9F">
              <w:rPr>
                <w:color w:val="000000"/>
                <w:spacing w:val="8"/>
                <w:sz w:val="19"/>
                <w:szCs w:val="19"/>
                <w:lang w:val="en-US"/>
                <w:rPrChange w:id="80" w:author="Römer, Axel (RED1D)" w:date="2020-11-05T07:13:00Z">
                  <w:rPr>
                    <w:color w:val="000000"/>
                    <w:spacing w:val="8"/>
                    <w:sz w:val="19"/>
                    <w:szCs w:val="19"/>
                  </w:rPr>
                </w:rPrChange>
              </w:rPr>
              <w:t xml:space="preserve"> </w:t>
            </w:r>
            <w:r w:rsidRPr="00404B9F">
              <w:rPr>
                <w:color w:val="000000"/>
                <w:sz w:val="19"/>
                <w:szCs w:val="19"/>
                <w:lang w:val="en-US"/>
                <w:rPrChange w:id="81" w:author="Römer, Axel (RED1D)" w:date="2020-11-05T07:13:00Z">
                  <w:rPr>
                    <w:color w:val="000000"/>
                    <w:sz w:val="19"/>
                    <w:szCs w:val="19"/>
                  </w:rPr>
                </w:rPrChange>
              </w:rPr>
              <w:t>(e.g.</w:t>
            </w:r>
            <w:r w:rsidRPr="00404B9F">
              <w:rPr>
                <w:color w:val="000000"/>
                <w:spacing w:val="-17"/>
                <w:sz w:val="19"/>
                <w:szCs w:val="19"/>
                <w:lang w:val="en-US"/>
                <w:rPrChange w:id="82" w:author="Römer, Axel (RED1D)" w:date="2020-11-05T07:13:00Z">
                  <w:rPr>
                    <w:color w:val="000000"/>
                    <w:spacing w:val="-17"/>
                    <w:sz w:val="19"/>
                    <w:szCs w:val="19"/>
                  </w:rPr>
                </w:rPrChange>
              </w:rPr>
              <w:t xml:space="preserve"> </w:t>
            </w:r>
            <w:r w:rsidRPr="00404B9F">
              <w:rPr>
                <w:color w:val="000000"/>
                <w:sz w:val="19"/>
                <w:szCs w:val="19"/>
                <w:lang w:val="en-US"/>
                <w:rPrChange w:id="83" w:author="Römer, Axel (RED1D)" w:date="2020-11-05T07:13:00Z">
                  <w:rPr>
                    <w:color w:val="000000"/>
                    <w:sz w:val="19"/>
                    <w:szCs w:val="19"/>
                  </w:rPr>
                </w:rPrChange>
              </w:rPr>
              <w:t>consultants)</w:t>
            </w:r>
            <w:r w:rsidRPr="00404B9F">
              <w:rPr>
                <w:color w:val="000000"/>
                <w:spacing w:val="-13"/>
                <w:sz w:val="19"/>
                <w:szCs w:val="19"/>
                <w:lang w:val="en-US"/>
                <w:rPrChange w:id="84" w:author="Römer, Axel (RED1D)" w:date="2020-11-05T07:13:00Z">
                  <w:rPr>
                    <w:color w:val="000000"/>
                    <w:spacing w:val="-13"/>
                    <w:sz w:val="19"/>
                    <w:szCs w:val="19"/>
                  </w:rPr>
                </w:rPrChange>
              </w:rPr>
              <w:t xml:space="preserve"> </w:t>
            </w:r>
            <w:r w:rsidRPr="00404B9F">
              <w:rPr>
                <w:color w:val="000000"/>
                <w:sz w:val="19"/>
                <w:szCs w:val="19"/>
                <w:lang w:val="en-US"/>
                <w:rPrChange w:id="85" w:author="Römer, Axel (RED1D)" w:date="2020-11-05T07:13:00Z">
                  <w:rPr>
                    <w:color w:val="000000"/>
                    <w:sz w:val="19"/>
                    <w:szCs w:val="19"/>
                  </w:rPr>
                </w:rPrChange>
              </w:rPr>
              <w:t>on</w:t>
            </w:r>
            <w:r w:rsidRPr="00404B9F">
              <w:rPr>
                <w:color w:val="000000"/>
                <w:spacing w:val="-12"/>
                <w:sz w:val="19"/>
                <w:szCs w:val="19"/>
                <w:lang w:val="en-US"/>
                <w:rPrChange w:id="86" w:author="Römer, Axel (RED1D)" w:date="2020-11-05T07:13:00Z">
                  <w:rPr>
                    <w:color w:val="000000"/>
                    <w:spacing w:val="-12"/>
                    <w:sz w:val="19"/>
                    <w:szCs w:val="19"/>
                  </w:rPr>
                </w:rPrChange>
              </w:rPr>
              <w:t xml:space="preserve"> </w:t>
            </w:r>
            <w:r w:rsidRPr="00404B9F">
              <w:rPr>
                <w:color w:val="000000"/>
                <w:spacing w:val="2"/>
                <w:sz w:val="19"/>
                <w:szCs w:val="19"/>
                <w:lang w:val="en-US"/>
                <w:rPrChange w:id="87" w:author="Römer, Axel (RED1D)" w:date="2020-11-05T07:13:00Z">
                  <w:rPr>
                    <w:color w:val="000000"/>
                    <w:spacing w:val="2"/>
                    <w:sz w:val="19"/>
                    <w:szCs w:val="19"/>
                  </w:rPr>
                </w:rPrChange>
              </w:rPr>
              <w:t xml:space="preserve">behalf </w:t>
            </w:r>
            <w:r w:rsidRPr="00404B9F">
              <w:rPr>
                <w:color w:val="000000"/>
                <w:sz w:val="19"/>
                <w:szCs w:val="19"/>
                <w:lang w:val="en-US"/>
                <w:rPrChange w:id="88" w:author="Römer, Axel (RED1D)" w:date="2020-11-05T07:13:00Z">
                  <w:rPr>
                    <w:color w:val="000000"/>
                    <w:sz w:val="19"/>
                    <w:szCs w:val="19"/>
                  </w:rPr>
                </w:rPrChange>
              </w:rPr>
              <w:t>of these</w:t>
            </w:r>
            <w:r w:rsidRPr="00404B9F">
              <w:rPr>
                <w:color w:val="000000"/>
                <w:spacing w:val="8"/>
                <w:sz w:val="19"/>
                <w:szCs w:val="19"/>
                <w:lang w:val="en-US"/>
                <w:rPrChange w:id="89" w:author="Römer, Axel (RED1D)" w:date="2020-11-05T07:13:00Z">
                  <w:rPr>
                    <w:color w:val="000000"/>
                    <w:spacing w:val="8"/>
                    <w:sz w:val="19"/>
                    <w:szCs w:val="19"/>
                  </w:rPr>
                </w:rPrChange>
              </w:rPr>
              <w:t xml:space="preserve"> </w:t>
            </w:r>
            <w:r w:rsidRPr="00404B9F">
              <w:rPr>
                <w:color w:val="000000"/>
                <w:sz w:val="19"/>
                <w:szCs w:val="19"/>
                <w:lang w:val="en-US"/>
                <w:rPrChange w:id="90" w:author="Römer, Axel (RED1D)" w:date="2020-11-05T07:13:00Z">
                  <w:rPr>
                    <w:color w:val="000000"/>
                    <w:sz w:val="19"/>
                    <w:szCs w:val="19"/>
                  </w:rPr>
                </w:rPrChange>
              </w:rPr>
              <w:t>companies.</w:t>
            </w:r>
          </w:p>
          <w:p w14:paraId="270D84AB" w14:textId="77777777" w:rsidR="00406C2A" w:rsidRPr="00404B9F" w:rsidRDefault="00404B9F">
            <w:pPr>
              <w:autoSpaceDE/>
              <w:autoSpaceDN/>
              <w:spacing w:before="5"/>
              <w:rPr>
                <w:rFonts w:ascii="Times New Roman" w:eastAsia="Times New Roman" w:hAnsi="Times New Roman" w:cs="Times New Roman"/>
                <w:color w:val="000000"/>
                <w:sz w:val="19"/>
                <w:szCs w:val="19"/>
                <w:lang w:val="en-US"/>
                <w:rPrChange w:id="91" w:author="Römer, Axel (RED1D)" w:date="2020-11-05T07:13:00Z">
                  <w:rPr>
                    <w:rFonts w:ascii="Times New Roman" w:eastAsia="Times New Roman" w:hAnsi="Times New Roman" w:cs="Times New Roman"/>
                    <w:color w:val="000000"/>
                    <w:sz w:val="19"/>
                    <w:szCs w:val="19"/>
                  </w:rPr>
                </w:rPrChange>
              </w:rPr>
            </w:pPr>
            <w:r w:rsidRPr="00404B9F">
              <w:rPr>
                <w:rFonts w:ascii="Times New Roman" w:eastAsia="Times New Roman" w:hAnsi="Times New Roman" w:cs="Times New Roman"/>
                <w:color w:val="000000"/>
                <w:sz w:val="19"/>
                <w:szCs w:val="19"/>
                <w:lang w:val="en-US"/>
                <w:rPrChange w:id="92" w:author="Römer, Axel (RED1D)" w:date="2020-11-05T07:13:00Z">
                  <w:rPr>
                    <w:rFonts w:ascii="Times New Roman" w:eastAsia="Times New Roman" w:hAnsi="Times New Roman" w:cs="Times New Roman"/>
                    <w:color w:val="000000"/>
                    <w:sz w:val="19"/>
                    <w:szCs w:val="19"/>
                  </w:rPr>
                </w:rPrChange>
              </w:rPr>
              <w:t xml:space="preserve"> </w:t>
            </w:r>
          </w:p>
          <w:p w14:paraId="4CA764D2" w14:textId="77777777" w:rsidR="00406C2A" w:rsidRPr="00404B9F" w:rsidRDefault="00404B9F">
            <w:pPr>
              <w:autoSpaceDE/>
              <w:autoSpaceDN/>
              <w:spacing w:line="252" w:lineRule="auto"/>
              <w:ind w:left="112" w:right="95"/>
              <w:jc w:val="both"/>
              <w:rPr>
                <w:rFonts w:ascii="Times New Roman" w:eastAsia="Times New Roman" w:hAnsi="Times New Roman" w:cs="Times New Roman"/>
                <w:color w:val="000000"/>
                <w:sz w:val="19"/>
                <w:szCs w:val="19"/>
                <w:lang w:val="en-US"/>
                <w:rPrChange w:id="93"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94" w:author="Römer, Axel (RED1D)" w:date="2020-11-05T07:13:00Z">
                  <w:rPr>
                    <w:color w:val="000000"/>
                    <w:sz w:val="19"/>
                    <w:szCs w:val="19"/>
                  </w:rPr>
                </w:rPrChange>
              </w:rPr>
              <w:t xml:space="preserve">This confidentiality obligation applies to all current and future calls for tender and mandates by ERGO Group AG or a company affiliated with ERGO pursuant to Section 15 et seq. </w:t>
            </w:r>
            <w:r>
              <w:rPr>
                <w:color w:val="000000"/>
                <w:sz w:val="19"/>
                <w:szCs w:val="19"/>
              </w:rPr>
              <w:t xml:space="preserve">AktG in which the information </w:t>
            </w:r>
            <w:r>
              <w:rPr>
                <w:color w:val="000000"/>
                <w:sz w:val="19"/>
                <w:szCs w:val="19"/>
              </w:rPr>
              <w:t xml:space="preserve">receiver participates. </w:t>
            </w:r>
            <w:r w:rsidRPr="00404B9F">
              <w:rPr>
                <w:color w:val="000000"/>
                <w:sz w:val="19"/>
                <w:szCs w:val="19"/>
                <w:lang w:val="en-US"/>
                <w:rPrChange w:id="95" w:author="Römer, Axel (RED1D)" w:date="2020-11-05T07:13:00Z">
                  <w:rPr>
                    <w:color w:val="000000"/>
                    <w:sz w:val="19"/>
                    <w:szCs w:val="19"/>
                  </w:rPr>
                </w:rPrChange>
              </w:rPr>
              <w:t>It does not entitle the information receiver to be taken into account in invitations to tender or in the award of services.</w:t>
            </w:r>
          </w:p>
        </w:tc>
      </w:tr>
      <w:tr w:rsidR="00406C2A" w:rsidRPr="00404B9F" w14:paraId="44DD21E4" w14:textId="77777777">
        <w:trPr>
          <w:trHeight w:val="9128"/>
        </w:trPr>
        <w:tc>
          <w:tcPr>
            <w:tcW w:w="467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6C740A5C" w14:textId="77777777" w:rsidR="00406C2A" w:rsidRDefault="00404B9F">
            <w:pPr>
              <w:autoSpaceDE/>
              <w:autoSpaceDN/>
              <w:spacing w:line="205" w:lineRule="atLeast"/>
              <w:ind w:left="533" w:hanging="421"/>
              <w:rPr>
                <w:rFonts w:ascii="Times New Roman" w:eastAsia="Times New Roman" w:hAnsi="Times New Roman" w:cs="Times New Roman"/>
                <w:color w:val="000000"/>
                <w:sz w:val="24"/>
                <w:szCs w:val="24"/>
              </w:rPr>
            </w:pPr>
            <w:r>
              <w:rPr>
                <w:b/>
                <w:bCs/>
                <w:color w:val="000000"/>
                <w:spacing w:val="-4"/>
                <w:sz w:val="19"/>
                <w:szCs w:val="19"/>
              </w:rPr>
              <w:t>2.</w:t>
            </w:r>
            <w:r>
              <w:rPr>
                <w:rFonts w:ascii="Times New Roman" w:eastAsia="Times New Roman" w:hAnsi="Times New Roman" w:cs="Times New Roman"/>
                <w:color w:val="000000"/>
                <w:sz w:val="14"/>
                <w:szCs w:val="14"/>
              </w:rPr>
              <w:t xml:space="preserve">         </w:t>
            </w:r>
            <w:r>
              <w:rPr>
                <w:b/>
                <w:bCs/>
                <w:color w:val="000000"/>
                <w:spacing w:val="2"/>
                <w:sz w:val="19"/>
                <w:szCs w:val="19"/>
              </w:rPr>
              <w:t>Vertrauliche</w:t>
            </w:r>
            <w:r>
              <w:rPr>
                <w:b/>
                <w:bCs/>
                <w:color w:val="000000"/>
                <w:spacing w:val="1"/>
                <w:sz w:val="19"/>
                <w:szCs w:val="19"/>
              </w:rPr>
              <w:t xml:space="preserve"> </w:t>
            </w:r>
            <w:r>
              <w:rPr>
                <w:b/>
                <w:bCs/>
                <w:color w:val="000000"/>
                <w:spacing w:val="2"/>
                <w:sz w:val="19"/>
                <w:szCs w:val="19"/>
              </w:rPr>
              <w:t>Informationen</w:t>
            </w:r>
          </w:p>
          <w:p w14:paraId="3ABE58AB" w14:textId="77777777" w:rsidR="00406C2A" w:rsidRDefault="00404B9F">
            <w:pPr>
              <w:autoSpaceDE/>
              <w:autoSpaceDN/>
              <w:spacing w:before="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335C6BAB" w14:textId="77777777" w:rsidR="00406C2A" w:rsidRDefault="00404B9F">
            <w:pPr>
              <w:autoSpaceDE/>
              <w:autoSpaceDN/>
              <w:spacing w:line="252" w:lineRule="auto"/>
              <w:ind w:left="112" w:right="99"/>
              <w:jc w:val="both"/>
              <w:rPr>
                <w:rFonts w:ascii="Times New Roman" w:eastAsia="Times New Roman" w:hAnsi="Times New Roman" w:cs="Times New Roman"/>
                <w:color w:val="000000"/>
                <w:sz w:val="19"/>
                <w:szCs w:val="19"/>
              </w:rPr>
            </w:pPr>
            <w:r>
              <w:rPr>
                <w:color w:val="000000"/>
                <w:sz w:val="19"/>
                <w:szCs w:val="19"/>
              </w:rPr>
              <w:t xml:space="preserve">Vertrauliche </w:t>
            </w:r>
            <w:r>
              <w:rPr>
                <w:color w:val="000000"/>
                <w:spacing w:val="-4"/>
                <w:sz w:val="19"/>
                <w:szCs w:val="19"/>
              </w:rPr>
              <w:t xml:space="preserve">Informationen </w:t>
            </w:r>
            <w:r>
              <w:rPr>
                <w:color w:val="000000"/>
                <w:sz w:val="19"/>
                <w:szCs w:val="19"/>
              </w:rPr>
              <w:t xml:space="preserve">im Sinne dieser Verpflichtungserklärung zur Vertraulichkeit </w:t>
            </w:r>
            <w:r>
              <w:rPr>
                <w:color w:val="000000"/>
                <w:spacing w:val="-3"/>
                <w:sz w:val="19"/>
                <w:szCs w:val="19"/>
              </w:rPr>
              <w:t>(nachfolgend</w:t>
            </w:r>
            <w:r>
              <w:rPr>
                <w:color w:val="000000"/>
                <w:spacing w:val="-3"/>
                <w:sz w:val="19"/>
                <w:szCs w:val="19"/>
              </w:rPr>
              <w:tab/>
            </w:r>
            <w:r>
              <w:rPr>
                <w:color w:val="000000"/>
                <w:sz w:val="19"/>
                <w:szCs w:val="19"/>
              </w:rPr>
              <w:t xml:space="preserve">zusammen              </w:t>
            </w:r>
            <w:r>
              <w:rPr>
                <w:color w:val="000000"/>
                <w:spacing w:val="-3"/>
                <w:sz w:val="19"/>
                <w:szCs w:val="19"/>
              </w:rPr>
              <w:t>„vertraulic</w:t>
            </w:r>
            <w:del w:id="96" w:author="Römer, Axel (RED1D)" w:date="2020-11-05T07:20:00Z">
              <w:r w:rsidDel="00404B9F">
                <w:rPr>
                  <w:color w:val="000000"/>
                  <w:spacing w:val="-45"/>
                  <w:sz w:val="19"/>
                  <w:szCs w:val="19"/>
                </w:rPr>
                <w:delText xml:space="preserve"> </w:delText>
              </w:r>
            </w:del>
            <w:r>
              <w:rPr>
                <w:color w:val="000000"/>
                <w:sz w:val="19"/>
                <w:szCs w:val="19"/>
              </w:rPr>
              <w:t xml:space="preserve">he </w:t>
            </w:r>
            <w:r>
              <w:rPr>
                <w:color w:val="000000"/>
                <w:spacing w:val="-4"/>
                <w:sz w:val="19"/>
                <w:szCs w:val="19"/>
              </w:rPr>
              <w:t xml:space="preserve">Informationen“ </w:t>
            </w:r>
            <w:r>
              <w:rPr>
                <w:color w:val="000000"/>
                <w:spacing w:val="-3"/>
                <w:sz w:val="19"/>
                <w:szCs w:val="19"/>
              </w:rPr>
              <w:t>genannt)</w:t>
            </w:r>
            <w:r>
              <w:rPr>
                <w:color w:val="000000"/>
                <w:spacing w:val="5"/>
                <w:sz w:val="19"/>
                <w:szCs w:val="19"/>
              </w:rPr>
              <w:t xml:space="preserve"> </w:t>
            </w:r>
            <w:r>
              <w:rPr>
                <w:color w:val="000000"/>
                <w:sz w:val="19"/>
                <w:szCs w:val="19"/>
              </w:rPr>
              <w:t>sind</w:t>
            </w:r>
          </w:p>
          <w:p w14:paraId="7B9B46E6" w14:textId="77777777" w:rsidR="00406C2A" w:rsidRDefault="00404B9F">
            <w:pPr>
              <w:autoSpaceDE/>
              <w:autoSpaceDN/>
              <w:spacing w:before="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t>
            </w:r>
          </w:p>
          <w:p w14:paraId="0EFBE636" w14:textId="77777777" w:rsidR="00406C2A" w:rsidRDefault="00404B9F">
            <w:pPr>
              <w:autoSpaceDE/>
              <w:autoSpaceDN/>
              <w:spacing w:line="254" w:lineRule="auto"/>
              <w:ind w:left="983" w:right="93" w:hanging="511"/>
              <w:jc w:val="both"/>
              <w:rPr>
                <w:rFonts w:ascii="Times New Roman" w:eastAsia="Times New Roman" w:hAnsi="Times New Roman" w:cs="Times New Roman"/>
                <w:color w:val="000000"/>
                <w:sz w:val="19"/>
                <w:szCs w:val="19"/>
              </w:rPr>
            </w:pPr>
            <w:r>
              <w:rPr>
                <w:color w:val="000000"/>
                <w:spacing w:val="-4"/>
                <w:sz w:val="19"/>
                <w:szCs w:val="19"/>
              </w:rPr>
              <w:t>a)</w:t>
            </w:r>
            <w:r>
              <w:rPr>
                <w:rFonts w:ascii="Times New Roman" w:eastAsia="Times New Roman" w:hAnsi="Times New Roman" w:cs="Times New Roman"/>
                <w:color w:val="000000"/>
                <w:sz w:val="14"/>
                <w:szCs w:val="14"/>
              </w:rPr>
              <w:t xml:space="preserve">            </w:t>
            </w:r>
            <w:r>
              <w:rPr>
                <w:color w:val="000000"/>
                <w:sz w:val="19"/>
                <w:szCs w:val="19"/>
              </w:rPr>
              <w:t xml:space="preserve">Alle technologischen, geschäftlichen, finanziellen, </w:t>
            </w:r>
            <w:r>
              <w:rPr>
                <w:color w:val="000000"/>
                <w:spacing w:val="-5"/>
                <w:sz w:val="19"/>
                <w:szCs w:val="19"/>
              </w:rPr>
              <w:t xml:space="preserve">operativen, </w:t>
            </w:r>
            <w:r>
              <w:rPr>
                <w:color w:val="000000"/>
                <w:sz w:val="19"/>
                <w:szCs w:val="19"/>
              </w:rPr>
              <w:t xml:space="preserve">strategischen </w:t>
            </w:r>
            <w:r>
              <w:rPr>
                <w:color w:val="000000"/>
                <w:spacing w:val="-3"/>
                <w:sz w:val="19"/>
                <w:szCs w:val="19"/>
              </w:rPr>
              <w:t xml:space="preserve">oder </w:t>
            </w:r>
            <w:r>
              <w:rPr>
                <w:color w:val="000000"/>
                <w:sz w:val="19"/>
                <w:szCs w:val="19"/>
              </w:rPr>
              <w:t xml:space="preserve">sonstigen </w:t>
            </w:r>
            <w:r>
              <w:rPr>
                <w:color w:val="000000"/>
                <w:spacing w:val="-4"/>
                <w:sz w:val="19"/>
                <w:szCs w:val="19"/>
              </w:rPr>
              <w:t xml:space="preserve">Informationen </w:t>
            </w:r>
            <w:r>
              <w:rPr>
                <w:color w:val="000000"/>
                <w:sz w:val="19"/>
                <w:szCs w:val="19"/>
              </w:rPr>
              <w:t xml:space="preserve">über ERGO </w:t>
            </w:r>
            <w:r>
              <w:rPr>
                <w:color w:val="000000"/>
                <w:spacing w:val="-3"/>
                <w:sz w:val="19"/>
                <w:szCs w:val="19"/>
              </w:rPr>
              <w:t xml:space="preserve">und </w:t>
            </w:r>
            <w:r>
              <w:rPr>
                <w:color w:val="000000"/>
                <w:sz w:val="19"/>
                <w:szCs w:val="19"/>
              </w:rPr>
              <w:t xml:space="preserve">die mit ihr gemäß §§ 15 </w:t>
            </w:r>
            <w:r>
              <w:rPr>
                <w:color w:val="000000"/>
                <w:spacing w:val="-5"/>
                <w:sz w:val="19"/>
                <w:szCs w:val="19"/>
              </w:rPr>
              <w:t xml:space="preserve">ff </w:t>
            </w:r>
            <w:r>
              <w:rPr>
                <w:color w:val="000000"/>
                <w:spacing w:val="4"/>
                <w:sz w:val="19"/>
                <w:szCs w:val="19"/>
              </w:rPr>
              <w:t xml:space="preserve">AktG </w:t>
            </w:r>
            <w:r>
              <w:rPr>
                <w:color w:val="000000"/>
                <w:spacing w:val="-5"/>
                <w:sz w:val="19"/>
                <w:szCs w:val="19"/>
              </w:rPr>
              <w:t xml:space="preserve">verbundenen </w:t>
            </w:r>
            <w:r>
              <w:rPr>
                <w:color w:val="000000"/>
                <w:spacing w:val="-3"/>
                <w:sz w:val="19"/>
                <w:szCs w:val="19"/>
              </w:rPr>
              <w:t xml:space="preserve">Unternehmen </w:t>
            </w:r>
            <w:r>
              <w:rPr>
                <w:color w:val="000000"/>
                <w:sz w:val="19"/>
                <w:szCs w:val="19"/>
              </w:rPr>
              <w:t xml:space="preserve">sowie </w:t>
            </w:r>
            <w:r>
              <w:rPr>
                <w:color w:val="000000"/>
                <w:spacing w:val="-3"/>
                <w:sz w:val="19"/>
                <w:szCs w:val="19"/>
              </w:rPr>
              <w:t xml:space="preserve">über </w:t>
            </w:r>
            <w:r>
              <w:rPr>
                <w:color w:val="000000"/>
                <w:spacing w:val="-4"/>
                <w:sz w:val="19"/>
                <w:szCs w:val="19"/>
              </w:rPr>
              <w:t xml:space="preserve">deren </w:t>
            </w:r>
            <w:r>
              <w:rPr>
                <w:color w:val="000000"/>
                <w:spacing w:val="-3"/>
                <w:sz w:val="19"/>
                <w:szCs w:val="19"/>
              </w:rPr>
              <w:t xml:space="preserve">Kunden, </w:t>
            </w:r>
            <w:r>
              <w:rPr>
                <w:color w:val="000000"/>
                <w:sz w:val="19"/>
                <w:szCs w:val="19"/>
              </w:rPr>
              <w:t xml:space="preserve">Berater, Organe Direktoren </w:t>
            </w:r>
            <w:r>
              <w:rPr>
                <w:color w:val="000000"/>
                <w:spacing w:val="-3"/>
                <w:sz w:val="19"/>
                <w:szCs w:val="19"/>
              </w:rPr>
              <w:t xml:space="preserve">oder </w:t>
            </w:r>
            <w:r>
              <w:rPr>
                <w:color w:val="000000"/>
                <w:sz w:val="19"/>
                <w:szCs w:val="19"/>
              </w:rPr>
              <w:t xml:space="preserve">Angestellten, die </w:t>
            </w:r>
            <w:r>
              <w:rPr>
                <w:color w:val="000000"/>
                <w:spacing w:val="-3"/>
                <w:sz w:val="19"/>
                <w:szCs w:val="19"/>
              </w:rPr>
              <w:t xml:space="preserve">dem </w:t>
            </w:r>
            <w:r>
              <w:rPr>
                <w:color w:val="000000"/>
                <w:sz w:val="19"/>
                <w:szCs w:val="19"/>
              </w:rPr>
              <w:t xml:space="preserve">Informationsempfänger im </w:t>
            </w:r>
            <w:r>
              <w:rPr>
                <w:color w:val="000000"/>
                <w:spacing w:val="-3"/>
                <w:sz w:val="19"/>
                <w:szCs w:val="19"/>
              </w:rPr>
              <w:t xml:space="preserve">Rahmen </w:t>
            </w:r>
            <w:r>
              <w:rPr>
                <w:color w:val="000000"/>
                <w:spacing w:val="-4"/>
                <w:sz w:val="19"/>
                <w:szCs w:val="19"/>
              </w:rPr>
              <w:t xml:space="preserve">von </w:t>
            </w:r>
            <w:r>
              <w:rPr>
                <w:color w:val="000000"/>
                <w:sz w:val="19"/>
                <w:szCs w:val="19"/>
              </w:rPr>
              <w:t xml:space="preserve">Ausschreibungen, </w:t>
            </w:r>
            <w:r>
              <w:rPr>
                <w:color w:val="000000"/>
                <w:spacing w:val="-3"/>
                <w:sz w:val="19"/>
                <w:szCs w:val="19"/>
              </w:rPr>
              <w:t xml:space="preserve">Beauftragungen </w:t>
            </w:r>
            <w:r>
              <w:rPr>
                <w:color w:val="000000"/>
                <w:sz w:val="19"/>
                <w:szCs w:val="19"/>
              </w:rPr>
              <w:t xml:space="preserve">oder im gemeinsamen </w:t>
            </w:r>
            <w:r>
              <w:rPr>
                <w:color w:val="000000"/>
                <w:spacing w:val="-2"/>
                <w:sz w:val="19"/>
                <w:szCs w:val="19"/>
              </w:rPr>
              <w:t>Dialo</w:t>
            </w:r>
            <w:r>
              <w:rPr>
                <w:color w:val="000000"/>
                <w:spacing w:val="-2"/>
                <w:sz w:val="19"/>
                <w:szCs w:val="19"/>
              </w:rPr>
              <w:t xml:space="preserve">g </w:t>
            </w:r>
            <w:r>
              <w:rPr>
                <w:color w:val="000000"/>
                <w:sz w:val="19"/>
                <w:szCs w:val="19"/>
              </w:rPr>
              <w:t xml:space="preserve">zur Kenntnis </w:t>
            </w:r>
            <w:r>
              <w:rPr>
                <w:color w:val="000000"/>
                <w:spacing w:val="-3"/>
                <w:sz w:val="19"/>
                <w:szCs w:val="19"/>
              </w:rPr>
              <w:t xml:space="preserve">gebracht oder </w:t>
            </w:r>
            <w:r>
              <w:rPr>
                <w:color w:val="000000"/>
                <w:sz w:val="19"/>
                <w:szCs w:val="19"/>
              </w:rPr>
              <w:t xml:space="preserve">zugänglich gemacht </w:t>
            </w:r>
            <w:r>
              <w:rPr>
                <w:color w:val="000000"/>
                <w:spacing w:val="-4"/>
                <w:sz w:val="19"/>
                <w:szCs w:val="19"/>
              </w:rPr>
              <w:t xml:space="preserve">werden. </w:t>
            </w:r>
            <w:r>
              <w:rPr>
                <w:color w:val="000000"/>
                <w:spacing w:val="-3"/>
                <w:sz w:val="19"/>
                <w:szCs w:val="19"/>
              </w:rPr>
              <w:t xml:space="preserve">Dies </w:t>
            </w:r>
            <w:r>
              <w:rPr>
                <w:color w:val="000000"/>
                <w:sz w:val="19"/>
                <w:szCs w:val="19"/>
              </w:rPr>
              <w:t xml:space="preserve">gilt </w:t>
            </w:r>
            <w:r>
              <w:rPr>
                <w:color w:val="000000"/>
                <w:spacing w:val="-4"/>
                <w:sz w:val="19"/>
                <w:szCs w:val="19"/>
              </w:rPr>
              <w:t xml:space="preserve">unabhängig </w:t>
            </w:r>
            <w:r>
              <w:rPr>
                <w:color w:val="000000"/>
                <w:spacing w:val="-7"/>
                <w:sz w:val="19"/>
                <w:szCs w:val="19"/>
              </w:rPr>
              <w:t xml:space="preserve">davon, </w:t>
            </w:r>
            <w:r>
              <w:rPr>
                <w:color w:val="000000"/>
                <w:sz w:val="19"/>
                <w:szCs w:val="19"/>
              </w:rPr>
              <w:t xml:space="preserve">ob die </w:t>
            </w:r>
            <w:r>
              <w:rPr>
                <w:color w:val="000000"/>
                <w:spacing w:val="-4"/>
                <w:sz w:val="19"/>
                <w:szCs w:val="19"/>
              </w:rPr>
              <w:t xml:space="preserve">Informationen  </w:t>
            </w:r>
            <w:r>
              <w:rPr>
                <w:color w:val="000000"/>
                <w:sz w:val="19"/>
                <w:szCs w:val="19"/>
              </w:rPr>
              <w:t xml:space="preserve">als </w:t>
            </w:r>
            <w:r>
              <w:rPr>
                <w:color w:val="000000"/>
                <w:spacing w:val="-3"/>
                <w:sz w:val="19"/>
                <w:szCs w:val="19"/>
              </w:rPr>
              <w:t>vertraulic</w:t>
            </w:r>
            <w:del w:id="97" w:author="Römer, Axel (RED1D)" w:date="2020-11-05T07:20:00Z">
              <w:r w:rsidDel="00404B9F">
                <w:rPr>
                  <w:color w:val="000000"/>
                  <w:spacing w:val="-3"/>
                  <w:sz w:val="19"/>
                  <w:szCs w:val="19"/>
                </w:rPr>
                <w:delText xml:space="preserve"> </w:delText>
              </w:r>
            </w:del>
            <w:r>
              <w:rPr>
                <w:color w:val="000000"/>
                <w:sz w:val="19"/>
                <w:szCs w:val="19"/>
              </w:rPr>
              <w:t xml:space="preserve">h gekennzeichnet sind </w:t>
            </w:r>
            <w:r>
              <w:rPr>
                <w:color w:val="000000"/>
                <w:spacing w:val="-3"/>
                <w:sz w:val="19"/>
                <w:szCs w:val="19"/>
              </w:rPr>
              <w:t>oder</w:t>
            </w:r>
            <w:r>
              <w:rPr>
                <w:color w:val="000000"/>
                <w:spacing w:val="-2"/>
                <w:sz w:val="19"/>
                <w:szCs w:val="19"/>
              </w:rPr>
              <w:t xml:space="preserve"> </w:t>
            </w:r>
            <w:r>
              <w:rPr>
                <w:color w:val="000000"/>
                <w:sz w:val="19"/>
                <w:szCs w:val="19"/>
              </w:rPr>
              <w:t>nicht.</w:t>
            </w:r>
          </w:p>
          <w:p w14:paraId="70BB5472" w14:textId="77777777" w:rsidR="00406C2A" w:rsidRDefault="00404B9F">
            <w:pPr>
              <w:autoSpaceDE/>
              <w:autoSpaceDN/>
              <w:spacing w:before="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p w14:paraId="5DA38768" w14:textId="77777777" w:rsidR="00406C2A" w:rsidRDefault="00404B9F">
            <w:pPr>
              <w:autoSpaceDE/>
              <w:autoSpaceDN/>
              <w:spacing w:line="254" w:lineRule="auto"/>
              <w:ind w:left="983" w:right="92"/>
              <w:jc w:val="both"/>
              <w:rPr>
                <w:rFonts w:ascii="Times New Roman" w:eastAsia="Times New Roman" w:hAnsi="Times New Roman" w:cs="Times New Roman"/>
                <w:color w:val="000000"/>
                <w:sz w:val="19"/>
                <w:szCs w:val="19"/>
              </w:rPr>
            </w:pPr>
            <w:r>
              <w:rPr>
                <w:color w:val="000000"/>
                <w:sz w:val="19"/>
                <w:szCs w:val="19"/>
              </w:rPr>
              <w:t xml:space="preserve">Die Übermittlung </w:t>
            </w:r>
            <w:r>
              <w:rPr>
                <w:color w:val="000000"/>
                <w:spacing w:val="-3"/>
                <w:sz w:val="19"/>
                <w:szCs w:val="19"/>
              </w:rPr>
              <w:t xml:space="preserve">der </w:t>
            </w:r>
            <w:r>
              <w:rPr>
                <w:color w:val="000000"/>
                <w:spacing w:val="-4"/>
                <w:sz w:val="19"/>
                <w:szCs w:val="19"/>
              </w:rPr>
              <w:t>vertraulic</w:t>
            </w:r>
            <w:del w:id="98" w:author="Römer, Axel (RED1D)" w:date="2020-11-05T07:20:00Z">
              <w:r w:rsidDel="00404B9F">
                <w:rPr>
                  <w:color w:val="000000"/>
                  <w:spacing w:val="-4"/>
                  <w:sz w:val="19"/>
                  <w:szCs w:val="19"/>
                </w:rPr>
                <w:delText xml:space="preserve"> </w:delText>
              </w:r>
            </w:del>
            <w:r>
              <w:rPr>
                <w:color w:val="000000"/>
                <w:spacing w:val="7"/>
                <w:sz w:val="19"/>
                <w:szCs w:val="19"/>
              </w:rPr>
              <w:t xml:space="preserve">hen </w:t>
            </w:r>
            <w:r>
              <w:rPr>
                <w:color w:val="000000"/>
                <w:spacing w:val="-4"/>
                <w:sz w:val="19"/>
                <w:szCs w:val="19"/>
              </w:rPr>
              <w:t xml:space="preserve">Informationen </w:t>
            </w:r>
            <w:r>
              <w:rPr>
                <w:color w:val="000000"/>
                <w:sz w:val="19"/>
                <w:szCs w:val="19"/>
              </w:rPr>
              <w:t>kann durch schriftliche Mitteilung,</w:t>
            </w:r>
            <w:r>
              <w:rPr>
                <w:color w:val="000000"/>
                <w:sz w:val="19"/>
                <w:szCs w:val="19"/>
              </w:rPr>
              <w:tab/>
            </w:r>
            <w:r>
              <w:rPr>
                <w:color w:val="000000"/>
                <w:spacing w:val="-4"/>
                <w:sz w:val="19"/>
                <w:szCs w:val="19"/>
              </w:rPr>
              <w:t xml:space="preserve">Übergabe              </w:t>
            </w:r>
            <w:r>
              <w:rPr>
                <w:color w:val="000000"/>
                <w:spacing w:val="-8"/>
                <w:sz w:val="19"/>
                <w:szCs w:val="19"/>
              </w:rPr>
              <w:t xml:space="preserve">von </w:t>
            </w:r>
            <w:r>
              <w:rPr>
                <w:color w:val="000000"/>
                <w:sz w:val="19"/>
                <w:szCs w:val="19"/>
              </w:rPr>
              <w:t xml:space="preserve">Informationsträgern, Berechtigung zum </w:t>
            </w:r>
            <w:r>
              <w:rPr>
                <w:color w:val="000000"/>
                <w:spacing w:val="-6"/>
                <w:sz w:val="19"/>
                <w:szCs w:val="19"/>
              </w:rPr>
              <w:t xml:space="preserve">Zugriff </w:t>
            </w:r>
            <w:r>
              <w:rPr>
                <w:color w:val="000000"/>
                <w:spacing w:val="-3"/>
                <w:sz w:val="19"/>
                <w:szCs w:val="19"/>
              </w:rPr>
              <w:t xml:space="preserve">auf </w:t>
            </w:r>
            <w:r>
              <w:rPr>
                <w:color w:val="000000"/>
                <w:spacing w:val="-4"/>
                <w:sz w:val="19"/>
                <w:szCs w:val="19"/>
              </w:rPr>
              <w:t xml:space="preserve">Informationen </w:t>
            </w:r>
            <w:r>
              <w:rPr>
                <w:color w:val="000000"/>
                <w:spacing w:val="2"/>
                <w:sz w:val="19"/>
                <w:szCs w:val="19"/>
              </w:rPr>
              <w:t xml:space="preserve">(z.B. </w:t>
            </w:r>
            <w:r>
              <w:rPr>
                <w:color w:val="000000"/>
                <w:spacing w:val="-3"/>
                <w:sz w:val="19"/>
                <w:szCs w:val="19"/>
              </w:rPr>
              <w:t xml:space="preserve">auf </w:t>
            </w:r>
            <w:r>
              <w:rPr>
                <w:color w:val="000000"/>
                <w:sz w:val="19"/>
                <w:szCs w:val="19"/>
              </w:rPr>
              <w:t xml:space="preserve">eine </w:t>
            </w:r>
            <w:r>
              <w:rPr>
                <w:color w:val="000000"/>
                <w:spacing w:val="-3"/>
                <w:sz w:val="19"/>
                <w:szCs w:val="19"/>
              </w:rPr>
              <w:t xml:space="preserve">Datenbank), </w:t>
            </w:r>
            <w:r>
              <w:rPr>
                <w:color w:val="000000"/>
                <w:sz w:val="19"/>
                <w:szCs w:val="19"/>
              </w:rPr>
              <w:t xml:space="preserve">mündlich, durch Übergabe </w:t>
            </w:r>
            <w:r>
              <w:rPr>
                <w:color w:val="000000"/>
                <w:spacing w:val="-9"/>
                <w:sz w:val="19"/>
                <w:szCs w:val="19"/>
              </w:rPr>
              <w:t xml:space="preserve">von </w:t>
            </w:r>
            <w:r>
              <w:rPr>
                <w:color w:val="000000"/>
                <w:sz w:val="19"/>
                <w:szCs w:val="19"/>
              </w:rPr>
              <w:t>Proben/Mustern/Produkten oder durch                            visuelle/elektronis</w:t>
            </w:r>
            <w:del w:id="99" w:author="Römer, Axel (RED1D)" w:date="2020-11-05T07:20:00Z">
              <w:r w:rsidDel="00404B9F">
                <w:rPr>
                  <w:color w:val="000000"/>
                  <w:sz w:val="19"/>
                  <w:szCs w:val="19"/>
                </w:rPr>
                <w:delText xml:space="preserve"> </w:delText>
              </w:r>
            </w:del>
            <w:r>
              <w:rPr>
                <w:color w:val="000000"/>
                <w:spacing w:val="11"/>
                <w:sz w:val="19"/>
                <w:szCs w:val="19"/>
              </w:rPr>
              <w:t xml:space="preserve">che </w:t>
            </w:r>
            <w:r>
              <w:rPr>
                <w:color w:val="000000"/>
                <w:sz w:val="19"/>
                <w:szCs w:val="19"/>
              </w:rPr>
              <w:t>Übermittlung</w:t>
            </w:r>
            <w:r>
              <w:rPr>
                <w:color w:val="000000"/>
                <w:spacing w:val="27"/>
                <w:sz w:val="19"/>
                <w:szCs w:val="19"/>
              </w:rPr>
              <w:t xml:space="preserve"> </w:t>
            </w:r>
            <w:r>
              <w:rPr>
                <w:color w:val="000000"/>
                <w:spacing w:val="-4"/>
                <w:sz w:val="19"/>
                <w:szCs w:val="19"/>
              </w:rPr>
              <w:t>erfolgen.</w:t>
            </w:r>
          </w:p>
          <w:p w14:paraId="658E937F" w14:textId="77777777" w:rsidR="00406C2A" w:rsidRDefault="00404B9F">
            <w:pPr>
              <w:autoSpaceDE/>
              <w:autoSpaceDN/>
              <w:spacing w:before="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t>
            </w:r>
          </w:p>
          <w:p w14:paraId="29BD4C80" w14:textId="77777777" w:rsidR="00406C2A" w:rsidRDefault="00404B9F">
            <w:pPr>
              <w:autoSpaceDE/>
              <w:autoSpaceDN/>
              <w:spacing w:line="250" w:lineRule="auto"/>
              <w:ind w:left="983" w:right="159" w:hanging="511"/>
              <w:rPr>
                <w:rFonts w:ascii="Times New Roman" w:eastAsia="Times New Roman" w:hAnsi="Times New Roman" w:cs="Times New Roman"/>
                <w:color w:val="000000"/>
                <w:sz w:val="19"/>
                <w:szCs w:val="19"/>
              </w:rPr>
            </w:pPr>
            <w:r>
              <w:rPr>
                <w:color w:val="000000"/>
                <w:spacing w:val="-4"/>
                <w:sz w:val="19"/>
                <w:szCs w:val="19"/>
              </w:rPr>
              <w:t>b)</w:t>
            </w:r>
            <w:r>
              <w:rPr>
                <w:rFonts w:ascii="Times New Roman" w:eastAsia="Times New Roman" w:hAnsi="Times New Roman" w:cs="Times New Roman"/>
                <w:color w:val="000000"/>
                <w:sz w:val="14"/>
                <w:szCs w:val="14"/>
              </w:rPr>
              <w:t xml:space="preserve">            </w:t>
            </w:r>
            <w:r>
              <w:rPr>
                <w:color w:val="000000"/>
                <w:spacing w:val="-4"/>
                <w:sz w:val="19"/>
                <w:szCs w:val="19"/>
              </w:rPr>
              <w:t xml:space="preserve">Der </w:t>
            </w:r>
            <w:r>
              <w:rPr>
                <w:color w:val="000000"/>
                <w:sz w:val="19"/>
                <w:szCs w:val="19"/>
              </w:rPr>
              <w:t xml:space="preserve">Umstand, dass die Vertragspartner eine </w:t>
            </w:r>
            <w:r>
              <w:rPr>
                <w:color w:val="000000"/>
                <w:spacing w:val="-3"/>
                <w:sz w:val="19"/>
                <w:szCs w:val="19"/>
              </w:rPr>
              <w:t xml:space="preserve">Zusammenarbeit </w:t>
            </w:r>
            <w:r>
              <w:rPr>
                <w:color w:val="000000"/>
                <w:spacing w:val="-5"/>
                <w:sz w:val="19"/>
                <w:szCs w:val="19"/>
              </w:rPr>
              <w:t xml:space="preserve">prüfen, </w:t>
            </w:r>
            <w:r>
              <w:rPr>
                <w:color w:val="000000"/>
                <w:sz w:val="19"/>
                <w:szCs w:val="19"/>
              </w:rPr>
              <w:t xml:space="preserve">Vertragsverhandlungen </w:t>
            </w:r>
            <w:r>
              <w:rPr>
                <w:color w:val="000000"/>
                <w:spacing w:val="-5"/>
                <w:sz w:val="19"/>
                <w:szCs w:val="19"/>
              </w:rPr>
              <w:t xml:space="preserve">führen, </w:t>
            </w:r>
            <w:r>
              <w:rPr>
                <w:color w:val="000000"/>
                <w:sz w:val="19"/>
                <w:szCs w:val="19"/>
              </w:rPr>
              <w:t xml:space="preserve">an </w:t>
            </w:r>
            <w:r>
              <w:rPr>
                <w:color w:val="000000"/>
                <w:spacing w:val="-3"/>
                <w:sz w:val="19"/>
                <w:szCs w:val="19"/>
              </w:rPr>
              <w:t xml:space="preserve">einer </w:t>
            </w:r>
            <w:r>
              <w:rPr>
                <w:color w:val="000000"/>
                <w:sz w:val="19"/>
                <w:szCs w:val="19"/>
              </w:rPr>
              <w:t xml:space="preserve">Ausschreibung beteiligt sind </w:t>
            </w:r>
            <w:r>
              <w:rPr>
                <w:color w:val="000000"/>
                <w:spacing w:val="-3"/>
                <w:sz w:val="19"/>
                <w:szCs w:val="19"/>
              </w:rPr>
              <w:t xml:space="preserve">und/oder Warenlieferungen und/oder </w:t>
            </w:r>
            <w:r>
              <w:rPr>
                <w:color w:val="000000"/>
                <w:spacing w:val="3"/>
                <w:sz w:val="19"/>
                <w:szCs w:val="19"/>
              </w:rPr>
              <w:t xml:space="preserve">Werk- </w:t>
            </w:r>
            <w:r>
              <w:rPr>
                <w:color w:val="000000"/>
                <w:spacing w:val="-3"/>
                <w:sz w:val="19"/>
                <w:szCs w:val="19"/>
              </w:rPr>
              <w:t xml:space="preserve">oder </w:t>
            </w:r>
            <w:r>
              <w:rPr>
                <w:color w:val="000000"/>
                <w:sz w:val="19"/>
                <w:szCs w:val="19"/>
              </w:rPr>
              <w:t>Dienstleistungen</w:t>
            </w:r>
            <w:r>
              <w:rPr>
                <w:color w:val="000000"/>
                <w:spacing w:val="23"/>
                <w:sz w:val="19"/>
                <w:szCs w:val="19"/>
              </w:rPr>
              <w:t xml:space="preserve"> </w:t>
            </w:r>
            <w:r>
              <w:rPr>
                <w:color w:val="000000"/>
                <w:sz w:val="19"/>
                <w:szCs w:val="19"/>
              </w:rPr>
              <w:t>austauschen.</w:t>
            </w:r>
          </w:p>
        </w:tc>
        <w:tc>
          <w:tcPr>
            <w:tcW w:w="482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5E2C8A6A" w14:textId="77777777" w:rsidR="00406C2A" w:rsidRDefault="00404B9F">
            <w:pPr>
              <w:autoSpaceDE/>
              <w:autoSpaceDN/>
              <w:spacing w:line="205" w:lineRule="atLeast"/>
              <w:ind w:left="398" w:hanging="286"/>
              <w:rPr>
                <w:rFonts w:ascii="Times New Roman" w:eastAsia="Times New Roman" w:hAnsi="Times New Roman" w:cs="Times New Roman"/>
                <w:color w:val="000000"/>
                <w:sz w:val="24"/>
                <w:szCs w:val="24"/>
              </w:rPr>
            </w:pPr>
            <w:r>
              <w:rPr>
                <w:b/>
                <w:bCs/>
                <w:color w:val="000000"/>
                <w:spacing w:val="-4"/>
                <w:sz w:val="19"/>
                <w:szCs w:val="19"/>
              </w:rPr>
              <w:t>2.</w:t>
            </w:r>
            <w:r>
              <w:rPr>
                <w:rFonts w:ascii="Times New Roman" w:eastAsia="Times New Roman" w:hAnsi="Times New Roman" w:cs="Times New Roman"/>
                <w:color w:val="000000"/>
                <w:sz w:val="14"/>
                <w:szCs w:val="14"/>
              </w:rPr>
              <w:t xml:space="preserve">    </w:t>
            </w:r>
            <w:r>
              <w:rPr>
                <w:b/>
                <w:bCs/>
                <w:color w:val="000000"/>
                <w:sz w:val="19"/>
                <w:szCs w:val="19"/>
              </w:rPr>
              <w:t>Confidential</w:t>
            </w:r>
            <w:r>
              <w:rPr>
                <w:b/>
                <w:bCs/>
                <w:color w:val="000000"/>
                <w:spacing w:val="-3"/>
                <w:sz w:val="19"/>
                <w:szCs w:val="19"/>
              </w:rPr>
              <w:t xml:space="preserve"> </w:t>
            </w:r>
            <w:r>
              <w:rPr>
                <w:b/>
                <w:bCs/>
                <w:color w:val="000000"/>
                <w:sz w:val="19"/>
                <w:szCs w:val="19"/>
              </w:rPr>
              <w:t>Information</w:t>
            </w:r>
          </w:p>
          <w:p w14:paraId="6DC6DC06" w14:textId="77777777" w:rsidR="00406C2A" w:rsidRDefault="00404B9F">
            <w:pPr>
              <w:autoSpaceDE/>
              <w:autoSpaceDN/>
              <w:spacing w:before="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00F3B204" w14:textId="77777777" w:rsidR="00406C2A" w:rsidRPr="00404B9F" w:rsidRDefault="00404B9F">
            <w:pPr>
              <w:autoSpaceDE/>
              <w:autoSpaceDN/>
              <w:spacing w:line="247" w:lineRule="auto"/>
              <w:ind w:left="112" w:right="81"/>
              <w:jc w:val="both"/>
              <w:rPr>
                <w:rFonts w:ascii="Times New Roman" w:eastAsia="Times New Roman" w:hAnsi="Times New Roman" w:cs="Times New Roman"/>
                <w:color w:val="000000"/>
                <w:sz w:val="19"/>
                <w:szCs w:val="19"/>
                <w:lang w:val="en-US"/>
                <w:rPrChange w:id="100"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101" w:author="Römer, Axel (RED1D)" w:date="2020-11-05T07:13:00Z">
                  <w:rPr>
                    <w:color w:val="000000"/>
                    <w:sz w:val="19"/>
                    <w:szCs w:val="19"/>
                  </w:rPr>
                </w:rPrChange>
              </w:rPr>
              <w:t>Confidential information within the meaning of this declaration of confidentiality (herein after referred to as “confidential Information”) are</w:t>
            </w:r>
          </w:p>
          <w:p w14:paraId="20010338" w14:textId="77777777" w:rsidR="00406C2A" w:rsidRPr="00404B9F" w:rsidRDefault="00404B9F">
            <w:pPr>
              <w:autoSpaceDE/>
              <w:autoSpaceDN/>
              <w:rPr>
                <w:rFonts w:ascii="Times New Roman" w:eastAsia="Times New Roman" w:hAnsi="Times New Roman" w:cs="Times New Roman"/>
                <w:color w:val="000000"/>
                <w:lang w:val="en-US"/>
                <w:rPrChange w:id="102"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103" w:author="Römer, Axel (RED1D)" w:date="2020-11-05T07:13:00Z">
                  <w:rPr>
                    <w:rFonts w:ascii="Times New Roman" w:eastAsia="Times New Roman" w:hAnsi="Times New Roman" w:cs="Times New Roman"/>
                    <w:color w:val="000000"/>
                  </w:rPr>
                </w:rPrChange>
              </w:rPr>
              <w:t xml:space="preserve"> </w:t>
            </w:r>
          </w:p>
          <w:p w14:paraId="61E544EC" w14:textId="77777777" w:rsidR="00406C2A" w:rsidRPr="00404B9F" w:rsidRDefault="00404B9F">
            <w:pPr>
              <w:autoSpaceDE/>
              <w:autoSpaceDN/>
              <w:spacing w:before="6"/>
              <w:rPr>
                <w:rFonts w:ascii="Times New Roman" w:eastAsia="Times New Roman" w:hAnsi="Times New Roman" w:cs="Times New Roman"/>
                <w:color w:val="000000"/>
                <w:sz w:val="18"/>
                <w:szCs w:val="18"/>
                <w:lang w:val="en-US"/>
                <w:rPrChange w:id="104" w:author="Römer, Axel (RED1D)" w:date="2020-11-05T07:13:00Z">
                  <w:rPr>
                    <w:rFonts w:ascii="Times New Roman" w:eastAsia="Times New Roman" w:hAnsi="Times New Roman" w:cs="Times New Roman"/>
                    <w:color w:val="000000"/>
                    <w:sz w:val="18"/>
                    <w:szCs w:val="18"/>
                  </w:rPr>
                </w:rPrChange>
              </w:rPr>
            </w:pPr>
            <w:r w:rsidRPr="00404B9F">
              <w:rPr>
                <w:rFonts w:ascii="Times New Roman" w:eastAsia="Times New Roman" w:hAnsi="Times New Roman" w:cs="Times New Roman"/>
                <w:color w:val="000000"/>
                <w:sz w:val="18"/>
                <w:szCs w:val="18"/>
                <w:lang w:val="en-US"/>
                <w:rPrChange w:id="105" w:author="Römer, Axel (RED1D)" w:date="2020-11-05T07:13:00Z">
                  <w:rPr>
                    <w:rFonts w:ascii="Times New Roman" w:eastAsia="Times New Roman" w:hAnsi="Times New Roman" w:cs="Times New Roman"/>
                    <w:color w:val="000000"/>
                    <w:sz w:val="18"/>
                    <w:szCs w:val="18"/>
                  </w:rPr>
                </w:rPrChange>
              </w:rPr>
              <w:t xml:space="preserve"> </w:t>
            </w:r>
          </w:p>
          <w:p w14:paraId="33920550" w14:textId="77777777" w:rsidR="00406C2A" w:rsidRPr="00404B9F" w:rsidRDefault="00404B9F">
            <w:pPr>
              <w:autoSpaceDE/>
              <w:autoSpaceDN/>
              <w:spacing w:line="254" w:lineRule="auto"/>
              <w:ind w:left="833" w:right="81" w:hanging="361"/>
              <w:jc w:val="both"/>
              <w:rPr>
                <w:rFonts w:ascii="Times New Roman" w:eastAsia="Times New Roman" w:hAnsi="Times New Roman" w:cs="Times New Roman"/>
                <w:color w:val="000000"/>
                <w:sz w:val="19"/>
                <w:szCs w:val="19"/>
                <w:lang w:val="en-US"/>
                <w:rPrChange w:id="106"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107" w:author="Römer, Axel (RED1D)" w:date="2020-11-05T07:13:00Z">
                  <w:rPr>
                    <w:color w:val="000000"/>
                    <w:spacing w:val="-4"/>
                    <w:sz w:val="19"/>
                    <w:szCs w:val="19"/>
                  </w:rPr>
                </w:rPrChange>
              </w:rPr>
              <w:t>a)</w:t>
            </w:r>
            <w:r w:rsidRPr="00404B9F">
              <w:rPr>
                <w:rFonts w:ascii="Times New Roman" w:eastAsia="Times New Roman" w:hAnsi="Times New Roman" w:cs="Times New Roman"/>
                <w:color w:val="000000"/>
                <w:sz w:val="14"/>
                <w:szCs w:val="14"/>
                <w:lang w:val="en-US"/>
                <w:rPrChange w:id="108"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z w:val="19"/>
                <w:szCs w:val="19"/>
                <w:lang w:val="en-US"/>
                <w:rPrChange w:id="109" w:author="Römer, Axel (RED1D)" w:date="2020-11-05T07:13:00Z">
                  <w:rPr>
                    <w:color w:val="000000"/>
                    <w:sz w:val="19"/>
                    <w:szCs w:val="19"/>
                  </w:rPr>
                </w:rPrChange>
              </w:rPr>
              <w:t xml:space="preserve">Any technological, business, financial, </w:t>
            </w:r>
            <w:r w:rsidRPr="00404B9F">
              <w:rPr>
                <w:color w:val="000000"/>
                <w:spacing w:val="-3"/>
                <w:sz w:val="19"/>
                <w:szCs w:val="19"/>
                <w:lang w:val="en-US"/>
                <w:rPrChange w:id="110" w:author="Römer, Axel (RED1D)" w:date="2020-11-05T07:13:00Z">
                  <w:rPr>
                    <w:color w:val="000000"/>
                    <w:spacing w:val="-3"/>
                    <w:sz w:val="19"/>
                    <w:szCs w:val="19"/>
                  </w:rPr>
                </w:rPrChange>
              </w:rPr>
              <w:t xml:space="preserve">operational, </w:t>
            </w:r>
            <w:r w:rsidRPr="00404B9F">
              <w:rPr>
                <w:color w:val="000000"/>
                <w:sz w:val="19"/>
                <w:szCs w:val="19"/>
                <w:lang w:val="en-US"/>
                <w:rPrChange w:id="111" w:author="Römer, Axel (RED1D)" w:date="2020-11-05T07:13:00Z">
                  <w:rPr>
                    <w:color w:val="000000"/>
                    <w:sz w:val="19"/>
                    <w:szCs w:val="19"/>
                  </w:rPr>
                </w:rPrChange>
              </w:rPr>
              <w:t xml:space="preserve">strategic or other information </w:t>
            </w:r>
            <w:r w:rsidRPr="00404B9F">
              <w:rPr>
                <w:color w:val="000000"/>
                <w:spacing w:val="-4"/>
                <w:sz w:val="19"/>
                <w:szCs w:val="19"/>
                <w:lang w:val="en-US"/>
                <w:rPrChange w:id="112" w:author="Römer, Axel (RED1D)" w:date="2020-11-05T07:13:00Z">
                  <w:rPr>
                    <w:color w:val="000000"/>
                    <w:spacing w:val="-4"/>
                    <w:sz w:val="19"/>
                    <w:szCs w:val="19"/>
                  </w:rPr>
                </w:rPrChange>
              </w:rPr>
              <w:t xml:space="preserve">about </w:t>
            </w:r>
            <w:r w:rsidRPr="00404B9F">
              <w:rPr>
                <w:color w:val="000000"/>
                <w:sz w:val="19"/>
                <w:szCs w:val="19"/>
                <w:lang w:val="en-US"/>
                <w:rPrChange w:id="113" w:author="Römer, Axel (RED1D)" w:date="2020-11-05T07:13:00Z">
                  <w:rPr>
                    <w:color w:val="000000"/>
                    <w:sz w:val="19"/>
                    <w:szCs w:val="19"/>
                  </w:rPr>
                </w:rPrChange>
              </w:rPr>
              <w:t xml:space="preserve">ERGO </w:t>
            </w:r>
            <w:r w:rsidRPr="00404B9F">
              <w:rPr>
                <w:color w:val="000000"/>
                <w:spacing w:val="-3"/>
                <w:sz w:val="19"/>
                <w:szCs w:val="19"/>
                <w:lang w:val="en-US"/>
                <w:rPrChange w:id="114" w:author="Römer, Axel (RED1D)" w:date="2020-11-05T07:13:00Z">
                  <w:rPr>
                    <w:color w:val="000000"/>
                    <w:spacing w:val="-3"/>
                    <w:sz w:val="19"/>
                    <w:szCs w:val="19"/>
                  </w:rPr>
                </w:rPrChange>
              </w:rPr>
              <w:t xml:space="preserve">and </w:t>
            </w:r>
            <w:r w:rsidRPr="00404B9F">
              <w:rPr>
                <w:color w:val="000000"/>
                <w:sz w:val="19"/>
                <w:szCs w:val="19"/>
                <w:lang w:val="en-US"/>
                <w:rPrChange w:id="115" w:author="Römer, Axel (RED1D)" w:date="2020-11-05T07:13:00Z">
                  <w:rPr>
                    <w:color w:val="000000"/>
                    <w:sz w:val="19"/>
                    <w:szCs w:val="19"/>
                  </w:rPr>
                </w:rPrChange>
              </w:rPr>
              <w:t xml:space="preserve">its </w:t>
            </w:r>
            <w:r w:rsidRPr="00404B9F">
              <w:rPr>
                <w:color w:val="000000"/>
                <w:spacing w:val="-3"/>
                <w:sz w:val="19"/>
                <w:szCs w:val="19"/>
                <w:lang w:val="en-US"/>
                <w:rPrChange w:id="116" w:author="Römer, Axel (RED1D)" w:date="2020-11-05T07:13:00Z">
                  <w:rPr>
                    <w:color w:val="000000"/>
                    <w:spacing w:val="-3"/>
                    <w:sz w:val="19"/>
                    <w:szCs w:val="19"/>
                  </w:rPr>
                </w:rPrChange>
              </w:rPr>
              <w:t xml:space="preserve">affiliated </w:t>
            </w:r>
            <w:r w:rsidRPr="00404B9F">
              <w:rPr>
                <w:color w:val="000000"/>
                <w:sz w:val="19"/>
                <w:szCs w:val="19"/>
                <w:lang w:val="en-US"/>
                <w:rPrChange w:id="117" w:author="Römer, Axel (RED1D)" w:date="2020-11-05T07:13:00Z">
                  <w:rPr>
                    <w:color w:val="000000"/>
                    <w:sz w:val="19"/>
                    <w:szCs w:val="19"/>
                  </w:rPr>
                </w:rPrChange>
              </w:rPr>
              <w:t xml:space="preserve">companies </w:t>
            </w:r>
            <w:r w:rsidRPr="00404B9F">
              <w:rPr>
                <w:color w:val="000000"/>
                <w:spacing w:val="-3"/>
                <w:sz w:val="19"/>
                <w:szCs w:val="19"/>
                <w:lang w:val="en-US"/>
                <w:rPrChange w:id="118" w:author="Römer, Axel (RED1D)" w:date="2020-11-05T07:13:00Z">
                  <w:rPr>
                    <w:color w:val="000000"/>
                    <w:spacing w:val="-3"/>
                    <w:sz w:val="19"/>
                    <w:szCs w:val="19"/>
                  </w:rPr>
                </w:rPrChange>
              </w:rPr>
              <w:t>pursuant</w:t>
            </w:r>
            <w:r w:rsidRPr="00404B9F">
              <w:rPr>
                <w:color w:val="000000"/>
                <w:spacing w:val="11"/>
                <w:sz w:val="19"/>
                <w:szCs w:val="19"/>
                <w:lang w:val="en-US"/>
                <w:rPrChange w:id="119" w:author="Römer, Axel (RED1D)" w:date="2020-11-05T07:13:00Z">
                  <w:rPr>
                    <w:color w:val="000000"/>
                    <w:spacing w:val="11"/>
                    <w:sz w:val="19"/>
                    <w:szCs w:val="19"/>
                  </w:rPr>
                </w:rPrChange>
              </w:rPr>
              <w:t xml:space="preserve"> </w:t>
            </w:r>
            <w:r w:rsidRPr="00404B9F">
              <w:rPr>
                <w:color w:val="000000"/>
                <w:spacing w:val="2"/>
                <w:sz w:val="19"/>
                <w:szCs w:val="19"/>
                <w:lang w:val="en-US"/>
                <w:rPrChange w:id="120" w:author="Römer, Axel (RED1D)" w:date="2020-11-05T07:13:00Z">
                  <w:rPr>
                    <w:color w:val="000000"/>
                    <w:spacing w:val="2"/>
                    <w:sz w:val="19"/>
                    <w:szCs w:val="19"/>
                  </w:rPr>
                </w:rPrChange>
              </w:rPr>
              <w:t>to</w:t>
            </w:r>
            <w:r w:rsidRPr="00404B9F">
              <w:rPr>
                <w:color w:val="000000"/>
                <w:spacing w:val="-21"/>
                <w:sz w:val="19"/>
                <w:szCs w:val="19"/>
                <w:lang w:val="en-US"/>
                <w:rPrChange w:id="121" w:author="Römer, Axel (RED1D)" w:date="2020-11-05T07:13:00Z">
                  <w:rPr>
                    <w:color w:val="000000"/>
                    <w:spacing w:val="-21"/>
                    <w:sz w:val="19"/>
                    <w:szCs w:val="19"/>
                  </w:rPr>
                </w:rPrChange>
              </w:rPr>
              <w:t xml:space="preserve"> </w:t>
            </w:r>
            <w:r w:rsidRPr="00404B9F">
              <w:rPr>
                <w:color w:val="000000"/>
                <w:sz w:val="19"/>
                <w:szCs w:val="19"/>
                <w:lang w:val="en-US"/>
                <w:rPrChange w:id="122" w:author="Römer, Axel (RED1D)" w:date="2020-11-05T07:13:00Z">
                  <w:rPr>
                    <w:color w:val="000000"/>
                    <w:sz w:val="19"/>
                    <w:szCs w:val="19"/>
                  </w:rPr>
                </w:rPrChange>
              </w:rPr>
              <w:t>Section</w:t>
            </w:r>
            <w:r w:rsidRPr="00404B9F">
              <w:rPr>
                <w:color w:val="000000"/>
                <w:spacing w:val="-9"/>
                <w:sz w:val="19"/>
                <w:szCs w:val="19"/>
                <w:lang w:val="en-US"/>
                <w:rPrChange w:id="123" w:author="Römer, Axel (RED1D)" w:date="2020-11-05T07:13:00Z">
                  <w:rPr>
                    <w:color w:val="000000"/>
                    <w:spacing w:val="-9"/>
                    <w:sz w:val="19"/>
                    <w:szCs w:val="19"/>
                  </w:rPr>
                </w:rPrChange>
              </w:rPr>
              <w:t xml:space="preserve"> </w:t>
            </w:r>
            <w:r w:rsidRPr="00404B9F">
              <w:rPr>
                <w:color w:val="000000"/>
                <w:sz w:val="19"/>
                <w:szCs w:val="19"/>
                <w:lang w:val="en-US"/>
                <w:rPrChange w:id="124" w:author="Römer, Axel (RED1D)" w:date="2020-11-05T07:13:00Z">
                  <w:rPr>
                    <w:color w:val="000000"/>
                    <w:sz w:val="19"/>
                    <w:szCs w:val="19"/>
                  </w:rPr>
                </w:rPrChange>
              </w:rPr>
              <w:t>15</w:t>
            </w:r>
            <w:r w:rsidRPr="00404B9F">
              <w:rPr>
                <w:color w:val="000000"/>
                <w:spacing w:val="-4"/>
                <w:sz w:val="19"/>
                <w:szCs w:val="19"/>
                <w:lang w:val="en-US"/>
                <w:rPrChange w:id="125" w:author="Römer, Axel (RED1D)" w:date="2020-11-05T07:13:00Z">
                  <w:rPr>
                    <w:color w:val="000000"/>
                    <w:spacing w:val="-4"/>
                    <w:sz w:val="19"/>
                    <w:szCs w:val="19"/>
                  </w:rPr>
                </w:rPrChange>
              </w:rPr>
              <w:t xml:space="preserve"> </w:t>
            </w:r>
            <w:r w:rsidRPr="00404B9F">
              <w:rPr>
                <w:color w:val="000000"/>
                <w:sz w:val="19"/>
                <w:szCs w:val="19"/>
                <w:lang w:val="en-US"/>
                <w:rPrChange w:id="126" w:author="Römer, Axel (RED1D)" w:date="2020-11-05T07:13:00Z">
                  <w:rPr>
                    <w:color w:val="000000"/>
                    <w:sz w:val="19"/>
                    <w:szCs w:val="19"/>
                  </w:rPr>
                </w:rPrChange>
              </w:rPr>
              <w:t>et</w:t>
            </w:r>
            <w:r w:rsidRPr="00404B9F">
              <w:rPr>
                <w:color w:val="000000"/>
                <w:spacing w:val="-14"/>
                <w:sz w:val="19"/>
                <w:szCs w:val="19"/>
                <w:lang w:val="en-US"/>
                <w:rPrChange w:id="127" w:author="Römer, Axel (RED1D)" w:date="2020-11-05T07:13:00Z">
                  <w:rPr>
                    <w:color w:val="000000"/>
                    <w:spacing w:val="-14"/>
                    <w:sz w:val="19"/>
                    <w:szCs w:val="19"/>
                  </w:rPr>
                </w:rPrChange>
              </w:rPr>
              <w:t xml:space="preserve"> </w:t>
            </w:r>
            <w:r w:rsidRPr="00404B9F">
              <w:rPr>
                <w:color w:val="000000"/>
                <w:sz w:val="19"/>
                <w:szCs w:val="19"/>
                <w:lang w:val="en-US"/>
                <w:rPrChange w:id="128" w:author="Römer, Axel (RED1D)" w:date="2020-11-05T07:13:00Z">
                  <w:rPr>
                    <w:color w:val="000000"/>
                    <w:sz w:val="19"/>
                    <w:szCs w:val="19"/>
                  </w:rPr>
                </w:rPrChange>
              </w:rPr>
              <w:t>seq.</w:t>
            </w:r>
            <w:r w:rsidRPr="00404B9F">
              <w:rPr>
                <w:color w:val="000000"/>
                <w:spacing w:val="1"/>
                <w:sz w:val="19"/>
                <w:szCs w:val="19"/>
                <w:lang w:val="en-US"/>
                <w:rPrChange w:id="129" w:author="Römer, Axel (RED1D)" w:date="2020-11-05T07:13:00Z">
                  <w:rPr>
                    <w:color w:val="000000"/>
                    <w:spacing w:val="1"/>
                    <w:sz w:val="19"/>
                    <w:szCs w:val="19"/>
                  </w:rPr>
                </w:rPrChange>
              </w:rPr>
              <w:t xml:space="preserve"> </w:t>
            </w:r>
            <w:r w:rsidRPr="00404B9F">
              <w:rPr>
                <w:color w:val="000000"/>
                <w:spacing w:val="4"/>
                <w:sz w:val="19"/>
                <w:szCs w:val="19"/>
                <w:lang w:val="en-US"/>
                <w:rPrChange w:id="130" w:author="Römer, Axel (RED1D)" w:date="2020-11-05T07:16:00Z">
                  <w:rPr>
                    <w:color w:val="000000"/>
                    <w:spacing w:val="4"/>
                    <w:sz w:val="19"/>
                    <w:szCs w:val="19"/>
                  </w:rPr>
                </w:rPrChange>
              </w:rPr>
              <w:t>AktG</w:t>
            </w:r>
            <w:r w:rsidRPr="00404B9F">
              <w:rPr>
                <w:color w:val="000000"/>
                <w:spacing w:val="-31"/>
                <w:sz w:val="19"/>
                <w:szCs w:val="19"/>
                <w:lang w:val="en-US"/>
                <w:rPrChange w:id="131" w:author="Römer, Axel (RED1D)" w:date="2020-11-05T07:16:00Z">
                  <w:rPr>
                    <w:color w:val="000000"/>
                    <w:spacing w:val="-31"/>
                    <w:sz w:val="19"/>
                    <w:szCs w:val="19"/>
                  </w:rPr>
                </w:rPrChange>
              </w:rPr>
              <w:t xml:space="preserve"> </w:t>
            </w:r>
            <w:r w:rsidRPr="00404B9F">
              <w:rPr>
                <w:color w:val="000000"/>
                <w:sz w:val="19"/>
                <w:szCs w:val="19"/>
                <w:lang w:val="en-US"/>
                <w:rPrChange w:id="132" w:author="Römer, Axel (RED1D)" w:date="2020-11-05T07:16:00Z">
                  <w:rPr>
                    <w:color w:val="000000"/>
                    <w:sz w:val="19"/>
                    <w:szCs w:val="19"/>
                  </w:rPr>
                </w:rPrChange>
              </w:rPr>
              <w:t>or</w:t>
            </w:r>
            <w:r w:rsidRPr="00404B9F">
              <w:rPr>
                <w:color w:val="000000"/>
                <w:spacing w:val="-9"/>
                <w:sz w:val="19"/>
                <w:szCs w:val="19"/>
                <w:lang w:val="en-US"/>
                <w:rPrChange w:id="133" w:author="Römer, Axel (RED1D)" w:date="2020-11-05T07:16:00Z">
                  <w:rPr>
                    <w:color w:val="000000"/>
                    <w:spacing w:val="-9"/>
                    <w:sz w:val="19"/>
                    <w:szCs w:val="19"/>
                  </w:rPr>
                </w:rPrChange>
              </w:rPr>
              <w:t xml:space="preserve"> </w:t>
            </w:r>
            <w:r w:rsidRPr="00404B9F">
              <w:rPr>
                <w:color w:val="000000"/>
                <w:sz w:val="19"/>
                <w:szCs w:val="19"/>
                <w:lang w:val="en-US"/>
                <w:rPrChange w:id="134" w:author="Römer, Axel (RED1D)" w:date="2020-11-05T07:16:00Z">
                  <w:rPr>
                    <w:color w:val="000000"/>
                    <w:sz w:val="19"/>
                    <w:szCs w:val="19"/>
                  </w:rPr>
                </w:rPrChange>
              </w:rPr>
              <w:t xml:space="preserve">about its customers, consultants, directors or employees, which is </w:t>
            </w:r>
            <w:r w:rsidRPr="00404B9F">
              <w:rPr>
                <w:color w:val="000000"/>
                <w:spacing w:val="-4"/>
                <w:sz w:val="19"/>
                <w:szCs w:val="19"/>
                <w:lang w:val="en-US"/>
                <w:rPrChange w:id="135" w:author="Römer, Axel (RED1D)" w:date="2020-11-05T07:16:00Z">
                  <w:rPr>
                    <w:color w:val="000000"/>
                    <w:spacing w:val="-4"/>
                    <w:sz w:val="19"/>
                    <w:szCs w:val="19"/>
                  </w:rPr>
                </w:rPrChange>
              </w:rPr>
              <w:t xml:space="preserve">brought </w:t>
            </w:r>
            <w:r w:rsidRPr="00404B9F">
              <w:rPr>
                <w:color w:val="000000"/>
                <w:spacing w:val="2"/>
                <w:sz w:val="19"/>
                <w:szCs w:val="19"/>
                <w:lang w:val="en-US"/>
                <w:rPrChange w:id="136" w:author="Römer, Axel (RED1D)" w:date="2020-11-05T07:16:00Z">
                  <w:rPr>
                    <w:color w:val="000000"/>
                    <w:spacing w:val="2"/>
                    <w:sz w:val="19"/>
                    <w:szCs w:val="19"/>
                  </w:rPr>
                </w:rPrChange>
              </w:rPr>
              <w:t xml:space="preserve">to </w:t>
            </w:r>
            <w:r w:rsidRPr="00404B9F">
              <w:rPr>
                <w:color w:val="000000"/>
                <w:sz w:val="19"/>
                <w:szCs w:val="19"/>
                <w:lang w:val="en-US"/>
                <w:rPrChange w:id="137" w:author="Römer, Axel (RED1D)" w:date="2020-11-05T07:16:00Z">
                  <w:rPr>
                    <w:color w:val="000000"/>
                    <w:sz w:val="19"/>
                    <w:szCs w:val="19"/>
                  </w:rPr>
                </w:rPrChange>
              </w:rPr>
              <w:t xml:space="preserve">attention of the information </w:t>
            </w:r>
            <w:r w:rsidRPr="00404B9F">
              <w:rPr>
                <w:color w:val="000000"/>
                <w:spacing w:val="-4"/>
                <w:sz w:val="19"/>
                <w:szCs w:val="19"/>
                <w:lang w:val="en-US"/>
                <w:rPrChange w:id="138" w:author="Römer, Axel (RED1D)" w:date="2020-11-05T07:16:00Z">
                  <w:rPr>
                    <w:color w:val="000000"/>
                    <w:spacing w:val="-4"/>
                    <w:sz w:val="19"/>
                    <w:szCs w:val="19"/>
                  </w:rPr>
                </w:rPrChange>
              </w:rPr>
              <w:t xml:space="preserve">receiver </w:t>
            </w:r>
            <w:r w:rsidRPr="00404B9F">
              <w:rPr>
                <w:color w:val="000000"/>
                <w:sz w:val="19"/>
                <w:szCs w:val="19"/>
                <w:lang w:val="en-US"/>
                <w:rPrChange w:id="139" w:author="Römer, Axel (RED1D)" w:date="2020-11-05T07:16:00Z">
                  <w:rPr>
                    <w:color w:val="000000"/>
                    <w:sz w:val="19"/>
                    <w:szCs w:val="19"/>
                  </w:rPr>
                </w:rPrChange>
              </w:rPr>
              <w:t xml:space="preserve">or made </w:t>
            </w:r>
            <w:r w:rsidRPr="00404B9F">
              <w:rPr>
                <w:color w:val="000000"/>
                <w:spacing w:val="-4"/>
                <w:sz w:val="19"/>
                <w:szCs w:val="19"/>
                <w:lang w:val="en-US"/>
                <w:rPrChange w:id="140" w:author="Römer, Axel (RED1D)" w:date="2020-11-05T07:16:00Z">
                  <w:rPr>
                    <w:color w:val="000000"/>
                    <w:spacing w:val="-4"/>
                    <w:sz w:val="19"/>
                    <w:szCs w:val="19"/>
                  </w:rPr>
                </w:rPrChange>
              </w:rPr>
              <w:t xml:space="preserve">available </w:t>
            </w:r>
            <w:r w:rsidRPr="00404B9F">
              <w:rPr>
                <w:color w:val="000000"/>
                <w:spacing w:val="2"/>
                <w:sz w:val="19"/>
                <w:szCs w:val="19"/>
                <w:lang w:val="en-US"/>
                <w:rPrChange w:id="141" w:author="Römer, Axel (RED1D)" w:date="2020-11-05T07:16:00Z">
                  <w:rPr>
                    <w:color w:val="000000"/>
                    <w:spacing w:val="2"/>
                    <w:sz w:val="19"/>
                    <w:szCs w:val="19"/>
                  </w:rPr>
                </w:rPrChange>
              </w:rPr>
              <w:t xml:space="preserve">to </w:t>
            </w:r>
            <w:r w:rsidRPr="00404B9F">
              <w:rPr>
                <w:color w:val="000000"/>
                <w:sz w:val="19"/>
                <w:szCs w:val="19"/>
                <w:lang w:val="en-US"/>
                <w:rPrChange w:id="142" w:author="Römer, Axel (RED1D)" w:date="2020-11-05T07:16:00Z">
                  <w:rPr>
                    <w:color w:val="000000"/>
                    <w:sz w:val="19"/>
                    <w:szCs w:val="19"/>
                  </w:rPr>
                </w:rPrChange>
              </w:rPr>
              <w:t xml:space="preserve">him orally, in writing or electronically within the </w:t>
            </w:r>
            <w:r w:rsidRPr="00404B9F">
              <w:rPr>
                <w:color w:val="000000"/>
                <w:spacing w:val="-4"/>
                <w:sz w:val="19"/>
                <w:szCs w:val="19"/>
                <w:lang w:val="en-US"/>
                <w:rPrChange w:id="143" w:author="Römer, Axel (RED1D)" w:date="2020-11-05T07:16:00Z">
                  <w:rPr>
                    <w:color w:val="000000"/>
                    <w:spacing w:val="-4"/>
                    <w:sz w:val="19"/>
                    <w:szCs w:val="19"/>
                  </w:rPr>
                </w:rPrChange>
              </w:rPr>
              <w:t xml:space="preserve">framework </w:t>
            </w:r>
            <w:r w:rsidRPr="00404B9F">
              <w:rPr>
                <w:color w:val="000000"/>
                <w:sz w:val="19"/>
                <w:szCs w:val="19"/>
                <w:lang w:val="en-US"/>
                <w:rPrChange w:id="144" w:author="Römer, Axel (RED1D)" w:date="2020-11-05T07:16:00Z">
                  <w:rPr>
                    <w:color w:val="000000"/>
                    <w:sz w:val="19"/>
                    <w:szCs w:val="19"/>
                  </w:rPr>
                </w:rPrChange>
              </w:rPr>
              <w:t xml:space="preserve">of </w:t>
            </w:r>
            <w:r w:rsidRPr="00404B9F">
              <w:rPr>
                <w:color w:val="000000"/>
                <w:spacing w:val="-3"/>
                <w:sz w:val="19"/>
                <w:szCs w:val="19"/>
                <w:lang w:val="en-US"/>
                <w:rPrChange w:id="145" w:author="Römer, Axel (RED1D)" w:date="2020-11-05T07:16:00Z">
                  <w:rPr>
                    <w:color w:val="000000"/>
                    <w:spacing w:val="-3"/>
                    <w:sz w:val="19"/>
                    <w:szCs w:val="19"/>
                  </w:rPr>
                </w:rPrChange>
              </w:rPr>
              <w:t xml:space="preserve">invitations </w:t>
            </w:r>
            <w:r w:rsidRPr="00404B9F">
              <w:rPr>
                <w:color w:val="000000"/>
                <w:spacing w:val="2"/>
                <w:sz w:val="19"/>
                <w:szCs w:val="19"/>
                <w:lang w:val="en-US"/>
                <w:rPrChange w:id="146" w:author="Römer, Axel (RED1D)" w:date="2020-11-05T07:16:00Z">
                  <w:rPr>
                    <w:color w:val="000000"/>
                    <w:spacing w:val="2"/>
                    <w:sz w:val="19"/>
                    <w:szCs w:val="19"/>
                  </w:rPr>
                </w:rPrChange>
              </w:rPr>
              <w:t xml:space="preserve">to </w:t>
            </w:r>
            <w:r w:rsidRPr="00404B9F">
              <w:rPr>
                <w:color w:val="000000"/>
                <w:sz w:val="19"/>
                <w:szCs w:val="19"/>
                <w:lang w:val="en-US"/>
                <w:rPrChange w:id="147" w:author="Römer, Axel (RED1D)" w:date="2020-11-05T07:16:00Z">
                  <w:rPr>
                    <w:color w:val="000000"/>
                    <w:sz w:val="19"/>
                    <w:szCs w:val="19"/>
                  </w:rPr>
                </w:rPrChange>
              </w:rPr>
              <w:t xml:space="preserve">tender, mandates or in a joint </w:t>
            </w:r>
            <w:r w:rsidRPr="00404B9F">
              <w:rPr>
                <w:color w:val="000000"/>
                <w:spacing w:val="-3"/>
                <w:sz w:val="19"/>
                <w:szCs w:val="19"/>
                <w:lang w:val="en-US"/>
                <w:rPrChange w:id="148" w:author="Römer, Axel (RED1D)" w:date="2020-11-05T07:16:00Z">
                  <w:rPr>
                    <w:color w:val="000000"/>
                    <w:spacing w:val="-3"/>
                    <w:sz w:val="19"/>
                    <w:szCs w:val="19"/>
                  </w:rPr>
                </w:rPrChange>
              </w:rPr>
              <w:t xml:space="preserve">dialogue. </w:t>
            </w:r>
            <w:r w:rsidRPr="00404B9F">
              <w:rPr>
                <w:color w:val="000000"/>
                <w:spacing w:val="-5"/>
                <w:sz w:val="19"/>
                <w:szCs w:val="19"/>
                <w:lang w:val="en-US"/>
                <w:rPrChange w:id="149" w:author="Römer, Axel (RED1D)" w:date="2020-11-05T07:13:00Z">
                  <w:rPr>
                    <w:color w:val="000000"/>
                    <w:spacing w:val="-5"/>
                    <w:sz w:val="19"/>
                    <w:szCs w:val="19"/>
                  </w:rPr>
                </w:rPrChange>
              </w:rPr>
              <w:t xml:space="preserve">This </w:t>
            </w:r>
            <w:r w:rsidRPr="00404B9F">
              <w:rPr>
                <w:color w:val="000000"/>
                <w:sz w:val="19"/>
                <w:szCs w:val="19"/>
                <w:lang w:val="en-US"/>
                <w:rPrChange w:id="150" w:author="Römer, Axel (RED1D)" w:date="2020-11-05T07:13:00Z">
                  <w:rPr>
                    <w:color w:val="000000"/>
                    <w:sz w:val="19"/>
                    <w:szCs w:val="19"/>
                  </w:rPr>
                </w:rPrChange>
              </w:rPr>
              <w:t xml:space="preserve">applies </w:t>
            </w:r>
            <w:r w:rsidRPr="00404B9F">
              <w:rPr>
                <w:color w:val="000000"/>
                <w:spacing w:val="-3"/>
                <w:sz w:val="19"/>
                <w:szCs w:val="19"/>
                <w:lang w:val="en-US"/>
                <w:rPrChange w:id="151" w:author="Römer, Axel (RED1D)" w:date="2020-11-05T07:13:00Z">
                  <w:rPr>
                    <w:color w:val="000000"/>
                    <w:spacing w:val="-3"/>
                    <w:sz w:val="19"/>
                    <w:szCs w:val="19"/>
                  </w:rPr>
                </w:rPrChange>
              </w:rPr>
              <w:t xml:space="preserve">regardless </w:t>
            </w:r>
            <w:r w:rsidRPr="00404B9F">
              <w:rPr>
                <w:color w:val="000000"/>
                <w:sz w:val="19"/>
                <w:szCs w:val="19"/>
                <w:lang w:val="en-US"/>
                <w:rPrChange w:id="152" w:author="Römer, Axel (RED1D)" w:date="2020-11-05T07:13:00Z">
                  <w:rPr>
                    <w:color w:val="000000"/>
                    <w:sz w:val="19"/>
                    <w:szCs w:val="19"/>
                  </w:rPr>
                </w:rPrChange>
              </w:rPr>
              <w:t xml:space="preserve">of </w:t>
            </w:r>
            <w:r w:rsidRPr="00404B9F">
              <w:rPr>
                <w:color w:val="000000"/>
                <w:spacing w:val="-3"/>
                <w:sz w:val="19"/>
                <w:szCs w:val="19"/>
                <w:lang w:val="en-US"/>
                <w:rPrChange w:id="153" w:author="Römer, Axel (RED1D)" w:date="2020-11-05T07:13:00Z">
                  <w:rPr>
                    <w:color w:val="000000"/>
                    <w:spacing w:val="-3"/>
                    <w:sz w:val="19"/>
                    <w:szCs w:val="19"/>
                  </w:rPr>
                </w:rPrChange>
              </w:rPr>
              <w:t xml:space="preserve">whether </w:t>
            </w:r>
            <w:r w:rsidRPr="00404B9F">
              <w:rPr>
                <w:color w:val="000000"/>
                <w:sz w:val="19"/>
                <w:szCs w:val="19"/>
                <w:lang w:val="en-US"/>
                <w:rPrChange w:id="154" w:author="Römer, Axel (RED1D)" w:date="2020-11-05T07:13:00Z">
                  <w:rPr>
                    <w:color w:val="000000"/>
                    <w:sz w:val="19"/>
                    <w:szCs w:val="19"/>
                  </w:rPr>
                </w:rPrChange>
              </w:rPr>
              <w:t>the information is marked as confidential or</w:t>
            </w:r>
            <w:r w:rsidRPr="00404B9F">
              <w:rPr>
                <w:color w:val="000000"/>
                <w:spacing w:val="4"/>
                <w:sz w:val="19"/>
                <w:szCs w:val="19"/>
                <w:lang w:val="en-US"/>
                <w:rPrChange w:id="155" w:author="Römer, Axel (RED1D)" w:date="2020-11-05T07:13:00Z">
                  <w:rPr>
                    <w:color w:val="000000"/>
                    <w:spacing w:val="4"/>
                    <w:sz w:val="19"/>
                    <w:szCs w:val="19"/>
                  </w:rPr>
                </w:rPrChange>
              </w:rPr>
              <w:t xml:space="preserve"> </w:t>
            </w:r>
            <w:r w:rsidRPr="00404B9F">
              <w:rPr>
                <w:color w:val="000000"/>
                <w:sz w:val="19"/>
                <w:szCs w:val="19"/>
                <w:lang w:val="en-US"/>
                <w:rPrChange w:id="156" w:author="Römer, Axel (RED1D)" w:date="2020-11-05T07:13:00Z">
                  <w:rPr>
                    <w:color w:val="000000"/>
                    <w:sz w:val="19"/>
                    <w:szCs w:val="19"/>
                  </w:rPr>
                </w:rPrChange>
              </w:rPr>
              <w:t>not.</w:t>
            </w:r>
          </w:p>
          <w:p w14:paraId="03E29BB1" w14:textId="77777777" w:rsidR="00406C2A" w:rsidRPr="00404B9F" w:rsidRDefault="00404B9F">
            <w:pPr>
              <w:autoSpaceDE/>
              <w:autoSpaceDN/>
              <w:rPr>
                <w:rFonts w:ascii="Times New Roman" w:eastAsia="Times New Roman" w:hAnsi="Times New Roman" w:cs="Times New Roman"/>
                <w:color w:val="000000"/>
                <w:lang w:val="en-US"/>
                <w:rPrChange w:id="157"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158" w:author="Römer, Axel (RED1D)" w:date="2020-11-05T07:13:00Z">
                  <w:rPr>
                    <w:rFonts w:ascii="Times New Roman" w:eastAsia="Times New Roman" w:hAnsi="Times New Roman" w:cs="Times New Roman"/>
                    <w:color w:val="000000"/>
                  </w:rPr>
                </w:rPrChange>
              </w:rPr>
              <w:t xml:space="preserve"> </w:t>
            </w:r>
          </w:p>
          <w:p w14:paraId="277B8FAC" w14:textId="77777777" w:rsidR="00406C2A" w:rsidRPr="00404B9F" w:rsidRDefault="00404B9F">
            <w:pPr>
              <w:autoSpaceDE/>
              <w:autoSpaceDN/>
              <w:rPr>
                <w:rFonts w:ascii="Times New Roman" w:eastAsia="Times New Roman" w:hAnsi="Times New Roman" w:cs="Times New Roman"/>
                <w:color w:val="000000"/>
                <w:lang w:val="en-US"/>
                <w:rPrChange w:id="159"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160" w:author="Römer, Axel (RED1D)" w:date="2020-11-05T07:13:00Z">
                  <w:rPr>
                    <w:rFonts w:ascii="Times New Roman" w:eastAsia="Times New Roman" w:hAnsi="Times New Roman" w:cs="Times New Roman"/>
                    <w:color w:val="000000"/>
                  </w:rPr>
                </w:rPrChange>
              </w:rPr>
              <w:t xml:space="preserve"> </w:t>
            </w:r>
          </w:p>
          <w:p w14:paraId="4A438011" w14:textId="77777777" w:rsidR="00406C2A" w:rsidRPr="00404B9F" w:rsidRDefault="00404B9F">
            <w:pPr>
              <w:autoSpaceDE/>
              <w:autoSpaceDN/>
              <w:spacing w:before="168" w:line="252" w:lineRule="auto"/>
              <w:ind w:left="833" w:right="92"/>
              <w:jc w:val="both"/>
              <w:rPr>
                <w:rFonts w:ascii="Times New Roman" w:eastAsia="Times New Roman" w:hAnsi="Times New Roman" w:cs="Times New Roman"/>
                <w:color w:val="000000"/>
                <w:sz w:val="19"/>
                <w:szCs w:val="19"/>
                <w:lang w:val="en-US"/>
                <w:rPrChange w:id="161" w:author="Römer, Axel (RED1D)" w:date="2020-11-05T07:13:00Z">
                  <w:rPr>
                    <w:rFonts w:ascii="Times New Roman" w:eastAsia="Times New Roman" w:hAnsi="Times New Roman" w:cs="Times New Roman"/>
                    <w:color w:val="000000"/>
                    <w:sz w:val="19"/>
                    <w:szCs w:val="19"/>
                  </w:rPr>
                </w:rPrChange>
              </w:rPr>
            </w:pPr>
            <w:r w:rsidRPr="00404B9F">
              <w:rPr>
                <w:color w:val="000000"/>
                <w:spacing w:val="-7"/>
                <w:sz w:val="19"/>
                <w:szCs w:val="19"/>
                <w:lang w:val="en-US"/>
                <w:rPrChange w:id="162" w:author="Römer, Axel (RED1D)" w:date="2020-11-05T07:13:00Z">
                  <w:rPr>
                    <w:color w:val="000000"/>
                    <w:spacing w:val="-7"/>
                    <w:sz w:val="19"/>
                    <w:szCs w:val="19"/>
                  </w:rPr>
                </w:rPrChange>
              </w:rPr>
              <w:t xml:space="preserve">The </w:t>
            </w:r>
            <w:r w:rsidRPr="00404B9F">
              <w:rPr>
                <w:color w:val="000000"/>
                <w:sz w:val="19"/>
                <w:szCs w:val="19"/>
                <w:lang w:val="en-US"/>
                <w:rPrChange w:id="163" w:author="Römer, Axel (RED1D)" w:date="2020-11-05T07:13:00Z">
                  <w:rPr>
                    <w:color w:val="000000"/>
                    <w:sz w:val="19"/>
                    <w:szCs w:val="19"/>
                  </w:rPr>
                </w:rPrChange>
              </w:rPr>
              <w:t xml:space="preserve">transmission of confidential information may take place by written notification, </w:t>
            </w:r>
            <w:r w:rsidRPr="00404B9F">
              <w:rPr>
                <w:color w:val="000000"/>
                <w:spacing w:val="-6"/>
                <w:sz w:val="19"/>
                <w:szCs w:val="19"/>
                <w:lang w:val="en-US"/>
                <w:rPrChange w:id="164" w:author="Römer, Axel (RED1D)" w:date="2020-11-05T07:13:00Z">
                  <w:rPr>
                    <w:color w:val="000000"/>
                    <w:spacing w:val="-6"/>
                    <w:sz w:val="19"/>
                    <w:szCs w:val="19"/>
                  </w:rPr>
                </w:rPrChange>
              </w:rPr>
              <w:t xml:space="preserve">handover </w:t>
            </w:r>
            <w:r w:rsidRPr="00404B9F">
              <w:rPr>
                <w:color w:val="000000"/>
                <w:sz w:val="19"/>
                <w:szCs w:val="19"/>
                <w:lang w:val="en-US"/>
                <w:rPrChange w:id="165" w:author="Römer, Axel (RED1D)" w:date="2020-11-05T07:13:00Z">
                  <w:rPr>
                    <w:color w:val="000000"/>
                    <w:sz w:val="19"/>
                    <w:szCs w:val="19"/>
                  </w:rPr>
                </w:rPrChange>
              </w:rPr>
              <w:t>of information carriers, authorization</w:t>
            </w:r>
            <w:r w:rsidRPr="00404B9F">
              <w:rPr>
                <w:color w:val="000000"/>
                <w:spacing w:val="-7"/>
                <w:sz w:val="19"/>
                <w:szCs w:val="19"/>
                <w:lang w:val="en-US"/>
                <w:rPrChange w:id="166" w:author="Römer, Axel (RED1D)" w:date="2020-11-05T07:13:00Z">
                  <w:rPr>
                    <w:color w:val="000000"/>
                    <w:spacing w:val="-7"/>
                    <w:sz w:val="19"/>
                    <w:szCs w:val="19"/>
                  </w:rPr>
                </w:rPrChange>
              </w:rPr>
              <w:t xml:space="preserve"> </w:t>
            </w:r>
            <w:r w:rsidRPr="00404B9F">
              <w:rPr>
                <w:color w:val="000000"/>
                <w:spacing w:val="2"/>
                <w:sz w:val="19"/>
                <w:szCs w:val="19"/>
                <w:lang w:val="en-US"/>
                <w:rPrChange w:id="167" w:author="Römer, Axel (RED1D)" w:date="2020-11-05T07:13:00Z">
                  <w:rPr>
                    <w:color w:val="000000"/>
                    <w:spacing w:val="2"/>
                    <w:sz w:val="19"/>
                    <w:szCs w:val="19"/>
                  </w:rPr>
                </w:rPrChange>
              </w:rPr>
              <w:t>to</w:t>
            </w:r>
            <w:r w:rsidRPr="00404B9F">
              <w:rPr>
                <w:color w:val="000000"/>
                <w:spacing w:val="-17"/>
                <w:sz w:val="19"/>
                <w:szCs w:val="19"/>
                <w:lang w:val="en-US"/>
                <w:rPrChange w:id="168" w:author="Römer, Axel (RED1D)" w:date="2020-11-05T07:13:00Z">
                  <w:rPr>
                    <w:color w:val="000000"/>
                    <w:spacing w:val="-17"/>
                    <w:sz w:val="19"/>
                    <w:szCs w:val="19"/>
                  </w:rPr>
                </w:rPrChange>
              </w:rPr>
              <w:t xml:space="preserve"> </w:t>
            </w:r>
            <w:r w:rsidRPr="00404B9F">
              <w:rPr>
                <w:color w:val="000000"/>
                <w:spacing w:val="2"/>
                <w:sz w:val="19"/>
                <w:szCs w:val="19"/>
                <w:lang w:val="en-US"/>
                <w:rPrChange w:id="169" w:author="Römer, Axel (RED1D)" w:date="2020-11-05T07:13:00Z">
                  <w:rPr>
                    <w:color w:val="000000"/>
                    <w:spacing w:val="2"/>
                    <w:sz w:val="19"/>
                    <w:szCs w:val="19"/>
                  </w:rPr>
                </w:rPrChange>
              </w:rPr>
              <w:t>access</w:t>
            </w:r>
            <w:r w:rsidRPr="00404B9F">
              <w:rPr>
                <w:color w:val="000000"/>
                <w:spacing w:val="-29"/>
                <w:sz w:val="19"/>
                <w:szCs w:val="19"/>
                <w:lang w:val="en-US"/>
                <w:rPrChange w:id="170" w:author="Römer, Axel (RED1D)" w:date="2020-11-05T07:13:00Z">
                  <w:rPr>
                    <w:color w:val="000000"/>
                    <w:spacing w:val="-29"/>
                    <w:sz w:val="19"/>
                    <w:szCs w:val="19"/>
                  </w:rPr>
                </w:rPrChange>
              </w:rPr>
              <w:t xml:space="preserve"> </w:t>
            </w:r>
            <w:r w:rsidRPr="00404B9F">
              <w:rPr>
                <w:color w:val="000000"/>
                <w:sz w:val="19"/>
                <w:szCs w:val="19"/>
                <w:lang w:val="en-US"/>
                <w:rPrChange w:id="171" w:author="Römer, Axel (RED1D)" w:date="2020-11-05T07:13:00Z">
                  <w:rPr>
                    <w:color w:val="000000"/>
                    <w:sz w:val="19"/>
                    <w:szCs w:val="19"/>
                  </w:rPr>
                </w:rPrChange>
              </w:rPr>
              <w:t>information</w:t>
            </w:r>
            <w:r w:rsidRPr="00404B9F">
              <w:rPr>
                <w:color w:val="000000"/>
                <w:spacing w:val="3"/>
                <w:sz w:val="19"/>
                <w:szCs w:val="19"/>
                <w:lang w:val="en-US"/>
                <w:rPrChange w:id="172" w:author="Römer, Axel (RED1D)" w:date="2020-11-05T07:13:00Z">
                  <w:rPr>
                    <w:color w:val="000000"/>
                    <w:spacing w:val="3"/>
                    <w:sz w:val="19"/>
                    <w:szCs w:val="19"/>
                  </w:rPr>
                </w:rPrChange>
              </w:rPr>
              <w:t xml:space="preserve"> </w:t>
            </w:r>
            <w:r w:rsidRPr="00404B9F">
              <w:rPr>
                <w:color w:val="000000"/>
                <w:sz w:val="19"/>
                <w:szCs w:val="19"/>
                <w:lang w:val="en-US"/>
                <w:rPrChange w:id="173" w:author="Römer, Axel (RED1D)" w:date="2020-11-05T07:13:00Z">
                  <w:rPr>
                    <w:color w:val="000000"/>
                    <w:sz w:val="19"/>
                    <w:szCs w:val="19"/>
                  </w:rPr>
                </w:rPrChange>
              </w:rPr>
              <w:t>(e.g.</w:t>
            </w:r>
            <w:r w:rsidRPr="00404B9F">
              <w:rPr>
                <w:color w:val="000000"/>
                <w:spacing w:val="-10"/>
                <w:sz w:val="19"/>
                <w:szCs w:val="19"/>
                <w:lang w:val="en-US"/>
                <w:rPrChange w:id="174" w:author="Römer, Axel (RED1D)" w:date="2020-11-05T07:13:00Z">
                  <w:rPr>
                    <w:color w:val="000000"/>
                    <w:spacing w:val="-10"/>
                    <w:sz w:val="19"/>
                    <w:szCs w:val="19"/>
                  </w:rPr>
                </w:rPrChange>
              </w:rPr>
              <w:t xml:space="preserve"> </w:t>
            </w:r>
            <w:r w:rsidRPr="00404B9F">
              <w:rPr>
                <w:color w:val="000000"/>
                <w:spacing w:val="2"/>
                <w:sz w:val="19"/>
                <w:szCs w:val="19"/>
                <w:lang w:val="en-US"/>
                <w:rPrChange w:id="175" w:author="Römer, Axel (RED1D)" w:date="2020-11-05T07:13:00Z">
                  <w:rPr>
                    <w:color w:val="000000"/>
                    <w:spacing w:val="2"/>
                    <w:sz w:val="19"/>
                    <w:szCs w:val="19"/>
                  </w:rPr>
                </w:rPrChange>
              </w:rPr>
              <w:t>to</w:t>
            </w:r>
            <w:r w:rsidRPr="00404B9F">
              <w:rPr>
                <w:color w:val="000000"/>
                <w:spacing w:val="-27"/>
                <w:sz w:val="19"/>
                <w:szCs w:val="19"/>
                <w:lang w:val="en-US"/>
                <w:rPrChange w:id="176" w:author="Römer, Axel (RED1D)" w:date="2020-11-05T07:13:00Z">
                  <w:rPr>
                    <w:color w:val="000000"/>
                    <w:spacing w:val="-27"/>
                    <w:sz w:val="19"/>
                    <w:szCs w:val="19"/>
                  </w:rPr>
                </w:rPrChange>
              </w:rPr>
              <w:t xml:space="preserve"> </w:t>
            </w:r>
            <w:r w:rsidRPr="00404B9F">
              <w:rPr>
                <w:color w:val="000000"/>
                <w:sz w:val="19"/>
                <w:szCs w:val="19"/>
                <w:lang w:val="en-US"/>
                <w:rPrChange w:id="177" w:author="Römer, Axel (RED1D)" w:date="2020-11-05T07:13:00Z">
                  <w:rPr>
                    <w:color w:val="000000"/>
                    <w:sz w:val="19"/>
                    <w:szCs w:val="19"/>
                  </w:rPr>
                </w:rPrChange>
              </w:rPr>
              <w:t xml:space="preserve">a data bank), orally, by </w:t>
            </w:r>
            <w:r w:rsidRPr="00404B9F">
              <w:rPr>
                <w:color w:val="000000"/>
                <w:spacing w:val="-6"/>
                <w:sz w:val="19"/>
                <w:szCs w:val="19"/>
                <w:lang w:val="en-US"/>
                <w:rPrChange w:id="178" w:author="Römer, Axel (RED1D)" w:date="2020-11-05T07:13:00Z">
                  <w:rPr>
                    <w:color w:val="000000"/>
                    <w:spacing w:val="-6"/>
                    <w:sz w:val="19"/>
                    <w:szCs w:val="19"/>
                  </w:rPr>
                </w:rPrChange>
              </w:rPr>
              <w:t xml:space="preserve">handover </w:t>
            </w:r>
            <w:r w:rsidRPr="00404B9F">
              <w:rPr>
                <w:color w:val="000000"/>
                <w:sz w:val="19"/>
                <w:szCs w:val="19"/>
                <w:lang w:val="en-US"/>
                <w:rPrChange w:id="179" w:author="Römer, Axel (RED1D)" w:date="2020-11-05T07:13:00Z">
                  <w:rPr>
                    <w:color w:val="000000"/>
                    <w:sz w:val="19"/>
                    <w:szCs w:val="19"/>
                  </w:rPr>
                </w:rPrChange>
              </w:rPr>
              <w:t>of samples/test material/products or by visual/electronic</w:t>
            </w:r>
            <w:r w:rsidRPr="00404B9F">
              <w:rPr>
                <w:color w:val="000000"/>
                <w:spacing w:val="50"/>
                <w:sz w:val="19"/>
                <w:szCs w:val="19"/>
                <w:lang w:val="en-US"/>
                <w:rPrChange w:id="180" w:author="Römer, Axel (RED1D)" w:date="2020-11-05T07:13:00Z">
                  <w:rPr>
                    <w:color w:val="000000"/>
                    <w:spacing w:val="50"/>
                    <w:sz w:val="19"/>
                    <w:szCs w:val="19"/>
                  </w:rPr>
                </w:rPrChange>
              </w:rPr>
              <w:t xml:space="preserve"> </w:t>
            </w:r>
            <w:r w:rsidRPr="00404B9F">
              <w:rPr>
                <w:color w:val="000000"/>
                <w:sz w:val="19"/>
                <w:szCs w:val="19"/>
                <w:lang w:val="en-US"/>
                <w:rPrChange w:id="181" w:author="Römer, Axel (RED1D)" w:date="2020-11-05T07:13:00Z">
                  <w:rPr>
                    <w:color w:val="000000"/>
                    <w:sz w:val="19"/>
                    <w:szCs w:val="19"/>
                  </w:rPr>
                </w:rPrChange>
              </w:rPr>
              <w:t>transmission.</w:t>
            </w:r>
          </w:p>
          <w:p w14:paraId="1A94EA10" w14:textId="77777777" w:rsidR="00406C2A" w:rsidRPr="00404B9F" w:rsidRDefault="00404B9F">
            <w:pPr>
              <w:autoSpaceDE/>
              <w:autoSpaceDN/>
              <w:rPr>
                <w:rFonts w:ascii="Times New Roman" w:eastAsia="Times New Roman" w:hAnsi="Times New Roman" w:cs="Times New Roman"/>
                <w:color w:val="000000"/>
                <w:lang w:val="en-US"/>
                <w:rPrChange w:id="182"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183" w:author="Römer, Axel (RED1D)" w:date="2020-11-05T07:13:00Z">
                  <w:rPr>
                    <w:rFonts w:ascii="Times New Roman" w:eastAsia="Times New Roman" w:hAnsi="Times New Roman" w:cs="Times New Roman"/>
                    <w:color w:val="000000"/>
                  </w:rPr>
                </w:rPrChange>
              </w:rPr>
              <w:t xml:space="preserve"> </w:t>
            </w:r>
          </w:p>
          <w:p w14:paraId="5DE43224" w14:textId="77777777" w:rsidR="00406C2A" w:rsidRPr="00404B9F" w:rsidRDefault="00404B9F">
            <w:pPr>
              <w:autoSpaceDE/>
              <w:autoSpaceDN/>
              <w:rPr>
                <w:rFonts w:ascii="Times New Roman" w:eastAsia="Times New Roman" w:hAnsi="Times New Roman" w:cs="Times New Roman"/>
                <w:color w:val="000000"/>
                <w:lang w:val="en-US"/>
                <w:rPrChange w:id="184"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185" w:author="Römer, Axel (RED1D)" w:date="2020-11-05T07:13:00Z">
                  <w:rPr>
                    <w:rFonts w:ascii="Times New Roman" w:eastAsia="Times New Roman" w:hAnsi="Times New Roman" w:cs="Times New Roman"/>
                    <w:color w:val="000000"/>
                  </w:rPr>
                </w:rPrChange>
              </w:rPr>
              <w:t xml:space="preserve"> </w:t>
            </w:r>
          </w:p>
          <w:p w14:paraId="1664701D" w14:textId="77777777" w:rsidR="00406C2A" w:rsidRPr="00404B9F" w:rsidRDefault="00404B9F">
            <w:pPr>
              <w:autoSpaceDE/>
              <w:autoSpaceDN/>
              <w:spacing w:before="5"/>
              <w:rPr>
                <w:rFonts w:ascii="Times New Roman" w:eastAsia="Times New Roman" w:hAnsi="Times New Roman" w:cs="Times New Roman"/>
                <w:color w:val="000000"/>
                <w:sz w:val="17"/>
                <w:szCs w:val="17"/>
                <w:lang w:val="en-US"/>
                <w:rPrChange w:id="186" w:author="Römer, Axel (RED1D)" w:date="2020-11-05T07:13:00Z">
                  <w:rPr>
                    <w:rFonts w:ascii="Times New Roman" w:eastAsia="Times New Roman" w:hAnsi="Times New Roman" w:cs="Times New Roman"/>
                    <w:color w:val="000000"/>
                    <w:sz w:val="17"/>
                    <w:szCs w:val="17"/>
                  </w:rPr>
                </w:rPrChange>
              </w:rPr>
            </w:pPr>
            <w:r w:rsidRPr="00404B9F">
              <w:rPr>
                <w:rFonts w:ascii="Times New Roman" w:eastAsia="Times New Roman" w:hAnsi="Times New Roman" w:cs="Times New Roman"/>
                <w:color w:val="000000"/>
                <w:sz w:val="17"/>
                <w:szCs w:val="17"/>
                <w:lang w:val="en-US"/>
                <w:rPrChange w:id="187" w:author="Römer, Axel (RED1D)" w:date="2020-11-05T07:13:00Z">
                  <w:rPr>
                    <w:rFonts w:ascii="Times New Roman" w:eastAsia="Times New Roman" w:hAnsi="Times New Roman" w:cs="Times New Roman"/>
                    <w:color w:val="000000"/>
                    <w:sz w:val="17"/>
                    <w:szCs w:val="17"/>
                  </w:rPr>
                </w:rPrChange>
              </w:rPr>
              <w:t xml:space="preserve"> </w:t>
            </w:r>
          </w:p>
          <w:p w14:paraId="262DC4A1" w14:textId="77777777" w:rsidR="00406C2A" w:rsidRPr="00404B9F" w:rsidRDefault="00404B9F">
            <w:pPr>
              <w:autoSpaceDE/>
              <w:autoSpaceDN/>
              <w:spacing w:line="252" w:lineRule="auto"/>
              <w:ind w:left="833" w:right="95" w:hanging="361"/>
              <w:jc w:val="both"/>
              <w:rPr>
                <w:rFonts w:ascii="Times New Roman" w:eastAsia="Times New Roman" w:hAnsi="Times New Roman" w:cs="Times New Roman"/>
                <w:color w:val="000000"/>
                <w:sz w:val="19"/>
                <w:szCs w:val="19"/>
                <w:lang w:val="en-US"/>
                <w:rPrChange w:id="188"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189" w:author="Römer, Axel (RED1D)" w:date="2020-11-05T07:13:00Z">
                  <w:rPr>
                    <w:color w:val="000000"/>
                    <w:spacing w:val="-4"/>
                    <w:sz w:val="19"/>
                    <w:szCs w:val="19"/>
                  </w:rPr>
                </w:rPrChange>
              </w:rPr>
              <w:t>b)</w:t>
            </w:r>
            <w:r w:rsidRPr="00404B9F">
              <w:rPr>
                <w:rFonts w:ascii="Times New Roman" w:eastAsia="Times New Roman" w:hAnsi="Times New Roman" w:cs="Times New Roman"/>
                <w:color w:val="000000"/>
                <w:sz w:val="14"/>
                <w:szCs w:val="14"/>
                <w:lang w:val="en-US"/>
                <w:rPrChange w:id="190"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pacing w:val="-7"/>
                <w:sz w:val="19"/>
                <w:szCs w:val="19"/>
                <w:lang w:val="en-US"/>
                <w:rPrChange w:id="191" w:author="Römer, Axel (RED1D)" w:date="2020-11-05T07:13:00Z">
                  <w:rPr>
                    <w:color w:val="000000"/>
                    <w:spacing w:val="-7"/>
                    <w:sz w:val="19"/>
                    <w:szCs w:val="19"/>
                  </w:rPr>
                </w:rPrChange>
              </w:rPr>
              <w:t xml:space="preserve">The </w:t>
            </w:r>
            <w:r w:rsidRPr="00404B9F">
              <w:rPr>
                <w:color w:val="000000"/>
                <w:sz w:val="19"/>
                <w:szCs w:val="19"/>
                <w:lang w:val="en-US"/>
                <w:rPrChange w:id="192" w:author="Römer, Axel (RED1D)" w:date="2020-11-05T07:13:00Z">
                  <w:rPr>
                    <w:color w:val="000000"/>
                    <w:sz w:val="19"/>
                    <w:szCs w:val="19"/>
                  </w:rPr>
                </w:rPrChange>
              </w:rPr>
              <w:t xml:space="preserve">circumstance that the contracting parties examine a cooperation, conduct contract negotiations, </w:t>
            </w:r>
            <w:r w:rsidRPr="00404B9F">
              <w:rPr>
                <w:color w:val="000000"/>
                <w:spacing w:val="-3"/>
                <w:sz w:val="19"/>
                <w:szCs w:val="19"/>
                <w:lang w:val="en-US"/>
                <w:rPrChange w:id="193" w:author="Römer, Axel (RED1D)" w:date="2020-11-05T07:13:00Z">
                  <w:rPr>
                    <w:color w:val="000000"/>
                    <w:spacing w:val="-3"/>
                    <w:sz w:val="19"/>
                    <w:szCs w:val="19"/>
                  </w:rPr>
                </w:rPrChange>
              </w:rPr>
              <w:t xml:space="preserve">are </w:t>
            </w:r>
            <w:r w:rsidRPr="00404B9F">
              <w:rPr>
                <w:color w:val="000000"/>
                <w:spacing w:val="-7"/>
                <w:sz w:val="19"/>
                <w:szCs w:val="19"/>
                <w:lang w:val="en-US"/>
                <w:rPrChange w:id="194" w:author="Römer, Axel (RED1D)" w:date="2020-11-05T07:13:00Z">
                  <w:rPr>
                    <w:color w:val="000000"/>
                    <w:spacing w:val="-7"/>
                    <w:sz w:val="19"/>
                    <w:szCs w:val="19"/>
                  </w:rPr>
                </w:rPrChange>
              </w:rPr>
              <w:t xml:space="preserve">involved </w:t>
            </w:r>
            <w:r w:rsidRPr="00404B9F">
              <w:rPr>
                <w:color w:val="000000"/>
                <w:sz w:val="19"/>
                <w:szCs w:val="19"/>
                <w:lang w:val="en-US"/>
                <w:rPrChange w:id="195" w:author="Römer, Axel (RED1D)" w:date="2020-11-05T07:13:00Z">
                  <w:rPr>
                    <w:color w:val="000000"/>
                    <w:sz w:val="19"/>
                    <w:szCs w:val="19"/>
                  </w:rPr>
                </w:rPrChange>
              </w:rPr>
              <w:t xml:space="preserve">in an </w:t>
            </w:r>
            <w:r w:rsidRPr="00404B9F">
              <w:rPr>
                <w:color w:val="000000"/>
                <w:spacing w:val="-3"/>
                <w:sz w:val="19"/>
                <w:szCs w:val="19"/>
                <w:lang w:val="en-US"/>
                <w:rPrChange w:id="196" w:author="Römer, Axel (RED1D)" w:date="2020-11-05T07:13:00Z">
                  <w:rPr>
                    <w:color w:val="000000"/>
                    <w:spacing w:val="-3"/>
                    <w:sz w:val="19"/>
                    <w:szCs w:val="19"/>
                  </w:rPr>
                </w:rPrChange>
              </w:rPr>
              <w:t xml:space="preserve">invitation </w:t>
            </w:r>
            <w:r w:rsidRPr="00404B9F">
              <w:rPr>
                <w:color w:val="000000"/>
                <w:spacing w:val="2"/>
                <w:sz w:val="19"/>
                <w:szCs w:val="19"/>
                <w:lang w:val="en-US"/>
                <w:rPrChange w:id="197" w:author="Römer, Axel (RED1D)" w:date="2020-11-05T07:13:00Z">
                  <w:rPr>
                    <w:color w:val="000000"/>
                    <w:spacing w:val="2"/>
                    <w:sz w:val="19"/>
                    <w:szCs w:val="19"/>
                  </w:rPr>
                </w:rPrChange>
              </w:rPr>
              <w:t xml:space="preserve">to </w:t>
            </w:r>
            <w:r w:rsidRPr="00404B9F">
              <w:rPr>
                <w:color w:val="000000"/>
                <w:sz w:val="19"/>
                <w:szCs w:val="19"/>
                <w:lang w:val="en-US"/>
                <w:rPrChange w:id="198" w:author="Römer, Axel (RED1D)" w:date="2020-11-05T07:13:00Z">
                  <w:rPr>
                    <w:color w:val="000000"/>
                    <w:sz w:val="19"/>
                    <w:szCs w:val="19"/>
                  </w:rPr>
                </w:rPrChange>
              </w:rPr>
              <w:t xml:space="preserve">tender and/or exchange </w:t>
            </w:r>
            <w:r w:rsidRPr="00404B9F">
              <w:rPr>
                <w:color w:val="000000"/>
                <w:spacing w:val="-5"/>
                <w:sz w:val="19"/>
                <w:szCs w:val="19"/>
                <w:lang w:val="en-US"/>
                <w:rPrChange w:id="199" w:author="Römer, Axel (RED1D)" w:date="2020-11-05T07:13:00Z">
                  <w:rPr>
                    <w:color w:val="000000"/>
                    <w:spacing w:val="-5"/>
                    <w:sz w:val="19"/>
                    <w:szCs w:val="19"/>
                  </w:rPr>
                </w:rPrChange>
              </w:rPr>
              <w:t xml:space="preserve">deliveries </w:t>
            </w:r>
            <w:r w:rsidRPr="00404B9F">
              <w:rPr>
                <w:color w:val="000000"/>
                <w:sz w:val="19"/>
                <w:szCs w:val="19"/>
                <w:lang w:val="en-US"/>
                <w:rPrChange w:id="200" w:author="Römer, Axel (RED1D)" w:date="2020-11-05T07:13:00Z">
                  <w:rPr>
                    <w:color w:val="000000"/>
                    <w:sz w:val="19"/>
                    <w:szCs w:val="19"/>
                  </w:rPr>
                </w:rPrChange>
              </w:rPr>
              <w:t xml:space="preserve">of </w:t>
            </w:r>
            <w:r w:rsidRPr="00404B9F">
              <w:rPr>
                <w:color w:val="000000"/>
                <w:spacing w:val="-4"/>
                <w:sz w:val="19"/>
                <w:szCs w:val="19"/>
                <w:lang w:val="en-US"/>
                <w:rPrChange w:id="201" w:author="Römer, Axel (RED1D)" w:date="2020-11-05T07:13:00Z">
                  <w:rPr>
                    <w:color w:val="000000"/>
                    <w:spacing w:val="-4"/>
                    <w:sz w:val="19"/>
                    <w:szCs w:val="19"/>
                  </w:rPr>
                </w:rPrChange>
              </w:rPr>
              <w:t xml:space="preserve">goods </w:t>
            </w:r>
            <w:r w:rsidRPr="00404B9F">
              <w:rPr>
                <w:color w:val="000000"/>
                <w:sz w:val="19"/>
                <w:szCs w:val="19"/>
                <w:lang w:val="en-US"/>
                <w:rPrChange w:id="202" w:author="Römer, Axel (RED1D)" w:date="2020-11-05T07:13:00Z">
                  <w:rPr>
                    <w:color w:val="000000"/>
                    <w:sz w:val="19"/>
                    <w:szCs w:val="19"/>
                  </w:rPr>
                </w:rPrChange>
              </w:rPr>
              <w:t xml:space="preserve">and/or works or </w:t>
            </w:r>
            <w:r w:rsidRPr="00404B9F">
              <w:rPr>
                <w:color w:val="000000"/>
                <w:spacing w:val="-3"/>
                <w:sz w:val="19"/>
                <w:szCs w:val="19"/>
                <w:lang w:val="en-US"/>
                <w:rPrChange w:id="203" w:author="Römer, Axel (RED1D)" w:date="2020-11-05T07:13:00Z">
                  <w:rPr>
                    <w:color w:val="000000"/>
                    <w:spacing w:val="-3"/>
                    <w:sz w:val="19"/>
                    <w:szCs w:val="19"/>
                  </w:rPr>
                </w:rPrChange>
              </w:rPr>
              <w:t>services</w:t>
            </w:r>
            <w:r w:rsidRPr="00404B9F">
              <w:rPr>
                <w:color w:val="000000"/>
                <w:spacing w:val="-33"/>
                <w:sz w:val="19"/>
                <w:szCs w:val="19"/>
                <w:lang w:val="en-US"/>
                <w:rPrChange w:id="204" w:author="Römer, Axel (RED1D)" w:date="2020-11-05T07:13:00Z">
                  <w:rPr>
                    <w:color w:val="000000"/>
                    <w:spacing w:val="-33"/>
                    <w:sz w:val="19"/>
                    <w:szCs w:val="19"/>
                  </w:rPr>
                </w:rPrChange>
              </w:rPr>
              <w:t xml:space="preserve"> </w:t>
            </w:r>
            <w:r w:rsidRPr="00404B9F">
              <w:rPr>
                <w:color w:val="000000"/>
                <w:sz w:val="19"/>
                <w:szCs w:val="19"/>
                <w:lang w:val="en-US"/>
                <w:rPrChange w:id="205" w:author="Römer, Axel (RED1D)" w:date="2020-11-05T07:13:00Z">
                  <w:rPr>
                    <w:color w:val="000000"/>
                    <w:sz w:val="19"/>
                    <w:szCs w:val="19"/>
                  </w:rPr>
                </w:rPrChange>
              </w:rPr>
              <w:t>.</w:t>
            </w:r>
          </w:p>
        </w:tc>
      </w:tr>
    </w:tbl>
    <w:p w14:paraId="7269F3A7" w14:textId="77777777" w:rsidR="00406C2A" w:rsidRPr="00404B9F" w:rsidRDefault="00406C2A">
      <w:pPr>
        <w:rPr>
          <w:lang w:val="en-US"/>
          <w:rPrChange w:id="206" w:author="Römer, Axel (RED1D)" w:date="2020-11-05T07:13:00Z">
            <w:rPr/>
          </w:rPrChange>
        </w:rPr>
        <w:sectPr w:rsidR="00406C2A" w:rsidRPr="00404B9F">
          <w:pgSz w:w="11910" w:h="16850"/>
          <w:pgMar w:top="1420" w:right="1160" w:bottom="760" w:left="1020" w:header="0" w:footer="572" w:gutter="0"/>
          <w:cols w:space="708"/>
        </w:sectPr>
      </w:pPr>
    </w:p>
    <w:tbl>
      <w:tblPr>
        <w:tblW w:w="0" w:type="auto"/>
        <w:tblInd w:w="12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4671"/>
        <w:gridCol w:w="4821"/>
      </w:tblGrid>
      <w:tr w:rsidR="00406C2A" w14:paraId="54FAF164" w14:textId="77777777">
        <w:trPr>
          <w:trHeight w:val="14247"/>
        </w:trPr>
        <w:tc>
          <w:tcPr>
            <w:tcW w:w="4671" w:type="dxa"/>
            <w:tcBorders>
              <w:right w:val="single" w:sz="6" w:space="0" w:color="000000"/>
            </w:tcBorders>
            <w:tcMar>
              <w:top w:w="8" w:type="dxa"/>
              <w:left w:w="8" w:type="dxa"/>
              <w:bottom w:w="8" w:type="dxa"/>
              <w:right w:w="8" w:type="dxa"/>
            </w:tcMar>
            <w:hideMark/>
          </w:tcPr>
          <w:p w14:paraId="65B546FA" w14:textId="77777777" w:rsidR="00406C2A" w:rsidRDefault="00404B9F">
            <w:pPr>
              <w:autoSpaceDE/>
              <w:autoSpaceDN/>
              <w:spacing w:line="205" w:lineRule="atLeast"/>
              <w:ind w:left="533" w:hanging="421"/>
              <w:jc w:val="both"/>
              <w:rPr>
                <w:rFonts w:ascii="Times New Roman" w:eastAsia="Times New Roman" w:hAnsi="Times New Roman" w:cs="Times New Roman"/>
                <w:color w:val="000000"/>
                <w:sz w:val="24"/>
                <w:szCs w:val="24"/>
              </w:rPr>
            </w:pPr>
            <w:r>
              <w:rPr>
                <w:b/>
                <w:bCs/>
                <w:color w:val="000000"/>
                <w:spacing w:val="-4"/>
                <w:sz w:val="19"/>
                <w:szCs w:val="19"/>
              </w:rPr>
              <w:lastRenderedPageBreak/>
              <w:t>3.</w:t>
            </w:r>
            <w:r>
              <w:rPr>
                <w:rFonts w:ascii="Times New Roman" w:eastAsia="Times New Roman" w:hAnsi="Times New Roman" w:cs="Times New Roman"/>
                <w:color w:val="000000"/>
                <w:sz w:val="14"/>
                <w:szCs w:val="14"/>
              </w:rPr>
              <w:t xml:space="preserve">         </w:t>
            </w:r>
            <w:r>
              <w:rPr>
                <w:b/>
                <w:bCs/>
                <w:color w:val="000000"/>
                <w:sz w:val="19"/>
                <w:szCs w:val="19"/>
              </w:rPr>
              <w:t>Vertraulichkeitsverpflichtung</w:t>
            </w:r>
          </w:p>
          <w:p w14:paraId="7670C1A7" w14:textId="77777777" w:rsidR="00406C2A" w:rsidRDefault="00404B9F">
            <w:pPr>
              <w:autoSpaceDE/>
              <w:autoSpaceDN/>
              <w:spacing w:before="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5EC225E4" w14:textId="77777777" w:rsidR="00406C2A" w:rsidRDefault="00404B9F">
            <w:pPr>
              <w:autoSpaceDE/>
              <w:autoSpaceDN/>
              <w:spacing w:line="257" w:lineRule="auto"/>
              <w:ind w:left="112" w:right="92"/>
              <w:jc w:val="both"/>
              <w:rPr>
                <w:rFonts w:ascii="Times New Roman" w:eastAsia="Times New Roman" w:hAnsi="Times New Roman" w:cs="Times New Roman"/>
                <w:color w:val="000000"/>
                <w:sz w:val="19"/>
                <w:szCs w:val="19"/>
              </w:rPr>
            </w:pPr>
            <w:r>
              <w:rPr>
                <w:color w:val="000000"/>
                <w:sz w:val="19"/>
                <w:szCs w:val="19"/>
              </w:rPr>
              <w:t xml:space="preserve">Soweit nicht in </w:t>
            </w:r>
            <w:r>
              <w:rPr>
                <w:color w:val="000000"/>
                <w:spacing w:val="-7"/>
                <w:sz w:val="19"/>
                <w:szCs w:val="19"/>
              </w:rPr>
              <w:t xml:space="preserve">Ziffer </w:t>
            </w:r>
            <w:r>
              <w:rPr>
                <w:color w:val="000000"/>
                <w:sz w:val="19"/>
                <w:szCs w:val="19"/>
              </w:rPr>
              <w:t xml:space="preserve">4 </w:t>
            </w:r>
            <w:r>
              <w:rPr>
                <w:color w:val="000000"/>
                <w:spacing w:val="-3"/>
                <w:sz w:val="19"/>
                <w:szCs w:val="19"/>
              </w:rPr>
              <w:t xml:space="preserve">abweichend geregelt, </w:t>
            </w:r>
            <w:r>
              <w:rPr>
                <w:color w:val="000000"/>
                <w:spacing w:val="2"/>
                <w:sz w:val="19"/>
                <w:szCs w:val="19"/>
              </w:rPr>
              <w:t xml:space="preserve">ist </w:t>
            </w:r>
            <w:r>
              <w:rPr>
                <w:color w:val="000000"/>
                <w:spacing w:val="-3"/>
                <w:sz w:val="19"/>
                <w:szCs w:val="19"/>
              </w:rPr>
              <w:t xml:space="preserve">der </w:t>
            </w:r>
            <w:r>
              <w:rPr>
                <w:color w:val="000000"/>
                <w:sz w:val="19"/>
                <w:szCs w:val="19"/>
              </w:rPr>
              <w:t xml:space="preserve">Informationsempfänger </w:t>
            </w:r>
            <w:r>
              <w:rPr>
                <w:color w:val="000000"/>
                <w:spacing w:val="-3"/>
                <w:sz w:val="19"/>
                <w:szCs w:val="19"/>
              </w:rPr>
              <w:t>verpflichtet, vertraulic</w:t>
            </w:r>
            <w:del w:id="207" w:author="Römer, Axel (RED1D)" w:date="2020-11-05T07:20:00Z">
              <w:r w:rsidDel="00404B9F">
                <w:rPr>
                  <w:color w:val="000000"/>
                  <w:spacing w:val="-3"/>
                  <w:sz w:val="19"/>
                  <w:szCs w:val="19"/>
                </w:rPr>
                <w:delText xml:space="preserve"> </w:delText>
              </w:r>
            </w:del>
            <w:r>
              <w:rPr>
                <w:color w:val="000000"/>
                <w:spacing w:val="5"/>
                <w:sz w:val="19"/>
                <w:szCs w:val="19"/>
              </w:rPr>
              <w:t xml:space="preserve">he </w:t>
            </w:r>
            <w:r>
              <w:rPr>
                <w:color w:val="000000"/>
                <w:spacing w:val="-4"/>
                <w:sz w:val="19"/>
                <w:szCs w:val="19"/>
              </w:rPr>
              <w:t>Informationen</w:t>
            </w:r>
          </w:p>
          <w:p w14:paraId="59349057" w14:textId="77777777" w:rsidR="00406C2A" w:rsidRDefault="00404B9F">
            <w:pPr>
              <w:autoSpaceDE/>
              <w:autoSpaceDN/>
              <w:spacing w:line="257" w:lineRule="auto"/>
              <w:ind w:left="998" w:right="99" w:hanging="556"/>
              <w:jc w:val="both"/>
              <w:rPr>
                <w:rFonts w:ascii="Times New Roman" w:eastAsia="Times New Roman" w:hAnsi="Times New Roman" w:cs="Times New Roman"/>
                <w:color w:val="000000"/>
                <w:sz w:val="19"/>
                <w:szCs w:val="19"/>
              </w:rPr>
            </w:pPr>
            <w:r>
              <w:rPr>
                <w:color w:val="000000"/>
                <w:spacing w:val="-4"/>
                <w:sz w:val="19"/>
                <w:szCs w:val="19"/>
              </w:rPr>
              <w:t>a)</w:t>
            </w:r>
            <w:r>
              <w:rPr>
                <w:rFonts w:ascii="Times New Roman" w:eastAsia="Times New Roman" w:hAnsi="Times New Roman" w:cs="Times New Roman"/>
                <w:color w:val="000000"/>
                <w:sz w:val="14"/>
                <w:szCs w:val="14"/>
              </w:rPr>
              <w:t xml:space="preserve">             </w:t>
            </w:r>
            <w:r>
              <w:rPr>
                <w:color w:val="000000"/>
                <w:spacing w:val="-3"/>
                <w:sz w:val="19"/>
                <w:szCs w:val="19"/>
              </w:rPr>
              <w:t xml:space="preserve">geheim </w:t>
            </w:r>
            <w:r>
              <w:rPr>
                <w:color w:val="000000"/>
                <w:spacing w:val="3"/>
                <w:sz w:val="19"/>
                <w:szCs w:val="19"/>
              </w:rPr>
              <w:t xml:space="preserve">zu </w:t>
            </w:r>
            <w:r>
              <w:rPr>
                <w:color w:val="000000"/>
                <w:sz w:val="19"/>
                <w:szCs w:val="19"/>
              </w:rPr>
              <w:t xml:space="preserve">halten </w:t>
            </w:r>
            <w:r>
              <w:rPr>
                <w:color w:val="000000"/>
                <w:spacing w:val="-3"/>
                <w:sz w:val="19"/>
                <w:szCs w:val="19"/>
              </w:rPr>
              <w:t xml:space="preserve">und </w:t>
            </w:r>
            <w:r>
              <w:rPr>
                <w:color w:val="000000"/>
                <w:sz w:val="19"/>
                <w:szCs w:val="19"/>
              </w:rPr>
              <w:t xml:space="preserve">Dritten nicht ohne </w:t>
            </w:r>
            <w:r>
              <w:rPr>
                <w:color w:val="000000"/>
                <w:spacing w:val="-6"/>
                <w:sz w:val="19"/>
                <w:szCs w:val="19"/>
              </w:rPr>
              <w:t xml:space="preserve">vorherige </w:t>
            </w:r>
            <w:r>
              <w:rPr>
                <w:color w:val="000000"/>
                <w:sz w:val="19"/>
                <w:szCs w:val="19"/>
              </w:rPr>
              <w:t xml:space="preserve">schriftliche Zustimmung </w:t>
            </w:r>
            <w:r>
              <w:rPr>
                <w:color w:val="000000"/>
                <w:spacing w:val="-3"/>
                <w:sz w:val="19"/>
                <w:szCs w:val="19"/>
              </w:rPr>
              <w:t xml:space="preserve">der </w:t>
            </w:r>
            <w:r>
              <w:rPr>
                <w:color w:val="000000"/>
                <w:sz w:val="19"/>
                <w:szCs w:val="19"/>
              </w:rPr>
              <w:t xml:space="preserve">ERGO </w:t>
            </w:r>
            <w:r>
              <w:rPr>
                <w:color w:val="000000"/>
                <w:spacing w:val="-6"/>
                <w:sz w:val="19"/>
                <w:szCs w:val="19"/>
              </w:rPr>
              <w:t xml:space="preserve">offen </w:t>
            </w:r>
            <w:r>
              <w:rPr>
                <w:color w:val="000000"/>
                <w:spacing w:val="3"/>
                <w:sz w:val="19"/>
                <w:szCs w:val="19"/>
              </w:rPr>
              <w:t>zu</w:t>
            </w:r>
            <w:r>
              <w:rPr>
                <w:color w:val="000000"/>
                <w:spacing w:val="-2"/>
                <w:sz w:val="19"/>
                <w:szCs w:val="19"/>
              </w:rPr>
              <w:t xml:space="preserve"> </w:t>
            </w:r>
            <w:r>
              <w:rPr>
                <w:color w:val="000000"/>
                <w:sz w:val="19"/>
                <w:szCs w:val="19"/>
              </w:rPr>
              <w:t>legen;</w:t>
            </w:r>
          </w:p>
          <w:p w14:paraId="509244C1" w14:textId="77777777" w:rsidR="00406C2A" w:rsidRDefault="00404B9F">
            <w:pPr>
              <w:autoSpaceDE/>
              <w:autoSpaceDN/>
              <w:spacing w:before="8"/>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 xml:space="preserve"> </w:t>
            </w:r>
          </w:p>
          <w:p w14:paraId="16647037" w14:textId="77777777" w:rsidR="00406C2A" w:rsidRDefault="00404B9F">
            <w:pPr>
              <w:autoSpaceDE/>
              <w:autoSpaceDN/>
              <w:spacing w:line="264" w:lineRule="auto"/>
              <w:ind w:left="998" w:right="86" w:hanging="556"/>
              <w:jc w:val="both"/>
              <w:rPr>
                <w:rFonts w:ascii="Times New Roman" w:eastAsia="Times New Roman" w:hAnsi="Times New Roman" w:cs="Times New Roman"/>
                <w:color w:val="000000"/>
                <w:sz w:val="19"/>
                <w:szCs w:val="19"/>
              </w:rPr>
            </w:pPr>
            <w:r>
              <w:rPr>
                <w:color w:val="000000"/>
                <w:spacing w:val="-4"/>
                <w:sz w:val="19"/>
                <w:szCs w:val="19"/>
              </w:rPr>
              <w:t>b)</w:t>
            </w:r>
            <w:r>
              <w:rPr>
                <w:rFonts w:ascii="Times New Roman" w:eastAsia="Times New Roman" w:hAnsi="Times New Roman" w:cs="Times New Roman"/>
                <w:color w:val="000000"/>
                <w:sz w:val="14"/>
                <w:szCs w:val="14"/>
              </w:rPr>
              <w:t xml:space="preserve">            </w:t>
            </w:r>
            <w:r>
              <w:rPr>
                <w:color w:val="000000"/>
                <w:spacing w:val="-9"/>
                <w:sz w:val="19"/>
                <w:szCs w:val="19"/>
              </w:rPr>
              <w:t xml:space="preserve">vor </w:t>
            </w:r>
            <w:r>
              <w:rPr>
                <w:color w:val="000000"/>
                <w:spacing w:val="-3"/>
                <w:sz w:val="19"/>
                <w:szCs w:val="19"/>
              </w:rPr>
              <w:t xml:space="preserve">Veröffentlichung und </w:t>
            </w:r>
            <w:r>
              <w:rPr>
                <w:color w:val="000000"/>
                <w:sz w:val="19"/>
                <w:szCs w:val="19"/>
              </w:rPr>
              <w:t xml:space="preserve">Weitergabe </w:t>
            </w:r>
            <w:r>
              <w:rPr>
                <w:color w:val="000000"/>
                <w:spacing w:val="-4"/>
                <w:sz w:val="19"/>
                <w:szCs w:val="19"/>
              </w:rPr>
              <w:t xml:space="preserve">zu </w:t>
            </w:r>
            <w:r>
              <w:rPr>
                <w:color w:val="000000"/>
                <w:sz w:val="19"/>
                <w:szCs w:val="19"/>
              </w:rPr>
              <w:t>schützen;</w:t>
            </w:r>
          </w:p>
          <w:p w14:paraId="2631A820" w14:textId="77777777" w:rsidR="00406C2A" w:rsidRDefault="00404B9F">
            <w:pPr>
              <w:autoSpaceDE/>
              <w:autoSpaceDN/>
              <w:spacing w:before="3"/>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p w14:paraId="5A0BABAA" w14:textId="77777777" w:rsidR="00406C2A" w:rsidRDefault="00404B9F">
            <w:pPr>
              <w:autoSpaceDE/>
              <w:autoSpaceDN/>
              <w:spacing w:line="254" w:lineRule="auto"/>
              <w:ind w:left="998" w:right="90" w:hanging="556"/>
              <w:jc w:val="both"/>
              <w:rPr>
                <w:rFonts w:ascii="Times New Roman" w:eastAsia="Times New Roman" w:hAnsi="Times New Roman" w:cs="Times New Roman"/>
                <w:color w:val="000000"/>
                <w:sz w:val="19"/>
                <w:szCs w:val="19"/>
              </w:rPr>
            </w:pPr>
            <w:r>
              <w:rPr>
                <w:color w:val="000000"/>
                <w:spacing w:val="-4"/>
                <w:sz w:val="19"/>
                <w:szCs w:val="19"/>
              </w:rPr>
              <w:t>c)</w:t>
            </w:r>
            <w:r>
              <w:rPr>
                <w:rFonts w:ascii="Times New Roman" w:eastAsia="Times New Roman" w:hAnsi="Times New Roman" w:cs="Times New Roman"/>
                <w:color w:val="000000"/>
                <w:sz w:val="14"/>
                <w:szCs w:val="14"/>
              </w:rPr>
              <w:t xml:space="preserve">              </w:t>
            </w:r>
            <w:r>
              <w:rPr>
                <w:color w:val="000000"/>
                <w:spacing w:val="-3"/>
                <w:sz w:val="19"/>
                <w:szCs w:val="19"/>
              </w:rPr>
              <w:t xml:space="preserve">nur </w:t>
            </w:r>
            <w:r>
              <w:rPr>
                <w:color w:val="000000"/>
                <w:spacing w:val="3"/>
                <w:sz w:val="19"/>
                <w:szCs w:val="19"/>
              </w:rPr>
              <w:t xml:space="preserve">zu </w:t>
            </w:r>
            <w:r>
              <w:rPr>
                <w:color w:val="000000"/>
                <w:sz w:val="19"/>
                <w:szCs w:val="19"/>
              </w:rPr>
              <w:t xml:space="preserve">internen </w:t>
            </w:r>
            <w:r>
              <w:rPr>
                <w:color w:val="000000"/>
                <w:spacing w:val="-3"/>
                <w:sz w:val="19"/>
                <w:szCs w:val="19"/>
              </w:rPr>
              <w:t xml:space="preserve">Zwecken der </w:t>
            </w:r>
            <w:r>
              <w:rPr>
                <w:color w:val="000000"/>
                <w:sz w:val="19"/>
                <w:szCs w:val="19"/>
              </w:rPr>
              <w:t xml:space="preserve">Prüfung </w:t>
            </w:r>
            <w:r>
              <w:rPr>
                <w:color w:val="000000"/>
                <w:spacing w:val="-3"/>
                <w:sz w:val="19"/>
                <w:szCs w:val="19"/>
              </w:rPr>
              <w:t xml:space="preserve">einer Zusammenarbeit und/oder </w:t>
            </w:r>
            <w:r>
              <w:rPr>
                <w:color w:val="000000"/>
                <w:sz w:val="19"/>
                <w:szCs w:val="19"/>
              </w:rPr>
              <w:t xml:space="preserve">im </w:t>
            </w:r>
            <w:r>
              <w:rPr>
                <w:color w:val="000000"/>
                <w:spacing w:val="-3"/>
                <w:sz w:val="19"/>
                <w:szCs w:val="19"/>
              </w:rPr>
              <w:t xml:space="preserve">Rahmen der </w:t>
            </w:r>
            <w:r>
              <w:rPr>
                <w:color w:val="000000"/>
                <w:sz w:val="19"/>
                <w:szCs w:val="19"/>
              </w:rPr>
              <w:t xml:space="preserve">jeweiligen Ausschreibung </w:t>
            </w:r>
            <w:r>
              <w:rPr>
                <w:color w:val="000000"/>
                <w:spacing w:val="-3"/>
                <w:sz w:val="19"/>
                <w:szCs w:val="19"/>
              </w:rPr>
              <w:t xml:space="preserve">und/oder </w:t>
            </w:r>
            <w:r>
              <w:rPr>
                <w:color w:val="000000"/>
                <w:spacing w:val="-4"/>
                <w:sz w:val="19"/>
                <w:szCs w:val="19"/>
              </w:rPr>
              <w:t xml:space="preserve">Durchführung </w:t>
            </w:r>
            <w:r>
              <w:rPr>
                <w:color w:val="000000"/>
                <w:spacing w:val="-3"/>
                <w:sz w:val="19"/>
                <w:szCs w:val="19"/>
              </w:rPr>
              <w:t xml:space="preserve">des </w:t>
            </w:r>
            <w:r>
              <w:rPr>
                <w:color w:val="000000"/>
                <w:sz w:val="19"/>
                <w:szCs w:val="19"/>
              </w:rPr>
              <w:t xml:space="preserve">jeweiligen Vertragsverhältnisses </w:t>
            </w:r>
            <w:r>
              <w:rPr>
                <w:color w:val="000000"/>
                <w:spacing w:val="3"/>
                <w:sz w:val="19"/>
                <w:szCs w:val="19"/>
              </w:rPr>
              <w:t>zu</w:t>
            </w:r>
            <w:r>
              <w:rPr>
                <w:color w:val="000000"/>
                <w:spacing w:val="-18"/>
                <w:sz w:val="19"/>
                <w:szCs w:val="19"/>
              </w:rPr>
              <w:t xml:space="preserve"> </w:t>
            </w:r>
            <w:r>
              <w:rPr>
                <w:color w:val="000000"/>
                <w:spacing w:val="-5"/>
                <w:sz w:val="19"/>
                <w:szCs w:val="19"/>
              </w:rPr>
              <w:t>verwenden;</w:t>
            </w:r>
          </w:p>
          <w:p w14:paraId="0CC58302" w14:textId="77777777" w:rsidR="00406C2A" w:rsidRDefault="00404B9F">
            <w:pPr>
              <w:autoSpaceDE/>
              <w:autoSpaceDN/>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103FACEF" w14:textId="77777777" w:rsidR="00406C2A" w:rsidRDefault="00404B9F">
            <w:pPr>
              <w:autoSpaceDE/>
              <w:autoSpaceDN/>
              <w:spacing w:before="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p w14:paraId="75DA120E" w14:textId="77777777" w:rsidR="00406C2A" w:rsidRDefault="00404B9F">
            <w:pPr>
              <w:autoSpaceDE/>
              <w:autoSpaceDN/>
              <w:spacing w:line="252" w:lineRule="auto"/>
              <w:ind w:left="998" w:right="91" w:hanging="556"/>
              <w:jc w:val="both"/>
              <w:rPr>
                <w:rFonts w:ascii="Times New Roman" w:eastAsia="Times New Roman" w:hAnsi="Times New Roman" w:cs="Times New Roman"/>
                <w:color w:val="000000"/>
                <w:sz w:val="19"/>
                <w:szCs w:val="19"/>
              </w:rPr>
            </w:pPr>
            <w:r>
              <w:rPr>
                <w:color w:val="000000"/>
                <w:spacing w:val="-4"/>
                <w:sz w:val="19"/>
                <w:szCs w:val="19"/>
              </w:rPr>
              <w:t>d)</w:t>
            </w:r>
            <w:r>
              <w:rPr>
                <w:rFonts w:ascii="Times New Roman" w:eastAsia="Times New Roman" w:hAnsi="Times New Roman" w:cs="Times New Roman"/>
                <w:color w:val="000000"/>
                <w:sz w:val="14"/>
                <w:szCs w:val="14"/>
              </w:rPr>
              <w:t xml:space="preserve">             </w:t>
            </w:r>
            <w:r>
              <w:rPr>
                <w:color w:val="000000"/>
                <w:spacing w:val="-3"/>
                <w:sz w:val="19"/>
                <w:szCs w:val="19"/>
              </w:rPr>
              <w:t xml:space="preserve">nur denjenigen </w:t>
            </w:r>
            <w:r>
              <w:rPr>
                <w:color w:val="000000"/>
                <w:sz w:val="19"/>
                <w:szCs w:val="19"/>
              </w:rPr>
              <w:t xml:space="preserve">Mitarbeitern, Organen, Repräsentanten, Beratern oder sonstigen </w:t>
            </w:r>
            <w:r>
              <w:rPr>
                <w:color w:val="000000"/>
                <w:spacing w:val="-3"/>
                <w:sz w:val="19"/>
                <w:szCs w:val="19"/>
              </w:rPr>
              <w:t xml:space="preserve">Erfüllungsgehilfen </w:t>
            </w:r>
            <w:r>
              <w:rPr>
                <w:color w:val="000000"/>
                <w:sz w:val="19"/>
                <w:szCs w:val="19"/>
              </w:rPr>
              <w:t xml:space="preserve">zugänglich </w:t>
            </w:r>
            <w:r>
              <w:rPr>
                <w:color w:val="000000"/>
                <w:spacing w:val="3"/>
                <w:sz w:val="19"/>
                <w:szCs w:val="19"/>
              </w:rPr>
              <w:t xml:space="preserve">zu </w:t>
            </w:r>
            <w:r>
              <w:rPr>
                <w:color w:val="000000"/>
                <w:sz w:val="19"/>
                <w:szCs w:val="19"/>
              </w:rPr>
              <w:t xml:space="preserve">machen, die </w:t>
            </w:r>
            <w:r>
              <w:rPr>
                <w:color w:val="000000"/>
                <w:spacing w:val="-3"/>
                <w:sz w:val="19"/>
                <w:szCs w:val="19"/>
              </w:rPr>
              <w:t xml:space="preserve">den </w:t>
            </w:r>
            <w:r>
              <w:rPr>
                <w:color w:val="000000"/>
                <w:spacing w:val="-6"/>
                <w:sz w:val="19"/>
                <w:szCs w:val="19"/>
              </w:rPr>
              <w:t xml:space="preserve">Zugang </w:t>
            </w:r>
            <w:r>
              <w:rPr>
                <w:color w:val="000000"/>
                <w:spacing w:val="3"/>
                <w:sz w:val="19"/>
                <w:szCs w:val="19"/>
              </w:rPr>
              <w:t xml:space="preserve">zu </w:t>
            </w:r>
            <w:r>
              <w:rPr>
                <w:color w:val="000000"/>
                <w:spacing w:val="-3"/>
                <w:sz w:val="19"/>
                <w:szCs w:val="19"/>
              </w:rPr>
              <w:t xml:space="preserve">den vertraulichen </w:t>
            </w:r>
            <w:r>
              <w:rPr>
                <w:color w:val="000000"/>
                <w:spacing w:val="-4"/>
                <w:sz w:val="19"/>
                <w:szCs w:val="19"/>
              </w:rPr>
              <w:t xml:space="preserve">Informationen </w:t>
            </w:r>
            <w:r>
              <w:rPr>
                <w:color w:val="000000"/>
                <w:spacing w:val="-3"/>
                <w:sz w:val="19"/>
                <w:szCs w:val="19"/>
              </w:rPr>
              <w:t xml:space="preserve">und </w:t>
            </w:r>
            <w:r>
              <w:rPr>
                <w:color w:val="000000"/>
                <w:sz w:val="19"/>
                <w:szCs w:val="19"/>
              </w:rPr>
              <w:t xml:space="preserve">ihre Auswertung im </w:t>
            </w:r>
            <w:r>
              <w:rPr>
                <w:color w:val="000000"/>
                <w:spacing w:val="-3"/>
                <w:sz w:val="19"/>
                <w:szCs w:val="19"/>
              </w:rPr>
              <w:t xml:space="preserve">Rahmen der </w:t>
            </w:r>
            <w:r>
              <w:rPr>
                <w:color w:val="000000"/>
                <w:sz w:val="19"/>
                <w:szCs w:val="19"/>
              </w:rPr>
              <w:t xml:space="preserve">Ausschreibung </w:t>
            </w:r>
            <w:r>
              <w:rPr>
                <w:color w:val="000000"/>
                <w:spacing w:val="-3"/>
                <w:sz w:val="19"/>
                <w:szCs w:val="19"/>
              </w:rPr>
              <w:t xml:space="preserve">oder </w:t>
            </w:r>
            <w:r>
              <w:rPr>
                <w:color w:val="000000"/>
                <w:sz w:val="19"/>
                <w:szCs w:val="19"/>
              </w:rPr>
              <w:t xml:space="preserve">Beauftragung </w:t>
            </w:r>
            <w:r>
              <w:rPr>
                <w:color w:val="000000"/>
                <w:spacing w:val="-3"/>
                <w:sz w:val="19"/>
                <w:szCs w:val="19"/>
              </w:rPr>
              <w:t xml:space="preserve">unbedingt </w:t>
            </w:r>
            <w:r>
              <w:rPr>
                <w:color w:val="000000"/>
                <w:sz w:val="19"/>
                <w:szCs w:val="19"/>
              </w:rPr>
              <w:t>benötigen („need-to-know- Prinzip“);</w:t>
            </w:r>
          </w:p>
          <w:p w14:paraId="49F39CFE" w14:textId="77777777" w:rsidR="00406C2A" w:rsidRDefault="00404B9F">
            <w:pPr>
              <w:autoSpaceDE/>
              <w:autoSpaceDN/>
              <w:spacing w:before="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21DAAA7F" w14:textId="77777777" w:rsidR="00406C2A" w:rsidRDefault="00404B9F">
            <w:pPr>
              <w:autoSpaceDE/>
              <w:autoSpaceDN/>
              <w:spacing w:line="252" w:lineRule="auto"/>
              <w:ind w:left="998" w:right="81" w:hanging="556"/>
              <w:jc w:val="both"/>
              <w:rPr>
                <w:rFonts w:ascii="Times New Roman" w:eastAsia="Times New Roman" w:hAnsi="Times New Roman" w:cs="Times New Roman"/>
                <w:color w:val="000000"/>
                <w:sz w:val="19"/>
                <w:szCs w:val="19"/>
              </w:rPr>
            </w:pPr>
            <w:r>
              <w:rPr>
                <w:color w:val="000000"/>
                <w:spacing w:val="-4"/>
                <w:sz w:val="19"/>
                <w:szCs w:val="19"/>
              </w:rPr>
              <w:t>e)</w:t>
            </w:r>
            <w:r>
              <w:rPr>
                <w:rFonts w:ascii="Times New Roman" w:eastAsia="Times New Roman" w:hAnsi="Times New Roman" w:cs="Times New Roman"/>
                <w:color w:val="000000"/>
                <w:sz w:val="14"/>
                <w:szCs w:val="14"/>
              </w:rPr>
              <w:t xml:space="preserve">             </w:t>
            </w:r>
            <w:r>
              <w:rPr>
                <w:color w:val="000000"/>
                <w:spacing w:val="-3"/>
                <w:sz w:val="19"/>
                <w:szCs w:val="19"/>
              </w:rPr>
              <w:t xml:space="preserve">den </w:t>
            </w:r>
            <w:r>
              <w:rPr>
                <w:color w:val="000000"/>
                <w:sz w:val="19"/>
                <w:szCs w:val="19"/>
              </w:rPr>
              <w:t xml:space="preserve">nach </w:t>
            </w:r>
            <w:r>
              <w:rPr>
                <w:color w:val="000000"/>
                <w:spacing w:val="-7"/>
                <w:sz w:val="19"/>
                <w:szCs w:val="19"/>
              </w:rPr>
              <w:t xml:space="preserve">Ziffer </w:t>
            </w:r>
            <w:r>
              <w:rPr>
                <w:color w:val="000000"/>
                <w:sz w:val="19"/>
                <w:szCs w:val="19"/>
              </w:rPr>
              <w:t xml:space="preserve">3. lit. d) berechtigten Personen </w:t>
            </w:r>
            <w:r>
              <w:rPr>
                <w:color w:val="000000"/>
                <w:spacing w:val="-2"/>
                <w:sz w:val="19"/>
                <w:szCs w:val="19"/>
              </w:rPr>
              <w:t xml:space="preserve">nur </w:t>
            </w:r>
            <w:r>
              <w:rPr>
                <w:color w:val="000000"/>
                <w:sz w:val="19"/>
                <w:szCs w:val="19"/>
              </w:rPr>
              <w:t xml:space="preserve">in </w:t>
            </w:r>
            <w:r>
              <w:rPr>
                <w:color w:val="000000"/>
                <w:spacing w:val="-3"/>
                <w:sz w:val="19"/>
                <w:szCs w:val="19"/>
              </w:rPr>
              <w:t xml:space="preserve">dem </w:t>
            </w:r>
            <w:r>
              <w:rPr>
                <w:color w:val="000000"/>
                <w:spacing w:val="-4"/>
                <w:sz w:val="19"/>
                <w:szCs w:val="19"/>
              </w:rPr>
              <w:t xml:space="preserve">Umfang </w:t>
            </w:r>
            <w:r>
              <w:rPr>
                <w:color w:val="000000"/>
                <w:spacing w:val="3"/>
                <w:sz w:val="19"/>
                <w:szCs w:val="19"/>
              </w:rPr>
              <w:t xml:space="preserve">zu </w:t>
            </w:r>
            <w:r>
              <w:rPr>
                <w:color w:val="000000"/>
                <w:spacing w:val="-5"/>
                <w:sz w:val="19"/>
                <w:szCs w:val="19"/>
              </w:rPr>
              <w:t xml:space="preserve">offenbaren, </w:t>
            </w:r>
            <w:r>
              <w:rPr>
                <w:color w:val="000000"/>
                <w:sz w:val="19"/>
                <w:szCs w:val="19"/>
              </w:rPr>
              <w:t xml:space="preserve">wie es im Hinblick </w:t>
            </w:r>
            <w:r>
              <w:rPr>
                <w:color w:val="000000"/>
                <w:spacing w:val="-3"/>
                <w:sz w:val="19"/>
                <w:szCs w:val="19"/>
              </w:rPr>
              <w:t xml:space="preserve">auf </w:t>
            </w:r>
            <w:r>
              <w:rPr>
                <w:color w:val="000000"/>
                <w:sz w:val="19"/>
                <w:szCs w:val="19"/>
              </w:rPr>
              <w:t xml:space="preserve">die stattfindenden Gespräche und/oder Ausschreibungen </w:t>
            </w:r>
            <w:r>
              <w:rPr>
                <w:color w:val="000000"/>
                <w:spacing w:val="-3"/>
                <w:sz w:val="19"/>
                <w:szCs w:val="19"/>
              </w:rPr>
              <w:t xml:space="preserve">und/oder </w:t>
            </w:r>
            <w:r>
              <w:rPr>
                <w:color w:val="000000"/>
                <w:sz w:val="19"/>
                <w:szCs w:val="19"/>
              </w:rPr>
              <w:t xml:space="preserve">im </w:t>
            </w:r>
            <w:r>
              <w:rPr>
                <w:color w:val="000000"/>
                <w:spacing w:val="2"/>
                <w:sz w:val="19"/>
                <w:szCs w:val="19"/>
              </w:rPr>
              <w:t xml:space="preserve">Rahmen </w:t>
            </w:r>
            <w:r>
              <w:rPr>
                <w:color w:val="000000"/>
                <w:spacing w:val="-3"/>
                <w:sz w:val="19"/>
                <w:szCs w:val="19"/>
              </w:rPr>
              <w:t xml:space="preserve">der </w:t>
            </w:r>
            <w:r>
              <w:rPr>
                <w:color w:val="000000"/>
                <w:sz w:val="19"/>
                <w:szCs w:val="19"/>
              </w:rPr>
              <w:t>jeweiligen Vertragsdurchführun</w:t>
            </w:r>
            <w:del w:id="208" w:author="Römer, Axel (RED1D)" w:date="2020-11-05T07:19:00Z">
              <w:r w:rsidDel="00404B9F">
                <w:rPr>
                  <w:color w:val="000000"/>
                  <w:sz w:val="19"/>
                  <w:szCs w:val="19"/>
                </w:rPr>
                <w:delText xml:space="preserve"> </w:delText>
              </w:r>
            </w:del>
            <w:r>
              <w:rPr>
                <w:color w:val="000000"/>
                <w:sz w:val="19"/>
                <w:szCs w:val="19"/>
              </w:rPr>
              <w:t xml:space="preserve">g </w:t>
            </w:r>
            <w:r>
              <w:rPr>
                <w:color w:val="000000"/>
                <w:spacing w:val="-3"/>
                <w:sz w:val="19"/>
                <w:szCs w:val="19"/>
              </w:rPr>
              <w:t>erforderlich</w:t>
            </w:r>
            <w:r>
              <w:rPr>
                <w:color w:val="000000"/>
                <w:spacing w:val="44"/>
                <w:sz w:val="19"/>
                <w:szCs w:val="19"/>
              </w:rPr>
              <w:t xml:space="preserve"> </w:t>
            </w:r>
            <w:r>
              <w:rPr>
                <w:color w:val="000000"/>
                <w:spacing w:val="3"/>
                <w:sz w:val="19"/>
                <w:szCs w:val="19"/>
              </w:rPr>
              <w:t>ist.</w:t>
            </w:r>
          </w:p>
          <w:p w14:paraId="5CCB8507" w14:textId="77777777" w:rsidR="00406C2A" w:rsidRDefault="00404B9F">
            <w:pPr>
              <w:autoSpaceDE/>
              <w:autoSpaceDN/>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6BB54E8" w14:textId="77777777" w:rsidR="00406C2A" w:rsidRDefault="00404B9F">
            <w:pPr>
              <w:autoSpaceDE/>
              <w:autoSpaceDN/>
              <w:spacing w:before="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p w14:paraId="5BB50951" w14:textId="77777777" w:rsidR="00406C2A" w:rsidRDefault="00404B9F">
            <w:pPr>
              <w:autoSpaceDE/>
              <w:autoSpaceDN/>
              <w:spacing w:line="252" w:lineRule="auto"/>
              <w:ind w:left="112" w:right="90"/>
              <w:jc w:val="both"/>
              <w:rPr>
                <w:rFonts w:ascii="Times New Roman" w:eastAsia="Times New Roman" w:hAnsi="Times New Roman" w:cs="Times New Roman"/>
                <w:color w:val="000000"/>
                <w:sz w:val="19"/>
                <w:szCs w:val="19"/>
              </w:rPr>
            </w:pPr>
            <w:r>
              <w:rPr>
                <w:color w:val="000000"/>
                <w:spacing w:val="-4"/>
                <w:sz w:val="19"/>
                <w:szCs w:val="19"/>
              </w:rPr>
              <w:t xml:space="preserve">Darüber </w:t>
            </w:r>
            <w:r>
              <w:rPr>
                <w:color w:val="000000"/>
                <w:spacing w:val="-3"/>
                <w:sz w:val="19"/>
                <w:szCs w:val="19"/>
              </w:rPr>
              <w:t xml:space="preserve">hinaus </w:t>
            </w:r>
            <w:r>
              <w:rPr>
                <w:color w:val="000000"/>
                <w:spacing w:val="-4"/>
                <w:sz w:val="19"/>
                <w:szCs w:val="19"/>
              </w:rPr>
              <w:t xml:space="preserve">verpflichtet </w:t>
            </w:r>
            <w:r>
              <w:rPr>
                <w:color w:val="000000"/>
                <w:spacing w:val="3"/>
                <w:sz w:val="19"/>
                <w:szCs w:val="19"/>
              </w:rPr>
              <w:t xml:space="preserve">sich </w:t>
            </w:r>
            <w:r>
              <w:rPr>
                <w:color w:val="000000"/>
                <w:spacing w:val="-3"/>
                <w:sz w:val="19"/>
                <w:szCs w:val="19"/>
              </w:rPr>
              <w:t xml:space="preserve">der </w:t>
            </w:r>
            <w:r>
              <w:rPr>
                <w:color w:val="000000"/>
                <w:sz w:val="19"/>
                <w:szCs w:val="19"/>
              </w:rPr>
              <w:t>Informationsempfänger,</w:t>
            </w:r>
            <w:r>
              <w:rPr>
                <w:color w:val="000000"/>
                <w:sz w:val="19"/>
                <w:szCs w:val="19"/>
              </w:rPr>
              <w:tab/>
            </w:r>
            <w:r>
              <w:rPr>
                <w:color w:val="000000"/>
                <w:sz w:val="19"/>
                <w:szCs w:val="19"/>
              </w:rPr>
              <w:tab/>
              <w:t>nach</w:t>
            </w:r>
            <w:r>
              <w:rPr>
                <w:color w:val="000000"/>
                <w:sz w:val="19"/>
                <w:szCs w:val="19"/>
              </w:rPr>
              <w:tab/>
            </w:r>
            <w:r>
              <w:rPr>
                <w:color w:val="000000"/>
                <w:spacing w:val="-4"/>
                <w:sz w:val="19"/>
                <w:szCs w:val="19"/>
              </w:rPr>
              <w:t xml:space="preserve">dieser </w:t>
            </w:r>
            <w:r>
              <w:rPr>
                <w:color w:val="000000"/>
                <w:sz w:val="19"/>
                <w:szCs w:val="19"/>
              </w:rPr>
              <w:t xml:space="preserve">Vertraulichkeitsverpflichtung berechtigte Personen zur Vertraulichkeit in </w:t>
            </w:r>
            <w:r>
              <w:rPr>
                <w:color w:val="000000"/>
                <w:spacing w:val="-3"/>
                <w:sz w:val="19"/>
                <w:szCs w:val="19"/>
              </w:rPr>
              <w:t xml:space="preserve">dem oben genannten </w:t>
            </w:r>
            <w:r>
              <w:rPr>
                <w:color w:val="000000"/>
                <w:sz w:val="19"/>
                <w:szCs w:val="19"/>
              </w:rPr>
              <w:t xml:space="preserve">Umfang </w:t>
            </w:r>
            <w:r>
              <w:rPr>
                <w:color w:val="000000"/>
                <w:spacing w:val="3"/>
                <w:sz w:val="19"/>
                <w:szCs w:val="19"/>
              </w:rPr>
              <w:t xml:space="preserve">zu </w:t>
            </w:r>
            <w:r>
              <w:rPr>
                <w:color w:val="000000"/>
                <w:spacing w:val="-4"/>
                <w:sz w:val="19"/>
                <w:szCs w:val="19"/>
              </w:rPr>
              <w:t xml:space="preserve">verpflichten </w:t>
            </w:r>
            <w:r>
              <w:rPr>
                <w:color w:val="000000"/>
                <w:spacing w:val="-3"/>
                <w:sz w:val="19"/>
                <w:szCs w:val="19"/>
              </w:rPr>
              <w:t xml:space="preserve">und </w:t>
            </w:r>
            <w:r>
              <w:rPr>
                <w:color w:val="000000"/>
                <w:spacing w:val="-5"/>
                <w:sz w:val="19"/>
                <w:szCs w:val="19"/>
              </w:rPr>
              <w:t xml:space="preserve">für </w:t>
            </w:r>
            <w:r>
              <w:rPr>
                <w:color w:val="000000"/>
                <w:sz w:val="19"/>
                <w:szCs w:val="19"/>
              </w:rPr>
              <w:t xml:space="preserve">die Einhaltung </w:t>
            </w:r>
            <w:r>
              <w:rPr>
                <w:color w:val="000000"/>
                <w:spacing w:val="-3"/>
                <w:sz w:val="19"/>
                <w:szCs w:val="19"/>
              </w:rPr>
              <w:t xml:space="preserve">der </w:t>
            </w:r>
            <w:r>
              <w:rPr>
                <w:color w:val="000000"/>
                <w:sz w:val="19"/>
                <w:szCs w:val="19"/>
              </w:rPr>
              <w:t xml:space="preserve">Verpflichtungen              </w:t>
            </w:r>
            <w:r>
              <w:rPr>
                <w:color w:val="000000"/>
                <w:spacing w:val="-3"/>
                <w:sz w:val="19"/>
                <w:szCs w:val="19"/>
              </w:rPr>
              <w:t xml:space="preserve">aus                                          </w:t>
            </w:r>
            <w:r>
              <w:rPr>
                <w:color w:val="000000"/>
                <w:sz w:val="19"/>
                <w:szCs w:val="19"/>
              </w:rPr>
              <w:t xml:space="preserve">dieser Vertraulichkeitsverpflichtung                                          durch diese Personen einzustehen, als ob diese </w:t>
            </w:r>
            <w:r>
              <w:rPr>
                <w:color w:val="000000"/>
                <w:spacing w:val="2"/>
                <w:sz w:val="19"/>
                <w:szCs w:val="19"/>
              </w:rPr>
              <w:t xml:space="preserve">selbst </w:t>
            </w:r>
            <w:r>
              <w:rPr>
                <w:color w:val="000000"/>
                <w:spacing w:val="-3"/>
                <w:sz w:val="19"/>
                <w:szCs w:val="19"/>
              </w:rPr>
              <w:t xml:space="preserve">aus </w:t>
            </w:r>
            <w:r>
              <w:rPr>
                <w:color w:val="000000"/>
                <w:sz w:val="19"/>
                <w:szCs w:val="19"/>
              </w:rPr>
              <w:t xml:space="preserve">dieser Verpflichtungserklärung zur Vertraulichkeit </w:t>
            </w:r>
            <w:r>
              <w:rPr>
                <w:color w:val="000000"/>
                <w:spacing w:val="-4"/>
                <w:sz w:val="19"/>
                <w:szCs w:val="19"/>
              </w:rPr>
              <w:t xml:space="preserve">verpflichtet wären. </w:t>
            </w:r>
            <w:r>
              <w:rPr>
                <w:color w:val="000000"/>
                <w:sz w:val="19"/>
                <w:szCs w:val="19"/>
              </w:rPr>
              <w:t xml:space="preserve">Für die Zwecke dieser Vertraulichkeitsverpflichtung                                                        </w:t>
            </w:r>
            <w:r>
              <w:rPr>
                <w:color w:val="000000"/>
                <w:spacing w:val="-3"/>
                <w:sz w:val="19"/>
                <w:szCs w:val="19"/>
              </w:rPr>
              <w:t xml:space="preserve">wird                            dem </w:t>
            </w:r>
            <w:r>
              <w:rPr>
                <w:color w:val="000000"/>
                <w:sz w:val="19"/>
                <w:szCs w:val="19"/>
              </w:rPr>
              <w:t xml:space="preserve">Informationsempfänger </w:t>
            </w:r>
            <w:r>
              <w:rPr>
                <w:color w:val="000000"/>
                <w:spacing w:val="-3"/>
                <w:sz w:val="19"/>
                <w:szCs w:val="19"/>
              </w:rPr>
              <w:t xml:space="preserve">jedes Handeln der </w:t>
            </w:r>
            <w:r>
              <w:rPr>
                <w:color w:val="000000"/>
                <w:sz w:val="19"/>
                <w:szCs w:val="19"/>
              </w:rPr>
              <w:t>in</w:t>
            </w:r>
            <w:r>
              <w:rPr>
                <w:color w:val="000000"/>
                <w:spacing w:val="-17"/>
                <w:sz w:val="19"/>
                <w:szCs w:val="19"/>
              </w:rPr>
              <w:t xml:space="preserve"> </w:t>
            </w:r>
            <w:r>
              <w:rPr>
                <w:color w:val="000000"/>
                <w:sz w:val="19"/>
                <w:szCs w:val="19"/>
              </w:rPr>
              <w:t>Ziffer</w:t>
            </w:r>
          </w:p>
          <w:p w14:paraId="4B335BBD" w14:textId="77777777" w:rsidR="00406C2A" w:rsidRDefault="00404B9F">
            <w:pPr>
              <w:autoSpaceDE/>
              <w:autoSpaceDN/>
              <w:spacing w:before="10" w:line="247" w:lineRule="auto"/>
              <w:ind w:left="112" w:right="107"/>
              <w:jc w:val="both"/>
              <w:rPr>
                <w:rFonts w:ascii="Times New Roman" w:eastAsia="Times New Roman" w:hAnsi="Times New Roman" w:cs="Times New Roman"/>
                <w:color w:val="000000"/>
                <w:sz w:val="19"/>
                <w:szCs w:val="19"/>
              </w:rPr>
            </w:pPr>
            <w:r>
              <w:rPr>
                <w:color w:val="000000"/>
                <w:sz w:val="19"/>
                <w:szCs w:val="19"/>
              </w:rPr>
              <w:t>3 lit. d) genannten Personen wie eigenes zugerechnet.</w:t>
            </w:r>
          </w:p>
          <w:p w14:paraId="0C535068" w14:textId="77777777" w:rsidR="00406C2A" w:rsidRDefault="00404B9F">
            <w:pPr>
              <w:autoSpaceDE/>
              <w:autoSpaceDN/>
              <w:spacing w:before="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73406B16" w14:textId="77777777" w:rsidR="00406C2A" w:rsidRDefault="00404B9F">
            <w:pPr>
              <w:autoSpaceDE/>
              <w:autoSpaceDN/>
              <w:spacing w:before="1" w:line="252" w:lineRule="auto"/>
              <w:ind w:left="112" w:right="77"/>
              <w:jc w:val="both"/>
              <w:rPr>
                <w:rFonts w:ascii="Times New Roman" w:eastAsia="Times New Roman" w:hAnsi="Times New Roman" w:cs="Times New Roman"/>
                <w:color w:val="000000"/>
                <w:sz w:val="19"/>
                <w:szCs w:val="19"/>
              </w:rPr>
            </w:pPr>
            <w:r>
              <w:rPr>
                <w:color w:val="000000"/>
                <w:spacing w:val="-4"/>
                <w:sz w:val="19"/>
                <w:szCs w:val="19"/>
              </w:rPr>
              <w:t xml:space="preserve">Der </w:t>
            </w:r>
            <w:r>
              <w:rPr>
                <w:color w:val="000000"/>
                <w:sz w:val="19"/>
                <w:szCs w:val="19"/>
              </w:rPr>
              <w:t xml:space="preserve">Informationsempfänger </w:t>
            </w:r>
            <w:r>
              <w:rPr>
                <w:color w:val="000000"/>
                <w:spacing w:val="-4"/>
                <w:sz w:val="19"/>
                <w:szCs w:val="19"/>
              </w:rPr>
              <w:t xml:space="preserve">verpflichtet </w:t>
            </w:r>
            <w:r>
              <w:rPr>
                <w:color w:val="000000"/>
                <w:sz w:val="19"/>
                <w:szCs w:val="19"/>
              </w:rPr>
              <w:t xml:space="preserve">sich, ERGO </w:t>
            </w:r>
            <w:r>
              <w:rPr>
                <w:color w:val="000000"/>
                <w:spacing w:val="-3"/>
                <w:sz w:val="19"/>
                <w:szCs w:val="19"/>
              </w:rPr>
              <w:t xml:space="preserve">unverzüglich informieren, falls </w:t>
            </w:r>
            <w:r>
              <w:rPr>
                <w:color w:val="000000"/>
                <w:sz w:val="19"/>
                <w:szCs w:val="19"/>
              </w:rPr>
              <w:t xml:space="preserve">er </w:t>
            </w:r>
            <w:r>
              <w:rPr>
                <w:color w:val="000000"/>
                <w:spacing w:val="-9"/>
                <w:sz w:val="19"/>
                <w:szCs w:val="19"/>
              </w:rPr>
              <w:t xml:space="preserve">von </w:t>
            </w:r>
            <w:r>
              <w:rPr>
                <w:color w:val="000000"/>
                <w:sz w:val="19"/>
                <w:szCs w:val="19"/>
              </w:rPr>
              <w:t xml:space="preserve">einer Verletzung </w:t>
            </w:r>
            <w:r>
              <w:rPr>
                <w:color w:val="000000"/>
                <w:spacing w:val="-3"/>
                <w:sz w:val="19"/>
                <w:szCs w:val="19"/>
              </w:rPr>
              <w:t xml:space="preserve">der </w:t>
            </w:r>
            <w:r>
              <w:rPr>
                <w:color w:val="000000"/>
                <w:sz w:val="19"/>
                <w:szCs w:val="19"/>
              </w:rPr>
              <w:t xml:space="preserve">Vertraulichkeit durch eine natürliche </w:t>
            </w:r>
            <w:r>
              <w:rPr>
                <w:color w:val="000000"/>
                <w:spacing w:val="-3"/>
                <w:sz w:val="19"/>
                <w:szCs w:val="19"/>
              </w:rPr>
              <w:t xml:space="preserve">oder </w:t>
            </w:r>
            <w:r>
              <w:rPr>
                <w:color w:val="000000"/>
                <w:sz w:val="19"/>
                <w:szCs w:val="19"/>
              </w:rPr>
              <w:t xml:space="preserve">juristische Person </w:t>
            </w:r>
            <w:r>
              <w:rPr>
                <w:color w:val="000000"/>
                <w:spacing w:val="-3"/>
                <w:sz w:val="19"/>
                <w:szCs w:val="19"/>
              </w:rPr>
              <w:t xml:space="preserve">erfährt, </w:t>
            </w:r>
            <w:r>
              <w:rPr>
                <w:color w:val="000000"/>
                <w:sz w:val="19"/>
                <w:szCs w:val="19"/>
              </w:rPr>
              <w:t xml:space="preserve">an die </w:t>
            </w:r>
            <w:r>
              <w:rPr>
                <w:color w:val="000000"/>
                <w:spacing w:val="-4"/>
                <w:sz w:val="19"/>
                <w:szCs w:val="19"/>
              </w:rPr>
              <w:t xml:space="preserve">er </w:t>
            </w:r>
            <w:r>
              <w:rPr>
                <w:color w:val="000000"/>
                <w:spacing w:val="-3"/>
                <w:sz w:val="19"/>
                <w:szCs w:val="19"/>
              </w:rPr>
              <w:t xml:space="preserve">vertrauliche Information oder </w:t>
            </w:r>
            <w:r>
              <w:rPr>
                <w:color w:val="000000"/>
                <w:spacing w:val="-4"/>
                <w:sz w:val="19"/>
                <w:szCs w:val="19"/>
              </w:rPr>
              <w:t xml:space="preserve">Teile </w:t>
            </w:r>
            <w:r>
              <w:rPr>
                <w:color w:val="000000"/>
                <w:sz w:val="19"/>
                <w:szCs w:val="19"/>
              </w:rPr>
              <w:t xml:space="preserve">davon </w:t>
            </w:r>
            <w:r>
              <w:rPr>
                <w:color w:val="000000"/>
                <w:spacing w:val="-3"/>
                <w:sz w:val="19"/>
                <w:szCs w:val="19"/>
              </w:rPr>
              <w:t xml:space="preserve">weitergegeben </w:t>
            </w:r>
            <w:r>
              <w:rPr>
                <w:color w:val="000000"/>
                <w:sz w:val="19"/>
                <w:szCs w:val="19"/>
              </w:rPr>
              <w:t xml:space="preserve">hat </w:t>
            </w:r>
            <w:r>
              <w:rPr>
                <w:color w:val="000000"/>
                <w:spacing w:val="-3"/>
                <w:sz w:val="19"/>
                <w:szCs w:val="19"/>
              </w:rPr>
              <w:t xml:space="preserve">oder </w:t>
            </w:r>
            <w:r>
              <w:rPr>
                <w:color w:val="000000"/>
                <w:sz w:val="19"/>
                <w:szCs w:val="19"/>
              </w:rPr>
              <w:t xml:space="preserve">die </w:t>
            </w:r>
            <w:r>
              <w:rPr>
                <w:color w:val="000000"/>
                <w:spacing w:val="-7"/>
                <w:sz w:val="19"/>
                <w:szCs w:val="19"/>
              </w:rPr>
              <w:t xml:space="preserve">davon </w:t>
            </w:r>
            <w:r>
              <w:rPr>
                <w:color w:val="000000"/>
                <w:sz w:val="19"/>
                <w:szCs w:val="19"/>
              </w:rPr>
              <w:t xml:space="preserve">in  unautorisierter </w:t>
            </w:r>
            <w:r>
              <w:rPr>
                <w:color w:val="000000"/>
                <w:spacing w:val="2"/>
                <w:sz w:val="19"/>
                <w:szCs w:val="19"/>
              </w:rPr>
              <w:t xml:space="preserve">Weise </w:t>
            </w:r>
            <w:r>
              <w:rPr>
                <w:color w:val="000000"/>
                <w:spacing w:val="-5"/>
                <w:sz w:val="19"/>
                <w:szCs w:val="19"/>
              </w:rPr>
              <w:t xml:space="preserve">erfahren </w:t>
            </w:r>
            <w:r>
              <w:rPr>
                <w:color w:val="000000"/>
                <w:sz w:val="19"/>
                <w:szCs w:val="19"/>
              </w:rPr>
              <w:t xml:space="preserve">hat. </w:t>
            </w:r>
            <w:r>
              <w:rPr>
                <w:color w:val="000000"/>
                <w:spacing w:val="-4"/>
                <w:sz w:val="19"/>
                <w:szCs w:val="19"/>
              </w:rPr>
              <w:t xml:space="preserve">Der </w:t>
            </w:r>
            <w:r>
              <w:rPr>
                <w:color w:val="000000"/>
                <w:sz w:val="19"/>
                <w:szCs w:val="19"/>
              </w:rPr>
              <w:t xml:space="preserve">Informationsempfänger    </w:t>
            </w:r>
            <w:r>
              <w:rPr>
                <w:color w:val="000000"/>
                <w:spacing w:val="-3"/>
                <w:sz w:val="19"/>
                <w:szCs w:val="19"/>
              </w:rPr>
              <w:t xml:space="preserve">wird    </w:t>
            </w:r>
            <w:r>
              <w:rPr>
                <w:color w:val="000000"/>
                <w:sz w:val="19"/>
                <w:szCs w:val="19"/>
              </w:rPr>
              <w:t xml:space="preserve">ERGO  </w:t>
            </w:r>
            <w:r>
              <w:rPr>
                <w:color w:val="000000"/>
                <w:spacing w:val="10"/>
                <w:sz w:val="19"/>
                <w:szCs w:val="19"/>
              </w:rPr>
              <w:t xml:space="preserve"> </w:t>
            </w:r>
            <w:r>
              <w:rPr>
                <w:color w:val="000000"/>
                <w:sz w:val="19"/>
                <w:szCs w:val="19"/>
              </w:rPr>
              <w:t>sämtliche</w:t>
            </w:r>
          </w:p>
          <w:p w14:paraId="09592BDF" w14:textId="77777777" w:rsidR="00406C2A" w:rsidRDefault="00404B9F">
            <w:pPr>
              <w:autoSpaceDE/>
              <w:autoSpaceDN/>
              <w:spacing w:line="200" w:lineRule="atLeast"/>
              <w:ind w:left="112"/>
              <w:jc w:val="both"/>
              <w:rPr>
                <w:rFonts w:ascii="Times New Roman" w:eastAsia="Times New Roman" w:hAnsi="Times New Roman" w:cs="Times New Roman"/>
                <w:color w:val="000000"/>
                <w:sz w:val="24"/>
                <w:szCs w:val="24"/>
              </w:rPr>
            </w:pPr>
            <w:r>
              <w:rPr>
                <w:color w:val="000000"/>
                <w:sz w:val="19"/>
                <w:szCs w:val="19"/>
              </w:rPr>
              <w:t xml:space="preserve">billigerweise   </w:t>
            </w:r>
            <w:r>
              <w:rPr>
                <w:color w:val="000000"/>
                <w:spacing w:val="3"/>
                <w:sz w:val="19"/>
                <w:szCs w:val="19"/>
              </w:rPr>
              <w:t xml:space="preserve">zu   </w:t>
            </w:r>
            <w:r>
              <w:rPr>
                <w:color w:val="000000"/>
                <w:spacing w:val="-4"/>
                <w:sz w:val="19"/>
                <w:szCs w:val="19"/>
              </w:rPr>
              <w:t xml:space="preserve">erwartende    </w:t>
            </w:r>
            <w:r>
              <w:rPr>
                <w:color w:val="000000"/>
                <w:sz w:val="19"/>
                <w:szCs w:val="19"/>
              </w:rPr>
              <w:t>Unterstützung</w:t>
            </w:r>
            <w:r>
              <w:rPr>
                <w:color w:val="000000"/>
                <w:spacing w:val="52"/>
                <w:sz w:val="19"/>
                <w:szCs w:val="19"/>
              </w:rPr>
              <w:t xml:space="preserve"> </w:t>
            </w:r>
            <w:r>
              <w:rPr>
                <w:color w:val="000000"/>
                <w:spacing w:val="-3"/>
                <w:sz w:val="19"/>
                <w:szCs w:val="19"/>
              </w:rPr>
              <w:t>bei</w:t>
            </w:r>
          </w:p>
        </w:tc>
        <w:tc>
          <w:tcPr>
            <w:tcW w:w="4821" w:type="dxa"/>
            <w:tcBorders>
              <w:left w:val="single" w:sz="6" w:space="0" w:color="000000"/>
            </w:tcBorders>
            <w:tcMar>
              <w:top w:w="8" w:type="dxa"/>
              <w:left w:w="8" w:type="dxa"/>
              <w:bottom w:w="8" w:type="dxa"/>
              <w:right w:w="8" w:type="dxa"/>
            </w:tcMar>
            <w:hideMark/>
          </w:tcPr>
          <w:p w14:paraId="3CF4CDAC" w14:textId="77777777" w:rsidR="00406C2A" w:rsidRDefault="00404B9F">
            <w:pPr>
              <w:autoSpaceDE/>
              <w:autoSpaceDN/>
              <w:spacing w:line="205" w:lineRule="atLeast"/>
              <w:ind w:left="398" w:hanging="286"/>
              <w:jc w:val="both"/>
              <w:rPr>
                <w:rFonts w:ascii="Times New Roman" w:eastAsia="Times New Roman" w:hAnsi="Times New Roman" w:cs="Times New Roman"/>
                <w:color w:val="000000"/>
                <w:sz w:val="24"/>
                <w:szCs w:val="24"/>
              </w:rPr>
            </w:pPr>
            <w:r>
              <w:rPr>
                <w:b/>
                <w:bCs/>
                <w:color w:val="000000"/>
                <w:spacing w:val="-4"/>
                <w:sz w:val="19"/>
                <w:szCs w:val="19"/>
              </w:rPr>
              <w:t>3.</w:t>
            </w:r>
            <w:r>
              <w:rPr>
                <w:rFonts w:ascii="Times New Roman" w:eastAsia="Times New Roman" w:hAnsi="Times New Roman" w:cs="Times New Roman"/>
                <w:color w:val="000000"/>
                <w:sz w:val="14"/>
                <w:szCs w:val="14"/>
              </w:rPr>
              <w:t xml:space="preserve">    </w:t>
            </w:r>
            <w:r>
              <w:rPr>
                <w:b/>
                <w:bCs/>
                <w:color w:val="000000"/>
                <w:sz w:val="19"/>
                <w:szCs w:val="19"/>
              </w:rPr>
              <w:t>Confidentiality</w:t>
            </w:r>
            <w:r>
              <w:rPr>
                <w:b/>
                <w:bCs/>
                <w:color w:val="000000"/>
                <w:spacing w:val="-1"/>
                <w:sz w:val="19"/>
                <w:szCs w:val="19"/>
              </w:rPr>
              <w:t xml:space="preserve"> </w:t>
            </w:r>
            <w:r>
              <w:rPr>
                <w:b/>
                <w:bCs/>
                <w:color w:val="000000"/>
                <w:spacing w:val="2"/>
                <w:sz w:val="19"/>
                <w:szCs w:val="19"/>
              </w:rPr>
              <w:t>obligation</w:t>
            </w:r>
          </w:p>
          <w:p w14:paraId="16831A27" w14:textId="77777777" w:rsidR="00406C2A" w:rsidRDefault="00404B9F">
            <w:pPr>
              <w:autoSpaceDE/>
              <w:autoSpaceDN/>
              <w:spacing w:before="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3E8EF567" w14:textId="77777777" w:rsidR="00406C2A" w:rsidRPr="00404B9F" w:rsidRDefault="00404B9F">
            <w:pPr>
              <w:autoSpaceDE/>
              <w:autoSpaceDN/>
              <w:spacing w:line="247" w:lineRule="auto"/>
              <w:ind w:left="112" w:right="93"/>
              <w:jc w:val="both"/>
              <w:rPr>
                <w:rFonts w:ascii="Times New Roman" w:eastAsia="Times New Roman" w:hAnsi="Times New Roman" w:cs="Times New Roman"/>
                <w:color w:val="000000"/>
                <w:sz w:val="19"/>
                <w:szCs w:val="19"/>
                <w:lang w:val="en-US"/>
                <w:rPrChange w:id="209"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210" w:author="Römer, Axel (RED1D)" w:date="2020-11-05T07:13:00Z">
                  <w:rPr>
                    <w:color w:val="000000"/>
                    <w:sz w:val="19"/>
                    <w:szCs w:val="19"/>
                  </w:rPr>
                </w:rPrChange>
              </w:rPr>
              <w:t xml:space="preserve">Unless otherwise provided for in paragraph 4, the information </w:t>
            </w:r>
            <w:r w:rsidRPr="00404B9F">
              <w:rPr>
                <w:color w:val="000000"/>
                <w:sz w:val="19"/>
                <w:szCs w:val="19"/>
                <w:lang w:val="en-US"/>
                <w:rPrChange w:id="211" w:author="Römer, Axel (RED1D)" w:date="2020-11-05T07:13:00Z">
                  <w:rPr>
                    <w:color w:val="000000"/>
                    <w:sz w:val="19"/>
                    <w:szCs w:val="19"/>
                  </w:rPr>
                </w:rPrChange>
              </w:rPr>
              <w:t>receiver is obliged</w:t>
            </w:r>
          </w:p>
          <w:p w14:paraId="0D6942D8" w14:textId="77777777" w:rsidR="00406C2A" w:rsidRPr="00404B9F" w:rsidRDefault="00404B9F">
            <w:pPr>
              <w:autoSpaceDE/>
              <w:autoSpaceDN/>
              <w:rPr>
                <w:rFonts w:ascii="Times New Roman" w:eastAsia="Times New Roman" w:hAnsi="Times New Roman" w:cs="Times New Roman"/>
                <w:color w:val="000000"/>
                <w:lang w:val="en-US"/>
                <w:rPrChange w:id="212"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213" w:author="Römer, Axel (RED1D)" w:date="2020-11-05T07:13:00Z">
                  <w:rPr>
                    <w:rFonts w:ascii="Times New Roman" w:eastAsia="Times New Roman" w:hAnsi="Times New Roman" w:cs="Times New Roman"/>
                    <w:color w:val="000000"/>
                  </w:rPr>
                </w:rPrChange>
              </w:rPr>
              <w:t xml:space="preserve"> </w:t>
            </w:r>
          </w:p>
          <w:p w14:paraId="1A360474" w14:textId="77777777" w:rsidR="00406C2A" w:rsidRPr="00404B9F" w:rsidRDefault="00404B9F">
            <w:pPr>
              <w:autoSpaceDE/>
              <w:autoSpaceDN/>
              <w:spacing w:before="5"/>
              <w:rPr>
                <w:rFonts w:ascii="Times New Roman" w:eastAsia="Times New Roman" w:hAnsi="Times New Roman" w:cs="Times New Roman"/>
                <w:color w:val="000000"/>
                <w:sz w:val="18"/>
                <w:szCs w:val="18"/>
                <w:lang w:val="en-US"/>
                <w:rPrChange w:id="214" w:author="Römer, Axel (RED1D)" w:date="2020-11-05T07:13:00Z">
                  <w:rPr>
                    <w:rFonts w:ascii="Times New Roman" w:eastAsia="Times New Roman" w:hAnsi="Times New Roman" w:cs="Times New Roman"/>
                    <w:color w:val="000000"/>
                    <w:sz w:val="18"/>
                    <w:szCs w:val="18"/>
                  </w:rPr>
                </w:rPrChange>
              </w:rPr>
            </w:pPr>
            <w:r w:rsidRPr="00404B9F">
              <w:rPr>
                <w:rFonts w:ascii="Times New Roman" w:eastAsia="Times New Roman" w:hAnsi="Times New Roman" w:cs="Times New Roman"/>
                <w:color w:val="000000"/>
                <w:sz w:val="18"/>
                <w:szCs w:val="18"/>
                <w:lang w:val="en-US"/>
                <w:rPrChange w:id="215" w:author="Römer, Axel (RED1D)" w:date="2020-11-05T07:13:00Z">
                  <w:rPr>
                    <w:rFonts w:ascii="Times New Roman" w:eastAsia="Times New Roman" w:hAnsi="Times New Roman" w:cs="Times New Roman"/>
                    <w:color w:val="000000"/>
                    <w:sz w:val="18"/>
                    <w:szCs w:val="18"/>
                  </w:rPr>
                </w:rPrChange>
              </w:rPr>
              <w:t xml:space="preserve"> </w:t>
            </w:r>
          </w:p>
          <w:p w14:paraId="2555A185" w14:textId="77777777" w:rsidR="00406C2A" w:rsidRPr="00404B9F" w:rsidRDefault="00404B9F">
            <w:pPr>
              <w:autoSpaceDE/>
              <w:autoSpaceDN/>
              <w:spacing w:before="1" w:line="257" w:lineRule="auto"/>
              <w:ind w:left="833" w:right="229" w:hanging="361"/>
              <w:rPr>
                <w:rFonts w:ascii="Times New Roman" w:eastAsia="Times New Roman" w:hAnsi="Times New Roman" w:cs="Times New Roman"/>
                <w:color w:val="000000"/>
                <w:sz w:val="19"/>
                <w:szCs w:val="19"/>
                <w:lang w:val="en-US"/>
                <w:rPrChange w:id="216"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217" w:author="Römer, Axel (RED1D)" w:date="2020-11-05T07:13:00Z">
                  <w:rPr>
                    <w:color w:val="000000"/>
                    <w:spacing w:val="-4"/>
                    <w:sz w:val="19"/>
                    <w:szCs w:val="19"/>
                  </w:rPr>
                </w:rPrChange>
              </w:rPr>
              <w:t>a)</w:t>
            </w:r>
            <w:r w:rsidRPr="00404B9F">
              <w:rPr>
                <w:rFonts w:ascii="Times New Roman" w:eastAsia="Times New Roman" w:hAnsi="Times New Roman" w:cs="Times New Roman"/>
                <w:color w:val="000000"/>
                <w:sz w:val="14"/>
                <w:szCs w:val="14"/>
                <w:lang w:val="en-US"/>
                <w:rPrChange w:id="218"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pacing w:val="2"/>
                <w:sz w:val="19"/>
                <w:szCs w:val="19"/>
                <w:lang w:val="en-US"/>
                <w:rPrChange w:id="219" w:author="Römer, Axel (RED1D)" w:date="2020-11-05T07:13:00Z">
                  <w:rPr>
                    <w:color w:val="000000"/>
                    <w:spacing w:val="2"/>
                    <w:sz w:val="19"/>
                    <w:szCs w:val="19"/>
                  </w:rPr>
                </w:rPrChange>
              </w:rPr>
              <w:t xml:space="preserve">to </w:t>
            </w:r>
            <w:r w:rsidRPr="00404B9F">
              <w:rPr>
                <w:color w:val="000000"/>
                <w:sz w:val="19"/>
                <w:szCs w:val="19"/>
                <w:lang w:val="en-US"/>
                <w:rPrChange w:id="220" w:author="Römer, Axel (RED1D)" w:date="2020-11-05T07:13:00Z">
                  <w:rPr>
                    <w:color w:val="000000"/>
                    <w:sz w:val="19"/>
                    <w:szCs w:val="19"/>
                  </w:rPr>
                </w:rPrChange>
              </w:rPr>
              <w:t>keep confidential information secret</w:t>
            </w:r>
            <w:r w:rsidRPr="00404B9F">
              <w:rPr>
                <w:color w:val="000000"/>
                <w:spacing w:val="-17"/>
                <w:sz w:val="19"/>
                <w:szCs w:val="19"/>
                <w:lang w:val="en-US"/>
                <w:rPrChange w:id="221" w:author="Römer, Axel (RED1D)" w:date="2020-11-05T07:13:00Z">
                  <w:rPr>
                    <w:color w:val="000000"/>
                    <w:spacing w:val="-17"/>
                    <w:sz w:val="19"/>
                    <w:szCs w:val="19"/>
                  </w:rPr>
                </w:rPrChange>
              </w:rPr>
              <w:t xml:space="preserve"> </w:t>
            </w:r>
            <w:r w:rsidRPr="00404B9F">
              <w:rPr>
                <w:color w:val="000000"/>
                <w:spacing w:val="-3"/>
                <w:sz w:val="19"/>
                <w:szCs w:val="19"/>
                <w:lang w:val="en-US"/>
                <w:rPrChange w:id="222" w:author="Römer, Axel (RED1D)" w:date="2020-11-05T07:13:00Z">
                  <w:rPr>
                    <w:color w:val="000000"/>
                    <w:spacing w:val="-3"/>
                    <w:sz w:val="19"/>
                    <w:szCs w:val="19"/>
                  </w:rPr>
                </w:rPrChange>
              </w:rPr>
              <w:t xml:space="preserve">and not </w:t>
            </w:r>
            <w:r w:rsidRPr="00404B9F">
              <w:rPr>
                <w:color w:val="000000"/>
                <w:spacing w:val="2"/>
                <w:sz w:val="19"/>
                <w:szCs w:val="19"/>
                <w:lang w:val="en-US"/>
                <w:rPrChange w:id="223" w:author="Römer, Axel (RED1D)" w:date="2020-11-05T07:13:00Z">
                  <w:rPr>
                    <w:color w:val="000000"/>
                    <w:spacing w:val="2"/>
                    <w:sz w:val="19"/>
                    <w:szCs w:val="19"/>
                  </w:rPr>
                </w:rPrChange>
              </w:rPr>
              <w:t xml:space="preserve">to </w:t>
            </w:r>
            <w:r w:rsidRPr="00404B9F">
              <w:rPr>
                <w:color w:val="000000"/>
                <w:sz w:val="19"/>
                <w:szCs w:val="19"/>
                <w:lang w:val="en-US"/>
                <w:rPrChange w:id="224" w:author="Römer, Axel (RED1D)" w:date="2020-11-05T07:13:00Z">
                  <w:rPr>
                    <w:color w:val="000000"/>
                    <w:sz w:val="19"/>
                    <w:szCs w:val="19"/>
                  </w:rPr>
                </w:rPrChange>
              </w:rPr>
              <w:t xml:space="preserve">disclose it </w:t>
            </w:r>
            <w:r w:rsidRPr="00404B9F">
              <w:rPr>
                <w:color w:val="000000"/>
                <w:spacing w:val="2"/>
                <w:sz w:val="19"/>
                <w:szCs w:val="19"/>
                <w:lang w:val="en-US"/>
                <w:rPrChange w:id="225" w:author="Römer, Axel (RED1D)" w:date="2020-11-05T07:13:00Z">
                  <w:rPr>
                    <w:color w:val="000000"/>
                    <w:spacing w:val="2"/>
                    <w:sz w:val="19"/>
                    <w:szCs w:val="19"/>
                  </w:rPr>
                </w:rPrChange>
              </w:rPr>
              <w:t xml:space="preserve">to </w:t>
            </w:r>
            <w:r w:rsidRPr="00404B9F">
              <w:rPr>
                <w:color w:val="000000"/>
                <w:sz w:val="19"/>
                <w:szCs w:val="19"/>
                <w:lang w:val="en-US"/>
                <w:rPrChange w:id="226" w:author="Römer, Axel (RED1D)" w:date="2020-11-05T07:13:00Z">
                  <w:rPr>
                    <w:color w:val="000000"/>
                    <w:sz w:val="19"/>
                    <w:szCs w:val="19"/>
                  </w:rPr>
                </w:rPrChange>
              </w:rPr>
              <w:t xml:space="preserve">third parties without </w:t>
            </w:r>
            <w:r w:rsidRPr="00404B9F">
              <w:rPr>
                <w:color w:val="000000"/>
                <w:spacing w:val="-3"/>
                <w:sz w:val="19"/>
                <w:szCs w:val="19"/>
                <w:lang w:val="en-US"/>
                <w:rPrChange w:id="227" w:author="Römer, Axel (RED1D)" w:date="2020-11-05T07:13:00Z">
                  <w:rPr>
                    <w:color w:val="000000"/>
                    <w:spacing w:val="-3"/>
                    <w:sz w:val="19"/>
                    <w:szCs w:val="19"/>
                  </w:rPr>
                </w:rPrChange>
              </w:rPr>
              <w:t xml:space="preserve">ERGO's prior </w:t>
            </w:r>
            <w:r w:rsidRPr="00404B9F">
              <w:rPr>
                <w:color w:val="000000"/>
                <w:sz w:val="19"/>
                <w:szCs w:val="19"/>
                <w:lang w:val="en-US"/>
                <w:rPrChange w:id="228" w:author="Römer, Axel (RED1D)" w:date="2020-11-05T07:13:00Z">
                  <w:rPr>
                    <w:color w:val="000000"/>
                    <w:sz w:val="19"/>
                    <w:szCs w:val="19"/>
                  </w:rPr>
                </w:rPrChange>
              </w:rPr>
              <w:t>written</w:t>
            </w:r>
            <w:r w:rsidRPr="00404B9F">
              <w:rPr>
                <w:color w:val="000000"/>
                <w:spacing w:val="15"/>
                <w:sz w:val="19"/>
                <w:szCs w:val="19"/>
                <w:lang w:val="en-US"/>
                <w:rPrChange w:id="229" w:author="Römer, Axel (RED1D)" w:date="2020-11-05T07:13:00Z">
                  <w:rPr>
                    <w:color w:val="000000"/>
                    <w:spacing w:val="15"/>
                    <w:sz w:val="19"/>
                    <w:szCs w:val="19"/>
                  </w:rPr>
                </w:rPrChange>
              </w:rPr>
              <w:t xml:space="preserve"> </w:t>
            </w:r>
            <w:r w:rsidRPr="00404B9F">
              <w:rPr>
                <w:color w:val="000000"/>
                <w:sz w:val="19"/>
                <w:szCs w:val="19"/>
                <w:lang w:val="en-US"/>
                <w:rPrChange w:id="230" w:author="Römer, Axel (RED1D)" w:date="2020-11-05T07:13:00Z">
                  <w:rPr>
                    <w:color w:val="000000"/>
                    <w:sz w:val="19"/>
                    <w:szCs w:val="19"/>
                  </w:rPr>
                </w:rPrChange>
              </w:rPr>
              <w:t>consent;</w:t>
            </w:r>
          </w:p>
          <w:p w14:paraId="61223AD0" w14:textId="77777777" w:rsidR="00406C2A" w:rsidRPr="00404B9F" w:rsidRDefault="00404B9F">
            <w:pPr>
              <w:autoSpaceDE/>
              <w:autoSpaceDN/>
              <w:spacing w:before="11"/>
              <w:rPr>
                <w:rFonts w:ascii="Times New Roman" w:eastAsia="Times New Roman" w:hAnsi="Times New Roman" w:cs="Times New Roman"/>
                <w:color w:val="000000"/>
                <w:sz w:val="19"/>
                <w:szCs w:val="19"/>
                <w:lang w:val="en-US"/>
                <w:rPrChange w:id="231" w:author="Römer, Axel (RED1D)" w:date="2020-11-05T07:13:00Z">
                  <w:rPr>
                    <w:rFonts w:ascii="Times New Roman" w:eastAsia="Times New Roman" w:hAnsi="Times New Roman" w:cs="Times New Roman"/>
                    <w:color w:val="000000"/>
                    <w:sz w:val="19"/>
                    <w:szCs w:val="19"/>
                  </w:rPr>
                </w:rPrChange>
              </w:rPr>
            </w:pPr>
            <w:r w:rsidRPr="00404B9F">
              <w:rPr>
                <w:rFonts w:ascii="Times New Roman" w:eastAsia="Times New Roman" w:hAnsi="Times New Roman" w:cs="Times New Roman"/>
                <w:color w:val="000000"/>
                <w:sz w:val="19"/>
                <w:szCs w:val="19"/>
                <w:lang w:val="en-US"/>
                <w:rPrChange w:id="232" w:author="Römer, Axel (RED1D)" w:date="2020-11-05T07:13:00Z">
                  <w:rPr>
                    <w:rFonts w:ascii="Times New Roman" w:eastAsia="Times New Roman" w:hAnsi="Times New Roman" w:cs="Times New Roman"/>
                    <w:color w:val="000000"/>
                    <w:sz w:val="19"/>
                    <w:szCs w:val="19"/>
                  </w:rPr>
                </w:rPrChange>
              </w:rPr>
              <w:t xml:space="preserve"> </w:t>
            </w:r>
          </w:p>
          <w:p w14:paraId="7937330C" w14:textId="77777777" w:rsidR="00406C2A" w:rsidRPr="00404B9F" w:rsidRDefault="00404B9F">
            <w:pPr>
              <w:autoSpaceDE/>
              <w:autoSpaceDN/>
              <w:spacing w:line="247" w:lineRule="auto"/>
              <w:ind w:left="833" w:right="350" w:hanging="361"/>
              <w:rPr>
                <w:rFonts w:ascii="Times New Roman" w:eastAsia="Times New Roman" w:hAnsi="Times New Roman" w:cs="Times New Roman"/>
                <w:color w:val="000000"/>
                <w:sz w:val="19"/>
                <w:szCs w:val="19"/>
                <w:lang w:val="en-US"/>
                <w:rPrChange w:id="233"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234" w:author="Römer, Axel (RED1D)" w:date="2020-11-05T07:13:00Z">
                  <w:rPr>
                    <w:color w:val="000000"/>
                    <w:spacing w:val="-4"/>
                    <w:sz w:val="19"/>
                    <w:szCs w:val="19"/>
                  </w:rPr>
                </w:rPrChange>
              </w:rPr>
              <w:t>b)</w:t>
            </w:r>
            <w:r w:rsidRPr="00404B9F">
              <w:rPr>
                <w:rFonts w:ascii="Times New Roman" w:eastAsia="Times New Roman" w:hAnsi="Times New Roman" w:cs="Times New Roman"/>
                <w:color w:val="000000"/>
                <w:sz w:val="14"/>
                <w:szCs w:val="14"/>
                <w:lang w:val="en-US"/>
                <w:rPrChange w:id="235"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pacing w:val="2"/>
                <w:sz w:val="19"/>
                <w:szCs w:val="19"/>
                <w:lang w:val="en-US"/>
                <w:rPrChange w:id="236" w:author="Römer, Axel (RED1D)" w:date="2020-11-05T07:13:00Z">
                  <w:rPr>
                    <w:color w:val="000000"/>
                    <w:spacing w:val="2"/>
                    <w:sz w:val="19"/>
                    <w:szCs w:val="19"/>
                  </w:rPr>
                </w:rPrChange>
              </w:rPr>
              <w:t xml:space="preserve">to </w:t>
            </w:r>
            <w:r w:rsidRPr="00404B9F">
              <w:rPr>
                <w:color w:val="000000"/>
                <w:sz w:val="19"/>
                <w:szCs w:val="19"/>
                <w:lang w:val="en-US"/>
                <w:rPrChange w:id="237" w:author="Römer, Axel (RED1D)" w:date="2020-11-05T07:13:00Z">
                  <w:rPr>
                    <w:color w:val="000000"/>
                    <w:sz w:val="19"/>
                    <w:szCs w:val="19"/>
                  </w:rPr>
                </w:rPrChange>
              </w:rPr>
              <w:t>protect confidential information</w:t>
            </w:r>
            <w:r w:rsidRPr="00404B9F">
              <w:rPr>
                <w:color w:val="000000"/>
                <w:spacing w:val="-35"/>
                <w:sz w:val="19"/>
                <w:szCs w:val="19"/>
                <w:lang w:val="en-US"/>
                <w:rPrChange w:id="238" w:author="Römer, Axel (RED1D)" w:date="2020-11-05T07:13:00Z">
                  <w:rPr>
                    <w:color w:val="000000"/>
                    <w:spacing w:val="-35"/>
                    <w:sz w:val="19"/>
                    <w:szCs w:val="19"/>
                  </w:rPr>
                </w:rPrChange>
              </w:rPr>
              <w:t xml:space="preserve"> </w:t>
            </w:r>
            <w:r w:rsidRPr="00404B9F">
              <w:rPr>
                <w:color w:val="000000"/>
                <w:sz w:val="19"/>
                <w:szCs w:val="19"/>
                <w:lang w:val="en-US"/>
                <w:rPrChange w:id="239" w:author="Römer, Axel (RED1D)" w:date="2020-11-05T07:13:00Z">
                  <w:rPr>
                    <w:color w:val="000000"/>
                    <w:sz w:val="19"/>
                    <w:szCs w:val="19"/>
                  </w:rPr>
                </w:rPrChange>
              </w:rPr>
              <w:t xml:space="preserve">against publication </w:t>
            </w:r>
            <w:r w:rsidRPr="00404B9F">
              <w:rPr>
                <w:color w:val="000000"/>
                <w:spacing w:val="-3"/>
                <w:sz w:val="19"/>
                <w:szCs w:val="19"/>
                <w:lang w:val="en-US"/>
                <w:rPrChange w:id="240" w:author="Römer, Axel (RED1D)" w:date="2020-11-05T07:13:00Z">
                  <w:rPr>
                    <w:color w:val="000000"/>
                    <w:spacing w:val="-3"/>
                    <w:sz w:val="19"/>
                    <w:szCs w:val="19"/>
                  </w:rPr>
                </w:rPrChange>
              </w:rPr>
              <w:t>and</w:t>
            </w:r>
            <w:r w:rsidRPr="00404B9F">
              <w:rPr>
                <w:color w:val="000000"/>
                <w:spacing w:val="25"/>
                <w:sz w:val="19"/>
                <w:szCs w:val="19"/>
                <w:lang w:val="en-US"/>
                <w:rPrChange w:id="241" w:author="Römer, Axel (RED1D)" w:date="2020-11-05T07:13:00Z">
                  <w:rPr>
                    <w:color w:val="000000"/>
                    <w:spacing w:val="25"/>
                    <w:sz w:val="19"/>
                    <w:szCs w:val="19"/>
                  </w:rPr>
                </w:rPrChange>
              </w:rPr>
              <w:t xml:space="preserve"> </w:t>
            </w:r>
            <w:r w:rsidRPr="00404B9F">
              <w:rPr>
                <w:color w:val="000000"/>
                <w:sz w:val="19"/>
                <w:szCs w:val="19"/>
                <w:lang w:val="en-US"/>
                <w:rPrChange w:id="242" w:author="Römer, Axel (RED1D)" w:date="2020-11-05T07:13:00Z">
                  <w:rPr>
                    <w:color w:val="000000"/>
                    <w:sz w:val="19"/>
                    <w:szCs w:val="19"/>
                  </w:rPr>
                </w:rPrChange>
              </w:rPr>
              <w:t>disclosure;</w:t>
            </w:r>
          </w:p>
          <w:p w14:paraId="55AE4C5E" w14:textId="77777777" w:rsidR="00406C2A" w:rsidRPr="00404B9F" w:rsidRDefault="00404B9F">
            <w:pPr>
              <w:autoSpaceDE/>
              <w:autoSpaceDN/>
              <w:spacing w:before="10"/>
              <w:rPr>
                <w:rFonts w:ascii="Times New Roman" w:eastAsia="Times New Roman" w:hAnsi="Times New Roman" w:cs="Times New Roman"/>
                <w:color w:val="000000"/>
                <w:sz w:val="20"/>
                <w:szCs w:val="20"/>
                <w:lang w:val="en-US"/>
                <w:rPrChange w:id="243" w:author="Römer, Axel (RED1D)" w:date="2020-11-05T07:13:00Z">
                  <w:rPr>
                    <w:rFonts w:ascii="Times New Roman" w:eastAsia="Times New Roman" w:hAnsi="Times New Roman" w:cs="Times New Roman"/>
                    <w:color w:val="000000"/>
                    <w:sz w:val="20"/>
                    <w:szCs w:val="20"/>
                  </w:rPr>
                </w:rPrChange>
              </w:rPr>
            </w:pPr>
            <w:r w:rsidRPr="00404B9F">
              <w:rPr>
                <w:rFonts w:ascii="Times New Roman" w:eastAsia="Times New Roman" w:hAnsi="Times New Roman" w:cs="Times New Roman"/>
                <w:color w:val="000000"/>
                <w:sz w:val="20"/>
                <w:szCs w:val="20"/>
                <w:lang w:val="en-US"/>
                <w:rPrChange w:id="244" w:author="Römer, Axel (RED1D)" w:date="2020-11-05T07:13:00Z">
                  <w:rPr>
                    <w:rFonts w:ascii="Times New Roman" w:eastAsia="Times New Roman" w:hAnsi="Times New Roman" w:cs="Times New Roman"/>
                    <w:color w:val="000000"/>
                    <w:sz w:val="20"/>
                    <w:szCs w:val="20"/>
                  </w:rPr>
                </w:rPrChange>
              </w:rPr>
              <w:t xml:space="preserve"> </w:t>
            </w:r>
          </w:p>
          <w:p w14:paraId="1AB4997A" w14:textId="77777777" w:rsidR="00406C2A" w:rsidRPr="00404B9F" w:rsidRDefault="00404B9F">
            <w:pPr>
              <w:autoSpaceDE/>
              <w:autoSpaceDN/>
              <w:spacing w:line="250" w:lineRule="auto"/>
              <w:ind w:left="833" w:right="356" w:hanging="361"/>
              <w:rPr>
                <w:rFonts w:ascii="Times New Roman" w:eastAsia="Times New Roman" w:hAnsi="Times New Roman" w:cs="Times New Roman"/>
                <w:color w:val="000000"/>
                <w:sz w:val="19"/>
                <w:szCs w:val="19"/>
                <w:lang w:val="en-US"/>
                <w:rPrChange w:id="245"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246" w:author="Römer, Axel (RED1D)" w:date="2020-11-05T07:13:00Z">
                  <w:rPr>
                    <w:color w:val="000000"/>
                    <w:spacing w:val="-4"/>
                    <w:sz w:val="19"/>
                    <w:szCs w:val="19"/>
                  </w:rPr>
                </w:rPrChange>
              </w:rPr>
              <w:t>c)</w:t>
            </w:r>
            <w:r w:rsidRPr="00404B9F">
              <w:rPr>
                <w:rFonts w:ascii="Times New Roman" w:eastAsia="Times New Roman" w:hAnsi="Times New Roman" w:cs="Times New Roman"/>
                <w:color w:val="000000"/>
                <w:sz w:val="14"/>
                <w:szCs w:val="14"/>
                <w:lang w:val="en-US"/>
                <w:rPrChange w:id="247"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pacing w:val="2"/>
                <w:sz w:val="19"/>
                <w:szCs w:val="19"/>
                <w:lang w:val="en-US"/>
                <w:rPrChange w:id="248" w:author="Römer, Axel (RED1D)" w:date="2020-11-05T07:13:00Z">
                  <w:rPr>
                    <w:color w:val="000000"/>
                    <w:spacing w:val="2"/>
                    <w:sz w:val="19"/>
                    <w:szCs w:val="19"/>
                  </w:rPr>
                </w:rPrChange>
              </w:rPr>
              <w:t xml:space="preserve">to </w:t>
            </w:r>
            <w:r w:rsidRPr="00404B9F">
              <w:rPr>
                <w:color w:val="000000"/>
                <w:sz w:val="19"/>
                <w:szCs w:val="19"/>
                <w:lang w:val="en-US"/>
                <w:rPrChange w:id="249" w:author="Römer, Axel (RED1D)" w:date="2020-11-05T07:13:00Z">
                  <w:rPr>
                    <w:color w:val="000000"/>
                    <w:sz w:val="19"/>
                    <w:szCs w:val="19"/>
                  </w:rPr>
                </w:rPrChange>
              </w:rPr>
              <w:t xml:space="preserve">use confidential information only </w:t>
            </w:r>
            <w:r w:rsidRPr="00404B9F">
              <w:rPr>
                <w:color w:val="000000"/>
                <w:spacing w:val="-5"/>
                <w:sz w:val="19"/>
                <w:szCs w:val="19"/>
                <w:lang w:val="en-US"/>
                <w:rPrChange w:id="250" w:author="Römer, Axel (RED1D)" w:date="2020-11-05T07:13:00Z">
                  <w:rPr>
                    <w:color w:val="000000"/>
                    <w:spacing w:val="-5"/>
                    <w:sz w:val="19"/>
                    <w:szCs w:val="19"/>
                  </w:rPr>
                </w:rPrChange>
              </w:rPr>
              <w:t xml:space="preserve">for </w:t>
            </w:r>
            <w:r w:rsidRPr="00404B9F">
              <w:rPr>
                <w:color w:val="000000"/>
                <w:sz w:val="19"/>
                <w:szCs w:val="19"/>
                <w:lang w:val="en-US"/>
                <w:rPrChange w:id="251" w:author="Römer, Axel (RED1D)" w:date="2020-11-05T07:13:00Z">
                  <w:rPr>
                    <w:color w:val="000000"/>
                    <w:sz w:val="19"/>
                    <w:szCs w:val="19"/>
                  </w:rPr>
                </w:rPrChange>
              </w:rPr>
              <w:t xml:space="preserve">internal </w:t>
            </w:r>
            <w:r w:rsidRPr="00404B9F">
              <w:rPr>
                <w:color w:val="000000"/>
                <w:spacing w:val="-3"/>
                <w:sz w:val="19"/>
                <w:szCs w:val="19"/>
                <w:lang w:val="en-US"/>
                <w:rPrChange w:id="252" w:author="Römer, Axel (RED1D)" w:date="2020-11-05T07:13:00Z">
                  <w:rPr>
                    <w:color w:val="000000"/>
                    <w:spacing w:val="-3"/>
                    <w:sz w:val="19"/>
                    <w:szCs w:val="19"/>
                  </w:rPr>
                </w:rPrChange>
              </w:rPr>
              <w:t xml:space="preserve">purposes </w:t>
            </w:r>
            <w:r w:rsidRPr="00404B9F">
              <w:rPr>
                <w:color w:val="000000"/>
                <w:sz w:val="19"/>
                <w:szCs w:val="19"/>
                <w:lang w:val="en-US"/>
                <w:rPrChange w:id="253" w:author="Römer, Axel (RED1D)" w:date="2020-11-05T07:13:00Z">
                  <w:rPr>
                    <w:color w:val="000000"/>
                    <w:sz w:val="19"/>
                    <w:szCs w:val="19"/>
                  </w:rPr>
                </w:rPrChange>
              </w:rPr>
              <w:t xml:space="preserve">of the examination of a cooperation and/or in the context of the respective </w:t>
            </w:r>
            <w:r w:rsidRPr="00404B9F">
              <w:rPr>
                <w:color w:val="000000"/>
                <w:spacing w:val="-3"/>
                <w:sz w:val="19"/>
                <w:szCs w:val="19"/>
                <w:lang w:val="en-US"/>
                <w:rPrChange w:id="254" w:author="Römer, Axel (RED1D)" w:date="2020-11-05T07:13:00Z">
                  <w:rPr>
                    <w:color w:val="000000"/>
                    <w:spacing w:val="-3"/>
                    <w:sz w:val="19"/>
                    <w:szCs w:val="19"/>
                  </w:rPr>
                </w:rPrChange>
              </w:rPr>
              <w:t xml:space="preserve">invitation </w:t>
            </w:r>
            <w:r w:rsidRPr="00404B9F">
              <w:rPr>
                <w:color w:val="000000"/>
                <w:spacing w:val="2"/>
                <w:sz w:val="19"/>
                <w:szCs w:val="19"/>
                <w:lang w:val="en-US"/>
                <w:rPrChange w:id="255" w:author="Römer, Axel (RED1D)" w:date="2020-11-05T07:13:00Z">
                  <w:rPr>
                    <w:color w:val="000000"/>
                    <w:spacing w:val="2"/>
                    <w:sz w:val="19"/>
                    <w:szCs w:val="19"/>
                  </w:rPr>
                </w:rPrChange>
              </w:rPr>
              <w:t xml:space="preserve">to </w:t>
            </w:r>
            <w:r w:rsidRPr="00404B9F">
              <w:rPr>
                <w:color w:val="000000"/>
                <w:sz w:val="19"/>
                <w:szCs w:val="19"/>
                <w:lang w:val="en-US"/>
                <w:rPrChange w:id="256" w:author="Römer, Axel (RED1D)" w:date="2020-11-05T07:13:00Z">
                  <w:rPr>
                    <w:color w:val="000000"/>
                    <w:sz w:val="19"/>
                    <w:szCs w:val="19"/>
                  </w:rPr>
                </w:rPrChange>
              </w:rPr>
              <w:t>tender and/or implementation of the respective contractual</w:t>
            </w:r>
            <w:r w:rsidRPr="00404B9F">
              <w:rPr>
                <w:color w:val="000000"/>
                <w:spacing w:val="17"/>
                <w:sz w:val="19"/>
                <w:szCs w:val="19"/>
                <w:lang w:val="en-US"/>
                <w:rPrChange w:id="257" w:author="Römer, Axel (RED1D)" w:date="2020-11-05T07:13:00Z">
                  <w:rPr>
                    <w:color w:val="000000"/>
                    <w:spacing w:val="17"/>
                    <w:sz w:val="19"/>
                    <w:szCs w:val="19"/>
                  </w:rPr>
                </w:rPrChange>
              </w:rPr>
              <w:t xml:space="preserve"> </w:t>
            </w:r>
            <w:r w:rsidRPr="00404B9F">
              <w:rPr>
                <w:color w:val="000000"/>
                <w:sz w:val="19"/>
                <w:szCs w:val="19"/>
                <w:lang w:val="en-US"/>
                <w:rPrChange w:id="258" w:author="Römer, Axel (RED1D)" w:date="2020-11-05T07:13:00Z">
                  <w:rPr>
                    <w:color w:val="000000"/>
                    <w:sz w:val="19"/>
                    <w:szCs w:val="19"/>
                  </w:rPr>
                </w:rPrChange>
              </w:rPr>
              <w:t>relationship;</w:t>
            </w:r>
          </w:p>
          <w:p w14:paraId="1D70A34E" w14:textId="77777777" w:rsidR="00406C2A" w:rsidRPr="00404B9F" w:rsidRDefault="00404B9F">
            <w:pPr>
              <w:autoSpaceDE/>
              <w:autoSpaceDN/>
              <w:spacing w:before="2"/>
              <w:rPr>
                <w:rFonts w:ascii="Times New Roman" w:eastAsia="Times New Roman" w:hAnsi="Times New Roman" w:cs="Times New Roman"/>
                <w:color w:val="000000"/>
                <w:sz w:val="21"/>
                <w:szCs w:val="21"/>
                <w:lang w:val="en-US"/>
                <w:rPrChange w:id="259" w:author="Römer, Axel (RED1D)" w:date="2020-11-05T07:13:00Z">
                  <w:rPr>
                    <w:rFonts w:ascii="Times New Roman" w:eastAsia="Times New Roman" w:hAnsi="Times New Roman" w:cs="Times New Roman"/>
                    <w:color w:val="000000"/>
                    <w:sz w:val="21"/>
                    <w:szCs w:val="21"/>
                  </w:rPr>
                </w:rPrChange>
              </w:rPr>
            </w:pPr>
            <w:r w:rsidRPr="00404B9F">
              <w:rPr>
                <w:rFonts w:ascii="Times New Roman" w:eastAsia="Times New Roman" w:hAnsi="Times New Roman" w:cs="Times New Roman"/>
                <w:color w:val="000000"/>
                <w:sz w:val="21"/>
                <w:szCs w:val="21"/>
                <w:lang w:val="en-US"/>
                <w:rPrChange w:id="260" w:author="Römer, Axel (RED1D)" w:date="2020-11-05T07:13:00Z">
                  <w:rPr>
                    <w:rFonts w:ascii="Times New Roman" w:eastAsia="Times New Roman" w:hAnsi="Times New Roman" w:cs="Times New Roman"/>
                    <w:color w:val="000000"/>
                    <w:sz w:val="21"/>
                    <w:szCs w:val="21"/>
                  </w:rPr>
                </w:rPrChange>
              </w:rPr>
              <w:t xml:space="preserve"> </w:t>
            </w:r>
          </w:p>
          <w:p w14:paraId="0535B3D7" w14:textId="77777777" w:rsidR="00406C2A" w:rsidRPr="00404B9F" w:rsidRDefault="00404B9F">
            <w:pPr>
              <w:autoSpaceDE/>
              <w:autoSpaceDN/>
              <w:spacing w:line="252" w:lineRule="auto"/>
              <w:ind w:left="833" w:right="153" w:hanging="361"/>
              <w:rPr>
                <w:rFonts w:ascii="Times New Roman" w:eastAsia="Times New Roman" w:hAnsi="Times New Roman" w:cs="Times New Roman"/>
                <w:color w:val="000000"/>
                <w:sz w:val="19"/>
                <w:szCs w:val="19"/>
                <w:lang w:val="en-US"/>
                <w:rPrChange w:id="261"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262" w:author="Römer, Axel (RED1D)" w:date="2020-11-05T07:13:00Z">
                  <w:rPr>
                    <w:color w:val="000000"/>
                    <w:spacing w:val="-4"/>
                    <w:sz w:val="19"/>
                    <w:szCs w:val="19"/>
                  </w:rPr>
                </w:rPrChange>
              </w:rPr>
              <w:t>d)</w:t>
            </w:r>
            <w:r w:rsidRPr="00404B9F">
              <w:rPr>
                <w:rFonts w:ascii="Times New Roman" w:eastAsia="Times New Roman" w:hAnsi="Times New Roman" w:cs="Times New Roman"/>
                <w:color w:val="000000"/>
                <w:sz w:val="14"/>
                <w:szCs w:val="14"/>
                <w:lang w:val="en-US"/>
                <w:rPrChange w:id="263"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pacing w:val="2"/>
                <w:sz w:val="19"/>
                <w:szCs w:val="19"/>
                <w:lang w:val="en-US"/>
                <w:rPrChange w:id="264" w:author="Römer, Axel (RED1D)" w:date="2020-11-05T07:13:00Z">
                  <w:rPr>
                    <w:color w:val="000000"/>
                    <w:spacing w:val="2"/>
                    <w:sz w:val="19"/>
                    <w:szCs w:val="19"/>
                  </w:rPr>
                </w:rPrChange>
              </w:rPr>
              <w:t xml:space="preserve">to </w:t>
            </w:r>
            <w:r w:rsidRPr="00404B9F">
              <w:rPr>
                <w:color w:val="000000"/>
                <w:sz w:val="19"/>
                <w:szCs w:val="19"/>
                <w:lang w:val="en-US"/>
                <w:rPrChange w:id="265" w:author="Römer, Axel (RED1D)" w:date="2020-11-05T07:13:00Z">
                  <w:rPr>
                    <w:color w:val="000000"/>
                    <w:sz w:val="19"/>
                    <w:szCs w:val="19"/>
                  </w:rPr>
                </w:rPrChange>
              </w:rPr>
              <w:t xml:space="preserve">make the confidential information </w:t>
            </w:r>
            <w:r w:rsidRPr="00404B9F">
              <w:rPr>
                <w:color w:val="000000"/>
                <w:spacing w:val="-4"/>
                <w:sz w:val="19"/>
                <w:szCs w:val="19"/>
                <w:lang w:val="en-US"/>
                <w:rPrChange w:id="266" w:author="Römer, Axel (RED1D)" w:date="2020-11-05T07:13:00Z">
                  <w:rPr>
                    <w:color w:val="000000"/>
                    <w:spacing w:val="-4"/>
                    <w:sz w:val="19"/>
                    <w:szCs w:val="19"/>
                  </w:rPr>
                </w:rPrChange>
              </w:rPr>
              <w:t xml:space="preserve">available </w:t>
            </w:r>
            <w:r w:rsidRPr="00404B9F">
              <w:rPr>
                <w:color w:val="000000"/>
                <w:sz w:val="19"/>
                <w:szCs w:val="19"/>
                <w:lang w:val="en-US"/>
                <w:rPrChange w:id="267" w:author="Römer, Axel (RED1D)" w:date="2020-11-05T07:13:00Z">
                  <w:rPr>
                    <w:color w:val="000000"/>
                    <w:sz w:val="19"/>
                    <w:szCs w:val="19"/>
                  </w:rPr>
                </w:rPrChange>
              </w:rPr>
              <w:t xml:space="preserve">only </w:t>
            </w:r>
            <w:r w:rsidRPr="00404B9F">
              <w:rPr>
                <w:color w:val="000000"/>
                <w:spacing w:val="2"/>
                <w:sz w:val="19"/>
                <w:szCs w:val="19"/>
                <w:lang w:val="en-US"/>
                <w:rPrChange w:id="268" w:author="Römer, Axel (RED1D)" w:date="2020-11-05T07:13:00Z">
                  <w:rPr>
                    <w:color w:val="000000"/>
                    <w:spacing w:val="2"/>
                    <w:sz w:val="19"/>
                    <w:szCs w:val="19"/>
                  </w:rPr>
                </w:rPrChange>
              </w:rPr>
              <w:t xml:space="preserve">to </w:t>
            </w:r>
            <w:r w:rsidRPr="00404B9F">
              <w:rPr>
                <w:color w:val="000000"/>
                <w:sz w:val="19"/>
                <w:szCs w:val="19"/>
                <w:lang w:val="en-US"/>
                <w:rPrChange w:id="269" w:author="Römer, Axel (RED1D)" w:date="2020-11-05T07:13:00Z">
                  <w:rPr>
                    <w:color w:val="000000"/>
                    <w:sz w:val="19"/>
                    <w:szCs w:val="19"/>
                  </w:rPr>
                </w:rPrChange>
              </w:rPr>
              <w:t xml:space="preserve">those employees, bodies, </w:t>
            </w:r>
            <w:r w:rsidRPr="00404B9F">
              <w:rPr>
                <w:color w:val="000000"/>
                <w:spacing w:val="-3"/>
                <w:sz w:val="19"/>
                <w:szCs w:val="19"/>
                <w:lang w:val="en-US"/>
                <w:rPrChange w:id="270" w:author="Römer, Axel (RED1D)" w:date="2020-11-05T07:13:00Z">
                  <w:rPr>
                    <w:color w:val="000000"/>
                    <w:spacing w:val="-3"/>
                    <w:sz w:val="19"/>
                    <w:szCs w:val="19"/>
                  </w:rPr>
                </w:rPrChange>
              </w:rPr>
              <w:t xml:space="preserve">representatives, </w:t>
            </w:r>
            <w:r w:rsidRPr="00404B9F">
              <w:rPr>
                <w:color w:val="000000"/>
                <w:sz w:val="19"/>
                <w:szCs w:val="19"/>
                <w:lang w:val="en-US"/>
                <w:rPrChange w:id="271" w:author="Römer, Axel (RED1D)" w:date="2020-11-05T07:13:00Z">
                  <w:rPr>
                    <w:color w:val="000000"/>
                    <w:sz w:val="19"/>
                    <w:szCs w:val="19"/>
                  </w:rPr>
                </w:rPrChange>
              </w:rPr>
              <w:t xml:space="preserve">consultants or other </w:t>
            </w:r>
            <w:r w:rsidRPr="00404B9F">
              <w:rPr>
                <w:color w:val="000000"/>
                <w:spacing w:val="-4"/>
                <w:sz w:val="19"/>
                <w:szCs w:val="19"/>
                <w:lang w:val="en-US"/>
                <w:rPrChange w:id="272" w:author="Römer, Axel (RED1D)" w:date="2020-11-05T07:13:00Z">
                  <w:rPr>
                    <w:color w:val="000000"/>
                    <w:spacing w:val="-4"/>
                    <w:sz w:val="19"/>
                    <w:szCs w:val="19"/>
                  </w:rPr>
                </w:rPrChange>
              </w:rPr>
              <w:t xml:space="preserve">vicarious </w:t>
            </w:r>
            <w:r w:rsidRPr="00404B9F">
              <w:rPr>
                <w:color w:val="000000"/>
                <w:sz w:val="19"/>
                <w:szCs w:val="19"/>
                <w:lang w:val="en-US"/>
                <w:rPrChange w:id="273" w:author="Römer, Axel (RED1D)" w:date="2020-11-05T07:13:00Z">
                  <w:rPr>
                    <w:color w:val="000000"/>
                    <w:sz w:val="19"/>
                    <w:szCs w:val="19"/>
                  </w:rPr>
                </w:rPrChange>
              </w:rPr>
              <w:t xml:space="preserve">agents </w:t>
            </w:r>
            <w:r w:rsidRPr="00404B9F">
              <w:rPr>
                <w:color w:val="000000"/>
                <w:spacing w:val="-4"/>
                <w:sz w:val="19"/>
                <w:szCs w:val="19"/>
                <w:lang w:val="en-US"/>
                <w:rPrChange w:id="274" w:author="Römer, Axel (RED1D)" w:date="2020-11-05T07:13:00Z">
                  <w:rPr>
                    <w:color w:val="000000"/>
                    <w:spacing w:val="-4"/>
                    <w:sz w:val="19"/>
                    <w:szCs w:val="19"/>
                  </w:rPr>
                </w:rPrChange>
              </w:rPr>
              <w:t xml:space="preserve">who </w:t>
            </w:r>
            <w:r w:rsidRPr="00404B9F">
              <w:rPr>
                <w:color w:val="000000"/>
                <w:sz w:val="19"/>
                <w:szCs w:val="19"/>
                <w:lang w:val="en-US"/>
                <w:rPrChange w:id="275" w:author="Römer, Axel (RED1D)" w:date="2020-11-05T07:13:00Z">
                  <w:rPr>
                    <w:color w:val="000000"/>
                    <w:sz w:val="19"/>
                    <w:szCs w:val="19"/>
                  </w:rPr>
                </w:rPrChange>
              </w:rPr>
              <w:t xml:space="preserve">absolutely </w:t>
            </w:r>
            <w:r w:rsidRPr="00404B9F">
              <w:rPr>
                <w:color w:val="000000"/>
                <w:spacing w:val="-3"/>
                <w:sz w:val="19"/>
                <w:szCs w:val="19"/>
                <w:lang w:val="en-US"/>
                <w:rPrChange w:id="276" w:author="Römer, Axel (RED1D)" w:date="2020-11-05T07:13:00Z">
                  <w:rPr>
                    <w:color w:val="000000"/>
                    <w:spacing w:val="-3"/>
                    <w:sz w:val="19"/>
                    <w:szCs w:val="19"/>
                  </w:rPr>
                </w:rPrChange>
              </w:rPr>
              <w:t xml:space="preserve">need </w:t>
            </w:r>
            <w:r w:rsidRPr="00404B9F">
              <w:rPr>
                <w:color w:val="000000"/>
                <w:spacing w:val="2"/>
                <w:sz w:val="19"/>
                <w:szCs w:val="19"/>
                <w:lang w:val="en-US"/>
                <w:rPrChange w:id="277" w:author="Römer, Axel (RED1D)" w:date="2020-11-05T07:13:00Z">
                  <w:rPr>
                    <w:color w:val="000000"/>
                    <w:spacing w:val="2"/>
                    <w:sz w:val="19"/>
                    <w:szCs w:val="19"/>
                  </w:rPr>
                </w:rPrChange>
              </w:rPr>
              <w:t xml:space="preserve">access to </w:t>
            </w:r>
            <w:r w:rsidRPr="00404B9F">
              <w:rPr>
                <w:color w:val="000000"/>
                <w:sz w:val="19"/>
                <w:szCs w:val="19"/>
                <w:lang w:val="en-US"/>
                <w:rPrChange w:id="278" w:author="Römer, Axel (RED1D)" w:date="2020-11-05T07:13:00Z">
                  <w:rPr>
                    <w:color w:val="000000"/>
                    <w:sz w:val="19"/>
                    <w:szCs w:val="19"/>
                  </w:rPr>
                </w:rPrChange>
              </w:rPr>
              <w:t xml:space="preserve">the confidential information </w:t>
            </w:r>
            <w:r w:rsidRPr="00404B9F">
              <w:rPr>
                <w:color w:val="000000"/>
                <w:spacing w:val="-3"/>
                <w:sz w:val="19"/>
                <w:szCs w:val="19"/>
                <w:lang w:val="en-US"/>
                <w:rPrChange w:id="279" w:author="Römer, Axel (RED1D)" w:date="2020-11-05T07:13:00Z">
                  <w:rPr>
                    <w:color w:val="000000"/>
                    <w:spacing w:val="-3"/>
                    <w:sz w:val="19"/>
                    <w:szCs w:val="19"/>
                  </w:rPr>
                </w:rPrChange>
              </w:rPr>
              <w:t xml:space="preserve">and </w:t>
            </w:r>
            <w:r w:rsidRPr="00404B9F">
              <w:rPr>
                <w:color w:val="000000"/>
                <w:sz w:val="19"/>
                <w:szCs w:val="19"/>
                <w:lang w:val="en-US"/>
                <w:rPrChange w:id="280" w:author="Römer, Axel (RED1D)" w:date="2020-11-05T07:13:00Z">
                  <w:rPr>
                    <w:color w:val="000000"/>
                    <w:sz w:val="19"/>
                    <w:szCs w:val="19"/>
                  </w:rPr>
                </w:rPrChange>
              </w:rPr>
              <w:t xml:space="preserve">its </w:t>
            </w:r>
            <w:r w:rsidRPr="00404B9F">
              <w:rPr>
                <w:color w:val="000000"/>
                <w:spacing w:val="-4"/>
                <w:sz w:val="19"/>
                <w:szCs w:val="19"/>
                <w:lang w:val="en-US"/>
                <w:rPrChange w:id="281" w:author="Römer, Axel (RED1D)" w:date="2020-11-05T07:13:00Z">
                  <w:rPr>
                    <w:color w:val="000000"/>
                    <w:spacing w:val="-4"/>
                    <w:sz w:val="19"/>
                    <w:szCs w:val="19"/>
                  </w:rPr>
                </w:rPrChange>
              </w:rPr>
              <w:t xml:space="preserve">evaluation </w:t>
            </w:r>
            <w:r w:rsidRPr="00404B9F">
              <w:rPr>
                <w:color w:val="000000"/>
                <w:sz w:val="19"/>
                <w:szCs w:val="19"/>
                <w:lang w:val="en-US"/>
                <w:rPrChange w:id="282" w:author="Römer, Axel (RED1D)" w:date="2020-11-05T07:13:00Z">
                  <w:rPr>
                    <w:color w:val="000000"/>
                    <w:sz w:val="19"/>
                    <w:szCs w:val="19"/>
                  </w:rPr>
                </w:rPrChange>
              </w:rPr>
              <w:t>within the scope of the tender or contract ("n</w:t>
            </w:r>
            <w:r w:rsidRPr="00404B9F">
              <w:rPr>
                <w:color w:val="000000"/>
                <w:sz w:val="19"/>
                <w:szCs w:val="19"/>
                <w:lang w:val="en-US"/>
                <w:rPrChange w:id="283" w:author="Römer, Axel (RED1D)" w:date="2020-11-05T07:13:00Z">
                  <w:rPr>
                    <w:color w:val="000000"/>
                    <w:sz w:val="19"/>
                    <w:szCs w:val="19"/>
                  </w:rPr>
                </w:rPrChange>
              </w:rPr>
              <w:t>eed-to-know</w:t>
            </w:r>
            <w:r w:rsidRPr="00404B9F">
              <w:rPr>
                <w:color w:val="000000"/>
                <w:spacing w:val="33"/>
                <w:sz w:val="19"/>
                <w:szCs w:val="19"/>
                <w:lang w:val="en-US"/>
                <w:rPrChange w:id="284" w:author="Römer, Axel (RED1D)" w:date="2020-11-05T07:13:00Z">
                  <w:rPr>
                    <w:color w:val="000000"/>
                    <w:spacing w:val="33"/>
                    <w:sz w:val="19"/>
                    <w:szCs w:val="19"/>
                  </w:rPr>
                </w:rPrChange>
              </w:rPr>
              <w:t xml:space="preserve"> </w:t>
            </w:r>
            <w:r w:rsidRPr="00404B9F">
              <w:rPr>
                <w:color w:val="000000"/>
                <w:sz w:val="19"/>
                <w:szCs w:val="19"/>
                <w:lang w:val="en-US"/>
                <w:rPrChange w:id="285" w:author="Römer, Axel (RED1D)" w:date="2020-11-05T07:13:00Z">
                  <w:rPr>
                    <w:color w:val="000000"/>
                    <w:sz w:val="19"/>
                    <w:szCs w:val="19"/>
                  </w:rPr>
                </w:rPrChange>
              </w:rPr>
              <w:t>principle");</w:t>
            </w:r>
          </w:p>
          <w:p w14:paraId="78410409" w14:textId="77777777" w:rsidR="00406C2A" w:rsidRPr="00404B9F" w:rsidRDefault="00404B9F">
            <w:pPr>
              <w:autoSpaceDE/>
              <w:autoSpaceDN/>
              <w:rPr>
                <w:rFonts w:ascii="Times New Roman" w:eastAsia="Times New Roman" w:hAnsi="Times New Roman" w:cs="Times New Roman"/>
                <w:color w:val="000000"/>
                <w:lang w:val="en-US"/>
                <w:rPrChange w:id="286"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287" w:author="Römer, Axel (RED1D)" w:date="2020-11-05T07:13:00Z">
                  <w:rPr>
                    <w:rFonts w:ascii="Times New Roman" w:eastAsia="Times New Roman" w:hAnsi="Times New Roman" w:cs="Times New Roman"/>
                    <w:color w:val="000000"/>
                  </w:rPr>
                </w:rPrChange>
              </w:rPr>
              <w:t xml:space="preserve"> </w:t>
            </w:r>
          </w:p>
          <w:p w14:paraId="7144D1AA" w14:textId="77777777" w:rsidR="00406C2A" w:rsidRPr="00404B9F" w:rsidRDefault="00404B9F">
            <w:pPr>
              <w:autoSpaceDE/>
              <w:autoSpaceDN/>
              <w:rPr>
                <w:rFonts w:ascii="Times New Roman" w:eastAsia="Times New Roman" w:hAnsi="Times New Roman" w:cs="Times New Roman"/>
                <w:color w:val="000000"/>
                <w:lang w:val="en-US"/>
                <w:rPrChange w:id="288"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289" w:author="Römer, Axel (RED1D)" w:date="2020-11-05T07:13:00Z">
                  <w:rPr>
                    <w:rFonts w:ascii="Times New Roman" w:eastAsia="Times New Roman" w:hAnsi="Times New Roman" w:cs="Times New Roman"/>
                    <w:color w:val="000000"/>
                  </w:rPr>
                </w:rPrChange>
              </w:rPr>
              <w:t xml:space="preserve"> </w:t>
            </w:r>
          </w:p>
          <w:p w14:paraId="782C6575" w14:textId="77777777" w:rsidR="00406C2A" w:rsidRPr="00404B9F" w:rsidRDefault="00404B9F">
            <w:pPr>
              <w:autoSpaceDE/>
              <w:autoSpaceDN/>
              <w:spacing w:before="185" w:line="252" w:lineRule="auto"/>
              <w:ind w:left="833" w:right="141" w:hanging="361"/>
              <w:rPr>
                <w:rFonts w:ascii="Times New Roman" w:eastAsia="Times New Roman" w:hAnsi="Times New Roman" w:cs="Times New Roman"/>
                <w:color w:val="000000"/>
                <w:sz w:val="19"/>
                <w:szCs w:val="19"/>
                <w:lang w:val="en-US"/>
                <w:rPrChange w:id="290"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291" w:author="Römer, Axel (RED1D)" w:date="2020-11-05T07:13:00Z">
                  <w:rPr>
                    <w:color w:val="000000"/>
                    <w:spacing w:val="-4"/>
                    <w:sz w:val="19"/>
                    <w:szCs w:val="19"/>
                  </w:rPr>
                </w:rPrChange>
              </w:rPr>
              <w:t>e)</w:t>
            </w:r>
            <w:r w:rsidRPr="00404B9F">
              <w:rPr>
                <w:rFonts w:ascii="Times New Roman" w:eastAsia="Times New Roman" w:hAnsi="Times New Roman" w:cs="Times New Roman"/>
                <w:color w:val="000000"/>
                <w:sz w:val="14"/>
                <w:szCs w:val="14"/>
                <w:lang w:val="en-US"/>
                <w:rPrChange w:id="292"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pacing w:val="2"/>
                <w:sz w:val="19"/>
                <w:szCs w:val="19"/>
                <w:lang w:val="en-US"/>
                <w:rPrChange w:id="293" w:author="Römer, Axel (RED1D)" w:date="2020-11-05T07:13:00Z">
                  <w:rPr>
                    <w:color w:val="000000"/>
                    <w:spacing w:val="2"/>
                    <w:sz w:val="19"/>
                    <w:szCs w:val="19"/>
                  </w:rPr>
                </w:rPrChange>
              </w:rPr>
              <w:t xml:space="preserve">to </w:t>
            </w:r>
            <w:r w:rsidRPr="00404B9F">
              <w:rPr>
                <w:color w:val="000000"/>
                <w:sz w:val="19"/>
                <w:szCs w:val="19"/>
                <w:lang w:val="en-US"/>
                <w:rPrChange w:id="294" w:author="Römer, Axel (RED1D)" w:date="2020-11-05T07:13:00Z">
                  <w:rPr>
                    <w:color w:val="000000"/>
                    <w:sz w:val="19"/>
                    <w:szCs w:val="19"/>
                  </w:rPr>
                </w:rPrChange>
              </w:rPr>
              <w:t xml:space="preserve">disclose confidential information </w:t>
            </w:r>
            <w:r w:rsidRPr="00404B9F">
              <w:rPr>
                <w:color w:val="000000"/>
                <w:spacing w:val="2"/>
                <w:sz w:val="19"/>
                <w:szCs w:val="19"/>
                <w:lang w:val="en-US"/>
                <w:rPrChange w:id="295" w:author="Römer, Axel (RED1D)" w:date="2020-11-05T07:13:00Z">
                  <w:rPr>
                    <w:color w:val="000000"/>
                    <w:spacing w:val="2"/>
                    <w:sz w:val="19"/>
                    <w:szCs w:val="19"/>
                  </w:rPr>
                </w:rPrChange>
              </w:rPr>
              <w:t xml:space="preserve">to </w:t>
            </w:r>
            <w:r w:rsidRPr="00404B9F">
              <w:rPr>
                <w:color w:val="000000"/>
                <w:sz w:val="19"/>
                <w:szCs w:val="19"/>
                <w:lang w:val="en-US"/>
                <w:rPrChange w:id="296" w:author="Römer, Axel (RED1D)" w:date="2020-11-05T07:13:00Z">
                  <w:rPr>
                    <w:color w:val="000000"/>
                    <w:sz w:val="19"/>
                    <w:szCs w:val="19"/>
                  </w:rPr>
                </w:rPrChange>
              </w:rPr>
              <w:t xml:space="preserve">the persons entitled </w:t>
            </w:r>
            <w:r w:rsidRPr="00404B9F">
              <w:rPr>
                <w:color w:val="000000"/>
                <w:spacing w:val="-4"/>
                <w:sz w:val="19"/>
                <w:szCs w:val="19"/>
                <w:lang w:val="en-US"/>
                <w:rPrChange w:id="297" w:author="Römer, Axel (RED1D)" w:date="2020-11-05T07:13:00Z">
                  <w:rPr>
                    <w:color w:val="000000"/>
                    <w:spacing w:val="-4"/>
                    <w:sz w:val="19"/>
                    <w:szCs w:val="19"/>
                  </w:rPr>
                </w:rPrChange>
              </w:rPr>
              <w:t xml:space="preserve">under paragraph </w:t>
            </w:r>
            <w:r w:rsidRPr="00404B9F">
              <w:rPr>
                <w:color w:val="000000"/>
                <w:sz w:val="19"/>
                <w:szCs w:val="19"/>
                <w:lang w:val="en-US"/>
                <w:rPrChange w:id="298" w:author="Römer, Axel (RED1D)" w:date="2020-11-05T07:13:00Z">
                  <w:rPr>
                    <w:color w:val="000000"/>
                    <w:sz w:val="19"/>
                    <w:szCs w:val="19"/>
                  </w:rPr>
                </w:rPrChange>
              </w:rPr>
              <w:t xml:space="preserve">3. lit. d) only </w:t>
            </w:r>
            <w:r w:rsidRPr="00404B9F">
              <w:rPr>
                <w:color w:val="000000"/>
                <w:spacing w:val="2"/>
                <w:sz w:val="19"/>
                <w:szCs w:val="19"/>
                <w:lang w:val="en-US"/>
                <w:rPrChange w:id="299" w:author="Römer, Axel (RED1D)" w:date="2020-11-05T07:13:00Z">
                  <w:rPr>
                    <w:color w:val="000000"/>
                    <w:spacing w:val="2"/>
                    <w:sz w:val="19"/>
                    <w:szCs w:val="19"/>
                  </w:rPr>
                </w:rPrChange>
              </w:rPr>
              <w:t xml:space="preserve">to </w:t>
            </w:r>
            <w:r w:rsidRPr="00404B9F">
              <w:rPr>
                <w:color w:val="000000"/>
                <w:sz w:val="19"/>
                <w:szCs w:val="19"/>
                <w:lang w:val="en-US"/>
                <w:rPrChange w:id="300" w:author="Römer, Axel (RED1D)" w:date="2020-11-05T07:13:00Z">
                  <w:rPr>
                    <w:color w:val="000000"/>
                    <w:sz w:val="19"/>
                    <w:szCs w:val="19"/>
                  </w:rPr>
                </w:rPrChange>
              </w:rPr>
              <w:t xml:space="preserve">the extent necessary in </w:t>
            </w:r>
            <w:r w:rsidRPr="00404B9F">
              <w:rPr>
                <w:color w:val="000000"/>
                <w:spacing w:val="-7"/>
                <w:sz w:val="19"/>
                <w:szCs w:val="19"/>
                <w:lang w:val="en-US"/>
                <w:rPrChange w:id="301" w:author="Römer, Axel (RED1D)" w:date="2020-11-05T07:13:00Z">
                  <w:rPr>
                    <w:color w:val="000000"/>
                    <w:spacing w:val="-7"/>
                    <w:sz w:val="19"/>
                    <w:szCs w:val="19"/>
                  </w:rPr>
                </w:rPrChange>
              </w:rPr>
              <w:t xml:space="preserve">view </w:t>
            </w:r>
            <w:r w:rsidRPr="00404B9F">
              <w:rPr>
                <w:color w:val="000000"/>
                <w:sz w:val="19"/>
                <w:szCs w:val="19"/>
                <w:lang w:val="en-US"/>
                <w:rPrChange w:id="302" w:author="Römer, Axel (RED1D)" w:date="2020-11-05T07:13:00Z">
                  <w:rPr>
                    <w:color w:val="000000"/>
                    <w:sz w:val="19"/>
                    <w:szCs w:val="19"/>
                  </w:rPr>
                </w:rPrChange>
              </w:rPr>
              <w:t xml:space="preserve">of the discussions and/or </w:t>
            </w:r>
            <w:r w:rsidRPr="00404B9F">
              <w:rPr>
                <w:color w:val="000000"/>
                <w:spacing w:val="-3"/>
                <w:sz w:val="19"/>
                <w:szCs w:val="19"/>
                <w:lang w:val="en-US"/>
                <w:rPrChange w:id="303" w:author="Römer, Axel (RED1D)" w:date="2020-11-05T07:13:00Z">
                  <w:rPr>
                    <w:color w:val="000000"/>
                    <w:spacing w:val="-3"/>
                    <w:sz w:val="19"/>
                    <w:szCs w:val="19"/>
                  </w:rPr>
                </w:rPrChange>
              </w:rPr>
              <w:t xml:space="preserve">invitations </w:t>
            </w:r>
            <w:r w:rsidRPr="00404B9F">
              <w:rPr>
                <w:color w:val="000000"/>
                <w:spacing w:val="2"/>
                <w:sz w:val="19"/>
                <w:szCs w:val="19"/>
                <w:lang w:val="en-US"/>
                <w:rPrChange w:id="304" w:author="Römer, Axel (RED1D)" w:date="2020-11-05T07:13:00Z">
                  <w:rPr>
                    <w:color w:val="000000"/>
                    <w:spacing w:val="2"/>
                    <w:sz w:val="19"/>
                    <w:szCs w:val="19"/>
                  </w:rPr>
                </w:rPrChange>
              </w:rPr>
              <w:t xml:space="preserve">to </w:t>
            </w:r>
            <w:r w:rsidRPr="00404B9F">
              <w:rPr>
                <w:color w:val="000000"/>
                <w:sz w:val="19"/>
                <w:szCs w:val="19"/>
                <w:lang w:val="en-US"/>
                <w:rPrChange w:id="305" w:author="Römer, Axel (RED1D)" w:date="2020-11-05T07:13:00Z">
                  <w:rPr>
                    <w:color w:val="000000"/>
                    <w:sz w:val="19"/>
                    <w:szCs w:val="19"/>
                  </w:rPr>
                </w:rPrChange>
              </w:rPr>
              <w:t xml:space="preserve">tender that </w:t>
            </w:r>
            <w:r w:rsidRPr="00404B9F">
              <w:rPr>
                <w:color w:val="000000"/>
                <w:spacing w:val="-3"/>
                <w:sz w:val="19"/>
                <w:szCs w:val="19"/>
                <w:lang w:val="en-US"/>
                <w:rPrChange w:id="306" w:author="Römer, Axel (RED1D)" w:date="2020-11-05T07:13:00Z">
                  <w:rPr>
                    <w:color w:val="000000"/>
                    <w:spacing w:val="-3"/>
                    <w:sz w:val="19"/>
                    <w:szCs w:val="19"/>
                  </w:rPr>
                </w:rPrChange>
              </w:rPr>
              <w:t xml:space="preserve">are </w:t>
            </w:r>
            <w:r w:rsidRPr="00404B9F">
              <w:rPr>
                <w:color w:val="000000"/>
                <w:sz w:val="19"/>
                <w:szCs w:val="19"/>
                <w:lang w:val="en-US"/>
                <w:rPrChange w:id="307" w:author="Römer, Axel (RED1D)" w:date="2020-11-05T07:13:00Z">
                  <w:rPr>
                    <w:color w:val="000000"/>
                    <w:sz w:val="19"/>
                    <w:szCs w:val="19"/>
                  </w:rPr>
                </w:rPrChange>
              </w:rPr>
              <w:t xml:space="preserve">taking place and/or within the </w:t>
            </w:r>
            <w:r w:rsidRPr="00404B9F">
              <w:rPr>
                <w:color w:val="000000"/>
                <w:spacing w:val="-4"/>
                <w:sz w:val="19"/>
                <w:szCs w:val="19"/>
                <w:lang w:val="en-US"/>
                <w:rPrChange w:id="308" w:author="Römer, Axel (RED1D)" w:date="2020-11-05T07:13:00Z">
                  <w:rPr>
                    <w:color w:val="000000"/>
                    <w:spacing w:val="-4"/>
                    <w:sz w:val="19"/>
                    <w:szCs w:val="19"/>
                  </w:rPr>
                </w:rPrChange>
              </w:rPr>
              <w:t xml:space="preserve">framework </w:t>
            </w:r>
            <w:r w:rsidRPr="00404B9F">
              <w:rPr>
                <w:color w:val="000000"/>
                <w:sz w:val="19"/>
                <w:szCs w:val="19"/>
                <w:lang w:val="en-US"/>
                <w:rPrChange w:id="309" w:author="Römer, Axel (RED1D)" w:date="2020-11-05T07:13:00Z">
                  <w:rPr>
                    <w:color w:val="000000"/>
                    <w:sz w:val="19"/>
                    <w:szCs w:val="19"/>
                  </w:rPr>
                </w:rPrChange>
              </w:rPr>
              <w:t>of the respective execution of the contract.</w:t>
            </w:r>
          </w:p>
          <w:p w14:paraId="5A3D3FB3" w14:textId="77777777" w:rsidR="00406C2A" w:rsidRPr="00404B9F" w:rsidRDefault="00404B9F">
            <w:pPr>
              <w:autoSpaceDE/>
              <w:autoSpaceDN/>
              <w:spacing w:before="11"/>
              <w:rPr>
                <w:rFonts w:ascii="Times New Roman" w:eastAsia="Times New Roman" w:hAnsi="Times New Roman" w:cs="Times New Roman"/>
                <w:color w:val="000000"/>
                <w:sz w:val="20"/>
                <w:szCs w:val="20"/>
                <w:lang w:val="en-US"/>
                <w:rPrChange w:id="310" w:author="Römer, Axel (RED1D)" w:date="2020-11-05T07:13:00Z">
                  <w:rPr>
                    <w:rFonts w:ascii="Times New Roman" w:eastAsia="Times New Roman" w:hAnsi="Times New Roman" w:cs="Times New Roman"/>
                    <w:color w:val="000000"/>
                    <w:sz w:val="20"/>
                    <w:szCs w:val="20"/>
                  </w:rPr>
                </w:rPrChange>
              </w:rPr>
            </w:pPr>
            <w:r w:rsidRPr="00404B9F">
              <w:rPr>
                <w:rFonts w:ascii="Times New Roman" w:eastAsia="Times New Roman" w:hAnsi="Times New Roman" w:cs="Times New Roman"/>
                <w:color w:val="000000"/>
                <w:sz w:val="20"/>
                <w:szCs w:val="20"/>
                <w:lang w:val="en-US"/>
                <w:rPrChange w:id="311" w:author="Römer, Axel (RED1D)" w:date="2020-11-05T07:13:00Z">
                  <w:rPr>
                    <w:rFonts w:ascii="Times New Roman" w:eastAsia="Times New Roman" w:hAnsi="Times New Roman" w:cs="Times New Roman"/>
                    <w:color w:val="000000"/>
                    <w:sz w:val="20"/>
                    <w:szCs w:val="20"/>
                  </w:rPr>
                </w:rPrChange>
              </w:rPr>
              <w:t xml:space="preserve"> </w:t>
            </w:r>
          </w:p>
          <w:p w14:paraId="7AC19C27" w14:textId="77777777" w:rsidR="00406C2A" w:rsidRPr="00404B9F" w:rsidRDefault="00404B9F">
            <w:pPr>
              <w:autoSpaceDE/>
              <w:autoSpaceDN/>
              <w:spacing w:line="252" w:lineRule="auto"/>
              <w:ind w:left="112" w:right="87"/>
              <w:jc w:val="both"/>
              <w:rPr>
                <w:rFonts w:ascii="Times New Roman" w:eastAsia="Times New Roman" w:hAnsi="Times New Roman" w:cs="Times New Roman"/>
                <w:color w:val="000000"/>
                <w:sz w:val="19"/>
                <w:szCs w:val="19"/>
                <w:lang w:val="en-US"/>
                <w:rPrChange w:id="312" w:author="Römer, Axel (RED1D)" w:date="2020-11-05T07:13:00Z">
                  <w:rPr>
                    <w:rFonts w:ascii="Times New Roman" w:eastAsia="Times New Roman" w:hAnsi="Times New Roman" w:cs="Times New Roman"/>
                    <w:color w:val="000000"/>
                    <w:sz w:val="19"/>
                    <w:szCs w:val="19"/>
                  </w:rPr>
                </w:rPrChange>
              </w:rPr>
            </w:pPr>
            <w:r w:rsidRPr="00404B9F">
              <w:rPr>
                <w:color w:val="000000"/>
                <w:spacing w:val="-5"/>
                <w:sz w:val="19"/>
                <w:szCs w:val="19"/>
                <w:lang w:val="en-US"/>
                <w:rPrChange w:id="313" w:author="Römer, Axel (RED1D)" w:date="2020-11-05T07:13:00Z">
                  <w:rPr>
                    <w:color w:val="000000"/>
                    <w:spacing w:val="-5"/>
                    <w:sz w:val="19"/>
                    <w:szCs w:val="19"/>
                  </w:rPr>
                </w:rPrChange>
              </w:rPr>
              <w:t xml:space="preserve">In </w:t>
            </w:r>
            <w:r w:rsidRPr="00404B9F">
              <w:rPr>
                <w:color w:val="000000"/>
                <w:sz w:val="19"/>
                <w:szCs w:val="19"/>
                <w:lang w:val="en-US"/>
                <w:rPrChange w:id="314" w:author="Römer, Axel (RED1D)" w:date="2020-11-05T07:13:00Z">
                  <w:rPr>
                    <w:color w:val="000000"/>
                    <w:sz w:val="19"/>
                    <w:szCs w:val="19"/>
                  </w:rPr>
                </w:rPrChange>
              </w:rPr>
              <w:t xml:space="preserve">addition, the information </w:t>
            </w:r>
            <w:r w:rsidRPr="00404B9F">
              <w:rPr>
                <w:color w:val="000000"/>
                <w:spacing w:val="-4"/>
                <w:sz w:val="19"/>
                <w:szCs w:val="19"/>
                <w:lang w:val="en-US"/>
                <w:rPrChange w:id="315" w:author="Römer, Axel (RED1D)" w:date="2020-11-05T07:13:00Z">
                  <w:rPr>
                    <w:color w:val="000000"/>
                    <w:spacing w:val="-4"/>
                    <w:sz w:val="19"/>
                    <w:szCs w:val="19"/>
                  </w:rPr>
                </w:rPrChange>
              </w:rPr>
              <w:t xml:space="preserve">receiver </w:t>
            </w:r>
            <w:r w:rsidRPr="00404B9F">
              <w:rPr>
                <w:color w:val="000000"/>
                <w:sz w:val="19"/>
                <w:szCs w:val="19"/>
                <w:lang w:val="en-US"/>
                <w:rPrChange w:id="316" w:author="Römer, Axel (RED1D)" w:date="2020-11-05T07:13:00Z">
                  <w:rPr>
                    <w:color w:val="000000"/>
                    <w:sz w:val="19"/>
                    <w:szCs w:val="19"/>
                  </w:rPr>
                </w:rPrChange>
              </w:rPr>
              <w:t xml:space="preserve">must oblige persons </w:t>
            </w:r>
            <w:r w:rsidRPr="00404B9F">
              <w:rPr>
                <w:color w:val="000000"/>
                <w:spacing w:val="-4"/>
                <w:sz w:val="19"/>
                <w:szCs w:val="19"/>
                <w:lang w:val="en-US"/>
                <w:rPrChange w:id="317" w:author="Römer, Axel (RED1D)" w:date="2020-11-05T07:13:00Z">
                  <w:rPr>
                    <w:color w:val="000000"/>
                    <w:spacing w:val="-4"/>
                    <w:sz w:val="19"/>
                    <w:szCs w:val="19"/>
                  </w:rPr>
                </w:rPrChange>
              </w:rPr>
              <w:t xml:space="preserve">who </w:t>
            </w:r>
            <w:r w:rsidRPr="00404B9F">
              <w:rPr>
                <w:color w:val="000000"/>
                <w:spacing w:val="-3"/>
                <w:sz w:val="19"/>
                <w:szCs w:val="19"/>
                <w:lang w:val="en-US"/>
                <w:rPrChange w:id="318" w:author="Römer, Axel (RED1D)" w:date="2020-11-05T07:13:00Z">
                  <w:rPr>
                    <w:color w:val="000000"/>
                    <w:spacing w:val="-3"/>
                    <w:sz w:val="19"/>
                    <w:szCs w:val="19"/>
                  </w:rPr>
                </w:rPrChange>
              </w:rPr>
              <w:t xml:space="preserve">are </w:t>
            </w:r>
            <w:r w:rsidRPr="00404B9F">
              <w:rPr>
                <w:color w:val="000000"/>
                <w:sz w:val="19"/>
                <w:szCs w:val="19"/>
                <w:lang w:val="en-US"/>
                <w:rPrChange w:id="319" w:author="Römer, Axel (RED1D)" w:date="2020-11-05T07:13:00Z">
                  <w:rPr>
                    <w:color w:val="000000"/>
                    <w:sz w:val="19"/>
                    <w:szCs w:val="19"/>
                  </w:rPr>
                </w:rPrChange>
              </w:rPr>
              <w:t xml:space="preserve">entitled </w:t>
            </w:r>
            <w:r w:rsidRPr="00404B9F">
              <w:rPr>
                <w:color w:val="000000"/>
                <w:spacing w:val="-4"/>
                <w:sz w:val="19"/>
                <w:szCs w:val="19"/>
                <w:lang w:val="en-US"/>
                <w:rPrChange w:id="320" w:author="Römer, Axel (RED1D)" w:date="2020-11-05T07:13:00Z">
                  <w:rPr>
                    <w:color w:val="000000"/>
                    <w:spacing w:val="-4"/>
                    <w:sz w:val="19"/>
                    <w:szCs w:val="19"/>
                  </w:rPr>
                </w:rPrChange>
              </w:rPr>
              <w:t xml:space="preserve">under </w:t>
            </w:r>
            <w:r w:rsidRPr="00404B9F">
              <w:rPr>
                <w:color w:val="000000"/>
                <w:sz w:val="19"/>
                <w:szCs w:val="19"/>
                <w:lang w:val="en-US"/>
                <w:rPrChange w:id="321" w:author="Römer, Axel (RED1D)" w:date="2020-11-05T07:13:00Z">
                  <w:rPr>
                    <w:color w:val="000000"/>
                    <w:sz w:val="19"/>
                    <w:szCs w:val="19"/>
                  </w:rPr>
                </w:rPrChange>
              </w:rPr>
              <w:t xml:space="preserve">this confidentiality obligation, </w:t>
            </w:r>
            <w:r w:rsidRPr="00404B9F">
              <w:rPr>
                <w:color w:val="000000"/>
                <w:spacing w:val="2"/>
                <w:sz w:val="19"/>
                <w:szCs w:val="19"/>
                <w:lang w:val="en-US"/>
                <w:rPrChange w:id="322" w:author="Römer, Axel (RED1D)" w:date="2020-11-05T07:13:00Z">
                  <w:rPr>
                    <w:color w:val="000000"/>
                    <w:spacing w:val="2"/>
                    <w:sz w:val="19"/>
                    <w:szCs w:val="19"/>
                  </w:rPr>
                </w:rPrChange>
              </w:rPr>
              <w:t xml:space="preserve">to </w:t>
            </w:r>
            <w:r w:rsidRPr="00404B9F">
              <w:rPr>
                <w:color w:val="000000"/>
                <w:sz w:val="19"/>
                <w:szCs w:val="19"/>
                <w:lang w:val="en-US"/>
                <w:rPrChange w:id="323" w:author="Römer, Axel (RED1D)" w:date="2020-11-05T07:13:00Z">
                  <w:rPr>
                    <w:color w:val="000000"/>
                    <w:sz w:val="19"/>
                    <w:szCs w:val="19"/>
                  </w:rPr>
                </w:rPrChange>
              </w:rPr>
              <w:t xml:space="preserve">confidentiality </w:t>
            </w:r>
            <w:r w:rsidRPr="00404B9F">
              <w:rPr>
                <w:color w:val="000000"/>
                <w:spacing w:val="2"/>
                <w:sz w:val="19"/>
                <w:szCs w:val="19"/>
                <w:lang w:val="en-US"/>
                <w:rPrChange w:id="324" w:author="Römer, Axel (RED1D)" w:date="2020-11-05T07:13:00Z">
                  <w:rPr>
                    <w:color w:val="000000"/>
                    <w:spacing w:val="2"/>
                    <w:sz w:val="19"/>
                    <w:szCs w:val="19"/>
                  </w:rPr>
                </w:rPrChange>
              </w:rPr>
              <w:t xml:space="preserve">to </w:t>
            </w:r>
            <w:r w:rsidRPr="00404B9F">
              <w:rPr>
                <w:color w:val="000000"/>
                <w:sz w:val="19"/>
                <w:szCs w:val="19"/>
                <w:lang w:val="en-US"/>
                <w:rPrChange w:id="325" w:author="Römer, Axel (RED1D)" w:date="2020-11-05T07:13:00Z">
                  <w:rPr>
                    <w:color w:val="000000"/>
                    <w:sz w:val="19"/>
                    <w:szCs w:val="19"/>
                  </w:rPr>
                </w:rPrChange>
              </w:rPr>
              <w:t xml:space="preserve">the extent specified </w:t>
            </w:r>
            <w:r w:rsidRPr="00404B9F">
              <w:rPr>
                <w:color w:val="000000"/>
                <w:spacing w:val="-7"/>
                <w:sz w:val="19"/>
                <w:szCs w:val="19"/>
                <w:lang w:val="en-US"/>
                <w:rPrChange w:id="326" w:author="Römer, Axel (RED1D)" w:date="2020-11-05T07:13:00Z">
                  <w:rPr>
                    <w:color w:val="000000"/>
                    <w:spacing w:val="-7"/>
                    <w:sz w:val="19"/>
                    <w:szCs w:val="19"/>
                  </w:rPr>
                </w:rPrChange>
              </w:rPr>
              <w:t xml:space="preserve">above </w:t>
            </w:r>
            <w:r w:rsidRPr="00404B9F">
              <w:rPr>
                <w:color w:val="000000"/>
                <w:spacing w:val="-3"/>
                <w:sz w:val="19"/>
                <w:szCs w:val="19"/>
                <w:lang w:val="en-US"/>
                <w:rPrChange w:id="327" w:author="Römer, Axel (RED1D)" w:date="2020-11-05T07:13:00Z">
                  <w:rPr>
                    <w:color w:val="000000"/>
                    <w:spacing w:val="-3"/>
                    <w:sz w:val="19"/>
                    <w:szCs w:val="19"/>
                  </w:rPr>
                </w:rPrChange>
              </w:rPr>
              <w:t xml:space="preserve">and </w:t>
            </w:r>
            <w:r w:rsidRPr="00404B9F">
              <w:rPr>
                <w:color w:val="000000"/>
                <w:sz w:val="19"/>
                <w:szCs w:val="19"/>
                <w:lang w:val="en-US"/>
                <w:rPrChange w:id="328" w:author="Römer, Axel (RED1D)" w:date="2020-11-05T07:13:00Z">
                  <w:rPr>
                    <w:color w:val="000000"/>
                    <w:sz w:val="19"/>
                    <w:szCs w:val="19"/>
                  </w:rPr>
                </w:rPrChange>
              </w:rPr>
              <w:t xml:space="preserve">is responsible </w:t>
            </w:r>
            <w:r w:rsidRPr="00404B9F">
              <w:rPr>
                <w:color w:val="000000"/>
                <w:spacing w:val="-5"/>
                <w:sz w:val="19"/>
                <w:szCs w:val="19"/>
                <w:lang w:val="en-US"/>
                <w:rPrChange w:id="329" w:author="Römer, Axel (RED1D)" w:date="2020-11-05T07:13:00Z">
                  <w:rPr>
                    <w:color w:val="000000"/>
                    <w:spacing w:val="-5"/>
                    <w:sz w:val="19"/>
                    <w:szCs w:val="19"/>
                  </w:rPr>
                </w:rPrChange>
              </w:rPr>
              <w:t xml:space="preserve">for </w:t>
            </w:r>
            <w:r w:rsidRPr="00404B9F">
              <w:rPr>
                <w:color w:val="000000"/>
                <w:sz w:val="19"/>
                <w:szCs w:val="19"/>
                <w:lang w:val="en-US"/>
                <w:rPrChange w:id="330" w:author="Römer, Axel (RED1D)" w:date="2020-11-05T07:13:00Z">
                  <w:rPr>
                    <w:color w:val="000000"/>
                    <w:sz w:val="19"/>
                    <w:szCs w:val="19"/>
                  </w:rPr>
                </w:rPrChange>
              </w:rPr>
              <w:t xml:space="preserve">compliance with the obligations arising </w:t>
            </w:r>
            <w:r w:rsidRPr="00404B9F">
              <w:rPr>
                <w:color w:val="000000"/>
                <w:spacing w:val="-5"/>
                <w:sz w:val="19"/>
                <w:szCs w:val="19"/>
                <w:lang w:val="en-US"/>
                <w:rPrChange w:id="331" w:author="Römer, Axel (RED1D)" w:date="2020-11-05T07:13:00Z">
                  <w:rPr>
                    <w:color w:val="000000"/>
                    <w:spacing w:val="-5"/>
                    <w:sz w:val="19"/>
                    <w:szCs w:val="19"/>
                  </w:rPr>
                </w:rPrChange>
              </w:rPr>
              <w:t xml:space="preserve">from </w:t>
            </w:r>
            <w:r w:rsidRPr="00404B9F">
              <w:rPr>
                <w:color w:val="000000"/>
                <w:sz w:val="19"/>
                <w:szCs w:val="19"/>
                <w:lang w:val="en-US"/>
                <w:rPrChange w:id="332" w:author="Römer, Axel (RED1D)" w:date="2020-11-05T07:13:00Z">
                  <w:rPr>
                    <w:color w:val="000000"/>
                    <w:sz w:val="19"/>
                    <w:szCs w:val="19"/>
                  </w:rPr>
                </w:rPrChange>
              </w:rPr>
              <w:t xml:space="preserve">this confidentiality obligation by </w:t>
            </w:r>
            <w:r w:rsidRPr="00404B9F">
              <w:rPr>
                <w:color w:val="000000"/>
                <w:spacing w:val="2"/>
                <w:sz w:val="19"/>
                <w:szCs w:val="19"/>
                <w:lang w:val="en-US"/>
                <w:rPrChange w:id="333" w:author="Römer, Axel (RED1D)" w:date="2020-11-05T07:13:00Z">
                  <w:rPr>
                    <w:color w:val="000000"/>
                    <w:spacing w:val="2"/>
                    <w:sz w:val="19"/>
                    <w:szCs w:val="19"/>
                  </w:rPr>
                </w:rPrChange>
              </w:rPr>
              <w:t xml:space="preserve">such </w:t>
            </w:r>
            <w:r w:rsidRPr="00404B9F">
              <w:rPr>
                <w:color w:val="000000"/>
                <w:sz w:val="19"/>
                <w:szCs w:val="19"/>
                <w:lang w:val="en-US"/>
                <w:rPrChange w:id="334" w:author="Römer, Axel (RED1D)" w:date="2020-11-05T07:13:00Z">
                  <w:rPr>
                    <w:color w:val="000000"/>
                    <w:sz w:val="19"/>
                    <w:szCs w:val="19"/>
                  </w:rPr>
                </w:rPrChange>
              </w:rPr>
              <w:t xml:space="preserve">persons as if they </w:t>
            </w:r>
            <w:r w:rsidRPr="00404B9F">
              <w:rPr>
                <w:color w:val="000000"/>
                <w:spacing w:val="-3"/>
                <w:sz w:val="19"/>
                <w:szCs w:val="19"/>
                <w:lang w:val="en-US"/>
                <w:rPrChange w:id="335" w:author="Römer, Axel (RED1D)" w:date="2020-11-05T07:13:00Z">
                  <w:rPr>
                    <w:color w:val="000000"/>
                    <w:spacing w:val="-3"/>
                    <w:sz w:val="19"/>
                    <w:szCs w:val="19"/>
                  </w:rPr>
                </w:rPrChange>
              </w:rPr>
              <w:t xml:space="preserve">themselves </w:t>
            </w:r>
            <w:r w:rsidRPr="00404B9F">
              <w:rPr>
                <w:color w:val="000000"/>
                <w:sz w:val="19"/>
                <w:szCs w:val="19"/>
                <w:lang w:val="en-US"/>
                <w:rPrChange w:id="336" w:author="Römer, Axel (RED1D)" w:date="2020-11-05T07:13:00Z">
                  <w:rPr>
                    <w:color w:val="000000"/>
                    <w:sz w:val="19"/>
                    <w:szCs w:val="19"/>
                  </w:rPr>
                </w:rPrChange>
              </w:rPr>
              <w:t xml:space="preserve">were obligated </w:t>
            </w:r>
            <w:r w:rsidRPr="00404B9F">
              <w:rPr>
                <w:color w:val="000000"/>
                <w:spacing w:val="-4"/>
                <w:sz w:val="19"/>
                <w:szCs w:val="19"/>
                <w:lang w:val="en-US"/>
                <w:rPrChange w:id="337" w:author="Römer, Axel (RED1D)" w:date="2020-11-05T07:13:00Z">
                  <w:rPr>
                    <w:color w:val="000000"/>
                    <w:spacing w:val="-4"/>
                    <w:sz w:val="19"/>
                    <w:szCs w:val="19"/>
                  </w:rPr>
                </w:rPrChange>
              </w:rPr>
              <w:t xml:space="preserve">under </w:t>
            </w:r>
            <w:r w:rsidRPr="00404B9F">
              <w:rPr>
                <w:color w:val="000000"/>
                <w:sz w:val="19"/>
                <w:szCs w:val="19"/>
                <w:lang w:val="en-US"/>
                <w:rPrChange w:id="338" w:author="Römer, Axel (RED1D)" w:date="2020-11-05T07:13:00Z">
                  <w:rPr>
                    <w:color w:val="000000"/>
                    <w:sz w:val="19"/>
                    <w:szCs w:val="19"/>
                  </w:rPr>
                </w:rPrChange>
              </w:rPr>
              <w:t xml:space="preserve">this Declaration of confidentiality . For the </w:t>
            </w:r>
            <w:r w:rsidRPr="00404B9F">
              <w:rPr>
                <w:color w:val="000000"/>
                <w:spacing w:val="-3"/>
                <w:sz w:val="19"/>
                <w:szCs w:val="19"/>
                <w:lang w:val="en-US"/>
                <w:rPrChange w:id="339" w:author="Römer, Axel (RED1D)" w:date="2020-11-05T07:13:00Z">
                  <w:rPr>
                    <w:color w:val="000000"/>
                    <w:spacing w:val="-3"/>
                    <w:sz w:val="19"/>
                    <w:szCs w:val="19"/>
                  </w:rPr>
                </w:rPrChange>
              </w:rPr>
              <w:t xml:space="preserve">purposes </w:t>
            </w:r>
            <w:r w:rsidRPr="00404B9F">
              <w:rPr>
                <w:color w:val="000000"/>
                <w:sz w:val="19"/>
                <w:szCs w:val="19"/>
                <w:lang w:val="en-US"/>
                <w:rPrChange w:id="340" w:author="Römer, Axel (RED1D)" w:date="2020-11-05T07:13:00Z">
                  <w:rPr>
                    <w:color w:val="000000"/>
                    <w:sz w:val="19"/>
                    <w:szCs w:val="19"/>
                  </w:rPr>
                </w:rPrChange>
              </w:rPr>
              <w:t xml:space="preserve">of this confidentiality obligation, </w:t>
            </w:r>
            <w:r w:rsidRPr="00404B9F">
              <w:rPr>
                <w:color w:val="000000"/>
                <w:spacing w:val="-3"/>
                <w:sz w:val="19"/>
                <w:szCs w:val="19"/>
                <w:lang w:val="en-US"/>
                <w:rPrChange w:id="341" w:author="Römer, Axel (RED1D)" w:date="2020-11-05T07:13:00Z">
                  <w:rPr>
                    <w:color w:val="000000"/>
                    <w:spacing w:val="-3"/>
                    <w:sz w:val="19"/>
                    <w:szCs w:val="19"/>
                  </w:rPr>
                </w:rPrChange>
              </w:rPr>
              <w:t xml:space="preserve">any </w:t>
            </w:r>
            <w:r w:rsidRPr="00404B9F">
              <w:rPr>
                <w:color w:val="000000"/>
                <w:sz w:val="19"/>
                <w:szCs w:val="19"/>
                <w:lang w:val="en-US"/>
                <w:rPrChange w:id="342" w:author="Römer, Axel (RED1D)" w:date="2020-11-05T07:13:00Z">
                  <w:rPr>
                    <w:color w:val="000000"/>
                    <w:sz w:val="19"/>
                    <w:szCs w:val="19"/>
                  </w:rPr>
                </w:rPrChange>
              </w:rPr>
              <w:t xml:space="preserve">actions of the persons </w:t>
            </w:r>
            <w:r w:rsidRPr="00404B9F">
              <w:rPr>
                <w:color w:val="000000"/>
                <w:spacing w:val="-5"/>
                <w:sz w:val="19"/>
                <w:szCs w:val="19"/>
                <w:lang w:val="en-US"/>
                <w:rPrChange w:id="343" w:author="Römer, Axel (RED1D)" w:date="2020-11-05T07:13:00Z">
                  <w:rPr>
                    <w:color w:val="000000"/>
                    <w:spacing w:val="-5"/>
                    <w:sz w:val="19"/>
                    <w:szCs w:val="19"/>
                  </w:rPr>
                </w:rPrChange>
              </w:rPr>
              <w:t xml:space="preserve">referred </w:t>
            </w:r>
            <w:r w:rsidRPr="00404B9F">
              <w:rPr>
                <w:color w:val="000000"/>
                <w:spacing w:val="2"/>
                <w:sz w:val="19"/>
                <w:szCs w:val="19"/>
                <w:lang w:val="en-US"/>
                <w:rPrChange w:id="344" w:author="Römer, Axel (RED1D)" w:date="2020-11-05T07:13:00Z">
                  <w:rPr>
                    <w:color w:val="000000"/>
                    <w:spacing w:val="2"/>
                    <w:sz w:val="19"/>
                    <w:szCs w:val="19"/>
                  </w:rPr>
                </w:rPrChange>
              </w:rPr>
              <w:t xml:space="preserve">to </w:t>
            </w:r>
            <w:r w:rsidRPr="00404B9F">
              <w:rPr>
                <w:color w:val="000000"/>
                <w:sz w:val="19"/>
                <w:szCs w:val="19"/>
                <w:lang w:val="en-US"/>
                <w:rPrChange w:id="345" w:author="Römer, Axel (RED1D)" w:date="2020-11-05T07:13:00Z">
                  <w:rPr>
                    <w:color w:val="000000"/>
                    <w:sz w:val="19"/>
                    <w:szCs w:val="19"/>
                  </w:rPr>
                </w:rPrChange>
              </w:rPr>
              <w:t>in Section 3 lit.</w:t>
            </w:r>
          </w:p>
          <w:p w14:paraId="7090741C" w14:textId="77777777" w:rsidR="00406C2A" w:rsidRPr="00404B9F" w:rsidRDefault="00404B9F">
            <w:pPr>
              <w:autoSpaceDE/>
              <w:autoSpaceDN/>
              <w:spacing w:before="7" w:line="247" w:lineRule="auto"/>
              <w:ind w:left="112" w:right="104"/>
              <w:jc w:val="both"/>
              <w:rPr>
                <w:rFonts w:ascii="Times New Roman" w:eastAsia="Times New Roman" w:hAnsi="Times New Roman" w:cs="Times New Roman"/>
                <w:color w:val="000000"/>
                <w:sz w:val="19"/>
                <w:szCs w:val="19"/>
                <w:lang w:val="en-US"/>
                <w:rPrChange w:id="346"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347" w:author="Römer, Axel (RED1D)" w:date="2020-11-05T07:13:00Z">
                  <w:rPr>
                    <w:color w:val="000000"/>
                    <w:sz w:val="19"/>
                    <w:szCs w:val="19"/>
                  </w:rPr>
                </w:rPrChange>
              </w:rPr>
              <w:t>d) shall be deemed to be the information receivers own actions.</w:t>
            </w:r>
          </w:p>
          <w:p w14:paraId="70C33E65" w14:textId="77777777" w:rsidR="00406C2A" w:rsidRPr="00404B9F" w:rsidRDefault="00404B9F">
            <w:pPr>
              <w:autoSpaceDE/>
              <w:autoSpaceDN/>
              <w:rPr>
                <w:rFonts w:ascii="Times New Roman" w:eastAsia="Times New Roman" w:hAnsi="Times New Roman" w:cs="Times New Roman"/>
                <w:color w:val="000000"/>
                <w:lang w:val="en-US"/>
                <w:rPrChange w:id="348"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349" w:author="Römer, Axel (RED1D)" w:date="2020-11-05T07:13:00Z">
                  <w:rPr>
                    <w:rFonts w:ascii="Times New Roman" w:eastAsia="Times New Roman" w:hAnsi="Times New Roman" w:cs="Times New Roman"/>
                    <w:color w:val="000000"/>
                  </w:rPr>
                </w:rPrChange>
              </w:rPr>
              <w:t xml:space="preserve"> </w:t>
            </w:r>
          </w:p>
          <w:p w14:paraId="0D3D9C02" w14:textId="77777777" w:rsidR="00406C2A" w:rsidRPr="00404B9F" w:rsidRDefault="00404B9F">
            <w:pPr>
              <w:autoSpaceDE/>
              <w:autoSpaceDN/>
              <w:rPr>
                <w:rFonts w:ascii="Times New Roman" w:eastAsia="Times New Roman" w:hAnsi="Times New Roman" w:cs="Times New Roman"/>
                <w:color w:val="000000"/>
                <w:lang w:val="en-US"/>
                <w:rPrChange w:id="350"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351" w:author="Römer, Axel (RED1D)" w:date="2020-11-05T07:13:00Z">
                  <w:rPr>
                    <w:rFonts w:ascii="Times New Roman" w:eastAsia="Times New Roman" w:hAnsi="Times New Roman" w:cs="Times New Roman"/>
                    <w:color w:val="000000"/>
                  </w:rPr>
                </w:rPrChange>
              </w:rPr>
              <w:t xml:space="preserve"> </w:t>
            </w:r>
          </w:p>
          <w:p w14:paraId="0F96C12F" w14:textId="77777777" w:rsidR="00406C2A" w:rsidRPr="00404B9F" w:rsidRDefault="00404B9F">
            <w:pPr>
              <w:autoSpaceDE/>
              <w:autoSpaceDN/>
              <w:rPr>
                <w:rFonts w:ascii="Times New Roman" w:eastAsia="Times New Roman" w:hAnsi="Times New Roman" w:cs="Times New Roman"/>
                <w:color w:val="000000"/>
                <w:lang w:val="en-US"/>
                <w:rPrChange w:id="352"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353" w:author="Römer, Axel (RED1D)" w:date="2020-11-05T07:13:00Z">
                  <w:rPr>
                    <w:rFonts w:ascii="Times New Roman" w:eastAsia="Times New Roman" w:hAnsi="Times New Roman" w:cs="Times New Roman"/>
                    <w:color w:val="000000"/>
                  </w:rPr>
                </w:rPrChange>
              </w:rPr>
              <w:t xml:space="preserve"> </w:t>
            </w:r>
          </w:p>
          <w:p w14:paraId="257DF45A" w14:textId="77777777" w:rsidR="00406C2A" w:rsidRPr="00404B9F" w:rsidRDefault="00404B9F">
            <w:pPr>
              <w:autoSpaceDE/>
              <w:autoSpaceDN/>
              <w:spacing w:before="173" w:line="252" w:lineRule="auto"/>
              <w:ind w:left="112" w:right="94"/>
              <w:jc w:val="both"/>
              <w:rPr>
                <w:rFonts w:ascii="Times New Roman" w:eastAsia="Times New Roman" w:hAnsi="Times New Roman" w:cs="Times New Roman"/>
                <w:color w:val="000000"/>
                <w:sz w:val="19"/>
                <w:szCs w:val="19"/>
                <w:lang w:val="en-US"/>
                <w:rPrChange w:id="354" w:author="Römer, Axel (RED1D)" w:date="2020-11-05T07:13:00Z">
                  <w:rPr>
                    <w:rFonts w:ascii="Times New Roman" w:eastAsia="Times New Roman" w:hAnsi="Times New Roman" w:cs="Times New Roman"/>
                    <w:color w:val="000000"/>
                    <w:sz w:val="19"/>
                    <w:szCs w:val="19"/>
                  </w:rPr>
                </w:rPrChange>
              </w:rPr>
            </w:pPr>
            <w:r w:rsidRPr="00404B9F">
              <w:rPr>
                <w:color w:val="000000"/>
                <w:spacing w:val="-7"/>
                <w:sz w:val="19"/>
                <w:szCs w:val="19"/>
                <w:lang w:val="en-US"/>
                <w:rPrChange w:id="355" w:author="Römer, Axel (RED1D)" w:date="2020-11-05T07:13:00Z">
                  <w:rPr>
                    <w:color w:val="000000"/>
                    <w:spacing w:val="-7"/>
                    <w:sz w:val="19"/>
                    <w:szCs w:val="19"/>
                  </w:rPr>
                </w:rPrChange>
              </w:rPr>
              <w:t xml:space="preserve">The </w:t>
            </w:r>
            <w:r w:rsidRPr="00404B9F">
              <w:rPr>
                <w:color w:val="000000"/>
                <w:sz w:val="19"/>
                <w:szCs w:val="19"/>
                <w:lang w:val="en-US"/>
                <w:rPrChange w:id="356" w:author="Römer, Axel (RED1D)" w:date="2020-11-05T07:13:00Z">
                  <w:rPr>
                    <w:color w:val="000000"/>
                    <w:sz w:val="19"/>
                    <w:szCs w:val="19"/>
                  </w:rPr>
                </w:rPrChange>
              </w:rPr>
              <w:t xml:space="preserve">information </w:t>
            </w:r>
            <w:r w:rsidRPr="00404B9F">
              <w:rPr>
                <w:color w:val="000000"/>
                <w:spacing w:val="-4"/>
                <w:sz w:val="19"/>
                <w:szCs w:val="19"/>
                <w:lang w:val="en-US"/>
                <w:rPrChange w:id="357" w:author="Römer, Axel (RED1D)" w:date="2020-11-05T07:13:00Z">
                  <w:rPr>
                    <w:color w:val="000000"/>
                    <w:spacing w:val="-4"/>
                    <w:sz w:val="19"/>
                    <w:szCs w:val="19"/>
                  </w:rPr>
                </w:rPrChange>
              </w:rPr>
              <w:t xml:space="preserve">receiver </w:t>
            </w:r>
            <w:r w:rsidRPr="00404B9F">
              <w:rPr>
                <w:color w:val="000000"/>
                <w:sz w:val="19"/>
                <w:szCs w:val="19"/>
                <w:lang w:val="en-US"/>
                <w:rPrChange w:id="358" w:author="Römer, Axel (RED1D)" w:date="2020-11-05T07:13:00Z">
                  <w:rPr>
                    <w:color w:val="000000"/>
                    <w:sz w:val="19"/>
                    <w:szCs w:val="19"/>
                  </w:rPr>
                </w:rPrChange>
              </w:rPr>
              <w:t xml:space="preserve">is obliged </w:t>
            </w:r>
            <w:r w:rsidRPr="00404B9F">
              <w:rPr>
                <w:color w:val="000000"/>
                <w:spacing w:val="2"/>
                <w:sz w:val="19"/>
                <w:szCs w:val="19"/>
                <w:lang w:val="en-US"/>
                <w:rPrChange w:id="359" w:author="Römer, Axel (RED1D)" w:date="2020-11-05T07:13:00Z">
                  <w:rPr>
                    <w:color w:val="000000"/>
                    <w:spacing w:val="2"/>
                    <w:sz w:val="19"/>
                    <w:szCs w:val="19"/>
                  </w:rPr>
                </w:rPrChange>
              </w:rPr>
              <w:t xml:space="preserve">to </w:t>
            </w:r>
            <w:r w:rsidRPr="00404B9F">
              <w:rPr>
                <w:color w:val="000000"/>
                <w:spacing w:val="-4"/>
                <w:sz w:val="19"/>
                <w:szCs w:val="19"/>
                <w:lang w:val="en-US"/>
                <w:rPrChange w:id="360" w:author="Römer, Axel (RED1D)" w:date="2020-11-05T07:13:00Z">
                  <w:rPr>
                    <w:color w:val="000000"/>
                    <w:spacing w:val="-4"/>
                    <w:sz w:val="19"/>
                    <w:szCs w:val="19"/>
                  </w:rPr>
                </w:rPrChange>
              </w:rPr>
              <w:t xml:space="preserve">inform </w:t>
            </w:r>
            <w:r w:rsidRPr="00404B9F">
              <w:rPr>
                <w:color w:val="000000"/>
                <w:spacing w:val="2"/>
                <w:sz w:val="19"/>
                <w:szCs w:val="19"/>
                <w:lang w:val="en-US"/>
                <w:rPrChange w:id="361" w:author="Römer, Axel (RED1D)" w:date="2020-11-05T07:13:00Z">
                  <w:rPr>
                    <w:color w:val="000000"/>
                    <w:spacing w:val="2"/>
                    <w:sz w:val="19"/>
                    <w:szCs w:val="19"/>
                  </w:rPr>
                </w:rPrChange>
              </w:rPr>
              <w:t xml:space="preserve">ERGO </w:t>
            </w:r>
            <w:r w:rsidRPr="00404B9F">
              <w:rPr>
                <w:color w:val="000000"/>
                <w:sz w:val="19"/>
                <w:szCs w:val="19"/>
                <w:lang w:val="en-US"/>
                <w:rPrChange w:id="362" w:author="Römer, Axel (RED1D)" w:date="2020-11-05T07:13:00Z">
                  <w:rPr>
                    <w:color w:val="000000"/>
                    <w:sz w:val="19"/>
                    <w:szCs w:val="19"/>
                  </w:rPr>
                </w:rPrChange>
              </w:rPr>
              <w:t>immediately</w:t>
            </w:r>
            <w:r w:rsidRPr="00404B9F">
              <w:rPr>
                <w:color w:val="000000"/>
                <w:spacing w:val="-1"/>
                <w:sz w:val="19"/>
                <w:szCs w:val="19"/>
                <w:lang w:val="en-US"/>
                <w:rPrChange w:id="363" w:author="Römer, Axel (RED1D)" w:date="2020-11-05T07:13:00Z">
                  <w:rPr>
                    <w:color w:val="000000"/>
                    <w:spacing w:val="-1"/>
                    <w:sz w:val="19"/>
                    <w:szCs w:val="19"/>
                  </w:rPr>
                </w:rPrChange>
              </w:rPr>
              <w:t xml:space="preserve"> </w:t>
            </w:r>
            <w:r w:rsidRPr="00404B9F">
              <w:rPr>
                <w:color w:val="000000"/>
                <w:sz w:val="19"/>
                <w:szCs w:val="19"/>
                <w:lang w:val="en-US"/>
                <w:rPrChange w:id="364" w:author="Römer, Axel (RED1D)" w:date="2020-11-05T07:13:00Z">
                  <w:rPr>
                    <w:color w:val="000000"/>
                    <w:sz w:val="19"/>
                    <w:szCs w:val="19"/>
                  </w:rPr>
                </w:rPrChange>
              </w:rPr>
              <w:t>if</w:t>
            </w:r>
            <w:r w:rsidRPr="00404B9F">
              <w:rPr>
                <w:color w:val="000000"/>
                <w:spacing w:val="-16"/>
                <w:sz w:val="19"/>
                <w:szCs w:val="19"/>
                <w:lang w:val="en-US"/>
                <w:rPrChange w:id="365" w:author="Römer, Axel (RED1D)" w:date="2020-11-05T07:13:00Z">
                  <w:rPr>
                    <w:color w:val="000000"/>
                    <w:spacing w:val="-16"/>
                    <w:sz w:val="19"/>
                    <w:szCs w:val="19"/>
                  </w:rPr>
                </w:rPrChange>
              </w:rPr>
              <w:t xml:space="preserve"> </w:t>
            </w:r>
            <w:r w:rsidRPr="00404B9F">
              <w:rPr>
                <w:color w:val="000000"/>
                <w:sz w:val="19"/>
                <w:szCs w:val="19"/>
                <w:lang w:val="en-US"/>
                <w:rPrChange w:id="366" w:author="Römer, Axel (RED1D)" w:date="2020-11-05T07:13:00Z">
                  <w:rPr>
                    <w:color w:val="000000"/>
                    <w:sz w:val="19"/>
                    <w:szCs w:val="19"/>
                  </w:rPr>
                </w:rPrChange>
              </w:rPr>
              <w:t>he</w:t>
            </w:r>
            <w:r w:rsidRPr="00404B9F">
              <w:rPr>
                <w:color w:val="000000"/>
                <w:spacing w:val="1"/>
                <w:sz w:val="19"/>
                <w:szCs w:val="19"/>
                <w:lang w:val="en-US"/>
                <w:rPrChange w:id="367" w:author="Römer, Axel (RED1D)" w:date="2020-11-05T07:13:00Z">
                  <w:rPr>
                    <w:color w:val="000000"/>
                    <w:spacing w:val="1"/>
                    <w:sz w:val="19"/>
                    <w:szCs w:val="19"/>
                  </w:rPr>
                </w:rPrChange>
              </w:rPr>
              <w:t xml:space="preserve"> </w:t>
            </w:r>
            <w:r w:rsidRPr="00404B9F">
              <w:rPr>
                <w:color w:val="000000"/>
                <w:spacing w:val="-3"/>
                <w:sz w:val="19"/>
                <w:szCs w:val="19"/>
                <w:lang w:val="en-US"/>
                <w:rPrChange w:id="368" w:author="Römer, Axel (RED1D)" w:date="2020-11-05T07:13:00Z">
                  <w:rPr>
                    <w:color w:val="000000"/>
                    <w:spacing w:val="-3"/>
                    <w:sz w:val="19"/>
                    <w:szCs w:val="19"/>
                  </w:rPr>
                </w:rPrChange>
              </w:rPr>
              <w:t xml:space="preserve">learns </w:t>
            </w:r>
            <w:r w:rsidRPr="00404B9F">
              <w:rPr>
                <w:color w:val="000000"/>
                <w:sz w:val="19"/>
                <w:szCs w:val="19"/>
                <w:lang w:val="en-US"/>
                <w:rPrChange w:id="369" w:author="Römer, Axel (RED1D)" w:date="2020-11-05T07:13:00Z">
                  <w:rPr>
                    <w:color w:val="000000"/>
                    <w:sz w:val="19"/>
                    <w:szCs w:val="19"/>
                  </w:rPr>
                </w:rPrChange>
              </w:rPr>
              <w:t>of</w:t>
            </w:r>
            <w:r w:rsidRPr="00404B9F">
              <w:rPr>
                <w:color w:val="000000"/>
                <w:spacing w:val="-4"/>
                <w:sz w:val="19"/>
                <w:szCs w:val="19"/>
                <w:lang w:val="en-US"/>
                <w:rPrChange w:id="370" w:author="Römer, Axel (RED1D)" w:date="2020-11-05T07:13:00Z">
                  <w:rPr>
                    <w:color w:val="000000"/>
                    <w:spacing w:val="-4"/>
                    <w:sz w:val="19"/>
                    <w:szCs w:val="19"/>
                  </w:rPr>
                </w:rPrChange>
              </w:rPr>
              <w:t xml:space="preserve"> </w:t>
            </w:r>
            <w:r w:rsidRPr="00404B9F">
              <w:rPr>
                <w:color w:val="000000"/>
                <w:sz w:val="19"/>
                <w:szCs w:val="19"/>
                <w:lang w:val="en-US"/>
                <w:rPrChange w:id="371" w:author="Römer, Axel (RED1D)" w:date="2020-11-05T07:13:00Z">
                  <w:rPr>
                    <w:color w:val="000000"/>
                    <w:sz w:val="19"/>
                    <w:szCs w:val="19"/>
                  </w:rPr>
                </w:rPrChange>
              </w:rPr>
              <w:t>a</w:t>
            </w:r>
            <w:r w:rsidRPr="00404B9F">
              <w:rPr>
                <w:color w:val="000000"/>
                <w:spacing w:val="-24"/>
                <w:sz w:val="19"/>
                <w:szCs w:val="19"/>
                <w:lang w:val="en-US"/>
                <w:rPrChange w:id="372" w:author="Römer, Axel (RED1D)" w:date="2020-11-05T07:13:00Z">
                  <w:rPr>
                    <w:color w:val="000000"/>
                    <w:spacing w:val="-24"/>
                    <w:sz w:val="19"/>
                    <w:szCs w:val="19"/>
                  </w:rPr>
                </w:rPrChange>
              </w:rPr>
              <w:t xml:space="preserve"> </w:t>
            </w:r>
            <w:r w:rsidRPr="00404B9F">
              <w:rPr>
                <w:color w:val="000000"/>
                <w:sz w:val="19"/>
                <w:szCs w:val="19"/>
                <w:lang w:val="en-US"/>
                <w:rPrChange w:id="373" w:author="Römer, Axel (RED1D)" w:date="2020-11-05T07:13:00Z">
                  <w:rPr>
                    <w:color w:val="000000"/>
                    <w:sz w:val="19"/>
                    <w:szCs w:val="19"/>
                  </w:rPr>
                </w:rPrChange>
              </w:rPr>
              <w:t>breach</w:t>
            </w:r>
            <w:r w:rsidRPr="00404B9F">
              <w:rPr>
                <w:color w:val="000000"/>
                <w:spacing w:val="1"/>
                <w:sz w:val="19"/>
                <w:szCs w:val="19"/>
                <w:lang w:val="en-US"/>
                <w:rPrChange w:id="374" w:author="Römer, Axel (RED1D)" w:date="2020-11-05T07:13:00Z">
                  <w:rPr>
                    <w:color w:val="000000"/>
                    <w:spacing w:val="1"/>
                    <w:sz w:val="19"/>
                    <w:szCs w:val="19"/>
                  </w:rPr>
                </w:rPrChange>
              </w:rPr>
              <w:t xml:space="preserve"> </w:t>
            </w:r>
            <w:r w:rsidRPr="00404B9F">
              <w:rPr>
                <w:color w:val="000000"/>
                <w:sz w:val="19"/>
                <w:szCs w:val="19"/>
                <w:lang w:val="en-US"/>
                <w:rPrChange w:id="375" w:author="Römer, Axel (RED1D)" w:date="2020-11-05T07:13:00Z">
                  <w:rPr>
                    <w:color w:val="000000"/>
                    <w:sz w:val="19"/>
                    <w:szCs w:val="19"/>
                  </w:rPr>
                </w:rPrChange>
              </w:rPr>
              <w:t>of</w:t>
            </w:r>
            <w:r w:rsidRPr="00404B9F">
              <w:rPr>
                <w:color w:val="000000"/>
                <w:spacing w:val="-5"/>
                <w:sz w:val="19"/>
                <w:szCs w:val="19"/>
                <w:lang w:val="en-US"/>
                <w:rPrChange w:id="376" w:author="Römer, Axel (RED1D)" w:date="2020-11-05T07:13:00Z">
                  <w:rPr>
                    <w:color w:val="000000"/>
                    <w:spacing w:val="-5"/>
                    <w:sz w:val="19"/>
                    <w:szCs w:val="19"/>
                  </w:rPr>
                </w:rPrChange>
              </w:rPr>
              <w:t xml:space="preserve"> </w:t>
            </w:r>
            <w:r w:rsidRPr="00404B9F">
              <w:rPr>
                <w:color w:val="000000"/>
                <w:sz w:val="19"/>
                <w:szCs w:val="19"/>
                <w:lang w:val="en-US"/>
                <w:rPrChange w:id="377" w:author="Römer, Axel (RED1D)" w:date="2020-11-05T07:13:00Z">
                  <w:rPr>
                    <w:color w:val="000000"/>
                    <w:sz w:val="19"/>
                    <w:szCs w:val="19"/>
                  </w:rPr>
                </w:rPrChange>
              </w:rPr>
              <w:t xml:space="preserve">confidentiality by a </w:t>
            </w:r>
            <w:r w:rsidRPr="00404B9F">
              <w:rPr>
                <w:color w:val="000000"/>
                <w:spacing w:val="-3"/>
                <w:sz w:val="19"/>
                <w:szCs w:val="19"/>
                <w:lang w:val="en-US"/>
                <w:rPrChange w:id="378" w:author="Römer, Axel (RED1D)" w:date="2020-11-05T07:13:00Z">
                  <w:rPr>
                    <w:color w:val="000000"/>
                    <w:spacing w:val="-3"/>
                    <w:sz w:val="19"/>
                    <w:szCs w:val="19"/>
                  </w:rPr>
                </w:rPrChange>
              </w:rPr>
              <w:t xml:space="preserve">natural </w:t>
            </w:r>
            <w:r w:rsidRPr="00404B9F">
              <w:rPr>
                <w:color w:val="000000"/>
                <w:sz w:val="19"/>
                <w:szCs w:val="19"/>
                <w:lang w:val="en-US"/>
                <w:rPrChange w:id="379" w:author="Römer, Axel (RED1D)" w:date="2020-11-05T07:13:00Z">
                  <w:rPr>
                    <w:color w:val="000000"/>
                    <w:sz w:val="19"/>
                    <w:szCs w:val="19"/>
                  </w:rPr>
                </w:rPrChange>
              </w:rPr>
              <w:t xml:space="preserve">or </w:t>
            </w:r>
            <w:r w:rsidRPr="00404B9F">
              <w:rPr>
                <w:color w:val="000000"/>
                <w:spacing w:val="-3"/>
                <w:sz w:val="19"/>
                <w:szCs w:val="19"/>
                <w:lang w:val="en-US"/>
                <w:rPrChange w:id="380" w:author="Römer, Axel (RED1D)" w:date="2020-11-05T07:13:00Z">
                  <w:rPr>
                    <w:color w:val="000000"/>
                    <w:spacing w:val="-3"/>
                    <w:sz w:val="19"/>
                    <w:szCs w:val="19"/>
                  </w:rPr>
                </w:rPrChange>
              </w:rPr>
              <w:t xml:space="preserve">legal </w:t>
            </w:r>
            <w:r w:rsidRPr="00404B9F">
              <w:rPr>
                <w:color w:val="000000"/>
                <w:sz w:val="19"/>
                <w:szCs w:val="19"/>
                <w:lang w:val="en-US"/>
                <w:rPrChange w:id="381" w:author="Römer, Axel (RED1D)" w:date="2020-11-05T07:13:00Z">
                  <w:rPr>
                    <w:color w:val="000000"/>
                    <w:sz w:val="19"/>
                    <w:szCs w:val="19"/>
                  </w:rPr>
                </w:rPrChange>
              </w:rPr>
              <w:t xml:space="preserve">person </w:t>
            </w:r>
            <w:r w:rsidRPr="00404B9F">
              <w:rPr>
                <w:color w:val="000000"/>
                <w:spacing w:val="2"/>
                <w:sz w:val="19"/>
                <w:szCs w:val="19"/>
                <w:lang w:val="en-US"/>
                <w:rPrChange w:id="382" w:author="Römer, Axel (RED1D)" w:date="2020-11-05T07:13:00Z">
                  <w:rPr>
                    <w:color w:val="000000"/>
                    <w:spacing w:val="2"/>
                    <w:sz w:val="19"/>
                    <w:szCs w:val="19"/>
                  </w:rPr>
                </w:rPrChange>
              </w:rPr>
              <w:t xml:space="preserve">to </w:t>
            </w:r>
            <w:r w:rsidRPr="00404B9F">
              <w:rPr>
                <w:color w:val="000000"/>
                <w:spacing w:val="-4"/>
                <w:sz w:val="19"/>
                <w:szCs w:val="19"/>
                <w:lang w:val="en-US"/>
                <w:rPrChange w:id="383" w:author="Römer, Axel (RED1D)" w:date="2020-11-05T07:13:00Z">
                  <w:rPr>
                    <w:color w:val="000000"/>
                    <w:spacing w:val="-4"/>
                    <w:sz w:val="19"/>
                    <w:szCs w:val="19"/>
                  </w:rPr>
                </w:rPrChange>
              </w:rPr>
              <w:t xml:space="preserve">whom </w:t>
            </w:r>
            <w:r w:rsidRPr="00404B9F">
              <w:rPr>
                <w:color w:val="000000"/>
                <w:sz w:val="19"/>
                <w:szCs w:val="19"/>
                <w:lang w:val="en-US"/>
                <w:rPrChange w:id="384" w:author="Römer, Axel (RED1D)" w:date="2020-11-05T07:13:00Z">
                  <w:rPr>
                    <w:color w:val="000000"/>
                    <w:sz w:val="19"/>
                    <w:szCs w:val="19"/>
                  </w:rPr>
                </w:rPrChange>
              </w:rPr>
              <w:t xml:space="preserve">it </w:t>
            </w:r>
            <w:r w:rsidRPr="00404B9F">
              <w:rPr>
                <w:color w:val="000000"/>
                <w:spacing w:val="-3"/>
                <w:sz w:val="19"/>
                <w:szCs w:val="19"/>
                <w:lang w:val="en-US"/>
                <w:rPrChange w:id="385" w:author="Römer, Axel (RED1D)" w:date="2020-11-05T07:13:00Z">
                  <w:rPr>
                    <w:color w:val="000000"/>
                    <w:spacing w:val="-3"/>
                    <w:sz w:val="19"/>
                    <w:szCs w:val="19"/>
                  </w:rPr>
                </w:rPrChange>
              </w:rPr>
              <w:t xml:space="preserve">has </w:t>
            </w:r>
            <w:r w:rsidRPr="00404B9F">
              <w:rPr>
                <w:color w:val="000000"/>
                <w:sz w:val="19"/>
                <w:szCs w:val="19"/>
                <w:lang w:val="en-US"/>
                <w:rPrChange w:id="386" w:author="Römer, Axel (RED1D)" w:date="2020-11-05T07:13:00Z">
                  <w:rPr>
                    <w:color w:val="000000"/>
                    <w:sz w:val="19"/>
                    <w:szCs w:val="19"/>
                  </w:rPr>
                </w:rPrChange>
              </w:rPr>
              <w:t xml:space="preserve">passed on confidential information or parts </w:t>
            </w:r>
            <w:r w:rsidRPr="00404B9F">
              <w:rPr>
                <w:color w:val="000000"/>
                <w:spacing w:val="-3"/>
                <w:sz w:val="19"/>
                <w:szCs w:val="19"/>
                <w:lang w:val="en-US"/>
                <w:rPrChange w:id="387" w:author="Römer, Axel (RED1D)" w:date="2020-11-05T07:13:00Z">
                  <w:rPr>
                    <w:color w:val="000000"/>
                    <w:spacing w:val="-3"/>
                    <w:sz w:val="19"/>
                    <w:szCs w:val="19"/>
                  </w:rPr>
                </w:rPrChange>
              </w:rPr>
              <w:t xml:space="preserve">thereof </w:t>
            </w:r>
            <w:r w:rsidRPr="00404B9F">
              <w:rPr>
                <w:color w:val="000000"/>
                <w:sz w:val="19"/>
                <w:szCs w:val="19"/>
                <w:lang w:val="en-US"/>
                <w:rPrChange w:id="388" w:author="Römer, Axel (RED1D)" w:date="2020-11-05T07:13:00Z">
                  <w:rPr>
                    <w:color w:val="000000"/>
                    <w:sz w:val="19"/>
                    <w:szCs w:val="19"/>
                  </w:rPr>
                </w:rPrChange>
              </w:rPr>
              <w:t xml:space="preserve">or which it </w:t>
            </w:r>
            <w:r w:rsidRPr="00404B9F">
              <w:rPr>
                <w:color w:val="000000"/>
                <w:spacing w:val="-3"/>
                <w:sz w:val="19"/>
                <w:szCs w:val="19"/>
                <w:lang w:val="en-US"/>
                <w:rPrChange w:id="389" w:author="Römer, Axel (RED1D)" w:date="2020-11-05T07:13:00Z">
                  <w:rPr>
                    <w:color w:val="000000"/>
                    <w:spacing w:val="-3"/>
                    <w:sz w:val="19"/>
                    <w:szCs w:val="19"/>
                  </w:rPr>
                </w:rPrChange>
              </w:rPr>
              <w:t xml:space="preserve">has learned </w:t>
            </w:r>
            <w:r w:rsidRPr="00404B9F">
              <w:rPr>
                <w:color w:val="000000"/>
                <w:sz w:val="19"/>
                <w:szCs w:val="19"/>
                <w:lang w:val="en-US"/>
                <w:rPrChange w:id="390" w:author="Römer, Axel (RED1D)" w:date="2020-11-05T07:13:00Z">
                  <w:rPr>
                    <w:color w:val="000000"/>
                    <w:sz w:val="19"/>
                    <w:szCs w:val="19"/>
                  </w:rPr>
                </w:rPrChange>
              </w:rPr>
              <w:t xml:space="preserve">of it in an unauthorized </w:t>
            </w:r>
            <w:r w:rsidRPr="00404B9F">
              <w:rPr>
                <w:color w:val="000000"/>
                <w:spacing w:val="-3"/>
                <w:sz w:val="19"/>
                <w:szCs w:val="19"/>
                <w:lang w:val="en-US"/>
                <w:rPrChange w:id="391" w:author="Römer, Axel (RED1D)" w:date="2020-11-05T07:13:00Z">
                  <w:rPr>
                    <w:color w:val="000000"/>
                    <w:spacing w:val="-3"/>
                    <w:sz w:val="19"/>
                    <w:szCs w:val="19"/>
                  </w:rPr>
                </w:rPrChange>
              </w:rPr>
              <w:t xml:space="preserve">manner. </w:t>
            </w:r>
            <w:r w:rsidRPr="00404B9F">
              <w:rPr>
                <w:color w:val="000000"/>
                <w:sz w:val="19"/>
                <w:szCs w:val="19"/>
                <w:lang w:val="en-US"/>
                <w:rPrChange w:id="392" w:author="Römer, Axel (RED1D)" w:date="2020-11-05T07:13:00Z">
                  <w:rPr>
                    <w:color w:val="000000"/>
                    <w:sz w:val="19"/>
                    <w:szCs w:val="19"/>
                  </w:rPr>
                </w:rPrChange>
              </w:rPr>
              <w:t xml:space="preserve">The information </w:t>
            </w:r>
            <w:r w:rsidRPr="00404B9F">
              <w:rPr>
                <w:color w:val="000000"/>
                <w:spacing w:val="-4"/>
                <w:sz w:val="19"/>
                <w:szCs w:val="19"/>
                <w:lang w:val="en-US"/>
                <w:rPrChange w:id="393" w:author="Römer, Axel (RED1D)" w:date="2020-11-05T07:13:00Z">
                  <w:rPr>
                    <w:color w:val="000000"/>
                    <w:spacing w:val="-4"/>
                    <w:sz w:val="19"/>
                    <w:szCs w:val="19"/>
                  </w:rPr>
                </w:rPrChange>
              </w:rPr>
              <w:t xml:space="preserve">receiver </w:t>
            </w:r>
            <w:r w:rsidRPr="00404B9F">
              <w:rPr>
                <w:color w:val="000000"/>
                <w:sz w:val="19"/>
                <w:szCs w:val="19"/>
                <w:lang w:val="en-US"/>
                <w:rPrChange w:id="394" w:author="Römer, Axel (RED1D)" w:date="2020-11-05T07:13:00Z">
                  <w:rPr>
                    <w:color w:val="000000"/>
                    <w:sz w:val="19"/>
                    <w:szCs w:val="19"/>
                  </w:rPr>
                </w:rPrChange>
              </w:rPr>
              <w:t xml:space="preserve">shall </w:t>
            </w:r>
            <w:r w:rsidRPr="00404B9F">
              <w:rPr>
                <w:color w:val="000000"/>
                <w:spacing w:val="-6"/>
                <w:sz w:val="19"/>
                <w:szCs w:val="19"/>
                <w:lang w:val="en-US"/>
                <w:rPrChange w:id="395" w:author="Römer, Axel (RED1D)" w:date="2020-11-05T07:13:00Z">
                  <w:rPr>
                    <w:color w:val="000000"/>
                    <w:spacing w:val="-6"/>
                    <w:sz w:val="19"/>
                    <w:szCs w:val="19"/>
                  </w:rPr>
                </w:rPrChange>
              </w:rPr>
              <w:t xml:space="preserve">provide </w:t>
            </w:r>
            <w:r w:rsidRPr="00404B9F">
              <w:rPr>
                <w:color w:val="000000"/>
                <w:sz w:val="19"/>
                <w:szCs w:val="19"/>
                <w:lang w:val="en-US"/>
                <w:rPrChange w:id="396" w:author="Römer, Axel (RED1D)" w:date="2020-11-05T07:13:00Z">
                  <w:rPr>
                    <w:color w:val="000000"/>
                    <w:sz w:val="19"/>
                    <w:szCs w:val="19"/>
                  </w:rPr>
                </w:rPrChange>
              </w:rPr>
              <w:t xml:space="preserve">ERGO with all the support that can </w:t>
            </w:r>
            <w:r w:rsidRPr="00404B9F">
              <w:rPr>
                <w:color w:val="000000"/>
                <w:spacing w:val="-3"/>
                <w:sz w:val="19"/>
                <w:szCs w:val="19"/>
                <w:lang w:val="en-US"/>
                <w:rPrChange w:id="397" w:author="Römer, Axel (RED1D)" w:date="2020-11-05T07:13:00Z">
                  <w:rPr>
                    <w:color w:val="000000"/>
                    <w:spacing w:val="-3"/>
                    <w:sz w:val="19"/>
                    <w:szCs w:val="19"/>
                  </w:rPr>
                </w:rPrChange>
              </w:rPr>
              <w:t xml:space="preserve">reasonably </w:t>
            </w:r>
            <w:r w:rsidRPr="00404B9F">
              <w:rPr>
                <w:color w:val="000000"/>
                <w:sz w:val="19"/>
                <w:szCs w:val="19"/>
                <w:lang w:val="en-US"/>
                <w:rPrChange w:id="398" w:author="Römer, Axel (RED1D)" w:date="2020-11-05T07:13:00Z">
                  <w:rPr>
                    <w:color w:val="000000"/>
                    <w:sz w:val="19"/>
                    <w:szCs w:val="19"/>
                  </w:rPr>
                </w:rPrChange>
              </w:rPr>
              <w:t xml:space="preserve">be expected in </w:t>
            </w:r>
            <w:r w:rsidRPr="00404B9F">
              <w:rPr>
                <w:color w:val="000000"/>
                <w:spacing w:val="-3"/>
                <w:sz w:val="19"/>
                <w:szCs w:val="19"/>
                <w:lang w:val="en-US"/>
                <w:rPrChange w:id="399" w:author="Römer, Axel (RED1D)" w:date="2020-11-05T07:13:00Z">
                  <w:rPr>
                    <w:color w:val="000000"/>
                    <w:spacing w:val="-3"/>
                    <w:sz w:val="19"/>
                    <w:szCs w:val="19"/>
                  </w:rPr>
                </w:rPrChange>
              </w:rPr>
              <w:t xml:space="preserve">any </w:t>
            </w:r>
            <w:r w:rsidRPr="00404B9F">
              <w:rPr>
                <w:color w:val="000000"/>
                <w:sz w:val="19"/>
                <w:szCs w:val="19"/>
                <w:lang w:val="en-US"/>
                <w:rPrChange w:id="400" w:author="Römer, Axel (RED1D)" w:date="2020-11-05T07:13:00Z">
                  <w:rPr>
                    <w:color w:val="000000"/>
                    <w:sz w:val="19"/>
                    <w:szCs w:val="19"/>
                  </w:rPr>
                </w:rPrChange>
              </w:rPr>
              <w:t xml:space="preserve">action  that  ERGO  or  a  company  </w:t>
            </w:r>
            <w:r w:rsidRPr="00404B9F">
              <w:rPr>
                <w:color w:val="000000"/>
                <w:spacing w:val="-3"/>
                <w:sz w:val="19"/>
                <w:szCs w:val="19"/>
                <w:lang w:val="en-US"/>
                <w:rPrChange w:id="401" w:author="Römer, Axel (RED1D)" w:date="2020-11-05T07:13:00Z">
                  <w:rPr>
                    <w:color w:val="000000"/>
                    <w:spacing w:val="-3"/>
                    <w:sz w:val="19"/>
                    <w:szCs w:val="19"/>
                  </w:rPr>
                </w:rPrChange>
              </w:rPr>
              <w:t>affilia</w:t>
            </w:r>
            <w:r w:rsidRPr="00404B9F">
              <w:rPr>
                <w:color w:val="000000"/>
                <w:spacing w:val="-3"/>
                <w:sz w:val="19"/>
                <w:szCs w:val="19"/>
                <w:lang w:val="en-US"/>
                <w:rPrChange w:id="402" w:author="Römer, Axel (RED1D)" w:date="2020-11-05T07:13:00Z">
                  <w:rPr>
                    <w:color w:val="000000"/>
                    <w:spacing w:val="-3"/>
                    <w:sz w:val="19"/>
                    <w:szCs w:val="19"/>
                  </w:rPr>
                </w:rPrChange>
              </w:rPr>
              <w:t xml:space="preserve">ted  </w:t>
            </w:r>
            <w:r w:rsidRPr="00404B9F">
              <w:rPr>
                <w:color w:val="000000"/>
                <w:sz w:val="19"/>
                <w:szCs w:val="19"/>
                <w:lang w:val="en-US"/>
                <w:rPrChange w:id="403" w:author="Römer, Axel (RED1D)" w:date="2020-11-05T07:13:00Z">
                  <w:rPr>
                    <w:color w:val="000000"/>
                    <w:sz w:val="19"/>
                    <w:szCs w:val="19"/>
                  </w:rPr>
                </w:rPrChange>
              </w:rPr>
              <w:t>with</w:t>
            </w:r>
            <w:r w:rsidRPr="00404B9F">
              <w:rPr>
                <w:color w:val="000000"/>
                <w:spacing w:val="29"/>
                <w:sz w:val="19"/>
                <w:szCs w:val="19"/>
                <w:lang w:val="en-US"/>
                <w:rPrChange w:id="404" w:author="Römer, Axel (RED1D)" w:date="2020-11-05T07:13:00Z">
                  <w:rPr>
                    <w:color w:val="000000"/>
                    <w:spacing w:val="29"/>
                    <w:sz w:val="19"/>
                    <w:szCs w:val="19"/>
                  </w:rPr>
                </w:rPrChange>
              </w:rPr>
              <w:t xml:space="preserve"> </w:t>
            </w:r>
            <w:r w:rsidRPr="00404B9F">
              <w:rPr>
                <w:color w:val="000000"/>
                <w:sz w:val="19"/>
                <w:szCs w:val="19"/>
                <w:lang w:val="en-US"/>
                <w:rPrChange w:id="405" w:author="Römer, Axel (RED1D)" w:date="2020-11-05T07:13:00Z">
                  <w:rPr>
                    <w:color w:val="000000"/>
                    <w:sz w:val="19"/>
                    <w:szCs w:val="19"/>
                  </w:rPr>
                </w:rPrChange>
              </w:rPr>
              <w:t>it</w:t>
            </w:r>
          </w:p>
          <w:p w14:paraId="6C13F716" w14:textId="77777777" w:rsidR="00406C2A" w:rsidRDefault="00404B9F">
            <w:pPr>
              <w:autoSpaceDE/>
              <w:autoSpaceDN/>
              <w:spacing w:line="200" w:lineRule="atLeast"/>
              <w:ind w:left="112"/>
              <w:jc w:val="both"/>
              <w:rPr>
                <w:rFonts w:ascii="Times New Roman" w:eastAsia="Times New Roman" w:hAnsi="Times New Roman" w:cs="Times New Roman"/>
                <w:color w:val="000000"/>
                <w:sz w:val="24"/>
                <w:szCs w:val="24"/>
              </w:rPr>
            </w:pPr>
            <w:r w:rsidRPr="00404B9F">
              <w:rPr>
                <w:color w:val="000000"/>
                <w:spacing w:val="-3"/>
                <w:sz w:val="19"/>
                <w:szCs w:val="19"/>
                <w:lang w:val="en-US"/>
                <w:rPrChange w:id="406" w:author="Römer, Axel (RED1D)" w:date="2020-11-05T07:13:00Z">
                  <w:rPr>
                    <w:color w:val="000000"/>
                    <w:spacing w:val="-3"/>
                    <w:sz w:val="19"/>
                    <w:szCs w:val="19"/>
                  </w:rPr>
                </w:rPrChange>
              </w:rPr>
              <w:t xml:space="preserve">pursuant   </w:t>
            </w:r>
            <w:r w:rsidRPr="00404B9F">
              <w:rPr>
                <w:color w:val="000000"/>
                <w:spacing w:val="2"/>
                <w:sz w:val="19"/>
                <w:szCs w:val="19"/>
                <w:lang w:val="en-US"/>
                <w:rPrChange w:id="407" w:author="Römer, Axel (RED1D)" w:date="2020-11-05T07:13:00Z">
                  <w:rPr>
                    <w:color w:val="000000"/>
                    <w:spacing w:val="2"/>
                    <w:sz w:val="19"/>
                    <w:szCs w:val="19"/>
                  </w:rPr>
                </w:rPrChange>
              </w:rPr>
              <w:t xml:space="preserve">to  </w:t>
            </w:r>
            <w:r w:rsidRPr="00404B9F">
              <w:rPr>
                <w:color w:val="000000"/>
                <w:sz w:val="19"/>
                <w:szCs w:val="19"/>
                <w:lang w:val="en-US"/>
                <w:rPrChange w:id="408" w:author="Römer, Axel (RED1D)" w:date="2020-11-05T07:13:00Z">
                  <w:rPr>
                    <w:color w:val="000000"/>
                    <w:sz w:val="19"/>
                    <w:szCs w:val="19"/>
                  </w:rPr>
                </w:rPrChange>
              </w:rPr>
              <w:t xml:space="preserve">Section  15  et  seq.  </w:t>
            </w:r>
            <w:r>
              <w:rPr>
                <w:color w:val="000000"/>
                <w:spacing w:val="4"/>
                <w:sz w:val="19"/>
                <w:szCs w:val="19"/>
              </w:rPr>
              <w:t xml:space="preserve">AktG  </w:t>
            </w:r>
            <w:r>
              <w:rPr>
                <w:color w:val="000000"/>
                <w:sz w:val="19"/>
                <w:szCs w:val="19"/>
              </w:rPr>
              <w:t>will</w:t>
            </w:r>
            <w:r>
              <w:rPr>
                <w:color w:val="000000"/>
                <w:spacing w:val="19"/>
                <w:sz w:val="19"/>
                <w:szCs w:val="19"/>
              </w:rPr>
              <w:t xml:space="preserve"> </w:t>
            </w:r>
            <w:r>
              <w:rPr>
                <w:color w:val="000000"/>
                <w:sz w:val="19"/>
                <w:szCs w:val="19"/>
              </w:rPr>
              <w:t>initiate</w:t>
            </w:r>
          </w:p>
        </w:tc>
      </w:tr>
    </w:tbl>
    <w:p w14:paraId="3A0B6078" w14:textId="77777777" w:rsidR="00406C2A" w:rsidRDefault="00406C2A">
      <w:pPr>
        <w:sectPr w:rsidR="00406C2A">
          <w:pgSz w:w="11910" w:h="16850"/>
          <w:pgMar w:top="1420" w:right="1160" w:bottom="760" w:left="1020" w:header="0" w:footer="572" w:gutter="0"/>
          <w:cols w:space="708"/>
        </w:sectPr>
      </w:pPr>
    </w:p>
    <w:tbl>
      <w:tblPr>
        <w:tblW w:w="0" w:type="auto"/>
        <w:tblInd w:w="12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4671"/>
        <w:gridCol w:w="4821"/>
      </w:tblGrid>
      <w:tr w:rsidR="00406C2A" w:rsidRPr="00404B9F" w14:paraId="1A92EF2F" w14:textId="77777777">
        <w:trPr>
          <w:trHeight w:val="1365"/>
        </w:trPr>
        <w:tc>
          <w:tcPr>
            <w:tcW w:w="4671" w:type="dxa"/>
            <w:tcBorders>
              <w:bottom w:val="single" w:sz="6" w:space="0" w:color="000000"/>
              <w:right w:val="single" w:sz="6" w:space="0" w:color="000000"/>
            </w:tcBorders>
            <w:tcMar>
              <w:top w:w="8" w:type="dxa"/>
              <w:left w:w="8" w:type="dxa"/>
              <w:bottom w:w="8" w:type="dxa"/>
              <w:right w:w="8" w:type="dxa"/>
            </w:tcMar>
            <w:hideMark/>
          </w:tcPr>
          <w:p w14:paraId="6180BEF2" w14:textId="77777777" w:rsidR="00406C2A" w:rsidRDefault="00404B9F">
            <w:pPr>
              <w:autoSpaceDE/>
              <w:autoSpaceDN/>
              <w:spacing w:line="205" w:lineRule="atLeast"/>
              <w:ind w:left="112"/>
              <w:jc w:val="both"/>
              <w:rPr>
                <w:rFonts w:ascii="Times New Roman" w:eastAsia="Times New Roman" w:hAnsi="Times New Roman" w:cs="Times New Roman"/>
                <w:color w:val="000000"/>
                <w:sz w:val="24"/>
                <w:szCs w:val="24"/>
              </w:rPr>
            </w:pPr>
            <w:r>
              <w:rPr>
                <w:color w:val="000000"/>
                <w:sz w:val="19"/>
                <w:szCs w:val="19"/>
              </w:rPr>
              <w:lastRenderedPageBreak/>
              <w:t>jedem Vorgehen leisten, das ERGO oder ein mir</w:t>
            </w:r>
          </w:p>
          <w:p w14:paraId="232A4493" w14:textId="77777777" w:rsidR="00406C2A" w:rsidRDefault="00404B9F">
            <w:pPr>
              <w:autoSpaceDE/>
              <w:autoSpaceDN/>
              <w:spacing w:before="21" w:line="252" w:lineRule="auto"/>
              <w:ind w:left="112" w:right="91"/>
              <w:jc w:val="both"/>
              <w:rPr>
                <w:rFonts w:ascii="Times New Roman" w:eastAsia="Times New Roman" w:hAnsi="Times New Roman" w:cs="Times New Roman"/>
                <w:color w:val="000000"/>
                <w:sz w:val="19"/>
                <w:szCs w:val="19"/>
              </w:rPr>
            </w:pPr>
            <w:r>
              <w:rPr>
                <w:color w:val="000000"/>
                <w:sz w:val="19"/>
                <w:szCs w:val="19"/>
              </w:rPr>
              <w:t xml:space="preserve">ihr gemäß §§ 15 ff AktG verbundenes Unternehmen gegen eine solche natürliche oder juristische Person, Firma oder </w:t>
            </w:r>
            <w:r>
              <w:rPr>
                <w:color w:val="000000"/>
                <w:sz w:val="19"/>
                <w:szCs w:val="19"/>
              </w:rPr>
              <w:t>Gesellschaft wegen des Bruchs der Vertraulichkeit einleiten werden.</w:t>
            </w:r>
          </w:p>
        </w:tc>
        <w:tc>
          <w:tcPr>
            <w:tcW w:w="4821" w:type="dxa"/>
            <w:tcBorders>
              <w:left w:val="single" w:sz="6" w:space="0" w:color="000000"/>
              <w:bottom w:val="single" w:sz="6" w:space="0" w:color="000000"/>
            </w:tcBorders>
            <w:tcMar>
              <w:top w:w="8" w:type="dxa"/>
              <w:left w:w="8" w:type="dxa"/>
              <w:bottom w:w="8" w:type="dxa"/>
              <w:right w:w="8" w:type="dxa"/>
            </w:tcMar>
            <w:hideMark/>
          </w:tcPr>
          <w:p w14:paraId="27957C24" w14:textId="77777777" w:rsidR="00406C2A" w:rsidRPr="00404B9F" w:rsidRDefault="00404B9F">
            <w:pPr>
              <w:autoSpaceDE/>
              <w:autoSpaceDN/>
              <w:spacing w:line="205" w:lineRule="atLeast"/>
              <w:ind w:left="112"/>
              <w:rPr>
                <w:rFonts w:ascii="Times New Roman" w:eastAsia="Times New Roman" w:hAnsi="Times New Roman" w:cs="Times New Roman"/>
                <w:color w:val="000000"/>
                <w:sz w:val="24"/>
                <w:szCs w:val="24"/>
                <w:lang w:val="en-US"/>
                <w:rPrChange w:id="409" w:author="Römer, Axel (RED1D)" w:date="2020-11-05T07:13:00Z">
                  <w:rPr>
                    <w:rFonts w:ascii="Times New Roman" w:eastAsia="Times New Roman" w:hAnsi="Times New Roman" w:cs="Times New Roman"/>
                    <w:color w:val="000000"/>
                    <w:sz w:val="24"/>
                    <w:szCs w:val="24"/>
                  </w:rPr>
                </w:rPrChange>
              </w:rPr>
            </w:pPr>
            <w:r w:rsidRPr="00404B9F">
              <w:rPr>
                <w:color w:val="000000"/>
                <w:sz w:val="19"/>
                <w:szCs w:val="19"/>
                <w:lang w:val="en-US"/>
                <w:rPrChange w:id="410" w:author="Römer, Axel (RED1D)" w:date="2020-11-05T07:13:00Z">
                  <w:rPr>
                    <w:color w:val="000000"/>
                    <w:sz w:val="19"/>
                    <w:szCs w:val="19"/>
                  </w:rPr>
                </w:rPrChange>
              </w:rPr>
              <w:t>against such a natural or legal person, company</w:t>
            </w:r>
          </w:p>
          <w:p w14:paraId="2CC84885" w14:textId="77777777" w:rsidR="00406C2A" w:rsidRPr="00404B9F" w:rsidRDefault="00404B9F">
            <w:pPr>
              <w:autoSpaceDE/>
              <w:autoSpaceDN/>
              <w:spacing w:before="21" w:line="247" w:lineRule="auto"/>
              <w:ind w:left="112"/>
              <w:rPr>
                <w:rFonts w:ascii="Times New Roman" w:eastAsia="Times New Roman" w:hAnsi="Times New Roman" w:cs="Times New Roman"/>
                <w:color w:val="000000"/>
                <w:sz w:val="19"/>
                <w:szCs w:val="19"/>
                <w:lang w:val="en-US"/>
                <w:rPrChange w:id="411"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412" w:author="Römer, Axel (RED1D)" w:date="2020-11-05T07:13:00Z">
                  <w:rPr>
                    <w:color w:val="000000"/>
                    <w:sz w:val="19"/>
                    <w:szCs w:val="19"/>
                  </w:rPr>
                </w:rPrChange>
              </w:rPr>
              <w:t>name or company on account of a breach of confidentiality.</w:t>
            </w:r>
          </w:p>
        </w:tc>
      </w:tr>
      <w:tr w:rsidR="00406C2A" w:rsidRPr="00404B9F" w14:paraId="16147D62" w14:textId="77777777">
        <w:trPr>
          <w:trHeight w:val="11680"/>
        </w:trPr>
        <w:tc>
          <w:tcPr>
            <w:tcW w:w="467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11EEA1E3" w14:textId="77777777" w:rsidR="00406C2A" w:rsidRDefault="00404B9F">
            <w:pPr>
              <w:autoSpaceDE/>
              <w:autoSpaceDN/>
              <w:spacing w:before="1"/>
              <w:ind w:left="578" w:hanging="466"/>
              <w:rPr>
                <w:rFonts w:ascii="Times New Roman" w:eastAsia="Times New Roman" w:hAnsi="Times New Roman" w:cs="Times New Roman"/>
                <w:color w:val="000000"/>
                <w:sz w:val="19"/>
                <w:szCs w:val="19"/>
              </w:rPr>
            </w:pPr>
            <w:r>
              <w:rPr>
                <w:b/>
                <w:bCs/>
                <w:color w:val="000000"/>
                <w:spacing w:val="-4"/>
                <w:sz w:val="19"/>
                <w:szCs w:val="19"/>
              </w:rPr>
              <w:t>4.</w:t>
            </w:r>
            <w:r>
              <w:rPr>
                <w:rFonts w:ascii="Times New Roman" w:eastAsia="Times New Roman" w:hAnsi="Times New Roman" w:cs="Times New Roman"/>
                <w:color w:val="000000"/>
                <w:sz w:val="14"/>
                <w:szCs w:val="14"/>
              </w:rPr>
              <w:t xml:space="preserve">           </w:t>
            </w:r>
            <w:r>
              <w:rPr>
                <w:b/>
                <w:bCs/>
                <w:color w:val="000000"/>
                <w:sz w:val="19"/>
                <w:szCs w:val="19"/>
              </w:rPr>
              <w:t>Ausnahmen</w:t>
            </w:r>
          </w:p>
          <w:p w14:paraId="0AC543B4" w14:textId="77777777" w:rsidR="00406C2A" w:rsidRDefault="00404B9F">
            <w:pPr>
              <w:autoSpaceDE/>
              <w:autoSpaceDN/>
              <w:spacing w:before="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4CC319BF" w14:textId="77777777" w:rsidR="00406C2A" w:rsidRDefault="00404B9F">
            <w:pPr>
              <w:autoSpaceDE/>
              <w:autoSpaceDN/>
              <w:spacing w:line="247" w:lineRule="auto"/>
              <w:ind w:left="112" w:right="99"/>
              <w:jc w:val="both"/>
              <w:rPr>
                <w:rFonts w:ascii="Times New Roman" w:eastAsia="Times New Roman" w:hAnsi="Times New Roman" w:cs="Times New Roman"/>
                <w:color w:val="000000"/>
                <w:sz w:val="19"/>
                <w:szCs w:val="19"/>
              </w:rPr>
            </w:pPr>
            <w:r>
              <w:rPr>
                <w:color w:val="000000"/>
                <w:sz w:val="19"/>
                <w:szCs w:val="19"/>
              </w:rPr>
              <w:t xml:space="preserve">Die Verpflichtung zur Geheimhaltung der vertraulichen </w:t>
            </w:r>
            <w:r>
              <w:rPr>
                <w:color w:val="000000"/>
                <w:sz w:val="19"/>
                <w:szCs w:val="19"/>
              </w:rPr>
              <w:t>Informationen besteht nicht,</w:t>
            </w:r>
          </w:p>
          <w:p w14:paraId="73BF878E" w14:textId="77777777" w:rsidR="00406C2A" w:rsidRDefault="00404B9F">
            <w:pPr>
              <w:autoSpaceDE/>
              <w:autoSpaceDN/>
              <w:ind w:left="112"/>
              <w:jc w:val="both"/>
              <w:rPr>
                <w:rFonts w:ascii="Times New Roman" w:eastAsia="Times New Roman" w:hAnsi="Times New Roman" w:cs="Times New Roman"/>
                <w:color w:val="000000"/>
                <w:sz w:val="19"/>
                <w:szCs w:val="19"/>
              </w:rPr>
            </w:pPr>
            <w:r>
              <w:rPr>
                <w:color w:val="000000"/>
                <w:sz w:val="19"/>
                <w:szCs w:val="19"/>
              </w:rPr>
              <w:t>soweit sie</w:t>
            </w:r>
          </w:p>
          <w:p w14:paraId="15C04441" w14:textId="77777777" w:rsidR="00406C2A" w:rsidRDefault="00404B9F">
            <w:pPr>
              <w:autoSpaceDE/>
              <w:autoSpaceDN/>
              <w:spacing w:before="22" w:line="252" w:lineRule="auto"/>
              <w:ind w:left="998" w:right="91" w:hanging="556"/>
              <w:jc w:val="both"/>
              <w:rPr>
                <w:rFonts w:ascii="Times New Roman" w:eastAsia="Times New Roman" w:hAnsi="Times New Roman" w:cs="Times New Roman"/>
                <w:color w:val="000000"/>
                <w:sz w:val="19"/>
                <w:szCs w:val="19"/>
              </w:rPr>
            </w:pPr>
            <w:r>
              <w:rPr>
                <w:color w:val="000000"/>
                <w:spacing w:val="-4"/>
                <w:sz w:val="19"/>
                <w:szCs w:val="19"/>
              </w:rPr>
              <w:t>a)</w:t>
            </w:r>
            <w:r>
              <w:rPr>
                <w:rFonts w:ascii="Times New Roman" w:eastAsia="Times New Roman" w:hAnsi="Times New Roman" w:cs="Times New Roman"/>
                <w:color w:val="000000"/>
                <w:sz w:val="14"/>
                <w:szCs w:val="14"/>
              </w:rPr>
              <w:t xml:space="preserve">             </w:t>
            </w:r>
            <w:r>
              <w:rPr>
                <w:color w:val="000000"/>
                <w:spacing w:val="-3"/>
                <w:sz w:val="19"/>
                <w:szCs w:val="19"/>
              </w:rPr>
              <w:t xml:space="preserve">dem </w:t>
            </w:r>
            <w:r>
              <w:rPr>
                <w:color w:val="000000"/>
                <w:sz w:val="19"/>
                <w:szCs w:val="19"/>
              </w:rPr>
              <w:t xml:space="preserve">Informationsempfänger </w:t>
            </w:r>
            <w:r>
              <w:rPr>
                <w:color w:val="000000"/>
                <w:spacing w:val="-9"/>
                <w:sz w:val="19"/>
                <w:szCs w:val="19"/>
              </w:rPr>
              <w:t xml:space="preserve">vor </w:t>
            </w:r>
            <w:r>
              <w:rPr>
                <w:color w:val="000000"/>
                <w:spacing w:val="-3"/>
                <w:sz w:val="19"/>
                <w:szCs w:val="19"/>
              </w:rPr>
              <w:t xml:space="preserve">der </w:t>
            </w:r>
            <w:r>
              <w:rPr>
                <w:color w:val="000000"/>
                <w:sz w:val="19"/>
                <w:szCs w:val="19"/>
              </w:rPr>
              <w:t xml:space="preserve">Mitteilung durch ERGO </w:t>
            </w:r>
            <w:r>
              <w:rPr>
                <w:color w:val="000000"/>
                <w:spacing w:val="-3"/>
                <w:sz w:val="19"/>
                <w:szCs w:val="19"/>
              </w:rPr>
              <w:t xml:space="preserve">oder </w:t>
            </w:r>
            <w:r>
              <w:rPr>
                <w:color w:val="000000"/>
                <w:sz w:val="19"/>
                <w:szCs w:val="19"/>
              </w:rPr>
              <w:t xml:space="preserve">ein in Ziffer 1 </w:t>
            </w:r>
            <w:r>
              <w:rPr>
                <w:color w:val="000000"/>
                <w:spacing w:val="-3"/>
                <w:sz w:val="19"/>
                <w:szCs w:val="19"/>
              </w:rPr>
              <w:t xml:space="preserve">genanntes Unternehmen oder </w:t>
            </w:r>
            <w:r>
              <w:rPr>
                <w:color w:val="000000"/>
                <w:sz w:val="19"/>
                <w:szCs w:val="19"/>
              </w:rPr>
              <w:t xml:space="preserve">Person nachweislich bekannt </w:t>
            </w:r>
            <w:r>
              <w:rPr>
                <w:color w:val="000000"/>
                <w:spacing w:val="-4"/>
                <w:sz w:val="19"/>
                <w:szCs w:val="19"/>
              </w:rPr>
              <w:t>waren,</w:t>
            </w:r>
            <w:r>
              <w:rPr>
                <w:color w:val="000000"/>
                <w:spacing w:val="1"/>
                <w:sz w:val="19"/>
                <w:szCs w:val="19"/>
              </w:rPr>
              <w:t xml:space="preserve"> </w:t>
            </w:r>
            <w:r>
              <w:rPr>
                <w:color w:val="000000"/>
                <w:spacing w:val="-3"/>
                <w:sz w:val="19"/>
                <w:szCs w:val="19"/>
              </w:rPr>
              <w:t>oder</w:t>
            </w:r>
          </w:p>
          <w:p w14:paraId="0C073A39" w14:textId="77777777" w:rsidR="00406C2A" w:rsidRDefault="00404B9F">
            <w:pPr>
              <w:autoSpaceDE/>
              <w:autoSpaceDN/>
              <w:spacing w:before="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t>
            </w:r>
          </w:p>
          <w:p w14:paraId="0C515090" w14:textId="77777777" w:rsidR="00406C2A" w:rsidRDefault="00404B9F">
            <w:pPr>
              <w:autoSpaceDE/>
              <w:autoSpaceDN/>
              <w:spacing w:line="257" w:lineRule="auto"/>
              <w:ind w:left="998" w:right="98" w:hanging="556"/>
              <w:jc w:val="both"/>
              <w:rPr>
                <w:rFonts w:ascii="Times New Roman" w:eastAsia="Times New Roman" w:hAnsi="Times New Roman" w:cs="Times New Roman"/>
                <w:color w:val="000000"/>
                <w:sz w:val="19"/>
                <w:szCs w:val="19"/>
              </w:rPr>
            </w:pPr>
            <w:r>
              <w:rPr>
                <w:color w:val="000000"/>
                <w:spacing w:val="-4"/>
                <w:sz w:val="19"/>
                <w:szCs w:val="19"/>
              </w:rPr>
              <w:t>b)</w:t>
            </w:r>
            <w:r>
              <w:rPr>
                <w:rFonts w:ascii="Times New Roman" w:eastAsia="Times New Roman" w:hAnsi="Times New Roman" w:cs="Times New Roman"/>
                <w:color w:val="000000"/>
                <w:sz w:val="14"/>
                <w:szCs w:val="14"/>
              </w:rPr>
              <w:t xml:space="preserve">             </w:t>
            </w:r>
            <w:r>
              <w:rPr>
                <w:color w:val="000000"/>
                <w:spacing w:val="-3"/>
                <w:sz w:val="19"/>
                <w:szCs w:val="19"/>
              </w:rPr>
              <w:t xml:space="preserve">der </w:t>
            </w:r>
            <w:r>
              <w:rPr>
                <w:color w:val="000000"/>
                <w:sz w:val="19"/>
                <w:szCs w:val="19"/>
              </w:rPr>
              <w:t xml:space="preserve">Öffentlichkeit </w:t>
            </w:r>
            <w:r>
              <w:rPr>
                <w:color w:val="000000"/>
                <w:spacing w:val="-9"/>
                <w:sz w:val="19"/>
                <w:szCs w:val="19"/>
              </w:rPr>
              <w:t xml:space="preserve">vor </w:t>
            </w:r>
            <w:r>
              <w:rPr>
                <w:color w:val="000000"/>
                <w:spacing w:val="-3"/>
                <w:sz w:val="19"/>
                <w:szCs w:val="19"/>
              </w:rPr>
              <w:t xml:space="preserve">der </w:t>
            </w:r>
            <w:r>
              <w:rPr>
                <w:color w:val="000000"/>
                <w:sz w:val="19"/>
                <w:szCs w:val="19"/>
              </w:rPr>
              <w:t xml:space="preserve">Mitteilung nachweislich bekannt </w:t>
            </w:r>
            <w:r>
              <w:rPr>
                <w:color w:val="000000"/>
                <w:spacing w:val="-3"/>
                <w:sz w:val="19"/>
                <w:szCs w:val="19"/>
              </w:rPr>
              <w:t xml:space="preserve">oder </w:t>
            </w:r>
            <w:r>
              <w:rPr>
                <w:color w:val="000000"/>
                <w:sz w:val="19"/>
                <w:szCs w:val="19"/>
              </w:rPr>
              <w:t xml:space="preserve">allgemein zugänglich </w:t>
            </w:r>
            <w:r>
              <w:rPr>
                <w:color w:val="000000"/>
                <w:spacing w:val="-4"/>
                <w:sz w:val="19"/>
                <w:szCs w:val="19"/>
              </w:rPr>
              <w:t>waren,</w:t>
            </w:r>
            <w:r>
              <w:rPr>
                <w:color w:val="000000"/>
                <w:spacing w:val="-2"/>
                <w:sz w:val="19"/>
                <w:szCs w:val="19"/>
              </w:rPr>
              <w:t xml:space="preserve"> </w:t>
            </w:r>
            <w:r>
              <w:rPr>
                <w:color w:val="000000"/>
                <w:spacing w:val="-3"/>
                <w:sz w:val="19"/>
                <w:szCs w:val="19"/>
              </w:rPr>
              <w:t>oder</w:t>
            </w:r>
          </w:p>
          <w:p w14:paraId="268C4C1A"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6F50463A" w14:textId="77777777" w:rsidR="00406C2A" w:rsidRDefault="00404B9F">
            <w:pPr>
              <w:autoSpaceDE/>
              <w:autoSpaceDN/>
              <w:spacing w:line="247" w:lineRule="auto"/>
              <w:ind w:left="998" w:right="95" w:hanging="556"/>
              <w:jc w:val="both"/>
              <w:rPr>
                <w:rFonts w:ascii="Times New Roman" w:eastAsia="Times New Roman" w:hAnsi="Times New Roman" w:cs="Times New Roman"/>
                <w:color w:val="000000"/>
                <w:sz w:val="19"/>
                <w:szCs w:val="19"/>
              </w:rPr>
            </w:pPr>
            <w:r>
              <w:rPr>
                <w:color w:val="000000"/>
                <w:spacing w:val="-4"/>
                <w:sz w:val="19"/>
                <w:szCs w:val="19"/>
              </w:rPr>
              <w:t>c)</w:t>
            </w:r>
            <w:r>
              <w:rPr>
                <w:rFonts w:ascii="Times New Roman" w:eastAsia="Times New Roman" w:hAnsi="Times New Roman" w:cs="Times New Roman"/>
                <w:color w:val="000000"/>
                <w:sz w:val="14"/>
                <w:szCs w:val="14"/>
              </w:rPr>
              <w:t xml:space="preserve">              </w:t>
            </w:r>
            <w:r>
              <w:rPr>
                <w:color w:val="000000"/>
                <w:spacing w:val="-3"/>
                <w:sz w:val="19"/>
                <w:szCs w:val="19"/>
              </w:rPr>
              <w:t xml:space="preserve">der </w:t>
            </w:r>
            <w:r>
              <w:rPr>
                <w:color w:val="000000"/>
                <w:sz w:val="19"/>
                <w:szCs w:val="19"/>
              </w:rPr>
              <w:t xml:space="preserve">Öffentlichkeit nach </w:t>
            </w:r>
            <w:r>
              <w:rPr>
                <w:color w:val="000000"/>
                <w:spacing w:val="-3"/>
                <w:sz w:val="19"/>
                <w:szCs w:val="19"/>
              </w:rPr>
              <w:t xml:space="preserve">der </w:t>
            </w:r>
            <w:r>
              <w:rPr>
                <w:color w:val="000000"/>
                <w:sz w:val="19"/>
                <w:szCs w:val="19"/>
              </w:rPr>
              <w:t xml:space="preserve">Mitteilung nachweislich </w:t>
            </w:r>
            <w:r>
              <w:rPr>
                <w:color w:val="000000"/>
                <w:spacing w:val="-3"/>
                <w:sz w:val="19"/>
                <w:szCs w:val="19"/>
              </w:rPr>
              <w:t xml:space="preserve">ohne </w:t>
            </w:r>
            <w:r>
              <w:rPr>
                <w:color w:val="000000"/>
                <w:sz w:val="19"/>
                <w:szCs w:val="19"/>
              </w:rPr>
              <w:t>Mitwirkung oder Verschulden</w:t>
            </w:r>
            <w:r>
              <w:rPr>
                <w:color w:val="000000"/>
                <w:sz w:val="19"/>
                <w:szCs w:val="19"/>
              </w:rPr>
              <w:tab/>
            </w:r>
            <w:r>
              <w:rPr>
                <w:color w:val="000000"/>
                <w:spacing w:val="-3"/>
                <w:sz w:val="19"/>
                <w:szCs w:val="19"/>
              </w:rPr>
              <w:t>des</w:t>
            </w:r>
          </w:p>
          <w:p w14:paraId="75A31587" w14:textId="77777777" w:rsidR="00406C2A" w:rsidRDefault="00404B9F">
            <w:pPr>
              <w:autoSpaceDE/>
              <w:autoSpaceDN/>
              <w:spacing w:before="15" w:line="247" w:lineRule="auto"/>
              <w:ind w:left="998" w:right="94"/>
              <w:jc w:val="both"/>
              <w:rPr>
                <w:rFonts w:ascii="Times New Roman" w:eastAsia="Times New Roman" w:hAnsi="Times New Roman" w:cs="Times New Roman"/>
                <w:color w:val="000000"/>
                <w:sz w:val="19"/>
                <w:szCs w:val="19"/>
              </w:rPr>
            </w:pPr>
            <w:r>
              <w:rPr>
                <w:color w:val="000000"/>
                <w:sz w:val="19"/>
                <w:szCs w:val="19"/>
              </w:rPr>
              <w:t>Informationsempfängers bekannt oder allgemein zugänglich wurden, oder</w:t>
            </w:r>
          </w:p>
          <w:p w14:paraId="0C7DE2FE" w14:textId="77777777" w:rsidR="00406C2A" w:rsidRDefault="00404B9F">
            <w:pPr>
              <w:autoSpaceDE/>
              <w:autoSpaceDN/>
              <w:spacing w:before="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t>
            </w:r>
          </w:p>
          <w:p w14:paraId="5479E2FE" w14:textId="77777777" w:rsidR="00406C2A" w:rsidRDefault="00404B9F">
            <w:pPr>
              <w:autoSpaceDE/>
              <w:autoSpaceDN/>
              <w:spacing w:line="254" w:lineRule="auto"/>
              <w:ind w:left="998" w:right="77" w:hanging="556"/>
              <w:jc w:val="both"/>
              <w:rPr>
                <w:rFonts w:ascii="Times New Roman" w:eastAsia="Times New Roman" w:hAnsi="Times New Roman" w:cs="Times New Roman"/>
                <w:color w:val="000000"/>
                <w:sz w:val="19"/>
                <w:szCs w:val="19"/>
              </w:rPr>
            </w:pPr>
            <w:r>
              <w:rPr>
                <w:color w:val="000000"/>
                <w:spacing w:val="-4"/>
                <w:sz w:val="19"/>
                <w:szCs w:val="19"/>
              </w:rPr>
              <w:t>d)</w:t>
            </w:r>
            <w:r>
              <w:rPr>
                <w:rFonts w:ascii="Times New Roman" w:eastAsia="Times New Roman" w:hAnsi="Times New Roman" w:cs="Times New Roman"/>
                <w:color w:val="000000"/>
                <w:sz w:val="14"/>
                <w:szCs w:val="14"/>
              </w:rPr>
              <w:t xml:space="preserve">             </w:t>
            </w:r>
            <w:r>
              <w:rPr>
                <w:color w:val="000000"/>
                <w:spacing w:val="-3"/>
                <w:sz w:val="19"/>
                <w:szCs w:val="19"/>
              </w:rPr>
              <w:t xml:space="preserve">dem </w:t>
            </w:r>
            <w:r>
              <w:rPr>
                <w:color w:val="000000"/>
                <w:sz w:val="19"/>
                <w:szCs w:val="19"/>
              </w:rPr>
              <w:t xml:space="preserve">Informationsempfänger </w:t>
            </w:r>
            <w:r>
              <w:rPr>
                <w:color w:val="000000"/>
                <w:spacing w:val="3"/>
                <w:sz w:val="19"/>
                <w:szCs w:val="19"/>
              </w:rPr>
              <w:t xml:space="preserve">zu </w:t>
            </w:r>
            <w:r>
              <w:rPr>
                <w:color w:val="000000"/>
                <w:spacing w:val="-3"/>
                <w:sz w:val="19"/>
                <w:szCs w:val="19"/>
              </w:rPr>
              <w:t xml:space="preserve">irgendeinem </w:t>
            </w:r>
            <w:r>
              <w:rPr>
                <w:color w:val="000000"/>
                <w:sz w:val="19"/>
                <w:szCs w:val="19"/>
              </w:rPr>
              <w:t xml:space="preserve">Zeitpunkt </w:t>
            </w:r>
            <w:r>
              <w:rPr>
                <w:color w:val="000000"/>
                <w:spacing w:val="-9"/>
                <w:sz w:val="19"/>
                <w:szCs w:val="19"/>
              </w:rPr>
              <w:t xml:space="preserve">von </w:t>
            </w:r>
            <w:r>
              <w:rPr>
                <w:color w:val="000000"/>
                <w:spacing w:val="-3"/>
                <w:sz w:val="19"/>
                <w:szCs w:val="19"/>
              </w:rPr>
              <w:t xml:space="preserve">einem </w:t>
            </w:r>
            <w:r>
              <w:rPr>
                <w:color w:val="000000"/>
                <w:sz w:val="19"/>
                <w:szCs w:val="19"/>
              </w:rPr>
              <w:t xml:space="preserve">zur Weitergabe autorisierten Dritten nachweislich </w:t>
            </w:r>
            <w:r>
              <w:rPr>
                <w:color w:val="000000"/>
                <w:spacing w:val="-5"/>
                <w:sz w:val="19"/>
                <w:szCs w:val="19"/>
              </w:rPr>
              <w:t xml:space="preserve">offenbart </w:t>
            </w:r>
            <w:r>
              <w:rPr>
                <w:color w:val="000000"/>
                <w:spacing w:val="-3"/>
                <w:sz w:val="19"/>
                <w:szCs w:val="19"/>
              </w:rPr>
              <w:t xml:space="preserve">oder </w:t>
            </w:r>
            <w:r>
              <w:rPr>
                <w:color w:val="000000"/>
                <w:sz w:val="19"/>
                <w:szCs w:val="19"/>
              </w:rPr>
              <w:t xml:space="preserve">zugänglich gemacht </w:t>
            </w:r>
            <w:r>
              <w:rPr>
                <w:color w:val="000000"/>
                <w:spacing w:val="-4"/>
                <w:sz w:val="19"/>
                <w:szCs w:val="19"/>
              </w:rPr>
              <w:t>wurden</w:t>
            </w:r>
            <w:r>
              <w:rPr>
                <w:color w:val="000000"/>
                <w:spacing w:val="-2"/>
                <w:sz w:val="19"/>
                <w:szCs w:val="19"/>
              </w:rPr>
              <w:t xml:space="preserve"> </w:t>
            </w:r>
            <w:r>
              <w:rPr>
                <w:color w:val="000000"/>
                <w:spacing w:val="-4"/>
                <w:sz w:val="19"/>
                <w:szCs w:val="19"/>
              </w:rPr>
              <w:t>oder</w:t>
            </w:r>
          </w:p>
          <w:p w14:paraId="6306175E" w14:textId="77777777" w:rsidR="00406C2A" w:rsidRDefault="00404B9F">
            <w:pPr>
              <w:autoSpaceDE/>
              <w:autoSpaceDN/>
              <w:spacing w:before="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t>
            </w:r>
          </w:p>
          <w:p w14:paraId="7BBB5CF8" w14:textId="77777777" w:rsidR="00406C2A" w:rsidRDefault="00404B9F">
            <w:pPr>
              <w:autoSpaceDE/>
              <w:autoSpaceDN/>
              <w:spacing w:line="252" w:lineRule="auto"/>
              <w:ind w:left="998" w:right="91" w:hanging="556"/>
              <w:jc w:val="both"/>
              <w:rPr>
                <w:rFonts w:ascii="Times New Roman" w:eastAsia="Times New Roman" w:hAnsi="Times New Roman" w:cs="Times New Roman"/>
                <w:color w:val="000000"/>
                <w:sz w:val="19"/>
                <w:szCs w:val="19"/>
              </w:rPr>
            </w:pPr>
            <w:r>
              <w:rPr>
                <w:color w:val="000000"/>
                <w:spacing w:val="-4"/>
                <w:sz w:val="19"/>
                <w:szCs w:val="19"/>
              </w:rPr>
              <w:t>e)</w:t>
            </w:r>
            <w:r>
              <w:rPr>
                <w:rFonts w:ascii="Times New Roman" w:eastAsia="Times New Roman" w:hAnsi="Times New Roman" w:cs="Times New Roman"/>
                <w:color w:val="000000"/>
                <w:sz w:val="14"/>
                <w:szCs w:val="14"/>
              </w:rPr>
              <w:t xml:space="preserve">             </w:t>
            </w:r>
            <w:r>
              <w:rPr>
                <w:color w:val="000000"/>
                <w:sz w:val="19"/>
                <w:szCs w:val="19"/>
              </w:rPr>
              <w:t>nachweislich zur Weitergabe an Dritte nach</w:t>
            </w:r>
            <w:r>
              <w:rPr>
                <w:color w:val="000000"/>
                <w:sz w:val="19"/>
                <w:szCs w:val="19"/>
              </w:rPr>
              <w:tab/>
              <w:t>Maßgabe</w:t>
            </w:r>
            <w:r>
              <w:rPr>
                <w:color w:val="000000"/>
                <w:sz w:val="19"/>
                <w:szCs w:val="19"/>
              </w:rPr>
              <w:tab/>
            </w:r>
            <w:r>
              <w:rPr>
                <w:color w:val="000000"/>
                <w:sz w:val="19"/>
                <w:szCs w:val="19"/>
              </w:rPr>
              <w:t xml:space="preserve">dieser Vertraulichkeitsverpflichtung schriftlich </w:t>
            </w:r>
            <w:r>
              <w:rPr>
                <w:color w:val="000000"/>
                <w:spacing w:val="-4"/>
                <w:sz w:val="19"/>
                <w:szCs w:val="19"/>
              </w:rPr>
              <w:t>freigegeben</w:t>
            </w:r>
            <w:r>
              <w:rPr>
                <w:color w:val="000000"/>
                <w:spacing w:val="6"/>
                <w:sz w:val="19"/>
                <w:szCs w:val="19"/>
              </w:rPr>
              <w:t xml:space="preserve"> </w:t>
            </w:r>
            <w:r>
              <w:rPr>
                <w:color w:val="000000"/>
                <w:spacing w:val="-4"/>
                <w:sz w:val="19"/>
                <w:szCs w:val="19"/>
              </w:rPr>
              <w:t>wurden.</w:t>
            </w:r>
          </w:p>
          <w:p w14:paraId="5DEA7E8B" w14:textId="77777777" w:rsidR="00406C2A" w:rsidRDefault="00404B9F">
            <w:pPr>
              <w:autoSpaceDE/>
              <w:autoSpaceDN/>
              <w:spacing w:before="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8057C6E" w14:textId="77777777" w:rsidR="00406C2A" w:rsidRDefault="00404B9F">
            <w:pPr>
              <w:autoSpaceDE/>
              <w:autoSpaceDN/>
              <w:spacing w:line="252" w:lineRule="auto"/>
              <w:ind w:left="112" w:right="76"/>
              <w:jc w:val="both"/>
              <w:rPr>
                <w:rFonts w:ascii="Times New Roman" w:eastAsia="Times New Roman" w:hAnsi="Times New Roman" w:cs="Times New Roman"/>
                <w:color w:val="000000"/>
                <w:sz w:val="19"/>
                <w:szCs w:val="19"/>
              </w:rPr>
            </w:pPr>
            <w:r>
              <w:rPr>
                <w:color w:val="000000"/>
                <w:sz w:val="19"/>
                <w:szCs w:val="19"/>
              </w:rPr>
              <w:t xml:space="preserve">Ist </w:t>
            </w:r>
            <w:r>
              <w:rPr>
                <w:color w:val="000000"/>
                <w:spacing w:val="-3"/>
                <w:sz w:val="19"/>
                <w:szCs w:val="19"/>
              </w:rPr>
              <w:t xml:space="preserve">der </w:t>
            </w:r>
            <w:r>
              <w:rPr>
                <w:color w:val="000000"/>
                <w:sz w:val="19"/>
                <w:szCs w:val="19"/>
              </w:rPr>
              <w:t xml:space="preserve">Informationsempfänger </w:t>
            </w:r>
            <w:r>
              <w:rPr>
                <w:color w:val="000000"/>
                <w:spacing w:val="-9"/>
                <w:sz w:val="19"/>
                <w:szCs w:val="19"/>
              </w:rPr>
              <w:t xml:space="preserve">von </w:t>
            </w:r>
            <w:r>
              <w:rPr>
                <w:color w:val="000000"/>
                <w:sz w:val="19"/>
                <w:szCs w:val="19"/>
              </w:rPr>
              <w:t xml:space="preserve">Gesetzes </w:t>
            </w:r>
            <w:r>
              <w:rPr>
                <w:color w:val="000000"/>
                <w:spacing w:val="-4"/>
                <w:sz w:val="19"/>
                <w:szCs w:val="19"/>
              </w:rPr>
              <w:t xml:space="preserve">wegen </w:t>
            </w:r>
            <w:r>
              <w:rPr>
                <w:color w:val="000000"/>
                <w:spacing w:val="-3"/>
                <w:sz w:val="19"/>
                <w:szCs w:val="19"/>
              </w:rPr>
              <w:t xml:space="preserve">oder </w:t>
            </w:r>
            <w:r>
              <w:rPr>
                <w:color w:val="000000"/>
                <w:spacing w:val="-5"/>
                <w:sz w:val="19"/>
                <w:szCs w:val="19"/>
              </w:rPr>
              <w:t xml:space="preserve">aufgrund </w:t>
            </w:r>
            <w:r>
              <w:rPr>
                <w:color w:val="000000"/>
                <w:spacing w:val="-3"/>
                <w:sz w:val="19"/>
                <w:szCs w:val="19"/>
              </w:rPr>
              <w:t xml:space="preserve">einer Anordnung eines </w:t>
            </w:r>
            <w:r>
              <w:rPr>
                <w:color w:val="000000"/>
                <w:sz w:val="19"/>
                <w:szCs w:val="19"/>
              </w:rPr>
              <w:t xml:space="preserve">Gerichts </w:t>
            </w:r>
            <w:r>
              <w:rPr>
                <w:color w:val="000000"/>
                <w:spacing w:val="-3"/>
                <w:sz w:val="19"/>
                <w:szCs w:val="19"/>
              </w:rPr>
              <w:t xml:space="preserve">oder einer </w:t>
            </w:r>
            <w:r>
              <w:rPr>
                <w:color w:val="000000"/>
                <w:sz w:val="19"/>
                <w:szCs w:val="19"/>
              </w:rPr>
              <w:t xml:space="preserve">zuständigen </w:t>
            </w:r>
            <w:r>
              <w:rPr>
                <w:color w:val="000000"/>
                <w:spacing w:val="-3"/>
                <w:sz w:val="19"/>
                <w:szCs w:val="19"/>
              </w:rPr>
              <w:t xml:space="preserve">Behörde </w:t>
            </w:r>
            <w:r>
              <w:rPr>
                <w:color w:val="000000"/>
                <w:sz w:val="19"/>
                <w:szCs w:val="19"/>
              </w:rPr>
              <w:t xml:space="preserve">zur </w:t>
            </w:r>
            <w:r>
              <w:rPr>
                <w:color w:val="000000"/>
                <w:spacing w:val="-5"/>
                <w:sz w:val="19"/>
                <w:szCs w:val="19"/>
              </w:rPr>
              <w:t xml:space="preserve">Offenlegung              </w:t>
            </w:r>
            <w:r>
              <w:rPr>
                <w:color w:val="000000"/>
                <w:spacing w:val="-3"/>
                <w:sz w:val="19"/>
                <w:szCs w:val="19"/>
              </w:rPr>
              <w:t xml:space="preserve">vertraulicher                            </w:t>
            </w:r>
            <w:r>
              <w:rPr>
                <w:color w:val="000000"/>
                <w:sz w:val="19"/>
                <w:szCs w:val="19"/>
              </w:rPr>
              <w:t xml:space="preserve">Informationen </w:t>
            </w:r>
            <w:r>
              <w:rPr>
                <w:color w:val="000000"/>
                <w:spacing w:val="-3"/>
                <w:sz w:val="19"/>
                <w:szCs w:val="19"/>
              </w:rPr>
              <w:t xml:space="preserve">verpflichtet, </w:t>
            </w:r>
            <w:r>
              <w:rPr>
                <w:color w:val="000000"/>
                <w:spacing w:val="3"/>
                <w:sz w:val="19"/>
                <w:szCs w:val="19"/>
              </w:rPr>
              <w:t xml:space="preserve">so </w:t>
            </w:r>
            <w:r>
              <w:rPr>
                <w:color w:val="000000"/>
                <w:sz w:val="19"/>
                <w:szCs w:val="19"/>
              </w:rPr>
              <w:t xml:space="preserve">gilt die Verpflichtung zur Vertraulichkeit </w:t>
            </w:r>
            <w:r>
              <w:rPr>
                <w:color w:val="000000"/>
                <w:spacing w:val="-3"/>
                <w:sz w:val="19"/>
                <w:szCs w:val="19"/>
              </w:rPr>
              <w:t xml:space="preserve">nur </w:t>
            </w:r>
            <w:r>
              <w:rPr>
                <w:color w:val="000000"/>
                <w:sz w:val="19"/>
                <w:szCs w:val="19"/>
              </w:rPr>
              <w:t xml:space="preserve">insoweit nicht, wie die Weitergabe </w:t>
            </w:r>
            <w:r>
              <w:rPr>
                <w:color w:val="000000"/>
                <w:spacing w:val="-3"/>
                <w:sz w:val="19"/>
                <w:szCs w:val="19"/>
              </w:rPr>
              <w:t xml:space="preserve">der vertraulichen </w:t>
            </w:r>
            <w:r>
              <w:rPr>
                <w:color w:val="000000"/>
                <w:spacing w:val="-4"/>
                <w:sz w:val="19"/>
                <w:szCs w:val="19"/>
              </w:rPr>
              <w:t xml:space="preserve">Informationen </w:t>
            </w:r>
            <w:r>
              <w:rPr>
                <w:color w:val="000000"/>
                <w:sz w:val="19"/>
                <w:szCs w:val="19"/>
              </w:rPr>
              <w:t xml:space="preserve">zur Einhaltung </w:t>
            </w:r>
            <w:r>
              <w:rPr>
                <w:color w:val="000000"/>
                <w:spacing w:val="-3"/>
                <w:sz w:val="19"/>
                <w:szCs w:val="19"/>
              </w:rPr>
              <w:t xml:space="preserve">des </w:t>
            </w:r>
            <w:r>
              <w:rPr>
                <w:color w:val="000000"/>
                <w:sz w:val="19"/>
                <w:szCs w:val="19"/>
              </w:rPr>
              <w:t xml:space="preserve">zur </w:t>
            </w:r>
            <w:r>
              <w:rPr>
                <w:color w:val="000000"/>
                <w:spacing w:val="-5"/>
                <w:sz w:val="19"/>
                <w:szCs w:val="19"/>
              </w:rPr>
              <w:t xml:space="preserve">Offenlegung </w:t>
            </w:r>
            <w:r>
              <w:rPr>
                <w:color w:val="000000"/>
                <w:sz w:val="19"/>
                <w:szCs w:val="19"/>
              </w:rPr>
              <w:t xml:space="preserve">zwingenden Gesetzes bzw. </w:t>
            </w:r>
            <w:r>
              <w:rPr>
                <w:color w:val="000000"/>
                <w:spacing w:val="-3"/>
                <w:sz w:val="19"/>
                <w:szCs w:val="19"/>
              </w:rPr>
              <w:t xml:space="preserve">der Anordnung </w:t>
            </w:r>
            <w:r>
              <w:rPr>
                <w:color w:val="000000"/>
                <w:sz w:val="19"/>
                <w:szCs w:val="19"/>
              </w:rPr>
              <w:t xml:space="preserve">unbedingt </w:t>
            </w:r>
            <w:r>
              <w:rPr>
                <w:color w:val="000000"/>
                <w:spacing w:val="-3"/>
                <w:sz w:val="19"/>
                <w:szCs w:val="19"/>
              </w:rPr>
              <w:t xml:space="preserve">erforderlich </w:t>
            </w:r>
            <w:r>
              <w:rPr>
                <w:color w:val="000000"/>
                <w:spacing w:val="3"/>
                <w:sz w:val="19"/>
                <w:szCs w:val="19"/>
              </w:rPr>
              <w:t xml:space="preserve">ist. </w:t>
            </w:r>
            <w:r>
              <w:rPr>
                <w:color w:val="000000"/>
                <w:spacing w:val="-5"/>
                <w:sz w:val="19"/>
                <w:szCs w:val="19"/>
              </w:rPr>
              <w:t xml:space="preserve">In </w:t>
            </w:r>
            <w:r>
              <w:rPr>
                <w:color w:val="000000"/>
                <w:spacing w:val="-3"/>
                <w:sz w:val="19"/>
                <w:szCs w:val="19"/>
              </w:rPr>
              <w:t xml:space="preserve">einem </w:t>
            </w:r>
            <w:r>
              <w:rPr>
                <w:color w:val="000000"/>
                <w:sz w:val="19"/>
                <w:szCs w:val="19"/>
              </w:rPr>
              <w:t xml:space="preserve">solchen Fall </w:t>
            </w:r>
            <w:r>
              <w:rPr>
                <w:color w:val="000000"/>
                <w:spacing w:val="2"/>
                <w:sz w:val="19"/>
                <w:szCs w:val="19"/>
              </w:rPr>
              <w:t xml:space="preserve">ist </w:t>
            </w:r>
            <w:r>
              <w:rPr>
                <w:color w:val="000000"/>
                <w:spacing w:val="-3"/>
                <w:sz w:val="19"/>
                <w:szCs w:val="19"/>
              </w:rPr>
              <w:t xml:space="preserve">der </w:t>
            </w:r>
            <w:r>
              <w:rPr>
                <w:color w:val="000000"/>
                <w:sz w:val="19"/>
                <w:szCs w:val="19"/>
              </w:rPr>
              <w:t xml:space="preserve">Informationsempfänger </w:t>
            </w:r>
            <w:r>
              <w:rPr>
                <w:color w:val="000000"/>
                <w:spacing w:val="-3"/>
                <w:sz w:val="19"/>
                <w:szCs w:val="19"/>
              </w:rPr>
              <w:t xml:space="preserve">verpflichtet, </w:t>
            </w:r>
            <w:r>
              <w:rPr>
                <w:color w:val="000000"/>
                <w:sz w:val="19"/>
                <w:szCs w:val="19"/>
              </w:rPr>
              <w:t xml:space="preserve">ERGO </w:t>
            </w:r>
            <w:r>
              <w:rPr>
                <w:color w:val="000000"/>
                <w:spacing w:val="-3"/>
                <w:sz w:val="19"/>
                <w:szCs w:val="19"/>
              </w:rPr>
              <w:t xml:space="preserve">unverzüglich </w:t>
            </w:r>
            <w:r>
              <w:rPr>
                <w:color w:val="000000"/>
                <w:sz w:val="19"/>
                <w:szCs w:val="19"/>
              </w:rPr>
              <w:t xml:space="preserve">schriftlich </w:t>
            </w:r>
            <w:r>
              <w:rPr>
                <w:color w:val="000000"/>
                <w:spacing w:val="3"/>
                <w:sz w:val="19"/>
                <w:szCs w:val="19"/>
              </w:rPr>
              <w:t xml:space="preserve">zu </w:t>
            </w:r>
            <w:r>
              <w:rPr>
                <w:color w:val="000000"/>
                <w:sz w:val="19"/>
                <w:szCs w:val="19"/>
              </w:rPr>
              <w:t xml:space="preserve">unterrichten </w:t>
            </w:r>
            <w:r>
              <w:rPr>
                <w:color w:val="000000"/>
                <w:spacing w:val="-3"/>
                <w:sz w:val="19"/>
                <w:szCs w:val="19"/>
              </w:rPr>
              <w:t xml:space="preserve">und </w:t>
            </w:r>
            <w:r>
              <w:rPr>
                <w:color w:val="000000"/>
                <w:sz w:val="19"/>
                <w:szCs w:val="19"/>
              </w:rPr>
              <w:t xml:space="preserve">in Abstimmung mit dieser </w:t>
            </w:r>
            <w:r>
              <w:rPr>
                <w:color w:val="000000"/>
                <w:spacing w:val="-9"/>
                <w:sz w:val="19"/>
                <w:szCs w:val="19"/>
              </w:rPr>
              <w:t xml:space="preserve">vor </w:t>
            </w:r>
            <w:r>
              <w:rPr>
                <w:color w:val="000000"/>
                <w:spacing w:val="-3"/>
                <w:sz w:val="19"/>
                <w:szCs w:val="19"/>
              </w:rPr>
              <w:t xml:space="preserve">der </w:t>
            </w:r>
            <w:r>
              <w:rPr>
                <w:color w:val="000000"/>
                <w:spacing w:val="-5"/>
                <w:sz w:val="19"/>
                <w:szCs w:val="19"/>
              </w:rPr>
              <w:t xml:space="preserve">Offenlegung </w:t>
            </w:r>
            <w:r>
              <w:rPr>
                <w:color w:val="000000"/>
                <w:sz w:val="19"/>
                <w:szCs w:val="19"/>
              </w:rPr>
              <w:t xml:space="preserve">jede zumutbare Maßnahme </w:t>
            </w:r>
            <w:r>
              <w:rPr>
                <w:color w:val="000000"/>
                <w:spacing w:val="3"/>
                <w:sz w:val="19"/>
                <w:szCs w:val="19"/>
              </w:rPr>
              <w:t xml:space="preserve">zu </w:t>
            </w:r>
            <w:r>
              <w:rPr>
                <w:color w:val="000000"/>
                <w:spacing w:val="-4"/>
                <w:sz w:val="19"/>
                <w:szCs w:val="19"/>
              </w:rPr>
              <w:t xml:space="preserve">ergreifen,  </w:t>
            </w:r>
            <w:r>
              <w:rPr>
                <w:color w:val="000000"/>
                <w:sz w:val="19"/>
                <w:szCs w:val="19"/>
              </w:rPr>
              <w:t xml:space="preserve">um Offenlegungsforderungen              zurückzuweisen </w:t>
            </w:r>
            <w:r>
              <w:rPr>
                <w:color w:val="000000"/>
                <w:spacing w:val="-3"/>
                <w:sz w:val="19"/>
                <w:szCs w:val="19"/>
              </w:rPr>
              <w:t xml:space="preserve">und/oder </w:t>
            </w:r>
            <w:r>
              <w:rPr>
                <w:color w:val="000000"/>
                <w:sz w:val="19"/>
                <w:szCs w:val="19"/>
              </w:rPr>
              <w:t xml:space="preserve">die Vertraulichkeit </w:t>
            </w:r>
            <w:r>
              <w:rPr>
                <w:color w:val="000000"/>
                <w:spacing w:val="-3"/>
                <w:sz w:val="19"/>
                <w:szCs w:val="19"/>
              </w:rPr>
              <w:t xml:space="preserve">der Information </w:t>
            </w:r>
            <w:r>
              <w:rPr>
                <w:color w:val="000000"/>
                <w:spacing w:val="3"/>
                <w:sz w:val="19"/>
                <w:szCs w:val="19"/>
              </w:rPr>
              <w:t xml:space="preserve">zu </w:t>
            </w:r>
            <w:r>
              <w:rPr>
                <w:color w:val="000000"/>
                <w:sz w:val="19"/>
                <w:szCs w:val="19"/>
              </w:rPr>
              <w:t>gewährleisten.</w:t>
            </w:r>
          </w:p>
        </w:tc>
        <w:tc>
          <w:tcPr>
            <w:tcW w:w="482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55834AF2" w14:textId="77777777" w:rsidR="00406C2A" w:rsidRDefault="00404B9F">
            <w:pPr>
              <w:autoSpaceDE/>
              <w:autoSpaceDN/>
              <w:spacing w:before="1"/>
              <w:ind w:left="398" w:hanging="286"/>
              <w:rPr>
                <w:rFonts w:ascii="Times New Roman" w:eastAsia="Times New Roman" w:hAnsi="Times New Roman" w:cs="Times New Roman"/>
                <w:color w:val="000000"/>
                <w:sz w:val="19"/>
                <w:szCs w:val="19"/>
              </w:rPr>
            </w:pPr>
            <w:r>
              <w:rPr>
                <w:b/>
                <w:bCs/>
                <w:color w:val="000000"/>
                <w:spacing w:val="-4"/>
                <w:sz w:val="19"/>
                <w:szCs w:val="19"/>
              </w:rPr>
              <w:t>4.</w:t>
            </w:r>
            <w:r>
              <w:rPr>
                <w:rFonts w:ascii="Times New Roman" w:eastAsia="Times New Roman" w:hAnsi="Times New Roman" w:cs="Times New Roman"/>
                <w:color w:val="000000"/>
                <w:sz w:val="14"/>
                <w:szCs w:val="14"/>
              </w:rPr>
              <w:t xml:space="preserve">    </w:t>
            </w:r>
            <w:r>
              <w:rPr>
                <w:b/>
                <w:bCs/>
                <w:color w:val="000000"/>
                <w:sz w:val="19"/>
                <w:szCs w:val="19"/>
              </w:rPr>
              <w:t>Exceptions</w:t>
            </w:r>
          </w:p>
          <w:p w14:paraId="28DF0E97" w14:textId="77777777" w:rsidR="00406C2A" w:rsidRDefault="00404B9F">
            <w:pPr>
              <w:autoSpaceDE/>
              <w:autoSpaceDN/>
              <w:spacing w:before="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103F872F" w14:textId="77777777" w:rsidR="00406C2A" w:rsidRPr="00404B9F" w:rsidRDefault="00404B9F">
            <w:pPr>
              <w:autoSpaceDE/>
              <w:autoSpaceDN/>
              <w:spacing w:line="247" w:lineRule="auto"/>
              <w:ind w:left="112" w:right="101"/>
              <w:jc w:val="both"/>
              <w:rPr>
                <w:rFonts w:ascii="Times New Roman" w:eastAsia="Times New Roman" w:hAnsi="Times New Roman" w:cs="Times New Roman"/>
                <w:color w:val="000000"/>
                <w:sz w:val="19"/>
                <w:szCs w:val="19"/>
                <w:lang w:val="en-US"/>
                <w:rPrChange w:id="413"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414" w:author="Römer, Axel (RED1D)" w:date="2020-11-05T07:13:00Z">
                  <w:rPr>
                    <w:color w:val="000000"/>
                    <w:sz w:val="19"/>
                    <w:szCs w:val="19"/>
                  </w:rPr>
                </w:rPrChange>
              </w:rPr>
              <w:t>There is no obligation to keep confidential information confidential, provided that</w:t>
            </w:r>
          </w:p>
          <w:p w14:paraId="7031BEC2" w14:textId="77777777" w:rsidR="00406C2A" w:rsidRPr="00404B9F" w:rsidRDefault="00404B9F">
            <w:pPr>
              <w:autoSpaceDE/>
              <w:autoSpaceDN/>
              <w:spacing w:before="10"/>
              <w:rPr>
                <w:rFonts w:ascii="Times New Roman" w:eastAsia="Times New Roman" w:hAnsi="Times New Roman" w:cs="Times New Roman"/>
                <w:color w:val="000000"/>
                <w:sz w:val="20"/>
                <w:szCs w:val="20"/>
                <w:lang w:val="en-US"/>
                <w:rPrChange w:id="415" w:author="Römer, Axel (RED1D)" w:date="2020-11-05T07:13:00Z">
                  <w:rPr>
                    <w:rFonts w:ascii="Times New Roman" w:eastAsia="Times New Roman" w:hAnsi="Times New Roman" w:cs="Times New Roman"/>
                    <w:color w:val="000000"/>
                    <w:sz w:val="20"/>
                    <w:szCs w:val="20"/>
                  </w:rPr>
                </w:rPrChange>
              </w:rPr>
            </w:pPr>
            <w:r w:rsidRPr="00404B9F">
              <w:rPr>
                <w:rFonts w:ascii="Times New Roman" w:eastAsia="Times New Roman" w:hAnsi="Times New Roman" w:cs="Times New Roman"/>
                <w:color w:val="000000"/>
                <w:sz w:val="20"/>
                <w:szCs w:val="20"/>
                <w:lang w:val="en-US"/>
                <w:rPrChange w:id="416" w:author="Römer, Axel (RED1D)" w:date="2020-11-05T07:13:00Z">
                  <w:rPr>
                    <w:rFonts w:ascii="Times New Roman" w:eastAsia="Times New Roman" w:hAnsi="Times New Roman" w:cs="Times New Roman"/>
                    <w:color w:val="000000"/>
                    <w:sz w:val="20"/>
                    <w:szCs w:val="20"/>
                  </w:rPr>
                </w:rPrChange>
              </w:rPr>
              <w:t xml:space="preserve"> </w:t>
            </w:r>
          </w:p>
          <w:p w14:paraId="3F700A85" w14:textId="77777777" w:rsidR="00406C2A" w:rsidRPr="00404B9F" w:rsidRDefault="00404B9F">
            <w:pPr>
              <w:autoSpaceDE/>
              <w:autoSpaceDN/>
              <w:spacing w:line="252" w:lineRule="auto"/>
              <w:ind w:left="833" w:right="228" w:hanging="361"/>
              <w:rPr>
                <w:rFonts w:ascii="Times New Roman" w:eastAsia="Times New Roman" w:hAnsi="Times New Roman" w:cs="Times New Roman"/>
                <w:color w:val="000000"/>
                <w:sz w:val="19"/>
                <w:szCs w:val="19"/>
                <w:lang w:val="en-US"/>
                <w:rPrChange w:id="417"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418" w:author="Römer, Axel (RED1D)" w:date="2020-11-05T07:13:00Z">
                  <w:rPr>
                    <w:color w:val="000000"/>
                    <w:spacing w:val="-4"/>
                    <w:sz w:val="19"/>
                    <w:szCs w:val="19"/>
                  </w:rPr>
                </w:rPrChange>
              </w:rPr>
              <w:t>a)</w:t>
            </w:r>
            <w:r w:rsidRPr="00404B9F">
              <w:rPr>
                <w:rFonts w:ascii="Times New Roman" w:eastAsia="Times New Roman" w:hAnsi="Times New Roman" w:cs="Times New Roman"/>
                <w:color w:val="000000"/>
                <w:sz w:val="14"/>
                <w:szCs w:val="14"/>
                <w:lang w:val="en-US"/>
                <w:rPrChange w:id="419"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z w:val="19"/>
                <w:szCs w:val="19"/>
                <w:lang w:val="en-US"/>
                <w:rPrChange w:id="420" w:author="Römer, Axel (RED1D)" w:date="2020-11-05T07:13:00Z">
                  <w:rPr>
                    <w:color w:val="000000"/>
                    <w:sz w:val="19"/>
                    <w:szCs w:val="19"/>
                  </w:rPr>
                </w:rPrChange>
              </w:rPr>
              <w:t xml:space="preserve">the information </w:t>
            </w:r>
            <w:r w:rsidRPr="00404B9F">
              <w:rPr>
                <w:color w:val="000000"/>
                <w:spacing w:val="-4"/>
                <w:sz w:val="19"/>
                <w:szCs w:val="19"/>
                <w:lang w:val="en-US"/>
                <w:rPrChange w:id="421" w:author="Römer, Axel (RED1D)" w:date="2020-11-05T07:13:00Z">
                  <w:rPr>
                    <w:color w:val="000000"/>
                    <w:spacing w:val="-4"/>
                    <w:sz w:val="19"/>
                    <w:szCs w:val="19"/>
                  </w:rPr>
                </w:rPrChange>
              </w:rPr>
              <w:t xml:space="preserve">receiver was </w:t>
            </w:r>
            <w:r w:rsidRPr="00404B9F">
              <w:rPr>
                <w:color w:val="000000"/>
                <w:sz w:val="19"/>
                <w:szCs w:val="19"/>
                <w:lang w:val="en-US"/>
                <w:rPrChange w:id="422" w:author="Römer, Axel (RED1D)" w:date="2020-11-05T07:13:00Z">
                  <w:rPr>
                    <w:color w:val="000000"/>
                    <w:sz w:val="19"/>
                    <w:szCs w:val="19"/>
                  </w:rPr>
                </w:rPrChange>
              </w:rPr>
              <w:t xml:space="preserve">demonstrably </w:t>
            </w:r>
            <w:r w:rsidRPr="00404B9F">
              <w:rPr>
                <w:color w:val="000000"/>
                <w:spacing w:val="-4"/>
                <w:sz w:val="19"/>
                <w:szCs w:val="19"/>
                <w:lang w:val="en-US"/>
                <w:rPrChange w:id="423" w:author="Römer, Axel (RED1D)" w:date="2020-11-05T07:13:00Z">
                  <w:rPr>
                    <w:color w:val="000000"/>
                    <w:spacing w:val="-4"/>
                    <w:sz w:val="19"/>
                    <w:szCs w:val="19"/>
                  </w:rPr>
                </w:rPrChange>
              </w:rPr>
              <w:t xml:space="preserve">aware </w:t>
            </w:r>
            <w:r w:rsidRPr="00404B9F">
              <w:rPr>
                <w:color w:val="000000"/>
                <w:sz w:val="19"/>
                <w:szCs w:val="19"/>
                <w:lang w:val="en-US"/>
                <w:rPrChange w:id="424" w:author="Römer, Axel (RED1D)" w:date="2020-11-05T07:13:00Z">
                  <w:rPr>
                    <w:color w:val="000000"/>
                    <w:sz w:val="19"/>
                    <w:szCs w:val="19"/>
                  </w:rPr>
                </w:rPrChange>
              </w:rPr>
              <w:t xml:space="preserve">of the confidential information </w:t>
            </w:r>
            <w:r w:rsidRPr="00404B9F">
              <w:rPr>
                <w:color w:val="000000"/>
                <w:spacing w:val="-3"/>
                <w:sz w:val="19"/>
                <w:szCs w:val="19"/>
                <w:lang w:val="en-US"/>
                <w:rPrChange w:id="425" w:author="Römer, Axel (RED1D)" w:date="2020-11-05T07:13:00Z">
                  <w:rPr>
                    <w:color w:val="000000"/>
                    <w:spacing w:val="-3"/>
                    <w:sz w:val="19"/>
                    <w:szCs w:val="19"/>
                  </w:rPr>
                </w:rPrChange>
              </w:rPr>
              <w:t xml:space="preserve">prior </w:t>
            </w:r>
            <w:r w:rsidRPr="00404B9F">
              <w:rPr>
                <w:color w:val="000000"/>
                <w:spacing w:val="2"/>
                <w:sz w:val="19"/>
                <w:szCs w:val="19"/>
                <w:lang w:val="en-US"/>
                <w:rPrChange w:id="426" w:author="Römer, Axel (RED1D)" w:date="2020-11-05T07:13:00Z">
                  <w:rPr>
                    <w:color w:val="000000"/>
                    <w:spacing w:val="2"/>
                    <w:sz w:val="19"/>
                    <w:szCs w:val="19"/>
                  </w:rPr>
                </w:rPrChange>
              </w:rPr>
              <w:t xml:space="preserve">to </w:t>
            </w:r>
            <w:r w:rsidRPr="00404B9F">
              <w:rPr>
                <w:color w:val="000000"/>
                <w:sz w:val="19"/>
                <w:szCs w:val="19"/>
                <w:lang w:val="en-US"/>
                <w:rPrChange w:id="427" w:author="Römer, Axel (RED1D)" w:date="2020-11-05T07:13:00Z">
                  <w:rPr>
                    <w:color w:val="000000"/>
                    <w:sz w:val="19"/>
                    <w:szCs w:val="19"/>
                  </w:rPr>
                </w:rPrChange>
              </w:rPr>
              <w:t xml:space="preserve">disclosure by ERGO or </w:t>
            </w:r>
            <w:r w:rsidRPr="00404B9F">
              <w:rPr>
                <w:color w:val="000000"/>
                <w:spacing w:val="-2"/>
                <w:sz w:val="19"/>
                <w:szCs w:val="19"/>
                <w:lang w:val="en-US"/>
                <w:rPrChange w:id="428" w:author="Römer, Axel (RED1D)" w:date="2020-11-05T07:13:00Z">
                  <w:rPr>
                    <w:color w:val="000000"/>
                    <w:spacing w:val="-2"/>
                    <w:sz w:val="19"/>
                    <w:szCs w:val="19"/>
                  </w:rPr>
                </w:rPrChange>
              </w:rPr>
              <w:t xml:space="preserve">any </w:t>
            </w:r>
            <w:r w:rsidRPr="00404B9F">
              <w:rPr>
                <w:color w:val="000000"/>
                <w:sz w:val="19"/>
                <w:szCs w:val="19"/>
                <w:lang w:val="en-US"/>
                <w:rPrChange w:id="429" w:author="Römer, Axel (RED1D)" w:date="2020-11-05T07:13:00Z">
                  <w:rPr>
                    <w:color w:val="000000"/>
                    <w:sz w:val="19"/>
                    <w:szCs w:val="19"/>
                  </w:rPr>
                </w:rPrChange>
              </w:rPr>
              <w:t xml:space="preserve">company or person </w:t>
            </w:r>
            <w:r w:rsidRPr="00404B9F">
              <w:rPr>
                <w:color w:val="000000"/>
                <w:spacing w:val="-5"/>
                <w:sz w:val="19"/>
                <w:szCs w:val="19"/>
                <w:lang w:val="en-US"/>
                <w:rPrChange w:id="430" w:author="Römer, Axel (RED1D)" w:date="2020-11-05T07:13:00Z">
                  <w:rPr>
                    <w:color w:val="000000"/>
                    <w:spacing w:val="-5"/>
                    <w:sz w:val="19"/>
                    <w:szCs w:val="19"/>
                  </w:rPr>
                </w:rPrChange>
              </w:rPr>
              <w:t xml:space="preserve">referred </w:t>
            </w:r>
            <w:r w:rsidRPr="00404B9F">
              <w:rPr>
                <w:color w:val="000000"/>
                <w:spacing w:val="2"/>
                <w:sz w:val="19"/>
                <w:szCs w:val="19"/>
                <w:lang w:val="en-US"/>
                <w:rPrChange w:id="431" w:author="Römer, Axel (RED1D)" w:date="2020-11-05T07:13:00Z">
                  <w:rPr>
                    <w:color w:val="000000"/>
                    <w:spacing w:val="2"/>
                    <w:sz w:val="19"/>
                    <w:szCs w:val="19"/>
                  </w:rPr>
                </w:rPrChange>
              </w:rPr>
              <w:t xml:space="preserve">to </w:t>
            </w:r>
            <w:r w:rsidRPr="00404B9F">
              <w:rPr>
                <w:color w:val="000000"/>
                <w:sz w:val="19"/>
                <w:szCs w:val="19"/>
                <w:lang w:val="en-US"/>
                <w:rPrChange w:id="432" w:author="Römer, Axel (RED1D)" w:date="2020-11-05T07:13:00Z">
                  <w:rPr>
                    <w:color w:val="000000"/>
                    <w:sz w:val="19"/>
                    <w:szCs w:val="19"/>
                  </w:rPr>
                </w:rPrChange>
              </w:rPr>
              <w:t xml:space="preserve">in </w:t>
            </w:r>
            <w:r w:rsidRPr="00404B9F">
              <w:rPr>
                <w:color w:val="000000"/>
                <w:spacing w:val="-4"/>
                <w:sz w:val="19"/>
                <w:szCs w:val="19"/>
                <w:lang w:val="en-US"/>
                <w:rPrChange w:id="433" w:author="Römer, Axel (RED1D)" w:date="2020-11-05T07:13:00Z">
                  <w:rPr>
                    <w:color w:val="000000"/>
                    <w:spacing w:val="-4"/>
                    <w:sz w:val="19"/>
                    <w:szCs w:val="19"/>
                  </w:rPr>
                </w:rPrChange>
              </w:rPr>
              <w:t xml:space="preserve">paragraph </w:t>
            </w:r>
            <w:r w:rsidRPr="00404B9F">
              <w:rPr>
                <w:color w:val="000000"/>
                <w:sz w:val="19"/>
                <w:szCs w:val="19"/>
                <w:lang w:val="en-US"/>
                <w:rPrChange w:id="434" w:author="Römer, Axel (RED1D)" w:date="2020-11-05T07:13:00Z">
                  <w:rPr>
                    <w:color w:val="000000"/>
                    <w:sz w:val="19"/>
                    <w:szCs w:val="19"/>
                  </w:rPr>
                </w:rPrChange>
              </w:rPr>
              <w:t>1,</w:t>
            </w:r>
            <w:r w:rsidRPr="00404B9F">
              <w:rPr>
                <w:color w:val="000000"/>
                <w:spacing w:val="7"/>
                <w:sz w:val="19"/>
                <w:szCs w:val="19"/>
                <w:lang w:val="en-US"/>
                <w:rPrChange w:id="435" w:author="Römer, Axel (RED1D)" w:date="2020-11-05T07:13:00Z">
                  <w:rPr>
                    <w:color w:val="000000"/>
                    <w:spacing w:val="7"/>
                    <w:sz w:val="19"/>
                    <w:szCs w:val="19"/>
                  </w:rPr>
                </w:rPrChange>
              </w:rPr>
              <w:t xml:space="preserve"> </w:t>
            </w:r>
            <w:r w:rsidRPr="00404B9F">
              <w:rPr>
                <w:color w:val="000000"/>
                <w:sz w:val="19"/>
                <w:szCs w:val="19"/>
                <w:lang w:val="en-US"/>
                <w:rPrChange w:id="436" w:author="Römer, Axel (RED1D)" w:date="2020-11-05T07:13:00Z">
                  <w:rPr>
                    <w:color w:val="000000"/>
                    <w:sz w:val="19"/>
                    <w:szCs w:val="19"/>
                  </w:rPr>
                </w:rPrChange>
              </w:rPr>
              <w:t>or</w:t>
            </w:r>
          </w:p>
          <w:p w14:paraId="4850557A" w14:textId="77777777" w:rsidR="00406C2A" w:rsidRPr="00404B9F" w:rsidRDefault="00404B9F">
            <w:pPr>
              <w:autoSpaceDE/>
              <w:autoSpaceDN/>
              <w:spacing w:before="5"/>
              <w:rPr>
                <w:rFonts w:ascii="Times New Roman" w:eastAsia="Times New Roman" w:hAnsi="Times New Roman" w:cs="Times New Roman"/>
                <w:color w:val="000000"/>
                <w:sz w:val="19"/>
                <w:szCs w:val="19"/>
                <w:lang w:val="en-US"/>
                <w:rPrChange w:id="437" w:author="Römer, Axel (RED1D)" w:date="2020-11-05T07:13:00Z">
                  <w:rPr>
                    <w:rFonts w:ascii="Times New Roman" w:eastAsia="Times New Roman" w:hAnsi="Times New Roman" w:cs="Times New Roman"/>
                    <w:color w:val="000000"/>
                    <w:sz w:val="19"/>
                    <w:szCs w:val="19"/>
                  </w:rPr>
                </w:rPrChange>
              </w:rPr>
            </w:pPr>
            <w:r w:rsidRPr="00404B9F">
              <w:rPr>
                <w:rFonts w:ascii="Times New Roman" w:eastAsia="Times New Roman" w:hAnsi="Times New Roman" w:cs="Times New Roman"/>
                <w:color w:val="000000"/>
                <w:sz w:val="19"/>
                <w:szCs w:val="19"/>
                <w:lang w:val="en-US"/>
                <w:rPrChange w:id="438" w:author="Römer, Axel (RED1D)" w:date="2020-11-05T07:13:00Z">
                  <w:rPr>
                    <w:rFonts w:ascii="Times New Roman" w:eastAsia="Times New Roman" w:hAnsi="Times New Roman" w:cs="Times New Roman"/>
                    <w:color w:val="000000"/>
                    <w:sz w:val="19"/>
                    <w:szCs w:val="19"/>
                  </w:rPr>
                </w:rPrChange>
              </w:rPr>
              <w:t xml:space="preserve"> </w:t>
            </w:r>
          </w:p>
          <w:p w14:paraId="4CEBF5E6" w14:textId="77777777" w:rsidR="00406C2A" w:rsidRPr="00404B9F" w:rsidRDefault="00404B9F">
            <w:pPr>
              <w:autoSpaceDE/>
              <w:autoSpaceDN/>
              <w:spacing w:line="257" w:lineRule="auto"/>
              <w:ind w:left="833" w:right="117" w:hanging="361"/>
              <w:rPr>
                <w:rFonts w:ascii="Times New Roman" w:eastAsia="Times New Roman" w:hAnsi="Times New Roman" w:cs="Times New Roman"/>
                <w:color w:val="000000"/>
                <w:sz w:val="19"/>
                <w:szCs w:val="19"/>
                <w:lang w:val="en-US"/>
                <w:rPrChange w:id="439"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440" w:author="Römer, Axel (RED1D)" w:date="2020-11-05T07:13:00Z">
                  <w:rPr>
                    <w:color w:val="000000"/>
                    <w:spacing w:val="-4"/>
                    <w:sz w:val="19"/>
                    <w:szCs w:val="19"/>
                  </w:rPr>
                </w:rPrChange>
              </w:rPr>
              <w:t>b)</w:t>
            </w:r>
            <w:r w:rsidRPr="00404B9F">
              <w:rPr>
                <w:rFonts w:ascii="Times New Roman" w:eastAsia="Times New Roman" w:hAnsi="Times New Roman" w:cs="Times New Roman"/>
                <w:color w:val="000000"/>
                <w:sz w:val="14"/>
                <w:szCs w:val="14"/>
                <w:lang w:val="en-US"/>
                <w:rPrChange w:id="441"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z w:val="19"/>
                <w:szCs w:val="19"/>
                <w:lang w:val="en-US"/>
                <w:rPrChange w:id="442" w:author="Römer, Axel (RED1D)" w:date="2020-11-05T07:13:00Z">
                  <w:rPr>
                    <w:color w:val="000000"/>
                    <w:sz w:val="19"/>
                    <w:szCs w:val="19"/>
                  </w:rPr>
                </w:rPrChange>
              </w:rPr>
              <w:t xml:space="preserve">the confidential information </w:t>
            </w:r>
            <w:r w:rsidRPr="00404B9F">
              <w:rPr>
                <w:color w:val="000000"/>
                <w:spacing w:val="-4"/>
                <w:sz w:val="19"/>
                <w:szCs w:val="19"/>
                <w:lang w:val="en-US"/>
                <w:rPrChange w:id="443" w:author="Römer, Axel (RED1D)" w:date="2020-11-05T07:13:00Z">
                  <w:rPr>
                    <w:color w:val="000000"/>
                    <w:spacing w:val="-4"/>
                    <w:sz w:val="19"/>
                    <w:szCs w:val="19"/>
                  </w:rPr>
                </w:rPrChange>
              </w:rPr>
              <w:t xml:space="preserve">were </w:t>
            </w:r>
            <w:r w:rsidRPr="00404B9F">
              <w:rPr>
                <w:color w:val="000000"/>
                <w:sz w:val="19"/>
                <w:szCs w:val="19"/>
                <w:lang w:val="en-US"/>
                <w:rPrChange w:id="444" w:author="Römer, Axel (RED1D)" w:date="2020-11-05T07:13:00Z">
                  <w:rPr>
                    <w:color w:val="000000"/>
                    <w:sz w:val="19"/>
                    <w:szCs w:val="19"/>
                  </w:rPr>
                </w:rPrChange>
              </w:rPr>
              <w:t xml:space="preserve">demonstrably known or publicly </w:t>
            </w:r>
            <w:r w:rsidRPr="00404B9F">
              <w:rPr>
                <w:color w:val="000000"/>
                <w:spacing w:val="-4"/>
                <w:sz w:val="19"/>
                <w:szCs w:val="19"/>
                <w:lang w:val="en-US"/>
                <w:rPrChange w:id="445" w:author="Römer, Axel (RED1D)" w:date="2020-11-05T07:13:00Z">
                  <w:rPr>
                    <w:color w:val="000000"/>
                    <w:spacing w:val="-4"/>
                    <w:sz w:val="19"/>
                    <w:szCs w:val="19"/>
                  </w:rPr>
                </w:rPrChange>
              </w:rPr>
              <w:t xml:space="preserve">available </w:t>
            </w:r>
            <w:r w:rsidRPr="00404B9F">
              <w:rPr>
                <w:color w:val="000000"/>
                <w:spacing w:val="2"/>
                <w:sz w:val="19"/>
                <w:szCs w:val="19"/>
                <w:lang w:val="en-US"/>
                <w:rPrChange w:id="446" w:author="Römer, Axel (RED1D)" w:date="2020-11-05T07:13:00Z">
                  <w:rPr>
                    <w:color w:val="000000"/>
                    <w:spacing w:val="2"/>
                    <w:sz w:val="19"/>
                    <w:szCs w:val="19"/>
                  </w:rPr>
                </w:rPrChange>
              </w:rPr>
              <w:t xml:space="preserve">to </w:t>
            </w:r>
            <w:r w:rsidRPr="00404B9F">
              <w:rPr>
                <w:color w:val="000000"/>
                <w:sz w:val="19"/>
                <w:szCs w:val="19"/>
                <w:lang w:val="en-US"/>
                <w:rPrChange w:id="447" w:author="Römer, Axel (RED1D)" w:date="2020-11-05T07:13:00Z">
                  <w:rPr>
                    <w:color w:val="000000"/>
                    <w:sz w:val="19"/>
                    <w:szCs w:val="19"/>
                  </w:rPr>
                </w:rPrChange>
              </w:rPr>
              <w:t xml:space="preserve">the public </w:t>
            </w:r>
            <w:r w:rsidRPr="00404B9F">
              <w:rPr>
                <w:color w:val="000000"/>
                <w:spacing w:val="-3"/>
                <w:sz w:val="19"/>
                <w:szCs w:val="19"/>
                <w:lang w:val="en-US"/>
                <w:rPrChange w:id="448" w:author="Römer, Axel (RED1D)" w:date="2020-11-05T07:13:00Z">
                  <w:rPr>
                    <w:color w:val="000000"/>
                    <w:spacing w:val="-3"/>
                    <w:sz w:val="19"/>
                    <w:szCs w:val="19"/>
                  </w:rPr>
                </w:rPrChange>
              </w:rPr>
              <w:t xml:space="preserve">prior </w:t>
            </w:r>
            <w:r w:rsidRPr="00404B9F">
              <w:rPr>
                <w:color w:val="000000"/>
                <w:spacing w:val="2"/>
                <w:sz w:val="19"/>
                <w:szCs w:val="19"/>
                <w:lang w:val="en-US"/>
                <w:rPrChange w:id="449" w:author="Römer, Axel (RED1D)" w:date="2020-11-05T07:13:00Z">
                  <w:rPr>
                    <w:color w:val="000000"/>
                    <w:spacing w:val="2"/>
                    <w:sz w:val="19"/>
                    <w:szCs w:val="19"/>
                  </w:rPr>
                </w:rPrChange>
              </w:rPr>
              <w:t xml:space="preserve">to </w:t>
            </w:r>
            <w:r w:rsidRPr="00404B9F">
              <w:rPr>
                <w:color w:val="000000"/>
                <w:sz w:val="19"/>
                <w:szCs w:val="19"/>
                <w:lang w:val="en-US"/>
                <w:rPrChange w:id="450" w:author="Römer, Axel (RED1D)" w:date="2020-11-05T07:13:00Z">
                  <w:rPr>
                    <w:color w:val="000000"/>
                    <w:sz w:val="19"/>
                    <w:szCs w:val="19"/>
                  </w:rPr>
                </w:rPrChange>
              </w:rPr>
              <w:t>disclosure;</w:t>
            </w:r>
            <w:r w:rsidRPr="00404B9F">
              <w:rPr>
                <w:color w:val="000000"/>
                <w:spacing w:val="-5"/>
                <w:sz w:val="19"/>
                <w:szCs w:val="19"/>
                <w:lang w:val="en-US"/>
                <w:rPrChange w:id="451" w:author="Römer, Axel (RED1D)" w:date="2020-11-05T07:13:00Z">
                  <w:rPr>
                    <w:color w:val="000000"/>
                    <w:spacing w:val="-5"/>
                    <w:sz w:val="19"/>
                    <w:szCs w:val="19"/>
                  </w:rPr>
                </w:rPrChange>
              </w:rPr>
              <w:t xml:space="preserve"> </w:t>
            </w:r>
            <w:r w:rsidRPr="00404B9F">
              <w:rPr>
                <w:color w:val="000000"/>
                <w:sz w:val="19"/>
                <w:szCs w:val="19"/>
                <w:lang w:val="en-US"/>
                <w:rPrChange w:id="452" w:author="Römer, Axel (RED1D)" w:date="2020-11-05T07:13:00Z">
                  <w:rPr>
                    <w:color w:val="000000"/>
                    <w:sz w:val="19"/>
                    <w:szCs w:val="19"/>
                  </w:rPr>
                </w:rPrChange>
              </w:rPr>
              <w:t>or</w:t>
            </w:r>
          </w:p>
          <w:p w14:paraId="13454476" w14:textId="77777777" w:rsidR="00406C2A" w:rsidRPr="00404B9F" w:rsidRDefault="00404B9F">
            <w:pPr>
              <w:autoSpaceDE/>
              <w:autoSpaceDN/>
              <w:rPr>
                <w:rFonts w:ascii="Times New Roman" w:eastAsia="Times New Roman" w:hAnsi="Times New Roman" w:cs="Times New Roman"/>
                <w:color w:val="000000"/>
                <w:sz w:val="20"/>
                <w:szCs w:val="20"/>
                <w:lang w:val="en-US"/>
                <w:rPrChange w:id="453" w:author="Römer, Axel (RED1D)" w:date="2020-11-05T07:13:00Z">
                  <w:rPr>
                    <w:rFonts w:ascii="Times New Roman" w:eastAsia="Times New Roman" w:hAnsi="Times New Roman" w:cs="Times New Roman"/>
                    <w:color w:val="000000"/>
                    <w:sz w:val="20"/>
                    <w:szCs w:val="20"/>
                  </w:rPr>
                </w:rPrChange>
              </w:rPr>
            </w:pPr>
            <w:r w:rsidRPr="00404B9F">
              <w:rPr>
                <w:rFonts w:ascii="Times New Roman" w:eastAsia="Times New Roman" w:hAnsi="Times New Roman" w:cs="Times New Roman"/>
                <w:color w:val="000000"/>
                <w:sz w:val="20"/>
                <w:szCs w:val="20"/>
                <w:lang w:val="en-US"/>
                <w:rPrChange w:id="454" w:author="Römer, Axel (RED1D)" w:date="2020-11-05T07:13:00Z">
                  <w:rPr>
                    <w:rFonts w:ascii="Times New Roman" w:eastAsia="Times New Roman" w:hAnsi="Times New Roman" w:cs="Times New Roman"/>
                    <w:color w:val="000000"/>
                    <w:sz w:val="20"/>
                    <w:szCs w:val="20"/>
                  </w:rPr>
                </w:rPrChange>
              </w:rPr>
              <w:t xml:space="preserve"> </w:t>
            </w:r>
          </w:p>
          <w:p w14:paraId="6360166B" w14:textId="77777777" w:rsidR="00406C2A" w:rsidRPr="00404B9F" w:rsidRDefault="00404B9F">
            <w:pPr>
              <w:autoSpaceDE/>
              <w:autoSpaceDN/>
              <w:spacing w:line="252" w:lineRule="auto"/>
              <w:ind w:left="833" w:right="312" w:hanging="361"/>
              <w:rPr>
                <w:rFonts w:ascii="Times New Roman" w:eastAsia="Times New Roman" w:hAnsi="Times New Roman" w:cs="Times New Roman"/>
                <w:color w:val="000000"/>
                <w:sz w:val="19"/>
                <w:szCs w:val="19"/>
                <w:lang w:val="en-US"/>
                <w:rPrChange w:id="455"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456" w:author="Römer, Axel (RED1D)" w:date="2020-11-05T07:13:00Z">
                  <w:rPr>
                    <w:color w:val="000000"/>
                    <w:spacing w:val="-4"/>
                    <w:sz w:val="19"/>
                    <w:szCs w:val="19"/>
                  </w:rPr>
                </w:rPrChange>
              </w:rPr>
              <w:t>c)</w:t>
            </w:r>
            <w:r w:rsidRPr="00404B9F">
              <w:rPr>
                <w:rFonts w:ascii="Times New Roman" w:eastAsia="Times New Roman" w:hAnsi="Times New Roman" w:cs="Times New Roman"/>
                <w:color w:val="000000"/>
                <w:sz w:val="14"/>
                <w:szCs w:val="14"/>
                <w:lang w:val="en-US"/>
                <w:rPrChange w:id="457"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z w:val="19"/>
                <w:szCs w:val="19"/>
                <w:lang w:val="en-US"/>
                <w:rPrChange w:id="458" w:author="Römer, Axel (RED1D)" w:date="2020-11-05T07:13:00Z">
                  <w:rPr>
                    <w:color w:val="000000"/>
                    <w:sz w:val="19"/>
                    <w:szCs w:val="19"/>
                  </w:rPr>
                </w:rPrChange>
              </w:rPr>
              <w:t xml:space="preserve">the confidential information </w:t>
            </w:r>
            <w:r w:rsidRPr="00404B9F">
              <w:rPr>
                <w:color w:val="000000"/>
                <w:spacing w:val="-5"/>
                <w:sz w:val="19"/>
                <w:szCs w:val="19"/>
                <w:lang w:val="en-US"/>
                <w:rPrChange w:id="459" w:author="Römer, Axel (RED1D)" w:date="2020-11-05T07:13:00Z">
                  <w:rPr>
                    <w:color w:val="000000"/>
                    <w:spacing w:val="-5"/>
                    <w:sz w:val="19"/>
                    <w:szCs w:val="19"/>
                  </w:rPr>
                </w:rPrChange>
              </w:rPr>
              <w:t xml:space="preserve">verifiably </w:t>
            </w:r>
            <w:r w:rsidRPr="00404B9F">
              <w:rPr>
                <w:color w:val="000000"/>
                <w:sz w:val="19"/>
                <w:szCs w:val="19"/>
                <w:lang w:val="en-US"/>
                <w:rPrChange w:id="460" w:author="Römer, Axel (RED1D)" w:date="2020-11-05T07:13:00Z">
                  <w:rPr>
                    <w:color w:val="000000"/>
                    <w:sz w:val="19"/>
                    <w:szCs w:val="19"/>
                  </w:rPr>
                </w:rPrChange>
              </w:rPr>
              <w:t xml:space="preserve">became known or </w:t>
            </w:r>
            <w:r w:rsidRPr="00404B9F">
              <w:rPr>
                <w:color w:val="000000"/>
                <w:spacing w:val="-3"/>
                <w:sz w:val="19"/>
                <w:szCs w:val="19"/>
                <w:lang w:val="en-US"/>
                <w:rPrChange w:id="461" w:author="Römer, Axel (RED1D)" w:date="2020-11-05T07:13:00Z">
                  <w:rPr>
                    <w:color w:val="000000"/>
                    <w:spacing w:val="-3"/>
                    <w:sz w:val="19"/>
                    <w:szCs w:val="19"/>
                  </w:rPr>
                </w:rPrChange>
              </w:rPr>
              <w:t xml:space="preserve">generally </w:t>
            </w:r>
            <w:r w:rsidRPr="00404B9F">
              <w:rPr>
                <w:color w:val="000000"/>
                <w:sz w:val="19"/>
                <w:szCs w:val="19"/>
                <w:lang w:val="en-US"/>
                <w:rPrChange w:id="462" w:author="Römer, Axel (RED1D)" w:date="2020-11-05T07:13:00Z">
                  <w:rPr>
                    <w:color w:val="000000"/>
                    <w:sz w:val="19"/>
                    <w:szCs w:val="19"/>
                  </w:rPr>
                </w:rPrChange>
              </w:rPr>
              <w:t xml:space="preserve">accessible </w:t>
            </w:r>
            <w:r w:rsidRPr="00404B9F">
              <w:rPr>
                <w:color w:val="000000"/>
                <w:spacing w:val="2"/>
                <w:sz w:val="19"/>
                <w:szCs w:val="19"/>
                <w:lang w:val="en-US"/>
                <w:rPrChange w:id="463" w:author="Römer, Axel (RED1D)" w:date="2020-11-05T07:13:00Z">
                  <w:rPr>
                    <w:color w:val="000000"/>
                    <w:spacing w:val="2"/>
                    <w:sz w:val="19"/>
                    <w:szCs w:val="19"/>
                  </w:rPr>
                </w:rPrChange>
              </w:rPr>
              <w:t xml:space="preserve">to </w:t>
            </w:r>
            <w:r w:rsidRPr="00404B9F">
              <w:rPr>
                <w:color w:val="000000"/>
                <w:sz w:val="19"/>
                <w:szCs w:val="19"/>
                <w:lang w:val="en-US"/>
                <w:rPrChange w:id="464" w:author="Römer, Axel (RED1D)" w:date="2020-11-05T07:13:00Z">
                  <w:rPr>
                    <w:color w:val="000000"/>
                    <w:sz w:val="19"/>
                    <w:szCs w:val="19"/>
                  </w:rPr>
                </w:rPrChange>
              </w:rPr>
              <w:t xml:space="preserve">the public </w:t>
            </w:r>
            <w:r w:rsidRPr="00404B9F">
              <w:rPr>
                <w:color w:val="000000"/>
                <w:spacing w:val="-3"/>
                <w:sz w:val="19"/>
                <w:szCs w:val="19"/>
                <w:lang w:val="en-US"/>
                <w:rPrChange w:id="465" w:author="Römer, Axel (RED1D)" w:date="2020-11-05T07:13:00Z">
                  <w:rPr>
                    <w:color w:val="000000"/>
                    <w:spacing w:val="-3"/>
                    <w:sz w:val="19"/>
                    <w:szCs w:val="19"/>
                  </w:rPr>
                </w:rPrChange>
              </w:rPr>
              <w:t xml:space="preserve">after </w:t>
            </w:r>
            <w:r w:rsidRPr="00404B9F">
              <w:rPr>
                <w:color w:val="000000"/>
                <w:sz w:val="19"/>
                <w:szCs w:val="19"/>
                <w:lang w:val="en-US"/>
                <w:rPrChange w:id="466" w:author="Römer, Axel (RED1D)" w:date="2020-11-05T07:13:00Z">
                  <w:rPr>
                    <w:color w:val="000000"/>
                    <w:sz w:val="19"/>
                    <w:szCs w:val="19"/>
                  </w:rPr>
                </w:rPrChange>
              </w:rPr>
              <w:t xml:space="preserve">notification without the </w:t>
            </w:r>
            <w:r w:rsidRPr="00404B9F">
              <w:rPr>
                <w:color w:val="000000"/>
                <w:spacing w:val="-6"/>
                <w:sz w:val="19"/>
                <w:szCs w:val="19"/>
                <w:lang w:val="en-US"/>
                <w:rPrChange w:id="467" w:author="Römer, Axel (RED1D)" w:date="2020-11-05T07:13:00Z">
                  <w:rPr>
                    <w:color w:val="000000"/>
                    <w:spacing w:val="-6"/>
                    <w:sz w:val="19"/>
                    <w:szCs w:val="19"/>
                  </w:rPr>
                </w:rPrChange>
              </w:rPr>
              <w:t xml:space="preserve">involvement </w:t>
            </w:r>
            <w:r w:rsidRPr="00404B9F">
              <w:rPr>
                <w:color w:val="000000"/>
                <w:sz w:val="19"/>
                <w:szCs w:val="19"/>
                <w:lang w:val="en-US"/>
                <w:rPrChange w:id="468" w:author="Römer, Axel (RED1D)" w:date="2020-11-05T07:13:00Z">
                  <w:rPr>
                    <w:color w:val="000000"/>
                    <w:sz w:val="19"/>
                    <w:szCs w:val="19"/>
                  </w:rPr>
                </w:rPrChange>
              </w:rPr>
              <w:t xml:space="preserve">or </w:t>
            </w:r>
            <w:r w:rsidRPr="00404B9F">
              <w:rPr>
                <w:color w:val="000000"/>
                <w:spacing w:val="-4"/>
                <w:sz w:val="19"/>
                <w:szCs w:val="19"/>
                <w:lang w:val="en-US"/>
                <w:rPrChange w:id="469" w:author="Römer, Axel (RED1D)" w:date="2020-11-05T07:13:00Z">
                  <w:rPr>
                    <w:color w:val="000000"/>
                    <w:spacing w:val="-4"/>
                    <w:sz w:val="19"/>
                    <w:szCs w:val="19"/>
                  </w:rPr>
                </w:rPrChange>
              </w:rPr>
              <w:t xml:space="preserve">fault </w:t>
            </w:r>
            <w:r w:rsidRPr="00404B9F">
              <w:rPr>
                <w:color w:val="000000"/>
                <w:sz w:val="19"/>
                <w:szCs w:val="19"/>
                <w:lang w:val="en-US"/>
                <w:rPrChange w:id="470" w:author="Römer, Axel (RED1D)" w:date="2020-11-05T07:13:00Z">
                  <w:rPr>
                    <w:color w:val="000000"/>
                    <w:sz w:val="19"/>
                    <w:szCs w:val="19"/>
                  </w:rPr>
                </w:rPrChange>
              </w:rPr>
              <w:t xml:space="preserve">of the information </w:t>
            </w:r>
            <w:r w:rsidRPr="00404B9F">
              <w:rPr>
                <w:color w:val="000000"/>
                <w:spacing w:val="-5"/>
                <w:sz w:val="19"/>
                <w:szCs w:val="19"/>
                <w:lang w:val="en-US"/>
                <w:rPrChange w:id="471" w:author="Römer, Axel (RED1D)" w:date="2020-11-05T07:13:00Z">
                  <w:rPr>
                    <w:color w:val="000000"/>
                    <w:spacing w:val="-5"/>
                    <w:sz w:val="19"/>
                    <w:szCs w:val="19"/>
                  </w:rPr>
                </w:rPrChange>
              </w:rPr>
              <w:t>receiver;</w:t>
            </w:r>
            <w:r w:rsidRPr="00404B9F">
              <w:rPr>
                <w:color w:val="000000"/>
                <w:spacing w:val="3"/>
                <w:sz w:val="19"/>
                <w:szCs w:val="19"/>
                <w:lang w:val="en-US"/>
                <w:rPrChange w:id="472" w:author="Römer, Axel (RED1D)" w:date="2020-11-05T07:13:00Z">
                  <w:rPr>
                    <w:color w:val="000000"/>
                    <w:spacing w:val="3"/>
                    <w:sz w:val="19"/>
                    <w:szCs w:val="19"/>
                  </w:rPr>
                </w:rPrChange>
              </w:rPr>
              <w:t xml:space="preserve"> </w:t>
            </w:r>
            <w:r w:rsidRPr="00404B9F">
              <w:rPr>
                <w:color w:val="000000"/>
                <w:sz w:val="19"/>
                <w:szCs w:val="19"/>
                <w:lang w:val="en-US"/>
                <w:rPrChange w:id="473" w:author="Römer, Axel (RED1D)" w:date="2020-11-05T07:13:00Z">
                  <w:rPr>
                    <w:color w:val="000000"/>
                    <w:sz w:val="19"/>
                    <w:szCs w:val="19"/>
                  </w:rPr>
                </w:rPrChange>
              </w:rPr>
              <w:t>or</w:t>
            </w:r>
          </w:p>
          <w:p w14:paraId="7848DF82" w14:textId="77777777" w:rsidR="00406C2A" w:rsidRPr="00404B9F" w:rsidRDefault="00404B9F">
            <w:pPr>
              <w:autoSpaceDE/>
              <w:autoSpaceDN/>
              <w:spacing w:before="1"/>
              <w:rPr>
                <w:rFonts w:ascii="Times New Roman" w:eastAsia="Times New Roman" w:hAnsi="Times New Roman" w:cs="Times New Roman"/>
                <w:color w:val="000000"/>
                <w:sz w:val="19"/>
                <w:szCs w:val="19"/>
                <w:lang w:val="en-US"/>
                <w:rPrChange w:id="474" w:author="Römer, Axel (RED1D)" w:date="2020-11-05T07:13:00Z">
                  <w:rPr>
                    <w:rFonts w:ascii="Times New Roman" w:eastAsia="Times New Roman" w:hAnsi="Times New Roman" w:cs="Times New Roman"/>
                    <w:color w:val="000000"/>
                    <w:sz w:val="19"/>
                    <w:szCs w:val="19"/>
                  </w:rPr>
                </w:rPrChange>
              </w:rPr>
            </w:pPr>
            <w:r w:rsidRPr="00404B9F">
              <w:rPr>
                <w:rFonts w:ascii="Times New Roman" w:eastAsia="Times New Roman" w:hAnsi="Times New Roman" w:cs="Times New Roman"/>
                <w:color w:val="000000"/>
                <w:sz w:val="19"/>
                <w:szCs w:val="19"/>
                <w:lang w:val="en-US"/>
                <w:rPrChange w:id="475" w:author="Römer, Axel (RED1D)" w:date="2020-11-05T07:13:00Z">
                  <w:rPr>
                    <w:rFonts w:ascii="Times New Roman" w:eastAsia="Times New Roman" w:hAnsi="Times New Roman" w:cs="Times New Roman"/>
                    <w:color w:val="000000"/>
                    <w:sz w:val="19"/>
                    <w:szCs w:val="19"/>
                  </w:rPr>
                </w:rPrChange>
              </w:rPr>
              <w:t xml:space="preserve"> </w:t>
            </w:r>
          </w:p>
          <w:p w14:paraId="1EB379DC" w14:textId="77777777" w:rsidR="00406C2A" w:rsidRPr="00404B9F" w:rsidRDefault="00404B9F">
            <w:pPr>
              <w:autoSpaceDE/>
              <w:autoSpaceDN/>
              <w:spacing w:line="252" w:lineRule="auto"/>
              <w:ind w:left="833" w:right="102" w:hanging="361"/>
              <w:rPr>
                <w:rFonts w:ascii="Times New Roman" w:eastAsia="Times New Roman" w:hAnsi="Times New Roman" w:cs="Times New Roman"/>
                <w:color w:val="000000"/>
                <w:sz w:val="19"/>
                <w:szCs w:val="19"/>
                <w:lang w:val="en-US"/>
                <w:rPrChange w:id="476"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477" w:author="Römer, Axel (RED1D)" w:date="2020-11-05T07:13:00Z">
                  <w:rPr>
                    <w:color w:val="000000"/>
                    <w:spacing w:val="-4"/>
                    <w:sz w:val="19"/>
                    <w:szCs w:val="19"/>
                  </w:rPr>
                </w:rPrChange>
              </w:rPr>
              <w:t>d)</w:t>
            </w:r>
            <w:r w:rsidRPr="00404B9F">
              <w:rPr>
                <w:rFonts w:ascii="Times New Roman" w:eastAsia="Times New Roman" w:hAnsi="Times New Roman" w:cs="Times New Roman"/>
                <w:color w:val="000000"/>
                <w:sz w:val="14"/>
                <w:szCs w:val="14"/>
                <w:lang w:val="en-US"/>
                <w:rPrChange w:id="478"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z w:val="19"/>
                <w:szCs w:val="19"/>
                <w:lang w:val="en-US"/>
                <w:rPrChange w:id="479" w:author="Römer, Axel (RED1D)" w:date="2020-11-05T07:13:00Z">
                  <w:rPr>
                    <w:color w:val="000000"/>
                    <w:sz w:val="19"/>
                    <w:szCs w:val="19"/>
                  </w:rPr>
                </w:rPrChange>
              </w:rPr>
              <w:t xml:space="preserve">the confidential information </w:t>
            </w:r>
            <w:r w:rsidRPr="00404B9F">
              <w:rPr>
                <w:color w:val="000000"/>
                <w:spacing w:val="-8"/>
                <w:sz w:val="19"/>
                <w:szCs w:val="19"/>
                <w:lang w:val="en-US"/>
                <w:rPrChange w:id="480" w:author="Römer, Axel (RED1D)" w:date="2020-11-05T07:13:00Z">
                  <w:rPr>
                    <w:color w:val="000000"/>
                    <w:spacing w:val="-8"/>
                    <w:sz w:val="19"/>
                    <w:szCs w:val="19"/>
                  </w:rPr>
                </w:rPrChange>
              </w:rPr>
              <w:t xml:space="preserve">have </w:t>
            </w:r>
            <w:r w:rsidRPr="00404B9F">
              <w:rPr>
                <w:color w:val="000000"/>
                <w:spacing w:val="-3"/>
                <w:sz w:val="19"/>
                <w:szCs w:val="19"/>
                <w:lang w:val="en-US"/>
                <w:rPrChange w:id="481" w:author="Römer, Axel (RED1D)" w:date="2020-11-05T07:13:00Z">
                  <w:rPr>
                    <w:color w:val="000000"/>
                    <w:spacing w:val="-3"/>
                    <w:sz w:val="19"/>
                    <w:szCs w:val="19"/>
                  </w:rPr>
                </w:rPrChange>
              </w:rPr>
              <w:t xml:space="preserve">been </w:t>
            </w:r>
            <w:r w:rsidRPr="00404B9F">
              <w:rPr>
                <w:color w:val="000000"/>
                <w:sz w:val="19"/>
                <w:szCs w:val="19"/>
                <w:lang w:val="en-US"/>
                <w:rPrChange w:id="482" w:author="Römer, Axel (RED1D)" w:date="2020-11-05T07:13:00Z">
                  <w:rPr>
                    <w:color w:val="000000"/>
                    <w:sz w:val="19"/>
                    <w:szCs w:val="19"/>
                  </w:rPr>
                </w:rPrChange>
              </w:rPr>
              <w:t xml:space="preserve">demonstrably disclosed or made accessible </w:t>
            </w:r>
            <w:r w:rsidRPr="00404B9F">
              <w:rPr>
                <w:color w:val="000000"/>
                <w:spacing w:val="2"/>
                <w:sz w:val="19"/>
                <w:szCs w:val="19"/>
                <w:lang w:val="en-US"/>
                <w:rPrChange w:id="483" w:author="Römer, Axel (RED1D)" w:date="2020-11-05T07:13:00Z">
                  <w:rPr>
                    <w:color w:val="000000"/>
                    <w:spacing w:val="2"/>
                    <w:sz w:val="19"/>
                    <w:szCs w:val="19"/>
                  </w:rPr>
                </w:rPrChange>
              </w:rPr>
              <w:t xml:space="preserve">to </w:t>
            </w:r>
            <w:r w:rsidRPr="00404B9F">
              <w:rPr>
                <w:color w:val="000000"/>
                <w:sz w:val="19"/>
                <w:szCs w:val="19"/>
                <w:lang w:val="en-US"/>
                <w:rPrChange w:id="484" w:author="Römer, Axel (RED1D)" w:date="2020-11-05T07:13:00Z">
                  <w:rPr>
                    <w:color w:val="000000"/>
                    <w:sz w:val="19"/>
                    <w:szCs w:val="19"/>
                  </w:rPr>
                </w:rPrChange>
              </w:rPr>
              <w:t xml:space="preserve">the information </w:t>
            </w:r>
            <w:r w:rsidRPr="00404B9F">
              <w:rPr>
                <w:color w:val="000000"/>
                <w:spacing w:val="-4"/>
                <w:sz w:val="19"/>
                <w:szCs w:val="19"/>
                <w:lang w:val="en-US"/>
                <w:rPrChange w:id="485" w:author="Römer, Axel (RED1D)" w:date="2020-11-05T07:13:00Z">
                  <w:rPr>
                    <w:color w:val="000000"/>
                    <w:spacing w:val="-4"/>
                    <w:sz w:val="19"/>
                    <w:szCs w:val="19"/>
                  </w:rPr>
                </w:rPrChange>
              </w:rPr>
              <w:t xml:space="preserve">receiver </w:t>
            </w:r>
            <w:r w:rsidRPr="00404B9F">
              <w:rPr>
                <w:color w:val="000000"/>
                <w:sz w:val="19"/>
                <w:szCs w:val="19"/>
                <w:lang w:val="en-US"/>
                <w:rPrChange w:id="486" w:author="Römer, Axel (RED1D)" w:date="2020-11-05T07:13:00Z">
                  <w:rPr>
                    <w:color w:val="000000"/>
                    <w:sz w:val="19"/>
                    <w:szCs w:val="19"/>
                  </w:rPr>
                </w:rPrChange>
              </w:rPr>
              <w:t xml:space="preserve">at </w:t>
            </w:r>
            <w:r w:rsidRPr="00404B9F">
              <w:rPr>
                <w:color w:val="000000"/>
                <w:spacing w:val="-3"/>
                <w:sz w:val="19"/>
                <w:szCs w:val="19"/>
                <w:lang w:val="en-US"/>
                <w:rPrChange w:id="487" w:author="Römer, Axel (RED1D)" w:date="2020-11-05T07:13:00Z">
                  <w:rPr>
                    <w:color w:val="000000"/>
                    <w:spacing w:val="-3"/>
                    <w:sz w:val="19"/>
                    <w:szCs w:val="19"/>
                  </w:rPr>
                </w:rPrChange>
              </w:rPr>
              <w:t xml:space="preserve">any </w:t>
            </w:r>
            <w:r w:rsidRPr="00404B9F">
              <w:rPr>
                <w:color w:val="000000"/>
                <w:sz w:val="19"/>
                <w:szCs w:val="19"/>
                <w:lang w:val="en-US"/>
                <w:rPrChange w:id="488" w:author="Römer, Axel (RED1D)" w:date="2020-11-05T07:13:00Z">
                  <w:rPr>
                    <w:color w:val="000000"/>
                    <w:sz w:val="19"/>
                    <w:szCs w:val="19"/>
                  </w:rPr>
                </w:rPrChange>
              </w:rPr>
              <w:t xml:space="preserve">time by a third party authorized </w:t>
            </w:r>
            <w:r w:rsidRPr="00404B9F">
              <w:rPr>
                <w:color w:val="000000"/>
                <w:spacing w:val="2"/>
                <w:sz w:val="19"/>
                <w:szCs w:val="19"/>
                <w:lang w:val="en-US"/>
                <w:rPrChange w:id="489" w:author="Römer, Axel (RED1D)" w:date="2020-11-05T07:13:00Z">
                  <w:rPr>
                    <w:color w:val="000000"/>
                    <w:spacing w:val="2"/>
                    <w:sz w:val="19"/>
                    <w:szCs w:val="19"/>
                  </w:rPr>
                </w:rPrChange>
              </w:rPr>
              <w:t xml:space="preserve">to </w:t>
            </w:r>
            <w:r w:rsidRPr="00404B9F">
              <w:rPr>
                <w:color w:val="000000"/>
                <w:sz w:val="19"/>
                <w:szCs w:val="19"/>
                <w:lang w:val="en-US"/>
                <w:rPrChange w:id="490" w:author="Römer, Axel (RED1D)" w:date="2020-11-05T07:13:00Z">
                  <w:rPr>
                    <w:color w:val="000000"/>
                    <w:sz w:val="19"/>
                    <w:szCs w:val="19"/>
                  </w:rPr>
                </w:rPrChange>
              </w:rPr>
              <w:t xml:space="preserve">pass them </w:t>
            </w:r>
            <w:r w:rsidRPr="00404B9F">
              <w:rPr>
                <w:color w:val="000000"/>
                <w:spacing w:val="-3"/>
                <w:sz w:val="19"/>
                <w:szCs w:val="19"/>
                <w:lang w:val="en-US"/>
                <w:rPrChange w:id="491" w:author="Römer, Axel (RED1D)" w:date="2020-11-05T07:13:00Z">
                  <w:rPr>
                    <w:color w:val="000000"/>
                    <w:spacing w:val="-3"/>
                    <w:sz w:val="19"/>
                    <w:szCs w:val="19"/>
                  </w:rPr>
                </w:rPrChange>
              </w:rPr>
              <w:t>on,</w:t>
            </w:r>
            <w:r w:rsidRPr="00404B9F">
              <w:rPr>
                <w:color w:val="000000"/>
                <w:spacing w:val="-36"/>
                <w:sz w:val="19"/>
                <w:szCs w:val="19"/>
                <w:lang w:val="en-US"/>
                <w:rPrChange w:id="492" w:author="Römer, Axel (RED1D)" w:date="2020-11-05T07:13:00Z">
                  <w:rPr>
                    <w:color w:val="000000"/>
                    <w:spacing w:val="-36"/>
                    <w:sz w:val="19"/>
                    <w:szCs w:val="19"/>
                  </w:rPr>
                </w:rPrChange>
              </w:rPr>
              <w:t xml:space="preserve"> </w:t>
            </w:r>
            <w:r w:rsidRPr="00404B9F">
              <w:rPr>
                <w:color w:val="000000"/>
                <w:sz w:val="19"/>
                <w:szCs w:val="19"/>
                <w:lang w:val="en-US"/>
                <w:rPrChange w:id="493" w:author="Römer, Axel (RED1D)" w:date="2020-11-05T07:13:00Z">
                  <w:rPr>
                    <w:color w:val="000000"/>
                    <w:sz w:val="19"/>
                    <w:szCs w:val="19"/>
                  </w:rPr>
                </w:rPrChange>
              </w:rPr>
              <w:t>or</w:t>
            </w:r>
          </w:p>
          <w:p w14:paraId="6656BBAB" w14:textId="77777777" w:rsidR="00406C2A" w:rsidRPr="00404B9F" w:rsidRDefault="00404B9F">
            <w:pPr>
              <w:autoSpaceDE/>
              <w:autoSpaceDN/>
              <w:spacing w:before="8"/>
              <w:rPr>
                <w:rFonts w:ascii="Times New Roman" w:eastAsia="Times New Roman" w:hAnsi="Times New Roman" w:cs="Times New Roman"/>
                <w:color w:val="000000"/>
                <w:sz w:val="20"/>
                <w:szCs w:val="20"/>
                <w:lang w:val="en-US"/>
                <w:rPrChange w:id="494" w:author="Römer, Axel (RED1D)" w:date="2020-11-05T07:13:00Z">
                  <w:rPr>
                    <w:rFonts w:ascii="Times New Roman" w:eastAsia="Times New Roman" w:hAnsi="Times New Roman" w:cs="Times New Roman"/>
                    <w:color w:val="000000"/>
                    <w:sz w:val="20"/>
                    <w:szCs w:val="20"/>
                  </w:rPr>
                </w:rPrChange>
              </w:rPr>
            </w:pPr>
            <w:r w:rsidRPr="00404B9F">
              <w:rPr>
                <w:rFonts w:ascii="Times New Roman" w:eastAsia="Times New Roman" w:hAnsi="Times New Roman" w:cs="Times New Roman"/>
                <w:color w:val="000000"/>
                <w:sz w:val="20"/>
                <w:szCs w:val="20"/>
                <w:lang w:val="en-US"/>
                <w:rPrChange w:id="495" w:author="Römer, Axel (RED1D)" w:date="2020-11-05T07:13:00Z">
                  <w:rPr>
                    <w:rFonts w:ascii="Times New Roman" w:eastAsia="Times New Roman" w:hAnsi="Times New Roman" w:cs="Times New Roman"/>
                    <w:color w:val="000000"/>
                    <w:sz w:val="20"/>
                    <w:szCs w:val="20"/>
                  </w:rPr>
                </w:rPrChange>
              </w:rPr>
              <w:t xml:space="preserve"> </w:t>
            </w:r>
          </w:p>
          <w:p w14:paraId="286A8BA7" w14:textId="77777777" w:rsidR="00406C2A" w:rsidRPr="00404B9F" w:rsidRDefault="00404B9F">
            <w:pPr>
              <w:autoSpaceDE/>
              <w:autoSpaceDN/>
              <w:spacing w:before="1" w:line="252" w:lineRule="auto"/>
              <w:ind w:left="833" w:right="281" w:hanging="361"/>
              <w:rPr>
                <w:rFonts w:ascii="Times New Roman" w:eastAsia="Times New Roman" w:hAnsi="Times New Roman" w:cs="Times New Roman"/>
                <w:color w:val="000000"/>
                <w:sz w:val="19"/>
                <w:szCs w:val="19"/>
                <w:lang w:val="en-US"/>
                <w:rPrChange w:id="496"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497" w:author="Römer, Axel (RED1D)" w:date="2020-11-05T07:13:00Z">
                  <w:rPr>
                    <w:color w:val="000000"/>
                    <w:spacing w:val="-4"/>
                    <w:sz w:val="19"/>
                    <w:szCs w:val="19"/>
                  </w:rPr>
                </w:rPrChange>
              </w:rPr>
              <w:t>e)</w:t>
            </w:r>
            <w:r w:rsidRPr="00404B9F">
              <w:rPr>
                <w:rFonts w:ascii="Times New Roman" w:eastAsia="Times New Roman" w:hAnsi="Times New Roman" w:cs="Times New Roman"/>
                <w:color w:val="000000"/>
                <w:sz w:val="14"/>
                <w:szCs w:val="14"/>
                <w:lang w:val="en-US"/>
                <w:rPrChange w:id="498"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z w:val="19"/>
                <w:szCs w:val="19"/>
                <w:lang w:val="en-US"/>
                <w:rPrChange w:id="499" w:author="Römer, Axel (RED1D)" w:date="2020-11-05T07:13:00Z">
                  <w:rPr>
                    <w:color w:val="000000"/>
                    <w:sz w:val="19"/>
                    <w:szCs w:val="19"/>
                  </w:rPr>
                </w:rPrChange>
              </w:rPr>
              <w:t xml:space="preserve">the confidential information </w:t>
            </w:r>
            <w:r w:rsidRPr="00404B9F">
              <w:rPr>
                <w:color w:val="000000"/>
                <w:spacing w:val="-8"/>
                <w:sz w:val="19"/>
                <w:szCs w:val="19"/>
                <w:lang w:val="en-US"/>
                <w:rPrChange w:id="500" w:author="Römer, Axel (RED1D)" w:date="2020-11-05T07:13:00Z">
                  <w:rPr>
                    <w:color w:val="000000"/>
                    <w:spacing w:val="-8"/>
                    <w:sz w:val="19"/>
                    <w:szCs w:val="19"/>
                  </w:rPr>
                </w:rPrChange>
              </w:rPr>
              <w:t xml:space="preserve">have </w:t>
            </w:r>
            <w:r w:rsidRPr="00404B9F">
              <w:rPr>
                <w:color w:val="000000"/>
                <w:spacing w:val="-3"/>
                <w:sz w:val="19"/>
                <w:szCs w:val="19"/>
                <w:lang w:val="en-US"/>
                <w:rPrChange w:id="501" w:author="Römer, Axel (RED1D)" w:date="2020-11-05T07:13:00Z">
                  <w:rPr>
                    <w:color w:val="000000"/>
                    <w:spacing w:val="-3"/>
                    <w:sz w:val="19"/>
                    <w:szCs w:val="19"/>
                  </w:rPr>
                </w:rPrChange>
              </w:rPr>
              <w:t xml:space="preserve">been </w:t>
            </w:r>
            <w:r w:rsidRPr="00404B9F">
              <w:rPr>
                <w:color w:val="000000"/>
                <w:spacing w:val="-5"/>
                <w:sz w:val="19"/>
                <w:szCs w:val="19"/>
                <w:lang w:val="en-US"/>
                <w:rPrChange w:id="502" w:author="Römer, Axel (RED1D)" w:date="2020-11-05T07:13:00Z">
                  <w:rPr>
                    <w:color w:val="000000"/>
                    <w:spacing w:val="-5"/>
                    <w:sz w:val="19"/>
                    <w:szCs w:val="19"/>
                  </w:rPr>
                </w:rPrChange>
              </w:rPr>
              <w:t xml:space="preserve">verifiably </w:t>
            </w:r>
            <w:r w:rsidRPr="00404B9F">
              <w:rPr>
                <w:color w:val="000000"/>
                <w:sz w:val="19"/>
                <w:szCs w:val="19"/>
                <w:lang w:val="en-US"/>
                <w:rPrChange w:id="503" w:author="Römer, Axel (RED1D)" w:date="2020-11-05T07:13:00Z">
                  <w:rPr>
                    <w:color w:val="000000"/>
                    <w:sz w:val="19"/>
                    <w:szCs w:val="19"/>
                  </w:rPr>
                </w:rPrChange>
              </w:rPr>
              <w:t xml:space="preserve">released in writing </w:t>
            </w:r>
            <w:r w:rsidRPr="00404B9F">
              <w:rPr>
                <w:color w:val="000000"/>
                <w:spacing w:val="-5"/>
                <w:sz w:val="19"/>
                <w:szCs w:val="19"/>
                <w:lang w:val="en-US"/>
                <w:rPrChange w:id="504" w:author="Römer, Axel (RED1D)" w:date="2020-11-05T07:13:00Z">
                  <w:rPr>
                    <w:color w:val="000000"/>
                    <w:spacing w:val="-5"/>
                    <w:sz w:val="19"/>
                    <w:szCs w:val="19"/>
                  </w:rPr>
                </w:rPrChange>
              </w:rPr>
              <w:t xml:space="preserve">for </w:t>
            </w:r>
            <w:r w:rsidRPr="00404B9F">
              <w:rPr>
                <w:color w:val="000000"/>
                <w:sz w:val="19"/>
                <w:szCs w:val="19"/>
                <w:lang w:val="en-US"/>
                <w:rPrChange w:id="505" w:author="Römer, Axel (RED1D)" w:date="2020-11-05T07:13:00Z">
                  <w:rPr>
                    <w:color w:val="000000"/>
                    <w:sz w:val="19"/>
                    <w:szCs w:val="19"/>
                  </w:rPr>
                </w:rPrChange>
              </w:rPr>
              <w:t xml:space="preserve">disclosure </w:t>
            </w:r>
            <w:r w:rsidRPr="00404B9F">
              <w:rPr>
                <w:color w:val="000000"/>
                <w:spacing w:val="2"/>
                <w:sz w:val="19"/>
                <w:szCs w:val="19"/>
                <w:lang w:val="en-US"/>
                <w:rPrChange w:id="506" w:author="Römer, Axel (RED1D)" w:date="2020-11-05T07:13:00Z">
                  <w:rPr>
                    <w:color w:val="000000"/>
                    <w:spacing w:val="2"/>
                    <w:sz w:val="19"/>
                    <w:szCs w:val="19"/>
                  </w:rPr>
                </w:rPrChange>
              </w:rPr>
              <w:t xml:space="preserve">to </w:t>
            </w:r>
            <w:r w:rsidRPr="00404B9F">
              <w:rPr>
                <w:color w:val="000000"/>
                <w:sz w:val="19"/>
                <w:szCs w:val="19"/>
                <w:lang w:val="en-US"/>
                <w:rPrChange w:id="507" w:author="Römer, Axel (RED1D)" w:date="2020-11-05T07:13:00Z">
                  <w:rPr>
                    <w:color w:val="000000"/>
                    <w:sz w:val="19"/>
                    <w:szCs w:val="19"/>
                  </w:rPr>
                </w:rPrChange>
              </w:rPr>
              <w:t>third parties in accordance</w:t>
            </w:r>
            <w:r w:rsidRPr="00404B9F">
              <w:rPr>
                <w:color w:val="000000"/>
                <w:sz w:val="19"/>
                <w:szCs w:val="19"/>
                <w:lang w:val="en-US"/>
                <w:rPrChange w:id="508" w:author="Römer, Axel (RED1D)" w:date="2020-11-05T07:13:00Z">
                  <w:rPr>
                    <w:color w:val="000000"/>
                    <w:sz w:val="19"/>
                    <w:szCs w:val="19"/>
                  </w:rPr>
                </w:rPrChange>
              </w:rPr>
              <w:t xml:space="preserve"> with this confidential</w:t>
            </w:r>
            <w:r w:rsidRPr="00404B9F">
              <w:rPr>
                <w:color w:val="000000"/>
                <w:spacing w:val="31"/>
                <w:sz w:val="19"/>
                <w:szCs w:val="19"/>
                <w:lang w:val="en-US"/>
                <w:rPrChange w:id="509" w:author="Römer, Axel (RED1D)" w:date="2020-11-05T07:13:00Z">
                  <w:rPr>
                    <w:color w:val="000000"/>
                    <w:spacing w:val="31"/>
                    <w:sz w:val="19"/>
                    <w:szCs w:val="19"/>
                  </w:rPr>
                </w:rPrChange>
              </w:rPr>
              <w:t xml:space="preserve"> </w:t>
            </w:r>
            <w:r w:rsidRPr="00404B9F">
              <w:rPr>
                <w:color w:val="000000"/>
                <w:sz w:val="19"/>
                <w:szCs w:val="19"/>
                <w:lang w:val="en-US"/>
                <w:rPrChange w:id="510" w:author="Römer, Axel (RED1D)" w:date="2020-11-05T07:13:00Z">
                  <w:rPr>
                    <w:color w:val="000000"/>
                    <w:sz w:val="19"/>
                    <w:szCs w:val="19"/>
                  </w:rPr>
                </w:rPrChange>
              </w:rPr>
              <w:t>obligation.</w:t>
            </w:r>
          </w:p>
          <w:p w14:paraId="1A7C5B2A" w14:textId="77777777" w:rsidR="00406C2A" w:rsidRPr="00404B9F" w:rsidRDefault="00404B9F">
            <w:pPr>
              <w:autoSpaceDE/>
              <w:autoSpaceDN/>
              <w:rPr>
                <w:rFonts w:ascii="Times New Roman" w:eastAsia="Times New Roman" w:hAnsi="Times New Roman" w:cs="Times New Roman"/>
                <w:color w:val="000000"/>
                <w:lang w:val="en-US"/>
                <w:rPrChange w:id="511"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512" w:author="Römer, Axel (RED1D)" w:date="2020-11-05T07:13:00Z">
                  <w:rPr>
                    <w:rFonts w:ascii="Times New Roman" w:eastAsia="Times New Roman" w:hAnsi="Times New Roman" w:cs="Times New Roman"/>
                    <w:color w:val="000000"/>
                  </w:rPr>
                </w:rPrChange>
              </w:rPr>
              <w:t xml:space="preserve"> </w:t>
            </w:r>
          </w:p>
          <w:p w14:paraId="2FC21767" w14:textId="77777777" w:rsidR="00406C2A" w:rsidRPr="00404B9F" w:rsidRDefault="00404B9F">
            <w:pPr>
              <w:autoSpaceDE/>
              <w:autoSpaceDN/>
              <w:spacing w:before="3"/>
              <w:rPr>
                <w:rFonts w:ascii="Times New Roman" w:eastAsia="Times New Roman" w:hAnsi="Times New Roman" w:cs="Times New Roman"/>
                <w:color w:val="000000"/>
                <w:sz w:val="18"/>
                <w:szCs w:val="18"/>
                <w:lang w:val="en-US"/>
                <w:rPrChange w:id="513" w:author="Römer, Axel (RED1D)" w:date="2020-11-05T07:13:00Z">
                  <w:rPr>
                    <w:rFonts w:ascii="Times New Roman" w:eastAsia="Times New Roman" w:hAnsi="Times New Roman" w:cs="Times New Roman"/>
                    <w:color w:val="000000"/>
                    <w:sz w:val="18"/>
                    <w:szCs w:val="18"/>
                  </w:rPr>
                </w:rPrChange>
              </w:rPr>
            </w:pPr>
            <w:r w:rsidRPr="00404B9F">
              <w:rPr>
                <w:rFonts w:ascii="Times New Roman" w:eastAsia="Times New Roman" w:hAnsi="Times New Roman" w:cs="Times New Roman"/>
                <w:color w:val="000000"/>
                <w:sz w:val="18"/>
                <w:szCs w:val="18"/>
                <w:lang w:val="en-US"/>
                <w:rPrChange w:id="514" w:author="Römer, Axel (RED1D)" w:date="2020-11-05T07:13:00Z">
                  <w:rPr>
                    <w:rFonts w:ascii="Times New Roman" w:eastAsia="Times New Roman" w:hAnsi="Times New Roman" w:cs="Times New Roman"/>
                    <w:color w:val="000000"/>
                    <w:sz w:val="18"/>
                    <w:szCs w:val="18"/>
                  </w:rPr>
                </w:rPrChange>
              </w:rPr>
              <w:t xml:space="preserve"> </w:t>
            </w:r>
          </w:p>
          <w:p w14:paraId="44088649" w14:textId="77777777" w:rsidR="00406C2A" w:rsidRPr="00404B9F" w:rsidRDefault="00404B9F">
            <w:pPr>
              <w:autoSpaceDE/>
              <w:autoSpaceDN/>
              <w:spacing w:line="254" w:lineRule="auto"/>
              <w:ind w:left="112" w:right="82"/>
              <w:jc w:val="both"/>
              <w:rPr>
                <w:rFonts w:ascii="Times New Roman" w:eastAsia="Times New Roman" w:hAnsi="Times New Roman" w:cs="Times New Roman"/>
                <w:color w:val="000000"/>
                <w:sz w:val="19"/>
                <w:szCs w:val="19"/>
                <w:lang w:val="en-US"/>
                <w:rPrChange w:id="515" w:author="Römer, Axel (RED1D)" w:date="2020-11-05T07:13:00Z">
                  <w:rPr>
                    <w:rFonts w:ascii="Times New Roman" w:eastAsia="Times New Roman" w:hAnsi="Times New Roman" w:cs="Times New Roman"/>
                    <w:color w:val="000000"/>
                    <w:sz w:val="19"/>
                    <w:szCs w:val="19"/>
                  </w:rPr>
                </w:rPrChange>
              </w:rPr>
            </w:pPr>
            <w:r w:rsidRPr="00404B9F">
              <w:rPr>
                <w:color w:val="000000"/>
                <w:spacing w:val="-5"/>
                <w:sz w:val="19"/>
                <w:szCs w:val="19"/>
                <w:lang w:val="en-US"/>
                <w:rPrChange w:id="516" w:author="Römer, Axel (RED1D)" w:date="2020-11-05T07:13:00Z">
                  <w:rPr>
                    <w:color w:val="000000"/>
                    <w:spacing w:val="-5"/>
                    <w:sz w:val="19"/>
                    <w:szCs w:val="19"/>
                  </w:rPr>
                </w:rPrChange>
              </w:rPr>
              <w:t xml:space="preserve">If </w:t>
            </w:r>
            <w:r w:rsidRPr="00404B9F">
              <w:rPr>
                <w:color w:val="000000"/>
                <w:sz w:val="19"/>
                <w:szCs w:val="19"/>
                <w:lang w:val="en-US"/>
                <w:rPrChange w:id="517" w:author="Römer, Axel (RED1D)" w:date="2020-11-05T07:13:00Z">
                  <w:rPr>
                    <w:color w:val="000000"/>
                    <w:sz w:val="19"/>
                    <w:szCs w:val="19"/>
                  </w:rPr>
                </w:rPrChange>
              </w:rPr>
              <w:t xml:space="preserve">the information </w:t>
            </w:r>
            <w:r w:rsidRPr="00404B9F">
              <w:rPr>
                <w:color w:val="000000"/>
                <w:spacing w:val="-4"/>
                <w:sz w:val="19"/>
                <w:szCs w:val="19"/>
                <w:lang w:val="en-US"/>
                <w:rPrChange w:id="518" w:author="Römer, Axel (RED1D)" w:date="2020-11-05T07:13:00Z">
                  <w:rPr>
                    <w:color w:val="000000"/>
                    <w:spacing w:val="-4"/>
                    <w:sz w:val="19"/>
                    <w:szCs w:val="19"/>
                  </w:rPr>
                </w:rPrChange>
              </w:rPr>
              <w:t xml:space="preserve">receiver </w:t>
            </w:r>
            <w:r w:rsidRPr="00404B9F">
              <w:rPr>
                <w:color w:val="000000"/>
                <w:sz w:val="19"/>
                <w:szCs w:val="19"/>
                <w:lang w:val="en-US"/>
                <w:rPrChange w:id="519" w:author="Römer, Axel (RED1D)" w:date="2020-11-05T07:13:00Z">
                  <w:rPr>
                    <w:color w:val="000000"/>
                    <w:sz w:val="19"/>
                    <w:szCs w:val="19"/>
                  </w:rPr>
                </w:rPrChange>
              </w:rPr>
              <w:t xml:space="preserve">is </w:t>
            </w:r>
            <w:r w:rsidRPr="00404B9F">
              <w:rPr>
                <w:color w:val="000000"/>
                <w:spacing w:val="-4"/>
                <w:sz w:val="19"/>
                <w:szCs w:val="19"/>
                <w:lang w:val="en-US"/>
                <w:rPrChange w:id="520" w:author="Römer, Axel (RED1D)" w:date="2020-11-05T07:13:00Z">
                  <w:rPr>
                    <w:color w:val="000000"/>
                    <w:spacing w:val="-4"/>
                    <w:sz w:val="19"/>
                    <w:szCs w:val="19"/>
                  </w:rPr>
                </w:rPrChange>
              </w:rPr>
              <w:t xml:space="preserve">required </w:t>
            </w:r>
            <w:r w:rsidRPr="00404B9F">
              <w:rPr>
                <w:color w:val="000000"/>
                <w:sz w:val="19"/>
                <w:szCs w:val="19"/>
                <w:lang w:val="en-US"/>
                <w:rPrChange w:id="521" w:author="Römer, Axel (RED1D)" w:date="2020-11-05T07:13:00Z">
                  <w:rPr>
                    <w:color w:val="000000"/>
                    <w:sz w:val="19"/>
                    <w:szCs w:val="19"/>
                  </w:rPr>
                </w:rPrChange>
              </w:rPr>
              <w:t xml:space="preserve">by law or by an </w:t>
            </w:r>
            <w:r w:rsidRPr="00404B9F">
              <w:rPr>
                <w:color w:val="000000"/>
                <w:spacing w:val="-4"/>
                <w:sz w:val="19"/>
                <w:szCs w:val="19"/>
                <w:lang w:val="en-US"/>
                <w:rPrChange w:id="522" w:author="Römer, Axel (RED1D)" w:date="2020-11-05T07:13:00Z">
                  <w:rPr>
                    <w:color w:val="000000"/>
                    <w:spacing w:val="-4"/>
                    <w:sz w:val="19"/>
                    <w:szCs w:val="19"/>
                  </w:rPr>
                </w:rPrChange>
              </w:rPr>
              <w:t xml:space="preserve">order </w:t>
            </w:r>
            <w:r w:rsidRPr="00404B9F">
              <w:rPr>
                <w:color w:val="000000"/>
                <w:sz w:val="19"/>
                <w:szCs w:val="19"/>
                <w:lang w:val="en-US"/>
                <w:rPrChange w:id="523" w:author="Römer, Axel (RED1D)" w:date="2020-11-05T07:13:00Z">
                  <w:rPr>
                    <w:color w:val="000000"/>
                    <w:sz w:val="19"/>
                    <w:szCs w:val="19"/>
                  </w:rPr>
                </w:rPrChange>
              </w:rPr>
              <w:t xml:space="preserve">of a court or competent authority </w:t>
            </w:r>
            <w:r w:rsidRPr="00404B9F">
              <w:rPr>
                <w:color w:val="000000"/>
                <w:spacing w:val="2"/>
                <w:sz w:val="19"/>
                <w:szCs w:val="19"/>
                <w:lang w:val="en-US"/>
                <w:rPrChange w:id="524" w:author="Römer, Axel (RED1D)" w:date="2020-11-05T07:13:00Z">
                  <w:rPr>
                    <w:color w:val="000000"/>
                    <w:spacing w:val="2"/>
                    <w:sz w:val="19"/>
                    <w:szCs w:val="19"/>
                  </w:rPr>
                </w:rPrChange>
              </w:rPr>
              <w:t xml:space="preserve">to </w:t>
            </w:r>
            <w:r w:rsidRPr="00404B9F">
              <w:rPr>
                <w:color w:val="000000"/>
                <w:sz w:val="19"/>
                <w:szCs w:val="19"/>
                <w:lang w:val="en-US"/>
                <w:rPrChange w:id="525" w:author="Römer, Axel (RED1D)" w:date="2020-11-05T07:13:00Z">
                  <w:rPr>
                    <w:color w:val="000000"/>
                    <w:sz w:val="19"/>
                    <w:szCs w:val="19"/>
                  </w:rPr>
                </w:rPrChange>
              </w:rPr>
              <w:t xml:space="preserve">disclose confidential </w:t>
            </w:r>
            <w:r w:rsidRPr="00404B9F">
              <w:rPr>
                <w:color w:val="000000"/>
                <w:spacing w:val="-3"/>
                <w:sz w:val="19"/>
                <w:szCs w:val="19"/>
                <w:lang w:val="en-US"/>
                <w:rPrChange w:id="526" w:author="Römer, Axel (RED1D)" w:date="2020-11-05T07:13:00Z">
                  <w:rPr>
                    <w:color w:val="000000"/>
                    <w:spacing w:val="-3"/>
                    <w:sz w:val="19"/>
                    <w:szCs w:val="19"/>
                  </w:rPr>
                </w:rPrChange>
              </w:rPr>
              <w:t xml:space="preserve">information, </w:t>
            </w:r>
            <w:r w:rsidRPr="00404B9F">
              <w:rPr>
                <w:color w:val="000000"/>
                <w:sz w:val="19"/>
                <w:szCs w:val="19"/>
                <w:lang w:val="en-US"/>
                <w:rPrChange w:id="527" w:author="Römer, Axel (RED1D)" w:date="2020-11-05T07:13:00Z">
                  <w:rPr>
                    <w:color w:val="000000"/>
                    <w:sz w:val="19"/>
                    <w:szCs w:val="19"/>
                  </w:rPr>
                </w:rPrChange>
              </w:rPr>
              <w:t xml:space="preserve">the obligation of confidentiality shall </w:t>
            </w:r>
            <w:r w:rsidRPr="00404B9F">
              <w:rPr>
                <w:color w:val="000000"/>
                <w:spacing w:val="-3"/>
                <w:sz w:val="19"/>
                <w:szCs w:val="19"/>
                <w:lang w:val="en-US"/>
                <w:rPrChange w:id="528" w:author="Römer, Axel (RED1D)" w:date="2020-11-05T07:13:00Z">
                  <w:rPr>
                    <w:color w:val="000000"/>
                    <w:spacing w:val="-3"/>
                    <w:sz w:val="19"/>
                    <w:szCs w:val="19"/>
                  </w:rPr>
                </w:rPrChange>
              </w:rPr>
              <w:t xml:space="preserve">not apply </w:t>
            </w:r>
            <w:r w:rsidRPr="00404B9F">
              <w:rPr>
                <w:color w:val="000000"/>
                <w:sz w:val="19"/>
                <w:szCs w:val="19"/>
                <w:lang w:val="en-US"/>
                <w:rPrChange w:id="529" w:author="Römer, Axel (RED1D)" w:date="2020-11-05T07:13:00Z">
                  <w:rPr>
                    <w:color w:val="000000"/>
                    <w:sz w:val="19"/>
                    <w:szCs w:val="19"/>
                  </w:rPr>
                </w:rPrChange>
              </w:rPr>
              <w:t xml:space="preserve">only </w:t>
            </w:r>
            <w:r w:rsidRPr="00404B9F">
              <w:rPr>
                <w:color w:val="000000"/>
                <w:spacing w:val="2"/>
                <w:sz w:val="19"/>
                <w:szCs w:val="19"/>
                <w:lang w:val="en-US"/>
                <w:rPrChange w:id="530" w:author="Römer, Axel (RED1D)" w:date="2020-11-05T07:13:00Z">
                  <w:rPr>
                    <w:color w:val="000000"/>
                    <w:spacing w:val="2"/>
                    <w:sz w:val="19"/>
                    <w:szCs w:val="19"/>
                  </w:rPr>
                </w:rPrChange>
              </w:rPr>
              <w:t xml:space="preserve">to </w:t>
            </w:r>
            <w:r w:rsidRPr="00404B9F">
              <w:rPr>
                <w:color w:val="000000"/>
                <w:sz w:val="19"/>
                <w:szCs w:val="19"/>
                <w:lang w:val="en-US"/>
                <w:rPrChange w:id="531" w:author="Römer, Axel (RED1D)" w:date="2020-11-05T07:13:00Z">
                  <w:rPr>
                    <w:color w:val="000000"/>
                    <w:sz w:val="19"/>
                    <w:szCs w:val="19"/>
                  </w:rPr>
                </w:rPrChange>
              </w:rPr>
              <w:t xml:space="preserve">the extent that the disclosure of confidential information is absolutely necessary </w:t>
            </w:r>
            <w:r w:rsidRPr="00404B9F">
              <w:rPr>
                <w:color w:val="000000"/>
                <w:spacing w:val="2"/>
                <w:sz w:val="19"/>
                <w:szCs w:val="19"/>
                <w:lang w:val="en-US"/>
                <w:rPrChange w:id="532" w:author="Römer, Axel (RED1D)" w:date="2020-11-05T07:13:00Z">
                  <w:rPr>
                    <w:color w:val="000000"/>
                    <w:spacing w:val="2"/>
                    <w:sz w:val="19"/>
                    <w:szCs w:val="19"/>
                  </w:rPr>
                </w:rPrChange>
              </w:rPr>
              <w:t xml:space="preserve">to </w:t>
            </w:r>
            <w:r w:rsidRPr="00404B9F">
              <w:rPr>
                <w:color w:val="000000"/>
                <w:sz w:val="19"/>
                <w:szCs w:val="19"/>
                <w:lang w:val="en-US"/>
                <w:rPrChange w:id="533" w:author="Römer, Axel (RED1D)" w:date="2020-11-05T07:13:00Z">
                  <w:rPr>
                    <w:color w:val="000000"/>
                    <w:sz w:val="19"/>
                    <w:szCs w:val="19"/>
                  </w:rPr>
                </w:rPrChange>
              </w:rPr>
              <w:t xml:space="preserve">comply with the mandatory law or </w:t>
            </w:r>
            <w:r w:rsidRPr="00404B9F">
              <w:rPr>
                <w:color w:val="000000"/>
                <w:spacing w:val="-4"/>
                <w:sz w:val="19"/>
                <w:szCs w:val="19"/>
                <w:lang w:val="en-US"/>
                <w:rPrChange w:id="534" w:author="Römer, Axel (RED1D)" w:date="2020-11-05T07:13:00Z">
                  <w:rPr>
                    <w:color w:val="000000"/>
                    <w:spacing w:val="-4"/>
                    <w:sz w:val="19"/>
                    <w:szCs w:val="19"/>
                  </w:rPr>
                </w:rPrChange>
              </w:rPr>
              <w:t xml:space="preserve">order. </w:t>
            </w:r>
            <w:r w:rsidRPr="00404B9F">
              <w:rPr>
                <w:color w:val="000000"/>
                <w:spacing w:val="-5"/>
                <w:sz w:val="19"/>
                <w:szCs w:val="19"/>
                <w:lang w:val="en-US"/>
                <w:rPrChange w:id="535" w:author="Römer, Axel (RED1D)" w:date="2020-11-05T07:13:00Z">
                  <w:rPr>
                    <w:color w:val="000000"/>
                    <w:spacing w:val="-5"/>
                    <w:sz w:val="19"/>
                    <w:szCs w:val="19"/>
                  </w:rPr>
                </w:rPrChange>
              </w:rPr>
              <w:t xml:space="preserve">In </w:t>
            </w:r>
            <w:r w:rsidRPr="00404B9F">
              <w:rPr>
                <w:color w:val="000000"/>
                <w:spacing w:val="2"/>
                <w:sz w:val="19"/>
                <w:szCs w:val="19"/>
                <w:lang w:val="en-US"/>
                <w:rPrChange w:id="536" w:author="Römer, Axel (RED1D)" w:date="2020-11-05T07:13:00Z">
                  <w:rPr>
                    <w:color w:val="000000"/>
                    <w:spacing w:val="2"/>
                    <w:sz w:val="19"/>
                    <w:szCs w:val="19"/>
                  </w:rPr>
                </w:rPrChange>
              </w:rPr>
              <w:t xml:space="preserve">such </w:t>
            </w:r>
            <w:r w:rsidRPr="00404B9F">
              <w:rPr>
                <w:color w:val="000000"/>
                <w:sz w:val="19"/>
                <w:szCs w:val="19"/>
                <w:lang w:val="en-US"/>
                <w:rPrChange w:id="537" w:author="Römer, Axel (RED1D)" w:date="2020-11-05T07:13:00Z">
                  <w:rPr>
                    <w:color w:val="000000"/>
                    <w:sz w:val="19"/>
                    <w:szCs w:val="19"/>
                  </w:rPr>
                </w:rPrChange>
              </w:rPr>
              <w:t>a case, the information</w:t>
            </w:r>
            <w:r w:rsidRPr="00404B9F">
              <w:rPr>
                <w:color w:val="000000"/>
                <w:spacing w:val="-32"/>
                <w:sz w:val="19"/>
                <w:szCs w:val="19"/>
                <w:lang w:val="en-US"/>
                <w:rPrChange w:id="538" w:author="Römer, Axel (RED1D)" w:date="2020-11-05T07:13:00Z">
                  <w:rPr>
                    <w:color w:val="000000"/>
                    <w:spacing w:val="-32"/>
                    <w:sz w:val="19"/>
                    <w:szCs w:val="19"/>
                  </w:rPr>
                </w:rPrChange>
              </w:rPr>
              <w:t xml:space="preserve"> </w:t>
            </w:r>
            <w:r w:rsidRPr="00404B9F">
              <w:rPr>
                <w:color w:val="000000"/>
                <w:sz w:val="19"/>
                <w:szCs w:val="19"/>
                <w:lang w:val="en-US"/>
                <w:rPrChange w:id="539" w:author="Römer, Axel (RED1D)" w:date="2020-11-05T07:13:00Z">
                  <w:rPr>
                    <w:color w:val="000000"/>
                    <w:sz w:val="19"/>
                    <w:szCs w:val="19"/>
                  </w:rPr>
                </w:rPrChange>
              </w:rPr>
              <w:t xml:space="preserve">receiver is obliged </w:t>
            </w:r>
            <w:r w:rsidRPr="00404B9F">
              <w:rPr>
                <w:color w:val="000000"/>
                <w:spacing w:val="2"/>
                <w:sz w:val="19"/>
                <w:szCs w:val="19"/>
                <w:lang w:val="en-US"/>
                <w:rPrChange w:id="540" w:author="Römer, Axel (RED1D)" w:date="2020-11-05T07:13:00Z">
                  <w:rPr>
                    <w:color w:val="000000"/>
                    <w:spacing w:val="2"/>
                    <w:sz w:val="19"/>
                    <w:szCs w:val="19"/>
                  </w:rPr>
                </w:rPrChange>
              </w:rPr>
              <w:t xml:space="preserve">to </w:t>
            </w:r>
            <w:r w:rsidRPr="00404B9F">
              <w:rPr>
                <w:color w:val="000000"/>
                <w:spacing w:val="-4"/>
                <w:sz w:val="19"/>
                <w:szCs w:val="19"/>
                <w:lang w:val="en-US"/>
                <w:rPrChange w:id="541" w:author="Römer, Axel (RED1D)" w:date="2020-11-05T07:13:00Z">
                  <w:rPr>
                    <w:color w:val="000000"/>
                    <w:spacing w:val="-4"/>
                    <w:sz w:val="19"/>
                    <w:szCs w:val="19"/>
                  </w:rPr>
                </w:rPrChange>
              </w:rPr>
              <w:t xml:space="preserve">inform </w:t>
            </w:r>
            <w:r w:rsidRPr="00404B9F">
              <w:rPr>
                <w:color w:val="000000"/>
                <w:sz w:val="19"/>
                <w:szCs w:val="19"/>
                <w:lang w:val="en-US"/>
                <w:rPrChange w:id="542" w:author="Römer, Axel (RED1D)" w:date="2020-11-05T07:13:00Z">
                  <w:rPr>
                    <w:color w:val="000000"/>
                    <w:sz w:val="19"/>
                    <w:szCs w:val="19"/>
                  </w:rPr>
                </w:rPrChange>
              </w:rPr>
              <w:t xml:space="preserve">ERGO immediately in writing </w:t>
            </w:r>
            <w:r w:rsidRPr="00404B9F">
              <w:rPr>
                <w:color w:val="000000"/>
                <w:spacing w:val="-3"/>
                <w:sz w:val="19"/>
                <w:szCs w:val="19"/>
                <w:lang w:val="en-US"/>
                <w:rPrChange w:id="543" w:author="Römer, Axel (RED1D)" w:date="2020-11-05T07:13:00Z">
                  <w:rPr>
                    <w:color w:val="000000"/>
                    <w:spacing w:val="-3"/>
                    <w:sz w:val="19"/>
                    <w:szCs w:val="19"/>
                  </w:rPr>
                </w:rPrChange>
              </w:rPr>
              <w:t>and,</w:t>
            </w:r>
            <w:r w:rsidRPr="00404B9F">
              <w:rPr>
                <w:color w:val="000000"/>
                <w:spacing w:val="-2"/>
                <w:sz w:val="19"/>
                <w:szCs w:val="19"/>
                <w:lang w:val="en-US"/>
                <w:rPrChange w:id="544" w:author="Römer, Axel (RED1D)" w:date="2020-11-05T07:13:00Z">
                  <w:rPr>
                    <w:color w:val="000000"/>
                    <w:spacing w:val="-2"/>
                    <w:sz w:val="19"/>
                    <w:szCs w:val="19"/>
                  </w:rPr>
                </w:rPrChange>
              </w:rPr>
              <w:t xml:space="preserve"> </w:t>
            </w:r>
            <w:r w:rsidRPr="00404B9F">
              <w:rPr>
                <w:color w:val="000000"/>
                <w:sz w:val="19"/>
                <w:szCs w:val="19"/>
                <w:lang w:val="en-US"/>
                <w:rPrChange w:id="545" w:author="Römer, Axel (RED1D)" w:date="2020-11-05T07:13:00Z">
                  <w:rPr>
                    <w:color w:val="000000"/>
                    <w:sz w:val="19"/>
                    <w:szCs w:val="19"/>
                  </w:rPr>
                </w:rPrChange>
              </w:rPr>
              <w:t>in</w:t>
            </w:r>
            <w:r w:rsidRPr="00404B9F">
              <w:rPr>
                <w:color w:val="000000"/>
                <w:spacing w:val="-22"/>
                <w:sz w:val="19"/>
                <w:szCs w:val="19"/>
                <w:lang w:val="en-US"/>
                <w:rPrChange w:id="546" w:author="Römer, Axel (RED1D)" w:date="2020-11-05T07:13:00Z">
                  <w:rPr>
                    <w:color w:val="000000"/>
                    <w:spacing w:val="-22"/>
                    <w:sz w:val="19"/>
                    <w:szCs w:val="19"/>
                  </w:rPr>
                </w:rPrChange>
              </w:rPr>
              <w:t xml:space="preserve"> </w:t>
            </w:r>
            <w:r w:rsidRPr="00404B9F">
              <w:rPr>
                <w:color w:val="000000"/>
                <w:spacing w:val="-3"/>
                <w:sz w:val="19"/>
                <w:szCs w:val="19"/>
                <w:lang w:val="en-US"/>
                <w:rPrChange w:id="547" w:author="Römer, Axel (RED1D)" w:date="2020-11-05T07:13:00Z">
                  <w:rPr>
                    <w:color w:val="000000"/>
                    <w:spacing w:val="-3"/>
                    <w:sz w:val="19"/>
                    <w:szCs w:val="19"/>
                  </w:rPr>
                </w:rPrChange>
              </w:rPr>
              <w:t>agreement</w:t>
            </w:r>
            <w:r w:rsidRPr="00404B9F">
              <w:rPr>
                <w:color w:val="000000"/>
                <w:spacing w:val="23"/>
                <w:sz w:val="19"/>
                <w:szCs w:val="19"/>
                <w:lang w:val="en-US"/>
                <w:rPrChange w:id="548" w:author="Römer, Axel (RED1D)" w:date="2020-11-05T07:13:00Z">
                  <w:rPr>
                    <w:color w:val="000000"/>
                    <w:spacing w:val="23"/>
                    <w:sz w:val="19"/>
                    <w:szCs w:val="19"/>
                  </w:rPr>
                </w:rPrChange>
              </w:rPr>
              <w:t xml:space="preserve"> </w:t>
            </w:r>
            <w:r w:rsidRPr="00404B9F">
              <w:rPr>
                <w:color w:val="000000"/>
                <w:sz w:val="19"/>
                <w:szCs w:val="19"/>
                <w:lang w:val="en-US"/>
                <w:rPrChange w:id="549" w:author="Römer, Axel (RED1D)" w:date="2020-11-05T07:13:00Z">
                  <w:rPr>
                    <w:color w:val="000000"/>
                    <w:sz w:val="19"/>
                    <w:szCs w:val="19"/>
                  </w:rPr>
                </w:rPrChange>
              </w:rPr>
              <w:t>with</w:t>
            </w:r>
            <w:r w:rsidRPr="00404B9F">
              <w:rPr>
                <w:color w:val="000000"/>
                <w:spacing w:val="-9"/>
                <w:sz w:val="19"/>
                <w:szCs w:val="19"/>
                <w:lang w:val="en-US"/>
                <w:rPrChange w:id="550" w:author="Römer, Axel (RED1D)" w:date="2020-11-05T07:13:00Z">
                  <w:rPr>
                    <w:color w:val="000000"/>
                    <w:spacing w:val="-9"/>
                    <w:sz w:val="19"/>
                    <w:szCs w:val="19"/>
                  </w:rPr>
                </w:rPrChange>
              </w:rPr>
              <w:t xml:space="preserve"> </w:t>
            </w:r>
            <w:r w:rsidRPr="00404B9F">
              <w:rPr>
                <w:color w:val="000000"/>
                <w:sz w:val="19"/>
                <w:szCs w:val="19"/>
                <w:lang w:val="en-US"/>
                <w:rPrChange w:id="551" w:author="Römer, Axel (RED1D)" w:date="2020-11-05T07:13:00Z">
                  <w:rPr>
                    <w:color w:val="000000"/>
                    <w:sz w:val="19"/>
                    <w:szCs w:val="19"/>
                  </w:rPr>
                </w:rPrChange>
              </w:rPr>
              <w:t>ERGO,</w:t>
            </w:r>
            <w:r w:rsidRPr="00404B9F">
              <w:rPr>
                <w:color w:val="000000"/>
                <w:spacing w:val="-1"/>
                <w:sz w:val="19"/>
                <w:szCs w:val="19"/>
                <w:lang w:val="en-US"/>
                <w:rPrChange w:id="552" w:author="Römer, Axel (RED1D)" w:date="2020-11-05T07:13:00Z">
                  <w:rPr>
                    <w:color w:val="000000"/>
                    <w:spacing w:val="-1"/>
                    <w:sz w:val="19"/>
                    <w:szCs w:val="19"/>
                  </w:rPr>
                </w:rPrChange>
              </w:rPr>
              <w:t xml:space="preserve"> </w:t>
            </w:r>
            <w:r w:rsidRPr="00404B9F">
              <w:rPr>
                <w:color w:val="000000"/>
                <w:spacing w:val="2"/>
                <w:sz w:val="19"/>
                <w:szCs w:val="19"/>
                <w:lang w:val="en-US"/>
                <w:rPrChange w:id="553" w:author="Römer, Axel (RED1D)" w:date="2020-11-05T07:13:00Z">
                  <w:rPr>
                    <w:color w:val="000000"/>
                    <w:spacing w:val="2"/>
                    <w:sz w:val="19"/>
                    <w:szCs w:val="19"/>
                  </w:rPr>
                </w:rPrChange>
              </w:rPr>
              <w:t>to</w:t>
            </w:r>
            <w:r w:rsidRPr="00404B9F">
              <w:rPr>
                <w:color w:val="000000"/>
                <w:spacing w:val="-22"/>
                <w:sz w:val="19"/>
                <w:szCs w:val="19"/>
                <w:lang w:val="en-US"/>
                <w:rPrChange w:id="554" w:author="Römer, Axel (RED1D)" w:date="2020-11-05T07:13:00Z">
                  <w:rPr>
                    <w:color w:val="000000"/>
                    <w:spacing w:val="-22"/>
                    <w:sz w:val="19"/>
                    <w:szCs w:val="19"/>
                  </w:rPr>
                </w:rPrChange>
              </w:rPr>
              <w:t xml:space="preserve"> </w:t>
            </w:r>
            <w:r w:rsidRPr="00404B9F">
              <w:rPr>
                <w:color w:val="000000"/>
                <w:sz w:val="19"/>
                <w:szCs w:val="19"/>
                <w:lang w:val="en-US"/>
                <w:rPrChange w:id="555" w:author="Römer, Axel (RED1D)" w:date="2020-11-05T07:13:00Z">
                  <w:rPr>
                    <w:color w:val="000000"/>
                    <w:sz w:val="19"/>
                    <w:szCs w:val="19"/>
                  </w:rPr>
                </w:rPrChange>
              </w:rPr>
              <w:t>take</w:t>
            </w:r>
            <w:r w:rsidRPr="00404B9F">
              <w:rPr>
                <w:color w:val="000000"/>
                <w:spacing w:val="-21"/>
                <w:sz w:val="19"/>
                <w:szCs w:val="19"/>
                <w:lang w:val="en-US"/>
                <w:rPrChange w:id="556" w:author="Römer, Axel (RED1D)" w:date="2020-11-05T07:13:00Z">
                  <w:rPr>
                    <w:color w:val="000000"/>
                    <w:spacing w:val="-21"/>
                    <w:sz w:val="19"/>
                    <w:szCs w:val="19"/>
                  </w:rPr>
                </w:rPrChange>
              </w:rPr>
              <w:t xml:space="preserve"> </w:t>
            </w:r>
            <w:r w:rsidRPr="00404B9F">
              <w:rPr>
                <w:color w:val="000000"/>
                <w:sz w:val="19"/>
                <w:szCs w:val="19"/>
                <w:lang w:val="en-US"/>
                <w:rPrChange w:id="557" w:author="Römer, Axel (RED1D)" w:date="2020-11-05T07:13:00Z">
                  <w:rPr>
                    <w:color w:val="000000"/>
                    <w:sz w:val="19"/>
                    <w:szCs w:val="19"/>
                  </w:rPr>
                </w:rPrChange>
              </w:rPr>
              <w:t>all</w:t>
            </w:r>
            <w:r w:rsidRPr="00404B9F">
              <w:rPr>
                <w:color w:val="000000"/>
                <w:spacing w:val="-5"/>
                <w:sz w:val="19"/>
                <w:szCs w:val="19"/>
                <w:lang w:val="en-US"/>
                <w:rPrChange w:id="558" w:author="Römer, Axel (RED1D)" w:date="2020-11-05T07:13:00Z">
                  <w:rPr>
                    <w:color w:val="000000"/>
                    <w:spacing w:val="-5"/>
                    <w:sz w:val="19"/>
                    <w:szCs w:val="19"/>
                  </w:rPr>
                </w:rPrChange>
              </w:rPr>
              <w:t xml:space="preserve"> </w:t>
            </w:r>
            <w:r w:rsidRPr="00404B9F">
              <w:rPr>
                <w:color w:val="000000"/>
                <w:sz w:val="19"/>
                <w:szCs w:val="19"/>
                <w:lang w:val="en-US"/>
                <w:rPrChange w:id="559" w:author="Römer, Axel (RED1D)" w:date="2020-11-05T07:13:00Z">
                  <w:rPr>
                    <w:color w:val="000000"/>
                    <w:sz w:val="19"/>
                    <w:szCs w:val="19"/>
                  </w:rPr>
                </w:rPrChange>
              </w:rPr>
              <w:t xml:space="preserve">reasonable measures </w:t>
            </w:r>
            <w:r w:rsidRPr="00404B9F">
              <w:rPr>
                <w:color w:val="000000"/>
                <w:spacing w:val="2"/>
                <w:sz w:val="19"/>
                <w:szCs w:val="19"/>
                <w:lang w:val="en-US"/>
                <w:rPrChange w:id="560" w:author="Römer, Axel (RED1D)" w:date="2020-11-05T07:13:00Z">
                  <w:rPr>
                    <w:color w:val="000000"/>
                    <w:spacing w:val="2"/>
                    <w:sz w:val="19"/>
                    <w:szCs w:val="19"/>
                  </w:rPr>
                </w:rPrChange>
              </w:rPr>
              <w:t xml:space="preserve">to </w:t>
            </w:r>
            <w:r w:rsidRPr="00404B9F">
              <w:rPr>
                <w:color w:val="000000"/>
                <w:sz w:val="19"/>
                <w:szCs w:val="19"/>
                <w:lang w:val="en-US"/>
                <w:rPrChange w:id="561" w:author="Römer, Axel (RED1D)" w:date="2020-11-05T07:13:00Z">
                  <w:rPr>
                    <w:color w:val="000000"/>
                    <w:sz w:val="19"/>
                    <w:szCs w:val="19"/>
                  </w:rPr>
                </w:rPrChange>
              </w:rPr>
              <w:t xml:space="preserve">reject disclosure </w:t>
            </w:r>
            <w:r w:rsidRPr="00404B9F">
              <w:rPr>
                <w:color w:val="000000"/>
                <w:spacing w:val="-3"/>
                <w:sz w:val="19"/>
                <w:szCs w:val="19"/>
                <w:lang w:val="en-US"/>
                <w:rPrChange w:id="562" w:author="Römer, Axel (RED1D)" w:date="2020-11-05T07:13:00Z">
                  <w:rPr>
                    <w:color w:val="000000"/>
                    <w:spacing w:val="-3"/>
                    <w:sz w:val="19"/>
                    <w:szCs w:val="19"/>
                  </w:rPr>
                </w:rPrChange>
              </w:rPr>
              <w:t xml:space="preserve">requirements </w:t>
            </w:r>
            <w:r w:rsidRPr="00404B9F">
              <w:rPr>
                <w:color w:val="000000"/>
                <w:sz w:val="19"/>
                <w:szCs w:val="19"/>
                <w:lang w:val="en-US"/>
                <w:rPrChange w:id="563" w:author="Römer, Axel (RED1D)" w:date="2020-11-05T07:13:00Z">
                  <w:rPr>
                    <w:color w:val="000000"/>
                    <w:sz w:val="19"/>
                    <w:szCs w:val="19"/>
                  </w:rPr>
                </w:rPrChange>
              </w:rPr>
              <w:t>and/or</w:t>
            </w:r>
            <w:r w:rsidRPr="00404B9F">
              <w:rPr>
                <w:color w:val="000000"/>
                <w:spacing w:val="-38"/>
                <w:sz w:val="19"/>
                <w:szCs w:val="19"/>
                <w:lang w:val="en-US"/>
                <w:rPrChange w:id="564" w:author="Römer, Axel (RED1D)" w:date="2020-11-05T07:13:00Z">
                  <w:rPr>
                    <w:color w:val="000000"/>
                    <w:spacing w:val="-38"/>
                    <w:sz w:val="19"/>
                    <w:szCs w:val="19"/>
                  </w:rPr>
                </w:rPrChange>
              </w:rPr>
              <w:t xml:space="preserve"> </w:t>
            </w:r>
            <w:r w:rsidRPr="00404B9F">
              <w:rPr>
                <w:color w:val="000000"/>
                <w:spacing w:val="2"/>
                <w:sz w:val="19"/>
                <w:szCs w:val="19"/>
                <w:lang w:val="en-US"/>
                <w:rPrChange w:id="565" w:author="Römer, Axel (RED1D)" w:date="2020-11-05T07:13:00Z">
                  <w:rPr>
                    <w:color w:val="000000"/>
                    <w:spacing w:val="2"/>
                    <w:sz w:val="19"/>
                    <w:szCs w:val="19"/>
                  </w:rPr>
                </w:rPrChange>
              </w:rPr>
              <w:t xml:space="preserve">to </w:t>
            </w:r>
            <w:r w:rsidRPr="00404B9F">
              <w:rPr>
                <w:color w:val="000000"/>
                <w:sz w:val="19"/>
                <w:szCs w:val="19"/>
                <w:lang w:val="en-US"/>
                <w:rPrChange w:id="566" w:author="Römer, Axel (RED1D)" w:date="2020-11-05T07:13:00Z">
                  <w:rPr>
                    <w:color w:val="000000"/>
                    <w:sz w:val="19"/>
                    <w:szCs w:val="19"/>
                  </w:rPr>
                </w:rPrChange>
              </w:rPr>
              <w:t xml:space="preserve">ensure the confidentiality of the information </w:t>
            </w:r>
            <w:r w:rsidRPr="00404B9F">
              <w:rPr>
                <w:color w:val="000000"/>
                <w:spacing w:val="-3"/>
                <w:sz w:val="19"/>
                <w:szCs w:val="19"/>
                <w:lang w:val="en-US"/>
                <w:rPrChange w:id="567" w:author="Römer, Axel (RED1D)" w:date="2020-11-05T07:13:00Z">
                  <w:rPr>
                    <w:color w:val="000000"/>
                    <w:spacing w:val="-3"/>
                    <w:sz w:val="19"/>
                    <w:szCs w:val="19"/>
                  </w:rPr>
                </w:rPrChange>
              </w:rPr>
              <w:t xml:space="preserve">prior </w:t>
            </w:r>
            <w:r w:rsidRPr="00404B9F">
              <w:rPr>
                <w:color w:val="000000"/>
                <w:spacing w:val="2"/>
                <w:sz w:val="19"/>
                <w:szCs w:val="19"/>
                <w:lang w:val="en-US"/>
                <w:rPrChange w:id="568" w:author="Römer, Axel (RED1D)" w:date="2020-11-05T07:13:00Z">
                  <w:rPr>
                    <w:color w:val="000000"/>
                    <w:spacing w:val="2"/>
                    <w:sz w:val="19"/>
                    <w:szCs w:val="19"/>
                  </w:rPr>
                </w:rPrChange>
              </w:rPr>
              <w:t xml:space="preserve">to </w:t>
            </w:r>
            <w:r w:rsidRPr="00404B9F">
              <w:rPr>
                <w:color w:val="000000"/>
                <w:sz w:val="19"/>
                <w:szCs w:val="19"/>
                <w:lang w:val="en-US"/>
                <w:rPrChange w:id="569" w:author="Römer, Axel (RED1D)" w:date="2020-11-05T07:13:00Z">
                  <w:rPr>
                    <w:color w:val="000000"/>
                    <w:sz w:val="19"/>
                    <w:szCs w:val="19"/>
                  </w:rPr>
                </w:rPrChange>
              </w:rPr>
              <w:t>disclosure.</w:t>
            </w:r>
          </w:p>
        </w:tc>
      </w:tr>
      <w:tr w:rsidR="00406C2A" w:rsidRPr="00404B9F" w14:paraId="5EA0F78B" w14:textId="77777777">
        <w:trPr>
          <w:trHeight w:val="1141"/>
        </w:trPr>
        <w:tc>
          <w:tcPr>
            <w:tcW w:w="467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2B1ACA6E" w14:textId="77777777" w:rsidR="00406C2A" w:rsidRDefault="00404B9F">
            <w:pPr>
              <w:tabs>
                <w:tab w:val="left" w:pos="532"/>
                <w:tab w:val="left" w:pos="1956"/>
                <w:tab w:val="left" w:pos="2571"/>
                <w:tab w:val="left" w:pos="4099"/>
              </w:tabs>
              <w:autoSpaceDE/>
              <w:autoSpaceDN/>
              <w:spacing w:line="205" w:lineRule="atLeast"/>
              <w:ind w:left="112"/>
              <w:rPr>
                <w:rFonts w:ascii="Times New Roman" w:eastAsia="Times New Roman" w:hAnsi="Times New Roman" w:cs="Times New Roman"/>
                <w:color w:val="000000"/>
                <w:sz w:val="24"/>
                <w:szCs w:val="24"/>
              </w:rPr>
            </w:pPr>
            <w:r>
              <w:rPr>
                <w:b/>
                <w:bCs/>
                <w:color w:val="000000"/>
                <w:sz w:val="19"/>
                <w:szCs w:val="19"/>
              </w:rPr>
              <w:t>5.</w:t>
            </w:r>
            <w:r>
              <w:rPr>
                <w:color w:val="000000"/>
                <w:sz w:val="24"/>
                <w:szCs w:val="24"/>
              </w:rPr>
              <w:tab/>
            </w:r>
            <w:r>
              <w:rPr>
                <w:b/>
                <w:bCs/>
                <w:color w:val="000000"/>
                <w:sz w:val="19"/>
                <w:szCs w:val="19"/>
              </w:rPr>
              <w:t>Datenschutz</w:t>
            </w:r>
            <w:r>
              <w:rPr>
                <w:color w:val="000000"/>
                <w:sz w:val="24"/>
                <w:szCs w:val="24"/>
              </w:rPr>
              <w:tab/>
            </w:r>
            <w:r>
              <w:rPr>
                <w:b/>
                <w:bCs/>
                <w:color w:val="000000"/>
                <w:sz w:val="19"/>
                <w:szCs w:val="19"/>
              </w:rPr>
              <w:t>und</w:t>
            </w:r>
            <w:r>
              <w:rPr>
                <w:color w:val="000000"/>
                <w:sz w:val="24"/>
                <w:szCs w:val="24"/>
              </w:rPr>
              <w:tab/>
            </w:r>
            <w:r>
              <w:rPr>
                <w:b/>
                <w:bCs/>
                <w:color w:val="000000"/>
                <w:sz w:val="19"/>
                <w:szCs w:val="19"/>
              </w:rPr>
              <w:t>Verpflichtung</w:t>
            </w:r>
            <w:r>
              <w:rPr>
                <w:color w:val="000000"/>
                <w:sz w:val="24"/>
                <w:szCs w:val="24"/>
              </w:rPr>
              <w:tab/>
            </w:r>
            <w:r>
              <w:rPr>
                <w:b/>
                <w:bCs/>
                <w:color w:val="000000"/>
                <w:sz w:val="19"/>
                <w:szCs w:val="19"/>
              </w:rPr>
              <w:t>nach</w:t>
            </w:r>
          </w:p>
          <w:p w14:paraId="3DD4AFC8" w14:textId="77777777" w:rsidR="00406C2A" w:rsidRDefault="00404B9F">
            <w:pPr>
              <w:autoSpaceDE/>
              <w:autoSpaceDN/>
              <w:spacing w:before="22"/>
              <w:ind w:left="532"/>
              <w:rPr>
                <w:rFonts w:ascii="Times New Roman" w:eastAsia="Times New Roman" w:hAnsi="Times New Roman" w:cs="Times New Roman"/>
                <w:color w:val="000000"/>
                <w:sz w:val="19"/>
                <w:szCs w:val="19"/>
              </w:rPr>
            </w:pPr>
            <w:r>
              <w:rPr>
                <w:b/>
                <w:bCs/>
                <w:color w:val="000000"/>
                <w:sz w:val="19"/>
                <w:szCs w:val="19"/>
              </w:rPr>
              <w:t>§ 203 StGB</w:t>
            </w:r>
          </w:p>
          <w:p w14:paraId="236872FC" w14:textId="77777777" w:rsidR="00406C2A" w:rsidRDefault="00404B9F">
            <w:pPr>
              <w:autoSpaceDE/>
              <w:autoSpaceDN/>
              <w:spacing w:before="3"/>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p w14:paraId="790FF387" w14:textId="77777777" w:rsidR="00406C2A" w:rsidRDefault="00404B9F">
            <w:pPr>
              <w:tabs>
                <w:tab w:val="left" w:pos="2845"/>
                <w:tab w:val="left" w:pos="4422"/>
              </w:tabs>
              <w:autoSpaceDE/>
              <w:autoSpaceDN/>
              <w:spacing w:line="240" w:lineRule="atLeast"/>
              <w:ind w:left="112" w:right="77"/>
              <w:rPr>
                <w:rFonts w:ascii="Times New Roman" w:eastAsia="Times New Roman" w:hAnsi="Times New Roman" w:cs="Times New Roman"/>
                <w:color w:val="000000"/>
                <w:sz w:val="24"/>
                <w:szCs w:val="24"/>
              </w:rPr>
            </w:pPr>
            <w:r>
              <w:rPr>
                <w:color w:val="000000"/>
                <w:spacing w:val="-4"/>
                <w:sz w:val="19"/>
                <w:szCs w:val="19"/>
              </w:rPr>
              <w:t xml:space="preserve">Der </w:t>
            </w:r>
            <w:r>
              <w:rPr>
                <w:color w:val="000000"/>
                <w:spacing w:val="30"/>
                <w:sz w:val="19"/>
                <w:szCs w:val="19"/>
              </w:rPr>
              <w:t xml:space="preserve"> </w:t>
            </w:r>
            <w:r>
              <w:rPr>
                <w:color w:val="000000"/>
                <w:sz w:val="19"/>
                <w:szCs w:val="19"/>
              </w:rPr>
              <w:t>Informationsempfänger</w:t>
            </w:r>
            <w:r>
              <w:rPr>
                <w:color w:val="000000"/>
                <w:sz w:val="24"/>
                <w:szCs w:val="24"/>
              </w:rPr>
              <w:tab/>
            </w:r>
            <w:r>
              <w:rPr>
                <w:color w:val="000000"/>
                <w:spacing w:val="2"/>
                <w:sz w:val="19"/>
                <w:szCs w:val="19"/>
              </w:rPr>
              <w:t xml:space="preserve">ist </w:t>
            </w:r>
            <w:r>
              <w:rPr>
                <w:color w:val="000000"/>
                <w:spacing w:val="45"/>
                <w:sz w:val="19"/>
                <w:szCs w:val="19"/>
              </w:rPr>
              <w:t xml:space="preserve"> </w:t>
            </w:r>
            <w:r>
              <w:rPr>
                <w:color w:val="000000"/>
                <w:spacing w:val="-3"/>
                <w:sz w:val="19"/>
                <w:szCs w:val="19"/>
              </w:rPr>
              <w:t>verpflichtet,</w:t>
            </w:r>
            <w:r>
              <w:rPr>
                <w:color w:val="000000"/>
                <w:spacing w:val="-3"/>
                <w:sz w:val="24"/>
                <w:szCs w:val="24"/>
              </w:rPr>
              <w:tab/>
            </w:r>
            <w:r>
              <w:rPr>
                <w:color w:val="000000"/>
                <w:spacing w:val="-8"/>
                <w:sz w:val="19"/>
                <w:szCs w:val="19"/>
              </w:rPr>
              <w:t xml:space="preserve">in </w:t>
            </w:r>
            <w:r>
              <w:rPr>
                <w:color w:val="000000"/>
                <w:sz w:val="19"/>
                <w:szCs w:val="19"/>
              </w:rPr>
              <w:t>seinem</w:t>
            </w:r>
            <w:r>
              <w:rPr>
                <w:color w:val="000000"/>
                <w:spacing w:val="48"/>
                <w:sz w:val="19"/>
                <w:szCs w:val="19"/>
              </w:rPr>
              <w:t xml:space="preserve"> </w:t>
            </w:r>
            <w:r>
              <w:rPr>
                <w:color w:val="000000"/>
                <w:sz w:val="19"/>
                <w:szCs w:val="19"/>
              </w:rPr>
              <w:t>Verantwortungsbereich</w:t>
            </w:r>
            <w:r>
              <w:rPr>
                <w:color w:val="000000"/>
                <w:sz w:val="24"/>
                <w:szCs w:val="24"/>
              </w:rPr>
              <w:tab/>
            </w:r>
            <w:r>
              <w:rPr>
                <w:color w:val="000000"/>
                <w:sz w:val="19"/>
                <w:szCs w:val="19"/>
              </w:rPr>
              <w:t>die</w:t>
            </w:r>
            <w:r>
              <w:rPr>
                <w:color w:val="000000"/>
                <w:spacing w:val="12"/>
                <w:sz w:val="19"/>
                <w:szCs w:val="19"/>
              </w:rPr>
              <w:t xml:space="preserve"> </w:t>
            </w:r>
            <w:r>
              <w:rPr>
                <w:color w:val="000000"/>
                <w:sz w:val="19"/>
                <w:szCs w:val="19"/>
              </w:rPr>
              <w:t>Vorschriften</w:t>
            </w:r>
          </w:p>
        </w:tc>
        <w:tc>
          <w:tcPr>
            <w:tcW w:w="482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73FE74E8" w14:textId="77777777" w:rsidR="00406C2A" w:rsidRPr="00404B9F" w:rsidRDefault="00404B9F">
            <w:pPr>
              <w:autoSpaceDE/>
              <w:autoSpaceDN/>
              <w:spacing w:line="205" w:lineRule="atLeast"/>
              <w:ind w:left="112"/>
              <w:rPr>
                <w:rFonts w:ascii="Times New Roman" w:eastAsia="Times New Roman" w:hAnsi="Times New Roman" w:cs="Times New Roman"/>
                <w:color w:val="000000"/>
                <w:sz w:val="24"/>
                <w:szCs w:val="24"/>
                <w:lang w:val="en-US"/>
                <w:rPrChange w:id="570" w:author="Römer, Axel (RED1D)" w:date="2020-11-05T07:13:00Z">
                  <w:rPr>
                    <w:rFonts w:ascii="Times New Roman" w:eastAsia="Times New Roman" w:hAnsi="Times New Roman" w:cs="Times New Roman"/>
                    <w:color w:val="000000"/>
                    <w:sz w:val="24"/>
                    <w:szCs w:val="24"/>
                  </w:rPr>
                </w:rPrChange>
              </w:rPr>
            </w:pPr>
            <w:r w:rsidRPr="00404B9F">
              <w:rPr>
                <w:b/>
                <w:bCs/>
                <w:color w:val="000000"/>
                <w:sz w:val="19"/>
                <w:szCs w:val="19"/>
                <w:lang w:val="en-US"/>
                <w:rPrChange w:id="571" w:author="Römer, Axel (RED1D)" w:date="2020-11-05T07:13:00Z">
                  <w:rPr>
                    <w:b/>
                    <w:bCs/>
                    <w:color w:val="000000"/>
                    <w:sz w:val="19"/>
                    <w:szCs w:val="19"/>
                  </w:rPr>
                </w:rPrChange>
              </w:rPr>
              <w:t>5. Data protection and obligation according</w:t>
            </w:r>
          </w:p>
          <w:p w14:paraId="03D7D3A8" w14:textId="77777777" w:rsidR="00406C2A" w:rsidRPr="00404B9F" w:rsidRDefault="00404B9F">
            <w:pPr>
              <w:autoSpaceDE/>
              <w:autoSpaceDN/>
              <w:spacing w:before="22"/>
              <w:ind w:left="427"/>
              <w:rPr>
                <w:rFonts w:ascii="Times New Roman" w:eastAsia="Times New Roman" w:hAnsi="Times New Roman" w:cs="Times New Roman"/>
                <w:color w:val="000000"/>
                <w:sz w:val="19"/>
                <w:szCs w:val="19"/>
                <w:lang w:val="en-US"/>
                <w:rPrChange w:id="572" w:author="Römer, Axel (RED1D)" w:date="2020-11-05T07:13:00Z">
                  <w:rPr>
                    <w:rFonts w:ascii="Times New Roman" w:eastAsia="Times New Roman" w:hAnsi="Times New Roman" w:cs="Times New Roman"/>
                    <w:color w:val="000000"/>
                    <w:sz w:val="19"/>
                    <w:szCs w:val="19"/>
                  </w:rPr>
                </w:rPrChange>
              </w:rPr>
            </w:pPr>
            <w:r w:rsidRPr="00404B9F">
              <w:rPr>
                <w:b/>
                <w:bCs/>
                <w:color w:val="000000"/>
                <w:sz w:val="19"/>
                <w:szCs w:val="19"/>
                <w:lang w:val="en-US"/>
                <w:rPrChange w:id="573" w:author="Römer, Axel (RED1D)" w:date="2020-11-05T07:13:00Z">
                  <w:rPr>
                    <w:b/>
                    <w:bCs/>
                    <w:color w:val="000000"/>
                    <w:sz w:val="19"/>
                    <w:szCs w:val="19"/>
                  </w:rPr>
                </w:rPrChange>
              </w:rPr>
              <w:t>§ 203 StGB</w:t>
            </w:r>
          </w:p>
          <w:p w14:paraId="09DF92C0" w14:textId="77777777" w:rsidR="00406C2A" w:rsidRPr="00404B9F" w:rsidRDefault="00404B9F">
            <w:pPr>
              <w:autoSpaceDE/>
              <w:autoSpaceDN/>
              <w:spacing w:before="3"/>
              <w:rPr>
                <w:rFonts w:ascii="Times New Roman" w:eastAsia="Times New Roman" w:hAnsi="Times New Roman" w:cs="Times New Roman"/>
                <w:color w:val="000000"/>
                <w:sz w:val="18"/>
                <w:szCs w:val="18"/>
                <w:lang w:val="en-US"/>
                <w:rPrChange w:id="574" w:author="Römer, Axel (RED1D)" w:date="2020-11-05T07:13:00Z">
                  <w:rPr>
                    <w:rFonts w:ascii="Times New Roman" w:eastAsia="Times New Roman" w:hAnsi="Times New Roman" w:cs="Times New Roman"/>
                    <w:color w:val="000000"/>
                    <w:sz w:val="18"/>
                    <w:szCs w:val="18"/>
                  </w:rPr>
                </w:rPrChange>
              </w:rPr>
            </w:pPr>
            <w:r w:rsidRPr="00404B9F">
              <w:rPr>
                <w:rFonts w:ascii="Times New Roman" w:eastAsia="Times New Roman" w:hAnsi="Times New Roman" w:cs="Times New Roman"/>
                <w:color w:val="000000"/>
                <w:sz w:val="18"/>
                <w:szCs w:val="18"/>
                <w:lang w:val="en-US"/>
                <w:rPrChange w:id="575" w:author="Römer, Axel (RED1D)" w:date="2020-11-05T07:13:00Z">
                  <w:rPr>
                    <w:rFonts w:ascii="Times New Roman" w:eastAsia="Times New Roman" w:hAnsi="Times New Roman" w:cs="Times New Roman"/>
                    <w:color w:val="000000"/>
                    <w:sz w:val="18"/>
                    <w:szCs w:val="18"/>
                  </w:rPr>
                </w:rPrChange>
              </w:rPr>
              <w:t xml:space="preserve"> </w:t>
            </w:r>
          </w:p>
          <w:p w14:paraId="610D847F" w14:textId="77777777" w:rsidR="00406C2A" w:rsidRPr="00404B9F" w:rsidRDefault="00404B9F">
            <w:pPr>
              <w:autoSpaceDE/>
              <w:autoSpaceDN/>
              <w:spacing w:line="240" w:lineRule="atLeast"/>
              <w:ind w:left="112" w:right="105"/>
              <w:rPr>
                <w:rFonts w:ascii="Times New Roman" w:eastAsia="Times New Roman" w:hAnsi="Times New Roman" w:cs="Times New Roman"/>
                <w:color w:val="000000"/>
                <w:sz w:val="24"/>
                <w:szCs w:val="24"/>
                <w:lang w:val="en-US"/>
                <w:rPrChange w:id="576" w:author="Römer, Axel (RED1D)" w:date="2020-11-05T07:13:00Z">
                  <w:rPr>
                    <w:rFonts w:ascii="Times New Roman" w:eastAsia="Times New Roman" w:hAnsi="Times New Roman" w:cs="Times New Roman"/>
                    <w:color w:val="000000"/>
                    <w:sz w:val="24"/>
                    <w:szCs w:val="24"/>
                  </w:rPr>
                </w:rPrChange>
              </w:rPr>
            </w:pPr>
            <w:r w:rsidRPr="00404B9F">
              <w:rPr>
                <w:color w:val="000000"/>
                <w:spacing w:val="-7"/>
                <w:sz w:val="19"/>
                <w:szCs w:val="19"/>
                <w:lang w:val="en-US"/>
                <w:rPrChange w:id="577" w:author="Römer, Axel (RED1D)" w:date="2020-11-05T07:13:00Z">
                  <w:rPr>
                    <w:color w:val="000000"/>
                    <w:spacing w:val="-7"/>
                    <w:sz w:val="19"/>
                    <w:szCs w:val="19"/>
                  </w:rPr>
                </w:rPrChange>
              </w:rPr>
              <w:t xml:space="preserve">The </w:t>
            </w:r>
            <w:r w:rsidRPr="00404B9F">
              <w:rPr>
                <w:color w:val="000000"/>
                <w:sz w:val="19"/>
                <w:szCs w:val="19"/>
                <w:lang w:val="en-US"/>
                <w:rPrChange w:id="578" w:author="Römer, Axel (RED1D)" w:date="2020-11-05T07:13:00Z">
                  <w:rPr>
                    <w:color w:val="000000"/>
                    <w:sz w:val="19"/>
                    <w:szCs w:val="19"/>
                  </w:rPr>
                </w:rPrChange>
              </w:rPr>
              <w:t xml:space="preserve">information </w:t>
            </w:r>
            <w:r w:rsidRPr="00404B9F">
              <w:rPr>
                <w:color w:val="000000"/>
                <w:spacing w:val="-4"/>
                <w:sz w:val="19"/>
                <w:szCs w:val="19"/>
                <w:lang w:val="en-US"/>
                <w:rPrChange w:id="579" w:author="Römer, Axel (RED1D)" w:date="2020-11-05T07:13:00Z">
                  <w:rPr>
                    <w:color w:val="000000"/>
                    <w:spacing w:val="-4"/>
                    <w:sz w:val="19"/>
                    <w:szCs w:val="19"/>
                  </w:rPr>
                </w:rPrChange>
              </w:rPr>
              <w:t xml:space="preserve">receiver </w:t>
            </w:r>
            <w:r w:rsidRPr="00404B9F">
              <w:rPr>
                <w:color w:val="000000"/>
                <w:sz w:val="19"/>
                <w:szCs w:val="19"/>
                <w:lang w:val="en-US"/>
                <w:rPrChange w:id="580" w:author="Römer, Axel (RED1D)" w:date="2020-11-05T07:13:00Z">
                  <w:rPr>
                    <w:color w:val="000000"/>
                    <w:sz w:val="19"/>
                    <w:szCs w:val="19"/>
                  </w:rPr>
                </w:rPrChange>
              </w:rPr>
              <w:t xml:space="preserve">is obliged </w:t>
            </w:r>
            <w:r w:rsidRPr="00404B9F">
              <w:rPr>
                <w:color w:val="000000"/>
                <w:spacing w:val="2"/>
                <w:sz w:val="19"/>
                <w:szCs w:val="19"/>
                <w:lang w:val="en-US"/>
                <w:rPrChange w:id="581" w:author="Römer, Axel (RED1D)" w:date="2020-11-05T07:13:00Z">
                  <w:rPr>
                    <w:color w:val="000000"/>
                    <w:spacing w:val="2"/>
                    <w:sz w:val="19"/>
                    <w:szCs w:val="19"/>
                  </w:rPr>
                </w:rPrChange>
              </w:rPr>
              <w:t xml:space="preserve">to </w:t>
            </w:r>
            <w:r w:rsidRPr="00404B9F">
              <w:rPr>
                <w:color w:val="000000"/>
                <w:sz w:val="19"/>
                <w:szCs w:val="19"/>
                <w:lang w:val="en-US"/>
                <w:rPrChange w:id="582" w:author="Römer, Axel (RED1D)" w:date="2020-11-05T07:13:00Z">
                  <w:rPr>
                    <w:color w:val="000000"/>
                    <w:sz w:val="19"/>
                    <w:szCs w:val="19"/>
                  </w:rPr>
                </w:rPrChange>
              </w:rPr>
              <w:t xml:space="preserve">comply with the </w:t>
            </w:r>
            <w:r w:rsidRPr="00404B9F">
              <w:rPr>
                <w:color w:val="000000"/>
                <w:spacing w:val="-4"/>
                <w:sz w:val="19"/>
                <w:szCs w:val="19"/>
                <w:lang w:val="en-US"/>
                <w:rPrChange w:id="583" w:author="Römer, Axel (RED1D)" w:date="2020-11-05T07:13:00Z">
                  <w:rPr>
                    <w:color w:val="000000"/>
                    <w:spacing w:val="-4"/>
                    <w:sz w:val="19"/>
                    <w:szCs w:val="19"/>
                  </w:rPr>
                </w:rPrChange>
              </w:rPr>
              <w:t xml:space="preserve">provisions </w:t>
            </w:r>
            <w:r w:rsidRPr="00404B9F">
              <w:rPr>
                <w:color w:val="000000"/>
                <w:sz w:val="19"/>
                <w:szCs w:val="19"/>
                <w:lang w:val="en-US"/>
                <w:rPrChange w:id="584" w:author="Römer, Axel (RED1D)" w:date="2020-11-05T07:13:00Z">
                  <w:rPr>
                    <w:color w:val="000000"/>
                    <w:sz w:val="19"/>
                    <w:szCs w:val="19"/>
                  </w:rPr>
                </w:rPrChange>
              </w:rPr>
              <w:t>of the EU Data Protection</w:t>
            </w:r>
            <w:r w:rsidRPr="00404B9F">
              <w:rPr>
                <w:color w:val="000000"/>
                <w:spacing w:val="-16"/>
                <w:sz w:val="19"/>
                <w:szCs w:val="19"/>
                <w:lang w:val="en-US"/>
                <w:rPrChange w:id="585" w:author="Römer, Axel (RED1D)" w:date="2020-11-05T07:13:00Z">
                  <w:rPr>
                    <w:color w:val="000000"/>
                    <w:spacing w:val="-16"/>
                    <w:sz w:val="19"/>
                    <w:szCs w:val="19"/>
                  </w:rPr>
                </w:rPrChange>
              </w:rPr>
              <w:t xml:space="preserve"> </w:t>
            </w:r>
            <w:r w:rsidRPr="00404B9F">
              <w:rPr>
                <w:color w:val="000000"/>
                <w:sz w:val="19"/>
                <w:szCs w:val="19"/>
                <w:lang w:val="en-US"/>
                <w:rPrChange w:id="586" w:author="Römer, Axel (RED1D)" w:date="2020-11-05T07:13:00Z">
                  <w:rPr>
                    <w:color w:val="000000"/>
                    <w:sz w:val="19"/>
                    <w:szCs w:val="19"/>
                  </w:rPr>
                </w:rPrChange>
              </w:rPr>
              <w:t>Ordinance</w:t>
            </w:r>
          </w:p>
        </w:tc>
      </w:tr>
    </w:tbl>
    <w:p w14:paraId="60456F8D" w14:textId="77777777" w:rsidR="00406C2A" w:rsidRPr="00404B9F" w:rsidRDefault="00406C2A">
      <w:pPr>
        <w:rPr>
          <w:lang w:val="en-US"/>
          <w:rPrChange w:id="587" w:author="Römer, Axel (RED1D)" w:date="2020-11-05T07:13:00Z">
            <w:rPr/>
          </w:rPrChange>
        </w:rPr>
        <w:sectPr w:rsidR="00406C2A" w:rsidRPr="00404B9F">
          <w:pgSz w:w="11910" w:h="16850"/>
          <w:pgMar w:top="1420" w:right="1160" w:bottom="760" w:left="1020" w:header="0" w:footer="572" w:gutter="0"/>
          <w:cols w:space="708"/>
        </w:sectPr>
      </w:pPr>
    </w:p>
    <w:tbl>
      <w:tblPr>
        <w:tblW w:w="0" w:type="auto"/>
        <w:tblInd w:w="12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4671"/>
        <w:gridCol w:w="4821"/>
      </w:tblGrid>
      <w:tr w:rsidR="00406C2A" w:rsidRPr="00404B9F" w14:paraId="65272854" w14:textId="77777777">
        <w:trPr>
          <w:trHeight w:val="14022"/>
        </w:trPr>
        <w:tc>
          <w:tcPr>
            <w:tcW w:w="4671" w:type="dxa"/>
            <w:tcBorders>
              <w:right w:val="single" w:sz="6" w:space="0" w:color="000000"/>
            </w:tcBorders>
            <w:tcMar>
              <w:top w:w="8" w:type="dxa"/>
              <w:left w:w="8" w:type="dxa"/>
              <w:bottom w:w="8" w:type="dxa"/>
              <w:right w:w="8" w:type="dxa"/>
            </w:tcMar>
            <w:hideMark/>
          </w:tcPr>
          <w:p w14:paraId="62D56F2E" w14:textId="77777777" w:rsidR="00406C2A" w:rsidRDefault="00404B9F">
            <w:pPr>
              <w:autoSpaceDE/>
              <w:autoSpaceDN/>
              <w:spacing w:line="205" w:lineRule="atLeast"/>
              <w:ind w:left="112"/>
              <w:jc w:val="both"/>
              <w:rPr>
                <w:rFonts w:ascii="Times New Roman" w:eastAsia="Times New Roman" w:hAnsi="Times New Roman" w:cs="Times New Roman"/>
                <w:color w:val="000000"/>
                <w:sz w:val="24"/>
                <w:szCs w:val="24"/>
              </w:rPr>
            </w:pPr>
            <w:r>
              <w:rPr>
                <w:color w:val="000000"/>
                <w:sz w:val="19"/>
                <w:szCs w:val="19"/>
              </w:rPr>
              <w:lastRenderedPageBreak/>
              <w:t xml:space="preserve">der EU-Datenschutz-Grundverordnung </w:t>
            </w:r>
            <w:r>
              <w:rPr>
                <w:color w:val="000000"/>
                <w:sz w:val="19"/>
                <w:szCs w:val="19"/>
              </w:rPr>
              <w:t>(DSGVO)</w:t>
            </w:r>
          </w:p>
          <w:p w14:paraId="31171453" w14:textId="77777777" w:rsidR="00406C2A" w:rsidRDefault="00404B9F">
            <w:pPr>
              <w:autoSpaceDE/>
              <w:autoSpaceDN/>
              <w:spacing w:before="21" w:line="247" w:lineRule="auto"/>
              <w:ind w:left="112" w:right="92"/>
              <w:jc w:val="both"/>
              <w:rPr>
                <w:rFonts w:ascii="Times New Roman" w:eastAsia="Times New Roman" w:hAnsi="Times New Roman" w:cs="Times New Roman"/>
                <w:color w:val="000000"/>
                <w:sz w:val="19"/>
                <w:szCs w:val="19"/>
              </w:rPr>
            </w:pPr>
            <w:r>
              <w:rPr>
                <w:color w:val="000000"/>
                <w:sz w:val="19"/>
                <w:szCs w:val="19"/>
              </w:rPr>
              <w:t>und des Bundesdatenschutzgesetzes (BDSG) einzuhalten.</w:t>
            </w:r>
          </w:p>
          <w:p w14:paraId="5D737B1C" w14:textId="77777777" w:rsidR="00406C2A" w:rsidRDefault="00404B9F">
            <w:pPr>
              <w:autoSpaceDE/>
              <w:autoSpaceDN/>
              <w:spacing w:before="1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3246BB89" w14:textId="77777777" w:rsidR="00406C2A" w:rsidRDefault="00404B9F">
            <w:pPr>
              <w:autoSpaceDE/>
              <w:autoSpaceDN/>
              <w:spacing w:line="252" w:lineRule="auto"/>
              <w:ind w:left="112" w:right="88"/>
              <w:jc w:val="both"/>
              <w:rPr>
                <w:rFonts w:ascii="Times New Roman" w:eastAsia="Times New Roman" w:hAnsi="Times New Roman" w:cs="Times New Roman"/>
                <w:color w:val="000000"/>
                <w:sz w:val="19"/>
                <w:szCs w:val="19"/>
              </w:rPr>
            </w:pPr>
            <w:r>
              <w:rPr>
                <w:color w:val="000000"/>
                <w:sz w:val="19"/>
                <w:szCs w:val="19"/>
              </w:rPr>
              <w:t>Sofern der Informationsempfänger als Subunternehmer von ERGO auch Aufgaben für private Kranken-, Leben- und Unfallversicher er übernimmt, gelten folgende Regelungen:</w:t>
            </w:r>
          </w:p>
          <w:p w14:paraId="5E9552DB" w14:textId="77777777" w:rsidR="00406C2A" w:rsidRDefault="00404B9F">
            <w:pPr>
              <w:autoSpaceDE/>
              <w:autoSpaceDN/>
              <w:spacing w:before="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t>
            </w:r>
          </w:p>
          <w:p w14:paraId="21987E77" w14:textId="77777777" w:rsidR="00406C2A" w:rsidRDefault="00404B9F">
            <w:pPr>
              <w:autoSpaceDE/>
              <w:autoSpaceDN/>
              <w:spacing w:line="252" w:lineRule="auto"/>
              <w:ind w:left="112" w:right="88"/>
              <w:jc w:val="both"/>
              <w:rPr>
                <w:rFonts w:ascii="Times New Roman" w:eastAsia="Times New Roman" w:hAnsi="Times New Roman" w:cs="Times New Roman"/>
                <w:color w:val="000000"/>
                <w:sz w:val="19"/>
                <w:szCs w:val="19"/>
              </w:rPr>
            </w:pPr>
            <w:r>
              <w:rPr>
                <w:color w:val="000000"/>
                <w:sz w:val="19"/>
                <w:szCs w:val="19"/>
              </w:rPr>
              <w:t xml:space="preserve">ERGO </w:t>
            </w:r>
            <w:r>
              <w:rPr>
                <w:color w:val="000000"/>
                <w:spacing w:val="-3"/>
                <w:sz w:val="19"/>
                <w:szCs w:val="19"/>
              </w:rPr>
              <w:t xml:space="preserve">hat den </w:t>
            </w:r>
            <w:r>
              <w:rPr>
                <w:color w:val="000000"/>
                <w:sz w:val="19"/>
                <w:szCs w:val="19"/>
              </w:rPr>
              <w:t xml:space="preserve">Informationsempfänger darüber </w:t>
            </w:r>
            <w:r>
              <w:rPr>
                <w:color w:val="000000"/>
                <w:spacing w:val="-3"/>
                <w:sz w:val="19"/>
                <w:szCs w:val="19"/>
              </w:rPr>
              <w:t xml:space="preserve">informiert, </w:t>
            </w:r>
            <w:r>
              <w:rPr>
                <w:color w:val="000000"/>
                <w:sz w:val="19"/>
                <w:szCs w:val="19"/>
              </w:rPr>
              <w:t xml:space="preserve">dass ERGO als zentraler Dienstleister </w:t>
            </w:r>
            <w:r>
              <w:rPr>
                <w:color w:val="000000"/>
                <w:spacing w:val="-3"/>
                <w:sz w:val="19"/>
                <w:szCs w:val="19"/>
              </w:rPr>
              <w:t xml:space="preserve">der </w:t>
            </w:r>
            <w:r>
              <w:rPr>
                <w:color w:val="000000"/>
                <w:sz w:val="19"/>
                <w:szCs w:val="19"/>
              </w:rPr>
              <w:t xml:space="preserve">ERGO </w:t>
            </w:r>
            <w:r>
              <w:rPr>
                <w:color w:val="000000"/>
                <w:spacing w:val="-3"/>
                <w:sz w:val="19"/>
                <w:szCs w:val="19"/>
              </w:rPr>
              <w:t xml:space="preserve">Group </w:t>
            </w:r>
            <w:r>
              <w:rPr>
                <w:color w:val="000000"/>
                <w:sz w:val="19"/>
                <w:szCs w:val="19"/>
              </w:rPr>
              <w:t xml:space="preserve">auch </w:t>
            </w:r>
            <w:r>
              <w:rPr>
                <w:color w:val="000000"/>
                <w:spacing w:val="-4"/>
                <w:sz w:val="19"/>
                <w:szCs w:val="19"/>
              </w:rPr>
              <w:t xml:space="preserve">Aufgaben </w:t>
            </w:r>
            <w:r>
              <w:rPr>
                <w:color w:val="000000"/>
                <w:spacing w:val="-5"/>
                <w:sz w:val="19"/>
                <w:szCs w:val="19"/>
              </w:rPr>
              <w:t xml:space="preserve">für </w:t>
            </w:r>
            <w:r>
              <w:rPr>
                <w:color w:val="000000"/>
                <w:spacing w:val="-4"/>
                <w:sz w:val="19"/>
                <w:szCs w:val="19"/>
              </w:rPr>
              <w:t xml:space="preserve">privat </w:t>
            </w:r>
            <w:r>
              <w:rPr>
                <w:color w:val="000000"/>
                <w:sz w:val="19"/>
                <w:szCs w:val="19"/>
              </w:rPr>
              <w:t xml:space="preserve">e Kranken-, </w:t>
            </w:r>
            <w:r>
              <w:rPr>
                <w:color w:val="000000"/>
                <w:spacing w:val="-3"/>
                <w:sz w:val="19"/>
                <w:szCs w:val="19"/>
              </w:rPr>
              <w:t xml:space="preserve">Leben- </w:t>
            </w:r>
            <w:r>
              <w:rPr>
                <w:color w:val="000000"/>
                <w:sz w:val="19"/>
                <w:szCs w:val="19"/>
              </w:rPr>
              <w:t xml:space="preserve">bzw. Unfallversicher </w:t>
            </w:r>
            <w:r>
              <w:rPr>
                <w:color w:val="000000"/>
                <w:spacing w:val="5"/>
                <w:sz w:val="19"/>
                <w:szCs w:val="19"/>
              </w:rPr>
              <w:t xml:space="preserve">er </w:t>
            </w:r>
            <w:r>
              <w:rPr>
                <w:color w:val="000000"/>
                <w:sz w:val="19"/>
                <w:szCs w:val="19"/>
              </w:rPr>
              <w:t xml:space="preserve">übernimmt. Die </w:t>
            </w:r>
            <w:r>
              <w:rPr>
                <w:color w:val="000000"/>
                <w:spacing w:val="-3"/>
                <w:sz w:val="19"/>
                <w:szCs w:val="19"/>
              </w:rPr>
              <w:t xml:space="preserve">Angehörigen </w:t>
            </w:r>
            <w:r>
              <w:rPr>
                <w:color w:val="000000"/>
                <w:sz w:val="19"/>
                <w:szCs w:val="19"/>
              </w:rPr>
              <w:t xml:space="preserve">dieser </w:t>
            </w:r>
            <w:r>
              <w:rPr>
                <w:color w:val="000000"/>
                <w:spacing w:val="-6"/>
                <w:sz w:val="19"/>
                <w:szCs w:val="19"/>
              </w:rPr>
              <w:t xml:space="preserve">privat </w:t>
            </w:r>
            <w:r>
              <w:rPr>
                <w:color w:val="000000"/>
                <w:spacing w:val="5"/>
                <w:sz w:val="19"/>
                <w:szCs w:val="19"/>
              </w:rPr>
              <w:t xml:space="preserve">en </w:t>
            </w:r>
            <w:r>
              <w:rPr>
                <w:color w:val="000000"/>
                <w:sz w:val="19"/>
                <w:szCs w:val="19"/>
              </w:rPr>
              <w:t xml:space="preserve">Versicherer unterliegen </w:t>
            </w:r>
            <w:r>
              <w:rPr>
                <w:color w:val="000000"/>
                <w:spacing w:val="-3"/>
                <w:sz w:val="19"/>
                <w:szCs w:val="19"/>
              </w:rPr>
              <w:t xml:space="preserve">einer </w:t>
            </w:r>
            <w:r>
              <w:rPr>
                <w:color w:val="000000"/>
                <w:sz w:val="19"/>
                <w:szCs w:val="19"/>
              </w:rPr>
              <w:t xml:space="preserve">strafbewährten Schweigepflicht nach § </w:t>
            </w:r>
            <w:r>
              <w:rPr>
                <w:color w:val="000000"/>
                <w:spacing w:val="-3"/>
                <w:sz w:val="19"/>
                <w:szCs w:val="19"/>
              </w:rPr>
              <w:t xml:space="preserve">203 </w:t>
            </w:r>
            <w:r>
              <w:rPr>
                <w:color w:val="000000"/>
                <w:sz w:val="19"/>
                <w:szCs w:val="19"/>
              </w:rPr>
              <w:t xml:space="preserve">Absatz 1 </w:t>
            </w:r>
            <w:r>
              <w:rPr>
                <w:color w:val="000000"/>
                <w:spacing w:val="-4"/>
                <w:sz w:val="19"/>
                <w:szCs w:val="19"/>
              </w:rPr>
              <w:t xml:space="preserve">Nr. </w:t>
            </w:r>
            <w:r>
              <w:rPr>
                <w:color w:val="000000"/>
                <w:sz w:val="19"/>
                <w:szCs w:val="19"/>
              </w:rPr>
              <w:t xml:space="preserve">7 StGB. Nach dieser Vorschrift macht </w:t>
            </w:r>
            <w:r>
              <w:rPr>
                <w:color w:val="000000"/>
                <w:spacing w:val="3"/>
                <w:sz w:val="19"/>
                <w:szCs w:val="19"/>
              </w:rPr>
              <w:t xml:space="preserve">sich </w:t>
            </w:r>
            <w:r>
              <w:rPr>
                <w:color w:val="000000"/>
                <w:sz w:val="19"/>
                <w:szCs w:val="19"/>
              </w:rPr>
              <w:t xml:space="preserve">ein Angehöriger </w:t>
            </w:r>
            <w:r>
              <w:rPr>
                <w:color w:val="000000"/>
                <w:spacing w:val="-3"/>
                <w:sz w:val="19"/>
                <w:szCs w:val="19"/>
              </w:rPr>
              <w:t xml:space="preserve">strafbar, </w:t>
            </w:r>
            <w:r>
              <w:rPr>
                <w:color w:val="000000"/>
                <w:spacing w:val="-4"/>
                <w:sz w:val="19"/>
                <w:szCs w:val="19"/>
              </w:rPr>
              <w:t xml:space="preserve">wenn </w:t>
            </w:r>
            <w:r>
              <w:rPr>
                <w:color w:val="000000"/>
                <w:sz w:val="19"/>
                <w:szCs w:val="19"/>
              </w:rPr>
              <w:t xml:space="preserve">er </w:t>
            </w:r>
            <w:r>
              <w:rPr>
                <w:color w:val="000000"/>
                <w:spacing w:val="-5"/>
                <w:sz w:val="19"/>
                <w:szCs w:val="19"/>
              </w:rPr>
              <w:t xml:space="preserve">unbefugt </w:t>
            </w:r>
            <w:r>
              <w:rPr>
                <w:color w:val="000000"/>
                <w:sz w:val="19"/>
                <w:szCs w:val="19"/>
              </w:rPr>
              <w:t xml:space="preserve">ein </w:t>
            </w:r>
            <w:r>
              <w:rPr>
                <w:color w:val="000000"/>
                <w:spacing w:val="-4"/>
                <w:sz w:val="19"/>
                <w:szCs w:val="19"/>
              </w:rPr>
              <w:t xml:space="preserve">fremdes </w:t>
            </w:r>
            <w:r>
              <w:rPr>
                <w:color w:val="000000"/>
                <w:sz w:val="19"/>
                <w:szCs w:val="19"/>
              </w:rPr>
              <w:t xml:space="preserve">Geheimnis </w:t>
            </w:r>
            <w:r>
              <w:rPr>
                <w:color w:val="000000"/>
                <w:spacing w:val="-4"/>
                <w:sz w:val="19"/>
                <w:szCs w:val="19"/>
              </w:rPr>
              <w:t xml:space="preserve">offenbart, </w:t>
            </w:r>
            <w:r>
              <w:rPr>
                <w:color w:val="000000"/>
                <w:spacing w:val="-3"/>
                <w:sz w:val="19"/>
                <w:szCs w:val="19"/>
              </w:rPr>
              <w:t xml:space="preserve">das </w:t>
            </w:r>
            <w:r>
              <w:rPr>
                <w:color w:val="000000"/>
                <w:sz w:val="19"/>
                <w:szCs w:val="19"/>
              </w:rPr>
              <w:t xml:space="preserve">ihm in dieser Funktion anvertraut </w:t>
            </w:r>
            <w:r>
              <w:rPr>
                <w:color w:val="000000"/>
                <w:spacing w:val="-4"/>
                <w:sz w:val="19"/>
                <w:szCs w:val="19"/>
              </w:rPr>
              <w:t xml:space="preserve">worden </w:t>
            </w:r>
            <w:r>
              <w:rPr>
                <w:color w:val="000000"/>
                <w:spacing w:val="-3"/>
                <w:sz w:val="19"/>
                <w:szCs w:val="19"/>
              </w:rPr>
              <w:t xml:space="preserve">oder </w:t>
            </w:r>
            <w:r>
              <w:rPr>
                <w:color w:val="000000"/>
                <w:sz w:val="19"/>
                <w:szCs w:val="19"/>
              </w:rPr>
              <w:t xml:space="preserve">sonst </w:t>
            </w:r>
            <w:r>
              <w:rPr>
                <w:color w:val="000000"/>
                <w:spacing w:val="-3"/>
                <w:sz w:val="19"/>
                <w:szCs w:val="19"/>
              </w:rPr>
              <w:t xml:space="preserve">bekanntgeworden </w:t>
            </w:r>
            <w:r>
              <w:rPr>
                <w:color w:val="000000"/>
                <w:spacing w:val="3"/>
                <w:sz w:val="19"/>
                <w:szCs w:val="19"/>
              </w:rPr>
              <w:t xml:space="preserve">ist. </w:t>
            </w:r>
            <w:r>
              <w:rPr>
                <w:color w:val="000000"/>
                <w:spacing w:val="-8"/>
                <w:sz w:val="19"/>
                <w:szCs w:val="19"/>
              </w:rPr>
              <w:t xml:space="preserve">Zu </w:t>
            </w:r>
            <w:r>
              <w:rPr>
                <w:color w:val="000000"/>
                <w:spacing w:val="-3"/>
                <w:sz w:val="19"/>
                <w:szCs w:val="19"/>
              </w:rPr>
              <w:t xml:space="preserve">den </w:t>
            </w:r>
            <w:r>
              <w:rPr>
                <w:color w:val="000000"/>
                <w:sz w:val="19"/>
                <w:szCs w:val="19"/>
              </w:rPr>
              <w:t xml:space="preserve">geheimhaltungsbedürftigen </w:t>
            </w:r>
            <w:r>
              <w:rPr>
                <w:color w:val="000000"/>
                <w:spacing w:val="-4"/>
                <w:sz w:val="19"/>
                <w:szCs w:val="19"/>
              </w:rPr>
              <w:t xml:space="preserve">Informationen </w:t>
            </w:r>
            <w:r>
              <w:rPr>
                <w:color w:val="000000"/>
                <w:sz w:val="19"/>
                <w:szCs w:val="19"/>
              </w:rPr>
              <w:t xml:space="preserve">zählen sowohl die zum persönlichen Lebensbereich </w:t>
            </w:r>
            <w:r>
              <w:rPr>
                <w:color w:val="000000"/>
                <w:spacing w:val="-3"/>
                <w:sz w:val="19"/>
                <w:szCs w:val="19"/>
              </w:rPr>
              <w:t xml:space="preserve">der </w:t>
            </w:r>
            <w:r>
              <w:rPr>
                <w:color w:val="000000"/>
                <w:sz w:val="19"/>
                <w:szCs w:val="19"/>
              </w:rPr>
              <w:t xml:space="preserve">einzelnen Versicherten </w:t>
            </w:r>
            <w:r>
              <w:rPr>
                <w:color w:val="000000"/>
                <w:spacing w:val="-4"/>
                <w:sz w:val="19"/>
                <w:szCs w:val="19"/>
              </w:rPr>
              <w:t xml:space="preserve">gehörenden </w:t>
            </w:r>
            <w:r>
              <w:rPr>
                <w:color w:val="000000"/>
                <w:sz w:val="19"/>
                <w:szCs w:val="19"/>
              </w:rPr>
              <w:t xml:space="preserve">Geheimnisse als auch Betriebs- </w:t>
            </w:r>
            <w:r>
              <w:rPr>
                <w:color w:val="000000"/>
                <w:spacing w:val="-3"/>
                <w:sz w:val="19"/>
                <w:szCs w:val="19"/>
              </w:rPr>
              <w:t xml:space="preserve">oder </w:t>
            </w:r>
            <w:r>
              <w:rPr>
                <w:color w:val="000000"/>
                <w:sz w:val="19"/>
                <w:szCs w:val="19"/>
              </w:rPr>
              <w:t xml:space="preserve">Geschäftsgeheimnisse. Bereits die Tatsache, dass eine Person </w:t>
            </w:r>
            <w:r>
              <w:rPr>
                <w:color w:val="000000"/>
                <w:spacing w:val="-3"/>
                <w:sz w:val="19"/>
                <w:szCs w:val="19"/>
              </w:rPr>
              <w:t xml:space="preserve">bei einem </w:t>
            </w:r>
            <w:r>
              <w:rPr>
                <w:color w:val="000000"/>
                <w:sz w:val="19"/>
                <w:szCs w:val="19"/>
              </w:rPr>
              <w:t>Versicherer eine e</w:t>
            </w:r>
            <w:r>
              <w:rPr>
                <w:color w:val="000000"/>
                <w:sz w:val="19"/>
                <w:szCs w:val="19"/>
              </w:rPr>
              <w:t xml:space="preserve">ntsprechende Kranken-, Leben- bzw. </w:t>
            </w:r>
            <w:r>
              <w:rPr>
                <w:color w:val="000000"/>
                <w:spacing w:val="-3"/>
                <w:sz w:val="19"/>
                <w:szCs w:val="19"/>
              </w:rPr>
              <w:t xml:space="preserve">Unfallversicherung </w:t>
            </w:r>
            <w:r>
              <w:rPr>
                <w:color w:val="000000"/>
                <w:sz w:val="19"/>
                <w:szCs w:val="19"/>
              </w:rPr>
              <w:t xml:space="preserve">unterhält, </w:t>
            </w:r>
            <w:r>
              <w:rPr>
                <w:color w:val="000000"/>
                <w:spacing w:val="2"/>
                <w:sz w:val="19"/>
                <w:szCs w:val="19"/>
              </w:rPr>
              <w:t xml:space="preserve">ist </w:t>
            </w:r>
            <w:r>
              <w:rPr>
                <w:color w:val="000000"/>
                <w:sz w:val="19"/>
                <w:szCs w:val="19"/>
              </w:rPr>
              <w:t xml:space="preserve">ein solches Geheimnis. </w:t>
            </w:r>
            <w:r>
              <w:rPr>
                <w:color w:val="000000"/>
                <w:spacing w:val="-4"/>
                <w:sz w:val="19"/>
                <w:szCs w:val="19"/>
              </w:rPr>
              <w:t xml:space="preserve">Daneben </w:t>
            </w:r>
            <w:r>
              <w:rPr>
                <w:color w:val="000000"/>
                <w:sz w:val="19"/>
                <w:szCs w:val="19"/>
              </w:rPr>
              <w:t xml:space="preserve">sind grundsätzlich sämtliche </w:t>
            </w:r>
            <w:r>
              <w:rPr>
                <w:color w:val="000000"/>
                <w:spacing w:val="-4"/>
                <w:sz w:val="19"/>
                <w:szCs w:val="19"/>
              </w:rPr>
              <w:t xml:space="preserve">Informationen </w:t>
            </w:r>
            <w:r>
              <w:rPr>
                <w:color w:val="000000"/>
                <w:sz w:val="19"/>
                <w:szCs w:val="19"/>
              </w:rPr>
              <w:t xml:space="preserve">geheimhaltungsbedürftig, die im </w:t>
            </w:r>
            <w:r>
              <w:rPr>
                <w:color w:val="000000"/>
                <w:spacing w:val="-5"/>
                <w:sz w:val="19"/>
                <w:szCs w:val="19"/>
              </w:rPr>
              <w:t xml:space="preserve">Laufe </w:t>
            </w:r>
            <w:r>
              <w:rPr>
                <w:color w:val="000000"/>
                <w:spacing w:val="-3"/>
                <w:sz w:val="19"/>
                <w:szCs w:val="19"/>
              </w:rPr>
              <w:t xml:space="preserve">eines </w:t>
            </w:r>
            <w:r>
              <w:rPr>
                <w:color w:val="000000"/>
                <w:sz w:val="19"/>
                <w:szCs w:val="19"/>
              </w:rPr>
              <w:t>solchen Versicherungsverhältnis</w:t>
            </w:r>
            <w:del w:id="588" w:author="Römer, Axel (RED1D)" w:date="2020-11-05T07:20:00Z">
              <w:r w:rsidDel="00404B9F">
                <w:rPr>
                  <w:color w:val="000000"/>
                  <w:sz w:val="19"/>
                  <w:szCs w:val="19"/>
                </w:rPr>
                <w:delText xml:space="preserve"> </w:delText>
              </w:r>
            </w:del>
            <w:r>
              <w:rPr>
                <w:color w:val="000000"/>
                <w:spacing w:val="11"/>
                <w:sz w:val="19"/>
                <w:szCs w:val="19"/>
              </w:rPr>
              <w:t xml:space="preserve">ses </w:t>
            </w:r>
            <w:r>
              <w:rPr>
                <w:color w:val="000000"/>
                <w:spacing w:val="-3"/>
                <w:sz w:val="19"/>
                <w:szCs w:val="19"/>
              </w:rPr>
              <w:t xml:space="preserve">anfallen </w:t>
            </w:r>
            <w:r>
              <w:rPr>
                <w:color w:val="000000"/>
                <w:sz w:val="19"/>
                <w:szCs w:val="19"/>
              </w:rPr>
              <w:t xml:space="preserve">– </w:t>
            </w:r>
            <w:r>
              <w:rPr>
                <w:color w:val="000000"/>
                <w:spacing w:val="4"/>
                <w:sz w:val="19"/>
                <w:szCs w:val="19"/>
              </w:rPr>
              <w:t xml:space="preserve">z.B. </w:t>
            </w:r>
            <w:r>
              <w:rPr>
                <w:color w:val="000000"/>
                <w:sz w:val="19"/>
                <w:szCs w:val="19"/>
              </w:rPr>
              <w:t xml:space="preserve">sämtliche </w:t>
            </w:r>
            <w:r>
              <w:rPr>
                <w:color w:val="000000"/>
                <w:spacing w:val="-3"/>
                <w:sz w:val="19"/>
                <w:szCs w:val="19"/>
              </w:rPr>
              <w:t xml:space="preserve">Angaben </w:t>
            </w:r>
            <w:r>
              <w:rPr>
                <w:color w:val="000000"/>
                <w:sz w:val="19"/>
                <w:szCs w:val="19"/>
              </w:rPr>
              <w:t xml:space="preserve">über Vertragsinhalte,              Leistungsfälle              oder </w:t>
            </w:r>
            <w:r>
              <w:rPr>
                <w:color w:val="000000"/>
                <w:spacing w:val="-3"/>
                <w:sz w:val="19"/>
                <w:szCs w:val="19"/>
              </w:rPr>
              <w:t xml:space="preserve">Unfallmeldungen. </w:t>
            </w:r>
            <w:r>
              <w:rPr>
                <w:color w:val="000000"/>
                <w:spacing w:val="-4"/>
                <w:sz w:val="19"/>
                <w:szCs w:val="19"/>
              </w:rPr>
              <w:t xml:space="preserve">Das </w:t>
            </w:r>
            <w:r>
              <w:rPr>
                <w:color w:val="000000"/>
                <w:spacing w:val="-3"/>
                <w:sz w:val="19"/>
                <w:szCs w:val="19"/>
              </w:rPr>
              <w:t xml:space="preserve">Verwerten eines </w:t>
            </w:r>
            <w:r>
              <w:rPr>
                <w:color w:val="000000"/>
                <w:sz w:val="19"/>
                <w:szCs w:val="19"/>
              </w:rPr>
              <w:t xml:space="preserve">solchen Geheimnisses </w:t>
            </w:r>
            <w:r>
              <w:rPr>
                <w:color w:val="000000"/>
                <w:spacing w:val="2"/>
                <w:sz w:val="19"/>
                <w:szCs w:val="19"/>
              </w:rPr>
              <w:t xml:space="preserve">ist </w:t>
            </w:r>
            <w:r>
              <w:rPr>
                <w:color w:val="000000"/>
                <w:sz w:val="19"/>
                <w:szCs w:val="19"/>
              </w:rPr>
              <w:t xml:space="preserve">nach § </w:t>
            </w:r>
            <w:r>
              <w:rPr>
                <w:color w:val="000000"/>
                <w:spacing w:val="-3"/>
                <w:sz w:val="19"/>
                <w:szCs w:val="19"/>
              </w:rPr>
              <w:t xml:space="preserve">204 </w:t>
            </w:r>
            <w:r>
              <w:rPr>
                <w:color w:val="000000"/>
                <w:sz w:val="19"/>
                <w:szCs w:val="19"/>
              </w:rPr>
              <w:t>StGB</w:t>
            </w:r>
            <w:r>
              <w:rPr>
                <w:color w:val="000000"/>
                <w:spacing w:val="-22"/>
                <w:sz w:val="19"/>
                <w:szCs w:val="19"/>
              </w:rPr>
              <w:t xml:space="preserve"> </w:t>
            </w:r>
            <w:r>
              <w:rPr>
                <w:color w:val="000000"/>
                <w:spacing w:val="-3"/>
                <w:sz w:val="19"/>
                <w:szCs w:val="19"/>
              </w:rPr>
              <w:t>strafbar.</w:t>
            </w:r>
          </w:p>
          <w:p w14:paraId="72386C13" w14:textId="77777777" w:rsidR="00406C2A" w:rsidRDefault="00404B9F">
            <w:pPr>
              <w:autoSpaceDE/>
              <w:autoSpaceDN/>
              <w:spacing w:before="2"/>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799714BA" w14:textId="77777777" w:rsidR="00406C2A" w:rsidRDefault="00404B9F">
            <w:pPr>
              <w:autoSpaceDE/>
              <w:autoSpaceDN/>
              <w:spacing w:line="252" w:lineRule="auto"/>
              <w:ind w:left="112" w:right="87"/>
              <w:jc w:val="both"/>
              <w:rPr>
                <w:rFonts w:ascii="Times New Roman" w:eastAsia="Times New Roman" w:hAnsi="Times New Roman" w:cs="Times New Roman"/>
                <w:color w:val="000000"/>
                <w:sz w:val="19"/>
                <w:szCs w:val="19"/>
              </w:rPr>
            </w:pPr>
            <w:r>
              <w:rPr>
                <w:color w:val="000000"/>
                <w:spacing w:val="-4"/>
                <w:sz w:val="19"/>
                <w:szCs w:val="19"/>
              </w:rPr>
              <w:t xml:space="preserve">Darüber </w:t>
            </w:r>
            <w:r>
              <w:rPr>
                <w:color w:val="000000"/>
                <w:spacing w:val="-3"/>
                <w:sz w:val="19"/>
                <w:szCs w:val="19"/>
              </w:rPr>
              <w:t xml:space="preserve">hinaus hat </w:t>
            </w:r>
            <w:r>
              <w:rPr>
                <w:color w:val="000000"/>
                <w:sz w:val="19"/>
                <w:szCs w:val="19"/>
              </w:rPr>
              <w:t xml:space="preserve">ERGO </w:t>
            </w:r>
            <w:r>
              <w:rPr>
                <w:color w:val="000000"/>
                <w:spacing w:val="-3"/>
                <w:sz w:val="19"/>
                <w:szCs w:val="19"/>
              </w:rPr>
              <w:t xml:space="preserve">den </w:t>
            </w:r>
            <w:r>
              <w:rPr>
                <w:color w:val="000000"/>
                <w:sz w:val="19"/>
                <w:szCs w:val="19"/>
              </w:rPr>
              <w:t xml:space="preserve">Informationsempfänger belehrt, dass </w:t>
            </w:r>
            <w:r>
              <w:rPr>
                <w:color w:val="000000"/>
                <w:spacing w:val="-4"/>
                <w:sz w:val="19"/>
                <w:szCs w:val="19"/>
              </w:rPr>
              <w:t xml:space="preserve">neben </w:t>
            </w:r>
            <w:r>
              <w:rPr>
                <w:color w:val="000000"/>
                <w:spacing w:val="-3"/>
                <w:sz w:val="19"/>
                <w:szCs w:val="19"/>
              </w:rPr>
              <w:t xml:space="preserve">den Angehörigen des </w:t>
            </w:r>
            <w:r>
              <w:rPr>
                <w:color w:val="000000"/>
                <w:sz w:val="19"/>
                <w:szCs w:val="19"/>
              </w:rPr>
              <w:t xml:space="preserve">jeweiligen Versicherers auch sonstige Personen, die an </w:t>
            </w:r>
            <w:r>
              <w:rPr>
                <w:color w:val="000000"/>
                <w:spacing w:val="-3"/>
                <w:sz w:val="19"/>
                <w:szCs w:val="19"/>
              </w:rPr>
              <w:t xml:space="preserve">der beruflichen </w:t>
            </w:r>
            <w:r>
              <w:rPr>
                <w:color w:val="000000"/>
                <w:sz w:val="19"/>
                <w:szCs w:val="19"/>
              </w:rPr>
              <w:t xml:space="preserve">Tätigkeit </w:t>
            </w:r>
            <w:r>
              <w:rPr>
                <w:color w:val="000000"/>
                <w:spacing w:val="-3"/>
                <w:sz w:val="19"/>
                <w:szCs w:val="19"/>
              </w:rPr>
              <w:t xml:space="preserve">des </w:t>
            </w:r>
            <w:r>
              <w:rPr>
                <w:color w:val="000000"/>
                <w:sz w:val="19"/>
                <w:szCs w:val="19"/>
              </w:rPr>
              <w:t xml:space="preserve">Versicherers mitwirken, </w:t>
            </w:r>
            <w:r>
              <w:rPr>
                <w:color w:val="000000"/>
                <w:spacing w:val="-3"/>
                <w:sz w:val="19"/>
                <w:szCs w:val="19"/>
              </w:rPr>
              <w:t xml:space="preserve">der </w:t>
            </w:r>
            <w:r>
              <w:rPr>
                <w:color w:val="000000"/>
                <w:sz w:val="19"/>
                <w:szCs w:val="19"/>
              </w:rPr>
              <w:t xml:space="preserve">strafbewährten Schweigepflicht nach § </w:t>
            </w:r>
            <w:r>
              <w:rPr>
                <w:color w:val="000000"/>
                <w:spacing w:val="-3"/>
                <w:sz w:val="19"/>
                <w:szCs w:val="19"/>
              </w:rPr>
              <w:t xml:space="preserve">203 </w:t>
            </w:r>
            <w:r>
              <w:rPr>
                <w:color w:val="000000"/>
                <w:sz w:val="19"/>
                <w:szCs w:val="19"/>
              </w:rPr>
              <w:t xml:space="preserve">Absatz 4 Satz 1 StGB </w:t>
            </w:r>
            <w:r>
              <w:rPr>
                <w:color w:val="000000"/>
                <w:spacing w:val="-3"/>
                <w:sz w:val="19"/>
                <w:szCs w:val="19"/>
              </w:rPr>
              <w:t xml:space="preserve">unterliegen. </w:t>
            </w:r>
            <w:r>
              <w:rPr>
                <w:color w:val="000000"/>
                <w:sz w:val="19"/>
                <w:szCs w:val="19"/>
              </w:rPr>
              <w:t xml:space="preserve">Diese Schweigepflicht gilt somit sowohl </w:t>
            </w:r>
            <w:r>
              <w:rPr>
                <w:color w:val="000000"/>
                <w:spacing w:val="-5"/>
                <w:sz w:val="19"/>
                <w:szCs w:val="19"/>
              </w:rPr>
              <w:t xml:space="preserve">für </w:t>
            </w:r>
            <w:r>
              <w:rPr>
                <w:color w:val="000000"/>
                <w:sz w:val="19"/>
                <w:szCs w:val="19"/>
              </w:rPr>
              <w:t>ERGO als zentralen Dien</w:t>
            </w:r>
            <w:r>
              <w:rPr>
                <w:color w:val="000000"/>
                <w:sz w:val="19"/>
                <w:szCs w:val="19"/>
              </w:rPr>
              <w:t xml:space="preserve">stleister als auch </w:t>
            </w:r>
            <w:r>
              <w:rPr>
                <w:color w:val="000000"/>
                <w:spacing w:val="-5"/>
                <w:sz w:val="19"/>
                <w:szCs w:val="19"/>
              </w:rPr>
              <w:t xml:space="preserve">für </w:t>
            </w:r>
            <w:r>
              <w:rPr>
                <w:color w:val="000000"/>
                <w:spacing w:val="-3"/>
                <w:sz w:val="19"/>
                <w:szCs w:val="19"/>
              </w:rPr>
              <w:t xml:space="preserve">den </w:t>
            </w:r>
            <w:r>
              <w:rPr>
                <w:color w:val="000000"/>
                <w:sz w:val="19"/>
                <w:szCs w:val="19"/>
              </w:rPr>
              <w:t xml:space="preserve">Informationsempfänger als </w:t>
            </w:r>
            <w:r>
              <w:rPr>
                <w:color w:val="000000"/>
                <w:spacing w:val="-3"/>
                <w:sz w:val="19"/>
                <w:szCs w:val="19"/>
              </w:rPr>
              <w:t>Subunternehmer.</w:t>
            </w:r>
          </w:p>
          <w:p w14:paraId="34031F47" w14:textId="77777777" w:rsidR="00406C2A" w:rsidRDefault="00404B9F">
            <w:pPr>
              <w:autoSpaceDE/>
              <w:autoSpaceDN/>
              <w:spacing w:before="1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t>
            </w:r>
          </w:p>
          <w:p w14:paraId="76D3BC6F" w14:textId="77777777" w:rsidR="00406C2A" w:rsidRDefault="00404B9F">
            <w:pPr>
              <w:autoSpaceDE/>
              <w:autoSpaceDN/>
              <w:spacing w:line="254" w:lineRule="auto"/>
              <w:ind w:left="112" w:right="82"/>
              <w:jc w:val="both"/>
              <w:rPr>
                <w:rFonts w:ascii="Times New Roman" w:eastAsia="Times New Roman" w:hAnsi="Times New Roman" w:cs="Times New Roman"/>
                <w:color w:val="000000"/>
                <w:sz w:val="19"/>
                <w:szCs w:val="19"/>
              </w:rPr>
            </w:pPr>
            <w:r>
              <w:rPr>
                <w:color w:val="000000"/>
                <w:spacing w:val="-4"/>
                <w:sz w:val="19"/>
                <w:szCs w:val="19"/>
              </w:rPr>
              <w:t xml:space="preserve">Der </w:t>
            </w:r>
            <w:r>
              <w:rPr>
                <w:color w:val="000000"/>
                <w:sz w:val="19"/>
                <w:szCs w:val="19"/>
              </w:rPr>
              <w:t xml:space="preserve">Informationsempfänger </w:t>
            </w:r>
            <w:r>
              <w:rPr>
                <w:color w:val="000000"/>
                <w:spacing w:val="-4"/>
                <w:sz w:val="19"/>
                <w:szCs w:val="19"/>
              </w:rPr>
              <w:t xml:space="preserve">verpflichtet </w:t>
            </w:r>
            <w:r>
              <w:rPr>
                <w:color w:val="000000"/>
                <w:spacing w:val="2"/>
                <w:sz w:val="19"/>
                <w:szCs w:val="19"/>
              </w:rPr>
              <w:t xml:space="preserve">sich, </w:t>
            </w:r>
            <w:r>
              <w:rPr>
                <w:color w:val="000000"/>
                <w:sz w:val="19"/>
                <w:szCs w:val="19"/>
              </w:rPr>
              <w:t xml:space="preserve">die </w:t>
            </w:r>
            <w:r>
              <w:rPr>
                <w:color w:val="000000"/>
                <w:spacing w:val="-3"/>
                <w:sz w:val="19"/>
                <w:szCs w:val="19"/>
              </w:rPr>
              <w:t xml:space="preserve">dargelegte </w:t>
            </w:r>
            <w:r>
              <w:rPr>
                <w:color w:val="000000"/>
                <w:sz w:val="19"/>
                <w:szCs w:val="19"/>
              </w:rPr>
              <w:t xml:space="preserve">Schweigepflicht </w:t>
            </w:r>
            <w:r>
              <w:rPr>
                <w:color w:val="000000"/>
                <w:spacing w:val="-7"/>
                <w:sz w:val="19"/>
                <w:szCs w:val="19"/>
              </w:rPr>
              <w:t xml:space="preserve">(vgl. </w:t>
            </w:r>
            <w:r>
              <w:rPr>
                <w:color w:val="000000"/>
                <w:sz w:val="19"/>
                <w:szCs w:val="19"/>
              </w:rPr>
              <w:t xml:space="preserve">§§ </w:t>
            </w:r>
            <w:r>
              <w:rPr>
                <w:color w:val="000000"/>
                <w:spacing w:val="-3"/>
                <w:sz w:val="19"/>
                <w:szCs w:val="19"/>
              </w:rPr>
              <w:t xml:space="preserve">203, 204 </w:t>
            </w:r>
            <w:r>
              <w:rPr>
                <w:color w:val="000000"/>
                <w:spacing w:val="2"/>
                <w:sz w:val="19"/>
                <w:szCs w:val="19"/>
              </w:rPr>
              <w:t xml:space="preserve">StGB) </w:t>
            </w:r>
            <w:r>
              <w:rPr>
                <w:color w:val="000000"/>
                <w:spacing w:val="3"/>
                <w:sz w:val="19"/>
                <w:szCs w:val="19"/>
              </w:rPr>
              <w:t xml:space="preserve">zu </w:t>
            </w:r>
            <w:r>
              <w:rPr>
                <w:color w:val="000000"/>
                <w:sz w:val="19"/>
                <w:szCs w:val="19"/>
              </w:rPr>
              <w:t xml:space="preserve">beachten </w:t>
            </w:r>
            <w:r>
              <w:rPr>
                <w:color w:val="000000"/>
                <w:spacing w:val="-3"/>
                <w:sz w:val="19"/>
                <w:szCs w:val="19"/>
              </w:rPr>
              <w:t xml:space="preserve">und </w:t>
            </w:r>
            <w:r>
              <w:rPr>
                <w:color w:val="000000"/>
                <w:sz w:val="19"/>
                <w:szCs w:val="19"/>
              </w:rPr>
              <w:t xml:space="preserve">alle geheimhaltungsbedürftig </w:t>
            </w:r>
            <w:r>
              <w:rPr>
                <w:color w:val="000000"/>
                <w:spacing w:val="11"/>
                <w:sz w:val="19"/>
                <w:szCs w:val="19"/>
              </w:rPr>
              <w:t xml:space="preserve">en </w:t>
            </w:r>
            <w:r>
              <w:rPr>
                <w:color w:val="000000"/>
                <w:spacing w:val="-4"/>
                <w:sz w:val="19"/>
                <w:szCs w:val="19"/>
              </w:rPr>
              <w:t xml:space="preserve">Informationen </w:t>
            </w:r>
            <w:r>
              <w:rPr>
                <w:color w:val="000000"/>
                <w:sz w:val="19"/>
                <w:szCs w:val="19"/>
              </w:rPr>
              <w:t xml:space="preserve">streng </w:t>
            </w:r>
            <w:r>
              <w:rPr>
                <w:color w:val="000000"/>
                <w:spacing w:val="-3"/>
                <w:sz w:val="19"/>
                <w:szCs w:val="19"/>
              </w:rPr>
              <w:t xml:space="preserve">vertraulich </w:t>
            </w:r>
            <w:r>
              <w:rPr>
                <w:color w:val="000000"/>
                <w:spacing w:val="3"/>
                <w:sz w:val="19"/>
                <w:szCs w:val="19"/>
              </w:rPr>
              <w:t xml:space="preserve">zu </w:t>
            </w:r>
            <w:r>
              <w:rPr>
                <w:color w:val="000000"/>
                <w:sz w:val="19"/>
                <w:szCs w:val="19"/>
              </w:rPr>
              <w:t xml:space="preserve">behandeln. </w:t>
            </w:r>
            <w:r>
              <w:rPr>
                <w:color w:val="000000"/>
                <w:spacing w:val="-4"/>
                <w:sz w:val="19"/>
                <w:szCs w:val="19"/>
              </w:rPr>
              <w:t xml:space="preserve">Darüber </w:t>
            </w:r>
            <w:r>
              <w:rPr>
                <w:color w:val="000000"/>
                <w:spacing w:val="-3"/>
                <w:sz w:val="19"/>
                <w:szCs w:val="19"/>
              </w:rPr>
              <w:t>hinaus wird der Informationsempfä</w:t>
            </w:r>
            <w:del w:id="589" w:author="Römer, Axel (RED1D)" w:date="2020-11-05T07:20:00Z">
              <w:r w:rsidDel="00404B9F">
                <w:rPr>
                  <w:color w:val="000000"/>
                  <w:spacing w:val="-3"/>
                  <w:sz w:val="19"/>
                  <w:szCs w:val="19"/>
                </w:rPr>
                <w:delText xml:space="preserve"> </w:delText>
              </w:r>
            </w:del>
            <w:r>
              <w:rPr>
                <w:color w:val="000000"/>
                <w:spacing w:val="5"/>
                <w:sz w:val="19"/>
                <w:szCs w:val="19"/>
              </w:rPr>
              <w:t>ng</w:t>
            </w:r>
            <w:del w:id="590" w:author="Römer, Axel (RED1D)" w:date="2020-11-05T07:20:00Z">
              <w:r w:rsidDel="00404B9F">
                <w:rPr>
                  <w:color w:val="000000"/>
                  <w:spacing w:val="5"/>
                  <w:sz w:val="19"/>
                  <w:szCs w:val="19"/>
                </w:rPr>
                <w:delText xml:space="preserve"> </w:delText>
              </w:r>
            </w:del>
            <w:r>
              <w:rPr>
                <w:color w:val="000000"/>
                <w:spacing w:val="5"/>
                <w:sz w:val="19"/>
                <w:szCs w:val="19"/>
              </w:rPr>
              <w:t xml:space="preserve">er </w:t>
            </w:r>
            <w:r>
              <w:rPr>
                <w:color w:val="000000"/>
                <w:sz w:val="19"/>
                <w:szCs w:val="19"/>
              </w:rPr>
              <w:t>seine Mitarbeiter zur</w:t>
            </w:r>
            <w:r>
              <w:rPr>
                <w:color w:val="000000"/>
                <w:spacing w:val="55"/>
                <w:sz w:val="19"/>
                <w:szCs w:val="19"/>
              </w:rPr>
              <w:t xml:space="preserve"> </w:t>
            </w:r>
            <w:r>
              <w:rPr>
                <w:color w:val="000000"/>
                <w:sz w:val="19"/>
                <w:szCs w:val="19"/>
              </w:rPr>
              <w:t xml:space="preserve">Verschwiegenheit </w:t>
            </w:r>
            <w:r>
              <w:rPr>
                <w:color w:val="000000"/>
                <w:spacing w:val="-4"/>
                <w:sz w:val="19"/>
                <w:szCs w:val="19"/>
              </w:rPr>
              <w:t xml:space="preserve">verpflichten </w:t>
            </w:r>
            <w:r>
              <w:rPr>
                <w:color w:val="000000"/>
                <w:spacing w:val="-3"/>
                <w:sz w:val="19"/>
                <w:szCs w:val="19"/>
              </w:rPr>
              <w:t xml:space="preserve">und </w:t>
            </w:r>
            <w:r>
              <w:rPr>
                <w:color w:val="000000"/>
                <w:sz w:val="19"/>
                <w:szCs w:val="19"/>
              </w:rPr>
              <w:t xml:space="preserve">diese </w:t>
            </w:r>
            <w:r>
              <w:rPr>
                <w:color w:val="000000"/>
                <w:spacing w:val="-3"/>
                <w:sz w:val="19"/>
                <w:szCs w:val="19"/>
              </w:rPr>
              <w:t xml:space="preserve">auf </w:t>
            </w:r>
            <w:r>
              <w:rPr>
                <w:color w:val="000000"/>
                <w:sz w:val="19"/>
                <w:szCs w:val="19"/>
              </w:rPr>
              <w:t xml:space="preserve">die strafrechtlichen Folgen </w:t>
            </w:r>
            <w:r>
              <w:rPr>
                <w:color w:val="000000"/>
                <w:spacing w:val="-3"/>
                <w:sz w:val="19"/>
                <w:szCs w:val="19"/>
              </w:rPr>
              <w:t xml:space="preserve">eines </w:t>
            </w:r>
            <w:r>
              <w:rPr>
                <w:color w:val="000000"/>
                <w:sz w:val="19"/>
                <w:szCs w:val="19"/>
              </w:rPr>
              <w:t>Verstoßes hinweisen.</w:t>
            </w:r>
          </w:p>
          <w:p w14:paraId="33F0DFC4" w14:textId="77777777" w:rsidR="00406C2A" w:rsidRDefault="00404B9F">
            <w:pPr>
              <w:autoSpaceDE/>
              <w:autoSpaceDN/>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t>
            </w:r>
          </w:p>
          <w:p w14:paraId="3AC53C58" w14:textId="77777777" w:rsidR="00406C2A" w:rsidRDefault="00404B9F">
            <w:pPr>
              <w:autoSpaceDE/>
              <w:autoSpaceDN/>
              <w:spacing w:line="257" w:lineRule="auto"/>
              <w:ind w:left="112" w:right="91"/>
              <w:jc w:val="both"/>
              <w:rPr>
                <w:rFonts w:ascii="Times New Roman" w:eastAsia="Times New Roman" w:hAnsi="Times New Roman" w:cs="Times New Roman"/>
                <w:color w:val="000000"/>
                <w:sz w:val="19"/>
                <w:szCs w:val="19"/>
              </w:rPr>
            </w:pPr>
            <w:r>
              <w:rPr>
                <w:color w:val="000000"/>
                <w:spacing w:val="-4"/>
                <w:sz w:val="19"/>
                <w:szCs w:val="19"/>
              </w:rPr>
              <w:t xml:space="preserve">Der </w:t>
            </w:r>
            <w:r>
              <w:rPr>
                <w:color w:val="000000"/>
                <w:sz w:val="19"/>
                <w:szCs w:val="19"/>
              </w:rPr>
              <w:t xml:space="preserve">Informationsempfänger </w:t>
            </w:r>
            <w:r>
              <w:rPr>
                <w:color w:val="000000"/>
                <w:spacing w:val="-3"/>
                <w:sz w:val="19"/>
                <w:szCs w:val="19"/>
              </w:rPr>
              <w:t xml:space="preserve">wird </w:t>
            </w:r>
            <w:r>
              <w:rPr>
                <w:color w:val="000000"/>
                <w:spacing w:val="3"/>
                <w:sz w:val="19"/>
                <w:szCs w:val="19"/>
              </w:rPr>
              <w:t xml:space="preserve">sich </w:t>
            </w:r>
            <w:r>
              <w:rPr>
                <w:color w:val="000000"/>
                <w:spacing w:val="-2"/>
                <w:sz w:val="19"/>
                <w:szCs w:val="19"/>
              </w:rPr>
              <w:t xml:space="preserve">nur </w:t>
            </w:r>
            <w:r>
              <w:rPr>
                <w:color w:val="000000"/>
                <w:sz w:val="19"/>
                <w:szCs w:val="19"/>
              </w:rPr>
              <w:t xml:space="preserve">insoweit Kenntnis </w:t>
            </w:r>
            <w:r>
              <w:rPr>
                <w:color w:val="000000"/>
                <w:spacing w:val="-9"/>
                <w:sz w:val="19"/>
                <w:szCs w:val="19"/>
              </w:rPr>
              <w:t xml:space="preserve">von </w:t>
            </w:r>
            <w:r>
              <w:rPr>
                <w:color w:val="000000"/>
                <w:sz w:val="19"/>
                <w:szCs w:val="19"/>
              </w:rPr>
              <w:t xml:space="preserve">entsprechenden Geheimnissen </w:t>
            </w:r>
            <w:r>
              <w:rPr>
                <w:color w:val="000000"/>
                <w:spacing w:val="-5"/>
                <w:sz w:val="19"/>
                <w:szCs w:val="19"/>
              </w:rPr>
              <w:t xml:space="preserve">verschaffen, </w:t>
            </w:r>
            <w:r>
              <w:rPr>
                <w:color w:val="000000"/>
                <w:sz w:val="19"/>
                <w:szCs w:val="19"/>
              </w:rPr>
              <w:t xml:space="preserve">als dies zur </w:t>
            </w:r>
            <w:r>
              <w:rPr>
                <w:color w:val="000000"/>
                <w:spacing w:val="-3"/>
                <w:sz w:val="19"/>
                <w:szCs w:val="19"/>
              </w:rPr>
              <w:t xml:space="preserve">Erfüllung der </w:t>
            </w:r>
            <w:r>
              <w:rPr>
                <w:color w:val="000000"/>
                <w:spacing w:val="-9"/>
                <w:sz w:val="19"/>
                <w:szCs w:val="19"/>
              </w:rPr>
              <w:t xml:space="preserve">von </w:t>
            </w:r>
            <w:r>
              <w:rPr>
                <w:color w:val="000000"/>
                <w:sz w:val="19"/>
                <w:szCs w:val="19"/>
              </w:rPr>
              <w:t xml:space="preserve">ihm </w:t>
            </w:r>
            <w:r>
              <w:rPr>
                <w:color w:val="000000"/>
                <w:spacing w:val="-3"/>
                <w:sz w:val="19"/>
                <w:szCs w:val="19"/>
              </w:rPr>
              <w:t xml:space="preserve">übernommenen              vertraglichen              </w:t>
            </w:r>
            <w:r>
              <w:rPr>
                <w:color w:val="000000"/>
                <w:sz w:val="19"/>
                <w:szCs w:val="19"/>
              </w:rPr>
              <w:t xml:space="preserve">Aufgaben </w:t>
            </w:r>
            <w:r>
              <w:rPr>
                <w:color w:val="000000"/>
                <w:spacing w:val="-3"/>
                <w:sz w:val="19"/>
                <w:szCs w:val="19"/>
              </w:rPr>
              <w:t>erforderlich</w:t>
            </w:r>
            <w:r>
              <w:rPr>
                <w:color w:val="000000"/>
                <w:spacing w:val="44"/>
                <w:sz w:val="19"/>
                <w:szCs w:val="19"/>
              </w:rPr>
              <w:t xml:space="preserve"> </w:t>
            </w:r>
            <w:r>
              <w:rPr>
                <w:color w:val="000000"/>
                <w:spacing w:val="3"/>
                <w:sz w:val="19"/>
                <w:szCs w:val="19"/>
              </w:rPr>
              <w:t>ist.</w:t>
            </w:r>
          </w:p>
        </w:tc>
        <w:tc>
          <w:tcPr>
            <w:tcW w:w="4821" w:type="dxa"/>
            <w:tcBorders>
              <w:left w:val="single" w:sz="6" w:space="0" w:color="000000"/>
            </w:tcBorders>
            <w:tcMar>
              <w:top w:w="8" w:type="dxa"/>
              <w:left w:w="8" w:type="dxa"/>
              <w:bottom w:w="8" w:type="dxa"/>
              <w:right w:w="8" w:type="dxa"/>
            </w:tcMar>
            <w:hideMark/>
          </w:tcPr>
          <w:p w14:paraId="3BA8C327" w14:textId="77777777" w:rsidR="00406C2A" w:rsidRPr="00404B9F" w:rsidRDefault="00404B9F">
            <w:pPr>
              <w:autoSpaceDE/>
              <w:autoSpaceDN/>
              <w:spacing w:line="205" w:lineRule="atLeast"/>
              <w:ind w:left="112"/>
              <w:jc w:val="both"/>
              <w:rPr>
                <w:rFonts w:ascii="Times New Roman" w:eastAsia="Times New Roman" w:hAnsi="Times New Roman" w:cs="Times New Roman"/>
                <w:color w:val="000000"/>
                <w:sz w:val="24"/>
                <w:szCs w:val="24"/>
                <w:lang w:val="en-US"/>
                <w:rPrChange w:id="591" w:author="Römer, Axel (RED1D)" w:date="2020-11-05T07:13:00Z">
                  <w:rPr>
                    <w:rFonts w:ascii="Times New Roman" w:eastAsia="Times New Roman" w:hAnsi="Times New Roman" w:cs="Times New Roman"/>
                    <w:color w:val="000000"/>
                    <w:sz w:val="24"/>
                    <w:szCs w:val="24"/>
                  </w:rPr>
                </w:rPrChange>
              </w:rPr>
            </w:pPr>
            <w:r w:rsidRPr="00404B9F">
              <w:rPr>
                <w:color w:val="000000"/>
                <w:sz w:val="19"/>
                <w:szCs w:val="19"/>
                <w:lang w:val="en-US"/>
                <w:rPrChange w:id="592" w:author="Römer, Axel (RED1D)" w:date="2020-11-05T07:13:00Z">
                  <w:rPr>
                    <w:color w:val="000000"/>
                    <w:sz w:val="19"/>
                    <w:szCs w:val="19"/>
                  </w:rPr>
                </w:rPrChange>
              </w:rPr>
              <w:t>(DSGVO) and the Federal Data Protection Act</w:t>
            </w:r>
          </w:p>
          <w:p w14:paraId="54537813" w14:textId="77777777" w:rsidR="00406C2A" w:rsidRPr="00404B9F" w:rsidRDefault="00404B9F">
            <w:pPr>
              <w:autoSpaceDE/>
              <w:autoSpaceDN/>
              <w:spacing w:before="21"/>
              <w:ind w:left="112"/>
              <w:jc w:val="both"/>
              <w:rPr>
                <w:rFonts w:ascii="Times New Roman" w:eastAsia="Times New Roman" w:hAnsi="Times New Roman" w:cs="Times New Roman"/>
                <w:color w:val="000000"/>
                <w:sz w:val="19"/>
                <w:szCs w:val="19"/>
                <w:lang w:val="en-US"/>
                <w:rPrChange w:id="593"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594" w:author="Römer, Axel (RED1D)" w:date="2020-11-05T07:13:00Z">
                  <w:rPr>
                    <w:color w:val="000000"/>
                    <w:sz w:val="19"/>
                    <w:szCs w:val="19"/>
                  </w:rPr>
                </w:rPrChange>
              </w:rPr>
              <w:t>(BDSG) within its area of responsibility.</w:t>
            </w:r>
          </w:p>
          <w:p w14:paraId="213240A1" w14:textId="77777777" w:rsidR="00406C2A" w:rsidRPr="00404B9F" w:rsidRDefault="00404B9F">
            <w:pPr>
              <w:autoSpaceDE/>
              <w:autoSpaceDN/>
              <w:rPr>
                <w:rFonts w:ascii="Times New Roman" w:eastAsia="Times New Roman" w:hAnsi="Times New Roman" w:cs="Times New Roman"/>
                <w:color w:val="000000"/>
                <w:lang w:val="en-US"/>
                <w:rPrChange w:id="595"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596" w:author="Römer, Axel (RED1D)" w:date="2020-11-05T07:13:00Z">
                  <w:rPr>
                    <w:rFonts w:ascii="Times New Roman" w:eastAsia="Times New Roman" w:hAnsi="Times New Roman" w:cs="Times New Roman"/>
                    <w:color w:val="000000"/>
                  </w:rPr>
                </w:rPrChange>
              </w:rPr>
              <w:t xml:space="preserve"> </w:t>
            </w:r>
          </w:p>
          <w:p w14:paraId="1FE61E28" w14:textId="77777777" w:rsidR="00406C2A" w:rsidRPr="00404B9F" w:rsidRDefault="00404B9F">
            <w:pPr>
              <w:autoSpaceDE/>
              <w:autoSpaceDN/>
              <w:spacing w:before="1"/>
              <w:rPr>
                <w:rFonts w:ascii="Times New Roman" w:eastAsia="Times New Roman" w:hAnsi="Times New Roman" w:cs="Times New Roman"/>
                <w:color w:val="000000"/>
                <w:sz w:val="19"/>
                <w:szCs w:val="19"/>
                <w:lang w:val="en-US"/>
                <w:rPrChange w:id="597" w:author="Römer, Axel (RED1D)" w:date="2020-11-05T07:13:00Z">
                  <w:rPr>
                    <w:rFonts w:ascii="Times New Roman" w:eastAsia="Times New Roman" w:hAnsi="Times New Roman" w:cs="Times New Roman"/>
                    <w:color w:val="000000"/>
                    <w:sz w:val="19"/>
                    <w:szCs w:val="19"/>
                  </w:rPr>
                </w:rPrChange>
              </w:rPr>
            </w:pPr>
            <w:r w:rsidRPr="00404B9F">
              <w:rPr>
                <w:rFonts w:ascii="Times New Roman" w:eastAsia="Times New Roman" w:hAnsi="Times New Roman" w:cs="Times New Roman"/>
                <w:color w:val="000000"/>
                <w:sz w:val="19"/>
                <w:szCs w:val="19"/>
                <w:lang w:val="en-US"/>
                <w:rPrChange w:id="598" w:author="Römer, Axel (RED1D)" w:date="2020-11-05T07:13:00Z">
                  <w:rPr>
                    <w:rFonts w:ascii="Times New Roman" w:eastAsia="Times New Roman" w:hAnsi="Times New Roman" w:cs="Times New Roman"/>
                    <w:color w:val="000000"/>
                    <w:sz w:val="19"/>
                    <w:szCs w:val="19"/>
                  </w:rPr>
                </w:rPrChange>
              </w:rPr>
              <w:t xml:space="preserve"> </w:t>
            </w:r>
          </w:p>
          <w:p w14:paraId="5A1FAAD0" w14:textId="77777777" w:rsidR="00406C2A" w:rsidRPr="00404B9F" w:rsidRDefault="00404B9F">
            <w:pPr>
              <w:autoSpaceDE/>
              <w:autoSpaceDN/>
              <w:spacing w:line="252" w:lineRule="auto"/>
              <w:ind w:left="112" w:right="94"/>
              <w:jc w:val="both"/>
              <w:rPr>
                <w:rFonts w:ascii="Times New Roman" w:eastAsia="Times New Roman" w:hAnsi="Times New Roman" w:cs="Times New Roman"/>
                <w:color w:val="000000"/>
                <w:sz w:val="19"/>
                <w:szCs w:val="19"/>
                <w:lang w:val="en-US"/>
                <w:rPrChange w:id="599"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600" w:author="Römer, Axel (RED1D)" w:date="2020-11-05T07:13:00Z">
                  <w:rPr>
                    <w:color w:val="000000"/>
                    <w:sz w:val="19"/>
                    <w:szCs w:val="19"/>
                  </w:rPr>
                </w:rPrChange>
              </w:rPr>
              <w:t xml:space="preserve">If the </w:t>
            </w:r>
            <w:r w:rsidRPr="00404B9F">
              <w:rPr>
                <w:color w:val="000000"/>
                <w:sz w:val="19"/>
                <w:szCs w:val="19"/>
                <w:lang w:val="en-US"/>
                <w:rPrChange w:id="601" w:author="Römer, Axel (RED1D)" w:date="2020-11-05T07:13:00Z">
                  <w:rPr>
                    <w:color w:val="000000"/>
                    <w:sz w:val="19"/>
                    <w:szCs w:val="19"/>
                  </w:rPr>
                </w:rPrChange>
              </w:rPr>
              <w:t>information receiver also assumes tasks for private health, life and accident insurers as a subcontractor of ERGO, the following regulations shall apply:</w:t>
            </w:r>
          </w:p>
          <w:p w14:paraId="0BE8D5F1" w14:textId="77777777" w:rsidR="00406C2A" w:rsidRPr="00404B9F" w:rsidRDefault="00404B9F">
            <w:pPr>
              <w:autoSpaceDE/>
              <w:autoSpaceDN/>
              <w:spacing w:before="5"/>
              <w:rPr>
                <w:rFonts w:ascii="Times New Roman" w:eastAsia="Times New Roman" w:hAnsi="Times New Roman" w:cs="Times New Roman"/>
                <w:color w:val="000000"/>
                <w:sz w:val="19"/>
                <w:szCs w:val="19"/>
                <w:lang w:val="en-US"/>
                <w:rPrChange w:id="602" w:author="Römer, Axel (RED1D)" w:date="2020-11-05T07:13:00Z">
                  <w:rPr>
                    <w:rFonts w:ascii="Times New Roman" w:eastAsia="Times New Roman" w:hAnsi="Times New Roman" w:cs="Times New Roman"/>
                    <w:color w:val="000000"/>
                    <w:sz w:val="19"/>
                    <w:szCs w:val="19"/>
                  </w:rPr>
                </w:rPrChange>
              </w:rPr>
            </w:pPr>
            <w:r w:rsidRPr="00404B9F">
              <w:rPr>
                <w:rFonts w:ascii="Times New Roman" w:eastAsia="Times New Roman" w:hAnsi="Times New Roman" w:cs="Times New Roman"/>
                <w:color w:val="000000"/>
                <w:sz w:val="19"/>
                <w:szCs w:val="19"/>
                <w:lang w:val="en-US"/>
                <w:rPrChange w:id="603" w:author="Römer, Axel (RED1D)" w:date="2020-11-05T07:13:00Z">
                  <w:rPr>
                    <w:rFonts w:ascii="Times New Roman" w:eastAsia="Times New Roman" w:hAnsi="Times New Roman" w:cs="Times New Roman"/>
                    <w:color w:val="000000"/>
                    <w:sz w:val="19"/>
                    <w:szCs w:val="19"/>
                  </w:rPr>
                </w:rPrChange>
              </w:rPr>
              <w:t xml:space="preserve"> </w:t>
            </w:r>
          </w:p>
          <w:p w14:paraId="7E6432FF" w14:textId="77777777" w:rsidR="00406C2A" w:rsidRPr="00404B9F" w:rsidRDefault="00404B9F">
            <w:pPr>
              <w:autoSpaceDE/>
              <w:autoSpaceDN/>
              <w:spacing w:line="252" w:lineRule="auto"/>
              <w:ind w:left="112" w:right="79"/>
              <w:jc w:val="both"/>
              <w:rPr>
                <w:rFonts w:ascii="Times New Roman" w:eastAsia="Times New Roman" w:hAnsi="Times New Roman" w:cs="Times New Roman"/>
                <w:color w:val="000000"/>
                <w:sz w:val="19"/>
                <w:szCs w:val="19"/>
                <w:lang w:val="en-US"/>
                <w:rPrChange w:id="604"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605" w:author="Römer, Axel (RED1D)" w:date="2020-11-05T07:13:00Z">
                  <w:rPr>
                    <w:color w:val="000000"/>
                    <w:sz w:val="19"/>
                    <w:szCs w:val="19"/>
                  </w:rPr>
                </w:rPrChange>
              </w:rPr>
              <w:t xml:space="preserve">ERGO </w:t>
            </w:r>
            <w:r w:rsidRPr="00404B9F">
              <w:rPr>
                <w:color w:val="000000"/>
                <w:spacing w:val="-3"/>
                <w:sz w:val="19"/>
                <w:szCs w:val="19"/>
                <w:lang w:val="en-US"/>
                <w:rPrChange w:id="606" w:author="Römer, Axel (RED1D)" w:date="2020-11-05T07:13:00Z">
                  <w:rPr>
                    <w:color w:val="000000"/>
                    <w:spacing w:val="-3"/>
                    <w:sz w:val="19"/>
                    <w:szCs w:val="19"/>
                  </w:rPr>
                </w:rPrChange>
              </w:rPr>
              <w:t xml:space="preserve">has informed </w:t>
            </w:r>
            <w:r w:rsidRPr="00404B9F">
              <w:rPr>
                <w:color w:val="000000"/>
                <w:sz w:val="19"/>
                <w:szCs w:val="19"/>
                <w:lang w:val="en-US"/>
                <w:rPrChange w:id="607" w:author="Römer, Axel (RED1D)" w:date="2020-11-05T07:13:00Z">
                  <w:rPr>
                    <w:color w:val="000000"/>
                    <w:sz w:val="19"/>
                    <w:szCs w:val="19"/>
                  </w:rPr>
                </w:rPrChange>
              </w:rPr>
              <w:t xml:space="preserve">the information </w:t>
            </w:r>
            <w:r w:rsidRPr="00404B9F">
              <w:rPr>
                <w:color w:val="000000"/>
                <w:spacing w:val="-4"/>
                <w:sz w:val="19"/>
                <w:szCs w:val="19"/>
                <w:lang w:val="en-US"/>
                <w:rPrChange w:id="608" w:author="Römer, Axel (RED1D)" w:date="2020-11-05T07:13:00Z">
                  <w:rPr>
                    <w:color w:val="000000"/>
                    <w:spacing w:val="-4"/>
                    <w:sz w:val="19"/>
                    <w:szCs w:val="19"/>
                  </w:rPr>
                </w:rPrChange>
              </w:rPr>
              <w:t xml:space="preserve">receiver </w:t>
            </w:r>
            <w:r w:rsidRPr="00404B9F">
              <w:rPr>
                <w:color w:val="000000"/>
                <w:sz w:val="19"/>
                <w:szCs w:val="19"/>
                <w:lang w:val="en-US"/>
                <w:rPrChange w:id="609" w:author="Römer, Axel (RED1D)" w:date="2020-11-05T07:13:00Z">
                  <w:rPr>
                    <w:color w:val="000000"/>
                    <w:sz w:val="19"/>
                    <w:szCs w:val="19"/>
                  </w:rPr>
                </w:rPrChange>
              </w:rPr>
              <w:t xml:space="preserve">that ERGO, as the central </w:t>
            </w:r>
            <w:r w:rsidRPr="00404B9F">
              <w:rPr>
                <w:color w:val="000000"/>
                <w:spacing w:val="-3"/>
                <w:sz w:val="19"/>
                <w:szCs w:val="19"/>
                <w:lang w:val="en-US"/>
                <w:rPrChange w:id="610" w:author="Römer, Axel (RED1D)" w:date="2020-11-05T07:13:00Z">
                  <w:rPr>
                    <w:color w:val="000000"/>
                    <w:spacing w:val="-3"/>
                    <w:sz w:val="19"/>
                    <w:szCs w:val="19"/>
                  </w:rPr>
                </w:rPrChange>
              </w:rPr>
              <w:t xml:space="preserve">service </w:t>
            </w:r>
            <w:r w:rsidRPr="00404B9F">
              <w:rPr>
                <w:color w:val="000000"/>
                <w:spacing w:val="-6"/>
                <w:sz w:val="19"/>
                <w:szCs w:val="19"/>
                <w:lang w:val="en-US"/>
                <w:rPrChange w:id="611" w:author="Römer, Axel (RED1D)" w:date="2020-11-05T07:13:00Z">
                  <w:rPr>
                    <w:color w:val="000000"/>
                    <w:spacing w:val="-6"/>
                    <w:sz w:val="19"/>
                    <w:szCs w:val="19"/>
                  </w:rPr>
                </w:rPrChange>
              </w:rPr>
              <w:t xml:space="preserve">provider </w:t>
            </w:r>
            <w:r w:rsidRPr="00404B9F">
              <w:rPr>
                <w:color w:val="000000"/>
                <w:sz w:val="19"/>
                <w:szCs w:val="19"/>
                <w:lang w:val="en-US"/>
                <w:rPrChange w:id="612" w:author="Römer, Axel (RED1D)" w:date="2020-11-05T07:13:00Z">
                  <w:rPr>
                    <w:color w:val="000000"/>
                    <w:sz w:val="19"/>
                    <w:szCs w:val="19"/>
                  </w:rPr>
                </w:rPrChange>
              </w:rPr>
              <w:t xml:space="preserve">of the </w:t>
            </w:r>
            <w:r w:rsidRPr="00404B9F">
              <w:rPr>
                <w:color w:val="000000"/>
                <w:spacing w:val="2"/>
                <w:sz w:val="19"/>
                <w:szCs w:val="19"/>
                <w:lang w:val="en-US"/>
                <w:rPrChange w:id="613" w:author="Römer, Axel (RED1D)" w:date="2020-11-05T07:13:00Z">
                  <w:rPr>
                    <w:color w:val="000000"/>
                    <w:spacing w:val="2"/>
                    <w:sz w:val="19"/>
                    <w:szCs w:val="19"/>
                  </w:rPr>
                </w:rPrChange>
              </w:rPr>
              <w:t xml:space="preserve">ERGO </w:t>
            </w:r>
            <w:r w:rsidRPr="00404B9F">
              <w:rPr>
                <w:color w:val="000000"/>
                <w:spacing w:val="-4"/>
                <w:sz w:val="19"/>
                <w:szCs w:val="19"/>
                <w:lang w:val="en-US"/>
                <w:rPrChange w:id="614" w:author="Römer, Axel (RED1D)" w:date="2020-11-05T07:13:00Z">
                  <w:rPr>
                    <w:color w:val="000000"/>
                    <w:spacing w:val="-4"/>
                    <w:sz w:val="19"/>
                    <w:szCs w:val="19"/>
                  </w:rPr>
                </w:rPrChange>
              </w:rPr>
              <w:t xml:space="preserve">Group, </w:t>
            </w:r>
            <w:r w:rsidRPr="00404B9F">
              <w:rPr>
                <w:color w:val="000000"/>
                <w:sz w:val="19"/>
                <w:szCs w:val="19"/>
                <w:lang w:val="en-US"/>
                <w:rPrChange w:id="615" w:author="Römer, Axel (RED1D)" w:date="2020-11-05T07:13:00Z">
                  <w:rPr>
                    <w:color w:val="000000"/>
                    <w:sz w:val="19"/>
                    <w:szCs w:val="19"/>
                  </w:rPr>
                </w:rPrChange>
              </w:rPr>
              <w:t xml:space="preserve">is also taking on </w:t>
            </w:r>
            <w:r w:rsidRPr="00404B9F">
              <w:rPr>
                <w:color w:val="000000"/>
                <w:spacing w:val="3"/>
                <w:sz w:val="19"/>
                <w:szCs w:val="19"/>
                <w:lang w:val="en-US"/>
                <w:rPrChange w:id="616" w:author="Römer, Axel (RED1D)" w:date="2020-11-05T07:13:00Z">
                  <w:rPr>
                    <w:color w:val="000000"/>
                    <w:spacing w:val="3"/>
                    <w:sz w:val="19"/>
                    <w:szCs w:val="19"/>
                  </w:rPr>
                </w:rPrChange>
              </w:rPr>
              <w:t xml:space="preserve">tasks </w:t>
            </w:r>
            <w:r w:rsidRPr="00404B9F">
              <w:rPr>
                <w:color w:val="000000"/>
                <w:spacing w:val="-5"/>
                <w:sz w:val="19"/>
                <w:szCs w:val="19"/>
                <w:lang w:val="en-US"/>
                <w:rPrChange w:id="617" w:author="Römer, Axel (RED1D)" w:date="2020-11-05T07:13:00Z">
                  <w:rPr>
                    <w:color w:val="000000"/>
                    <w:spacing w:val="-5"/>
                    <w:sz w:val="19"/>
                    <w:szCs w:val="19"/>
                  </w:rPr>
                </w:rPrChange>
              </w:rPr>
              <w:t xml:space="preserve">for private </w:t>
            </w:r>
            <w:r w:rsidRPr="00404B9F">
              <w:rPr>
                <w:color w:val="000000"/>
                <w:sz w:val="19"/>
                <w:szCs w:val="19"/>
                <w:lang w:val="en-US"/>
                <w:rPrChange w:id="618" w:author="Römer, Axel (RED1D)" w:date="2020-11-05T07:13:00Z">
                  <w:rPr>
                    <w:color w:val="000000"/>
                    <w:sz w:val="19"/>
                    <w:szCs w:val="19"/>
                  </w:rPr>
                </w:rPrChange>
              </w:rPr>
              <w:t xml:space="preserve">health, life </w:t>
            </w:r>
            <w:r w:rsidRPr="00404B9F">
              <w:rPr>
                <w:color w:val="000000"/>
                <w:spacing w:val="-3"/>
                <w:sz w:val="19"/>
                <w:szCs w:val="19"/>
                <w:lang w:val="en-US"/>
                <w:rPrChange w:id="619" w:author="Römer, Axel (RED1D)" w:date="2020-11-05T07:13:00Z">
                  <w:rPr>
                    <w:color w:val="000000"/>
                    <w:spacing w:val="-3"/>
                    <w:sz w:val="19"/>
                    <w:szCs w:val="19"/>
                  </w:rPr>
                </w:rPrChange>
              </w:rPr>
              <w:t xml:space="preserve">and </w:t>
            </w:r>
            <w:r w:rsidRPr="00404B9F">
              <w:rPr>
                <w:color w:val="000000"/>
                <w:sz w:val="19"/>
                <w:szCs w:val="19"/>
                <w:lang w:val="en-US"/>
                <w:rPrChange w:id="620" w:author="Römer, Axel (RED1D)" w:date="2020-11-05T07:13:00Z">
                  <w:rPr>
                    <w:color w:val="000000"/>
                    <w:sz w:val="19"/>
                    <w:szCs w:val="19"/>
                  </w:rPr>
                </w:rPrChange>
              </w:rPr>
              <w:t xml:space="preserve">accident insurers. </w:t>
            </w:r>
            <w:r w:rsidRPr="00404B9F">
              <w:rPr>
                <w:color w:val="000000"/>
                <w:spacing w:val="-7"/>
                <w:sz w:val="19"/>
                <w:szCs w:val="19"/>
                <w:lang w:val="en-US"/>
                <w:rPrChange w:id="621" w:author="Römer, Axel (RED1D)" w:date="2020-11-05T07:13:00Z">
                  <w:rPr>
                    <w:color w:val="000000"/>
                    <w:spacing w:val="-7"/>
                    <w:sz w:val="19"/>
                    <w:szCs w:val="19"/>
                  </w:rPr>
                </w:rPrChange>
              </w:rPr>
              <w:t xml:space="preserve">The </w:t>
            </w:r>
            <w:r w:rsidRPr="00404B9F">
              <w:rPr>
                <w:color w:val="000000"/>
                <w:sz w:val="19"/>
                <w:szCs w:val="19"/>
                <w:lang w:val="en-US"/>
                <w:rPrChange w:id="622" w:author="Römer, Axel (RED1D)" w:date="2020-11-05T07:13:00Z">
                  <w:rPr>
                    <w:color w:val="000000"/>
                    <w:sz w:val="19"/>
                    <w:szCs w:val="19"/>
                  </w:rPr>
                </w:rPrChange>
              </w:rPr>
              <w:t xml:space="preserve">employees </w:t>
            </w:r>
            <w:r w:rsidRPr="00404B9F">
              <w:rPr>
                <w:color w:val="000000"/>
                <w:spacing w:val="-3"/>
                <w:sz w:val="19"/>
                <w:szCs w:val="19"/>
                <w:lang w:val="en-US"/>
                <w:rPrChange w:id="623" w:author="Römer, Axel (RED1D)" w:date="2020-11-05T07:13:00Z">
                  <w:rPr>
                    <w:color w:val="000000"/>
                    <w:spacing w:val="-3"/>
                    <w:sz w:val="19"/>
                    <w:szCs w:val="19"/>
                  </w:rPr>
                </w:rPrChange>
              </w:rPr>
              <w:t xml:space="preserve">and </w:t>
            </w:r>
            <w:r w:rsidRPr="00404B9F">
              <w:rPr>
                <w:color w:val="000000"/>
                <w:sz w:val="19"/>
                <w:szCs w:val="19"/>
                <w:lang w:val="en-US"/>
                <w:rPrChange w:id="624" w:author="Römer, Axel (RED1D)" w:date="2020-11-05T07:13:00Z">
                  <w:rPr>
                    <w:color w:val="000000"/>
                    <w:sz w:val="19"/>
                    <w:szCs w:val="19"/>
                  </w:rPr>
                </w:rPrChange>
              </w:rPr>
              <w:t xml:space="preserve">agents of these </w:t>
            </w:r>
            <w:r w:rsidRPr="00404B9F">
              <w:rPr>
                <w:color w:val="000000"/>
                <w:spacing w:val="-5"/>
                <w:sz w:val="19"/>
                <w:szCs w:val="19"/>
                <w:lang w:val="en-US"/>
                <w:rPrChange w:id="625" w:author="Römer, Axel (RED1D)" w:date="2020-11-05T07:13:00Z">
                  <w:rPr>
                    <w:color w:val="000000"/>
                    <w:spacing w:val="-5"/>
                    <w:sz w:val="19"/>
                    <w:szCs w:val="19"/>
                  </w:rPr>
                </w:rPrChange>
              </w:rPr>
              <w:t xml:space="preserve">private </w:t>
            </w:r>
            <w:r w:rsidRPr="00404B9F">
              <w:rPr>
                <w:color w:val="000000"/>
                <w:sz w:val="19"/>
                <w:szCs w:val="19"/>
                <w:lang w:val="en-US"/>
                <w:rPrChange w:id="626" w:author="Römer, Axel (RED1D)" w:date="2020-11-05T07:13:00Z">
                  <w:rPr>
                    <w:color w:val="000000"/>
                    <w:sz w:val="19"/>
                    <w:szCs w:val="19"/>
                  </w:rPr>
                </w:rPrChange>
              </w:rPr>
              <w:t xml:space="preserve">insurers </w:t>
            </w:r>
            <w:r w:rsidRPr="00404B9F">
              <w:rPr>
                <w:color w:val="000000"/>
                <w:spacing w:val="-3"/>
                <w:sz w:val="19"/>
                <w:szCs w:val="19"/>
                <w:lang w:val="en-US"/>
                <w:rPrChange w:id="627" w:author="Römer, Axel (RED1D)" w:date="2020-11-05T07:13:00Z">
                  <w:rPr>
                    <w:color w:val="000000"/>
                    <w:spacing w:val="-3"/>
                    <w:sz w:val="19"/>
                    <w:szCs w:val="19"/>
                  </w:rPr>
                </w:rPrChange>
              </w:rPr>
              <w:t xml:space="preserve">are </w:t>
            </w:r>
            <w:r w:rsidRPr="00404B9F">
              <w:rPr>
                <w:color w:val="000000"/>
                <w:sz w:val="19"/>
                <w:szCs w:val="19"/>
                <w:lang w:val="en-US"/>
                <w:rPrChange w:id="628" w:author="Römer, Axel (RED1D)" w:date="2020-11-05T07:13:00Z">
                  <w:rPr>
                    <w:color w:val="000000"/>
                    <w:sz w:val="19"/>
                    <w:szCs w:val="19"/>
                  </w:rPr>
                </w:rPrChange>
              </w:rPr>
              <w:t xml:space="preserve">subject </w:t>
            </w:r>
            <w:r w:rsidRPr="00404B9F">
              <w:rPr>
                <w:color w:val="000000"/>
                <w:spacing w:val="2"/>
                <w:sz w:val="19"/>
                <w:szCs w:val="19"/>
                <w:lang w:val="en-US"/>
                <w:rPrChange w:id="629" w:author="Römer, Axel (RED1D)" w:date="2020-11-05T07:13:00Z">
                  <w:rPr>
                    <w:color w:val="000000"/>
                    <w:spacing w:val="2"/>
                    <w:sz w:val="19"/>
                    <w:szCs w:val="19"/>
                  </w:rPr>
                </w:rPrChange>
              </w:rPr>
              <w:t xml:space="preserve">to </w:t>
            </w:r>
            <w:r w:rsidRPr="00404B9F">
              <w:rPr>
                <w:color w:val="000000"/>
                <w:sz w:val="19"/>
                <w:szCs w:val="19"/>
                <w:lang w:val="en-US"/>
                <w:rPrChange w:id="630" w:author="Römer, Axel (RED1D)" w:date="2020-11-05T07:13:00Z">
                  <w:rPr>
                    <w:color w:val="000000"/>
                    <w:sz w:val="19"/>
                    <w:szCs w:val="19"/>
                  </w:rPr>
                </w:rPrChange>
              </w:rPr>
              <w:t xml:space="preserve">a punishable duty of confidentiality according </w:t>
            </w:r>
            <w:r w:rsidRPr="00404B9F">
              <w:rPr>
                <w:color w:val="000000"/>
                <w:spacing w:val="2"/>
                <w:sz w:val="19"/>
                <w:szCs w:val="19"/>
                <w:lang w:val="en-US"/>
                <w:rPrChange w:id="631" w:author="Römer, Axel (RED1D)" w:date="2020-11-05T07:13:00Z">
                  <w:rPr>
                    <w:color w:val="000000"/>
                    <w:spacing w:val="2"/>
                    <w:sz w:val="19"/>
                    <w:szCs w:val="19"/>
                  </w:rPr>
                </w:rPrChange>
              </w:rPr>
              <w:t xml:space="preserve">to </w:t>
            </w:r>
            <w:r w:rsidRPr="00404B9F">
              <w:rPr>
                <w:color w:val="000000"/>
                <w:sz w:val="19"/>
                <w:szCs w:val="19"/>
                <w:lang w:val="en-US"/>
                <w:rPrChange w:id="632" w:author="Römer, Axel (RED1D)" w:date="2020-11-05T07:13:00Z">
                  <w:rPr>
                    <w:color w:val="000000"/>
                    <w:sz w:val="19"/>
                    <w:szCs w:val="19"/>
                  </w:rPr>
                </w:rPrChange>
              </w:rPr>
              <w:t xml:space="preserve">Section </w:t>
            </w:r>
            <w:r w:rsidRPr="00404B9F">
              <w:rPr>
                <w:color w:val="000000"/>
                <w:spacing w:val="-3"/>
                <w:sz w:val="19"/>
                <w:szCs w:val="19"/>
                <w:lang w:val="en-US"/>
                <w:rPrChange w:id="633" w:author="Römer, Axel (RED1D)" w:date="2020-11-05T07:13:00Z">
                  <w:rPr>
                    <w:color w:val="000000"/>
                    <w:spacing w:val="-3"/>
                    <w:sz w:val="19"/>
                    <w:szCs w:val="19"/>
                  </w:rPr>
                </w:rPrChange>
              </w:rPr>
              <w:t xml:space="preserve">203 </w:t>
            </w:r>
            <w:r w:rsidRPr="00404B9F">
              <w:rPr>
                <w:color w:val="000000"/>
                <w:spacing w:val="2"/>
                <w:sz w:val="19"/>
                <w:szCs w:val="19"/>
                <w:lang w:val="en-US"/>
                <w:rPrChange w:id="634" w:author="Römer, Axel (RED1D)" w:date="2020-11-05T07:13:00Z">
                  <w:rPr>
                    <w:color w:val="000000"/>
                    <w:spacing w:val="2"/>
                    <w:sz w:val="19"/>
                    <w:szCs w:val="19"/>
                  </w:rPr>
                </w:rPrChange>
              </w:rPr>
              <w:t xml:space="preserve">(1) </w:t>
            </w:r>
            <w:r w:rsidRPr="00404B9F">
              <w:rPr>
                <w:color w:val="000000"/>
                <w:spacing w:val="-4"/>
                <w:sz w:val="19"/>
                <w:szCs w:val="19"/>
                <w:lang w:val="en-US"/>
                <w:rPrChange w:id="635" w:author="Römer, Axel (RED1D)" w:date="2020-11-05T07:13:00Z">
                  <w:rPr>
                    <w:color w:val="000000"/>
                    <w:spacing w:val="-4"/>
                    <w:sz w:val="19"/>
                    <w:szCs w:val="19"/>
                  </w:rPr>
                </w:rPrChange>
              </w:rPr>
              <w:t xml:space="preserve">No. </w:t>
            </w:r>
            <w:r w:rsidRPr="00404B9F">
              <w:rPr>
                <w:color w:val="000000"/>
                <w:sz w:val="19"/>
                <w:szCs w:val="19"/>
                <w:lang w:val="en-US"/>
                <w:rPrChange w:id="636" w:author="Römer, Axel (RED1D)" w:date="2020-11-05T07:13:00Z">
                  <w:rPr>
                    <w:color w:val="000000"/>
                    <w:sz w:val="19"/>
                    <w:szCs w:val="19"/>
                  </w:rPr>
                </w:rPrChange>
              </w:rPr>
              <w:t xml:space="preserve">7 of the </w:t>
            </w:r>
            <w:r w:rsidRPr="00404B9F">
              <w:rPr>
                <w:color w:val="000000"/>
                <w:spacing w:val="-3"/>
                <w:sz w:val="19"/>
                <w:szCs w:val="19"/>
                <w:lang w:val="en-US"/>
                <w:rPrChange w:id="637" w:author="Römer, Axel (RED1D)" w:date="2020-11-05T07:13:00Z">
                  <w:rPr>
                    <w:color w:val="000000"/>
                    <w:spacing w:val="-3"/>
                    <w:sz w:val="19"/>
                    <w:szCs w:val="19"/>
                  </w:rPr>
                </w:rPrChange>
              </w:rPr>
              <w:t xml:space="preserve">German </w:t>
            </w:r>
            <w:r w:rsidRPr="00404B9F">
              <w:rPr>
                <w:color w:val="000000"/>
                <w:sz w:val="19"/>
                <w:szCs w:val="19"/>
                <w:lang w:val="en-US"/>
                <w:rPrChange w:id="638" w:author="Römer, Axel (RED1D)" w:date="2020-11-05T07:13:00Z">
                  <w:rPr>
                    <w:color w:val="000000"/>
                    <w:sz w:val="19"/>
                    <w:szCs w:val="19"/>
                  </w:rPr>
                </w:rPrChange>
              </w:rPr>
              <w:t xml:space="preserve">Criminal </w:t>
            </w:r>
            <w:r w:rsidRPr="00404B9F">
              <w:rPr>
                <w:color w:val="000000"/>
                <w:spacing w:val="-4"/>
                <w:sz w:val="19"/>
                <w:szCs w:val="19"/>
                <w:lang w:val="en-US"/>
                <w:rPrChange w:id="639" w:author="Römer, Axel (RED1D)" w:date="2020-11-05T07:13:00Z">
                  <w:rPr>
                    <w:color w:val="000000"/>
                    <w:spacing w:val="-4"/>
                    <w:sz w:val="19"/>
                    <w:szCs w:val="19"/>
                  </w:rPr>
                </w:rPrChange>
              </w:rPr>
              <w:t xml:space="preserve">Code </w:t>
            </w:r>
            <w:r w:rsidRPr="00404B9F">
              <w:rPr>
                <w:color w:val="000000"/>
                <w:sz w:val="19"/>
                <w:szCs w:val="19"/>
                <w:lang w:val="en-US"/>
                <w:rPrChange w:id="640" w:author="Römer, Axel (RED1D)" w:date="2020-11-05T07:13:00Z">
                  <w:rPr>
                    <w:color w:val="000000"/>
                    <w:sz w:val="19"/>
                    <w:szCs w:val="19"/>
                  </w:rPr>
                </w:rPrChange>
              </w:rPr>
              <w:t xml:space="preserve">(StGB). According </w:t>
            </w:r>
            <w:r w:rsidRPr="00404B9F">
              <w:rPr>
                <w:color w:val="000000"/>
                <w:spacing w:val="2"/>
                <w:sz w:val="19"/>
                <w:szCs w:val="19"/>
                <w:lang w:val="en-US"/>
                <w:rPrChange w:id="641" w:author="Römer, Axel (RED1D)" w:date="2020-11-05T07:13:00Z">
                  <w:rPr>
                    <w:color w:val="000000"/>
                    <w:spacing w:val="2"/>
                    <w:sz w:val="19"/>
                    <w:szCs w:val="19"/>
                  </w:rPr>
                </w:rPrChange>
              </w:rPr>
              <w:t xml:space="preserve">to </w:t>
            </w:r>
            <w:r w:rsidRPr="00404B9F">
              <w:rPr>
                <w:color w:val="000000"/>
                <w:sz w:val="19"/>
                <w:szCs w:val="19"/>
                <w:lang w:val="en-US"/>
                <w:rPrChange w:id="642" w:author="Römer, Axel (RED1D)" w:date="2020-11-05T07:13:00Z">
                  <w:rPr>
                    <w:color w:val="000000"/>
                    <w:sz w:val="19"/>
                    <w:szCs w:val="19"/>
                  </w:rPr>
                </w:rPrChange>
              </w:rPr>
              <w:t xml:space="preserve">this </w:t>
            </w:r>
            <w:r w:rsidRPr="00404B9F">
              <w:rPr>
                <w:color w:val="000000"/>
                <w:spacing w:val="-4"/>
                <w:sz w:val="19"/>
                <w:szCs w:val="19"/>
                <w:lang w:val="en-US"/>
                <w:rPrChange w:id="643" w:author="Römer, Axel (RED1D)" w:date="2020-11-05T07:13:00Z">
                  <w:rPr>
                    <w:color w:val="000000"/>
                    <w:spacing w:val="-4"/>
                    <w:sz w:val="19"/>
                    <w:szCs w:val="19"/>
                  </w:rPr>
                </w:rPrChange>
              </w:rPr>
              <w:t xml:space="preserve">provision, </w:t>
            </w:r>
            <w:r w:rsidRPr="00404B9F">
              <w:rPr>
                <w:color w:val="000000"/>
                <w:sz w:val="19"/>
                <w:szCs w:val="19"/>
                <w:lang w:val="en-US"/>
                <w:rPrChange w:id="644" w:author="Römer, Axel (RED1D)" w:date="2020-11-05T07:13:00Z">
                  <w:rPr>
                    <w:color w:val="000000"/>
                    <w:sz w:val="19"/>
                    <w:szCs w:val="19"/>
                  </w:rPr>
                </w:rPrChange>
              </w:rPr>
              <w:t xml:space="preserve">an employee or </w:t>
            </w:r>
            <w:r w:rsidRPr="00404B9F">
              <w:rPr>
                <w:color w:val="000000"/>
                <w:spacing w:val="-4"/>
                <w:sz w:val="19"/>
                <w:szCs w:val="19"/>
                <w:lang w:val="en-US"/>
                <w:rPrChange w:id="645" w:author="Römer, Axel (RED1D)" w:date="2020-11-05T07:13:00Z">
                  <w:rPr>
                    <w:color w:val="000000"/>
                    <w:spacing w:val="-4"/>
                    <w:sz w:val="19"/>
                    <w:szCs w:val="19"/>
                  </w:rPr>
                </w:rPrChange>
              </w:rPr>
              <w:t xml:space="preserve">agent </w:t>
            </w:r>
            <w:r w:rsidRPr="00404B9F">
              <w:rPr>
                <w:color w:val="000000"/>
                <w:sz w:val="19"/>
                <w:szCs w:val="19"/>
                <w:lang w:val="en-US"/>
                <w:rPrChange w:id="646" w:author="Römer, Axel (RED1D)" w:date="2020-11-05T07:13:00Z">
                  <w:rPr>
                    <w:color w:val="000000"/>
                    <w:sz w:val="19"/>
                    <w:szCs w:val="19"/>
                  </w:rPr>
                </w:rPrChange>
              </w:rPr>
              <w:t xml:space="preserve">is liable </w:t>
            </w:r>
            <w:r w:rsidRPr="00404B9F">
              <w:rPr>
                <w:color w:val="000000"/>
                <w:spacing w:val="2"/>
                <w:sz w:val="19"/>
                <w:szCs w:val="19"/>
                <w:lang w:val="en-US"/>
                <w:rPrChange w:id="647" w:author="Römer, Axel (RED1D)" w:date="2020-11-05T07:13:00Z">
                  <w:rPr>
                    <w:color w:val="000000"/>
                    <w:spacing w:val="2"/>
                    <w:sz w:val="19"/>
                    <w:szCs w:val="19"/>
                  </w:rPr>
                </w:rPrChange>
              </w:rPr>
              <w:t xml:space="preserve">to </w:t>
            </w:r>
            <w:r w:rsidRPr="00404B9F">
              <w:rPr>
                <w:color w:val="000000"/>
                <w:sz w:val="19"/>
                <w:szCs w:val="19"/>
                <w:lang w:val="en-US"/>
                <w:rPrChange w:id="648" w:author="Römer, Axel (RED1D)" w:date="2020-11-05T07:13:00Z">
                  <w:rPr>
                    <w:color w:val="000000"/>
                    <w:sz w:val="19"/>
                    <w:szCs w:val="19"/>
                  </w:rPr>
                </w:rPrChange>
              </w:rPr>
              <w:t xml:space="preserve">prosecution if he or she discloses a secret of </w:t>
            </w:r>
            <w:r w:rsidRPr="00404B9F">
              <w:rPr>
                <w:color w:val="000000"/>
                <w:spacing w:val="-3"/>
                <w:sz w:val="19"/>
                <w:szCs w:val="19"/>
                <w:lang w:val="en-US"/>
                <w:rPrChange w:id="649" w:author="Römer, Axel (RED1D)" w:date="2020-11-05T07:13:00Z">
                  <w:rPr>
                    <w:color w:val="000000"/>
                    <w:spacing w:val="-3"/>
                    <w:sz w:val="19"/>
                    <w:szCs w:val="19"/>
                  </w:rPr>
                </w:rPrChange>
              </w:rPr>
              <w:t xml:space="preserve">another </w:t>
            </w:r>
            <w:r w:rsidRPr="00404B9F">
              <w:rPr>
                <w:color w:val="000000"/>
                <w:sz w:val="19"/>
                <w:szCs w:val="19"/>
                <w:lang w:val="en-US"/>
                <w:rPrChange w:id="650" w:author="Römer, Axel (RED1D)" w:date="2020-11-05T07:13:00Z">
                  <w:rPr>
                    <w:color w:val="000000"/>
                    <w:sz w:val="19"/>
                    <w:szCs w:val="19"/>
                  </w:rPr>
                </w:rPrChange>
              </w:rPr>
              <w:t xml:space="preserve">party without authorization entrusted </w:t>
            </w:r>
            <w:r w:rsidRPr="00404B9F">
              <w:rPr>
                <w:color w:val="000000"/>
                <w:spacing w:val="2"/>
                <w:sz w:val="19"/>
                <w:szCs w:val="19"/>
                <w:lang w:val="en-US"/>
                <w:rPrChange w:id="651" w:author="Römer, Axel (RED1D)" w:date="2020-11-05T07:13:00Z">
                  <w:rPr>
                    <w:color w:val="000000"/>
                    <w:spacing w:val="2"/>
                    <w:sz w:val="19"/>
                    <w:szCs w:val="19"/>
                  </w:rPr>
                </w:rPrChange>
              </w:rPr>
              <w:t xml:space="preserve">to </w:t>
            </w:r>
            <w:r w:rsidRPr="00404B9F">
              <w:rPr>
                <w:color w:val="000000"/>
                <w:sz w:val="19"/>
                <w:szCs w:val="19"/>
                <w:lang w:val="en-US"/>
                <w:rPrChange w:id="652" w:author="Römer, Axel (RED1D)" w:date="2020-11-05T07:13:00Z">
                  <w:rPr>
                    <w:color w:val="000000"/>
                    <w:sz w:val="19"/>
                    <w:szCs w:val="19"/>
                  </w:rPr>
                </w:rPrChange>
              </w:rPr>
              <w:t xml:space="preserve">him or </w:t>
            </w:r>
            <w:r w:rsidRPr="00404B9F">
              <w:rPr>
                <w:color w:val="000000"/>
                <w:spacing w:val="-3"/>
                <w:sz w:val="19"/>
                <w:szCs w:val="19"/>
                <w:lang w:val="en-US"/>
                <w:rPrChange w:id="653" w:author="Römer, Axel (RED1D)" w:date="2020-11-05T07:13:00Z">
                  <w:rPr>
                    <w:color w:val="000000"/>
                    <w:spacing w:val="-3"/>
                    <w:sz w:val="19"/>
                    <w:szCs w:val="19"/>
                  </w:rPr>
                </w:rPrChange>
              </w:rPr>
              <w:t xml:space="preserve">her </w:t>
            </w:r>
            <w:r w:rsidRPr="00404B9F">
              <w:rPr>
                <w:color w:val="000000"/>
                <w:sz w:val="19"/>
                <w:szCs w:val="19"/>
                <w:lang w:val="en-US"/>
                <w:rPrChange w:id="654" w:author="Römer, Axel (RED1D)" w:date="2020-11-05T07:13:00Z">
                  <w:rPr>
                    <w:color w:val="000000"/>
                    <w:sz w:val="19"/>
                    <w:szCs w:val="19"/>
                  </w:rPr>
                </w:rPrChange>
              </w:rPr>
              <w:t xml:space="preserve">within the scope of this function or otherwise disclosed </w:t>
            </w:r>
            <w:r w:rsidRPr="00404B9F">
              <w:rPr>
                <w:color w:val="000000"/>
                <w:spacing w:val="2"/>
                <w:sz w:val="19"/>
                <w:szCs w:val="19"/>
                <w:lang w:val="en-US"/>
                <w:rPrChange w:id="655" w:author="Römer, Axel (RED1D)" w:date="2020-11-05T07:13:00Z">
                  <w:rPr>
                    <w:color w:val="000000"/>
                    <w:spacing w:val="2"/>
                    <w:sz w:val="19"/>
                    <w:szCs w:val="19"/>
                  </w:rPr>
                </w:rPrChange>
              </w:rPr>
              <w:t xml:space="preserve">to </w:t>
            </w:r>
            <w:r w:rsidRPr="00404B9F">
              <w:rPr>
                <w:color w:val="000000"/>
                <w:sz w:val="19"/>
                <w:szCs w:val="19"/>
                <w:lang w:val="en-US"/>
                <w:rPrChange w:id="656" w:author="Römer, Axel (RED1D)" w:date="2020-11-05T07:13:00Z">
                  <w:rPr>
                    <w:color w:val="000000"/>
                    <w:sz w:val="19"/>
                    <w:szCs w:val="19"/>
                  </w:rPr>
                </w:rPrChange>
              </w:rPr>
              <w:t xml:space="preserve">him or </w:t>
            </w:r>
            <w:r w:rsidRPr="00404B9F">
              <w:rPr>
                <w:color w:val="000000"/>
                <w:spacing w:val="-4"/>
                <w:sz w:val="19"/>
                <w:szCs w:val="19"/>
                <w:lang w:val="en-US"/>
                <w:rPrChange w:id="657" w:author="Römer, Axel (RED1D)" w:date="2020-11-05T07:13:00Z">
                  <w:rPr>
                    <w:color w:val="000000"/>
                    <w:spacing w:val="-4"/>
                    <w:sz w:val="19"/>
                    <w:szCs w:val="19"/>
                  </w:rPr>
                </w:rPrChange>
              </w:rPr>
              <w:t xml:space="preserve">her. </w:t>
            </w:r>
            <w:r w:rsidRPr="00404B9F">
              <w:rPr>
                <w:color w:val="000000"/>
                <w:sz w:val="19"/>
                <w:szCs w:val="19"/>
                <w:lang w:val="en-US"/>
                <w:rPrChange w:id="658" w:author="Römer, Axel (RED1D)" w:date="2020-11-05T07:13:00Z">
                  <w:rPr>
                    <w:color w:val="000000"/>
                    <w:sz w:val="19"/>
                    <w:szCs w:val="19"/>
                  </w:rPr>
                </w:rPrChange>
              </w:rPr>
              <w:t>Inform</w:t>
            </w:r>
            <w:r w:rsidRPr="00404B9F">
              <w:rPr>
                <w:color w:val="000000"/>
                <w:sz w:val="19"/>
                <w:szCs w:val="19"/>
                <w:lang w:val="en-US"/>
                <w:rPrChange w:id="659" w:author="Römer, Axel (RED1D)" w:date="2020-11-05T07:13:00Z">
                  <w:rPr>
                    <w:color w:val="000000"/>
                    <w:sz w:val="19"/>
                    <w:szCs w:val="19"/>
                  </w:rPr>
                </w:rPrChange>
              </w:rPr>
              <w:t xml:space="preserve">ation </w:t>
            </w:r>
            <w:r w:rsidRPr="00404B9F">
              <w:rPr>
                <w:color w:val="000000"/>
                <w:spacing w:val="-3"/>
                <w:sz w:val="19"/>
                <w:szCs w:val="19"/>
                <w:lang w:val="en-US"/>
                <w:rPrChange w:id="660" w:author="Römer, Axel (RED1D)" w:date="2020-11-05T07:13:00Z">
                  <w:rPr>
                    <w:color w:val="000000"/>
                    <w:spacing w:val="-3"/>
                    <w:sz w:val="19"/>
                    <w:szCs w:val="19"/>
                  </w:rPr>
                </w:rPrChange>
              </w:rPr>
              <w:t xml:space="preserve">requiring </w:t>
            </w:r>
            <w:r w:rsidRPr="00404B9F">
              <w:rPr>
                <w:color w:val="000000"/>
                <w:sz w:val="19"/>
                <w:szCs w:val="19"/>
                <w:lang w:val="en-US"/>
                <w:rPrChange w:id="661" w:author="Römer, Axel (RED1D)" w:date="2020-11-05T07:13:00Z">
                  <w:rPr>
                    <w:color w:val="000000"/>
                    <w:sz w:val="19"/>
                    <w:szCs w:val="19"/>
                  </w:rPr>
                </w:rPrChange>
              </w:rPr>
              <w:t xml:space="preserve">confidentiality includes both the secrets that </w:t>
            </w:r>
            <w:r w:rsidRPr="00404B9F">
              <w:rPr>
                <w:color w:val="000000"/>
                <w:spacing w:val="-3"/>
                <w:sz w:val="19"/>
                <w:szCs w:val="19"/>
                <w:lang w:val="en-US"/>
                <w:rPrChange w:id="662" w:author="Römer, Axel (RED1D)" w:date="2020-11-05T07:13:00Z">
                  <w:rPr>
                    <w:color w:val="000000"/>
                    <w:spacing w:val="-3"/>
                    <w:sz w:val="19"/>
                    <w:szCs w:val="19"/>
                  </w:rPr>
                </w:rPrChange>
              </w:rPr>
              <w:t xml:space="preserve">belong </w:t>
            </w:r>
            <w:r w:rsidRPr="00404B9F">
              <w:rPr>
                <w:color w:val="000000"/>
                <w:spacing w:val="2"/>
                <w:sz w:val="19"/>
                <w:szCs w:val="19"/>
                <w:lang w:val="en-US"/>
                <w:rPrChange w:id="663" w:author="Römer, Axel (RED1D)" w:date="2020-11-05T07:13:00Z">
                  <w:rPr>
                    <w:color w:val="000000"/>
                    <w:spacing w:val="2"/>
                    <w:sz w:val="19"/>
                    <w:szCs w:val="19"/>
                  </w:rPr>
                </w:rPrChange>
              </w:rPr>
              <w:t xml:space="preserve">to </w:t>
            </w:r>
            <w:r w:rsidRPr="00404B9F">
              <w:rPr>
                <w:color w:val="000000"/>
                <w:sz w:val="19"/>
                <w:szCs w:val="19"/>
                <w:lang w:val="en-US"/>
                <w:rPrChange w:id="664" w:author="Römer, Axel (RED1D)" w:date="2020-11-05T07:13:00Z">
                  <w:rPr>
                    <w:color w:val="000000"/>
                    <w:sz w:val="19"/>
                    <w:szCs w:val="19"/>
                  </w:rPr>
                </w:rPrChange>
              </w:rPr>
              <w:t xml:space="preserve">the </w:t>
            </w:r>
            <w:r w:rsidRPr="00404B9F">
              <w:rPr>
                <w:color w:val="000000"/>
                <w:spacing w:val="-3"/>
                <w:sz w:val="19"/>
                <w:szCs w:val="19"/>
                <w:lang w:val="en-US"/>
                <w:rPrChange w:id="665" w:author="Römer, Axel (RED1D)" w:date="2020-11-05T07:13:00Z">
                  <w:rPr>
                    <w:color w:val="000000"/>
                    <w:spacing w:val="-3"/>
                    <w:sz w:val="19"/>
                    <w:szCs w:val="19"/>
                  </w:rPr>
                </w:rPrChange>
              </w:rPr>
              <w:t xml:space="preserve">personal </w:t>
            </w:r>
            <w:r w:rsidRPr="00404B9F">
              <w:rPr>
                <w:color w:val="000000"/>
                <w:sz w:val="19"/>
                <w:szCs w:val="19"/>
                <w:lang w:val="en-US"/>
                <w:rPrChange w:id="666" w:author="Römer, Axel (RED1D)" w:date="2020-11-05T07:13:00Z">
                  <w:rPr>
                    <w:color w:val="000000"/>
                    <w:sz w:val="19"/>
                    <w:szCs w:val="19"/>
                  </w:rPr>
                </w:rPrChange>
              </w:rPr>
              <w:t xml:space="preserve">sphere of life of the </w:t>
            </w:r>
            <w:r w:rsidRPr="00404B9F">
              <w:rPr>
                <w:color w:val="000000"/>
                <w:spacing w:val="-4"/>
                <w:sz w:val="19"/>
                <w:szCs w:val="19"/>
                <w:lang w:val="en-US"/>
                <w:rPrChange w:id="667" w:author="Römer, Axel (RED1D)" w:date="2020-11-05T07:13:00Z">
                  <w:rPr>
                    <w:color w:val="000000"/>
                    <w:spacing w:val="-4"/>
                    <w:sz w:val="19"/>
                    <w:szCs w:val="19"/>
                  </w:rPr>
                </w:rPrChange>
              </w:rPr>
              <w:t xml:space="preserve">individual </w:t>
            </w:r>
            <w:r w:rsidRPr="00404B9F">
              <w:rPr>
                <w:color w:val="000000"/>
                <w:sz w:val="19"/>
                <w:szCs w:val="19"/>
                <w:lang w:val="en-US"/>
                <w:rPrChange w:id="668" w:author="Römer, Axel (RED1D)" w:date="2020-11-05T07:13:00Z">
                  <w:rPr>
                    <w:color w:val="000000"/>
                    <w:sz w:val="19"/>
                    <w:szCs w:val="19"/>
                  </w:rPr>
                </w:rPrChange>
              </w:rPr>
              <w:t xml:space="preserve">insured as </w:t>
            </w:r>
            <w:r w:rsidRPr="00404B9F">
              <w:rPr>
                <w:color w:val="000000"/>
                <w:spacing w:val="-3"/>
                <w:sz w:val="19"/>
                <w:szCs w:val="19"/>
                <w:lang w:val="en-US"/>
                <w:rPrChange w:id="669" w:author="Römer, Axel (RED1D)" w:date="2020-11-05T07:13:00Z">
                  <w:rPr>
                    <w:color w:val="000000"/>
                    <w:spacing w:val="-3"/>
                    <w:sz w:val="19"/>
                    <w:szCs w:val="19"/>
                  </w:rPr>
                </w:rPrChange>
              </w:rPr>
              <w:t xml:space="preserve">well </w:t>
            </w:r>
            <w:r w:rsidRPr="00404B9F">
              <w:rPr>
                <w:color w:val="000000"/>
                <w:sz w:val="19"/>
                <w:szCs w:val="19"/>
                <w:lang w:val="en-US"/>
                <w:rPrChange w:id="670" w:author="Römer, Axel (RED1D)" w:date="2020-11-05T07:13:00Z">
                  <w:rPr>
                    <w:color w:val="000000"/>
                    <w:sz w:val="19"/>
                    <w:szCs w:val="19"/>
                  </w:rPr>
                </w:rPrChange>
              </w:rPr>
              <w:t xml:space="preserve">as company or business secrets. </w:t>
            </w:r>
            <w:r w:rsidRPr="00404B9F">
              <w:rPr>
                <w:color w:val="000000"/>
                <w:spacing w:val="-6"/>
                <w:sz w:val="19"/>
                <w:szCs w:val="19"/>
                <w:lang w:val="en-US"/>
                <w:rPrChange w:id="671" w:author="Römer, Axel (RED1D)" w:date="2020-11-05T07:13:00Z">
                  <w:rPr>
                    <w:color w:val="000000"/>
                    <w:spacing w:val="-6"/>
                    <w:sz w:val="19"/>
                    <w:szCs w:val="19"/>
                  </w:rPr>
                </w:rPrChange>
              </w:rPr>
              <w:t xml:space="preserve">Even </w:t>
            </w:r>
            <w:r w:rsidRPr="00404B9F">
              <w:rPr>
                <w:color w:val="000000"/>
                <w:sz w:val="19"/>
                <w:szCs w:val="19"/>
                <w:lang w:val="en-US"/>
                <w:rPrChange w:id="672" w:author="Römer, Axel (RED1D)" w:date="2020-11-05T07:13:00Z">
                  <w:rPr>
                    <w:color w:val="000000"/>
                    <w:sz w:val="19"/>
                    <w:szCs w:val="19"/>
                  </w:rPr>
                </w:rPrChange>
              </w:rPr>
              <w:t xml:space="preserve">the fact that a person maintains an </w:t>
            </w:r>
            <w:r w:rsidRPr="00404B9F">
              <w:rPr>
                <w:color w:val="000000"/>
                <w:spacing w:val="-3"/>
                <w:sz w:val="19"/>
                <w:szCs w:val="19"/>
                <w:lang w:val="en-US"/>
                <w:rPrChange w:id="673" w:author="Römer, Axel (RED1D)" w:date="2020-11-05T07:13:00Z">
                  <w:rPr>
                    <w:color w:val="000000"/>
                    <w:spacing w:val="-3"/>
                    <w:sz w:val="19"/>
                    <w:szCs w:val="19"/>
                  </w:rPr>
                </w:rPrChange>
              </w:rPr>
              <w:t xml:space="preserve">appropriate </w:t>
            </w:r>
            <w:r w:rsidRPr="00404B9F">
              <w:rPr>
                <w:color w:val="000000"/>
                <w:sz w:val="19"/>
                <w:szCs w:val="19"/>
                <w:lang w:val="en-US"/>
                <w:rPrChange w:id="674" w:author="Römer, Axel (RED1D)" w:date="2020-11-05T07:13:00Z">
                  <w:rPr>
                    <w:color w:val="000000"/>
                    <w:sz w:val="19"/>
                    <w:szCs w:val="19"/>
                  </w:rPr>
                </w:rPrChange>
              </w:rPr>
              <w:t xml:space="preserve">health, life or accident insurance with an insurer is </w:t>
            </w:r>
            <w:r w:rsidRPr="00404B9F">
              <w:rPr>
                <w:color w:val="000000"/>
                <w:spacing w:val="2"/>
                <w:sz w:val="19"/>
                <w:szCs w:val="19"/>
                <w:lang w:val="en-US"/>
                <w:rPrChange w:id="675" w:author="Römer, Axel (RED1D)" w:date="2020-11-05T07:13:00Z">
                  <w:rPr>
                    <w:color w:val="000000"/>
                    <w:spacing w:val="2"/>
                    <w:sz w:val="19"/>
                    <w:szCs w:val="19"/>
                  </w:rPr>
                </w:rPrChange>
              </w:rPr>
              <w:t xml:space="preserve">such </w:t>
            </w:r>
            <w:r w:rsidRPr="00404B9F">
              <w:rPr>
                <w:color w:val="000000"/>
                <w:sz w:val="19"/>
                <w:szCs w:val="19"/>
                <w:lang w:val="en-US"/>
                <w:rPrChange w:id="676" w:author="Römer, Axel (RED1D)" w:date="2020-11-05T07:13:00Z">
                  <w:rPr>
                    <w:color w:val="000000"/>
                    <w:sz w:val="19"/>
                    <w:szCs w:val="19"/>
                  </w:rPr>
                </w:rPrChange>
              </w:rPr>
              <w:t xml:space="preserve">a secret. </w:t>
            </w:r>
            <w:r w:rsidRPr="00404B9F">
              <w:rPr>
                <w:color w:val="000000"/>
                <w:spacing w:val="-5"/>
                <w:sz w:val="19"/>
                <w:szCs w:val="19"/>
                <w:lang w:val="en-US"/>
                <w:rPrChange w:id="677" w:author="Römer, Axel (RED1D)" w:date="2020-11-05T07:13:00Z">
                  <w:rPr>
                    <w:color w:val="000000"/>
                    <w:spacing w:val="-5"/>
                    <w:sz w:val="19"/>
                    <w:szCs w:val="19"/>
                  </w:rPr>
                </w:rPrChange>
              </w:rPr>
              <w:t xml:space="preserve">In </w:t>
            </w:r>
            <w:r w:rsidRPr="00404B9F">
              <w:rPr>
                <w:color w:val="000000"/>
                <w:sz w:val="19"/>
                <w:szCs w:val="19"/>
                <w:lang w:val="en-US"/>
                <w:rPrChange w:id="678" w:author="Römer, Axel (RED1D)" w:date="2020-11-05T07:13:00Z">
                  <w:rPr>
                    <w:color w:val="000000"/>
                    <w:sz w:val="19"/>
                    <w:szCs w:val="19"/>
                  </w:rPr>
                </w:rPrChange>
              </w:rPr>
              <w:t xml:space="preserve">addition, all information arising in the course of </w:t>
            </w:r>
            <w:r w:rsidRPr="00404B9F">
              <w:rPr>
                <w:color w:val="000000"/>
                <w:spacing w:val="2"/>
                <w:sz w:val="19"/>
                <w:szCs w:val="19"/>
                <w:lang w:val="en-US"/>
                <w:rPrChange w:id="679" w:author="Römer, Axel (RED1D)" w:date="2020-11-05T07:13:00Z">
                  <w:rPr>
                    <w:color w:val="000000"/>
                    <w:spacing w:val="2"/>
                    <w:sz w:val="19"/>
                    <w:szCs w:val="19"/>
                  </w:rPr>
                </w:rPrChange>
              </w:rPr>
              <w:t xml:space="preserve">such </w:t>
            </w:r>
            <w:r w:rsidRPr="00404B9F">
              <w:rPr>
                <w:color w:val="000000"/>
                <w:sz w:val="19"/>
                <w:szCs w:val="19"/>
                <w:lang w:val="en-US"/>
                <w:rPrChange w:id="680" w:author="Römer, Axel (RED1D)" w:date="2020-11-05T07:13:00Z">
                  <w:rPr>
                    <w:color w:val="000000"/>
                    <w:sz w:val="19"/>
                    <w:szCs w:val="19"/>
                  </w:rPr>
                </w:rPrChange>
              </w:rPr>
              <w:t>an insurance relationship - e.g. all information on the contents of the contract, claims or accident reports - must be kept conf</w:t>
            </w:r>
            <w:r w:rsidRPr="00404B9F">
              <w:rPr>
                <w:color w:val="000000"/>
                <w:sz w:val="19"/>
                <w:szCs w:val="19"/>
                <w:lang w:val="en-US"/>
                <w:rPrChange w:id="681" w:author="Römer, Axel (RED1D)" w:date="2020-11-05T07:13:00Z">
                  <w:rPr>
                    <w:color w:val="000000"/>
                    <w:sz w:val="19"/>
                    <w:szCs w:val="19"/>
                  </w:rPr>
                </w:rPrChange>
              </w:rPr>
              <w:t xml:space="preserve">idential. </w:t>
            </w:r>
            <w:r w:rsidRPr="00404B9F">
              <w:rPr>
                <w:color w:val="000000"/>
                <w:spacing w:val="-7"/>
                <w:sz w:val="19"/>
                <w:szCs w:val="19"/>
                <w:lang w:val="en-US"/>
                <w:rPrChange w:id="682" w:author="Römer, Axel (RED1D)" w:date="2020-11-05T07:13:00Z">
                  <w:rPr>
                    <w:color w:val="000000"/>
                    <w:spacing w:val="-7"/>
                    <w:sz w:val="19"/>
                    <w:szCs w:val="19"/>
                  </w:rPr>
                </w:rPrChange>
              </w:rPr>
              <w:t xml:space="preserve">The </w:t>
            </w:r>
            <w:r w:rsidRPr="00404B9F">
              <w:rPr>
                <w:color w:val="000000"/>
                <w:sz w:val="19"/>
                <w:szCs w:val="19"/>
                <w:lang w:val="en-US"/>
                <w:rPrChange w:id="683" w:author="Römer, Axel (RED1D)" w:date="2020-11-05T07:13:00Z">
                  <w:rPr>
                    <w:color w:val="000000"/>
                    <w:sz w:val="19"/>
                    <w:szCs w:val="19"/>
                  </w:rPr>
                </w:rPrChange>
              </w:rPr>
              <w:t xml:space="preserve">use of </w:t>
            </w:r>
            <w:r w:rsidRPr="00404B9F">
              <w:rPr>
                <w:color w:val="000000"/>
                <w:spacing w:val="2"/>
                <w:sz w:val="19"/>
                <w:szCs w:val="19"/>
                <w:lang w:val="en-US"/>
                <w:rPrChange w:id="684" w:author="Römer, Axel (RED1D)" w:date="2020-11-05T07:13:00Z">
                  <w:rPr>
                    <w:color w:val="000000"/>
                    <w:spacing w:val="2"/>
                    <w:sz w:val="19"/>
                    <w:szCs w:val="19"/>
                  </w:rPr>
                </w:rPrChange>
              </w:rPr>
              <w:t xml:space="preserve">such </w:t>
            </w:r>
            <w:r w:rsidRPr="00404B9F">
              <w:rPr>
                <w:color w:val="000000"/>
                <w:sz w:val="19"/>
                <w:szCs w:val="19"/>
                <w:lang w:val="en-US"/>
                <w:rPrChange w:id="685" w:author="Römer, Axel (RED1D)" w:date="2020-11-05T07:13:00Z">
                  <w:rPr>
                    <w:color w:val="000000"/>
                    <w:sz w:val="19"/>
                    <w:szCs w:val="19"/>
                  </w:rPr>
                </w:rPrChange>
              </w:rPr>
              <w:t xml:space="preserve">a secret is punishable according </w:t>
            </w:r>
            <w:r w:rsidRPr="00404B9F">
              <w:rPr>
                <w:color w:val="000000"/>
                <w:spacing w:val="2"/>
                <w:sz w:val="19"/>
                <w:szCs w:val="19"/>
                <w:lang w:val="en-US"/>
                <w:rPrChange w:id="686" w:author="Römer, Axel (RED1D)" w:date="2020-11-05T07:13:00Z">
                  <w:rPr>
                    <w:color w:val="000000"/>
                    <w:spacing w:val="2"/>
                    <w:sz w:val="19"/>
                    <w:szCs w:val="19"/>
                  </w:rPr>
                </w:rPrChange>
              </w:rPr>
              <w:t xml:space="preserve">to </w:t>
            </w:r>
            <w:r w:rsidRPr="00404B9F">
              <w:rPr>
                <w:color w:val="000000"/>
                <w:sz w:val="19"/>
                <w:szCs w:val="19"/>
                <w:lang w:val="en-US"/>
                <w:rPrChange w:id="687" w:author="Römer, Axel (RED1D)" w:date="2020-11-05T07:13:00Z">
                  <w:rPr>
                    <w:color w:val="000000"/>
                    <w:sz w:val="19"/>
                    <w:szCs w:val="19"/>
                  </w:rPr>
                </w:rPrChange>
              </w:rPr>
              <w:t xml:space="preserve">Section </w:t>
            </w:r>
            <w:r w:rsidRPr="00404B9F">
              <w:rPr>
                <w:color w:val="000000"/>
                <w:spacing w:val="-3"/>
                <w:sz w:val="19"/>
                <w:szCs w:val="19"/>
                <w:lang w:val="en-US"/>
                <w:rPrChange w:id="688" w:author="Römer, Axel (RED1D)" w:date="2020-11-05T07:13:00Z">
                  <w:rPr>
                    <w:color w:val="000000"/>
                    <w:spacing w:val="-3"/>
                    <w:sz w:val="19"/>
                    <w:szCs w:val="19"/>
                  </w:rPr>
                </w:rPrChange>
              </w:rPr>
              <w:t>204</w:t>
            </w:r>
            <w:r w:rsidRPr="00404B9F">
              <w:rPr>
                <w:color w:val="000000"/>
                <w:spacing w:val="1"/>
                <w:sz w:val="19"/>
                <w:szCs w:val="19"/>
                <w:lang w:val="en-US"/>
                <w:rPrChange w:id="689" w:author="Römer, Axel (RED1D)" w:date="2020-11-05T07:13:00Z">
                  <w:rPr>
                    <w:color w:val="000000"/>
                    <w:spacing w:val="1"/>
                    <w:sz w:val="19"/>
                    <w:szCs w:val="19"/>
                  </w:rPr>
                </w:rPrChange>
              </w:rPr>
              <w:t xml:space="preserve"> </w:t>
            </w:r>
            <w:r w:rsidRPr="00404B9F">
              <w:rPr>
                <w:color w:val="000000"/>
                <w:spacing w:val="2"/>
                <w:sz w:val="19"/>
                <w:szCs w:val="19"/>
                <w:lang w:val="en-US"/>
                <w:rPrChange w:id="690" w:author="Römer, Axel (RED1D)" w:date="2020-11-05T07:13:00Z">
                  <w:rPr>
                    <w:color w:val="000000"/>
                    <w:spacing w:val="2"/>
                    <w:sz w:val="19"/>
                    <w:szCs w:val="19"/>
                  </w:rPr>
                </w:rPrChange>
              </w:rPr>
              <w:t>StGB.</w:t>
            </w:r>
          </w:p>
          <w:p w14:paraId="65056688" w14:textId="77777777" w:rsidR="00406C2A" w:rsidRPr="00404B9F" w:rsidRDefault="00404B9F">
            <w:pPr>
              <w:autoSpaceDE/>
              <w:autoSpaceDN/>
              <w:rPr>
                <w:rFonts w:ascii="Times New Roman" w:eastAsia="Times New Roman" w:hAnsi="Times New Roman" w:cs="Times New Roman"/>
                <w:color w:val="000000"/>
                <w:lang w:val="en-US"/>
                <w:rPrChange w:id="691"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692" w:author="Römer, Axel (RED1D)" w:date="2020-11-05T07:13:00Z">
                  <w:rPr>
                    <w:rFonts w:ascii="Times New Roman" w:eastAsia="Times New Roman" w:hAnsi="Times New Roman" w:cs="Times New Roman"/>
                    <w:color w:val="000000"/>
                  </w:rPr>
                </w:rPrChange>
              </w:rPr>
              <w:t xml:space="preserve"> </w:t>
            </w:r>
          </w:p>
          <w:p w14:paraId="1B3B6007" w14:textId="77777777" w:rsidR="00406C2A" w:rsidRPr="00404B9F" w:rsidRDefault="00404B9F">
            <w:pPr>
              <w:autoSpaceDE/>
              <w:autoSpaceDN/>
              <w:rPr>
                <w:rFonts w:ascii="Times New Roman" w:eastAsia="Times New Roman" w:hAnsi="Times New Roman" w:cs="Times New Roman"/>
                <w:color w:val="000000"/>
                <w:lang w:val="en-US"/>
                <w:rPrChange w:id="693"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694" w:author="Römer, Axel (RED1D)" w:date="2020-11-05T07:13:00Z">
                  <w:rPr>
                    <w:rFonts w:ascii="Times New Roman" w:eastAsia="Times New Roman" w:hAnsi="Times New Roman" w:cs="Times New Roman"/>
                    <w:color w:val="000000"/>
                  </w:rPr>
                </w:rPrChange>
              </w:rPr>
              <w:t xml:space="preserve"> </w:t>
            </w:r>
          </w:p>
          <w:p w14:paraId="4FDFA03E" w14:textId="77777777" w:rsidR="00406C2A" w:rsidRPr="00404B9F" w:rsidRDefault="00404B9F">
            <w:pPr>
              <w:autoSpaceDE/>
              <w:autoSpaceDN/>
              <w:spacing w:before="1"/>
              <w:rPr>
                <w:rFonts w:ascii="Times New Roman" w:eastAsia="Times New Roman" w:hAnsi="Times New Roman" w:cs="Times New Roman"/>
                <w:color w:val="000000"/>
                <w:sz w:val="18"/>
                <w:szCs w:val="18"/>
                <w:lang w:val="en-US"/>
                <w:rPrChange w:id="695" w:author="Römer, Axel (RED1D)" w:date="2020-11-05T07:13:00Z">
                  <w:rPr>
                    <w:rFonts w:ascii="Times New Roman" w:eastAsia="Times New Roman" w:hAnsi="Times New Roman" w:cs="Times New Roman"/>
                    <w:color w:val="000000"/>
                    <w:sz w:val="18"/>
                    <w:szCs w:val="18"/>
                  </w:rPr>
                </w:rPrChange>
              </w:rPr>
            </w:pPr>
            <w:r w:rsidRPr="00404B9F">
              <w:rPr>
                <w:rFonts w:ascii="Times New Roman" w:eastAsia="Times New Roman" w:hAnsi="Times New Roman" w:cs="Times New Roman"/>
                <w:color w:val="000000"/>
                <w:sz w:val="18"/>
                <w:szCs w:val="18"/>
                <w:lang w:val="en-US"/>
                <w:rPrChange w:id="696" w:author="Römer, Axel (RED1D)" w:date="2020-11-05T07:13:00Z">
                  <w:rPr>
                    <w:rFonts w:ascii="Times New Roman" w:eastAsia="Times New Roman" w:hAnsi="Times New Roman" w:cs="Times New Roman"/>
                    <w:color w:val="000000"/>
                    <w:sz w:val="18"/>
                    <w:szCs w:val="18"/>
                  </w:rPr>
                </w:rPrChange>
              </w:rPr>
              <w:t xml:space="preserve"> </w:t>
            </w:r>
          </w:p>
          <w:p w14:paraId="51135119" w14:textId="77777777" w:rsidR="00406C2A" w:rsidRPr="00404B9F" w:rsidRDefault="00404B9F">
            <w:pPr>
              <w:autoSpaceDE/>
              <w:autoSpaceDN/>
              <w:spacing w:line="252" w:lineRule="auto"/>
              <w:ind w:left="112" w:right="293"/>
              <w:rPr>
                <w:rFonts w:ascii="Times New Roman" w:eastAsia="Times New Roman" w:hAnsi="Times New Roman" w:cs="Times New Roman"/>
                <w:color w:val="000000"/>
                <w:sz w:val="19"/>
                <w:szCs w:val="19"/>
                <w:lang w:val="en-US"/>
                <w:rPrChange w:id="697"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698" w:author="Römer, Axel (RED1D)" w:date="2020-11-05T07:13:00Z">
                  <w:rPr>
                    <w:color w:val="000000"/>
                    <w:sz w:val="19"/>
                    <w:szCs w:val="19"/>
                  </w:rPr>
                </w:rPrChange>
              </w:rPr>
              <w:t xml:space="preserve">In addition, ERGO has informed the information receiver that, in addition to the members of the respective insurer, other persons involved in the insurer's professional </w:t>
            </w:r>
            <w:r w:rsidRPr="00404B9F">
              <w:rPr>
                <w:color w:val="000000"/>
                <w:sz w:val="19"/>
                <w:szCs w:val="19"/>
                <w:lang w:val="en-US"/>
                <w:rPrChange w:id="699" w:author="Römer, Axel (RED1D)" w:date="2020-11-05T07:13:00Z">
                  <w:rPr>
                    <w:color w:val="000000"/>
                    <w:sz w:val="19"/>
                    <w:szCs w:val="19"/>
                  </w:rPr>
                </w:rPrChange>
              </w:rPr>
              <w:t>activities are also subject to the punishable duty of confidentiality pursuant to Section 203 (4) sentence 1 StGB. This duty of confidentiality therefore applies both to ERGO as the central service provider and to the information receiver as a subcontracto</w:t>
            </w:r>
            <w:r w:rsidRPr="00404B9F">
              <w:rPr>
                <w:color w:val="000000"/>
                <w:sz w:val="19"/>
                <w:szCs w:val="19"/>
                <w:lang w:val="en-US"/>
                <w:rPrChange w:id="700" w:author="Römer, Axel (RED1D)" w:date="2020-11-05T07:13:00Z">
                  <w:rPr>
                    <w:color w:val="000000"/>
                    <w:sz w:val="19"/>
                    <w:szCs w:val="19"/>
                  </w:rPr>
                </w:rPrChange>
              </w:rPr>
              <w:t>r.</w:t>
            </w:r>
          </w:p>
          <w:p w14:paraId="6D1B1F78" w14:textId="77777777" w:rsidR="00406C2A" w:rsidRPr="00404B9F" w:rsidRDefault="00404B9F">
            <w:pPr>
              <w:autoSpaceDE/>
              <w:autoSpaceDN/>
              <w:rPr>
                <w:rFonts w:ascii="Times New Roman" w:eastAsia="Times New Roman" w:hAnsi="Times New Roman" w:cs="Times New Roman"/>
                <w:color w:val="000000"/>
                <w:lang w:val="en-US"/>
                <w:rPrChange w:id="701"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702" w:author="Römer, Axel (RED1D)" w:date="2020-11-05T07:13:00Z">
                  <w:rPr>
                    <w:rFonts w:ascii="Times New Roman" w:eastAsia="Times New Roman" w:hAnsi="Times New Roman" w:cs="Times New Roman"/>
                    <w:color w:val="000000"/>
                  </w:rPr>
                </w:rPrChange>
              </w:rPr>
              <w:t xml:space="preserve"> </w:t>
            </w:r>
          </w:p>
          <w:p w14:paraId="4493344E" w14:textId="77777777" w:rsidR="00406C2A" w:rsidRPr="00404B9F" w:rsidRDefault="00404B9F">
            <w:pPr>
              <w:autoSpaceDE/>
              <w:autoSpaceDN/>
              <w:spacing w:before="9"/>
              <w:rPr>
                <w:rFonts w:ascii="Times New Roman" w:eastAsia="Times New Roman" w:hAnsi="Times New Roman" w:cs="Times New Roman"/>
                <w:color w:val="000000"/>
                <w:sz w:val="17"/>
                <w:szCs w:val="17"/>
                <w:lang w:val="en-US"/>
                <w:rPrChange w:id="703" w:author="Römer, Axel (RED1D)" w:date="2020-11-05T07:13:00Z">
                  <w:rPr>
                    <w:rFonts w:ascii="Times New Roman" w:eastAsia="Times New Roman" w:hAnsi="Times New Roman" w:cs="Times New Roman"/>
                    <w:color w:val="000000"/>
                    <w:sz w:val="17"/>
                    <w:szCs w:val="17"/>
                  </w:rPr>
                </w:rPrChange>
              </w:rPr>
            </w:pPr>
            <w:r w:rsidRPr="00404B9F">
              <w:rPr>
                <w:rFonts w:ascii="Times New Roman" w:eastAsia="Times New Roman" w:hAnsi="Times New Roman" w:cs="Times New Roman"/>
                <w:color w:val="000000"/>
                <w:sz w:val="17"/>
                <w:szCs w:val="17"/>
                <w:lang w:val="en-US"/>
                <w:rPrChange w:id="704" w:author="Römer, Axel (RED1D)" w:date="2020-11-05T07:13:00Z">
                  <w:rPr>
                    <w:rFonts w:ascii="Times New Roman" w:eastAsia="Times New Roman" w:hAnsi="Times New Roman" w:cs="Times New Roman"/>
                    <w:color w:val="000000"/>
                    <w:sz w:val="17"/>
                    <w:szCs w:val="17"/>
                  </w:rPr>
                </w:rPrChange>
              </w:rPr>
              <w:t xml:space="preserve"> </w:t>
            </w:r>
          </w:p>
          <w:p w14:paraId="5E4A7BF6" w14:textId="77777777" w:rsidR="00406C2A" w:rsidRPr="00404B9F" w:rsidRDefault="00404B9F">
            <w:pPr>
              <w:autoSpaceDE/>
              <w:autoSpaceDN/>
              <w:spacing w:line="252" w:lineRule="auto"/>
              <w:ind w:left="112" w:right="84"/>
              <w:jc w:val="both"/>
              <w:rPr>
                <w:rFonts w:ascii="Times New Roman" w:eastAsia="Times New Roman" w:hAnsi="Times New Roman" w:cs="Times New Roman"/>
                <w:color w:val="000000"/>
                <w:sz w:val="19"/>
                <w:szCs w:val="19"/>
                <w:lang w:val="en-US"/>
                <w:rPrChange w:id="705"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706" w:author="Römer, Axel (RED1D)" w:date="2020-11-05T07:13:00Z">
                  <w:rPr>
                    <w:color w:val="000000"/>
                    <w:sz w:val="19"/>
                    <w:szCs w:val="19"/>
                  </w:rPr>
                </w:rPrChange>
              </w:rPr>
              <w:t>The information receiver undertakes to observe the duty of confidentiality (see Sections 203 and 204 StGB) and to treat all information requiring confidentiality as strictly confidential. In addition, the information receiver will oblige his employe</w:t>
            </w:r>
            <w:r w:rsidRPr="00404B9F">
              <w:rPr>
                <w:color w:val="000000"/>
                <w:sz w:val="19"/>
                <w:szCs w:val="19"/>
                <w:lang w:val="en-US"/>
                <w:rPrChange w:id="707" w:author="Römer, Axel (RED1D)" w:date="2020-11-05T07:13:00Z">
                  <w:rPr>
                    <w:color w:val="000000"/>
                    <w:sz w:val="19"/>
                    <w:szCs w:val="19"/>
                  </w:rPr>
                </w:rPrChange>
              </w:rPr>
              <w:t>es to maintain confidentiality and inform them of the criminal consequences of a violation.</w:t>
            </w:r>
          </w:p>
          <w:p w14:paraId="6A826E39" w14:textId="77777777" w:rsidR="00406C2A" w:rsidRPr="00404B9F" w:rsidRDefault="00404B9F">
            <w:pPr>
              <w:autoSpaceDE/>
              <w:autoSpaceDN/>
              <w:rPr>
                <w:rFonts w:ascii="Times New Roman" w:eastAsia="Times New Roman" w:hAnsi="Times New Roman" w:cs="Times New Roman"/>
                <w:color w:val="000000"/>
                <w:lang w:val="en-US"/>
                <w:rPrChange w:id="708"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709" w:author="Römer, Axel (RED1D)" w:date="2020-11-05T07:13:00Z">
                  <w:rPr>
                    <w:rFonts w:ascii="Times New Roman" w:eastAsia="Times New Roman" w:hAnsi="Times New Roman" w:cs="Times New Roman"/>
                    <w:color w:val="000000"/>
                  </w:rPr>
                </w:rPrChange>
              </w:rPr>
              <w:t xml:space="preserve"> </w:t>
            </w:r>
          </w:p>
          <w:p w14:paraId="28CB6317" w14:textId="77777777" w:rsidR="00406C2A" w:rsidRPr="00404B9F" w:rsidRDefault="00404B9F">
            <w:pPr>
              <w:autoSpaceDE/>
              <w:autoSpaceDN/>
              <w:spacing w:before="6"/>
              <w:rPr>
                <w:rFonts w:ascii="Times New Roman" w:eastAsia="Times New Roman" w:hAnsi="Times New Roman" w:cs="Times New Roman"/>
                <w:color w:val="000000"/>
                <w:sz w:val="18"/>
                <w:szCs w:val="18"/>
                <w:lang w:val="en-US"/>
                <w:rPrChange w:id="710" w:author="Römer, Axel (RED1D)" w:date="2020-11-05T07:13:00Z">
                  <w:rPr>
                    <w:rFonts w:ascii="Times New Roman" w:eastAsia="Times New Roman" w:hAnsi="Times New Roman" w:cs="Times New Roman"/>
                    <w:color w:val="000000"/>
                    <w:sz w:val="18"/>
                    <w:szCs w:val="18"/>
                  </w:rPr>
                </w:rPrChange>
              </w:rPr>
            </w:pPr>
            <w:r w:rsidRPr="00404B9F">
              <w:rPr>
                <w:rFonts w:ascii="Times New Roman" w:eastAsia="Times New Roman" w:hAnsi="Times New Roman" w:cs="Times New Roman"/>
                <w:color w:val="000000"/>
                <w:sz w:val="18"/>
                <w:szCs w:val="18"/>
                <w:lang w:val="en-US"/>
                <w:rPrChange w:id="711" w:author="Römer, Axel (RED1D)" w:date="2020-11-05T07:13:00Z">
                  <w:rPr>
                    <w:rFonts w:ascii="Times New Roman" w:eastAsia="Times New Roman" w:hAnsi="Times New Roman" w:cs="Times New Roman"/>
                    <w:color w:val="000000"/>
                    <w:sz w:val="18"/>
                    <w:szCs w:val="18"/>
                  </w:rPr>
                </w:rPrChange>
              </w:rPr>
              <w:t xml:space="preserve"> </w:t>
            </w:r>
          </w:p>
          <w:p w14:paraId="1DA52FCA" w14:textId="77777777" w:rsidR="00406C2A" w:rsidRPr="00404B9F" w:rsidRDefault="00404B9F">
            <w:pPr>
              <w:autoSpaceDE/>
              <w:autoSpaceDN/>
              <w:spacing w:line="252" w:lineRule="auto"/>
              <w:ind w:left="112" w:right="105"/>
              <w:rPr>
                <w:rFonts w:ascii="Times New Roman" w:eastAsia="Times New Roman" w:hAnsi="Times New Roman" w:cs="Times New Roman"/>
                <w:color w:val="000000"/>
                <w:sz w:val="19"/>
                <w:szCs w:val="19"/>
                <w:lang w:val="en-US"/>
                <w:rPrChange w:id="712"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713" w:author="Römer, Axel (RED1D)" w:date="2020-11-05T07:13:00Z">
                  <w:rPr>
                    <w:color w:val="000000"/>
                    <w:sz w:val="19"/>
                    <w:szCs w:val="19"/>
                  </w:rPr>
                </w:rPrChange>
              </w:rPr>
              <w:t xml:space="preserve">The information receiver will only obtain knowledge of corresponding secrets to the extent that this is necessary for the fulfilment of the contractual tasks </w:t>
            </w:r>
            <w:r w:rsidRPr="00404B9F">
              <w:rPr>
                <w:color w:val="000000"/>
                <w:sz w:val="19"/>
                <w:szCs w:val="19"/>
                <w:lang w:val="en-US"/>
                <w:rPrChange w:id="714" w:author="Römer, Axel (RED1D)" w:date="2020-11-05T07:13:00Z">
                  <w:rPr>
                    <w:color w:val="000000"/>
                    <w:sz w:val="19"/>
                    <w:szCs w:val="19"/>
                  </w:rPr>
                </w:rPrChange>
              </w:rPr>
              <w:t>assumed by him.</w:t>
            </w:r>
          </w:p>
        </w:tc>
      </w:tr>
    </w:tbl>
    <w:p w14:paraId="2A431774" w14:textId="77777777" w:rsidR="00406C2A" w:rsidRPr="00404B9F" w:rsidRDefault="00406C2A">
      <w:pPr>
        <w:rPr>
          <w:lang w:val="en-US"/>
          <w:rPrChange w:id="715" w:author="Römer, Axel (RED1D)" w:date="2020-11-05T07:13:00Z">
            <w:rPr/>
          </w:rPrChange>
        </w:rPr>
        <w:sectPr w:rsidR="00406C2A" w:rsidRPr="00404B9F">
          <w:pgSz w:w="11910" w:h="16850"/>
          <w:pgMar w:top="1420" w:right="1160" w:bottom="760" w:left="1020" w:header="0" w:footer="572" w:gutter="0"/>
          <w:cols w:space="708"/>
        </w:sectPr>
      </w:pPr>
    </w:p>
    <w:tbl>
      <w:tblPr>
        <w:tblW w:w="0" w:type="auto"/>
        <w:tblInd w:w="12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4671"/>
        <w:gridCol w:w="4821"/>
      </w:tblGrid>
      <w:tr w:rsidR="00406C2A" w:rsidRPr="00404B9F" w14:paraId="725F2B6C" w14:textId="77777777">
        <w:trPr>
          <w:trHeight w:val="2987"/>
        </w:trPr>
        <w:tc>
          <w:tcPr>
            <w:tcW w:w="4671" w:type="dxa"/>
            <w:tcBorders>
              <w:bottom w:val="single" w:sz="6" w:space="0" w:color="000000"/>
              <w:right w:val="single" w:sz="6" w:space="0" w:color="000000"/>
            </w:tcBorders>
            <w:tcMar>
              <w:top w:w="8" w:type="dxa"/>
              <w:left w:w="8" w:type="dxa"/>
              <w:bottom w:w="8" w:type="dxa"/>
              <w:right w:w="8" w:type="dxa"/>
            </w:tcMar>
            <w:hideMark/>
          </w:tcPr>
          <w:p w14:paraId="6AE7770F" w14:textId="77777777" w:rsidR="00406C2A" w:rsidRDefault="00404B9F">
            <w:pPr>
              <w:autoSpaceDE/>
              <w:autoSpaceDN/>
              <w:spacing w:line="205" w:lineRule="atLeast"/>
              <w:ind w:left="112"/>
              <w:jc w:val="both"/>
              <w:rPr>
                <w:rFonts w:ascii="Times New Roman" w:eastAsia="Times New Roman" w:hAnsi="Times New Roman" w:cs="Times New Roman"/>
                <w:color w:val="000000"/>
                <w:sz w:val="24"/>
                <w:szCs w:val="24"/>
              </w:rPr>
            </w:pPr>
            <w:r>
              <w:rPr>
                <w:color w:val="000000"/>
                <w:sz w:val="19"/>
                <w:szCs w:val="19"/>
              </w:rPr>
              <w:lastRenderedPageBreak/>
              <w:t>Sofern der Informationsempfänger weitere</w:t>
            </w:r>
          </w:p>
          <w:p w14:paraId="4CCF63F3" w14:textId="77777777" w:rsidR="00406C2A" w:rsidRDefault="00404B9F">
            <w:pPr>
              <w:autoSpaceDE/>
              <w:autoSpaceDN/>
              <w:spacing w:before="21" w:line="252" w:lineRule="auto"/>
              <w:ind w:left="112" w:right="83"/>
              <w:jc w:val="both"/>
              <w:rPr>
                <w:rFonts w:ascii="Times New Roman" w:eastAsia="Times New Roman" w:hAnsi="Times New Roman" w:cs="Times New Roman"/>
                <w:color w:val="000000"/>
                <w:sz w:val="19"/>
                <w:szCs w:val="19"/>
              </w:rPr>
            </w:pPr>
            <w:r>
              <w:rPr>
                <w:color w:val="000000"/>
                <w:spacing w:val="-3"/>
                <w:sz w:val="19"/>
                <w:szCs w:val="19"/>
              </w:rPr>
              <w:t xml:space="preserve">Subunternehmer </w:t>
            </w:r>
            <w:r>
              <w:rPr>
                <w:color w:val="000000"/>
                <w:sz w:val="19"/>
                <w:szCs w:val="19"/>
              </w:rPr>
              <w:t xml:space="preserve">zur </w:t>
            </w:r>
            <w:r>
              <w:rPr>
                <w:color w:val="000000"/>
                <w:spacing w:val="-3"/>
                <w:sz w:val="19"/>
                <w:szCs w:val="19"/>
              </w:rPr>
              <w:t xml:space="preserve">Erfüllung der </w:t>
            </w:r>
            <w:r>
              <w:rPr>
                <w:color w:val="000000"/>
                <w:spacing w:val="-9"/>
                <w:sz w:val="19"/>
                <w:szCs w:val="19"/>
              </w:rPr>
              <w:t xml:space="preserve">von </w:t>
            </w:r>
            <w:r>
              <w:rPr>
                <w:color w:val="000000"/>
                <w:sz w:val="19"/>
                <w:szCs w:val="19"/>
              </w:rPr>
              <w:t xml:space="preserve">ihm </w:t>
            </w:r>
            <w:r>
              <w:rPr>
                <w:color w:val="000000"/>
                <w:spacing w:val="-3"/>
                <w:sz w:val="19"/>
                <w:szCs w:val="19"/>
              </w:rPr>
              <w:t xml:space="preserve">vertraglich übernommenen </w:t>
            </w:r>
            <w:r>
              <w:rPr>
                <w:color w:val="000000"/>
                <w:spacing w:val="-4"/>
                <w:sz w:val="19"/>
                <w:szCs w:val="19"/>
              </w:rPr>
              <w:t xml:space="preserve">Aufgaben </w:t>
            </w:r>
            <w:r>
              <w:rPr>
                <w:color w:val="000000"/>
                <w:sz w:val="19"/>
                <w:szCs w:val="19"/>
              </w:rPr>
              <w:t xml:space="preserve">heranzieht, </w:t>
            </w:r>
            <w:r>
              <w:rPr>
                <w:color w:val="000000"/>
                <w:spacing w:val="-3"/>
                <w:sz w:val="19"/>
                <w:szCs w:val="19"/>
              </w:rPr>
              <w:t xml:space="preserve">wird </w:t>
            </w:r>
            <w:r>
              <w:rPr>
                <w:color w:val="000000"/>
                <w:sz w:val="19"/>
                <w:szCs w:val="19"/>
              </w:rPr>
              <w:t xml:space="preserve">er diese </w:t>
            </w:r>
            <w:r>
              <w:rPr>
                <w:color w:val="000000"/>
                <w:spacing w:val="-4"/>
                <w:sz w:val="19"/>
                <w:szCs w:val="19"/>
              </w:rPr>
              <w:t xml:space="preserve">ebenfalls </w:t>
            </w:r>
            <w:r>
              <w:rPr>
                <w:color w:val="000000"/>
                <w:sz w:val="19"/>
                <w:szCs w:val="19"/>
              </w:rPr>
              <w:t xml:space="preserve">zur Verschwiegenheit </w:t>
            </w:r>
            <w:r>
              <w:rPr>
                <w:color w:val="000000"/>
                <w:spacing w:val="-4"/>
                <w:sz w:val="19"/>
                <w:szCs w:val="19"/>
              </w:rPr>
              <w:t xml:space="preserve">verpflichten </w:t>
            </w:r>
            <w:r>
              <w:rPr>
                <w:color w:val="000000"/>
                <w:spacing w:val="-3"/>
                <w:sz w:val="19"/>
                <w:szCs w:val="19"/>
              </w:rPr>
              <w:t xml:space="preserve">und auf </w:t>
            </w:r>
            <w:r>
              <w:rPr>
                <w:color w:val="000000"/>
                <w:sz w:val="19"/>
                <w:szCs w:val="19"/>
              </w:rPr>
              <w:t xml:space="preserve">die strafrechtlichen </w:t>
            </w:r>
            <w:r>
              <w:rPr>
                <w:color w:val="000000"/>
                <w:spacing w:val="2"/>
                <w:sz w:val="19"/>
                <w:szCs w:val="19"/>
              </w:rPr>
              <w:t xml:space="preserve">Folgen </w:t>
            </w:r>
            <w:r>
              <w:rPr>
                <w:color w:val="000000"/>
                <w:spacing w:val="-3"/>
                <w:sz w:val="19"/>
                <w:szCs w:val="19"/>
              </w:rPr>
              <w:t xml:space="preserve">eines              </w:t>
            </w:r>
            <w:r>
              <w:rPr>
                <w:color w:val="000000"/>
                <w:sz w:val="19"/>
                <w:szCs w:val="19"/>
              </w:rPr>
              <w:t xml:space="preserve">Verstoßes              hinweisen.              </w:t>
            </w:r>
            <w:r>
              <w:rPr>
                <w:color w:val="000000"/>
                <w:spacing w:val="-4"/>
                <w:sz w:val="19"/>
                <w:szCs w:val="19"/>
              </w:rPr>
              <w:t xml:space="preserve">Der </w:t>
            </w:r>
            <w:r>
              <w:rPr>
                <w:color w:val="000000"/>
                <w:sz w:val="19"/>
                <w:szCs w:val="19"/>
              </w:rPr>
              <w:t xml:space="preserve">Informationsempfänger </w:t>
            </w:r>
            <w:r>
              <w:rPr>
                <w:color w:val="000000"/>
                <w:spacing w:val="-3"/>
                <w:sz w:val="19"/>
                <w:szCs w:val="19"/>
              </w:rPr>
              <w:t xml:space="preserve">wird </w:t>
            </w:r>
            <w:r>
              <w:rPr>
                <w:color w:val="000000"/>
                <w:sz w:val="19"/>
                <w:szCs w:val="19"/>
              </w:rPr>
              <w:t xml:space="preserve">mit </w:t>
            </w:r>
            <w:r>
              <w:rPr>
                <w:color w:val="000000"/>
                <w:spacing w:val="-3"/>
                <w:sz w:val="19"/>
                <w:szCs w:val="19"/>
              </w:rPr>
              <w:t xml:space="preserve">dem Subunternehmer vertraglich </w:t>
            </w:r>
            <w:r>
              <w:rPr>
                <w:color w:val="000000"/>
                <w:spacing w:val="-5"/>
                <w:sz w:val="19"/>
                <w:szCs w:val="19"/>
              </w:rPr>
              <w:t xml:space="preserve">vereinbaren, </w:t>
            </w:r>
            <w:r>
              <w:rPr>
                <w:color w:val="000000"/>
                <w:sz w:val="19"/>
                <w:szCs w:val="19"/>
              </w:rPr>
              <w:t xml:space="preserve">dass dieser seine Mitarbeiter zur Verschwiegenheit </w:t>
            </w:r>
            <w:r>
              <w:rPr>
                <w:color w:val="000000"/>
                <w:spacing w:val="-4"/>
                <w:sz w:val="19"/>
                <w:szCs w:val="19"/>
              </w:rPr>
              <w:t xml:space="preserve">verpflichtet </w:t>
            </w:r>
            <w:r>
              <w:rPr>
                <w:color w:val="000000"/>
                <w:spacing w:val="-3"/>
                <w:sz w:val="19"/>
                <w:szCs w:val="19"/>
              </w:rPr>
              <w:t xml:space="preserve">und auf </w:t>
            </w:r>
            <w:r>
              <w:rPr>
                <w:color w:val="000000"/>
                <w:sz w:val="19"/>
                <w:szCs w:val="19"/>
              </w:rPr>
              <w:t xml:space="preserve">die strafrechtlichen Folgen </w:t>
            </w:r>
            <w:r>
              <w:rPr>
                <w:color w:val="000000"/>
                <w:spacing w:val="-3"/>
                <w:sz w:val="19"/>
                <w:szCs w:val="19"/>
              </w:rPr>
              <w:t xml:space="preserve">eines </w:t>
            </w:r>
            <w:r>
              <w:rPr>
                <w:color w:val="000000"/>
                <w:sz w:val="19"/>
                <w:szCs w:val="19"/>
              </w:rPr>
              <w:t>Verstoßes</w:t>
            </w:r>
            <w:r>
              <w:rPr>
                <w:color w:val="000000"/>
                <w:spacing w:val="-29"/>
                <w:sz w:val="19"/>
                <w:szCs w:val="19"/>
              </w:rPr>
              <w:t xml:space="preserve"> </w:t>
            </w:r>
            <w:r>
              <w:rPr>
                <w:color w:val="000000"/>
                <w:sz w:val="19"/>
                <w:szCs w:val="19"/>
              </w:rPr>
              <w:t>hinweist.</w:t>
            </w:r>
          </w:p>
        </w:tc>
        <w:tc>
          <w:tcPr>
            <w:tcW w:w="4821" w:type="dxa"/>
            <w:tcBorders>
              <w:left w:val="single" w:sz="6" w:space="0" w:color="000000"/>
              <w:bottom w:val="single" w:sz="6" w:space="0" w:color="000000"/>
            </w:tcBorders>
            <w:tcMar>
              <w:top w:w="8" w:type="dxa"/>
              <w:left w:w="8" w:type="dxa"/>
              <w:bottom w:w="8" w:type="dxa"/>
              <w:right w:w="8" w:type="dxa"/>
            </w:tcMar>
            <w:hideMark/>
          </w:tcPr>
          <w:p w14:paraId="4B3A3186" w14:textId="77777777" w:rsidR="00406C2A" w:rsidRPr="00404B9F" w:rsidRDefault="00404B9F">
            <w:pPr>
              <w:autoSpaceDE/>
              <w:autoSpaceDN/>
              <w:spacing w:line="205" w:lineRule="atLeast"/>
              <w:ind w:left="112"/>
              <w:jc w:val="both"/>
              <w:rPr>
                <w:rFonts w:ascii="Times New Roman" w:eastAsia="Times New Roman" w:hAnsi="Times New Roman" w:cs="Times New Roman"/>
                <w:color w:val="000000"/>
                <w:sz w:val="24"/>
                <w:szCs w:val="24"/>
                <w:lang w:val="en-US"/>
                <w:rPrChange w:id="716" w:author="Römer, Axel (RED1D)" w:date="2020-11-05T07:13:00Z">
                  <w:rPr>
                    <w:rFonts w:ascii="Times New Roman" w:eastAsia="Times New Roman" w:hAnsi="Times New Roman" w:cs="Times New Roman"/>
                    <w:color w:val="000000"/>
                    <w:sz w:val="24"/>
                    <w:szCs w:val="24"/>
                  </w:rPr>
                </w:rPrChange>
              </w:rPr>
            </w:pPr>
            <w:r w:rsidRPr="00404B9F">
              <w:rPr>
                <w:color w:val="000000"/>
                <w:sz w:val="19"/>
                <w:szCs w:val="19"/>
                <w:lang w:val="en-US"/>
                <w:rPrChange w:id="717" w:author="Römer, Axel (RED1D)" w:date="2020-11-05T07:13:00Z">
                  <w:rPr>
                    <w:color w:val="000000"/>
                    <w:sz w:val="19"/>
                    <w:szCs w:val="19"/>
                  </w:rPr>
                </w:rPrChange>
              </w:rPr>
              <w:t>If the information receiver uses other subcontractors</w:t>
            </w:r>
          </w:p>
          <w:p w14:paraId="128AD021" w14:textId="77777777" w:rsidR="00406C2A" w:rsidRPr="00404B9F" w:rsidRDefault="00404B9F">
            <w:pPr>
              <w:autoSpaceDE/>
              <w:autoSpaceDN/>
              <w:spacing w:before="21" w:line="252" w:lineRule="auto"/>
              <w:ind w:left="112" w:right="89"/>
              <w:jc w:val="both"/>
              <w:rPr>
                <w:rFonts w:ascii="Times New Roman" w:eastAsia="Times New Roman" w:hAnsi="Times New Roman" w:cs="Times New Roman"/>
                <w:color w:val="000000"/>
                <w:sz w:val="19"/>
                <w:szCs w:val="19"/>
                <w:lang w:val="en-US"/>
                <w:rPrChange w:id="718" w:author="Römer, Axel (RED1D)" w:date="2020-11-05T07:13:00Z">
                  <w:rPr>
                    <w:rFonts w:ascii="Times New Roman" w:eastAsia="Times New Roman" w:hAnsi="Times New Roman" w:cs="Times New Roman"/>
                    <w:color w:val="000000"/>
                    <w:sz w:val="19"/>
                    <w:szCs w:val="19"/>
                  </w:rPr>
                </w:rPrChange>
              </w:rPr>
            </w:pPr>
            <w:r w:rsidRPr="00404B9F">
              <w:rPr>
                <w:color w:val="000000"/>
                <w:spacing w:val="2"/>
                <w:sz w:val="19"/>
                <w:szCs w:val="19"/>
                <w:lang w:val="en-US"/>
                <w:rPrChange w:id="719" w:author="Römer, Axel (RED1D)" w:date="2020-11-05T07:13:00Z">
                  <w:rPr>
                    <w:color w:val="000000"/>
                    <w:spacing w:val="2"/>
                    <w:sz w:val="19"/>
                    <w:szCs w:val="19"/>
                  </w:rPr>
                </w:rPrChange>
              </w:rPr>
              <w:t>to</w:t>
            </w:r>
            <w:r w:rsidRPr="00404B9F">
              <w:rPr>
                <w:color w:val="000000"/>
                <w:spacing w:val="-21"/>
                <w:sz w:val="19"/>
                <w:szCs w:val="19"/>
                <w:lang w:val="en-US"/>
                <w:rPrChange w:id="720" w:author="Römer, Axel (RED1D)" w:date="2020-11-05T07:13:00Z">
                  <w:rPr>
                    <w:color w:val="000000"/>
                    <w:spacing w:val="-21"/>
                    <w:sz w:val="19"/>
                    <w:szCs w:val="19"/>
                  </w:rPr>
                </w:rPrChange>
              </w:rPr>
              <w:t xml:space="preserve"> </w:t>
            </w:r>
            <w:r w:rsidRPr="00404B9F">
              <w:rPr>
                <w:color w:val="000000"/>
                <w:spacing w:val="-4"/>
                <w:sz w:val="19"/>
                <w:szCs w:val="19"/>
                <w:lang w:val="en-US"/>
                <w:rPrChange w:id="721" w:author="Römer, Axel (RED1D)" w:date="2020-11-05T07:13:00Z">
                  <w:rPr>
                    <w:color w:val="000000"/>
                    <w:spacing w:val="-4"/>
                    <w:sz w:val="19"/>
                    <w:szCs w:val="19"/>
                  </w:rPr>
                </w:rPrChange>
              </w:rPr>
              <w:t>fulfil</w:t>
            </w:r>
            <w:r w:rsidRPr="00404B9F">
              <w:rPr>
                <w:color w:val="000000"/>
                <w:spacing w:val="10"/>
                <w:sz w:val="19"/>
                <w:szCs w:val="19"/>
                <w:lang w:val="en-US"/>
                <w:rPrChange w:id="722" w:author="Römer, Axel (RED1D)" w:date="2020-11-05T07:13:00Z">
                  <w:rPr>
                    <w:color w:val="000000"/>
                    <w:spacing w:val="10"/>
                    <w:sz w:val="19"/>
                    <w:szCs w:val="19"/>
                  </w:rPr>
                </w:rPrChange>
              </w:rPr>
              <w:t xml:space="preserve"> </w:t>
            </w:r>
            <w:r w:rsidRPr="00404B9F">
              <w:rPr>
                <w:color w:val="000000"/>
                <w:sz w:val="19"/>
                <w:szCs w:val="19"/>
                <w:lang w:val="en-US"/>
                <w:rPrChange w:id="723" w:author="Römer, Axel (RED1D)" w:date="2020-11-05T07:13:00Z">
                  <w:rPr>
                    <w:color w:val="000000"/>
                    <w:sz w:val="19"/>
                    <w:szCs w:val="19"/>
                  </w:rPr>
                </w:rPrChange>
              </w:rPr>
              <w:t>the</w:t>
            </w:r>
            <w:r w:rsidRPr="00404B9F">
              <w:rPr>
                <w:color w:val="000000"/>
                <w:spacing w:val="-8"/>
                <w:sz w:val="19"/>
                <w:szCs w:val="19"/>
                <w:lang w:val="en-US"/>
                <w:rPrChange w:id="724" w:author="Römer, Axel (RED1D)" w:date="2020-11-05T07:13:00Z">
                  <w:rPr>
                    <w:color w:val="000000"/>
                    <w:spacing w:val="-8"/>
                    <w:sz w:val="19"/>
                    <w:szCs w:val="19"/>
                  </w:rPr>
                </w:rPrChange>
              </w:rPr>
              <w:t xml:space="preserve"> </w:t>
            </w:r>
            <w:r w:rsidRPr="00404B9F">
              <w:rPr>
                <w:color w:val="000000"/>
                <w:spacing w:val="3"/>
                <w:sz w:val="19"/>
                <w:szCs w:val="19"/>
                <w:lang w:val="en-US"/>
                <w:rPrChange w:id="725" w:author="Römer, Axel (RED1D)" w:date="2020-11-05T07:13:00Z">
                  <w:rPr>
                    <w:color w:val="000000"/>
                    <w:spacing w:val="3"/>
                    <w:sz w:val="19"/>
                    <w:szCs w:val="19"/>
                  </w:rPr>
                </w:rPrChange>
              </w:rPr>
              <w:t>tasks</w:t>
            </w:r>
            <w:r w:rsidRPr="00404B9F">
              <w:rPr>
                <w:color w:val="000000"/>
                <w:spacing w:val="-24"/>
                <w:sz w:val="19"/>
                <w:szCs w:val="19"/>
                <w:lang w:val="en-US"/>
                <w:rPrChange w:id="726" w:author="Römer, Axel (RED1D)" w:date="2020-11-05T07:13:00Z">
                  <w:rPr>
                    <w:color w:val="000000"/>
                    <w:spacing w:val="-24"/>
                    <w:sz w:val="19"/>
                    <w:szCs w:val="19"/>
                  </w:rPr>
                </w:rPrChange>
              </w:rPr>
              <w:t xml:space="preserve"> </w:t>
            </w:r>
            <w:r w:rsidRPr="00404B9F">
              <w:rPr>
                <w:color w:val="000000"/>
                <w:sz w:val="19"/>
                <w:szCs w:val="19"/>
                <w:lang w:val="en-US"/>
                <w:rPrChange w:id="727" w:author="Römer, Axel (RED1D)" w:date="2020-11-05T07:13:00Z">
                  <w:rPr>
                    <w:color w:val="000000"/>
                    <w:sz w:val="19"/>
                    <w:szCs w:val="19"/>
                  </w:rPr>
                </w:rPrChange>
              </w:rPr>
              <w:t>he</w:t>
            </w:r>
            <w:r w:rsidRPr="00404B9F">
              <w:rPr>
                <w:color w:val="000000"/>
                <w:spacing w:val="-7"/>
                <w:sz w:val="19"/>
                <w:szCs w:val="19"/>
                <w:lang w:val="en-US"/>
                <w:rPrChange w:id="728" w:author="Römer, Axel (RED1D)" w:date="2020-11-05T07:13:00Z">
                  <w:rPr>
                    <w:color w:val="000000"/>
                    <w:spacing w:val="-7"/>
                    <w:sz w:val="19"/>
                    <w:szCs w:val="19"/>
                  </w:rPr>
                </w:rPrChange>
              </w:rPr>
              <w:t xml:space="preserve"> </w:t>
            </w:r>
            <w:r w:rsidRPr="00404B9F">
              <w:rPr>
                <w:color w:val="000000"/>
                <w:spacing w:val="-3"/>
                <w:sz w:val="19"/>
                <w:szCs w:val="19"/>
                <w:lang w:val="en-US"/>
                <w:rPrChange w:id="729" w:author="Römer, Axel (RED1D)" w:date="2020-11-05T07:13:00Z">
                  <w:rPr>
                    <w:color w:val="000000"/>
                    <w:spacing w:val="-3"/>
                    <w:sz w:val="19"/>
                    <w:szCs w:val="19"/>
                  </w:rPr>
                </w:rPrChange>
              </w:rPr>
              <w:t>has</w:t>
            </w:r>
            <w:r w:rsidRPr="00404B9F">
              <w:rPr>
                <w:color w:val="000000"/>
                <w:spacing w:val="-11"/>
                <w:sz w:val="19"/>
                <w:szCs w:val="19"/>
                <w:lang w:val="en-US"/>
                <w:rPrChange w:id="730" w:author="Römer, Axel (RED1D)" w:date="2020-11-05T07:13:00Z">
                  <w:rPr>
                    <w:color w:val="000000"/>
                    <w:spacing w:val="-11"/>
                    <w:sz w:val="19"/>
                    <w:szCs w:val="19"/>
                  </w:rPr>
                </w:rPrChange>
              </w:rPr>
              <w:t xml:space="preserve"> </w:t>
            </w:r>
            <w:r w:rsidRPr="00404B9F">
              <w:rPr>
                <w:color w:val="000000"/>
                <w:sz w:val="19"/>
                <w:szCs w:val="19"/>
                <w:lang w:val="en-US"/>
                <w:rPrChange w:id="731" w:author="Römer, Axel (RED1D)" w:date="2020-11-05T07:13:00Z">
                  <w:rPr>
                    <w:color w:val="000000"/>
                    <w:sz w:val="19"/>
                    <w:szCs w:val="19"/>
                  </w:rPr>
                </w:rPrChange>
              </w:rPr>
              <w:t>assumed</w:t>
            </w:r>
            <w:r w:rsidRPr="00404B9F">
              <w:rPr>
                <w:color w:val="000000"/>
                <w:spacing w:val="5"/>
                <w:sz w:val="19"/>
                <w:szCs w:val="19"/>
                <w:lang w:val="en-US"/>
                <w:rPrChange w:id="732" w:author="Römer, Axel (RED1D)" w:date="2020-11-05T07:13:00Z">
                  <w:rPr>
                    <w:color w:val="000000"/>
                    <w:spacing w:val="5"/>
                    <w:sz w:val="19"/>
                    <w:szCs w:val="19"/>
                  </w:rPr>
                </w:rPrChange>
              </w:rPr>
              <w:t xml:space="preserve"> </w:t>
            </w:r>
            <w:r w:rsidRPr="00404B9F">
              <w:rPr>
                <w:color w:val="000000"/>
                <w:spacing w:val="-4"/>
                <w:sz w:val="19"/>
                <w:szCs w:val="19"/>
                <w:lang w:val="en-US"/>
                <w:rPrChange w:id="733" w:author="Römer, Axel (RED1D)" w:date="2020-11-05T07:13:00Z">
                  <w:rPr>
                    <w:color w:val="000000"/>
                    <w:spacing w:val="-4"/>
                    <w:sz w:val="19"/>
                    <w:szCs w:val="19"/>
                  </w:rPr>
                </w:rPrChange>
              </w:rPr>
              <w:t>under</w:t>
            </w:r>
            <w:r w:rsidRPr="00404B9F">
              <w:rPr>
                <w:color w:val="000000"/>
                <w:spacing w:val="5"/>
                <w:sz w:val="19"/>
                <w:szCs w:val="19"/>
                <w:lang w:val="en-US"/>
                <w:rPrChange w:id="734" w:author="Römer, Axel (RED1D)" w:date="2020-11-05T07:13:00Z">
                  <w:rPr>
                    <w:color w:val="000000"/>
                    <w:spacing w:val="5"/>
                    <w:sz w:val="19"/>
                    <w:szCs w:val="19"/>
                  </w:rPr>
                </w:rPrChange>
              </w:rPr>
              <w:t xml:space="preserve"> </w:t>
            </w:r>
            <w:r w:rsidRPr="00404B9F">
              <w:rPr>
                <w:color w:val="000000"/>
                <w:sz w:val="19"/>
                <w:szCs w:val="19"/>
                <w:lang w:val="en-US"/>
                <w:rPrChange w:id="735" w:author="Römer, Axel (RED1D)" w:date="2020-11-05T07:13:00Z">
                  <w:rPr>
                    <w:color w:val="000000"/>
                    <w:sz w:val="19"/>
                    <w:szCs w:val="19"/>
                  </w:rPr>
                </w:rPrChange>
              </w:rPr>
              <w:t>the</w:t>
            </w:r>
            <w:r w:rsidRPr="00404B9F">
              <w:rPr>
                <w:color w:val="000000"/>
                <w:spacing w:val="-8"/>
                <w:sz w:val="19"/>
                <w:szCs w:val="19"/>
                <w:lang w:val="en-US"/>
                <w:rPrChange w:id="736" w:author="Römer, Axel (RED1D)" w:date="2020-11-05T07:13:00Z">
                  <w:rPr>
                    <w:color w:val="000000"/>
                    <w:spacing w:val="-8"/>
                    <w:sz w:val="19"/>
                    <w:szCs w:val="19"/>
                  </w:rPr>
                </w:rPrChange>
              </w:rPr>
              <w:t xml:space="preserve"> </w:t>
            </w:r>
            <w:r w:rsidRPr="00404B9F">
              <w:rPr>
                <w:color w:val="000000"/>
                <w:sz w:val="19"/>
                <w:szCs w:val="19"/>
                <w:lang w:val="en-US"/>
                <w:rPrChange w:id="737" w:author="Römer, Axel (RED1D)" w:date="2020-11-05T07:13:00Z">
                  <w:rPr>
                    <w:color w:val="000000"/>
                    <w:sz w:val="19"/>
                    <w:szCs w:val="19"/>
                  </w:rPr>
                </w:rPrChange>
              </w:rPr>
              <w:t xml:space="preserve">contract, he will also oblige them </w:t>
            </w:r>
            <w:r w:rsidRPr="00404B9F">
              <w:rPr>
                <w:color w:val="000000"/>
                <w:spacing w:val="2"/>
                <w:sz w:val="19"/>
                <w:szCs w:val="19"/>
                <w:lang w:val="en-US"/>
                <w:rPrChange w:id="738" w:author="Römer, Axel (RED1D)" w:date="2020-11-05T07:13:00Z">
                  <w:rPr>
                    <w:color w:val="000000"/>
                    <w:spacing w:val="2"/>
                    <w:sz w:val="19"/>
                    <w:szCs w:val="19"/>
                  </w:rPr>
                </w:rPrChange>
              </w:rPr>
              <w:t xml:space="preserve">to </w:t>
            </w:r>
            <w:r w:rsidRPr="00404B9F">
              <w:rPr>
                <w:color w:val="000000"/>
                <w:sz w:val="19"/>
                <w:szCs w:val="19"/>
                <w:lang w:val="en-US"/>
                <w:rPrChange w:id="739" w:author="Römer, Axel (RED1D)" w:date="2020-11-05T07:13:00Z">
                  <w:rPr>
                    <w:color w:val="000000"/>
                    <w:sz w:val="19"/>
                    <w:szCs w:val="19"/>
                  </w:rPr>
                </w:rPrChange>
              </w:rPr>
              <w:t xml:space="preserve">secrecy </w:t>
            </w:r>
            <w:r w:rsidRPr="00404B9F">
              <w:rPr>
                <w:color w:val="000000"/>
                <w:spacing w:val="-3"/>
                <w:sz w:val="19"/>
                <w:szCs w:val="19"/>
                <w:lang w:val="en-US"/>
                <w:rPrChange w:id="740" w:author="Römer, Axel (RED1D)" w:date="2020-11-05T07:13:00Z">
                  <w:rPr>
                    <w:color w:val="000000"/>
                    <w:spacing w:val="-3"/>
                    <w:sz w:val="19"/>
                    <w:szCs w:val="19"/>
                  </w:rPr>
                </w:rPrChange>
              </w:rPr>
              <w:t xml:space="preserve">and point out </w:t>
            </w:r>
            <w:r w:rsidRPr="00404B9F">
              <w:rPr>
                <w:color w:val="000000"/>
                <w:sz w:val="19"/>
                <w:szCs w:val="19"/>
                <w:lang w:val="en-US"/>
                <w:rPrChange w:id="741" w:author="Römer, Axel (RED1D)" w:date="2020-11-05T07:13:00Z">
                  <w:rPr>
                    <w:color w:val="000000"/>
                    <w:sz w:val="19"/>
                    <w:szCs w:val="19"/>
                  </w:rPr>
                </w:rPrChange>
              </w:rPr>
              <w:t xml:space="preserve">the criminal law consequences of a </w:t>
            </w:r>
            <w:r w:rsidRPr="00404B9F">
              <w:rPr>
                <w:color w:val="000000"/>
                <w:spacing w:val="-4"/>
                <w:sz w:val="19"/>
                <w:szCs w:val="19"/>
                <w:lang w:val="en-US"/>
                <w:rPrChange w:id="742" w:author="Römer, Axel (RED1D)" w:date="2020-11-05T07:13:00Z">
                  <w:rPr>
                    <w:color w:val="000000"/>
                    <w:spacing w:val="-4"/>
                    <w:sz w:val="19"/>
                    <w:szCs w:val="19"/>
                  </w:rPr>
                </w:rPrChange>
              </w:rPr>
              <w:t xml:space="preserve">violation. </w:t>
            </w:r>
            <w:r w:rsidRPr="00404B9F">
              <w:rPr>
                <w:color w:val="000000"/>
                <w:sz w:val="19"/>
                <w:szCs w:val="19"/>
                <w:lang w:val="en-US"/>
                <w:rPrChange w:id="743" w:author="Römer, Axel (RED1D)" w:date="2020-11-05T07:13:00Z">
                  <w:rPr>
                    <w:color w:val="000000"/>
                    <w:sz w:val="19"/>
                    <w:szCs w:val="19"/>
                  </w:rPr>
                </w:rPrChange>
              </w:rPr>
              <w:t xml:space="preserve">The contracting party shall contractually </w:t>
            </w:r>
            <w:r w:rsidRPr="00404B9F">
              <w:rPr>
                <w:color w:val="000000"/>
                <w:spacing w:val="-4"/>
                <w:sz w:val="19"/>
                <w:szCs w:val="19"/>
                <w:lang w:val="en-US"/>
                <w:rPrChange w:id="744" w:author="Römer, Axel (RED1D)" w:date="2020-11-05T07:13:00Z">
                  <w:rPr>
                    <w:color w:val="000000"/>
                    <w:spacing w:val="-4"/>
                    <w:sz w:val="19"/>
                    <w:szCs w:val="19"/>
                  </w:rPr>
                </w:rPrChange>
              </w:rPr>
              <w:t xml:space="preserve">agree </w:t>
            </w:r>
            <w:r w:rsidRPr="00404B9F">
              <w:rPr>
                <w:color w:val="000000"/>
                <w:sz w:val="19"/>
                <w:szCs w:val="19"/>
                <w:lang w:val="en-US"/>
                <w:rPrChange w:id="745" w:author="Römer, Axel (RED1D)" w:date="2020-11-05T07:13:00Z">
                  <w:rPr>
                    <w:color w:val="000000"/>
                    <w:sz w:val="19"/>
                    <w:szCs w:val="19"/>
                  </w:rPr>
                </w:rPrChange>
              </w:rPr>
              <w:t xml:space="preserve">with the subcontractor that he shall oblige his employees </w:t>
            </w:r>
            <w:r w:rsidRPr="00404B9F">
              <w:rPr>
                <w:color w:val="000000"/>
                <w:spacing w:val="2"/>
                <w:sz w:val="19"/>
                <w:szCs w:val="19"/>
                <w:lang w:val="en-US"/>
                <w:rPrChange w:id="746" w:author="Römer, Axel (RED1D)" w:date="2020-11-05T07:13:00Z">
                  <w:rPr>
                    <w:color w:val="000000"/>
                    <w:spacing w:val="2"/>
                    <w:sz w:val="19"/>
                    <w:szCs w:val="19"/>
                  </w:rPr>
                </w:rPrChange>
              </w:rPr>
              <w:t xml:space="preserve">to </w:t>
            </w:r>
            <w:r w:rsidRPr="00404B9F">
              <w:rPr>
                <w:color w:val="000000"/>
                <w:sz w:val="19"/>
                <w:szCs w:val="19"/>
                <w:lang w:val="en-US"/>
                <w:rPrChange w:id="747" w:author="Römer, Axel (RED1D)" w:date="2020-11-05T07:13:00Z">
                  <w:rPr>
                    <w:color w:val="000000"/>
                    <w:sz w:val="19"/>
                    <w:szCs w:val="19"/>
                  </w:rPr>
                </w:rPrChange>
              </w:rPr>
              <w:t xml:space="preserve">maintain confidentiality </w:t>
            </w:r>
            <w:r w:rsidRPr="00404B9F">
              <w:rPr>
                <w:color w:val="000000"/>
                <w:spacing w:val="-3"/>
                <w:sz w:val="19"/>
                <w:szCs w:val="19"/>
                <w:lang w:val="en-US"/>
                <w:rPrChange w:id="748" w:author="Römer, Axel (RED1D)" w:date="2020-11-05T07:13:00Z">
                  <w:rPr>
                    <w:color w:val="000000"/>
                    <w:spacing w:val="-3"/>
                    <w:sz w:val="19"/>
                    <w:szCs w:val="19"/>
                  </w:rPr>
                </w:rPrChange>
              </w:rPr>
              <w:t xml:space="preserve">and point out </w:t>
            </w:r>
            <w:r w:rsidRPr="00404B9F">
              <w:rPr>
                <w:color w:val="000000"/>
                <w:sz w:val="19"/>
                <w:szCs w:val="19"/>
                <w:lang w:val="en-US"/>
                <w:rPrChange w:id="749" w:author="Römer, Axel (RED1D)" w:date="2020-11-05T07:13:00Z">
                  <w:rPr>
                    <w:color w:val="000000"/>
                    <w:sz w:val="19"/>
                    <w:szCs w:val="19"/>
                  </w:rPr>
                </w:rPrChange>
              </w:rPr>
              <w:t>the</w:t>
            </w:r>
            <w:r w:rsidRPr="00404B9F">
              <w:rPr>
                <w:color w:val="000000"/>
                <w:spacing w:val="-42"/>
                <w:sz w:val="19"/>
                <w:szCs w:val="19"/>
                <w:lang w:val="en-US"/>
                <w:rPrChange w:id="750" w:author="Römer, Axel (RED1D)" w:date="2020-11-05T07:13:00Z">
                  <w:rPr>
                    <w:color w:val="000000"/>
                    <w:spacing w:val="-42"/>
                    <w:sz w:val="19"/>
                    <w:szCs w:val="19"/>
                  </w:rPr>
                </w:rPrChange>
              </w:rPr>
              <w:t xml:space="preserve"> </w:t>
            </w:r>
            <w:r w:rsidRPr="00404B9F">
              <w:rPr>
                <w:color w:val="000000"/>
                <w:sz w:val="19"/>
                <w:szCs w:val="19"/>
                <w:lang w:val="en-US"/>
                <w:rPrChange w:id="751" w:author="Römer, Axel (RED1D)" w:date="2020-11-05T07:13:00Z">
                  <w:rPr>
                    <w:color w:val="000000"/>
                    <w:sz w:val="19"/>
                    <w:szCs w:val="19"/>
                  </w:rPr>
                </w:rPrChange>
              </w:rPr>
              <w:t>criminal law consequences of an</w:t>
            </w:r>
            <w:r w:rsidRPr="00404B9F">
              <w:rPr>
                <w:color w:val="000000"/>
                <w:spacing w:val="-13"/>
                <w:sz w:val="19"/>
                <w:szCs w:val="19"/>
                <w:lang w:val="en-US"/>
                <w:rPrChange w:id="752" w:author="Römer, Axel (RED1D)" w:date="2020-11-05T07:13:00Z">
                  <w:rPr>
                    <w:color w:val="000000"/>
                    <w:spacing w:val="-13"/>
                    <w:sz w:val="19"/>
                    <w:szCs w:val="19"/>
                  </w:rPr>
                </w:rPrChange>
              </w:rPr>
              <w:t xml:space="preserve"> </w:t>
            </w:r>
            <w:r w:rsidRPr="00404B9F">
              <w:rPr>
                <w:color w:val="000000"/>
                <w:spacing w:val="-3"/>
                <w:sz w:val="19"/>
                <w:szCs w:val="19"/>
                <w:lang w:val="en-US"/>
                <w:rPrChange w:id="753" w:author="Römer, Axel (RED1D)" w:date="2020-11-05T07:13:00Z">
                  <w:rPr>
                    <w:color w:val="000000"/>
                    <w:spacing w:val="-3"/>
                    <w:sz w:val="19"/>
                    <w:szCs w:val="19"/>
                  </w:rPr>
                </w:rPrChange>
              </w:rPr>
              <w:t>infringement.</w:t>
            </w:r>
          </w:p>
        </w:tc>
      </w:tr>
      <w:tr w:rsidR="00406C2A" w:rsidRPr="00404B9F" w14:paraId="10EB6031" w14:textId="77777777">
        <w:trPr>
          <w:trHeight w:val="8903"/>
        </w:trPr>
        <w:tc>
          <w:tcPr>
            <w:tcW w:w="467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4811B93B" w14:textId="77777777" w:rsidR="00406C2A" w:rsidRDefault="00404B9F">
            <w:pPr>
              <w:autoSpaceDE/>
              <w:autoSpaceDN/>
              <w:spacing w:line="205" w:lineRule="atLeast"/>
              <w:ind w:left="578" w:hanging="466"/>
              <w:rPr>
                <w:rFonts w:ascii="Times New Roman" w:eastAsia="Times New Roman" w:hAnsi="Times New Roman" w:cs="Times New Roman"/>
                <w:color w:val="000000"/>
                <w:sz w:val="24"/>
                <w:szCs w:val="24"/>
              </w:rPr>
            </w:pPr>
            <w:r>
              <w:rPr>
                <w:b/>
                <w:bCs/>
                <w:color w:val="000000"/>
                <w:spacing w:val="-4"/>
                <w:sz w:val="19"/>
                <w:szCs w:val="19"/>
              </w:rPr>
              <w:t>6.</w:t>
            </w:r>
            <w:r>
              <w:rPr>
                <w:rFonts w:ascii="Times New Roman" w:eastAsia="Times New Roman" w:hAnsi="Times New Roman" w:cs="Times New Roman"/>
                <w:color w:val="000000"/>
                <w:sz w:val="14"/>
                <w:szCs w:val="14"/>
              </w:rPr>
              <w:t xml:space="preserve">           </w:t>
            </w:r>
            <w:r>
              <w:rPr>
                <w:b/>
                <w:bCs/>
                <w:color w:val="000000"/>
                <w:sz w:val="19"/>
                <w:szCs w:val="19"/>
              </w:rPr>
              <w:t xml:space="preserve">Rückgabe </w:t>
            </w:r>
            <w:r>
              <w:rPr>
                <w:b/>
                <w:bCs/>
                <w:color w:val="000000"/>
                <w:spacing w:val="2"/>
                <w:sz w:val="19"/>
                <w:szCs w:val="19"/>
              </w:rPr>
              <w:t>vertraulicher Informationen</w:t>
            </w:r>
          </w:p>
          <w:p w14:paraId="6AFBF4F5" w14:textId="77777777" w:rsidR="00406C2A" w:rsidRDefault="00404B9F">
            <w:pPr>
              <w:autoSpaceDE/>
              <w:autoSpaceDN/>
              <w:spacing w:before="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5EF143C1" w14:textId="77777777" w:rsidR="00406C2A" w:rsidRDefault="00404B9F">
            <w:pPr>
              <w:autoSpaceDE/>
              <w:autoSpaceDN/>
              <w:spacing w:line="252" w:lineRule="auto"/>
              <w:ind w:left="112" w:right="91"/>
              <w:jc w:val="both"/>
              <w:rPr>
                <w:rFonts w:ascii="Times New Roman" w:eastAsia="Times New Roman" w:hAnsi="Times New Roman" w:cs="Times New Roman"/>
                <w:color w:val="000000"/>
                <w:sz w:val="19"/>
                <w:szCs w:val="19"/>
              </w:rPr>
            </w:pPr>
            <w:r>
              <w:rPr>
                <w:color w:val="000000"/>
                <w:spacing w:val="-4"/>
                <w:sz w:val="19"/>
                <w:szCs w:val="19"/>
              </w:rPr>
              <w:t xml:space="preserve">Sofern </w:t>
            </w:r>
            <w:r>
              <w:rPr>
                <w:color w:val="000000"/>
                <w:sz w:val="19"/>
                <w:szCs w:val="19"/>
              </w:rPr>
              <w:t xml:space="preserve">es nach </w:t>
            </w:r>
            <w:r>
              <w:rPr>
                <w:color w:val="000000"/>
                <w:spacing w:val="-3"/>
                <w:sz w:val="19"/>
                <w:szCs w:val="19"/>
              </w:rPr>
              <w:t xml:space="preserve">der </w:t>
            </w:r>
            <w:r>
              <w:rPr>
                <w:color w:val="000000"/>
                <w:sz w:val="19"/>
                <w:szCs w:val="19"/>
              </w:rPr>
              <w:t xml:space="preserve">jeweiligen Ausschreibung nicht </w:t>
            </w:r>
            <w:r>
              <w:rPr>
                <w:color w:val="000000"/>
                <w:spacing w:val="3"/>
                <w:sz w:val="19"/>
                <w:szCs w:val="19"/>
              </w:rPr>
              <w:t xml:space="preserve">zu </w:t>
            </w:r>
            <w:r>
              <w:rPr>
                <w:color w:val="000000"/>
                <w:spacing w:val="-3"/>
                <w:sz w:val="19"/>
                <w:szCs w:val="19"/>
              </w:rPr>
              <w:t xml:space="preserve">einer Zusammenarbeit </w:t>
            </w:r>
            <w:r>
              <w:rPr>
                <w:color w:val="000000"/>
                <w:sz w:val="19"/>
                <w:szCs w:val="19"/>
              </w:rPr>
              <w:t xml:space="preserve">kommt </w:t>
            </w:r>
            <w:r>
              <w:rPr>
                <w:color w:val="000000"/>
                <w:spacing w:val="-3"/>
                <w:sz w:val="19"/>
                <w:szCs w:val="19"/>
              </w:rPr>
              <w:t xml:space="preserve">und/oder </w:t>
            </w:r>
            <w:r>
              <w:rPr>
                <w:color w:val="000000"/>
                <w:sz w:val="19"/>
                <w:szCs w:val="19"/>
              </w:rPr>
              <w:t xml:space="preserve">im Falle </w:t>
            </w:r>
            <w:r>
              <w:rPr>
                <w:color w:val="000000"/>
                <w:spacing w:val="-3"/>
                <w:sz w:val="19"/>
                <w:szCs w:val="19"/>
              </w:rPr>
              <w:t xml:space="preserve">des </w:t>
            </w:r>
            <w:r>
              <w:rPr>
                <w:color w:val="000000"/>
                <w:sz w:val="19"/>
                <w:szCs w:val="19"/>
              </w:rPr>
              <w:t xml:space="preserve">Scheiterns </w:t>
            </w:r>
            <w:r>
              <w:rPr>
                <w:color w:val="000000"/>
                <w:spacing w:val="-9"/>
                <w:sz w:val="19"/>
                <w:szCs w:val="19"/>
              </w:rPr>
              <w:t xml:space="preserve">von </w:t>
            </w:r>
            <w:r>
              <w:rPr>
                <w:color w:val="000000"/>
                <w:spacing w:val="-3"/>
                <w:sz w:val="19"/>
                <w:szCs w:val="19"/>
              </w:rPr>
              <w:t>Vertragsverhandlu</w:t>
            </w:r>
            <w:del w:id="754" w:author="Römer, Axel (RED1D)" w:date="2020-11-05T07:20:00Z">
              <w:r w:rsidDel="00404B9F">
                <w:rPr>
                  <w:color w:val="000000"/>
                  <w:spacing w:val="-3"/>
                  <w:sz w:val="19"/>
                  <w:szCs w:val="19"/>
                </w:rPr>
                <w:delText xml:space="preserve"> </w:delText>
              </w:r>
            </w:del>
            <w:r>
              <w:rPr>
                <w:color w:val="000000"/>
                <w:spacing w:val="5"/>
                <w:sz w:val="19"/>
                <w:szCs w:val="19"/>
              </w:rPr>
              <w:t xml:space="preserve">ng en </w:t>
            </w:r>
            <w:r>
              <w:rPr>
                <w:color w:val="000000"/>
                <w:spacing w:val="-3"/>
                <w:sz w:val="19"/>
                <w:szCs w:val="19"/>
              </w:rPr>
              <w:t xml:space="preserve">und/oder bei Beendigung des </w:t>
            </w:r>
            <w:r>
              <w:rPr>
                <w:color w:val="000000"/>
                <w:sz w:val="19"/>
                <w:szCs w:val="19"/>
              </w:rPr>
              <w:t xml:space="preserve">jeweiligen Vertragsverhältnisses </w:t>
            </w:r>
            <w:r>
              <w:rPr>
                <w:color w:val="000000"/>
                <w:spacing w:val="-3"/>
                <w:sz w:val="19"/>
                <w:szCs w:val="19"/>
              </w:rPr>
              <w:t xml:space="preserve">und/oder auf </w:t>
            </w:r>
            <w:r>
              <w:rPr>
                <w:color w:val="000000"/>
                <w:sz w:val="19"/>
                <w:szCs w:val="19"/>
              </w:rPr>
              <w:t xml:space="preserve">schriftliche </w:t>
            </w:r>
            <w:r>
              <w:rPr>
                <w:color w:val="000000"/>
                <w:spacing w:val="-4"/>
                <w:sz w:val="19"/>
                <w:szCs w:val="19"/>
              </w:rPr>
              <w:t xml:space="preserve">Anforderung </w:t>
            </w:r>
            <w:r>
              <w:rPr>
                <w:color w:val="000000"/>
                <w:spacing w:val="-3"/>
                <w:sz w:val="19"/>
                <w:szCs w:val="19"/>
              </w:rPr>
              <w:t xml:space="preserve">der </w:t>
            </w:r>
            <w:r>
              <w:rPr>
                <w:color w:val="000000"/>
                <w:sz w:val="19"/>
                <w:szCs w:val="19"/>
              </w:rPr>
              <w:t xml:space="preserve">ERGO </w:t>
            </w:r>
            <w:r>
              <w:rPr>
                <w:color w:val="000000"/>
                <w:spacing w:val="-3"/>
                <w:sz w:val="19"/>
                <w:szCs w:val="19"/>
              </w:rPr>
              <w:t xml:space="preserve">wird der </w:t>
            </w:r>
            <w:r>
              <w:rPr>
                <w:color w:val="000000"/>
                <w:sz w:val="19"/>
                <w:szCs w:val="19"/>
              </w:rPr>
              <w:t>Informationsempfänger</w:t>
            </w:r>
          </w:p>
          <w:p w14:paraId="68C11A8D" w14:textId="77777777" w:rsidR="00406C2A" w:rsidRDefault="00404B9F">
            <w:pPr>
              <w:autoSpaceDE/>
              <w:autoSpaceDN/>
              <w:spacing w:before="1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3249273" w14:textId="77777777" w:rsidR="00406C2A" w:rsidRDefault="00404B9F">
            <w:pPr>
              <w:autoSpaceDE/>
              <w:autoSpaceDN/>
              <w:spacing w:line="252" w:lineRule="auto"/>
              <w:ind w:left="968" w:right="79" w:hanging="526"/>
              <w:jc w:val="both"/>
              <w:rPr>
                <w:rFonts w:ascii="Times New Roman" w:eastAsia="Times New Roman" w:hAnsi="Times New Roman" w:cs="Times New Roman"/>
                <w:color w:val="000000"/>
                <w:sz w:val="19"/>
                <w:szCs w:val="19"/>
              </w:rPr>
            </w:pPr>
            <w:r>
              <w:rPr>
                <w:color w:val="000000"/>
                <w:spacing w:val="-4"/>
                <w:sz w:val="19"/>
                <w:szCs w:val="19"/>
              </w:rPr>
              <w:t>a)</w:t>
            </w:r>
            <w:r>
              <w:rPr>
                <w:rFonts w:ascii="Times New Roman" w:eastAsia="Times New Roman" w:hAnsi="Times New Roman" w:cs="Times New Roman"/>
                <w:color w:val="000000"/>
                <w:sz w:val="14"/>
                <w:szCs w:val="14"/>
              </w:rPr>
              <w:t xml:space="preserve">            </w:t>
            </w:r>
            <w:r>
              <w:rPr>
                <w:color w:val="000000"/>
                <w:sz w:val="19"/>
                <w:szCs w:val="19"/>
              </w:rPr>
              <w:t xml:space="preserve">sämtliche </w:t>
            </w:r>
            <w:r>
              <w:rPr>
                <w:color w:val="000000"/>
                <w:spacing w:val="-3"/>
                <w:sz w:val="19"/>
                <w:szCs w:val="19"/>
              </w:rPr>
              <w:t xml:space="preserve">Unterlagen und </w:t>
            </w:r>
            <w:r>
              <w:rPr>
                <w:color w:val="000000"/>
                <w:sz w:val="19"/>
                <w:szCs w:val="19"/>
              </w:rPr>
              <w:t xml:space="preserve">alle anderen Materialien (einschließlich EDV-Material) </w:t>
            </w:r>
            <w:r>
              <w:rPr>
                <w:color w:val="000000"/>
                <w:spacing w:val="-3"/>
                <w:sz w:val="19"/>
                <w:szCs w:val="19"/>
              </w:rPr>
              <w:t xml:space="preserve">oder </w:t>
            </w:r>
            <w:r>
              <w:rPr>
                <w:color w:val="000000"/>
                <w:sz w:val="19"/>
                <w:szCs w:val="19"/>
              </w:rPr>
              <w:t xml:space="preserve">solche </w:t>
            </w:r>
            <w:r>
              <w:rPr>
                <w:color w:val="000000"/>
                <w:spacing w:val="-4"/>
                <w:sz w:val="19"/>
                <w:szCs w:val="19"/>
              </w:rPr>
              <w:t xml:space="preserve">Teile </w:t>
            </w:r>
            <w:r>
              <w:rPr>
                <w:color w:val="000000"/>
                <w:spacing w:val="-7"/>
                <w:sz w:val="19"/>
                <w:szCs w:val="19"/>
              </w:rPr>
              <w:t xml:space="preserve">davon, </w:t>
            </w:r>
            <w:r>
              <w:rPr>
                <w:color w:val="000000"/>
                <w:sz w:val="19"/>
                <w:szCs w:val="19"/>
              </w:rPr>
              <w:t xml:space="preserve">die </w:t>
            </w:r>
            <w:r>
              <w:rPr>
                <w:color w:val="000000"/>
                <w:spacing w:val="-3"/>
                <w:sz w:val="19"/>
                <w:szCs w:val="19"/>
              </w:rPr>
              <w:t>vertraulic</w:t>
            </w:r>
            <w:del w:id="755" w:author="Römer, Axel (RED1D)" w:date="2020-11-05T07:20:00Z">
              <w:r w:rsidDel="00404B9F">
                <w:rPr>
                  <w:color w:val="000000"/>
                  <w:spacing w:val="-3"/>
                  <w:sz w:val="19"/>
                  <w:szCs w:val="19"/>
                </w:rPr>
                <w:delText xml:space="preserve"> </w:delText>
              </w:r>
            </w:del>
            <w:r>
              <w:rPr>
                <w:color w:val="000000"/>
                <w:spacing w:val="5"/>
                <w:sz w:val="19"/>
                <w:szCs w:val="19"/>
              </w:rPr>
              <w:t xml:space="preserve">he </w:t>
            </w:r>
            <w:r>
              <w:rPr>
                <w:color w:val="000000"/>
                <w:spacing w:val="-4"/>
                <w:sz w:val="19"/>
                <w:szCs w:val="19"/>
              </w:rPr>
              <w:t xml:space="preserve">Informationen              </w:t>
            </w:r>
            <w:r>
              <w:rPr>
                <w:color w:val="000000"/>
                <w:sz w:val="19"/>
                <w:szCs w:val="19"/>
              </w:rPr>
              <w:t xml:space="preserve">enthalten              </w:t>
            </w:r>
            <w:r>
              <w:rPr>
                <w:color w:val="000000"/>
                <w:spacing w:val="-3"/>
                <w:sz w:val="19"/>
                <w:szCs w:val="19"/>
              </w:rPr>
              <w:t xml:space="preserve">oder widerspiegeln, </w:t>
            </w:r>
            <w:r>
              <w:rPr>
                <w:color w:val="000000"/>
                <w:sz w:val="19"/>
                <w:szCs w:val="19"/>
              </w:rPr>
              <w:t xml:space="preserve">an ERGO zurückgeben </w:t>
            </w:r>
            <w:r>
              <w:rPr>
                <w:color w:val="000000"/>
                <w:spacing w:val="-3"/>
                <w:sz w:val="19"/>
                <w:szCs w:val="19"/>
              </w:rPr>
              <w:t xml:space="preserve">oder </w:t>
            </w:r>
            <w:r>
              <w:rPr>
                <w:color w:val="000000"/>
                <w:sz w:val="19"/>
                <w:szCs w:val="19"/>
              </w:rPr>
              <w:t xml:space="preserve">zerstören, zusammen </w:t>
            </w:r>
            <w:r>
              <w:rPr>
                <w:color w:val="000000"/>
                <w:spacing w:val="-4"/>
                <w:sz w:val="19"/>
                <w:szCs w:val="19"/>
              </w:rPr>
              <w:t xml:space="preserve">mit </w:t>
            </w:r>
            <w:r>
              <w:rPr>
                <w:color w:val="000000"/>
                <w:sz w:val="19"/>
                <w:szCs w:val="19"/>
              </w:rPr>
              <w:t xml:space="preserve">sämtlichen Kopien </w:t>
            </w:r>
            <w:r>
              <w:rPr>
                <w:color w:val="000000"/>
                <w:spacing w:val="-3"/>
                <w:sz w:val="19"/>
                <w:szCs w:val="19"/>
              </w:rPr>
              <w:t xml:space="preserve">und </w:t>
            </w:r>
            <w:r>
              <w:rPr>
                <w:color w:val="000000"/>
                <w:sz w:val="19"/>
                <w:szCs w:val="19"/>
              </w:rPr>
              <w:t xml:space="preserve">Aufzeichnungen, die in </w:t>
            </w:r>
            <w:r>
              <w:rPr>
                <w:color w:val="000000"/>
                <w:spacing w:val="2"/>
                <w:sz w:val="19"/>
                <w:szCs w:val="19"/>
              </w:rPr>
              <w:t xml:space="preserve">Besitz </w:t>
            </w:r>
            <w:r>
              <w:rPr>
                <w:color w:val="000000"/>
                <w:spacing w:val="-3"/>
                <w:sz w:val="19"/>
                <w:szCs w:val="19"/>
              </w:rPr>
              <w:t xml:space="preserve">oder </w:t>
            </w:r>
            <w:r>
              <w:rPr>
                <w:color w:val="000000"/>
                <w:sz w:val="19"/>
                <w:szCs w:val="19"/>
              </w:rPr>
              <w:t xml:space="preserve">unter Kontrolle </w:t>
            </w:r>
            <w:r>
              <w:rPr>
                <w:color w:val="000000"/>
                <w:spacing w:val="-3"/>
                <w:sz w:val="19"/>
                <w:szCs w:val="19"/>
              </w:rPr>
              <w:t xml:space="preserve">des </w:t>
            </w:r>
            <w:r>
              <w:rPr>
                <w:color w:val="000000"/>
                <w:sz w:val="19"/>
                <w:szCs w:val="19"/>
              </w:rPr>
              <w:t xml:space="preserve">Informationsempfängers </w:t>
            </w:r>
            <w:r>
              <w:rPr>
                <w:color w:val="000000"/>
                <w:spacing w:val="-3"/>
                <w:sz w:val="19"/>
                <w:szCs w:val="19"/>
              </w:rPr>
              <w:t xml:space="preserve">oder </w:t>
            </w:r>
            <w:r>
              <w:rPr>
                <w:color w:val="000000"/>
                <w:sz w:val="19"/>
                <w:szCs w:val="19"/>
              </w:rPr>
              <w:t xml:space="preserve">seiner Berater </w:t>
            </w:r>
            <w:r>
              <w:rPr>
                <w:color w:val="000000"/>
                <w:spacing w:val="-3"/>
                <w:sz w:val="19"/>
                <w:szCs w:val="19"/>
              </w:rPr>
              <w:t xml:space="preserve">und </w:t>
            </w:r>
            <w:r>
              <w:rPr>
                <w:color w:val="000000"/>
                <w:sz w:val="19"/>
                <w:szCs w:val="19"/>
              </w:rPr>
              <w:t xml:space="preserve">Mitarbeiter stehen </w:t>
            </w:r>
            <w:r>
              <w:rPr>
                <w:color w:val="000000"/>
                <w:spacing w:val="-3"/>
                <w:sz w:val="19"/>
                <w:szCs w:val="19"/>
              </w:rPr>
              <w:t xml:space="preserve">und </w:t>
            </w:r>
            <w:r>
              <w:rPr>
                <w:color w:val="000000"/>
                <w:sz w:val="19"/>
                <w:szCs w:val="19"/>
              </w:rPr>
              <w:t xml:space="preserve">die in </w:t>
            </w:r>
            <w:r>
              <w:rPr>
                <w:color w:val="000000"/>
                <w:spacing w:val="-3"/>
                <w:sz w:val="19"/>
                <w:szCs w:val="19"/>
              </w:rPr>
              <w:t xml:space="preserve">einer Form </w:t>
            </w:r>
            <w:r>
              <w:rPr>
                <w:color w:val="000000"/>
                <w:spacing w:val="-6"/>
                <w:sz w:val="19"/>
                <w:szCs w:val="19"/>
              </w:rPr>
              <w:t xml:space="preserve">vorhanden </w:t>
            </w:r>
            <w:r>
              <w:rPr>
                <w:color w:val="000000"/>
                <w:sz w:val="19"/>
                <w:szCs w:val="19"/>
              </w:rPr>
              <w:t xml:space="preserve">sind, die </w:t>
            </w:r>
            <w:r>
              <w:rPr>
                <w:color w:val="000000"/>
                <w:spacing w:val="-3"/>
                <w:sz w:val="19"/>
                <w:szCs w:val="19"/>
              </w:rPr>
              <w:t xml:space="preserve">herausgegeben oder </w:t>
            </w:r>
            <w:r>
              <w:rPr>
                <w:color w:val="000000"/>
                <w:sz w:val="19"/>
                <w:szCs w:val="19"/>
              </w:rPr>
              <w:t>zerstört werden kann;</w:t>
            </w:r>
            <w:r>
              <w:rPr>
                <w:color w:val="000000"/>
                <w:spacing w:val="8"/>
                <w:sz w:val="19"/>
                <w:szCs w:val="19"/>
              </w:rPr>
              <w:t xml:space="preserve"> </w:t>
            </w:r>
            <w:r>
              <w:rPr>
                <w:color w:val="000000"/>
                <w:spacing w:val="-3"/>
                <w:sz w:val="19"/>
                <w:szCs w:val="19"/>
              </w:rPr>
              <w:t>und</w:t>
            </w:r>
          </w:p>
          <w:p w14:paraId="3D132FF4"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242365E1" w14:textId="77777777" w:rsidR="00406C2A" w:rsidRDefault="00404B9F">
            <w:pPr>
              <w:autoSpaceDE/>
              <w:autoSpaceDN/>
              <w:spacing w:before="1" w:line="252" w:lineRule="auto"/>
              <w:ind w:left="968" w:right="94" w:hanging="436"/>
              <w:jc w:val="both"/>
              <w:rPr>
                <w:rFonts w:ascii="Times New Roman" w:eastAsia="Times New Roman" w:hAnsi="Times New Roman" w:cs="Times New Roman"/>
                <w:color w:val="000000"/>
                <w:sz w:val="19"/>
                <w:szCs w:val="19"/>
              </w:rPr>
            </w:pPr>
            <w:r>
              <w:rPr>
                <w:color w:val="000000"/>
                <w:spacing w:val="-4"/>
                <w:sz w:val="19"/>
                <w:szCs w:val="19"/>
              </w:rPr>
              <w:t>b)</w:t>
            </w:r>
            <w:r>
              <w:rPr>
                <w:rFonts w:ascii="Times New Roman" w:eastAsia="Times New Roman" w:hAnsi="Times New Roman" w:cs="Times New Roman"/>
                <w:color w:val="000000"/>
                <w:sz w:val="14"/>
                <w:szCs w:val="14"/>
              </w:rPr>
              <w:t xml:space="preserve">         </w:t>
            </w:r>
            <w:r>
              <w:rPr>
                <w:color w:val="000000"/>
                <w:sz w:val="19"/>
                <w:szCs w:val="19"/>
              </w:rPr>
              <w:t xml:space="preserve">alle </w:t>
            </w:r>
            <w:r>
              <w:rPr>
                <w:color w:val="000000"/>
                <w:spacing w:val="-3"/>
                <w:sz w:val="19"/>
                <w:szCs w:val="19"/>
              </w:rPr>
              <w:t xml:space="preserve">vertraulichen </w:t>
            </w:r>
            <w:r>
              <w:rPr>
                <w:color w:val="000000"/>
                <w:spacing w:val="-4"/>
                <w:sz w:val="19"/>
                <w:szCs w:val="19"/>
              </w:rPr>
              <w:t xml:space="preserve">Informationen von </w:t>
            </w:r>
            <w:r>
              <w:rPr>
                <w:color w:val="000000"/>
                <w:sz w:val="19"/>
                <w:szCs w:val="19"/>
              </w:rPr>
              <w:t xml:space="preserve">sämtlichen </w:t>
            </w:r>
            <w:r>
              <w:rPr>
                <w:color w:val="000000"/>
                <w:spacing w:val="-3"/>
                <w:sz w:val="19"/>
                <w:szCs w:val="19"/>
              </w:rPr>
              <w:t xml:space="preserve">Computern oder </w:t>
            </w:r>
            <w:r>
              <w:rPr>
                <w:color w:val="000000"/>
                <w:sz w:val="19"/>
                <w:szCs w:val="19"/>
              </w:rPr>
              <w:t xml:space="preserve">ähnlichen </w:t>
            </w:r>
            <w:r>
              <w:rPr>
                <w:color w:val="000000"/>
                <w:spacing w:val="-3"/>
                <w:sz w:val="19"/>
                <w:szCs w:val="19"/>
              </w:rPr>
              <w:t>Geräten,</w:t>
            </w:r>
            <w:r>
              <w:rPr>
                <w:color w:val="000000"/>
                <w:spacing w:val="-3"/>
                <w:sz w:val="19"/>
                <w:szCs w:val="19"/>
              </w:rPr>
              <w:tab/>
            </w:r>
            <w:r>
              <w:rPr>
                <w:color w:val="000000"/>
                <w:sz w:val="19"/>
                <w:szCs w:val="19"/>
              </w:rPr>
              <w:t>in</w:t>
            </w:r>
            <w:r>
              <w:rPr>
                <w:color w:val="000000"/>
                <w:sz w:val="19"/>
                <w:szCs w:val="19"/>
              </w:rPr>
              <w:tab/>
            </w:r>
            <w:r>
              <w:rPr>
                <w:color w:val="000000"/>
                <w:spacing w:val="-4"/>
                <w:sz w:val="19"/>
                <w:szCs w:val="19"/>
              </w:rPr>
              <w:t>denen</w:t>
            </w:r>
            <w:r>
              <w:rPr>
                <w:color w:val="000000"/>
                <w:spacing w:val="-4"/>
                <w:sz w:val="19"/>
                <w:szCs w:val="19"/>
              </w:rPr>
              <w:tab/>
            </w:r>
            <w:r>
              <w:rPr>
                <w:color w:val="000000"/>
                <w:spacing w:val="-8"/>
                <w:sz w:val="19"/>
                <w:szCs w:val="19"/>
              </w:rPr>
              <w:t xml:space="preserve">vom </w:t>
            </w:r>
            <w:r>
              <w:rPr>
                <w:color w:val="000000"/>
                <w:sz w:val="19"/>
                <w:szCs w:val="19"/>
              </w:rPr>
              <w:t xml:space="preserve">Informationsempfänger </w:t>
            </w:r>
            <w:r>
              <w:rPr>
                <w:color w:val="000000"/>
                <w:spacing w:val="-3"/>
                <w:sz w:val="19"/>
                <w:szCs w:val="19"/>
              </w:rPr>
              <w:t xml:space="preserve">oder </w:t>
            </w:r>
            <w:r>
              <w:rPr>
                <w:color w:val="000000"/>
                <w:sz w:val="19"/>
                <w:szCs w:val="19"/>
              </w:rPr>
              <w:t xml:space="preserve">seinen </w:t>
            </w:r>
            <w:r>
              <w:rPr>
                <w:color w:val="000000"/>
                <w:spacing w:val="-3"/>
                <w:sz w:val="19"/>
                <w:szCs w:val="19"/>
              </w:rPr>
              <w:t>Erfüllungsgehilfen                            vertraulic</w:t>
            </w:r>
            <w:del w:id="756" w:author="Römer, Axel (RED1D)" w:date="2020-11-05T07:20:00Z">
              <w:r w:rsidDel="00404B9F">
                <w:rPr>
                  <w:color w:val="000000"/>
                  <w:spacing w:val="-43"/>
                  <w:sz w:val="19"/>
                  <w:szCs w:val="19"/>
                </w:rPr>
                <w:delText xml:space="preserve"> </w:delText>
              </w:r>
            </w:del>
            <w:r>
              <w:rPr>
                <w:color w:val="000000"/>
                <w:sz w:val="19"/>
                <w:szCs w:val="19"/>
              </w:rPr>
              <w:t xml:space="preserve">he </w:t>
            </w:r>
            <w:r>
              <w:rPr>
                <w:color w:val="000000"/>
                <w:spacing w:val="-4"/>
                <w:sz w:val="19"/>
                <w:szCs w:val="19"/>
              </w:rPr>
              <w:t xml:space="preserve">Informationen </w:t>
            </w:r>
            <w:r>
              <w:rPr>
                <w:color w:val="000000"/>
                <w:sz w:val="19"/>
                <w:szCs w:val="19"/>
              </w:rPr>
              <w:t xml:space="preserve">gespeichert </w:t>
            </w:r>
            <w:r>
              <w:rPr>
                <w:color w:val="000000"/>
                <w:spacing w:val="-3"/>
                <w:sz w:val="19"/>
                <w:szCs w:val="19"/>
              </w:rPr>
              <w:t xml:space="preserve">oder einprogrammiert </w:t>
            </w:r>
            <w:r>
              <w:rPr>
                <w:color w:val="000000"/>
                <w:spacing w:val="-4"/>
                <w:sz w:val="19"/>
                <w:szCs w:val="19"/>
              </w:rPr>
              <w:t>waren,</w:t>
            </w:r>
            <w:r>
              <w:rPr>
                <w:color w:val="000000"/>
                <w:spacing w:val="45"/>
                <w:sz w:val="19"/>
                <w:szCs w:val="19"/>
              </w:rPr>
              <w:t xml:space="preserve"> </w:t>
            </w:r>
            <w:r>
              <w:rPr>
                <w:color w:val="000000"/>
                <w:sz w:val="19"/>
                <w:szCs w:val="19"/>
              </w:rPr>
              <w:t>löschen.</w:t>
            </w:r>
          </w:p>
          <w:p w14:paraId="7D083217" w14:textId="77777777" w:rsidR="00406C2A" w:rsidRDefault="00404B9F">
            <w:pPr>
              <w:autoSpaceDE/>
              <w:autoSpaceDN/>
              <w:spacing w:before="1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3E7695E4" w14:textId="77777777" w:rsidR="00406C2A" w:rsidRDefault="00404B9F">
            <w:pPr>
              <w:autoSpaceDE/>
              <w:autoSpaceDN/>
              <w:spacing w:line="247" w:lineRule="auto"/>
              <w:ind w:left="112" w:right="83"/>
              <w:jc w:val="both"/>
              <w:rPr>
                <w:rFonts w:ascii="Times New Roman" w:eastAsia="Times New Roman" w:hAnsi="Times New Roman" w:cs="Times New Roman"/>
                <w:color w:val="000000"/>
                <w:sz w:val="19"/>
                <w:szCs w:val="19"/>
              </w:rPr>
            </w:pPr>
            <w:r>
              <w:rPr>
                <w:color w:val="000000"/>
                <w:sz w:val="19"/>
                <w:szCs w:val="19"/>
              </w:rPr>
              <w:t xml:space="preserve">Auf </w:t>
            </w:r>
            <w:r>
              <w:rPr>
                <w:color w:val="000000"/>
                <w:spacing w:val="-4"/>
                <w:sz w:val="19"/>
                <w:szCs w:val="19"/>
              </w:rPr>
              <w:t>Anforderung</w:t>
            </w:r>
            <w:r>
              <w:rPr>
                <w:color w:val="000000"/>
                <w:spacing w:val="47"/>
                <w:sz w:val="19"/>
                <w:szCs w:val="19"/>
              </w:rPr>
              <w:t xml:space="preserve"> </w:t>
            </w:r>
            <w:r>
              <w:rPr>
                <w:color w:val="000000"/>
                <w:spacing w:val="-9"/>
                <w:sz w:val="19"/>
                <w:szCs w:val="19"/>
              </w:rPr>
              <w:t xml:space="preserve">von  </w:t>
            </w:r>
            <w:r>
              <w:rPr>
                <w:color w:val="000000"/>
                <w:sz w:val="19"/>
                <w:szCs w:val="19"/>
              </w:rPr>
              <w:t xml:space="preserve">ERGO </w:t>
            </w:r>
            <w:r>
              <w:rPr>
                <w:color w:val="000000"/>
                <w:spacing w:val="-3"/>
                <w:sz w:val="19"/>
                <w:szCs w:val="19"/>
              </w:rPr>
              <w:t xml:space="preserve">hat </w:t>
            </w:r>
            <w:r>
              <w:rPr>
                <w:color w:val="000000"/>
                <w:sz w:val="19"/>
                <w:szCs w:val="19"/>
              </w:rPr>
              <w:t xml:space="preserve">der Informationsempfänger die </w:t>
            </w:r>
            <w:r>
              <w:rPr>
                <w:color w:val="000000"/>
                <w:spacing w:val="-3"/>
                <w:sz w:val="19"/>
                <w:szCs w:val="19"/>
              </w:rPr>
              <w:t xml:space="preserve">Erfüllung der </w:t>
            </w:r>
            <w:r>
              <w:rPr>
                <w:color w:val="000000"/>
                <w:sz w:val="19"/>
                <w:szCs w:val="19"/>
              </w:rPr>
              <w:t xml:space="preserve">in </w:t>
            </w:r>
            <w:r>
              <w:rPr>
                <w:color w:val="000000"/>
                <w:spacing w:val="-7"/>
                <w:sz w:val="19"/>
                <w:szCs w:val="19"/>
              </w:rPr>
              <w:t xml:space="preserve">Ziffer </w:t>
            </w:r>
            <w:r>
              <w:rPr>
                <w:color w:val="000000"/>
                <w:sz w:val="19"/>
                <w:szCs w:val="19"/>
              </w:rPr>
              <w:t>6</w:t>
            </w:r>
          </w:p>
          <w:p w14:paraId="66611747" w14:textId="77777777" w:rsidR="00406C2A" w:rsidRDefault="00404B9F" w:rsidP="00404B9F">
            <w:pPr>
              <w:autoSpaceDE/>
              <w:autoSpaceDN/>
              <w:spacing w:before="1" w:line="264" w:lineRule="auto"/>
              <w:ind w:left="112"/>
              <w:rPr>
                <w:rFonts w:ascii="Times New Roman" w:eastAsia="Times New Roman" w:hAnsi="Times New Roman" w:cs="Times New Roman"/>
                <w:color w:val="000000"/>
                <w:sz w:val="19"/>
                <w:szCs w:val="19"/>
              </w:rPr>
            </w:pPr>
            <w:r>
              <w:rPr>
                <w:color w:val="000000"/>
                <w:sz w:val="19"/>
                <w:szCs w:val="19"/>
              </w:rPr>
              <w:t>a) und b) genannten Verpflichtungen unverzüglic</w:t>
            </w:r>
            <w:del w:id="757" w:author="Römer, Axel (RED1D)" w:date="2020-11-05T07:21:00Z">
              <w:r w:rsidDel="00404B9F">
                <w:rPr>
                  <w:color w:val="000000"/>
                  <w:sz w:val="19"/>
                  <w:szCs w:val="19"/>
                </w:rPr>
                <w:delText xml:space="preserve"> </w:delText>
              </w:r>
            </w:del>
            <w:r>
              <w:rPr>
                <w:color w:val="000000"/>
                <w:sz w:val="19"/>
                <w:szCs w:val="19"/>
              </w:rPr>
              <w:t>h schriftlich zu bestätigen.</w:t>
            </w:r>
          </w:p>
        </w:tc>
        <w:tc>
          <w:tcPr>
            <w:tcW w:w="482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35C6FBA0" w14:textId="77777777" w:rsidR="00406C2A" w:rsidRDefault="00404B9F">
            <w:pPr>
              <w:autoSpaceDE/>
              <w:autoSpaceDN/>
              <w:spacing w:line="205" w:lineRule="atLeast"/>
              <w:ind w:left="398" w:hanging="286"/>
              <w:rPr>
                <w:rFonts w:ascii="Times New Roman" w:eastAsia="Times New Roman" w:hAnsi="Times New Roman" w:cs="Times New Roman"/>
                <w:color w:val="000000"/>
                <w:sz w:val="24"/>
                <w:szCs w:val="24"/>
              </w:rPr>
            </w:pPr>
            <w:r>
              <w:rPr>
                <w:b/>
                <w:bCs/>
                <w:color w:val="000000"/>
                <w:spacing w:val="-4"/>
                <w:sz w:val="19"/>
                <w:szCs w:val="19"/>
              </w:rPr>
              <w:t>6</w:t>
            </w:r>
            <w:r>
              <w:rPr>
                <w:b/>
                <w:bCs/>
                <w:color w:val="000000"/>
                <w:spacing w:val="-4"/>
                <w:sz w:val="19"/>
                <w:szCs w:val="19"/>
              </w:rPr>
              <w:t>.</w:t>
            </w:r>
            <w:r>
              <w:rPr>
                <w:rFonts w:ascii="Times New Roman" w:eastAsia="Times New Roman" w:hAnsi="Times New Roman" w:cs="Times New Roman"/>
                <w:color w:val="000000"/>
                <w:sz w:val="14"/>
                <w:szCs w:val="14"/>
              </w:rPr>
              <w:t xml:space="preserve">    </w:t>
            </w:r>
            <w:r>
              <w:rPr>
                <w:b/>
                <w:bCs/>
                <w:color w:val="000000"/>
                <w:sz w:val="19"/>
                <w:szCs w:val="19"/>
              </w:rPr>
              <w:t>Return of confidential</w:t>
            </w:r>
            <w:r>
              <w:rPr>
                <w:b/>
                <w:bCs/>
                <w:color w:val="000000"/>
                <w:spacing w:val="8"/>
                <w:sz w:val="19"/>
                <w:szCs w:val="19"/>
              </w:rPr>
              <w:t xml:space="preserve"> </w:t>
            </w:r>
            <w:r>
              <w:rPr>
                <w:b/>
                <w:bCs/>
                <w:color w:val="000000"/>
                <w:sz w:val="19"/>
                <w:szCs w:val="19"/>
              </w:rPr>
              <w:t>information</w:t>
            </w:r>
          </w:p>
          <w:p w14:paraId="2DAFF421" w14:textId="77777777" w:rsidR="00406C2A" w:rsidRDefault="00404B9F">
            <w:pPr>
              <w:autoSpaceDE/>
              <w:autoSpaceDN/>
              <w:spacing w:before="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52356902" w14:textId="77777777" w:rsidR="00406C2A" w:rsidRPr="00404B9F" w:rsidRDefault="00404B9F">
            <w:pPr>
              <w:autoSpaceDE/>
              <w:autoSpaceDN/>
              <w:spacing w:line="252" w:lineRule="auto"/>
              <w:ind w:left="112" w:right="77"/>
              <w:jc w:val="both"/>
              <w:rPr>
                <w:rFonts w:ascii="Times New Roman" w:eastAsia="Times New Roman" w:hAnsi="Times New Roman" w:cs="Times New Roman"/>
                <w:color w:val="000000"/>
                <w:sz w:val="19"/>
                <w:szCs w:val="19"/>
                <w:lang w:val="en-US"/>
                <w:rPrChange w:id="758" w:author="Römer, Axel (RED1D)" w:date="2020-11-05T07:13:00Z">
                  <w:rPr>
                    <w:rFonts w:ascii="Times New Roman" w:eastAsia="Times New Roman" w:hAnsi="Times New Roman" w:cs="Times New Roman"/>
                    <w:color w:val="000000"/>
                    <w:sz w:val="19"/>
                    <w:szCs w:val="19"/>
                  </w:rPr>
                </w:rPrChange>
              </w:rPr>
            </w:pPr>
            <w:r w:rsidRPr="00404B9F">
              <w:rPr>
                <w:color w:val="000000"/>
                <w:spacing w:val="-5"/>
                <w:sz w:val="19"/>
                <w:szCs w:val="19"/>
                <w:lang w:val="en-US"/>
                <w:rPrChange w:id="759" w:author="Römer, Axel (RED1D)" w:date="2020-11-05T07:13:00Z">
                  <w:rPr>
                    <w:color w:val="000000"/>
                    <w:spacing w:val="-5"/>
                    <w:sz w:val="19"/>
                    <w:szCs w:val="19"/>
                  </w:rPr>
                </w:rPrChange>
              </w:rPr>
              <w:t xml:space="preserve">If </w:t>
            </w:r>
            <w:r w:rsidRPr="00404B9F">
              <w:rPr>
                <w:color w:val="000000"/>
                <w:sz w:val="19"/>
                <w:szCs w:val="19"/>
                <w:lang w:val="en-US"/>
                <w:rPrChange w:id="760" w:author="Römer, Axel (RED1D)" w:date="2020-11-05T07:13:00Z">
                  <w:rPr>
                    <w:color w:val="000000"/>
                    <w:sz w:val="19"/>
                    <w:szCs w:val="19"/>
                  </w:rPr>
                </w:rPrChange>
              </w:rPr>
              <w:t xml:space="preserve">there is no cooperation </w:t>
            </w:r>
            <w:r w:rsidRPr="00404B9F">
              <w:rPr>
                <w:color w:val="000000"/>
                <w:spacing w:val="-3"/>
                <w:sz w:val="19"/>
                <w:szCs w:val="19"/>
                <w:lang w:val="en-US"/>
                <w:rPrChange w:id="761" w:author="Römer, Axel (RED1D)" w:date="2020-11-05T07:13:00Z">
                  <w:rPr>
                    <w:color w:val="000000"/>
                    <w:spacing w:val="-3"/>
                    <w:sz w:val="19"/>
                    <w:szCs w:val="19"/>
                  </w:rPr>
                </w:rPrChange>
              </w:rPr>
              <w:t xml:space="preserve">after </w:t>
            </w:r>
            <w:r w:rsidRPr="00404B9F">
              <w:rPr>
                <w:color w:val="000000"/>
                <w:sz w:val="19"/>
                <w:szCs w:val="19"/>
                <w:lang w:val="en-US"/>
                <w:rPrChange w:id="762" w:author="Römer, Axel (RED1D)" w:date="2020-11-05T07:13:00Z">
                  <w:rPr>
                    <w:color w:val="000000"/>
                    <w:sz w:val="19"/>
                    <w:szCs w:val="19"/>
                  </w:rPr>
                </w:rPrChange>
              </w:rPr>
              <w:t xml:space="preserve">the respective </w:t>
            </w:r>
            <w:r w:rsidRPr="00404B9F">
              <w:rPr>
                <w:color w:val="000000"/>
                <w:spacing w:val="-3"/>
                <w:sz w:val="19"/>
                <w:szCs w:val="19"/>
                <w:lang w:val="en-US"/>
                <w:rPrChange w:id="763" w:author="Römer, Axel (RED1D)" w:date="2020-11-05T07:13:00Z">
                  <w:rPr>
                    <w:color w:val="000000"/>
                    <w:spacing w:val="-3"/>
                    <w:sz w:val="19"/>
                    <w:szCs w:val="19"/>
                  </w:rPr>
                </w:rPrChange>
              </w:rPr>
              <w:t xml:space="preserve">invitation </w:t>
            </w:r>
            <w:r w:rsidRPr="00404B9F">
              <w:rPr>
                <w:color w:val="000000"/>
                <w:spacing w:val="2"/>
                <w:sz w:val="19"/>
                <w:szCs w:val="19"/>
                <w:lang w:val="en-US"/>
                <w:rPrChange w:id="764" w:author="Römer, Axel (RED1D)" w:date="2020-11-05T07:13:00Z">
                  <w:rPr>
                    <w:color w:val="000000"/>
                    <w:spacing w:val="2"/>
                    <w:sz w:val="19"/>
                    <w:szCs w:val="19"/>
                  </w:rPr>
                </w:rPrChange>
              </w:rPr>
              <w:t xml:space="preserve">to </w:t>
            </w:r>
            <w:r w:rsidRPr="00404B9F">
              <w:rPr>
                <w:color w:val="000000"/>
                <w:sz w:val="19"/>
                <w:szCs w:val="19"/>
                <w:lang w:val="en-US"/>
                <w:rPrChange w:id="765" w:author="Römer, Axel (RED1D)" w:date="2020-11-05T07:13:00Z">
                  <w:rPr>
                    <w:color w:val="000000"/>
                    <w:sz w:val="19"/>
                    <w:szCs w:val="19"/>
                  </w:rPr>
                </w:rPrChange>
              </w:rPr>
              <w:t xml:space="preserve">tender and/or in the </w:t>
            </w:r>
            <w:r w:rsidRPr="00404B9F">
              <w:rPr>
                <w:color w:val="000000"/>
                <w:spacing w:val="-7"/>
                <w:sz w:val="19"/>
                <w:szCs w:val="19"/>
                <w:lang w:val="en-US"/>
                <w:rPrChange w:id="766" w:author="Römer, Axel (RED1D)" w:date="2020-11-05T07:13:00Z">
                  <w:rPr>
                    <w:color w:val="000000"/>
                    <w:spacing w:val="-7"/>
                    <w:sz w:val="19"/>
                    <w:szCs w:val="19"/>
                  </w:rPr>
                </w:rPrChange>
              </w:rPr>
              <w:t xml:space="preserve">event </w:t>
            </w:r>
            <w:r w:rsidRPr="00404B9F">
              <w:rPr>
                <w:color w:val="000000"/>
                <w:sz w:val="19"/>
                <w:szCs w:val="19"/>
                <w:lang w:val="en-US"/>
                <w:rPrChange w:id="767" w:author="Römer, Axel (RED1D)" w:date="2020-11-05T07:13:00Z">
                  <w:rPr>
                    <w:color w:val="000000"/>
                    <w:sz w:val="19"/>
                    <w:szCs w:val="19"/>
                  </w:rPr>
                </w:rPrChange>
              </w:rPr>
              <w:t xml:space="preserve">of </w:t>
            </w:r>
            <w:r w:rsidRPr="00404B9F">
              <w:rPr>
                <w:color w:val="000000"/>
                <w:spacing w:val="-3"/>
                <w:sz w:val="19"/>
                <w:szCs w:val="19"/>
                <w:lang w:val="en-US"/>
                <w:rPrChange w:id="768" w:author="Römer, Axel (RED1D)" w:date="2020-11-05T07:13:00Z">
                  <w:rPr>
                    <w:color w:val="000000"/>
                    <w:spacing w:val="-3"/>
                    <w:sz w:val="19"/>
                    <w:szCs w:val="19"/>
                  </w:rPr>
                </w:rPrChange>
              </w:rPr>
              <w:t xml:space="preserve">failure </w:t>
            </w:r>
            <w:r w:rsidRPr="00404B9F">
              <w:rPr>
                <w:color w:val="000000"/>
                <w:sz w:val="19"/>
                <w:szCs w:val="19"/>
                <w:lang w:val="en-US"/>
                <w:rPrChange w:id="769" w:author="Römer, Axel (RED1D)" w:date="2020-11-05T07:13:00Z">
                  <w:rPr>
                    <w:color w:val="000000"/>
                    <w:sz w:val="19"/>
                    <w:szCs w:val="19"/>
                  </w:rPr>
                </w:rPrChange>
              </w:rPr>
              <w:t>of contractual negotiations and/or termination of the respective</w:t>
            </w:r>
            <w:r w:rsidRPr="00404B9F">
              <w:rPr>
                <w:color w:val="000000"/>
                <w:spacing w:val="-1"/>
                <w:sz w:val="19"/>
                <w:szCs w:val="19"/>
                <w:lang w:val="en-US"/>
                <w:rPrChange w:id="770" w:author="Römer, Axel (RED1D)" w:date="2020-11-05T07:13:00Z">
                  <w:rPr>
                    <w:color w:val="000000"/>
                    <w:spacing w:val="-1"/>
                    <w:sz w:val="19"/>
                    <w:szCs w:val="19"/>
                  </w:rPr>
                </w:rPrChange>
              </w:rPr>
              <w:t xml:space="preserve"> </w:t>
            </w:r>
            <w:r w:rsidRPr="00404B9F">
              <w:rPr>
                <w:color w:val="000000"/>
                <w:sz w:val="19"/>
                <w:szCs w:val="19"/>
                <w:lang w:val="en-US"/>
                <w:rPrChange w:id="771" w:author="Römer, Axel (RED1D)" w:date="2020-11-05T07:13:00Z">
                  <w:rPr>
                    <w:color w:val="000000"/>
                    <w:sz w:val="19"/>
                    <w:szCs w:val="19"/>
                  </w:rPr>
                </w:rPrChange>
              </w:rPr>
              <w:t>contractual</w:t>
            </w:r>
            <w:r w:rsidRPr="00404B9F">
              <w:rPr>
                <w:color w:val="000000"/>
                <w:spacing w:val="-17"/>
                <w:sz w:val="19"/>
                <w:szCs w:val="19"/>
                <w:lang w:val="en-US"/>
                <w:rPrChange w:id="772" w:author="Römer, Axel (RED1D)" w:date="2020-11-05T07:13:00Z">
                  <w:rPr>
                    <w:color w:val="000000"/>
                    <w:spacing w:val="-17"/>
                    <w:sz w:val="19"/>
                    <w:szCs w:val="19"/>
                  </w:rPr>
                </w:rPrChange>
              </w:rPr>
              <w:t xml:space="preserve"> </w:t>
            </w:r>
            <w:r w:rsidRPr="00404B9F">
              <w:rPr>
                <w:color w:val="000000"/>
                <w:sz w:val="19"/>
                <w:szCs w:val="19"/>
                <w:lang w:val="en-US"/>
                <w:rPrChange w:id="773" w:author="Römer, Axel (RED1D)" w:date="2020-11-05T07:13:00Z">
                  <w:rPr>
                    <w:color w:val="000000"/>
                    <w:sz w:val="19"/>
                    <w:szCs w:val="19"/>
                  </w:rPr>
                </w:rPrChange>
              </w:rPr>
              <w:t>relationship</w:t>
            </w:r>
            <w:r w:rsidRPr="00404B9F">
              <w:rPr>
                <w:color w:val="000000"/>
                <w:spacing w:val="-10"/>
                <w:sz w:val="19"/>
                <w:szCs w:val="19"/>
                <w:lang w:val="en-US"/>
                <w:rPrChange w:id="774" w:author="Römer, Axel (RED1D)" w:date="2020-11-05T07:13:00Z">
                  <w:rPr>
                    <w:color w:val="000000"/>
                    <w:spacing w:val="-10"/>
                    <w:sz w:val="19"/>
                    <w:szCs w:val="19"/>
                  </w:rPr>
                </w:rPrChange>
              </w:rPr>
              <w:t xml:space="preserve"> </w:t>
            </w:r>
            <w:r w:rsidRPr="00404B9F">
              <w:rPr>
                <w:color w:val="000000"/>
                <w:sz w:val="19"/>
                <w:szCs w:val="19"/>
                <w:lang w:val="en-US"/>
                <w:rPrChange w:id="775" w:author="Römer, Axel (RED1D)" w:date="2020-11-05T07:13:00Z">
                  <w:rPr>
                    <w:color w:val="000000"/>
                    <w:sz w:val="19"/>
                    <w:szCs w:val="19"/>
                  </w:rPr>
                </w:rPrChange>
              </w:rPr>
              <w:t>and/or</w:t>
            </w:r>
            <w:r w:rsidRPr="00404B9F">
              <w:rPr>
                <w:color w:val="000000"/>
                <w:spacing w:val="-11"/>
                <w:sz w:val="19"/>
                <w:szCs w:val="19"/>
                <w:lang w:val="en-US"/>
                <w:rPrChange w:id="776" w:author="Römer, Axel (RED1D)" w:date="2020-11-05T07:13:00Z">
                  <w:rPr>
                    <w:color w:val="000000"/>
                    <w:spacing w:val="-11"/>
                    <w:sz w:val="19"/>
                    <w:szCs w:val="19"/>
                  </w:rPr>
                </w:rPrChange>
              </w:rPr>
              <w:t xml:space="preserve"> </w:t>
            </w:r>
            <w:r w:rsidRPr="00404B9F">
              <w:rPr>
                <w:color w:val="000000"/>
                <w:sz w:val="19"/>
                <w:szCs w:val="19"/>
                <w:lang w:val="en-US"/>
                <w:rPrChange w:id="777" w:author="Römer, Axel (RED1D)" w:date="2020-11-05T07:13:00Z">
                  <w:rPr>
                    <w:color w:val="000000"/>
                    <w:sz w:val="19"/>
                    <w:szCs w:val="19"/>
                  </w:rPr>
                </w:rPrChange>
              </w:rPr>
              <w:t>at</w:t>
            </w:r>
            <w:r w:rsidRPr="00404B9F">
              <w:rPr>
                <w:color w:val="000000"/>
                <w:spacing w:val="-24"/>
                <w:sz w:val="19"/>
                <w:szCs w:val="19"/>
                <w:lang w:val="en-US"/>
                <w:rPrChange w:id="778" w:author="Römer, Axel (RED1D)" w:date="2020-11-05T07:13:00Z">
                  <w:rPr>
                    <w:color w:val="000000"/>
                    <w:spacing w:val="-24"/>
                    <w:sz w:val="19"/>
                    <w:szCs w:val="19"/>
                  </w:rPr>
                </w:rPrChange>
              </w:rPr>
              <w:t xml:space="preserve"> </w:t>
            </w:r>
            <w:r w:rsidRPr="00404B9F">
              <w:rPr>
                <w:color w:val="000000"/>
                <w:sz w:val="19"/>
                <w:szCs w:val="19"/>
                <w:lang w:val="en-US"/>
                <w:rPrChange w:id="779" w:author="Römer, Axel (RED1D)" w:date="2020-11-05T07:13:00Z">
                  <w:rPr>
                    <w:color w:val="000000"/>
                    <w:sz w:val="19"/>
                    <w:szCs w:val="19"/>
                  </w:rPr>
                </w:rPrChange>
              </w:rPr>
              <w:t xml:space="preserve">ERGO's written request, the information </w:t>
            </w:r>
            <w:r w:rsidRPr="00404B9F">
              <w:rPr>
                <w:color w:val="000000"/>
                <w:spacing w:val="-4"/>
                <w:sz w:val="19"/>
                <w:szCs w:val="19"/>
                <w:lang w:val="en-US"/>
                <w:rPrChange w:id="780" w:author="Römer, Axel (RED1D)" w:date="2020-11-05T07:13:00Z">
                  <w:rPr>
                    <w:color w:val="000000"/>
                    <w:spacing w:val="-4"/>
                    <w:sz w:val="19"/>
                    <w:szCs w:val="19"/>
                  </w:rPr>
                </w:rPrChange>
              </w:rPr>
              <w:t xml:space="preserve">receiver </w:t>
            </w:r>
            <w:r w:rsidRPr="00404B9F">
              <w:rPr>
                <w:color w:val="000000"/>
                <w:sz w:val="19"/>
                <w:szCs w:val="19"/>
                <w:lang w:val="en-US"/>
                <w:rPrChange w:id="781" w:author="Römer, Axel (RED1D)" w:date="2020-11-05T07:13:00Z">
                  <w:rPr>
                    <w:color w:val="000000"/>
                    <w:sz w:val="19"/>
                    <w:szCs w:val="19"/>
                  </w:rPr>
                </w:rPrChange>
              </w:rPr>
              <w:t>is obliged</w:t>
            </w:r>
            <w:r w:rsidRPr="00404B9F">
              <w:rPr>
                <w:color w:val="000000"/>
                <w:spacing w:val="-2"/>
                <w:sz w:val="19"/>
                <w:szCs w:val="19"/>
                <w:lang w:val="en-US"/>
                <w:rPrChange w:id="782" w:author="Römer, Axel (RED1D)" w:date="2020-11-05T07:13:00Z">
                  <w:rPr>
                    <w:color w:val="000000"/>
                    <w:spacing w:val="-2"/>
                    <w:sz w:val="19"/>
                    <w:szCs w:val="19"/>
                  </w:rPr>
                </w:rPrChange>
              </w:rPr>
              <w:t xml:space="preserve"> </w:t>
            </w:r>
            <w:r w:rsidRPr="00404B9F">
              <w:rPr>
                <w:color w:val="000000"/>
                <w:spacing w:val="2"/>
                <w:sz w:val="19"/>
                <w:szCs w:val="19"/>
                <w:lang w:val="en-US"/>
                <w:rPrChange w:id="783" w:author="Römer, Axel (RED1D)" w:date="2020-11-05T07:13:00Z">
                  <w:rPr>
                    <w:color w:val="000000"/>
                    <w:spacing w:val="2"/>
                    <w:sz w:val="19"/>
                    <w:szCs w:val="19"/>
                  </w:rPr>
                </w:rPrChange>
              </w:rPr>
              <w:t>to</w:t>
            </w:r>
          </w:p>
          <w:p w14:paraId="660A5574" w14:textId="77777777" w:rsidR="00406C2A" w:rsidRPr="00404B9F" w:rsidRDefault="00404B9F">
            <w:pPr>
              <w:autoSpaceDE/>
              <w:autoSpaceDN/>
              <w:rPr>
                <w:rFonts w:ascii="Times New Roman" w:eastAsia="Times New Roman" w:hAnsi="Times New Roman" w:cs="Times New Roman"/>
                <w:color w:val="000000"/>
                <w:lang w:val="en-US"/>
                <w:rPrChange w:id="784"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785" w:author="Römer, Axel (RED1D)" w:date="2020-11-05T07:13:00Z">
                  <w:rPr>
                    <w:rFonts w:ascii="Times New Roman" w:eastAsia="Times New Roman" w:hAnsi="Times New Roman" w:cs="Times New Roman"/>
                    <w:color w:val="000000"/>
                  </w:rPr>
                </w:rPrChange>
              </w:rPr>
              <w:t xml:space="preserve"> </w:t>
            </w:r>
          </w:p>
          <w:p w14:paraId="357D3A47" w14:textId="77777777" w:rsidR="00406C2A" w:rsidRPr="00404B9F" w:rsidRDefault="00404B9F">
            <w:pPr>
              <w:autoSpaceDE/>
              <w:autoSpaceDN/>
              <w:rPr>
                <w:rFonts w:ascii="Times New Roman" w:eastAsia="Times New Roman" w:hAnsi="Times New Roman" w:cs="Times New Roman"/>
                <w:color w:val="000000"/>
                <w:lang w:val="en-US"/>
                <w:rPrChange w:id="786"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787" w:author="Römer, Axel (RED1D)" w:date="2020-11-05T07:13:00Z">
                  <w:rPr>
                    <w:rFonts w:ascii="Times New Roman" w:eastAsia="Times New Roman" w:hAnsi="Times New Roman" w:cs="Times New Roman"/>
                    <w:color w:val="000000"/>
                  </w:rPr>
                </w:rPrChange>
              </w:rPr>
              <w:t xml:space="preserve"> </w:t>
            </w:r>
          </w:p>
          <w:p w14:paraId="2031884B" w14:textId="77777777" w:rsidR="00406C2A" w:rsidRPr="00404B9F" w:rsidRDefault="00404B9F">
            <w:pPr>
              <w:autoSpaceDE/>
              <w:autoSpaceDN/>
              <w:spacing w:before="194" w:line="252" w:lineRule="auto"/>
              <w:ind w:left="833" w:right="94" w:hanging="361"/>
              <w:jc w:val="both"/>
              <w:rPr>
                <w:rFonts w:ascii="Times New Roman" w:eastAsia="Times New Roman" w:hAnsi="Times New Roman" w:cs="Times New Roman"/>
                <w:color w:val="000000"/>
                <w:sz w:val="19"/>
                <w:szCs w:val="19"/>
                <w:lang w:val="en-US"/>
                <w:rPrChange w:id="788"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789" w:author="Römer, Axel (RED1D)" w:date="2020-11-05T07:13:00Z">
                  <w:rPr>
                    <w:color w:val="000000"/>
                    <w:spacing w:val="-4"/>
                    <w:sz w:val="19"/>
                    <w:szCs w:val="19"/>
                  </w:rPr>
                </w:rPrChange>
              </w:rPr>
              <w:t>a)</w:t>
            </w:r>
            <w:r w:rsidRPr="00404B9F">
              <w:rPr>
                <w:rFonts w:ascii="Times New Roman" w:eastAsia="Times New Roman" w:hAnsi="Times New Roman" w:cs="Times New Roman"/>
                <w:color w:val="000000"/>
                <w:sz w:val="14"/>
                <w:szCs w:val="14"/>
                <w:lang w:val="en-US"/>
                <w:rPrChange w:id="790"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z w:val="19"/>
                <w:szCs w:val="19"/>
                <w:lang w:val="en-US"/>
                <w:rPrChange w:id="791" w:author="Römer, Axel (RED1D)" w:date="2020-11-05T07:13:00Z">
                  <w:rPr>
                    <w:color w:val="000000"/>
                    <w:sz w:val="19"/>
                    <w:szCs w:val="19"/>
                  </w:rPr>
                </w:rPrChange>
              </w:rPr>
              <w:t xml:space="preserve">destroy or </w:t>
            </w:r>
            <w:r w:rsidRPr="00404B9F">
              <w:rPr>
                <w:color w:val="000000"/>
                <w:spacing w:val="-3"/>
                <w:sz w:val="19"/>
                <w:szCs w:val="19"/>
                <w:lang w:val="en-US"/>
                <w:rPrChange w:id="792" w:author="Römer, Axel (RED1D)" w:date="2020-11-05T07:13:00Z">
                  <w:rPr>
                    <w:color w:val="000000"/>
                    <w:spacing w:val="-3"/>
                    <w:sz w:val="19"/>
                    <w:szCs w:val="19"/>
                  </w:rPr>
                </w:rPrChange>
              </w:rPr>
              <w:t xml:space="preserve">return </w:t>
            </w:r>
            <w:r w:rsidRPr="00404B9F">
              <w:rPr>
                <w:color w:val="000000"/>
                <w:spacing w:val="2"/>
                <w:sz w:val="19"/>
                <w:szCs w:val="19"/>
                <w:lang w:val="en-US"/>
                <w:rPrChange w:id="793" w:author="Römer, Axel (RED1D)" w:date="2020-11-05T07:13:00Z">
                  <w:rPr>
                    <w:color w:val="000000"/>
                    <w:spacing w:val="2"/>
                    <w:sz w:val="19"/>
                    <w:szCs w:val="19"/>
                  </w:rPr>
                </w:rPrChange>
              </w:rPr>
              <w:t xml:space="preserve">to </w:t>
            </w:r>
            <w:r w:rsidRPr="00404B9F">
              <w:rPr>
                <w:color w:val="000000"/>
                <w:sz w:val="19"/>
                <w:szCs w:val="19"/>
                <w:lang w:val="en-US"/>
                <w:rPrChange w:id="794" w:author="Römer, Axel (RED1D)" w:date="2020-11-05T07:13:00Z">
                  <w:rPr>
                    <w:color w:val="000000"/>
                    <w:sz w:val="19"/>
                    <w:szCs w:val="19"/>
                  </w:rPr>
                </w:rPrChange>
              </w:rPr>
              <w:t xml:space="preserve">ERGO all documents </w:t>
            </w:r>
            <w:r w:rsidRPr="00404B9F">
              <w:rPr>
                <w:color w:val="000000"/>
                <w:spacing w:val="-3"/>
                <w:sz w:val="19"/>
                <w:szCs w:val="19"/>
                <w:lang w:val="en-US"/>
                <w:rPrChange w:id="795" w:author="Römer, Axel (RED1D)" w:date="2020-11-05T07:13:00Z">
                  <w:rPr>
                    <w:color w:val="000000"/>
                    <w:spacing w:val="-3"/>
                    <w:sz w:val="19"/>
                    <w:szCs w:val="19"/>
                  </w:rPr>
                </w:rPrChange>
              </w:rPr>
              <w:t xml:space="preserve">and </w:t>
            </w:r>
            <w:r w:rsidRPr="00404B9F">
              <w:rPr>
                <w:color w:val="000000"/>
                <w:sz w:val="19"/>
                <w:szCs w:val="19"/>
                <w:lang w:val="en-US"/>
                <w:rPrChange w:id="796" w:author="Römer, Axel (RED1D)" w:date="2020-11-05T07:13:00Z">
                  <w:rPr>
                    <w:color w:val="000000"/>
                    <w:sz w:val="19"/>
                    <w:szCs w:val="19"/>
                  </w:rPr>
                </w:rPrChange>
              </w:rPr>
              <w:t xml:space="preserve">all other materials (including computer material) or parts </w:t>
            </w:r>
            <w:r w:rsidRPr="00404B9F">
              <w:rPr>
                <w:color w:val="000000"/>
                <w:spacing w:val="-3"/>
                <w:sz w:val="19"/>
                <w:szCs w:val="19"/>
                <w:lang w:val="en-US"/>
                <w:rPrChange w:id="797" w:author="Römer, Axel (RED1D)" w:date="2020-11-05T07:13:00Z">
                  <w:rPr>
                    <w:color w:val="000000"/>
                    <w:spacing w:val="-3"/>
                    <w:sz w:val="19"/>
                    <w:szCs w:val="19"/>
                  </w:rPr>
                </w:rPrChange>
              </w:rPr>
              <w:t xml:space="preserve">thereof </w:t>
            </w:r>
            <w:r w:rsidRPr="00404B9F">
              <w:rPr>
                <w:color w:val="000000"/>
                <w:sz w:val="19"/>
                <w:szCs w:val="19"/>
                <w:lang w:val="en-US"/>
                <w:rPrChange w:id="798" w:author="Römer, Axel (RED1D)" w:date="2020-11-05T07:13:00Z">
                  <w:rPr>
                    <w:color w:val="000000"/>
                    <w:sz w:val="19"/>
                    <w:szCs w:val="19"/>
                  </w:rPr>
                </w:rPrChange>
              </w:rPr>
              <w:t xml:space="preserve">which contain or </w:t>
            </w:r>
            <w:r w:rsidRPr="00404B9F">
              <w:rPr>
                <w:color w:val="000000"/>
                <w:spacing w:val="-3"/>
                <w:sz w:val="19"/>
                <w:szCs w:val="19"/>
                <w:lang w:val="en-US"/>
                <w:rPrChange w:id="799" w:author="Römer, Axel (RED1D)" w:date="2020-11-05T07:13:00Z">
                  <w:rPr>
                    <w:color w:val="000000"/>
                    <w:spacing w:val="-3"/>
                    <w:sz w:val="19"/>
                    <w:szCs w:val="19"/>
                  </w:rPr>
                </w:rPrChange>
              </w:rPr>
              <w:t xml:space="preserve">reflect </w:t>
            </w:r>
            <w:r w:rsidRPr="00404B9F">
              <w:rPr>
                <w:color w:val="000000"/>
                <w:sz w:val="19"/>
                <w:szCs w:val="19"/>
                <w:lang w:val="en-US"/>
                <w:rPrChange w:id="800" w:author="Römer, Axel (RED1D)" w:date="2020-11-05T07:13:00Z">
                  <w:rPr>
                    <w:color w:val="000000"/>
                    <w:sz w:val="19"/>
                    <w:szCs w:val="19"/>
                  </w:rPr>
                </w:rPrChange>
              </w:rPr>
              <w:t>confidential information, together</w:t>
            </w:r>
            <w:r w:rsidRPr="00404B9F">
              <w:rPr>
                <w:color w:val="000000"/>
                <w:spacing w:val="-16"/>
                <w:sz w:val="19"/>
                <w:szCs w:val="19"/>
                <w:lang w:val="en-US"/>
                <w:rPrChange w:id="801" w:author="Römer, Axel (RED1D)" w:date="2020-11-05T07:13:00Z">
                  <w:rPr>
                    <w:color w:val="000000"/>
                    <w:spacing w:val="-16"/>
                    <w:sz w:val="19"/>
                    <w:szCs w:val="19"/>
                  </w:rPr>
                </w:rPrChange>
              </w:rPr>
              <w:t xml:space="preserve"> </w:t>
            </w:r>
            <w:r w:rsidRPr="00404B9F">
              <w:rPr>
                <w:color w:val="000000"/>
                <w:sz w:val="19"/>
                <w:szCs w:val="19"/>
                <w:lang w:val="en-US"/>
                <w:rPrChange w:id="802" w:author="Römer, Axel (RED1D)" w:date="2020-11-05T07:13:00Z">
                  <w:rPr>
                    <w:color w:val="000000"/>
                    <w:sz w:val="19"/>
                    <w:szCs w:val="19"/>
                  </w:rPr>
                </w:rPrChange>
              </w:rPr>
              <w:t xml:space="preserve">with all copies </w:t>
            </w:r>
            <w:r w:rsidRPr="00404B9F">
              <w:rPr>
                <w:color w:val="000000"/>
                <w:spacing w:val="-3"/>
                <w:sz w:val="19"/>
                <w:szCs w:val="19"/>
                <w:lang w:val="en-US"/>
                <w:rPrChange w:id="803" w:author="Römer, Axel (RED1D)" w:date="2020-11-05T07:13:00Z">
                  <w:rPr>
                    <w:color w:val="000000"/>
                    <w:spacing w:val="-3"/>
                    <w:sz w:val="19"/>
                    <w:szCs w:val="19"/>
                  </w:rPr>
                </w:rPrChange>
              </w:rPr>
              <w:t xml:space="preserve">and records </w:t>
            </w:r>
            <w:r w:rsidRPr="00404B9F">
              <w:rPr>
                <w:color w:val="000000"/>
                <w:sz w:val="19"/>
                <w:szCs w:val="19"/>
                <w:lang w:val="en-US"/>
                <w:rPrChange w:id="804" w:author="Römer, Axel (RED1D)" w:date="2020-11-05T07:13:00Z">
                  <w:rPr>
                    <w:color w:val="000000"/>
                    <w:sz w:val="19"/>
                    <w:szCs w:val="19"/>
                  </w:rPr>
                </w:rPrChange>
              </w:rPr>
              <w:t xml:space="preserve">in the possession or </w:t>
            </w:r>
            <w:r w:rsidRPr="00404B9F">
              <w:rPr>
                <w:color w:val="000000"/>
                <w:spacing w:val="-4"/>
                <w:sz w:val="19"/>
                <w:szCs w:val="19"/>
                <w:lang w:val="en-US"/>
                <w:rPrChange w:id="805" w:author="Römer, Axel (RED1D)" w:date="2020-11-05T07:13:00Z">
                  <w:rPr>
                    <w:color w:val="000000"/>
                    <w:spacing w:val="-4"/>
                    <w:sz w:val="19"/>
                    <w:szCs w:val="19"/>
                  </w:rPr>
                </w:rPrChange>
              </w:rPr>
              <w:t xml:space="preserve">under </w:t>
            </w:r>
            <w:r w:rsidRPr="00404B9F">
              <w:rPr>
                <w:color w:val="000000"/>
                <w:sz w:val="19"/>
                <w:szCs w:val="19"/>
                <w:lang w:val="en-US"/>
                <w:rPrChange w:id="806" w:author="Römer, Axel (RED1D)" w:date="2020-11-05T07:13:00Z">
                  <w:rPr>
                    <w:color w:val="000000"/>
                    <w:sz w:val="19"/>
                    <w:szCs w:val="19"/>
                  </w:rPr>
                </w:rPrChange>
              </w:rPr>
              <w:t xml:space="preserve">the control of the information receiver or its </w:t>
            </w:r>
            <w:r w:rsidRPr="00404B9F">
              <w:rPr>
                <w:color w:val="000000"/>
                <w:spacing w:val="-4"/>
                <w:sz w:val="19"/>
                <w:szCs w:val="19"/>
                <w:lang w:val="en-US"/>
                <w:rPrChange w:id="807" w:author="Römer, Axel (RED1D)" w:date="2020-11-05T07:13:00Z">
                  <w:rPr>
                    <w:color w:val="000000"/>
                    <w:spacing w:val="-4"/>
                    <w:sz w:val="19"/>
                    <w:szCs w:val="19"/>
                  </w:rPr>
                </w:rPrChange>
              </w:rPr>
              <w:t xml:space="preserve">advisers </w:t>
            </w:r>
            <w:r w:rsidRPr="00404B9F">
              <w:rPr>
                <w:color w:val="000000"/>
                <w:spacing w:val="-3"/>
                <w:sz w:val="19"/>
                <w:szCs w:val="19"/>
                <w:lang w:val="en-US"/>
                <w:rPrChange w:id="808" w:author="Römer, Axel (RED1D)" w:date="2020-11-05T07:13:00Z">
                  <w:rPr>
                    <w:color w:val="000000"/>
                    <w:spacing w:val="-3"/>
                    <w:sz w:val="19"/>
                    <w:szCs w:val="19"/>
                  </w:rPr>
                </w:rPrChange>
              </w:rPr>
              <w:t xml:space="preserve">and </w:t>
            </w:r>
            <w:r w:rsidRPr="00404B9F">
              <w:rPr>
                <w:color w:val="000000"/>
                <w:sz w:val="19"/>
                <w:szCs w:val="19"/>
                <w:lang w:val="en-US"/>
                <w:rPrChange w:id="809" w:author="Römer, Axel (RED1D)" w:date="2020-11-05T07:13:00Z">
                  <w:rPr>
                    <w:color w:val="000000"/>
                    <w:sz w:val="19"/>
                    <w:szCs w:val="19"/>
                  </w:rPr>
                </w:rPrChange>
              </w:rPr>
              <w:t xml:space="preserve">employees </w:t>
            </w:r>
            <w:r w:rsidRPr="00404B9F">
              <w:rPr>
                <w:color w:val="000000"/>
                <w:spacing w:val="-3"/>
                <w:sz w:val="19"/>
                <w:szCs w:val="19"/>
                <w:lang w:val="en-US"/>
                <w:rPrChange w:id="810" w:author="Römer, Axel (RED1D)" w:date="2020-11-05T07:13:00Z">
                  <w:rPr>
                    <w:color w:val="000000"/>
                    <w:spacing w:val="-3"/>
                    <w:sz w:val="19"/>
                    <w:szCs w:val="19"/>
                  </w:rPr>
                </w:rPrChange>
              </w:rPr>
              <w:t xml:space="preserve">and </w:t>
            </w:r>
            <w:r w:rsidRPr="00404B9F">
              <w:rPr>
                <w:color w:val="000000"/>
                <w:sz w:val="19"/>
                <w:szCs w:val="19"/>
                <w:lang w:val="en-US"/>
                <w:rPrChange w:id="811" w:author="Römer, Axel (RED1D)" w:date="2020-11-05T07:13:00Z">
                  <w:rPr>
                    <w:color w:val="000000"/>
                    <w:sz w:val="19"/>
                    <w:szCs w:val="19"/>
                  </w:rPr>
                </w:rPrChange>
              </w:rPr>
              <w:t xml:space="preserve">which are in a </w:t>
            </w:r>
            <w:r w:rsidRPr="00404B9F">
              <w:rPr>
                <w:color w:val="000000"/>
                <w:spacing w:val="-5"/>
                <w:sz w:val="19"/>
                <w:szCs w:val="19"/>
                <w:lang w:val="en-US"/>
                <w:rPrChange w:id="812" w:author="Römer, Axel (RED1D)" w:date="2020-11-05T07:13:00Z">
                  <w:rPr>
                    <w:color w:val="000000"/>
                    <w:spacing w:val="-5"/>
                    <w:sz w:val="19"/>
                    <w:szCs w:val="19"/>
                  </w:rPr>
                </w:rPrChange>
              </w:rPr>
              <w:t xml:space="preserve">form </w:t>
            </w:r>
            <w:r w:rsidRPr="00404B9F">
              <w:rPr>
                <w:color w:val="000000"/>
                <w:sz w:val="19"/>
                <w:szCs w:val="19"/>
                <w:lang w:val="en-US"/>
                <w:rPrChange w:id="813" w:author="Römer, Axel (RED1D)" w:date="2020-11-05T07:13:00Z">
                  <w:rPr>
                    <w:color w:val="000000"/>
                    <w:sz w:val="19"/>
                    <w:szCs w:val="19"/>
                  </w:rPr>
                </w:rPrChange>
              </w:rPr>
              <w:t>which may be issued or</w:t>
            </w:r>
            <w:r w:rsidRPr="00404B9F">
              <w:rPr>
                <w:color w:val="000000"/>
                <w:spacing w:val="-28"/>
                <w:sz w:val="19"/>
                <w:szCs w:val="19"/>
                <w:lang w:val="en-US"/>
                <w:rPrChange w:id="814" w:author="Römer, Axel (RED1D)" w:date="2020-11-05T07:13:00Z">
                  <w:rPr>
                    <w:color w:val="000000"/>
                    <w:spacing w:val="-28"/>
                    <w:sz w:val="19"/>
                    <w:szCs w:val="19"/>
                  </w:rPr>
                </w:rPrChange>
              </w:rPr>
              <w:t xml:space="preserve"> </w:t>
            </w:r>
            <w:r w:rsidRPr="00404B9F">
              <w:rPr>
                <w:color w:val="000000"/>
                <w:sz w:val="19"/>
                <w:szCs w:val="19"/>
                <w:lang w:val="en-US"/>
                <w:rPrChange w:id="815" w:author="Römer, Axel (RED1D)" w:date="2020-11-05T07:13:00Z">
                  <w:rPr>
                    <w:color w:val="000000"/>
                    <w:sz w:val="19"/>
                    <w:szCs w:val="19"/>
                  </w:rPr>
                </w:rPrChange>
              </w:rPr>
              <w:t xml:space="preserve">destroyed; </w:t>
            </w:r>
            <w:r w:rsidRPr="00404B9F">
              <w:rPr>
                <w:color w:val="000000"/>
                <w:spacing w:val="-4"/>
                <w:sz w:val="19"/>
                <w:szCs w:val="19"/>
                <w:lang w:val="en-US"/>
                <w:rPrChange w:id="816" w:author="Römer, Axel (RED1D)" w:date="2020-11-05T07:13:00Z">
                  <w:rPr>
                    <w:color w:val="000000"/>
                    <w:spacing w:val="-4"/>
                    <w:sz w:val="19"/>
                    <w:szCs w:val="19"/>
                  </w:rPr>
                </w:rPrChange>
              </w:rPr>
              <w:t>and</w:t>
            </w:r>
          </w:p>
          <w:p w14:paraId="27465833" w14:textId="77777777" w:rsidR="00406C2A" w:rsidRPr="00404B9F" w:rsidRDefault="00404B9F">
            <w:pPr>
              <w:autoSpaceDE/>
              <w:autoSpaceDN/>
              <w:rPr>
                <w:rFonts w:ascii="Times New Roman" w:eastAsia="Times New Roman" w:hAnsi="Times New Roman" w:cs="Times New Roman"/>
                <w:color w:val="000000"/>
                <w:lang w:val="en-US"/>
                <w:rPrChange w:id="817"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818" w:author="Römer, Axel (RED1D)" w:date="2020-11-05T07:13:00Z">
                  <w:rPr>
                    <w:rFonts w:ascii="Times New Roman" w:eastAsia="Times New Roman" w:hAnsi="Times New Roman" w:cs="Times New Roman"/>
                    <w:color w:val="000000"/>
                  </w:rPr>
                </w:rPrChange>
              </w:rPr>
              <w:t xml:space="preserve"> </w:t>
            </w:r>
          </w:p>
          <w:p w14:paraId="50B263C9" w14:textId="77777777" w:rsidR="00406C2A" w:rsidRPr="00404B9F" w:rsidRDefault="00404B9F">
            <w:pPr>
              <w:autoSpaceDE/>
              <w:autoSpaceDN/>
              <w:rPr>
                <w:rFonts w:ascii="Times New Roman" w:eastAsia="Times New Roman" w:hAnsi="Times New Roman" w:cs="Times New Roman"/>
                <w:color w:val="000000"/>
                <w:lang w:val="en-US"/>
                <w:rPrChange w:id="819"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820" w:author="Römer, Axel (RED1D)" w:date="2020-11-05T07:13:00Z">
                  <w:rPr>
                    <w:rFonts w:ascii="Times New Roman" w:eastAsia="Times New Roman" w:hAnsi="Times New Roman" w:cs="Times New Roman"/>
                    <w:color w:val="000000"/>
                  </w:rPr>
                </w:rPrChange>
              </w:rPr>
              <w:t xml:space="preserve"> </w:t>
            </w:r>
          </w:p>
          <w:p w14:paraId="66AAE5E4" w14:textId="77777777" w:rsidR="00406C2A" w:rsidRPr="00404B9F" w:rsidRDefault="00404B9F">
            <w:pPr>
              <w:autoSpaceDE/>
              <w:autoSpaceDN/>
              <w:rPr>
                <w:rFonts w:ascii="Times New Roman" w:eastAsia="Times New Roman" w:hAnsi="Times New Roman" w:cs="Times New Roman"/>
                <w:color w:val="000000"/>
                <w:lang w:val="en-US"/>
                <w:rPrChange w:id="821"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822" w:author="Römer, Axel (RED1D)" w:date="2020-11-05T07:13:00Z">
                  <w:rPr>
                    <w:rFonts w:ascii="Times New Roman" w:eastAsia="Times New Roman" w:hAnsi="Times New Roman" w:cs="Times New Roman"/>
                    <w:color w:val="000000"/>
                  </w:rPr>
                </w:rPrChange>
              </w:rPr>
              <w:t xml:space="preserve"> </w:t>
            </w:r>
          </w:p>
          <w:p w14:paraId="45424DCB" w14:textId="77777777" w:rsidR="00406C2A" w:rsidRPr="00404B9F" w:rsidRDefault="00404B9F">
            <w:pPr>
              <w:autoSpaceDE/>
              <w:autoSpaceDN/>
              <w:rPr>
                <w:rFonts w:ascii="Times New Roman" w:eastAsia="Times New Roman" w:hAnsi="Times New Roman" w:cs="Times New Roman"/>
                <w:color w:val="000000"/>
                <w:lang w:val="en-US"/>
                <w:rPrChange w:id="823"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824" w:author="Römer, Axel (RED1D)" w:date="2020-11-05T07:13:00Z">
                  <w:rPr>
                    <w:rFonts w:ascii="Times New Roman" w:eastAsia="Times New Roman" w:hAnsi="Times New Roman" w:cs="Times New Roman"/>
                    <w:color w:val="000000"/>
                  </w:rPr>
                </w:rPrChange>
              </w:rPr>
              <w:t xml:space="preserve"> </w:t>
            </w:r>
          </w:p>
          <w:p w14:paraId="1BAF4927" w14:textId="77777777" w:rsidR="00406C2A" w:rsidRPr="00404B9F" w:rsidRDefault="00404B9F">
            <w:pPr>
              <w:autoSpaceDE/>
              <w:autoSpaceDN/>
              <w:spacing w:before="136" w:line="252" w:lineRule="auto"/>
              <w:ind w:left="833" w:right="196" w:hanging="361"/>
              <w:rPr>
                <w:rFonts w:ascii="Times New Roman" w:eastAsia="Times New Roman" w:hAnsi="Times New Roman" w:cs="Times New Roman"/>
                <w:color w:val="000000"/>
                <w:sz w:val="19"/>
                <w:szCs w:val="19"/>
                <w:lang w:val="en-US"/>
                <w:rPrChange w:id="825" w:author="Römer, Axel (RED1D)" w:date="2020-11-05T07:13:00Z">
                  <w:rPr>
                    <w:rFonts w:ascii="Times New Roman" w:eastAsia="Times New Roman" w:hAnsi="Times New Roman" w:cs="Times New Roman"/>
                    <w:color w:val="000000"/>
                    <w:sz w:val="19"/>
                    <w:szCs w:val="19"/>
                  </w:rPr>
                </w:rPrChange>
              </w:rPr>
            </w:pPr>
            <w:r w:rsidRPr="00404B9F">
              <w:rPr>
                <w:color w:val="000000"/>
                <w:spacing w:val="-4"/>
                <w:sz w:val="19"/>
                <w:szCs w:val="19"/>
                <w:lang w:val="en-US"/>
                <w:rPrChange w:id="826" w:author="Römer, Axel (RED1D)" w:date="2020-11-05T07:13:00Z">
                  <w:rPr>
                    <w:color w:val="000000"/>
                    <w:spacing w:val="-4"/>
                    <w:sz w:val="19"/>
                    <w:szCs w:val="19"/>
                  </w:rPr>
                </w:rPrChange>
              </w:rPr>
              <w:t>b)</w:t>
            </w:r>
            <w:r w:rsidRPr="00404B9F">
              <w:rPr>
                <w:rFonts w:ascii="Times New Roman" w:eastAsia="Times New Roman" w:hAnsi="Times New Roman" w:cs="Times New Roman"/>
                <w:color w:val="000000"/>
                <w:sz w:val="14"/>
                <w:szCs w:val="14"/>
                <w:lang w:val="en-US"/>
                <w:rPrChange w:id="827" w:author="Römer, Axel (RED1D)" w:date="2020-11-05T07:13:00Z">
                  <w:rPr>
                    <w:rFonts w:ascii="Times New Roman" w:eastAsia="Times New Roman" w:hAnsi="Times New Roman" w:cs="Times New Roman"/>
                    <w:color w:val="000000"/>
                    <w:sz w:val="14"/>
                    <w:szCs w:val="14"/>
                  </w:rPr>
                </w:rPrChange>
              </w:rPr>
              <w:t xml:space="preserve">       </w:t>
            </w:r>
            <w:r w:rsidRPr="00404B9F">
              <w:rPr>
                <w:color w:val="000000"/>
                <w:sz w:val="19"/>
                <w:szCs w:val="19"/>
                <w:lang w:val="en-US"/>
                <w:rPrChange w:id="828" w:author="Römer, Axel (RED1D)" w:date="2020-11-05T07:13:00Z">
                  <w:rPr>
                    <w:color w:val="000000"/>
                    <w:sz w:val="19"/>
                    <w:szCs w:val="19"/>
                  </w:rPr>
                </w:rPrChange>
              </w:rPr>
              <w:t xml:space="preserve">delete all confidential information </w:t>
            </w:r>
            <w:r w:rsidRPr="00404B9F">
              <w:rPr>
                <w:color w:val="000000"/>
                <w:spacing w:val="-5"/>
                <w:sz w:val="19"/>
                <w:szCs w:val="19"/>
                <w:lang w:val="en-US"/>
                <w:rPrChange w:id="829" w:author="Römer, Axel (RED1D)" w:date="2020-11-05T07:13:00Z">
                  <w:rPr>
                    <w:color w:val="000000"/>
                    <w:spacing w:val="-5"/>
                    <w:sz w:val="19"/>
                    <w:szCs w:val="19"/>
                  </w:rPr>
                </w:rPrChange>
              </w:rPr>
              <w:t xml:space="preserve">from </w:t>
            </w:r>
            <w:r w:rsidRPr="00404B9F">
              <w:rPr>
                <w:color w:val="000000"/>
                <w:sz w:val="19"/>
                <w:szCs w:val="19"/>
                <w:lang w:val="en-US"/>
                <w:rPrChange w:id="830" w:author="Römer, Axel (RED1D)" w:date="2020-11-05T07:13:00Z">
                  <w:rPr>
                    <w:color w:val="000000"/>
                    <w:sz w:val="19"/>
                    <w:szCs w:val="19"/>
                  </w:rPr>
                </w:rPrChange>
              </w:rPr>
              <w:t xml:space="preserve">all computers or similar </w:t>
            </w:r>
            <w:r w:rsidRPr="00404B9F">
              <w:rPr>
                <w:color w:val="000000"/>
                <w:spacing w:val="-4"/>
                <w:sz w:val="19"/>
                <w:szCs w:val="19"/>
                <w:lang w:val="en-US"/>
                <w:rPrChange w:id="831" w:author="Römer, Axel (RED1D)" w:date="2020-11-05T07:13:00Z">
                  <w:rPr>
                    <w:color w:val="000000"/>
                    <w:spacing w:val="-4"/>
                    <w:sz w:val="19"/>
                    <w:szCs w:val="19"/>
                  </w:rPr>
                </w:rPrChange>
              </w:rPr>
              <w:t xml:space="preserve">devices </w:t>
            </w:r>
            <w:r w:rsidRPr="00404B9F">
              <w:rPr>
                <w:color w:val="000000"/>
                <w:sz w:val="19"/>
                <w:szCs w:val="19"/>
                <w:lang w:val="en-US"/>
                <w:rPrChange w:id="832" w:author="Römer, Axel (RED1D)" w:date="2020-11-05T07:13:00Z">
                  <w:rPr>
                    <w:color w:val="000000"/>
                    <w:sz w:val="19"/>
                    <w:szCs w:val="19"/>
                  </w:rPr>
                </w:rPrChange>
              </w:rPr>
              <w:t xml:space="preserve">in which confidential information </w:t>
            </w:r>
            <w:r w:rsidRPr="00404B9F">
              <w:rPr>
                <w:color w:val="000000"/>
                <w:spacing w:val="-4"/>
                <w:sz w:val="19"/>
                <w:szCs w:val="19"/>
                <w:lang w:val="en-US"/>
                <w:rPrChange w:id="833" w:author="Römer, Axel (RED1D)" w:date="2020-11-05T07:13:00Z">
                  <w:rPr>
                    <w:color w:val="000000"/>
                    <w:spacing w:val="-4"/>
                    <w:sz w:val="19"/>
                    <w:szCs w:val="19"/>
                  </w:rPr>
                </w:rPrChange>
              </w:rPr>
              <w:t xml:space="preserve">was </w:t>
            </w:r>
            <w:r w:rsidRPr="00404B9F">
              <w:rPr>
                <w:color w:val="000000"/>
                <w:sz w:val="19"/>
                <w:szCs w:val="19"/>
                <w:lang w:val="en-US"/>
                <w:rPrChange w:id="834" w:author="Römer, Axel (RED1D)" w:date="2020-11-05T07:13:00Z">
                  <w:rPr>
                    <w:color w:val="000000"/>
                    <w:sz w:val="19"/>
                    <w:szCs w:val="19"/>
                  </w:rPr>
                </w:rPrChange>
              </w:rPr>
              <w:t xml:space="preserve">stored or </w:t>
            </w:r>
            <w:r w:rsidRPr="00404B9F">
              <w:rPr>
                <w:color w:val="000000"/>
                <w:spacing w:val="-3"/>
                <w:sz w:val="19"/>
                <w:szCs w:val="19"/>
                <w:lang w:val="en-US"/>
                <w:rPrChange w:id="835" w:author="Römer, Axel (RED1D)" w:date="2020-11-05T07:13:00Z">
                  <w:rPr>
                    <w:color w:val="000000"/>
                    <w:spacing w:val="-3"/>
                    <w:sz w:val="19"/>
                    <w:szCs w:val="19"/>
                  </w:rPr>
                </w:rPrChange>
              </w:rPr>
              <w:t xml:space="preserve">programmed </w:t>
            </w:r>
            <w:r w:rsidRPr="00404B9F">
              <w:rPr>
                <w:color w:val="000000"/>
                <w:sz w:val="19"/>
                <w:szCs w:val="19"/>
                <w:lang w:val="en-US"/>
                <w:rPrChange w:id="836" w:author="Römer, Axel (RED1D)" w:date="2020-11-05T07:13:00Z">
                  <w:rPr>
                    <w:color w:val="000000"/>
                    <w:sz w:val="19"/>
                    <w:szCs w:val="19"/>
                  </w:rPr>
                </w:rPrChange>
              </w:rPr>
              <w:t xml:space="preserve">by the information </w:t>
            </w:r>
            <w:r w:rsidRPr="00404B9F">
              <w:rPr>
                <w:color w:val="000000"/>
                <w:spacing w:val="-4"/>
                <w:sz w:val="19"/>
                <w:szCs w:val="19"/>
                <w:lang w:val="en-US"/>
                <w:rPrChange w:id="837" w:author="Römer, Axel (RED1D)" w:date="2020-11-05T07:13:00Z">
                  <w:rPr>
                    <w:color w:val="000000"/>
                    <w:spacing w:val="-4"/>
                    <w:sz w:val="19"/>
                    <w:szCs w:val="19"/>
                  </w:rPr>
                </w:rPrChange>
              </w:rPr>
              <w:t xml:space="preserve">receiver </w:t>
            </w:r>
            <w:r w:rsidRPr="00404B9F">
              <w:rPr>
                <w:color w:val="000000"/>
                <w:sz w:val="19"/>
                <w:szCs w:val="19"/>
                <w:lang w:val="en-US"/>
                <w:rPrChange w:id="838" w:author="Römer, Axel (RED1D)" w:date="2020-11-05T07:13:00Z">
                  <w:rPr>
                    <w:color w:val="000000"/>
                    <w:sz w:val="19"/>
                    <w:szCs w:val="19"/>
                  </w:rPr>
                </w:rPrChange>
              </w:rPr>
              <w:t xml:space="preserve">or his </w:t>
            </w:r>
            <w:r w:rsidRPr="00404B9F">
              <w:rPr>
                <w:color w:val="000000"/>
                <w:spacing w:val="-4"/>
                <w:sz w:val="19"/>
                <w:szCs w:val="19"/>
                <w:lang w:val="en-US"/>
                <w:rPrChange w:id="839" w:author="Römer, Axel (RED1D)" w:date="2020-11-05T07:13:00Z">
                  <w:rPr>
                    <w:color w:val="000000"/>
                    <w:spacing w:val="-4"/>
                    <w:sz w:val="19"/>
                    <w:szCs w:val="19"/>
                  </w:rPr>
                </w:rPrChange>
              </w:rPr>
              <w:t>vicarious</w:t>
            </w:r>
            <w:r w:rsidRPr="00404B9F">
              <w:rPr>
                <w:color w:val="000000"/>
                <w:spacing w:val="-2"/>
                <w:sz w:val="19"/>
                <w:szCs w:val="19"/>
                <w:lang w:val="en-US"/>
                <w:rPrChange w:id="840" w:author="Römer, Axel (RED1D)" w:date="2020-11-05T07:13:00Z">
                  <w:rPr>
                    <w:color w:val="000000"/>
                    <w:spacing w:val="-2"/>
                    <w:sz w:val="19"/>
                    <w:szCs w:val="19"/>
                  </w:rPr>
                </w:rPrChange>
              </w:rPr>
              <w:t xml:space="preserve"> </w:t>
            </w:r>
            <w:r w:rsidRPr="00404B9F">
              <w:rPr>
                <w:color w:val="000000"/>
                <w:sz w:val="19"/>
                <w:szCs w:val="19"/>
                <w:lang w:val="en-US"/>
                <w:rPrChange w:id="841" w:author="Römer, Axel (RED1D)" w:date="2020-11-05T07:13:00Z">
                  <w:rPr>
                    <w:color w:val="000000"/>
                    <w:sz w:val="19"/>
                    <w:szCs w:val="19"/>
                  </w:rPr>
                </w:rPrChange>
              </w:rPr>
              <w:t>agents.</w:t>
            </w:r>
          </w:p>
          <w:p w14:paraId="2E961FEE" w14:textId="77777777" w:rsidR="00406C2A" w:rsidRPr="00404B9F" w:rsidRDefault="00404B9F">
            <w:pPr>
              <w:autoSpaceDE/>
              <w:autoSpaceDN/>
              <w:rPr>
                <w:rFonts w:ascii="Times New Roman" w:eastAsia="Times New Roman" w:hAnsi="Times New Roman" w:cs="Times New Roman"/>
                <w:color w:val="000000"/>
                <w:lang w:val="en-US"/>
                <w:rPrChange w:id="842"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843" w:author="Römer, Axel (RED1D)" w:date="2020-11-05T07:13:00Z">
                  <w:rPr>
                    <w:rFonts w:ascii="Times New Roman" w:eastAsia="Times New Roman" w:hAnsi="Times New Roman" w:cs="Times New Roman"/>
                    <w:color w:val="000000"/>
                  </w:rPr>
                </w:rPrChange>
              </w:rPr>
              <w:t xml:space="preserve"> </w:t>
            </w:r>
          </w:p>
          <w:p w14:paraId="5053C13B" w14:textId="77777777" w:rsidR="00406C2A" w:rsidRPr="00404B9F" w:rsidRDefault="00404B9F">
            <w:pPr>
              <w:autoSpaceDE/>
              <w:autoSpaceDN/>
              <w:rPr>
                <w:rFonts w:ascii="Times New Roman" w:eastAsia="Times New Roman" w:hAnsi="Times New Roman" w:cs="Times New Roman"/>
                <w:color w:val="000000"/>
                <w:lang w:val="en-US"/>
                <w:rPrChange w:id="844"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845" w:author="Römer, Axel (RED1D)" w:date="2020-11-05T07:13:00Z">
                  <w:rPr>
                    <w:rFonts w:ascii="Times New Roman" w:eastAsia="Times New Roman" w:hAnsi="Times New Roman" w:cs="Times New Roman"/>
                    <w:color w:val="000000"/>
                  </w:rPr>
                </w:rPrChange>
              </w:rPr>
              <w:t xml:space="preserve"> </w:t>
            </w:r>
          </w:p>
          <w:p w14:paraId="3828D11F" w14:textId="77777777" w:rsidR="00406C2A" w:rsidRPr="00404B9F" w:rsidRDefault="00404B9F">
            <w:pPr>
              <w:autoSpaceDE/>
              <w:autoSpaceDN/>
              <w:spacing w:before="194" w:line="247" w:lineRule="auto"/>
              <w:ind w:left="112" w:right="87"/>
              <w:jc w:val="both"/>
              <w:rPr>
                <w:rFonts w:ascii="Times New Roman" w:eastAsia="Times New Roman" w:hAnsi="Times New Roman" w:cs="Times New Roman"/>
                <w:color w:val="000000"/>
                <w:sz w:val="19"/>
                <w:szCs w:val="19"/>
                <w:lang w:val="en-US"/>
                <w:rPrChange w:id="846"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847" w:author="Römer, Axel (RED1D)" w:date="2020-11-05T07:13:00Z">
                  <w:rPr>
                    <w:color w:val="000000"/>
                    <w:sz w:val="19"/>
                    <w:szCs w:val="19"/>
                  </w:rPr>
                </w:rPrChange>
              </w:rPr>
              <w:t>At ERGO's request, the information receiver must immediately confirm in writing that it has fulfilled the obligations set out in paragraph 6</w:t>
            </w:r>
            <w:r w:rsidRPr="00404B9F">
              <w:rPr>
                <w:color w:val="000000"/>
                <w:sz w:val="19"/>
                <w:szCs w:val="19"/>
                <w:lang w:val="en-US"/>
                <w:rPrChange w:id="848" w:author="Römer, Axel (RED1D)" w:date="2020-11-05T07:13:00Z">
                  <w:rPr>
                    <w:color w:val="000000"/>
                    <w:sz w:val="19"/>
                    <w:szCs w:val="19"/>
                  </w:rPr>
                </w:rPrChange>
              </w:rPr>
              <w:t xml:space="preserve"> a) and b).</w:t>
            </w:r>
          </w:p>
        </w:tc>
      </w:tr>
      <w:tr w:rsidR="00406C2A" w:rsidRPr="00404B9F" w14:paraId="4BF4D43B" w14:textId="77777777">
        <w:trPr>
          <w:trHeight w:val="2297"/>
        </w:trPr>
        <w:tc>
          <w:tcPr>
            <w:tcW w:w="467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30D5E7AE" w14:textId="77777777" w:rsidR="00406C2A" w:rsidRDefault="00404B9F">
            <w:pPr>
              <w:tabs>
                <w:tab w:val="left" w:pos="532"/>
              </w:tabs>
              <w:autoSpaceDE/>
              <w:autoSpaceDN/>
              <w:spacing w:before="1"/>
              <w:ind w:left="112"/>
              <w:rPr>
                <w:rFonts w:ascii="Times New Roman" w:eastAsia="Times New Roman" w:hAnsi="Times New Roman" w:cs="Times New Roman"/>
                <w:color w:val="000000"/>
                <w:sz w:val="19"/>
                <w:szCs w:val="19"/>
              </w:rPr>
            </w:pPr>
            <w:r>
              <w:rPr>
                <w:b/>
                <w:bCs/>
                <w:color w:val="000000"/>
                <w:sz w:val="19"/>
                <w:szCs w:val="19"/>
              </w:rPr>
              <w:t>7.</w:t>
            </w:r>
            <w:r>
              <w:rPr>
                <w:color w:val="000000"/>
                <w:sz w:val="19"/>
                <w:szCs w:val="19"/>
              </w:rPr>
              <w:tab/>
            </w:r>
            <w:r>
              <w:rPr>
                <w:b/>
                <w:bCs/>
                <w:color w:val="000000"/>
                <w:spacing w:val="-3"/>
                <w:sz w:val="19"/>
                <w:szCs w:val="19"/>
              </w:rPr>
              <w:t>Haftungsausschluss,</w:t>
            </w:r>
            <w:r>
              <w:rPr>
                <w:b/>
                <w:bCs/>
                <w:color w:val="000000"/>
                <w:spacing w:val="27"/>
                <w:sz w:val="19"/>
                <w:szCs w:val="19"/>
              </w:rPr>
              <w:t xml:space="preserve"> </w:t>
            </w:r>
            <w:r>
              <w:rPr>
                <w:b/>
                <w:bCs/>
                <w:color w:val="000000"/>
                <w:sz w:val="19"/>
                <w:szCs w:val="19"/>
              </w:rPr>
              <w:t>Rechte</w:t>
            </w:r>
          </w:p>
          <w:p w14:paraId="1925DAAD" w14:textId="77777777" w:rsidR="00406C2A" w:rsidRDefault="00404B9F">
            <w:pPr>
              <w:autoSpaceDE/>
              <w:autoSpaceDN/>
              <w:spacing w:before="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C42D7DE" w14:textId="77777777" w:rsidR="00406C2A" w:rsidRDefault="00404B9F">
            <w:pPr>
              <w:autoSpaceDE/>
              <w:autoSpaceDN/>
              <w:spacing w:line="252" w:lineRule="auto"/>
              <w:ind w:left="112" w:right="97"/>
              <w:jc w:val="both"/>
              <w:rPr>
                <w:rFonts w:ascii="Times New Roman" w:eastAsia="Times New Roman" w:hAnsi="Times New Roman" w:cs="Times New Roman"/>
                <w:color w:val="000000"/>
                <w:sz w:val="19"/>
                <w:szCs w:val="19"/>
              </w:rPr>
            </w:pPr>
            <w:r>
              <w:rPr>
                <w:color w:val="000000"/>
                <w:sz w:val="19"/>
                <w:szCs w:val="19"/>
              </w:rPr>
              <w:t xml:space="preserve">ERGO übernimmt keine </w:t>
            </w:r>
            <w:r>
              <w:rPr>
                <w:color w:val="000000"/>
                <w:spacing w:val="-4"/>
                <w:sz w:val="19"/>
                <w:szCs w:val="19"/>
              </w:rPr>
              <w:t xml:space="preserve">Haftung </w:t>
            </w:r>
            <w:r>
              <w:rPr>
                <w:color w:val="000000"/>
                <w:spacing w:val="-5"/>
                <w:sz w:val="19"/>
                <w:szCs w:val="19"/>
              </w:rPr>
              <w:t xml:space="preserve">für </w:t>
            </w:r>
            <w:r>
              <w:rPr>
                <w:color w:val="000000"/>
                <w:sz w:val="19"/>
                <w:szCs w:val="19"/>
              </w:rPr>
              <w:t xml:space="preserve">Schäden, die durch die Nutzung </w:t>
            </w:r>
            <w:r>
              <w:rPr>
                <w:color w:val="000000"/>
                <w:spacing w:val="-3"/>
                <w:sz w:val="19"/>
                <w:szCs w:val="19"/>
              </w:rPr>
              <w:t xml:space="preserve">der </w:t>
            </w:r>
            <w:r>
              <w:rPr>
                <w:color w:val="000000"/>
                <w:sz w:val="19"/>
                <w:szCs w:val="19"/>
              </w:rPr>
              <w:t xml:space="preserve">unter dieser Vertraulichkeitsverpflichtung              übermittelten, </w:t>
            </w:r>
            <w:r>
              <w:rPr>
                <w:color w:val="000000"/>
                <w:spacing w:val="-3"/>
                <w:sz w:val="19"/>
                <w:szCs w:val="19"/>
              </w:rPr>
              <w:t xml:space="preserve">vertraulichen </w:t>
            </w:r>
            <w:r>
              <w:rPr>
                <w:color w:val="000000"/>
                <w:spacing w:val="-4"/>
                <w:sz w:val="19"/>
                <w:szCs w:val="19"/>
              </w:rPr>
              <w:t>Informationen</w:t>
            </w:r>
            <w:r>
              <w:rPr>
                <w:color w:val="000000"/>
                <w:spacing w:val="9"/>
                <w:sz w:val="19"/>
                <w:szCs w:val="19"/>
              </w:rPr>
              <w:t xml:space="preserve"> </w:t>
            </w:r>
            <w:r>
              <w:rPr>
                <w:color w:val="000000"/>
                <w:sz w:val="19"/>
                <w:szCs w:val="19"/>
              </w:rPr>
              <w:t>entstehen.</w:t>
            </w:r>
          </w:p>
          <w:p w14:paraId="0B604242" w14:textId="77777777" w:rsidR="00406C2A" w:rsidRDefault="00404B9F">
            <w:pPr>
              <w:autoSpaceDE/>
              <w:autoSpaceDN/>
              <w:spacing w:before="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6DA92F4" w14:textId="77777777" w:rsidR="00406C2A" w:rsidRDefault="00404B9F">
            <w:pPr>
              <w:autoSpaceDE/>
              <w:autoSpaceDN/>
              <w:spacing w:line="247" w:lineRule="auto"/>
              <w:ind w:left="112" w:right="76"/>
              <w:jc w:val="both"/>
              <w:rPr>
                <w:rFonts w:ascii="Times New Roman" w:eastAsia="Times New Roman" w:hAnsi="Times New Roman" w:cs="Times New Roman"/>
                <w:color w:val="000000"/>
                <w:sz w:val="19"/>
                <w:szCs w:val="19"/>
              </w:rPr>
            </w:pPr>
            <w:r>
              <w:rPr>
                <w:color w:val="000000"/>
                <w:sz w:val="19"/>
                <w:szCs w:val="19"/>
              </w:rPr>
              <w:t xml:space="preserve">Durch die Vertraulichkeitsverpflichtung </w:t>
            </w:r>
            <w:r>
              <w:rPr>
                <w:color w:val="000000"/>
                <w:spacing w:val="-3"/>
                <w:sz w:val="19"/>
                <w:szCs w:val="19"/>
              </w:rPr>
              <w:t xml:space="preserve">und </w:t>
            </w:r>
            <w:r>
              <w:rPr>
                <w:color w:val="000000"/>
                <w:sz w:val="19"/>
                <w:szCs w:val="19"/>
              </w:rPr>
              <w:t xml:space="preserve">die im </w:t>
            </w:r>
            <w:r>
              <w:rPr>
                <w:color w:val="000000"/>
                <w:spacing w:val="-3"/>
                <w:sz w:val="19"/>
                <w:szCs w:val="19"/>
              </w:rPr>
              <w:t xml:space="preserve">Rahmen   </w:t>
            </w:r>
            <w:r>
              <w:rPr>
                <w:color w:val="000000"/>
                <w:sz w:val="19"/>
                <w:szCs w:val="19"/>
              </w:rPr>
              <w:t xml:space="preserve">dieser  Vertraulichkeitsverpflichtung </w:t>
            </w:r>
            <w:r>
              <w:rPr>
                <w:color w:val="000000"/>
                <w:spacing w:val="15"/>
                <w:sz w:val="19"/>
                <w:szCs w:val="19"/>
              </w:rPr>
              <w:t xml:space="preserve"> </w:t>
            </w:r>
            <w:r>
              <w:rPr>
                <w:color w:val="000000"/>
                <w:sz w:val="19"/>
                <w:szCs w:val="19"/>
              </w:rPr>
              <w:t>zur</w:t>
            </w:r>
          </w:p>
          <w:p w14:paraId="0A445E3B" w14:textId="77777777" w:rsidR="00406C2A" w:rsidRDefault="00404B9F">
            <w:pPr>
              <w:autoSpaceDE/>
              <w:autoSpaceDN/>
              <w:spacing w:before="15" w:line="203" w:lineRule="atLeast"/>
              <w:ind w:left="112"/>
              <w:jc w:val="both"/>
              <w:rPr>
                <w:rFonts w:ascii="Times New Roman" w:eastAsia="Times New Roman" w:hAnsi="Times New Roman" w:cs="Times New Roman"/>
                <w:color w:val="000000"/>
                <w:sz w:val="24"/>
                <w:szCs w:val="24"/>
              </w:rPr>
            </w:pPr>
            <w:r>
              <w:rPr>
                <w:color w:val="000000"/>
                <w:spacing w:val="-4"/>
                <w:sz w:val="19"/>
                <w:szCs w:val="19"/>
              </w:rPr>
              <w:t xml:space="preserve">Verfügung  </w:t>
            </w:r>
            <w:r>
              <w:rPr>
                <w:color w:val="000000"/>
                <w:sz w:val="19"/>
                <w:szCs w:val="19"/>
              </w:rPr>
              <w:t xml:space="preserve">gestellten  </w:t>
            </w:r>
            <w:r>
              <w:rPr>
                <w:color w:val="000000"/>
                <w:spacing w:val="-3"/>
                <w:sz w:val="19"/>
                <w:szCs w:val="19"/>
              </w:rPr>
              <w:t xml:space="preserve">vertraulichen </w:t>
            </w:r>
            <w:r>
              <w:rPr>
                <w:color w:val="000000"/>
                <w:spacing w:val="41"/>
                <w:sz w:val="19"/>
                <w:szCs w:val="19"/>
              </w:rPr>
              <w:t xml:space="preserve"> </w:t>
            </w:r>
            <w:r>
              <w:rPr>
                <w:color w:val="000000"/>
                <w:sz w:val="19"/>
                <w:szCs w:val="19"/>
              </w:rPr>
              <w:t>Informationen</w:t>
            </w:r>
          </w:p>
        </w:tc>
        <w:tc>
          <w:tcPr>
            <w:tcW w:w="482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7BDFAAC3" w14:textId="77777777" w:rsidR="00406C2A" w:rsidRPr="00404B9F" w:rsidRDefault="00404B9F">
            <w:pPr>
              <w:autoSpaceDE/>
              <w:autoSpaceDN/>
              <w:spacing w:before="1"/>
              <w:ind w:left="112"/>
              <w:rPr>
                <w:rFonts w:ascii="Times New Roman" w:eastAsia="Times New Roman" w:hAnsi="Times New Roman" w:cs="Times New Roman"/>
                <w:color w:val="000000"/>
                <w:sz w:val="19"/>
                <w:szCs w:val="19"/>
                <w:lang w:val="en-US"/>
                <w:rPrChange w:id="849" w:author="Römer, Axel (RED1D)" w:date="2020-11-05T07:13:00Z">
                  <w:rPr>
                    <w:rFonts w:ascii="Times New Roman" w:eastAsia="Times New Roman" w:hAnsi="Times New Roman" w:cs="Times New Roman"/>
                    <w:color w:val="000000"/>
                    <w:sz w:val="19"/>
                    <w:szCs w:val="19"/>
                  </w:rPr>
                </w:rPrChange>
              </w:rPr>
            </w:pPr>
            <w:r w:rsidRPr="00404B9F">
              <w:rPr>
                <w:b/>
                <w:bCs/>
                <w:color w:val="000000"/>
                <w:sz w:val="19"/>
                <w:szCs w:val="19"/>
                <w:lang w:val="en-US"/>
                <w:rPrChange w:id="850" w:author="Römer, Axel (RED1D)" w:date="2020-11-05T07:13:00Z">
                  <w:rPr>
                    <w:b/>
                    <w:bCs/>
                    <w:color w:val="000000"/>
                    <w:sz w:val="19"/>
                    <w:szCs w:val="19"/>
                  </w:rPr>
                </w:rPrChange>
              </w:rPr>
              <w:t>7. Disclaimer, Rights</w:t>
            </w:r>
          </w:p>
          <w:p w14:paraId="4EA6F6EC" w14:textId="77777777" w:rsidR="00406C2A" w:rsidRPr="00404B9F" w:rsidRDefault="00404B9F">
            <w:pPr>
              <w:autoSpaceDE/>
              <w:autoSpaceDN/>
              <w:spacing w:before="2"/>
              <w:rPr>
                <w:rFonts w:ascii="Times New Roman" w:eastAsia="Times New Roman" w:hAnsi="Times New Roman" w:cs="Times New Roman"/>
                <w:color w:val="000000"/>
                <w:sz w:val="20"/>
                <w:szCs w:val="20"/>
                <w:lang w:val="en-US"/>
                <w:rPrChange w:id="851" w:author="Römer, Axel (RED1D)" w:date="2020-11-05T07:13:00Z">
                  <w:rPr>
                    <w:rFonts w:ascii="Times New Roman" w:eastAsia="Times New Roman" w:hAnsi="Times New Roman" w:cs="Times New Roman"/>
                    <w:color w:val="000000"/>
                    <w:sz w:val="20"/>
                    <w:szCs w:val="20"/>
                  </w:rPr>
                </w:rPrChange>
              </w:rPr>
            </w:pPr>
            <w:r w:rsidRPr="00404B9F">
              <w:rPr>
                <w:rFonts w:ascii="Times New Roman" w:eastAsia="Times New Roman" w:hAnsi="Times New Roman" w:cs="Times New Roman"/>
                <w:color w:val="000000"/>
                <w:sz w:val="20"/>
                <w:szCs w:val="20"/>
                <w:lang w:val="en-US"/>
                <w:rPrChange w:id="852" w:author="Römer, Axel (RED1D)" w:date="2020-11-05T07:13:00Z">
                  <w:rPr>
                    <w:rFonts w:ascii="Times New Roman" w:eastAsia="Times New Roman" w:hAnsi="Times New Roman" w:cs="Times New Roman"/>
                    <w:color w:val="000000"/>
                    <w:sz w:val="20"/>
                    <w:szCs w:val="20"/>
                  </w:rPr>
                </w:rPrChange>
              </w:rPr>
              <w:t xml:space="preserve"> </w:t>
            </w:r>
          </w:p>
          <w:p w14:paraId="765B8DC7" w14:textId="77777777" w:rsidR="00406C2A" w:rsidRPr="00404B9F" w:rsidRDefault="00404B9F">
            <w:pPr>
              <w:autoSpaceDE/>
              <w:autoSpaceDN/>
              <w:spacing w:line="257" w:lineRule="auto"/>
              <w:ind w:left="112" w:right="93"/>
              <w:jc w:val="both"/>
              <w:rPr>
                <w:rFonts w:ascii="Times New Roman" w:eastAsia="Times New Roman" w:hAnsi="Times New Roman" w:cs="Times New Roman"/>
                <w:color w:val="000000"/>
                <w:sz w:val="19"/>
                <w:szCs w:val="19"/>
                <w:lang w:val="en-US"/>
                <w:rPrChange w:id="853"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854" w:author="Römer, Axel (RED1D)" w:date="2020-11-05T07:13:00Z">
                  <w:rPr>
                    <w:color w:val="000000"/>
                    <w:sz w:val="19"/>
                    <w:szCs w:val="19"/>
                  </w:rPr>
                </w:rPrChange>
              </w:rPr>
              <w:t xml:space="preserve">ERGO is not liable for losses arising from the use of confidential </w:t>
            </w:r>
            <w:r w:rsidRPr="00404B9F">
              <w:rPr>
                <w:color w:val="000000"/>
                <w:sz w:val="19"/>
                <w:szCs w:val="19"/>
                <w:lang w:val="en-US"/>
                <w:rPrChange w:id="855" w:author="Römer, Axel (RED1D)" w:date="2020-11-05T07:13:00Z">
                  <w:rPr>
                    <w:color w:val="000000"/>
                    <w:sz w:val="19"/>
                    <w:szCs w:val="19"/>
                  </w:rPr>
                </w:rPrChange>
              </w:rPr>
              <w:t>information transmitted under this confidentiality obligation.</w:t>
            </w:r>
          </w:p>
          <w:p w14:paraId="315B0786" w14:textId="77777777" w:rsidR="00406C2A" w:rsidRPr="00404B9F" w:rsidRDefault="00404B9F">
            <w:pPr>
              <w:autoSpaceDE/>
              <w:autoSpaceDN/>
              <w:rPr>
                <w:rFonts w:ascii="Times New Roman" w:eastAsia="Times New Roman" w:hAnsi="Times New Roman" w:cs="Times New Roman"/>
                <w:color w:val="000000"/>
                <w:lang w:val="en-US"/>
                <w:rPrChange w:id="856" w:author="Römer, Axel (RED1D)" w:date="2020-11-05T07:13:00Z">
                  <w:rPr>
                    <w:rFonts w:ascii="Times New Roman" w:eastAsia="Times New Roman" w:hAnsi="Times New Roman" w:cs="Times New Roman"/>
                    <w:color w:val="000000"/>
                  </w:rPr>
                </w:rPrChange>
              </w:rPr>
            </w:pPr>
            <w:r w:rsidRPr="00404B9F">
              <w:rPr>
                <w:rFonts w:ascii="Times New Roman" w:eastAsia="Times New Roman" w:hAnsi="Times New Roman" w:cs="Times New Roman"/>
                <w:color w:val="000000"/>
                <w:lang w:val="en-US"/>
                <w:rPrChange w:id="857" w:author="Römer, Axel (RED1D)" w:date="2020-11-05T07:13:00Z">
                  <w:rPr>
                    <w:rFonts w:ascii="Times New Roman" w:eastAsia="Times New Roman" w:hAnsi="Times New Roman" w:cs="Times New Roman"/>
                    <w:color w:val="000000"/>
                  </w:rPr>
                </w:rPrChange>
              </w:rPr>
              <w:t xml:space="preserve"> </w:t>
            </w:r>
          </w:p>
          <w:p w14:paraId="0C3C7FD1" w14:textId="77777777" w:rsidR="00406C2A" w:rsidRPr="00404B9F" w:rsidRDefault="00404B9F">
            <w:pPr>
              <w:autoSpaceDE/>
              <w:autoSpaceDN/>
              <w:spacing w:before="7"/>
              <w:rPr>
                <w:rFonts w:ascii="Times New Roman" w:eastAsia="Times New Roman" w:hAnsi="Times New Roman" w:cs="Times New Roman"/>
                <w:color w:val="000000"/>
                <w:sz w:val="17"/>
                <w:szCs w:val="17"/>
                <w:lang w:val="en-US"/>
                <w:rPrChange w:id="858" w:author="Römer, Axel (RED1D)" w:date="2020-11-05T07:13:00Z">
                  <w:rPr>
                    <w:rFonts w:ascii="Times New Roman" w:eastAsia="Times New Roman" w:hAnsi="Times New Roman" w:cs="Times New Roman"/>
                    <w:color w:val="000000"/>
                    <w:sz w:val="17"/>
                    <w:szCs w:val="17"/>
                  </w:rPr>
                </w:rPrChange>
              </w:rPr>
            </w:pPr>
            <w:r w:rsidRPr="00404B9F">
              <w:rPr>
                <w:rFonts w:ascii="Times New Roman" w:eastAsia="Times New Roman" w:hAnsi="Times New Roman" w:cs="Times New Roman"/>
                <w:color w:val="000000"/>
                <w:sz w:val="17"/>
                <w:szCs w:val="17"/>
                <w:lang w:val="en-US"/>
                <w:rPrChange w:id="859" w:author="Römer, Axel (RED1D)" w:date="2020-11-05T07:13:00Z">
                  <w:rPr>
                    <w:rFonts w:ascii="Times New Roman" w:eastAsia="Times New Roman" w:hAnsi="Times New Roman" w:cs="Times New Roman"/>
                    <w:color w:val="000000"/>
                    <w:sz w:val="17"/>
                    <w:szCs w:val="17"/>
                  </w:rPr>
                </w:rPrChange>
              </w:rPr>
              <w:t xml:space="preserve"> </w:t>
            </w:r>
          </w:p>
          <w:p w14:paraId="08002A21" w14:textId="77777777" w:rsidR="00406C2A" w:rsidRPr="00404B9F" w:rsidRDefault="00404B9F">
            <w:pPr>
              <w:autoSpaceDE/>
              <w:autoSpaceDN/>
              <w:spacing w:line="247" w:lineRule="auto"/>
              <w:ind w:left="112" w:right="103"/>
              <w:jc w:val="both"/>
              <w:rPr>
                <w:rFonts w:ascii="Times New Roman" w:eastAsia="Times New Roman" w:hAnsi="Times New Roman" w:cs="Times New Roman"/>
                <w:color w:val="000000"/>
                <w:sz w:val="19"/>
                <w:szCs w:val="19"/>
                <w:lang w:val="en-US"/>
                <w:rPrChange w:id="860" w:author="Römer, Axel (RED1D)" w:date="2020-11-05T07:13:00Z">
                  <w:rPr>
                    <w:rFonts w:ascii="Times New Roman" w:eastAsia="Times New Roman" w:hAnsi="Times New Roman" w:cs="Times New Roman"/>
                    <w:color w:val="000000"/>
                    <w:sz w:val="19"/>
                    <w:szCs w:val="19"/>
                  </w:rPr>
                </w:rPrChange>
              </w:rPr>
            </w:pPr>
            <w:r w:rsidRPr="00404B9F">
              <w:rPr>
                <w:color w:val="000000"/>
                <w:spacing w:val="-3"/>
                <w:sz w:val="19"/>
                <w:szCs w:val="19"/>
                <w:lang w:val="en-US"/>
                <w:rPrChange w:id="861" w:author="Römer, Axel (RED1D)" w:date="2020-11-05T07:13:00Z">
                  <w:rPr>
                    <w:color w:val="000000"/>
                    <w:spacing w:val="-3"/>
                    <w:sz w:val="19"/>
                    <w:szCs w:val="19"/>
                  </w:rPr>
                </w:rPrChange>
              </w:rPr>
              <w:t xml:space="preserve">No </w:t>
            </w:r>
            <w:r w:rsidRPr="00404B9F">
              <w:rPr>
                <w:color w:val="000000"/>
                <w:sz w:val="19"/>
                <w:szCs w:val="19"/>
                <w:lang w:val="en-US"/>
                <w:rPrChange w:id="862" w:author="Römer, Axel (RED1D)" w:date="2020-11-05T07:13:00Z">
                  <w:rPr>
                    <w:color w:val="000000"/>
                    <w:sz w:val="19"/>
                    <w:szCs w:val="19"/>
                  </w:rPr>
                </w:rPrChange>
              </w:rPr>
              <w:t xml:space="preserve">licenses </w:t>
            </w:r>
            <w:r w:rsidRPr="00404B9F">
              <w:rPr>
                <w:color w:val="000000"/>
                <w:spacing w:val="-5"/>
                <w:sz w:val="19"/>
                <w:szCs w:val="19"/>
                <w:lang w:val="en-US"/>
                <w:rPrChange w:id="863" w:author="Römer, Axel (RED1D)" w:date="2020-11-05T07:13:00Z">
                  <w:rPr>
                    <w:color w:val="000000"/>
                    <w:spacing w:val="-5"/>
                    <w:sz w:val="19"/>
                    <w:szCs w:val="19"/>
                  </w:rPr>
                </w:rPrChange>
              </w:rPr>
              <w:t xml:space="preserve">for </w:t>
            </w:r>
            <w:r w:rsidRPr="00404B9F">
              <w:rPr>
                <w:color w:val="000000"/>
                <w:sz w:val="19"/>
                <w:szCs w:val="19"/>
                <w:lang w:val="en-US"/>
                <w:rPrChange w:id="864" w:author="Römer, Axel (RED1D)" w:date="2020-11-05T07:13:00Z">
                  <w:rPr>
                    <w:color w:val="000000"/>
                    <w:sz w:val="19"/>
                    <w:szCs w:val="19"/>
                  </w:rPr>
                </w:rPrChange>
              </w:rPr>
              <w:t xml:space="preserve">industrial </w:t>
            </w:r>
            <w:r w:rsidRPr="00404B9F">
              <w:rPr>
                <w:color w:val="000000"/>
                <w:spacing w:val="-3"/>
                <w:sz w:val="19"/>
                <w:szCs w:val="19"/>
                <w:lang w:val="en-US"/>
                <w:rPrChange w:id="865" w:author="Römer, Axel (RED1D)" w:date="2020-11-05T07:13:00Z">
                  <w:rPr>
                    <w:color w:val="000000"/>
                    <w:spacing w:val="-3"/>
                    <w:sz w:val="19"/>
                    <w:szCs w:val="19"/>
                  </w:rPr>
                </w:rPrChange>
              </w:rPr>
              <w:t xml:space="preserve">property </w:t>
            </w:r>
            <w:r w:rsidRPr="00404B9F">
              <w:rPr>
                <w:color w:val="000000"/>
                <w:sz w:val="19"/>
                <w:szCs w:val="19"/>
                <w:lang w:val="en-US"/>
                <w:rPrChange w:id="866" w:author="Römer, Axel (RED1D)" w:date="2020-11-05T07:13:00Z">
                  <w:rPr>
                    <w:color w:val="000000"/>
                    <w:sz w:val="19"/>
                    <w:szCs w:val="19"/>
                  </w:rPr>
                </w:rPrChange>
              </w:rPr>
              <w:t xml:space="preserve">rights (including patents)  </w:t>
            </w:r>
            <w:r w:rsidRPr="00404B9F">
              <w:rPr>
                <w:color w:val="000000"/>
                <w:spacing w:val="-3"/>
                <w:sz w:val="19"/>
                <w:szCs w:val="19"/>
                <w:lang w:val="en-US"/>
                <w:rPrChange w:id="867" w:author="Römer, Axel (RED1D)" w:date="2020-11-05T07:13:00Z">
                  <w:rPr>
                    <w:color w:val="000000"/>
                    <w:spacing w:val="-3"/>
                    <w:sz w:val="19"/>
                    <w:szCs w:val="19"/>
                  </w:rPr>
                </w:rPrChange>
              </w:rPr>
              <w:t xml:space="preserve">and  </w:t>
            </w:r>
            <w:r w:rsidRPr="00404B9F">
              <w:rPr>
                <w:color w:val="000000"/>
                <w:sz w:val="19"/>
                <w:szCs w:val="19"/>
                <w:lang w:val="en-US"/>
                <w:rPrChange w:id="868" w:author="Römer, Axel (RED1D)" w:date="2020-11-05T07:13:00Z">
                  <w:rPr>
                    <w:color w:val="000000"/>
                    <w:sz w:val="19"/>
                    <w:szCs w:val="19"/>
                  </w:rPr>
                </w:rPrChange>
              </w:rPr>
              <w:t>no rights</w:t>
            </w:r>
            <w:r w:rsidRPr="00404B9F">
              <w:rPr>
                <w:color w:val="000000"/>
                <w:spacing w:val="55"/>
                <w:sz w:val="19"/>
                <w:szCs w:val="19"/>
                <w:lang w:val="en-US"/>
                <w:rPrChange w:id="869" w:author="Römer, Axel (RED1D)" w:date="2020-11-05T07:13:00Z">
                  <w:rPr>
                    <w:color w:val="000000"/>
                    <w:spacing w:val="55"/>
                    <w:sz w:val="19"/>
                    <w:szCs w:val="19"/>
                  </w:rPr>
                </w:rPrChange>
              </w:rPr>
              <w:t xml:space="preserve"> </w:t>
            </w:r>
            <w:r w:rsidRPr="00404B9F">
              <w:rPr>
                <w:color w:val="000000"/>
                <w:sz w:val="19"/>
                <w:szCs w:val="19"/>
                <w:lang w:val="en-US"/>
                <w:rPrChange w:id="870" w:author="Römer, Axel (RED1D)" w:date="2020-11-05T07:13:00Z">
                  <w:rPr>
                    <w:color w:val="000000"/>
                    <w:sz w:val="19"/>
                    <w:szCs w:val="19"/>
                  </w:rPr>
                </w:rPrChange>
              </w:rPr>
              <w:t xml:space="preserve">of  use </w:t>
            </w:r>
            <w:r w:rsidRPr="00404B9F">
              <w:rPr>
                <w:color w:val="000000"/>
                <w:spacing w:val="-3"/>
                <w:sz w:val="19"/>
                <w:szCs w:val="19"/>
                <w:lang w:val="en-US"/>
                <w:rPrChange w:id="871" w:author="Römer, Axel (RED1D)" w:date="2020-11-05T07:13:00Z">
                  <w:rPr>
                    <w:color w:val="000000"/>
                    <w:spacing w:val="-3"/>
                    <w:sz w:val="19"/>
                    <w:szCs w:val="19"/>
                  </w:rPr>
                </w:rPrChange>
              </w:rPr>
              <w:t xml:space="preserve">and  </w:t>
            </w:r>
            <w:r w:rsidRPr="00404B9F">
              <w:rPr>
                <w:color w:val="000000"/>
                <w:sz w:val="19"/>
                <w:szCs w:val="19"/>
                <w:lang w:val="en-US"/>
                <w:rPrChange w:id="872" w:author="Römer, Axel (RED1D)" w:date="2020-11-05T07:13:00Z">
                  <w:rPr>
                    <w:color w:val="000000"/>
                    <w:sz w:val="19"/>
                    <w:szCs w:val="19"/>
                  </w:rPr>
                </w:rPrChange>
              </w:rPr>
              <w:t>exploitation</w:t>
            </w:r>
            <w:r w:rsidRPr="00404B9F">
              <w:rPr>
                <w:color w:val="000000"/>
                <w:spacing w:val="50"/>
                <w:sz w:val="19"/>
                <w:szCs w:val="19"/>
                <w:lang w:val="en-US"/>
                <w:rPrChange w:id="873" w:author="Römer, Axel (RED1D)" w:date="2020-11-05T07:13:00Z">
                  <w:rPr>
                    <w:color w:val="000000"/>
                    <w:spacing w:val="50"/>
                    <w:sz w:val="19"/>
                    <w:szCs w:val="19"/>
                  </w:rPr>
                </w:rPrChange>
              </w:rPr>
              <w:t xml:space="preserve"> </w:t>
            </w:r>
            <w:r w:rsidRPr="00404B9F">
              <w:rPr>
                <w:color w:val="000000"/>
                <w:sz w:val="19"/>
                <w:szCs w:val="19"/>
                <w:lang w:val="en-US"/>
                <w:rPrChange w:id="874" w:author="Römer, Axel (RED1D)" w:date="2020-11-05T07:13:00Z">
                  <w:rPr>
                    <w:color w:val="000000"/>
                    <w:sz w:val="19"/>
                    <w:szCs w:val="19"/>
                  </w:rPr>
                </w:rPrChange>
              </w:rPr>
              <w:t>for</w:t>
            </w:r>
          </w:p>
          <w:p w14:paraId="095CE61E" w14:textId="77777777" w:rsidR="00406C2A" w:rsidRPr="00404B9F" w:rsidRDefault="00404B9F">
            <w:pPr>
              <w:autoSpaceDE/>
              <w:autoSpaceDN/>
              <w:spacing w:before="15" w:line="203" w:lineRule="atLeast"/>
              <w:ind w:left="112"/>
              <w:jc w:val="both"/>
              <w:rPr>
                <w:rFonts w:ascii="Times New Roman" w:eastAsia="Times New Roman" w:hAnsi="Times New Roman" w:cs="Times New Roman"/>
                <w:color w:val="000000"/>
                <w:sz w:val="24"/>
                <w:szCs w:val="24"/>
                <w:lang w:val="en-US"/>
                <w:rPrChange w:id="875" w:author="Römer, Axel (RED1D)" w:date="2020-11-05T07:13:00Z">
                  <w:rPr>
                    <w:rFonts w:ascii="Times New Roman" w:eastAsia="Times New Roman" w:hAnsi="Times New Roman" w:cs="Times New Roman"/>
                    <w:color w:val="000000"/>
                    <w:sz w:val="24"/>
                    <w:szCs w:val="24"/>
                  </w:rPr>
                </w:rPrChange>
              </w:rPr>
            </w:pPr>
            <w:r w:rsidRPr="00404B9F">
              <w:rPr>
                <w:color w:val="000000"/>
                <w:sz w:val="19"/>
                <w:szCs w:val="19"/>
                <w:lang w:val="en-US"/>
                <w:rPrChange w:id="876" w:author="Römer, Axel (RED1D)" w:date="2020-11-05T07:13:00Z">
                  <w:rPr>
                    <w:color w:val="000000"/>
                    <w:sz w:val="19"/>
                    <w:szCs w:val="19"/>
                  </w:rPr>
                </w:rPrChange>
              </w:rPr>
              <w:t xml:space="preserve">information   protected   by   copyright   </w:t>
            </w:r>
            <w:r w:rsidRPr="00404B9F">
              <w:rPr>
                <w:color w:val="000000"/>
                <w:spacing w:val="-3"/>
                <w:sz w:val="19"/>
                <w:szCs w:val="19"/>
                <w:lang w:val="en-US"/>
                <w:rPrChange w:id="877" w:author="Römer, Axel (RED1D)" w:date="2020-11-05T07:13:00Z">
                  <w:rPr>
                    <w:color w:val="000000"/>
                    <w:spacing w:val="-3"/>
                    <w:sz w:val="19"/>
                    <w:szCs w:val="19"/>
                  </w:rPr>
                </w:rPrChange>
              </w:rPr>
              <w:t xml:space="preserve">are  </w:t>
            </w:r>
            <w:r w:rsidRPr="00404B9F">
              <w:rPr>
                <w:color w:val="000000"/>
                <w:spacing w:val="27"/>
                <w:sz w:val="19"/>
                <w:szCs w:val="19"/>
                <w:lang w:val="en-US"/>
                <w:rPrChange w:id="878" w:author="Römer, Axel (RED1D)" w:date="2020-11-05T07:13:00Z">
                  <w:rPr>
                    <w:color w:val="000000"/>
                    <w:spacing w:val="27"/>
                    <w:sz w:val="19"/>
                    <w:szCs w:val="19"/>
                  </w:rPr>
                </w:rPrChange>
              </w:rPr>
              <w:t xml:space="preserve"> </w:t>
            </w:r>
            <w:r w:rsidRPr="00404B9F">
              <w:rPr>
                <w:color w:val="000000"/>
                <w:sz w:val="19"/>
                <w:szCs w:val="19"/>
                <w:lang w:val="en-US"/>
                <w:rPrChange w:id="879" w:author="Römer, Axel (RED1D)" w:date="2020-11-05T07:13:00Z">
                  <w:rPr>
                    <w:color w:val="000000"/>
                    <w:sz w:val="19"/>
                    <w:szCs w:val="19"/>
                  </w:rPr>
                </w:rPrChange>
              </w:rPr>
              <w:t>neither</w:t>
            </w:r>
          </w:p>
        </w:tc>
      </w:tr>
    </w:tbl>
    <w:p w14:paraId="0A7EB247" w14:textId="77777777" w:rsidR="00406C2A" w:rsidRPr="00404B9F" w:rsidRDefault="00406C2A">
      <w:pPr>
        <w:rPr>
          <w:lang w:val="en-US"/>
          <w:rPrChange w:id="880" w:author="Römer, Axel (RED1D)" w:date="2020-11-05T07:13:00Z">
            <w:rPr/>
          </w:rPrChange>
        </w:rPr>
        <w:sectPr w:rsidR="00406C2A" w:rsidRPr="00404B9F">
          <w:pgSz w:w="11910" w:h="16850"/>
          <w:pgMar w:top="1420" w:right="1160" w:bottom="760" w:left="1020" w:header="0" w:footer="572" w:gutter="0"/>
          <w:cols w:space="708"/>
        </w:sectPr>
      </w:pPr>
    </w:p>
    <w:tbl>
      <w:tblPr>
        <w:tblW w:w="0" w:type="auto"/>
        <w:tblInd w:w="12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4671"/>
        <w:gridCol w:w="4821"/>
      </w:tblGrid>
      <w:tr w:rsidR="00406C2A" w:rsidRPr="00404B9F" w14:paraId="4D62C60D" w14:textId="77777777">
        <w:trPr>
          <w:trHeight w:val="2296"/>
        </w:trPr>
        <w:tc>
          <w:tcPr>
            <w:tcW w:w="4671" w:type="dxa"/>
            <w:tcBorders>
              <w:bottom w:val="single" w:sz="6" w:space="0" w:color="000000"/>
              <w:right w:val="single" w:sz="6" w:space="0" w:color="000000"/>
            </w:tcBorders>
            <w:tcMar>
              <w:top w:w="8" w:type="dxa"/>
              <w:left w:w="8" w:type="dxa"/>
              <w:bottom w:w="8" w:type="dxa"/>
              <w:right w:w="8" w:type="dxa"/>
            </w:tcMar>
            <w:hideMark/>
          </w:tcPr>
          <w:p w14:paraId="398A1546" w14:textId="77777777" w:rsidR="00406C2A" w:rsidRDefault="00404B9F">
            <w:pPr>
              <w:autoSpaceDE/>
              <w:autoSpaceDN/>
              <w:spacing w:line="205" w:lineRule="atLeast"/>
              <w:ind w:left="112"/>
              <w:jc w:val="both"/>
              <w:rPr>
                <w:rFonts w:ascii="Times New Roman" w:eastAsia="Times New Roman" w:hAnsi="Times New Roman" w:cs="Times New Roman"/>
                <w:color w:val="000000"/>
                <w:sz w:val="24"/>
                <w:szCs w:val="24"/>
              </w:rPr>
            </w:pPr>
            <w:r>
              <w:rPr>
                <w:color w:val="000000"/>
                <w:sz w:val="19"/>
                <w:szCs w:val="19"/>
              </w:rPr>
              <w:lastRenderedPageBreak/>
              <w:t>werden keine Lizenzen für gewerbliche</w:t>
            </w:r>
          </w:p>
          <w:p w14:paraId="015F0336" w14:textId="77777777" w:rsidR="00406C2A" w:rsidRDefault="00404B9F">
            <w:pPr>
              <w:autoSpaceDE/>
              <w:autoSpaceDN/>
              <w:spacing w:before="21" w:line="252" w:lineRule="auto"/>
              <w:ind w:left="112" w:right="91"/>
              <w:jc w:val="both"/>
              <w:rPr>
                <w:rFonts w:ascii="Times New Roman" w:eastAsia="Times New Roman" w:hAnsi="Times New Roman" w:cs="Times New Roman"/>
                <w:color w:val="000000"/>
                <w:sz w:val="19"/>
                <w:szCs w:val="19"/>
              </w:rPr>
            </w:pPr>
            <w:r>
              <w:rPr>
                <w:color w:val="000000"/>
                <w:sz w:val="19"/>
                <w:szCs w:val="19"/>
              </w:rPr>
              <w:t xml:space="preserve">Schutzrechte (einschließlich Patente) </w:t>
            </w:r>
            <w:r>
              <w:rPr>
                <w:color w:val="000000"/>
                <w:spacing w:val="-3"/>
                <w:sz w:val="19"/>
                <w:szCs w:val="19"/>
              </w:rPr>
              <w:t xml:space="preserve">und </w:t>
            </w:r>
            <w:r>
              <w:rPr>
                <w:color w:val="000000"/>
                <w:sz w:val="19"/>
                <w:szCs w:val="19"/>
              </w:rPr>
              <w:t xml:space="preserve">keine Nutzungs- </w:t>
            </w:r>
            <w:r>
              <w:rPr>
                <w:color w:val="000000"/>
                <w:spacing w:val="-3"/>
                <w:sz w:val="19"/>
                <w:szCs w:val="19"/>
              </w:rPr>
              <w:t xml:space="preserve">und </w:t>
            </w:r>
            <w:r>
              <w:rPr>
                <w:color w:val="000000"/>
                <w:sz w:val="19"/>
                <w:szCs w:val="19"/>
              </w:rPr>
              <w:t xml:space="preserve">Verwertungsrechte </w:t>
            </w:r>
            <w:r>
              <w:rPr>
                <w:color w:val="000000"/>
                <w:spacing w:val="-5"/>
                <w:sz w:val="19"/>
                <w:szCs w:val="19"/>
              </w:rPr>
              <w:t xml:space="preserve">für </w:t>
            </w:r>
            <w:r>
              <w:rPr>
                <w:color w:val="000000"/>
                <w:sz w:val="19"/>
                <w:szCs w:val="19"/>
              </w:rPr>
              <w:t xml:space="preserve">urheberrechtlich geschützte </w:t>
            </w:r>
            <w:r>
              <w:rPr>
                <w:color w:val="000000"/>
                <w:spacing w:val="-4"/>
                <w:sz w:val="19"/>
                <w:szCs w:val="19"/>
              </w:rPr>
              <w:t xml:space="preserve">Informationen </w:t>
            </w:r>
            <w:r>
              <w:rPr>
                <w:color w:val="000000"/>
                <w:sz w:val="19"/>
                <w:szCs w:val="19"/>
              </w:rPr>
              <w:t xml:space="preserve">erteilt. ERGO bleibt </w:t>
            </w:r>
            <w:r>
              <w:rPr>
                <w:color w:val="000000"/>
                <w:spacing w:val="-5"/>
                <w:sz w:val="19"/>
                <w:szCs w:val="19"/>
              </w:rPr>
              <w:t xml:space="preserve">Inhaber </w:t>
            </w:r>
            <w:r>
              <w:rPr>
                <w:color w:val="000000"/>
                <w:spacing w:val="-3"/>
                <w:sz w:val="19"/>
                <w:szCs w:val="19"/>
              </w:rPr>
              <w:t xml:space="preserve">der </w:t>
            </w:r>
            <w:r>
              <w:rPr>
                <w:color w:val="000000"/>
                <w:sz w:val="19"/>
                <w:szCs w:val="19"/>
              </w:rPr>
              <w:t xml:space="preserve">Rechte an </w:t>
            </w:r>
            <w:r>
              <w:rPr>
                <w:color w:val="000000"/>
                <w:spacing w:val="-3"/>
                <w:sz w:val="19"/>
                <w:szCs w:val="19"/>
              </w:rPr>
              <w:t xml:space="preserve">den vertraulichen </w:t>
            </w:r>
            <w:r>
              <w:rPr>
                <w:color w:val="000000"/>
                <w:spacing w:val="-4"/>
                <w:sz w:val="19"/>
                <w:szCs w:val="19"/>
              </w:rPr>
              <w:t xml:space="preserve">Informationen, </w:t>
            </w:r>
            <w:r>
              <w:rPr>
                <w:color w:val="000000"/>
                <w:sz w:val="19"/>
                <w:szCs w:val="19"/>
              </w:rPr>
              <w:t xml:space="preserve">die </w:t>
            </w:r>
            <w:r>
              <w:rPr>
                <w:color w:val="000000"/>
                <w:spacing w:val="-3"/>
                <w:sz w:val="19"/>
                <w:szCs w:val="19"/>
              </w:rPr>
              <w:t xml:space="preserve">dem </w:t>
            </w:r>
            <w:r>
              <w:rPr>
                <w:color w:val="000000"/>
                <w:sz w:val="19"/>
                <w:szCs w:val="19"/>
              </w:rPr>
              <w:t xml:space="preserve">Informationsempfänger übermittelt </w:t>
            </w:r>
            <w:r>
              <w:rPr>
                <w:color w:val="000000"/>
                <w:spacing w:val="-4"/>
                <w:sz w:val="19"/>
                <w:szCs w:val="19"/>
              </w:rPr>
              <w:t xml:space="preserve">wurden </w:t>
            </w:r>
            <w:r>
              <w:rPr>
                <w:color w:val="000000"/>
                <w:sz w:val="19"/>
                <w:szCs w:val="19"/>
              </w:rPr>
              <w:t xml:space="preserve">oder zur Kenntnis </w:t>
            </w:r>
            <w:r>
              <w:rPr>
                <w:color w:val="000000"/>
                <w:spacing w:val="-3"/>
                <w:sz w:val="19"/>
                <w:szCs w:val="19"/>
              </w:rPr>
              <w:t>gelangt</w:t>
            </w:r>
            <w:r>
              <w:rPr>
                <w:color w:val="000000"/>
                <w:spacing w:val="-11"/>
                <w:sz w:val="19"/>
                <w:szCs w:val="19"/>
              </w:rPr>
              <w:t xml:space="preserve"> </w:t>
            </w:r>
            <w:r>
              <w:rPr>
                <w:color w:val="000000"/>
                <w:sz w:val="19"/>
                <w:szCs w:val="19"/>
              </w:rPr>
              <w:t>sind.</w:t>
            </w:r>
          </w:p>
        </w:tc>
        <w:tc>
          <w:tcPr>
            <w:tcW w:w="4821" w:type="dxa"/>
            <w:tcBorders>
              <w:left w:val="single" w:sz="6" w:space="0" w:color="000000"/>
              <w:bottom w:val="single" w:sz="6" w:space="0" w:color="000000"/>
            </w:tcBorders>
            <w:tcMar>
              <w:top w:w="8" w:type="dxa"/>
              <w:left w:w="8" w:type="dxa"/>
              <w:bottom w:w="8" w:type="dxa"/>
              <w:right w:w="8" w:type="dxa"/>
            </w:tcMar>
            <w:hideMark/>
          </w:tcPr>
          <w:p w14:paraId="350AEDDC" w14:textId="77777777" w:rsidR="00406C2A" w:rsidRPr="00404B9F" w:rsidRDefault="00404B9F">
            <w:pPr>
              <w:autoSpaceDE/>
              <w:autoSpaceDN/>
              <w:spacing w:line="205" w:lineRule="atLeast"/>
              <w:ind w:left="112"/>
              <w:jc w:val="both"/>
              <w:rPr>
                <w:rFonts w:ascii="Times New Roman" w:eastAsia="Times New Roman" w:hAnsi="Times New Roman" w:cs="Times New Roman"/>
                <w:color w:val="000000"/>
                <w:sz w:val="24"/>
                <w:szCs w:val="24"/>
                <w:lang w:val="en-US"/>
                <w:rPrChange w:id="881" w:author="Römer, Axel (RED1D)" w:date="2020-11-05T07:13:00Z">
                  <w:rPr>
                    <w:rFonts w:ascii="Times New Roman" w:eastAsia="Times New Roman" w:hAnsi="Times New Roman" w:cs="Times New Roman"/>
                    <w:color w:val="000000"/>
                    <w:sz w:val="24"/>
                    <w:szCs w:val="24"/>
                  </w:rPr>
                </w:rPrChange>
              </w:rPr>
            </w:pPr>
            <w:r w:rsidRPr="00404B9F">
              <w:rPr>
                <w:color w:val="000000"/>
                <w:sz w:val="19"/>
                <w:szCs w:val="19"/>
                <w:lang w:val="en-US"/>
                <w:rPrChange w:id="882" w:author="Römer, Axel (RED1D)" w:date="2020-11-05T07:13:00Z">
                  <w:rPr>
                    <w:color w:val="000000"/>
                    <w:sz w:val="19"/>
                    <w:szCs w:val="19"/>
                  </w:rPr>
                </w:rPrChange>
              </w:rPr>
              <w:t>granted by this obligation of confidentiality nor by</w:t>
            </w:r>
          </w:p>
          <w:p w14:paraId="7F53D016" w14:textId="77777777" w:rsidR="00406C2A" w:rsidRPr="00404B9F" w:rsidRDefault="00404B9F">
            <w:pPr>
              <w:autoSpaceDE/>
              <w:autoSpaceDN/>
              <w:spacing w:before="21" w:line="252" w:lineRule="auto"/>
              <w:ind w:left="112" w:right="96"/>
              <w:jc w:val="both"/>
              <w:rPr>
                <w:rFonts w:ascii="Times New Roman" w:eastAsia="Times New Roman" w:hAnsi="Times New Roman" w:cs="Times New Roman"/>
                <w:color w:val="000000"/>
                <w:sz w:val="19"/>
                <w:szCs w:val="19"/>
                <w:lang w:val="en-US"/>
                <w:rPrChange w:id="883"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884" w:author="Römer, Axel (RED1D)" w:date="2020-11-05T07:13:00Z">
                  <w:rPr>
                    <w:color w:val="000000"/>
                    <w:sz w:val="19"/>
                    <w:szCs w:val="19"/>
                  </w:rPr>
                </w:rPrChange>
              </w:rPr>
              <w:t xml:space="preserve">confidential information made available within the scope of this confidentiality obligation. ERGO remains the owner of the rights </w:t>
            </w:r>
            <w:r w:rsidRPr="00404B9F">
              <w:rPr>
                <w:color w:val="000000"/>
                <w:sz w:val="19"/>
                <w:szCs w:val="19"/>
                <w:lang w:val="en-US"/>
                <w:rPrChange w:id="885" w:author="Römer, Axel (RED1D)" w:date="2020-11-05T07:13:00Z">
                  <w:rPr>
                    <w:color w:val="000000"/>
                    <w:sz w:val="19"/>
                    <w:szCs w:val="19"/>
                  </w:rPr>
                </w:rPrChange>
              </w:rPr>
              <w:t>to the confidential information transmitted to or brought to the knowledge of the information receiver.</w:t>
            </w:r>
          </w:p>
        </w:tc>
      </w:tr>
      <w:tr w:rsidR="00406C2A" w:rsidRPr="00404B9F" w14:paraId="28F4D0AE" w14:textId="77777777">
        <w:trPr>
          <w:trHeight w:val="5284"/>
        </w:trPr>
        <w:tc>
          <w:tcPr>
            <w:tcW w:w="467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6154D216" w14:textId="77777777" w:rsidR="00406C2A" w:rsidRDefault="00404B9F">
            <w:pPr>
              <w:tabs>
                <w:tab w:val="left" w:pos="532"/>
              </w:tabs>
              <w:autoSpaceDE/>
              <w:autoSpaceDN/>
              <w:spacing w:line="205" w:lineRule="atLeast"/>
              <w:ind w:left="112"/>
              <w:rPr>
                <w:rFonts w:ascii="Times New Roman" w:eastAsia="Times New Roman" w:hAnsi="Times New Roman" w:cs="Times New Roman"/>
                <w:color w:val="000000"/>
                <w:sz w:val="24"/>
                <w:szCs w:val="24"/>
              </w:rPr>
            </w:pPr>
            <w:r>
              <w:rPr>
                <w:b/>
                <w:bCs/>
                <w:color w:val="000000"/>
                <w:sz w:val="19"/>
                <w:szCs w:val="19"/>
              </w:rPr>
              <w:t>8.</w:t>
            </w:r>
            <w:r>
              <w:rPr>
                <w:color w:val="000000"/>
                <w:sz w:val="24"/>
                <w:szCs w:val="24"/>
              </w:rPr>
              <w:tab/>
            </w:r>
            <w:r>
              <w:rPr>
                <w:b/>
                <w:bCs/>
                <w:color w:val="000000"/>
                <w:spacing w:val="2"/>
                <w:sz w:val="19"/>
                <w:szCs w:val="19"/>
              </w:rPr>
              <w:t>Subunternehmer,</w:t>
            </w:r>
            <w:r>
              <w:rPr>
                <w:b/>
                <w:bCs/>
                <w:color w:val="000000"/>
                <w:spacing w:val="-11"/>
                <w:sz w:val="19"/>
                <w:szCs w:val="19"/>
              </w:rPr>
              <w:t xml:space="preserve"> </w:t>
            </w:r>
            <w:r>
              <w:rPr>
                <w:b/>
                <w:bCs/>
                <w:color w:val="000000"/>
                <w:sz w:val="19"/>
                <w:szCs w:val="19"/>
              </w:rPr>
              <w:t>Erfüllungsgehilfen</w:t>
            </w:r>
          </w:p>
          <w:p w14:paraId="0E0C8F61" w14:textId="77777777" w:rsidR="00406C2A" w:rsidRDefault="00404B9F">
            <w:pPr>
              <w:autoSpaceDE/>
              <w:autoSpaceDN/>
              <w:spacing w:before="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12E5399C" w14:textId="77777777" w:rsidR="00406C2A" w:rsidRDefault="00404B9F">
            <w:pPr>
              <w:autoSpaceDE/>
              <w:autoSpaceDN/>
              <w:spacing w:line="252" w:lineRule="auto"/>
              <w:ind w:left="112" w:right="87"/>
              <w:jc w:val="both"/>
              <w:rPr>
                <w:rFonts w:ascii="Times New Roman" w:eastAsia="Times New Roman" w:hAnsi="Times New Roman" w:cs="Times New Roman"/>
                <w:color w:val="000000"/>
                <w:sz w:val="19"/>
                <w:szCs w:val="19"/>
              </w:rPr>
            </w:pPr>
            <w:r>
              <w:rPr>
                <w:color w:val="000000"/>
                <w:sz w:val="19"/>
                <w:szCs w:val="19"/>
              </w:rPr>
              <w:t xml:space="preserve">Sollte </w:t>
            </w:r>
            <w:r>
              <w:rPr>
                <w:color w:val="000000"/>
                <w:spacing w:val="-3"/>
                <w:sz w:val="19"/>
                <w:szCs w:val="19"/>
              </w:rPr>
              <w:t xml:space="preserve">der </w:t>
            </w:r>
            <w:r>
              <w:rPr>
                <w:color w:val="000000"/>
                <w:sz w:val="19"/>
                <w:szCs w:val="19"/>
              </w:rPr>
              <w:t xml:space="preserve">Informationsempfänger beabsichtigen, im </w:t>
            </w:r>
            <w:r>
              <w:rPr>
                <w:color w:val="000000"/>
                <w:spacing w:val="-3"/>
                <w:sz w:val="19"/>
                <w:szCs w:val="19"/>
              </w:rPr>
              <w:t xml:space="preserve">Rahmen einer </w:t>
            </w:r>
            <w:r>
              <w:rPr>
                <w:color w:val="000000"/>
                <w:spacing w:val="3"/>
                <w:sz w:val="19"/>
                <w:szCs w:val="19"/>
              </w:rPr>
              <w:t xml:space="preserve">zu </w:t>
            </w:r>
            <w:r>
              <w:rPr>
                <w:color w:val="000000"/>
                <w:sz w:val="19"/>
                <w:szCs w:val="19"/>
              </w:rPr>
              <w:t xml:space="preserve">schließenden Kooperation </w:t>
            </w:r>
            <w:r>
              <w:rPr>
                <w:color w:val="000000"/>
                <w:spacing w:val="-3"/>
                <w:sz w:val="19"/>
                <w:szCs w:val="19"/>
              </w:rPr>
              <w:t xml:space="preserve">und/oder </w:t>
            </w:r>
            <w:r>
              <w:rPr>
                <w:color w:val="000000"/>
                <w:sz w:val="19"/>
                <w:szCs w:val="19"/>
              </w:rPr>
              <w:t xml:space="preserve">im </w:t>
            </w:r>
            <w:r>
              <w:rPr>
                <w:color w:val="000000"/>
                <w:spacing w:val="-3"/>
                <w:sz w:val="19"/>
                <w:szCs w:val="19"/>
              </w:rPr>
              <w:t xml:space="preserve">Rahmen der </w:t>
            </w:r>
            <w:r>
              <w:rPr>
                <w:color w:val="000000"/>
                <w:spacing w:val="-4"/>
                <w:sz w:val="19"/>
                <w:szCs w:val="19"/>
              </w:rPr>
              <w:t xml:space="preserve">Durchführung </w:t>
            </w:r>
            <w:r>
              <w:rPr>
                <w:color w:val="000000"/>
                <w:spacing w:val="-3"/>
                <w:sz w:val="19"/>
                <w:szCs w:val="19"/>
              </w:rPr>
              <w:t xml:space="preserve">eines </w:t>
            </w:r>
            <w:r>
              <w:rPr>
                <w:color w:val="000000"/>
                <w:sz w:val="19"/>
                <w:szCs w:val="19"/>
              </w:rPr>
              <w:t xml:space="preserve">Vertragsverhältnisses,              Erfüllungsgehilfen, </w:t>
            </w:r>
            <w:r>
              <w:rPr>
                <w:color w:val="000000"/>
                <w:spacing w:val="-3"/>
                <w:sz w:val="19"/>
                <w:szCs w:val="19"/>
              </w:rPr>
              <w:t xml:space="preserve">Subunternehmer oder </w:t>
            </w:r>
            <w:r>
              <w:rPr>
                <w:color w:val="000000"/>
                <w:sz w:val="19"/>
                <w:szCs w:val="19"/>
              </w:rPr>
              <w:t xml:space="preserve">Unterauftragnehm </w:t>
            </w:r>
            <w:r>
              <w:rPr>
                <w:color w:val="000000"/>
                <w:spacing w:val="5"/>
                <w:sz w:val="19"/>
                <w:szCs w:val="19"/>
              </w:rPr>
              <w:t xml:space="preserve">er </w:t>
            </w:r>
            <w:r>
              <w:rPr>
                <w:color w:val="000000"/>
                <w:sz w:val="19"/>
                <w:szCs w:val="19"/>
              </w:rPr>
              <w:t xml:space="preserve">einzusetzen </w:t>
            </w:r>
            <w:r>
              <w:rPr>
                <w:color w:val="000000"/>
                <w:spacing w:val="-3"/>
                <w:sz w:val="19"/>
                <w:szCs w:val="19"/>
              </w:rPr>
              <w:t xml:space="preserve">und </w:t>
            </w:r>
            <w:r>
              <w:rPr>
                <w:color w:val="000000"/>
                <w:sz w:val="19"/>
                <w:szCs w:val="19"/>
              </w:rPr>
              <w:t xml:space="preserve">es im </w:t>
            </w:r>
            <w:r>
              <w:rPr>
                <w:color w:val="000000"/>
                <w:spacing w:val="-6"/>
                <w:sz w:val="19"/>
                <w:szCs w:val="19"/>
              </w:rPr>
              <w:t xml:space="preserve">Zuge </w:t>
            </w:r>
            <w:r>
              <w:rPr>
                <w:color w:val="000000"/>
                <w:spacing w:val="-3"/>
                <w:sz w:val="19"/>
                <w:szCs w:val="19"/>
              </w:rPr>
              <w:t xml:space="preserve">der </w:t>
            </w:r>
            <w:r>
              <w:rPr>
                <w:color w:val="000000"/>
                <w:spacing w:val="-4"/>
                <w:sz w:val="19"/>
                <w:szCs w:val="19"/>
              </w:rPr>
              <w:t xml:space="preserve">Prüfung </w:t>
            </w:r>
            <w:r>
              <w:rPr>
                <w:color w:val="000000"/>
                <w:spacing w:val="-3"/>
                <w:sz w:val="19"/>
                <w:szCs w:val="19"/>
              </w:rPr>
              <w:t xml:space="preserve">und Verhandlung der </w:t>
            </w:r>
            <w:r>
              <w:rPr>
                <w:color w:val="000000"/>
                <w:sz w:val="19"/>
                <w:szCs w:val="19"/>
              </w:rPr>
              <w:t xml:space="preserve">Kooperation notwendig sein, diesem </w:t>
            </w:r>
            <w:r>
              <w:rPr>
                <w:color w:val="000000"/>
                <w:spacing w:val="-3"/>
                <w:sz w:val="19"/>
                <w:szCs w:val="19"/>
              </w:rPr>
              <w:t xml:space="preserve">Erfüllungsgehilfen, Subunternehmer </w:t>
            </w:r>
            <w:r>
              <w:rPr>
                <w:color w:val="000000"/>
                <w:sz w:val="19"/>
                <w:szCs w:val="19"/>
              </w:rPr>
              <w:t xml:space="preserve">oder </w:t>
            </w:r>
            <w:r>
              <w:rPr>
                <w:color w:val="000000"/>
                <w:spacing w:val="-3"/>
                <w:sz w:val="19"/>
                <w:szCs w:val="19"/>
              </w:rPr>
              <w:t xml:space="preserve">Unterauftragnehmer vertrauliche  </w:t>
            </w:r>
            <w:r>
              <w:rPr>
                <w:color w:val="000000"/>
                <w:sz w:val="19"/>
                <w:szCs w:val="19"/>
              </w:rPr>
              <w:t xml:space="preserve">Informationen, die </w:t>
            </w:r>
            <w:r>
              <w:rPr>
                <w:color w:val="000000"/>
                <w:spacing w:val="-9"/>
                <w:sz w:val="19"/>
                <w:szCs w:val="19"/>
              </w:rPr>
              <w:t xml:space="preserve">von </w:t>
            </w:r>
            <w:r>
              <w:rPr>
                <w:color w:val="000000"/>
                <w:sz w:val="19"/>
                <w:szCs w:val="19"/>
              </w:rPr>
              <w:t xml:space="preserve">ERGO </w:t>
            </w:r>
            <w:r>
              <w:rPr>
                <w:color w:val="000000"/>
                <w:spacing w:val="-3"/>
                <w:sz w:val="19"/>
                <w:szCs w:val="19"/>
              </w:rPr>
              <w:t xml:space="preserve">oder einem </w:t>
            </w:r>
            <w:r>
              <w:rPr>
                <w:color w:val="000000"/>
                <w:sz w:val="19"/>
                <w:szCs w:val="19"/>
              </w:rPr>
              <w:t xml:space="preserve">mit ihr gemäß §§ 15 </w:t>
            </w:r>
            <w:r>
              <w:rPr>
                <w:color w:val="000000"/>
                <w:spacing w:val="-7"/>
                <w:sz w:val="19"/>
                <w:szCs w:val="19"/>
              </w:rPr>
              <w:t xml:space="preserve">ff. </w:t>
            </w:r>
            <w:r>
              <w:rPr>
                <w:color w:val="000000"/>
                <w:spacing w:val="4"/>
                <w:sz w:val="19"/>
                <w:szCs w:val="19"/>
              </w:rPr>
              <w:t xml:space="preserve">AktG </w:t>
            </w:r>
            <w:r>
              <w:rPr>
                <w:color w:val="000000"/>
                <w:spacing w:val="-5"/>
                <w:sz w:val="19"/>
                <w:szCs w:val="19"/>
              </w:rPr>
              <w:t xml:space="preserve">verbundenen </w:t>
            </w:r>
            <w:r>
              <w:rPr>
                <w:color w:val="000000"/>
                <w:spacing w:val="-3"/>
                <w:sz w:val="19"/>
                <w:szCs w:val="19"/>
              </w:rPr>
              <w:t xml:space="preserve">Unternehmen </w:t>
            </w:r>
            <w:r>
              <w:rPr>
                <w:color w:val="000000"/>
                <w:sz w:val="19"/>
                <w:szCs w:val="19"/>
              </w:rPr>
              <w:t xml:space="preserve">übermittelt </w:t>
            </w:r>
            <w:r>
              <w:rPr>
                <w:color w:val="000000"/>
                <w:spacing w:val="-4"/>
                <w:sz w:val="19"/>
                <w:szCs w:val="19"/>
              </w:rPr>
              <w:t xml:space="preserve">wurden, </w:t>
            </w:r>
            <w:r>
              <w:rPr>
                <w:color w:val="000000"/>
                <w:sz w:val="19"/>
                <w:szCs w:val="19"/>
              </w:rPr>
              <w:t xml:space="preserve">weiterzuleiten, </w:t>
            </w:r>
            <w:r>
              <w:rPr>
                <w:color w:val="000000"/>
                <w:spacing w:val="3"/>
                <w:sz w:val="19"/>
                <w:szCs w:val="19"/>
              </w:rPr>
              <w:t xml:space="preserve">so </w:t>
            </w:r>
            <w:r>
              <w:rPr>
                <w:color w:val="000000"/>
                <w:spacing w:val="-3"/>
                <w:sz w:val="19"/>
                <w:szCs w:val="19"/>
              </w:rPr>
              <w:t xml:space="preserve">hat </w:t>
            </w:r>
            <w:r>
              <w:rPr>
                <w:color w:val="000000"/>
                <w:sz w:val="19"/>
                <w:szCs w:val="19"/>
              </w:rPr>
              <w:t xml:space="preserve">er </w:t>
            </w:r>
            <w:r>
              <w:rPr>
                <w:color w:val="000000"/>
                <w:spacing w:val="-3"/>
                <w:sz w:val="19"/>
                <w:szCs w:val="19"/>
              </w:rPr>
              <w:t xml:space="preserve">den Erfüllungsgehilfen, Subunternehmer </w:t>
            </w:r>
            <w:r>
              <w:rPr>
                <w:color w:val="000000"/>
                <w:sz w:val="19"/>
                <w:szCs w:val="19"/>
              </w:rPr>
              <w:t xml:space="preserve">oder </w:t>
            </w:r>
            <w:r>
              <w:rPr>
                <w:color w:val="000000"/>
                <w:spacing w:val="-3"/>
                <w:sz w:val="19"/>
                <w:szCs w:val="19"/>
              </w:rPr>
              <w:t xml:space="preserve">Unterauftragnehmer </w:t>
            </w:r>
            <w:r>
              <w:rPr>
                <w:color w:val="000000"/>
                <w:sz w:val="19"/>
                <w:szCs w:val="19"/>
              </w:rPr>
              <w:t xml:space="preserve">die Pflichten dieser Verpflichtungserklärung zur Vertraulichkeit </w:t>
            </w:r>
            <w:r>
              <w:rPr>
                <w:color w:val="000000"/>
                <w:spacing w:val="-3"/>
                <w:sz w:val="19"/>
                <w:szCs w:val="19"/>
              </w:rPr>
              <w:t xml:space="preserve">aufzuerlegen und haftet </w:t>
            </w:r>
            <w:r>
              <w:rPr>
                <w:color w:val="000000"/>
                <w:spacing w:val="-5"/>
                <w:sz w:val="19"/>
                <w:szCs w:val="19"/>
              </w:rPr>
              <w:t xml:space="preserve">für </w:t>
            </w:r>
            <w:r>
              <w:rPr>
                <w:color w:val="000000"/>
                <w:sz w:val="19"/>
                <w:szCs w:val="19"/>
              </w:rPr>
              <w:t xml:space="preserve">etwaige </w:t>
            </w:r>
            <w:r>
              <w:rPr>
                <w:color w:val="000000"/>
                <w:spacing w:val="2"/>
                <w:sz w:val="19"/>
                <w:szCs w:val="19"/>
              </w:rPr>
              <w:t xml:space="preserve">Verstöße </w:t>
            </w:r>
            <w:r>
              <w:rPr>
                <w:color w:val="000000"/>
                <w:spacing w:val="-4"/>
                <w:sz w:val="19"/>
                <w:szCs w:val="19"/>
              </w:rPr>
              <w:t xml:space="preserve">gegen </w:t>
            </w:r>
            <w:r>
              <w:rPr>
                <w:color w:val="000000"/>
                <w:sz w:val="19"/>
                <w:szCs w:val="19"/>
              </w:rPr>
              <w:t>diese Pflichten durch</w:t>
            </w:r>
            <w:r>
              <w:rPr>
                <w:color w:val="000000"/>
                <w:spacing w:val="55"/>
                <w:sz w:val="19"/>
                <w:szCs w:val="19"/>
              </w:rPr>
              <w:t xml:space="preserve"> </w:t>
            </w:r>
            <w:r>
              <w:rPr>
                <w:color w:val="000000"/>
                <w:spacing w:val="-3"/>
                <w:sz w:val="19"/>
                <w:szCs w:val="19"/>
              </w:rPr>
              <w:t xml:space="preserve">den Erfüllungsgehilfen, Subunternehmer </w:t>
            </w:r>
            <w:r>
              <w:rPr>
                <w:color w:val="000000"/>
                <w:sz w:val="19"/>
                <w:szCs w:val="19"/>
              </w:rPr>
              <w:t xml:space="preserve">oder </w:t>
            </w:r>
            <w:r>
              <w:rPr>
                <w:color w:val="000000"/>
                <w:spacing w:val="-3"/>
                <w:sz w:val="19"/>
                <w:szCs w:val="19"/>
              </w:rPr>
              <w:t>Unterauftragnehmer.</w:t>
            </w:r>
          </w:p>
        </w:tc>
        <w:tc>
          <w:tcPr>
            <w:tcW w:w="482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7EDFC014" w14:textId="77777777" w:rsidR="00406C2A" w:rsidRPr="00404B9F" w:rsidRDefault="00404B9F">
            <w:pPr>
              <w:autoSpaceDE/>
              <w:autoSpaceDN/>
              <w:spacing w:line="205" w:lineRule="atLeast"/>
              <w:ind w:left="112"/>
              <w:rPr>
                <w:rFonts w:ascii="Times New Roman" w:eastAsia="Times New Roman" w:hAnsi="Times New Roman" w:cs="Times New Roman"/>
                <w:color w:val="000000"/>
                <w:sz w:val="24"/>
                <w:szCs w:val="24"/>
                <w:lang w:val="en-US"/>
                <w:rPrChange w:id="886" w:author="Römer, Axel (RED1D)" w:date="2020-11-05T07:13:00Z">
                  <w:rPr>
                    <w:rFonts w:ascii="Times New Roman" w:eastAsia="Times New Roman" w:hAnsi="Times New Roman" w:cs="Times New Roman"/>
                    <w:color w:val="000000"/>
                    <w:sz w:val="24"/>
                    <w:szCs w:val="24"/>
                  </w:rPr>
                </w:rPrChange>
              </w:rPr>
            </w:pPr>
            <w:r w:rsidRPr="00404B9F">
              <w:rPr>
                <w:b/>
                <w:bCs/>
                <w:color w:val="000000"/>
                <w:sz w:val="19"/>
                <w:szCs w:val="19"/>
                <w:lang w:val="en-US"/>
                <w:rPrChange w:id="887" w:author="Römer, Axel (RED1D)" w:date="2020-11-05T07:13:00Z">
                  <w:rPr>
                    <w:b/>
                    <w:bCs/>
                    <w:color w:val="000000"/>
                    <w:sz w:val="19"/>
                    <w:szCs w:val="19"/>
                  </w:rPr>
                </w:rPrChange>
              </w:rPr>
              <w:t>8. Subcontractors, vicarious agents</w:t>
            </w:r>
          </w:p>
          <w:p w14:paraId="68D8B81F" w14:textId="77777777" w:rsidR="00406C2A" w:rsidRPr="00404B9F" w:rsidRDefault="00404B9F">
            <w:pPr>
              <w:autoSpaceDE/>
              <w:autoSpaceDN/>
              <w:spacing w:before="5"/>
              <w:rPr>
                <w:rFonts w:ascii="Times New Roman" w:eastAsia="Times New Roman" w:hAnsi="Times New Roman" w:cs="Times New Roman"/>
                <w:color w:val="000000"/>
                <w:sz w:val="21"/>
                <w:szCs w:val="21"/>
                <w:lang w:val="en-US"/>
                <w:rPrChange w:id="888" w:author="Römer, Axel (RED1D)" w:date="2020-11-05T07:13:00Z">
                  <w:rPr>
                    <w:rFonts w:ascii="Times New Roman" w:eastAsia="Times New Roman" w:hAnsi="Times New Roman" w:cs="Times New Roman"/>
                    <w:color w:val="000000"/>
                    <w:sz w:val="21"/>
                    <w:szCs w:val="21"/>
                  </w:rPr>
                </w:rPrChange>
              </w:rPr>
            </w:pPr>
            <w:r w:rsidRPr="00404B9F">
              <w:rPr>
                <w:rFonts w:ascii="Times New Roman" w:eastAsia="Times New Roman" w:hAnsi="Times New Roman" w:cs="Times New Roman"/>
                <w:color w:val="000000"/>
                <w:sz w:val="21"/>
                <w:szCs w:val="21"/>
                <w:lang w:val="en-US"/>
                <w:rPrChange w:id="889" w:author="Römer, Axel (RED1D)" w:date="2020-11-05T07:13:00Z">
                  <w:rPr>
                    <w:rFonts w:ascii="Times New Roman" w:eastAsia="Times New Roman" w:hAnsi="Times New Roman" w:cs="Times New Roman"/>
                    <w:color w:val="000000"/>
                    <w:sz w:val="21"/>
                    <w:szCs w:val="21"/>
                  </w:rPr>
                </w:rPrChange>
              </w:rPr>
              <w:t xml:space="preserve"> </w:t>
            </w:r>
          </w:p>
          <w:p w14:paraId="5D1C7D03" w14:textId="77777777" w:rsidR="00406C2A" w:rsidRPr="00404B9F" w:rsidRDefault="00404B9F">
            <w:pPr>
              <w:autoSpaceDE/>
              <w:autoSpaceDN/>
              <w:spacing w:line="252" w:lineRule="auto"/>
              <w:ind w:left="112" w:right="89"/>
              <w:jc w:val="both"/>
              <w:rPr>
                <w:rFonts w:ascii="Times New Roman" w:eastAsia="Times New Roman" w:hAnsi="Times New Roman" w:cs="Times New Roman"/>
                <w:color w:val="000000"/>
                <w:sz w:val="19"/>
                <w:szCs w:val="19"/>
                <w:lang w:val="en-US"/>
                <w:rPrChange w:id="890" w:author="Römer, Axel (RED1D)" w:date="2020-11-05T07:16:00Z">
                  <w:rPr>
                    <w:rFonts w:ascii="Times New Roman" w:eastAsia="Times New Roman" w:hAnsi="Times New Roman" w:cs="Times New Roman"/>
                    <w:color w:val="000000"/>
                    <w:sz w:val="19"/>
                    <w:szCs w:val="19"/>
                  </w:rPr>
                </w:rPrChange>
              </w:rPr>
            </w:pPr>
            <w:r w:rsidRPr="00404B9F">
              <w:rPr>
                <w:color w:val="000000"/>
                <w:spacing w:val="-5"/>
                <w:sz w:val="19"/>
                <w:szCs w:val="19"/>
                <w:lang w:val="en-US"/>
                <w:rPrChange w:id="891" w:author="Römer, Axel (RED1D)" w:date="2020-11-05T07:13:00Z">
                  <w:rPr>
                    <w:color w:val="000000"/>
                    <w:spacing w:val="-5"/>
                    <w:sz w:val="19"/>
                    <w:szCs w:val="19"/>
                  </w:rPr>
                </w:rPrChange>
              </w:rPr>
              <w:t xml:space="preserve">If </w:t>
            </w:r>
            <w:r w:rsidRPr="00404B9F">
              <w:rPr>
                <w:color w:val="000000"/>
                <w:sz w:val="19"/>
                <w:szCs w:val="19"/>
                <w:lang w:val="en-US"/>
                <w:rPrChange w:id="892" w:author="Römer, Axel (RED1D)" w:date="2020-11-05T07:13:00Z">
                  <w:rPr>
                    <w:color w:val="000000"/>
                    <w:sz w:val="19"/>
                    <w:szCs w:val="19"/>
                  </w:rPr>
                </w:rPrChange>
              </w:rPr>
              <w:t xml:space="preserve">the information </w:t>
            </w:r>
            <w:r w:rsidRPr="00404B9F">
              <w:rPr>
                <w:color w:val="000000"/>
                <w:spacing w:val="-4"/>
                <w:sz w:val="19"/>
                <w:szCs w:val="19"/>
                <w:lang w:val="en-US"/>
                <w:rPrChange w:id="893" w:author="Römer, Axel (RED1D)" w:date="2020-11-05T07:13:00Z">
                  <w:rPr>
                    <w:color w:val="000000"/>
                    <w:spacing w:val="-4"/>
                    <w:sz w:val="19"/>
                    <w:szCs w:val="19"/>
                  </w:rPr>
                </w:rPrChange>
              </w:rPr>
              <w:t xml:space="preserve">receiver </w:t>
            </w:r>
            <w:r w:rsidRPr="00404B9F">
              <w:rPr>
                <w:color w:val="000000"/>
                <w:sz w:val="19"/>
                <w:szCs w:val="19"/>
                <w:lang w:val="en-US"/>
                <w:rPrChange w:id="894" w:author="Römer, Axel (RED1D)" w:date="2020-11-05T07:13:00Z">
                  <w:rPr>
                    <w:color w:val="000000"/>
                    <w:sz w:val="19"/>
                    <w:szCs w:val="19"/>
                  </w:rPr>
                </w:rPrChange>
              </w:rPr>
              <w:t xml:space="preserve">intends </w:t>
            </w:r>
            <w:r w:rsidRPr="00404B9F">
              <w:rPr>
                <w:color w:val="000000"/>
                <w:spacing w:val="2"/>
                <w:sz w:val="19"/>
                <w:szCs w:val="19"/>
                <w:lang w:val="en-US"/>
                <w:rPrChange w:id="895" w:author="Römer, Axel (RED1D)" w:date="2020-11-05T07:13:00Z">
                  <w:rPr>
                    <w:color w:val="000000"/>
                    <w:spacing w:val="2"/>
                    <w:sz w:val="19"/>
                    <w:szCs w:val="19"/>
                  </w:rPr>
                </w:rPrChange>
              </w:rPr>
              <w:t xml:space="preserve">to </w:t>
            </w:r>
            <w:r w:rsidRPr="00404B9F">
              <w:rPr>
                <w:color w:val="000000"/>
                <w:sz w:val="19"/>
                <w:szCs w:val="19"/>
                <w:lang w:val="en-US"/>
                <w:rPrChange w:id="896" w:author="Römer, Axel (RED1D)" w:date="2020-11-05T07:13:00Z">
                  <w:rPr>
                    <w:color w:val="000000"/>
                    <w:sz w:val="19"/>
                    <w:szCs w:val="19"/>
                  </w:rPr>
                </w:rPrChange>
              </w:rPr>
              <w:t xml:space="preserve">use vicarious agents and/or subcontractors within the framework of a cooperation </w:t>
            </w:r>
            <w:r w:rsidRPr="00404B9F">
              <w:rPr>
                <w:color w:val="000000"/>
                <w:spacing w:val="2"/>
                <w:sz w:val="19"/>
                <w:szCs w:val="19"/>
                <w:lang w:val="en-US"/>
                <w:rPrChange w:id="897" w:author="Römer, Axel (RED1D)" w:date="2020-11-05T07:13:00Z">
                  <w:rPr>
                    <w:color w:val="000000"/>
                    <w:spacing w:val="2"/>
                    <w:sz w:val="19"/>
                    <w:szCs w:val="19"/>
                  </w:rPr>
                </w:rPrChange>
              </w:rPr>
              <w:t xml:space="preserve">to </w:t>
            </w:r>
            <w:r w:rsidRPr="00404B9F">
              <w:rPr>
                <w:color w:val="000000"/>
                <w:sz w:val="19"/>
                <w:szCs w:val="19"/>
                <w:lang w:val="en-US"/>
                <w:rPrChange w:id="898" w:author="Römer, Axel (RED1D)" w:date="2020-11-05T07:13:00Z">
                  <w:rPr>
                    <w:color w:val="000000"/>
                    <w:sz w:val="19"/>
                    <w:szCs w:val="19"/>
                  </w:rPr>
                </w:rPrChange>
              </w:rPr>
              <w:t xml:space="preserve">be concluded and/or within the </w:t>
            </w:r>
            <w:r w:rsidRPr="00404B9F">
              <w:rPr>
                <w:color w:val="000000"/>
                <w:spacing w:val="-4"/>
                <w:sz w:val="19"/>
                <w:szCs w:val="19"/>
                <w:lang w:val="en-US"/>
                <w:rPrChange w:id="899" w:author="Römer, Axel (RED1D)" w:date="2020-11-05T07:13:00Z">
                  <w:rPr>
                    <w:color w:val="000000"/>
                    <w:spacing w:val="-4"/>
                    <w:sz w:val="19"/>
                    <w:szCs w:val="19"/>
                  </w:rPr>
                </w:rPrChange>
              </w:rPr>
              <w:t xml:space="preserve">framework </w:t>
            </w:r>
            <w:r w:rsidRPr="00404B9F">
              <w:rPr>
                <w:color w:val="000000"/>
                <w:sz w:val="19"/>
                <w:szCs w:val="19"/>
                <w:lang w:val="en-US"/>
                <w:rPrChange w:id="900" w:author="Römer, Axel (RED1D)" w:date="2020-11-05T07:13:00Z">
                  <w:rPr>
                    <w:color w:val="000000"/>
                    <w:sz w:val="19"/>
                    <w:szCs w:val="19"/>
                  </w:rPr>
                </w:rPrChange>
              </w:rPr>
              <w:t>of the execution of a contractual relationship</w:t>
            </w:r>
            <w:r w:rsidRPr="00404B9F">
              <w:rPr>
                <w:color w:val="000000"/>
                <w:spacing w:val="16"/>
                <w:sz w:val="19"/>
                <w:szCs w:val="19"/>
                <w:lang w:val="en-US"/>
                <w:rPrChange w:id="901" w:author="Römer, Axel (RED1D)" w:date="2020-11-05T07:13:00Z">
                  <w:rPr>
                    <w:color w:val="000000"/>
                    <w:spacing w:val="16"/>
                    <w:sz w:val="19"/>
                    <w:szCs w:val="19"/>
                  </w:rPr>
                </w:rPrChange>
              </w:rPr>
              <w:t xml:space="preserve"> </w:t>
            </w:r>
            <w:r w:rsidRPr="00404B9F">
              <w:rPr>
                <w:color w:val="000000"/>
                <w:spacing w:val="-3"/>
                <w:sz w:val="19"/>
                <w:szCs w:val="19"/>
                <w:lang w:val="en-US"/>
                <w:rPrChange w:id="902" w:author="Römer, Axel (RED1D)" w:date="2020-11-05T07:13:00Z">
                  <w:rPr>
                    <w:color w:val="000000"/>
                    <w:spacing w:val="-3"/>
                    <w:sz w:val="19"/>
                    <w:szCs w:val="19"/>
                  </w:rPr>
                </w:rPrChange>
              </w:rPr>
              <w:t>and</w:t>
            </w:r>
            <w:r w:rsidRPr="00404B9F">
              <w:rPr>
                <w:color w:val="000000"/>
                <w:spacing w:val="-8"/>
                <w:sz w:val="19"/>
                <w:szCs w:val="19"/>
                <w:lang w:val="en-US"/>
                <w:rPrChange w:id="903" w:author="Römer, Axel (RED1D)" w:date="2020-11-05T07:13:00Z">
                  <w:rPr>
                    <w:color w:val="000000"/>
                    <w:spacing w:val="-8"/>
                    <w:sz w:val="19"/>
                    <w:szCs w:val="19"/>
                  </w:rPr>
                </w:rPrChange>
              </w:rPr>
              <w:t xml:space="preserve"> </w:t>
            </w:r>
            <w:r w:rsidRPr="00404B9F">
              <w:rPr>
                <w:color w:val="000000"/>
                <w:sz w:val="19"/>
                <w:szCs w:val="19"/>
                <w:lang w:val="en-US"/>
                <w:rPrChange w:id="904" w:author="Römer, Axel (RED1D)" w:date="2020-11-05T07:13:00Z">
                  <w:rPr>
                    <w:color w:val="000000"/>
                    <w:sz w:val="19"/>
                    <w:szCs w:val="19"/>
                  </w:rPr>
                </w:rPrChange>
              </w:rPr>
              <w:t>if</w:t>
            </w:r>
            <w:r w:rsidRPr="00404B9F">
              <w:rPr>
                <w:color w:val="000000"/>
                <w:spacing w:val="-14"/>
                <w:sz w:val="19"/>
                <w:szCs w:val="19"/>
                <w:lang w:val="en-US"/>
                <w:rPrChange w:id="905" w:author="Römer, Axel (RED1D)" w:date="2020-11-05T07:13:00Z">
                  <w:rPr>
                    <w:color w:val="000000"/>
                    <w:spacing w:val="-14"/>
                    <w:sz w:val="19"/>
                    <w:szCs w:val="19"/>
                  </w:rPr>
                </w:rPrChange>
              </w:rPr>
              <w:t xml:space="preserve"> </w:t>
            </w:r>
            <w:r w:rsidRPr="00404B9F">
              <w:rPr>
                <w:color w:val="000000"/>
                <w:sz w:val="19"/>
                <w:szCs w:val="19"/>
                <w:lang w:val="en-US"/>
                <w:rPrChange w:id="906" w:author="Römer, Axel (RED1D)" w:date="2020-11-05T07:13:00Z">
                  <w:rPr>
                    <w:color w:val="000000"/>
                    <w:sz w:val="19"/>
                    <w:szCs w:val="19"/>
                  </w:rPr>
                </w:rPrChange>
              </w:rPr>
              <w:t>it</w:t>
            </w:r>
            <w:r w:rsidRPr="00404B9F">
              <w:rPr>
                <w:color w:val="000000"/>
                <w:spacing w:val="-13"/>
                <w:sz w:val="19"/>
                <w:szCs w:val="19"/>
                <w:lang w:val="en-US"/>
                <w:rPrChange w:id="907" w:author="Römer, Axel (RED1D)" w:date="2020-11-05T07:13:00Z">
                  <w:rPr>
                    <w:color w:val="000000"/>
                    <w:spacing w:val="-13"/>
                    <w:sz w:val="19"/>
                    <w:szCs w:val="19"/>
                  </w:rPr>
                </w:rPrChange>
              </w:rPr>
              <w:t xml:space="preserve"> </w:t>
            </w:r>
            <w:r w:rsidRPr="00404B9F">
              <w:rPr>
                <w:color w:val="000000"/>
                <w:sz w:val="19"/>
                <w:szCs w:val="19"/>
                <w:lang w:val="en-US"/>
                <w:rPrChange w:id="908" w:author="Römer, Axel (RED1D)" w:date="2020-11-05T07:13:00Z">
                  <w:rPr>
                    <w:color w:val="000000"/>
                    <w:sz w:val="19"/>
                    <w:szCs w:val="19"/>
                  </w:rPr>
                </w:rPrChange>
              </w:rPr>
              <w:t>is</w:t>
            </w:r>
            <w:r w:rsidRPr="00404B9F">
              <w:rPr>
                <w:color w:val="000000"/>
                <w:spacing w:val="-7"/>
                <w:sz w:val="19"/>
                <w:szCs w:val="19"/>
                <w:lang w:val="en-US"/>
                <w:rPrChange w:id="909" w:author="Römer, Axel (RED1D)" w:date="2020-11-05T07:13:00Z">
                  <w:rPr>
                    <w:color w:val="000000"/>
                    <w:spacing w:val="-7"/>
                    <w:sz w:val="19"/>
                    <w:szCs w:val="19"/>
                  </w:rPr>
                </w:rPrChange>
              </w:rPr>
              <w:t xml:space="preserve"> </w:t>
            </w:r>
            <w:r w:rsidRPr="00404B9F">
              <w:rPr>
                <w:color w:val="000000"/>
                <w:sz w:val="19"/>
                <w:szCs w:val="19"/>
                <w:lang w:val="en-US"/>
                <w:rPrChange w:id="910" w:author="Römer, Axel (RED1D)" w:date="2020-11-05T07:13:00Z">
                  <w:rPr>
                    <w:color w:val="000000"/>
                    <w:sz w:val="19"/>
                    <w:szCs w:val="19"/>
                  </w:rPr>
                </w:rPrChange>
              </w:rPr>
              <w:t>necessary</w:t>
            </w:r>
            <w:r w:rsidRPr="00404B9F">
              <w:rPr>
                <w:color w:val="000000"/>
                <w:spacing w:val="13"/>
                <w:sz w:val="19"/>
                <w:szCs w:val="19"/>
                <w:lang w:val="en-US"/>
                <w:rPrChange w:id="911" w:author="Römer, Axel (RED1D)" w:date="2020-11-05T07:13:00Z">
                  <w:rPr>
                    <w:color w:val="000000"/>
                    <w:spacing w:val="13"/>
                    <w:sz w:val="19"/>
                    <w:szCs w:val="19"/>
                  </w:rPr>
                </w:rPrChange>
              </w:rPr>
              <w:t xml:space="preserve"> </w:t>
            </w:r>
            <w:r w:rsidRPr="00404B9F">
              <w:rPr>
                <w:color w:val="000000"/>
                <w:sz w:val="19"/>
                <w:szCs w:val="19"/>
                <w:lang w:val="en-US"/>
                <w:rPrChange w:id="912" w:author="Römer, Axel (RED1D)" w:date="2020-11-05T07:13:00Z">
                  <w:rPr>
                    <w:color w:val="000000"/>
                    <w:sz w:val="19"/>
                    <w:szCs w:val="19"/>
                  </w:rPr>
                </w:rPrChange>
              </w:rPr>
              <w:t>in</w:t>
            </w:r>
            <w:r w:rsidRPr="00404B9F">
              <w:rPr>
                <w:color w:val="000000"/>
                <w:spacing w:val="-21"/>
                <w:sz w:val="19"/>
                <w:szCs w:val="19"/>
                <w:lang w:val="en-US"/>
                <w:rPrChange w:id="913" w:author="Römer, Axel (RED1D)" w:date="2020-11-05T07:13:00Z">
                  <w:rPr>
                    <w:color w:val="000000"/>
                    <w:spacing w:val="-21"/>
                    <w:sz w:val="19"/>
                    <w:szCs w:val="19"/>
                  </w:rPr>
                </w:rPrChange>
              </w:rPr>
              <w:t xml:space="preserve"> </w:t>
            </w:r>
            <w:r w:rsidRPr="00404B9F">
              <w:rPr>
                <w:color w:val="000000"/>
                <w:sz w:val="19"/>
                <w:szCs w:val="19"/>
                <w:lang w:val="en-US"/>
                <w:rPrChange w:id="914" w:author="Römer, Axel (RED1D)" w:date="2020-11-05T07:13:00Z">
                  <w:rPr>
                    <w:color w:val="000000"/>
                    <w:sz w:val="19"/>
                    <w:szCs w:val="19"/>
                  </w:rPr>
                </w:rPrChange>
              </w:rPr>
              <w:t>the</w:t>
            </w:r>
            <w:r w:rsidRPr="00404B9F">
              <w:rPr>
                <w:color w:val="000000"/>
                <w:spacing w:val="-8"/>
                <w:sz w:val="19"/>
                <w:szCs w:val="19"/>
                <w:lang w:val="en-US"/>
                <w:rPrChange w:id="915" w:author="Römer, Axel (RED1D)" w:date="2020-11-05T07:13:00Z">
                  <w:rPr>
                    <w:color w:val="000000"/>
                    <w:spacing w:val="-8"/>
                    <w:sz w:val="19"/>
                    <w:szCs w:val="19"/>
                  </w:rPr>
                </w:rPrChange>
              </w:rPr>
              <w:t xml:space="preserve"> </w:t>
            </w:r>
            <w:r w:rsidRPr="00404B9F">
              <w:rPr>
                <w:color w:val="000000"/>
                <w:sz w:val="19"/>
                <w:szCs w:val="19"/>
                <w:lang w:val="en-US"/>
                <w:rPrChange w:id="916" w:author="Römer, Axel (RED1D)" w:date="2020-11-05T07:13:00Z">
                  <w:rPr>
                    <w:color w:val="000000"/>
                    <w:sz w:val="19"/>
                    <w:szCs w:val="19"/>
                  </w:rPr>
                </w:rPrChange>
              </w:rPr>
              <w:t>course</w:t>
            </w:r>
            <w:r w:rsidRPr="00404B9F">
              <w:rPr>
                <w:color w:val="000000"/>
                <w:spacing w:val="4"/>
                <w:sz w:val="19"/>
                <w:szCs w:val="19"/>
                <w:lang w:val="en-US"/>
                <w:rPrChange w:id="917" w:author="Römer, Axel (RED1D)" w:date="2020-11-05T07:13:00Z">
                  <w:rPr>
                    <w:color w:val="000000"/>
                    <w:spacing w:val="4"/>
                    <w:sz w:val="19"/>
                    <w:szCs w:val="19"/>
                  </w:rPr>
                </w:rPrChange>
              </w:rPr>
              <w:t xml:space="preserve"> </w:t>
            </w:r>
            <w:r w:rsidRPr="00404B9F">
              <w:rPr>
                <w:color w:val="000000"/>
                <w:sz w:val="19"/>
                <w:szCs w:val="19"/>
                <w:lang w:val="en-US"/>
                <w:rPrChange w:id="918" w:author="Römer, Axel (RED1D)" w:date="2020-11-05T07:13:00Z">
                  <w:rPr>
                    <w:color w:val="000000"/>
                    <w:sz w:val="19"/>
                    <w:szCs w:val="19"/>
                  </w:rPr>
                </w:rPrChange>
              </w:rPr>
              <w:t>of</w:t>
            </w:r>
            <w:r w:rsidRPr="00404B9F">
              <w:rPr>
                <w:color w:val="000000"/>
                <w:spacing w:val="-14"/>
                <w:sz w:val="19"/>
                <w:szCs w:val="19"/>
                <w:lang w:val="en-US"/>
                <w:rPrChange w:id="919" w:author="Römer, Axel (RED1D)" w:date="2020-11-05T07:13:00Z">
                  <w:rPr>
                    <w:color w:val="000000"/>
                    <w:spacing w:val="-14"/>
                    <w:sz w:val="19"/>
                    <w:szCs w:val="19"/>
                  </w:rPr>
                </w:rPrChange>
              </w:rPr>
              <w:t xml:space="preserve"> </w:t>
            </w:r>
            <w:r w:rsidRPr="00404B9F">
              <w:rPr>
                <w:color w:val="000000"/>
                <w:sz w:val="19"/>
                <w:szCs w:val="19"/>
                <w:lang w:val="en-US"/>
                <w:rPrChange w:id="920" w:author="Römer, Axel (RED1D)" w:date="2020-11-05T07:13:00Z">
                  <w:rPr>
                    <w:color w:val="000000"/>
                    <w:sz w:val="19"/>
                    <w:szCs w:val="19"/>
                  </w:rPr>
                </w:rPrChange>
              </w:rPr>
              <w:t xml:space="preserve">the examination </w:t>
            </w:r>
            <w:r w:rsidRPr="00404B9F">
              <w:rPr>
                <w:color w:val="000000"/>
                <w:spacing w:val="-3"/>
                <w:sz w:val="19"/>
                <w:szCs w:val="19"/>
                <w:lang w:val="en-US"/>
                <w:rPrChange w:id="921" w:author="Römer, Axel (RED1D)" w:date="2020-11-05T07:13:00Z">
                  <w:rPr>
                    <w:color w:val="000000"/>
                    <w:spacing w:val="-3"/>
                    <w:sz w:val="19"/>
                    <w:szCs w:val="19"/>
                  </w:rPr>
                </w:rPrChange>
              </w:rPr>
              <w:t xml:space="preserve">and </w:t>
            </w:r>
            <w:r w:rsidRPr="00404B9F">
              <w:rPr>
                <w:color w:val="000000"/>
                <w:sz w:val="19"/>
                <w:szCs w:val="19"/>
                <w:lang w:val="en-US"/>
                <w:rPrChange w:id="922" w:author="Römer, Axel (RED1D)" w:date="2020-11-05T07:13:00Z">
                  <w:rPr>
                    <w:color w:val="000000"/>
                    <w:sz w:val="19"/>
                    <w:szCs w:val="19"/>
                  </w:rPr>
                </w:rPrChange>
              </w:rPr>
              <w:t xml:space="preserve">negotiation of the cooperation </w:t>
            </w:r>
            <w:r w:rsidRPr="00404B9F">
              <w:rPr>
                <w:color w:val="000000"/>
                <w:spacing w:val="2"/>
                <w:sz w:val="19"/>
                <w:szCs w:val="19"/>
                <w:lang w:val="en-US"/>
                <w:rPrChange w:id="923" w:author="Römer, Axel (RED1D)" w:date="2020-11-05T07:13:00Z">
                  <w:rPr>
                    <w:color w:val="000000"/>
                    <w:spacing w:val="2"/>
                    <w:sz w:val="19"/>
                    <w:szCs w:val="19"/>
                  </w:rPr>
                </w:rPrChange>
              </w:rPr>
              <w:t xml:space="preserve">to </w:t>
            </w:r>
            <w:r w:rsidRPr="00404B9F">
              <w:rPr>
                <w:color w:val="000000"/>
                <w:spacing w:val="-6"/>
                <w:sz w:val="19"/>
                <w:szCs w:val="19"/>
                <w:lang w:val="en-US"/>
                <w:rPrChange w:id="924" w:author="Römer, Axel (RED1D)" w:date="2020-11-05T07:13:00Z">
                  <w:rPr>
                    <w:color w:val="000000"/>
                    <w:spacing w:val="-6"/>
                    <w:sz w:val="19"/>
                    <w:szCs w:val="19"/>
                  </w:rPr>
                </w:rPrChange>
              </w:rPr>
              <w:t xml:space="preserve">provide </w:t>
            </w:r>
            <w:r w:rsidRPr="00404B9F">
              <w:rPr>
                <w:color w:val="000000"/>
                <w:sz w:val="19"/>
                <w:szCs w:val="19"/>
                <w:lang w:val="en-US"/>
                <w:rPrChange w:id="925" w:author="Römer, Axel (RED1D)" w:date="2020-11-05T07:13:00Z">
                  <w:rPr>
                    <w:color w:val="000000"/>
                    <w:sz w:val="19"/>
                    <w:szCs w:val="19"/>
                  </w:rPr>
                </w:rPrChange>
              </w:rPr>
              <w:t xml:space="preserve">this </w:t>
            </w:r>
            <w:r w:rsidRPr="00404B9F">
              <w:rPr>
                <w:color w:val="000000"/>
                <w:spacing w:val="-4"/>
                <w:sz w:val="19"/>
                <w:szCs w:val="19"/>
                <w:lang w:val="en-US"/>
                <w:rPrChange w:id="926" w:author="Römer, Axel (RED1D)" w:date="2020-11-05T07:13:00Z">
                  <w:rPr>
                    <w:color w:val="000000"/>
                    <w:spacing w:val="-4"/>
                    <w:sz w:val="19"/>
                    <w:szCs w:val="19"/>
                  </w:rPr>
                </w:rPrChange>
              </w:rPr>
              <w:t xml:space="preserve">vicarious </w:t>
            </w:r>
            <w:r w:rsidRPr="00404B9F">
              <w:rPr>
                <w:color w:val="000000"/>
                <w:sz w:val="19"/>
                <w:szCs w:val="19"/>
                <w:lang w:val="en-US"/>
                <w:rPrChange w:id="927" w:author="Römer, Axel (RED1D)" w:date="2020-11-05T07:13:00Z">
                  <w:rPr>
                    <w:color w:val="000000"/>
                    <w:sz w:val="19"/>
                    <w:szCs w:val="19"/>
                  </w:rPr>
                </w:rPrChange>
              </w:rPr>
              <w:t xml:space="preserve">agents and/or subcontractors with confidential information </w:t>
            </w:r>
            <w:r w:rsidRPr="00404B9F">
              <w:rPr>
                <w:color w:val="000000"/>
                <w:spacing w:val="-6"/>
                <w:sz w:val="19"/>
                <w:szCs w:val="19"/>
                <w:lang w:val="en-US"/>
                <w:rPrChange w:id="928" w:author="Römer, Axel (RED1D)" w:date="2020-11-05T07:13:00Z">
                  <w:rPr>
                    <w:color w:val="000000"/>
                    <w:spacing w:val="-6"/>
                    <w:sz w:val="19"/>
                    <w:szCs w:val="19"/>
                  </w:rPr>
                </w:rPrChange>
              </w:rPr>
              <w:t xml:space="preserve">provided </w:t>
            </w:r>
            <w:r w:rsidRPr="00404B9F">
              <w:rPr>
                <w:color w:val="000000"/>
                <w:sz w:val="19"/>
                <w:szCs w:val="19"/>
                <w:lang w:val="en-US"/>
                <w:rPrChange w:id="929" w:author="Römer, Axel (RED1D)" w:date="2020-11-05T07:13:00Z">
                  <w:rPr>
                    <w:color w:val="000000"/>
                    <w:sz w:val="19"/>
                    <w:szCs w:val="19"/>
                  </w:rPr>
                </w:rPrChange>
              </w:rPr>
              <w:t xml:space="preserve">by ERGO or the companies </w:t>
            </w:r>
            <w:r w:rsidRPr="00404B9F">
              <w:rPr>
                <w:color w:val="000000"/>
                <w:spacing w:val="-3"/>
                <w:sz w:val="19"/>
                <w:szCs w:val="19"/>
                <w:lang w:val="en-US"/>
                <w:rPrChange w:id="930" w:author="Römer, Axel (RED1D)" w:date="2020-11-05T07:13:00Z">
                  <w:rPr>
                    <w:color w:val="000000"/>
                    <w:spacing w:val="-3"/>
                    <w:sz w:val="19"/>
                    <w:szCs w:val="19"/>
                  </w:rPr>
                </w:rPrChange>
              </w:rPr>
              <w:t xml:space="preserve">affiliated </w:t>
            </w:r>
            <w:r w:rsidRPr="00404B9F">
              <w:rPr>
                <w:color w:val="000000"/>
                <w:sz w:val="19"/>
                <w:szCs w:val="19"/>
                <w:lang w:val="en-US"/>
                <w:rPrChange w:id="931" w:author="Römer, Axel (RED1D)" w:date="2020-11-05T07:13:00Z">
                  <w:rPr>
                    <w:color w:val="000000"/>
                    <w:sz w:val="19"/>
                    <w:szCs w:val="19"/>
                  </w:rPr>
                </w:rPrChange>
              </w:rPr>
              <w:t xml:space="preserve">with it </w:t>
            </w:r>
            <w:r w:rsidRPr="00404B9F">
              <w:rPr>
                <w:color w:val="000000"/>
                <w:spacing w:val="-3"/>
                <w:sz w:val="19"/>
                <w:szCs w:val="19"/>
                <w:lang w:val="en-US"/>
                <w:rPrChange w:id="932" w:author="Römer, Axel (RED1D)" w:date="2020-11-05T07:13:00Z">
                  <w:rPr>
                    <w:color w:val="000000"/>
                    <w:spacing w:val="-3"/>
                    <w:sz w:val="19"/>
                    <w:szCs w:val="19"/>
                  </w:rPr>
                </w:rPrChange>
              </w:rPr>
              <w:t xml:space="preserve">pursuant </w:t>
            </w:r>
            <w:r w:rsidRPr="00404B9F">
              <w:rPr>
                <w:color w:val="000000"/>
                <w:spacing w:val="2"/>
                <w:sz w:val="19"/>
                <w:szCs w:val="19"/>
                <w:lang w:val="en-US"/>
                <w:rPrChange w:id="933" w:author="Römer, Axel (RED1D)" w:date="2020-11-05T07:13:00Z">
                  <w:rPr>
                    <w:color w:val="000000"/>
                    <w:spacing w:val="2"/>
                    <w:sz w:val="19"/>
                    <w:szCs w:val="19"/>
                  </w:rPr>
                </w:rPrChange>
              </w:rPr>
              <w:t xml:space="preserve">to </w:t>
            </w:r>
            <w:r w:rsidRPr="00404B9F">
              <w:rPr>
                <w:color w:val="000000"/>
                <w:sz w:val="19"/>
                <w:szCs w:val="19"/>
                <w:lang w:val="en-US"/>
                <w:rPrChange w:id="934" w:author="Römer, Axel (RED1D)" w:date="2020-11-05T07:13:00Z">
                  <w:rPr>
                    <w:color w:val="000000"/>
                    <w:sz w:val="19"/>
                    <w:szCs w:val="19"/>
                  </w:rPr>
                </w:rPrChange>
              </w:rPr>
              <w:t xml:space="preserve">Section 15 et seq. </w:t>
            </w:r>
            <w:r w:rsidRPr="00404B9F">
              <w:rPr>
                <w:color w:val="000000"/>
                <w:spacing w:val="4"/>
                <w:sz w:val="19"/>
                <w:szCs w:val="19"/>
                <w:lang w:val="en-US"/>
                <w:rPrChange w:id="935" w:author="Römer, Axel (RED1D)" w:date="2020-11-05T07:16:00Z">
                  <w:rPr>
                    <w:color w:val="000000"/>
                    <w:spacing w:val="4"/>
                    <w:sz w:val="19"/>
                    <w:szCs w:val="19"/>
                  </w:rPr>
                </w:rPrChange>
              </w:rPr>
              <w:t xml:space="preserve">AktG </w:t>
            </w:r>
            <w:r w:rsidRPr="00404B9F">
              <w:rPr>
                <w:color w:val="000000"/>
                <w:sz w:val="19"/>
                <w:szCs w:val="19"/>
                <w:lang w:val="en-US"/>
                <w:rPrChange w:id="936" w:author="Römer, Axel (RED1D)" w:date="2020-11-05T07:16:00Z">
                  <w:rPr>
                    <w:color w:val="000000"/>
                    <w:sz w:val="19"/>
                    <w:szCs w:val="19"/>
                  </w:rPr>
                </w:rPrChange>
              </w:rPr>
              <w:t xml:space="preserve">he shall impose the </w:t>
            </w:r>
            <w:r w:rsidRPr="00404B9F">
              <w:rPr>
                <w:color w:val="000000"/>
                <w:sz w:val="19"/>
                <w:szCs w:val="19"/>
                <w:lang w:val="en-US"/>
                <w:rPrChange w:id="937" w:author="Römer, Axel (RED1D)" w:date="2020-11-05T07:16:00Z">
                  <w:rPr>
                    <w:color w:val="000000"/>
                    <w:sz w:val="19"/>
                    <w:szCs w:val="19"/>
                  </w:rPr>
                </w:rPrChange>
              </w:rPr>
              <w:t>confidentiality obligations</w:t>
            </w:r>
            <w:r w:rsidRPr="00404B9F">
              <w:rPr>
                <w:color w:val="000000"/>
                <w:spacing w:val="5"/>
                <w:sz w:val="19"/>
                <w:szCs w:val="19"/>
                <w:lang w:val="en-US"/>
                <w:rPrChange w:id="938" w:author="Römer, Axel (RED1D)" w:date="2020-11-05T07:16:00Z">
                  <w:rPr>
                    <w:color w:val="000000"/>
                    <w:spacing w:val="5"/>
                    <w:sz w:val="19"/>
                    <w:szCs w:val="19"/>
                  </w:rPr>
                </w:rPrChange>
              </w:rPr>
              <w:t xml:space="preserve"> </w:t>
            </w:r>
            <w:r w:rsidRPr="00404B9F">
              <w:rPr>
                <w:color w:val="000000"/>
                <w:sz w:val="19"/>
                <w:szCs w:val="19"/>
                <w:lang w:val="en-US"/>
                <w:rPrChange w:id="939" w:author="Römer, Axel (RED1D)" w:date="2020-11-05T07:16:00Z">
                  <w:rPr>
                    <w:color w:val="000000"/>
                    <w:sz w:val="19"/>
                    <w:szCs w:val="19"/>
                  </w:rPr>
                </w:rPrChange>
              </w:rPr>
              <w:t>of</w:t>
            </w:r>
            <w:r w:rsidRPr="00404B9F">
              <w:rPr>
                <w:color w:val="000000"/>
                <w:spacing w:val="-20"/>
                <w:sz w:val="19"/>
                <w:szCs w:val="19"/>
                <w:lang w:val="en-US"/>
                <w:rPrChange w:id="940" w:author="Römer, Axel (RED1D)" w:date="2020-11-05T07:16:00Z">
                  <w:rPr>
                    <w:color w:val="000000"/>
                    <w:spacing w:val="-20"/>
                    <w:sz w:val="19"/>
                    <w:szCs w:val="19"/>
                  </w:rPr>
                </w:rPrChange>
              </w:rPr>
              <w:t xml:space="preserve"> </w:t>
            </w:r>
            <w:r w:rsidRPr="00404B9F">
              <w:rPr>
                <w:color w:val="000000"/>
                <w:sz w:val="19"/>
                <w:szCs w:val="19"/>
                <w:lang w:val="en-US"/>
                <w:rPrChange w:id="941" w:author="Römer, Axel (RED1D)" w:date="2020-11-05T07:16:00Z">
                  <w:rPr>
                    <w:color w:val="000000"/>
                    <w:sz w:val="19"/>
                    <w:szCs w:val="19"/>
                  </w:rPr>
                </w:rPrChange>
              </w:rPr>
              <w:t>this</w:t>
            </w:r>
            <w:r w:rsidRPr="00404B9F">
              <w:rPr>
                <w:color w:val="000000"/>
                <w:spacing w:val="-29"/>
                <w:sz w:val="19"/>
                <w:szCs w:val="19"/>
                <w:lang w:val="en-US"/>
                <w:rPrChange w:id="942" w:author="Römer, Axel (RED1D)" w:date="2020-11-05T07:16:00Z">
                  <w:rPr>
                    <w:color w:val="000000"/>
                    <w:spacing w:val="-29"/>
                    <w:sz w:val="19"/>
                    <w:szCs w:val="19"/>
                  </w:rPr>
                </w:rPrChange>
              </w:rPr>
              <w:t xml:space="preserve"> </w:t>
            </w:r>
            <w:r w:rsidRPr="00404B9F">
              <w:rPr>
                <w:color w:val="000000"/>
                <w:sz w:val="19"/>
                <w:szCs w:val="19"/>
                <w:lang w:val="en-US"/>
                <w:rPrChange w:id="943" w:author="Römer, Axel (RED1D)" w:date="2020-11-05T07:16:00Z">
                  <w:rPr>
                    <w:color w:val="000000"/>
                    <w:sz w:val="19"/>
                    <w:szCs w:val="19"/>
                  </w:rPr>
                </w:rPrChange>
              </w:rPr>
              <w:t>declaration</w:t>
            </w:r>
            <w:r w:rsidRPr="00404B9F">
              <w:rPr>
                <w:color w:val="000000"/>
                <w:spacing w:val="-1"/>
                <w:sz w:val="19"/>
                <w:szCs w:val="19"/>
                <w:lang w:val="en-US"/>
                <w:rPrChange w:id="944" w:author="Römer, Axel (RED1D)" w:date="2020-11-05T07:16:00Z">
                  <w:rPr>
                    <w:color w:val="000000"/>
                    <w:spacing w:val="-1"/>
                    <w:sz w:val="19"/>
                    <w:szCs w:val="19"/>
                  </w:rPr>
                </w:rPrChange>
              </w:rPr>
              <w:t xml:space="preserve"> </w:t>
            </w:r>
            <w:r w:rsidRPr="00404B9F">
              <w:rPr>
                <w:color w:val="000000"/>
                <w:sz w:val="19"/>
                <w:szCs w:val="19"/>
                <w:lang w:val="en-US"/>
                <w:rPrChange w:id="945" w:author="Römer, Axel (RED1D)" w:date="2020-11-05T07:16:00Z">
                  <w:rPr>
                    <w:color w:val="000000"/>
                    <w:sz w:val="19"/>
                    <w:szCs w:val="19"/>
                  </w:rPr>
                </w:rPrChange>
              </w:rPr>
              <w:t>on</w:t>
            </w:r>
            <w:r w:rsidRPr="00404B9F">
              <w:rPr>
                <w:color w:val="000000"/>
                <w:spacing w:val="-15"/>
                <w:sz w:val="19"/>
                <w:szCs w:val="19"/>
                <w:lang w:val="en-US"/>
                <w:rPrChange w:id="946" w:author="Römer, Axel (RED1D)" w:date="2020-11-05T07:16:00Z">
                  <w:rPr>
                    <w:color w:val="000000"/>
                    <w:spacing w:val="-15"/>
                    <w:sz w:val="19"/>
                    <w:szCs w:val="19"/>
                  </w:rPr>
                </w:rPrChange>
              </w:rPr>
              <w:t xml:space="preserve"> </w:t>
            </w:r>
            <w:r w:rsidRPr="00404B9F">
              <w:rPr>
                <w:color w:val="000000"/>
                <w:sz w:val="19"/>
                <w:szCs w:val="19"/>
                <w:lang w:val="en-US"/>
                <w:rPrChange w:id="947" w:author="Römer, Axel (RED1D)" w:date="2020-11-05T07:16:00Z">
                  <w:rPr>
                    <w:color w:val="000000"/>
                    <w:sz w:val="19"/>
                    <w:szCs w:val="19"/>
                  </w:rPr>
                </w:rPrChange>
              </w:rPr>
              <w:t>the</w:t>
            </w:r>
            <w:r w:rsidRPr="00404B9F">
              <w:rPr>
                <w:color w:val="000000"/>
                <w:spacing w:val="-26"/>
                <w:sz w:val="19"/>
                <w:szCs w:val="19"/>
                <w:lang w:val="en-US"/>
                <w:rPrChange w:id="948" w:author="Römer, Axel (RED1D)" w:date="2020-11-05T07:16:00Z">
                  <w:rPr>
                    <w:color w:val="000000"/>
                    <w:spacing w:val="-26"/>
                    <w:sz w:val="19"/>
                    <w:szCs w:val="19"/>
                  </w:rPr>
                </w:rPrChange>
              </w:rPr>
              <w:t xml:space="preserve"> </w:t>
            </w:r>
            <w:r w:rsidRPr="00404B9F">
              <w:rPr>
                <w:color w:val="000000"/>
                <w:spacing w:val="-4"/>
                <w:sz w:val="19"/>
                <w:szCs w:val="19"/>
                <w:lang w:val="en-US"/>
                <w:rPrChange w:id="949" w:author="Römer, Axel (RED1D)" w:date="2020-11-05T07:16:00Z">
                  <w:rPr>
                    <w:color w:val="000000"/>
                    <w:spacing w:val="-4"/>
                    <w:sz w:val="19"/>
                    <w:szCs w:val="19"/>
                  </w:rPr>
                </w:rPrChange>
              </w:rPr>
              <w:t>vicarious</w:t>
            </w:r>
            <w:r w:rsidRPr="00404B9F">
              <w:rPr>
                <w:color w:val="000000"/>
                <w:spacing w:val="14"/>
                <w:sz w:val="19"/>
                <w:szCs w:val="19"/>
                <w:lang w:val="en-US"/>
                <w:rPrChange w:id="950" w:author="Römer, Axel (RED1D)" w:date="2020-11-05T07:16:00Z">
                  <w:rPr>
                    <w:color w:val="000000"/>
                    <w:spacing w:val="14"/>
                    <w:sz w:val="19"/>
                    <w:szCs w:val="19"/>
                  </w:rPr>
                </w:rPrChange>
              </w:rPr>
              <w:t xml:space="preserve"> </w:t>
            </w:r>
            <w:r w:rsidRPr="00404B9F">
              <w:rPr>
                <w:color w:val="000000"/>
                <w:sz w:val="19"/>
                <w:szCs w:val="19"/>
                <w:lang w:val="en-US"/>
                <w:rPrChange w:id="951" w:author="Römer, Axel (RED1D)" w:date="2020-11-05T07:16:00Z">
                  <w:rPr>
                    <w:color w:val="000000"/>
                    <w:sz w:val="19"/>
                    <w:szCs w:val="19"/>
                  </w:rPr>
                </w:rPrChange>
              </w:rPr>
              <w:t xml:space="preserve">agents or subcontractors </w:t>
            </w:r>
            <w:r w:rsidRPr="00404B9F">
              <w:rPr>
                <w:color w:val="000000"/>
                <w:spacing w:val="-3"/>
                <w:sz w:val="19"/>
                <w:szCs w:val="19"/>
                <w:lang w:val="en-US"/>
                <w:rPrChange w:id="952" w:author="Römer, Axel (RED1D)" w:date="2020-11-05T07:16:00Z">
                  <w:rPr>
                    <w:color w:val="000000"/>
                    <w:spacing w:val="-3"/>
                    <w:sz w:val="19"/>
                    <w:szCs w:val="19"/>
                  </w:rPr>
                </w:rPrChange>
              </w:rPr>
              <w:t xml:space="preserve">and </w:t>
            </w:r>
            <w:r w:rsidRPr="00404B9F">
              <w:rPr>
                <w:color w:val="000000"/>
                <w:sz w:val="19"/>
                <w:szCs w:val="19"/>
                <w:lang w:val="en-US"/>
                <w:rPrChange w:id="953" w:author="Römer, Axel (RED1D)" w:date="2020-11-05T07:16:00Z">
                  <w:rPr>
                    <w:color w:val="000000"/>
                    <w:sz w:val="19"/>
                    <w:szCs w:val="19"/>
                  </w:rPr>
                </w:rPrChange>
              </w:rPr>
              <w:t xml:space="preserve">shall be liable </w:t>
            </w:r>
            <w:r w:rsidRPr="00404B9F">
              <w:rPr>
                <w:color w:val="000000"/>
                <w:spacing w:val="-5"/>
                <w:sz w:val="19"/>
                <w:szCs w:val="19"/>
                <w:lang w:val="en-US"/>
                <w:rPrChange w:id="954" w:author="Römer, Axel (RED1D)" w:date="2020-11-05T07:16:00Z">
                  <w:rPr>
                    <w:color w:val="000000"/>
                    <w:spacing w:val="-5"/>
                    <w:sz w:val="19"/>
                    <w:szCs w:val="19"/>
                  </w:rPr>
                </w:rPrChange>
              </w:rPr>
              <w:t xml:space="preserve">for </w:t>
            </w:r>
            <w:r w:rsidRPr="00404B9F">
              <w:rPr>
                <w:color w:val="000000"/>
                <w:spacing w:val="-3"/>
                <w:sz w:val="19"/>
                <w:szCs w:val="19"/>
                <w:lang w:val="en-US"/>
                <w:rPrChange w:id="955" w:author="Römer, Axel (RED1D)" w:date="2020-11-05T07:16:00Z">
                  <w:rPr>
                    <w:color w:val="000000"/>
                    <w:spacing w:val="-3"/>
                    <w:sz w:val="19"/>
                    <w:szCs w:val="19"/>
                  </w:rPr>
                </w:rPrChange>
              </w:rPr>
              <w:t xml:space="preserve">any </w:t>
            </w:r>
            <w:r w:rsidRPr="00404B9F">
              <w:rPr>
                <w:color w:val="000000"/>
                <w:sz w:val="19"/>
                <w:szCs w:val="19"/>
                <w:lang w:val="en-US"/>
                <w:rPrChange w:id="956" w:author="Römer, Axel (RED1D)" w:date="2020-11-05T07:16:00Z">
                  <w:rPr>
                    <w:color w:val="000000"/>
                    <w:sz w:val="19"/>
                    <w:szCs w:val="19"/>
                  </w:rPr>
                </w:rPrChange>
              </w:rPr>
              <w:t xml:space="preserve">breach of these obligations by the </w:t>
            </w:r>
            <w:r w:rsidRPr="00404B9F">
              <w:rPr>
                <w:color w:val="000000"/>
                <w:spacing w:val="-4"/>
                <w:sz w:val="19"/>
                <w:szCs w:val="19"/>
                <w:lang w:val="en-US"/>
                <w:rPrChange w:id="957" w:author="Römer, Axel (RED1D)" w:date="2020-11-05T07:16:00Z">
                  <w:rPr>
                    <w:color w:val="000000"/>
                    <w:spacing w:val="-4"/>
                    <w:sz w:val="19"/>
                    <w:szCs w:val="19"/>
                  </w:rPr>
                </w:rPrChange>
              </w:rPr>
              <w:t xml:space="preserve">vicarious agent </w:t>
            </w:r>
            <w:r w:rsidRPr="00404B9F">
              <w:rPr>
                <w:color w:val="000000"/>
                <w:sz w:val="19"/>
                <w:szCs w:val="19"/>
                <w:lang w:val="en-US"/>
                <w:rPrChange w:id="958" w:author="Römer, Axel (RED1D)" w:date="2020-11-05T07:16:00Z">
                  <w:rPr>
                    <w:color w:val="000000"/>
                    <w:sz w:val="19"/>
                    <w:szCs w:val="19"/>
                  </w:rPr>
                </w:rPrChange>
              </w:rPr>
              <w:t>and/or subcontractor.</w:t>
            </w:r>
          </w:p>
        </w:tc>
      </w:tr>
      <w:tr w:rsidR="00406C2A" w14:paraId="1D728F04" w14:textId="77777777">
        <w:trPr>
          <w:trHeight w:val="5510"/>
        </w:trPr>
        <w:tc>
          <w:tcPr>
            <w:tcW w:w="467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52F66EF6" w14:textId="77777777" w:rsidR="00406C2A" w:rsidRDefault="00404B9F">
            <w:pPr>
              <w:tabs>
                <w:tab w:val="left" w:pos="532"/>
              </w:tabs>
              <w:autoSpaceDE/>
              <w:autoSpaceDN/>
              <w:spacing w:line="205" w:lineRule="atLeast"/>
              <w:ind w:left="112"/>
              <w:rPr>
                <w:rFonts w:ascii="Times New Roman" w:eastAsia="Times New Roman" w:hAnsi="Times New Roman" w:cs="Times New Roman"/>
                <w:color w:val="000000"/>
                <w:sz w:val="24"/>
                <w:szCs w:val="24"/>
              </w:rPr>
            </w:pPr>
            <w:r>
              <w:commentReference w:id="959"/>
            </w:r>
            <w:r>
              <w:rPr>
                <w:rStyle w:val="Kommentarzeichen"/>
              </w:rPr>
              <w:commentReference w:id="960"/>
            </w:r>
            <w:r>
              <w:rPr>
                <w:b/>
                <w:bCs/>
                <w:color w:val="000000"/>
                <w:sz w:val="19"/>
                <w:szCs w:val="19"/>
              </w:rPr>
              <w:t>9.</w:t>
            </w:r>
            <w:r>
              <w:rPr>
                <w:color w:val="000000"/>
                <w:sz w:val="24"/>
                <w:szCs w:val="24"/>
              </w:rPr>
              <w:tab/>
            </w:r>
            <w:r>
              <w:rPr>
                <w:b/>
                <w:bCs/>
                <w:color w:val="000000"/>
                <w:sz w:val="19"/>
                <w:szCs w:val="19"/>
              </w:rPr>
              <w:t>Vertragsstrafe</w:t>
            </w:r>
          </w:p>
          <w:p w14:paraId="530BC5B5" w14:textId="77777777" w:rsidR="00406C2A" w:rsidRDefault="00404B9F">
            <w:pPr>
              <w:autoSpaceDE/>
              <w:autoSpaceDN/>
              <w:spacing w:before="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05AC91A4" w14:textId="77777777" w:rsidR="00406C2A" w:rsidRDefault="00404B9F">
            <w:pPr>
              <w:autoSpaceDE/>
              <w:autoSpaceDN/>
              <w:spacing w:line="254" w:lineRule="auto"/>
              <w:ind w:left="112" w:right="82"/>
              <w:jc w:val="both"/>
              <w:rPr>
                <w:rFonts w:ascii="Times New Roman" w:eastAsia="Times New Roman" w:hAnsi="Times New Roman" w:cs="Times New Roman"/>
                <w:color w:val="000000"/>
                <w:sz w:val="19"/>
                <w:szCs w:val="19"/>
              </w:rPr>
            </w:pPr>
            <w:r>
              <w:rPr>
                <w:color w:val="000000"/>
                <w:sz w:val="19"/>
                <w:szCs w:val="19"/>
              </w:rPr>
              <w:t xml:space="preserve">Berechtigt aus dieser </w:t>
            </w:r>
            <w:r>
              <w:rPr>
                <w:color w:val="000000"/>
                <w:sz w:val="19"/>
                <w:szCs w:val="19"/>
              </w:rPr>
              <w:t>Verpflichtungserklärung zur Vertraulichkeit sind die ERGO Group AG und die mit ihr gemäß §§ 15 ff AktG verbunden en Unternehmen, denen hieraus in vollem Umfang eigene Ansprüche zustehen (Vertrag zugunsten Dritter im Sinne von § 328 Abs. 1 BGB).</w:t>
            </w:r>
          </w:p>
          <w:p w14:paraId="485BEEBC" w14:textId="77777777" w:rsidR="00406C2A" w:rsidRDefault="00404B9F">
            <w:pPr>
              <w:autoSpaceDE/>
              <w:autoSpaceDN/>
              <w:spacing w:before="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p w14:paraId="09E277F2" w14:textId="77777777" w:rsidR="00406C2A" w:rsidRDefault="00404B9F">
            <w:pPr>
              <w:autoSpaceDE/>
              <w:autoSpaceDN/>
              <w:spacing w:line="252" w:lineRule="auto"/>
              <w:ind w:left="112" w:right="77"/>
              <w:jc w:val="both"/>
              <w:rPr>
                <w:rFonts w:ascii="Times New Roman" w:eastAsia="Times New Roman" w:hAnsi="Times New Roman" w:cs="Times New Roman"/>
                <w:color w:val="000000"/>
                <w:sz w:val="19"/>
                <w:szCs w:val="19"/>
              </w:rPr>
            </w:pPr>
            <w:r>
              <w:rPr>
                <w:color w:val="000000"/>
                <w:sz w:val="19"/>
                <w:szCs w:val="19"/>
              </w:rPr>
              <w:t xml:space="preserve">Bei schuldhafter </w:t>
            </w:r>
            <w:r>
              <w:rPr>
                <w:color w:val="000000"/>
                <w:spacing w:val="-3"/>
                <w:sz w:val="19"/>
                <w:szCs w:val="19"/>
              </w:rPr>
              <w:t xml:space="preserve">Zuwiderhandlung </w:t>
            </w:r>
            <w:r>
              <w:rPr>
                <w:color w:val="000000"/>
                <w:spacing w:val="-4"/>
                <w:sz w:val="19"/>
                <w:szCs w:val="19"/>
              </w:rPr>
              <w:t xml:space="preserve">gegen </w:t>
            </w:r>
            <w:r>
              <w:rPr>
                <w:color w:val="000000"/>
                <w:sz w:val="19"/>
                <w:szCs w:val="19"/>
              </w:rPr>
              <w:t xml:space="preserve">die Vertraulichkeitsverpflichtungen </w:t>
            </w:r>
            <w:r>
              <w:rPr>
                <w:color w:val="000000"/>
                <w:spacing w:val="-3"/>
                <w:sz w:val="19"/>
                <w:szCs w:val="19"/>
              </w:rPr>
              <w:t xml:space="preserve">aus </w:t>
            </w:r>
            <w:r>
              <w:rPr>
                <w:color w:val="000000"/>
                <w:sz w:val="19"/>
                <w:szCs w:val="19"/>
              </w:rPr>
              <w:t xml:space="preserve">dieser Erklärung zahlt </w:t>
            </w:r>
            <w:r>
              <w:rPr>
                <w:color w:val="000000"/>
                <w:spacing w:val="-3"/>
                <w:sz w:val="19"/>
                <w:szCs w:val="19"/>
              </w:rPr>
              <w:t xml:space="preserve">der </w:t>
            </w:r>
            <w:r>
              <w:rPr>
                <w:color w:val="000000"/>
                <w:sz w:val="19"/>
                <w:szCs w:val="19"/>
              </w:rPr>
              <w:t xml:space="preserve">Informationsempfänger an die berechtigte ERGO-Gesellschaft </w:t>
            </w:r>
            <w:r>
              <w:rPr>
                <w:color w:val="000000"/>
                <w:spacing w:val="-5"/>
                <w:sz w:val="19"/>
                <w:szCs w:val="19"/>
              </w:rPr>
              <w:t xml:space="preserve">für </w:t>
            </w:r>
            <w:r>
              <w:rPr>
                <w:color w:val="000000"/>
                <w:spacing w:val="-3"/>
                <w:sz w:val="19"/>
                <w:szCs w:val="19"/>
              </w:rPr>
              <w:t xml:space="preserve">jeden </w:t>
            </w:r>
            <w:r>
              <w:rPr>
                <w:color w:val="000000"/>
                <w:sz w:val="19"/>
                <w:szCs w:val="19"/>
              </w:rPr>
              <w:t xml:space="preserve">Fall </w:t>
            </w:r>
            <w:r>
              <w:rPr>
                <w:color w:val="000000"/>
                <w:spacing w:val="-3"/>
                <w:sz w:val="19"/>
                <w:szCs w:val="19"/>
              </w:rPr>
              <w:t xml:space="preserve">der Zuwiderhandlung </w:t>
            </w:r>
            <w:r>
              <w:rPr>
                <w:color w:val="000000"/>
                <w:sz w:val="19"/>
                <w:szCs w:val="19"/>
              </w:rPr>
              <w:t xml:space="preserve">eine Vertragsstrafe, die in angemessener </w:t>
            </w:r>
            <w:r>
              <w:rPr>
                <w:color w:val="000000"/>
                <w:spacing w:val="-4"/>
                <w:sz w:val="19"/>
                <w:szCs w:val="19"/>
              </w:rPr>
              <w:t xml:space="preserve">Höhe </w:t>
            </w:r>
            <w:r>
              <w:rPr>
                <w:color w:val="000000"/>
                <w:sz w:val="19"/>
                <w:szCs w:val="19"/>
              </w:rPr>
              <w:t>festgesetz</w:t>
            </w:r>
            <w:r>
              <w:rPr>
                <w:color w:val="000000"/>
                <w:sz w:val="19"/>
                <w:szCs w:val="19"/>
              </w:rPr>
              <w:t xml:space="preserve">t wird </w:t>
            </w:r>
            <w:r>
              <w:rPr>
                <w:color w:val="000000"/>
                <w:spacing w:val="-3"/>
                <w:sz w:val="19"/>
                <w:szCs w:val="19"/>
              </w:rPr>
              <w:t xml:space="preserve">und </w:t>
            </w:r>
            <w:r>
              <w:rPr>
                <w:color w:val="000000"/>
                <w:sz w:val="19"/>
                <w:szCs w:val="19"/>
              </w:rPr>
              <w:t xml:space="preserve">deren Angemessenheit              </w:t>
            </w:r>
            <w:r>
              <w:rPr>
                <w:color w:val="000000"/>
                <w:spacing w:val="-3"/>
                <w:sz w:val="19"/>
                <w:szCs w:val="19"/>
              </w:rPr>
              <w:t xml:space="preserve">auf              </w:t>
            </w:r>
            <w:r>
              <w:rPr>
                <w:color w:val="000000"/>
                <w:sz w:val="19"/>
                <w:szCs w:val="19"/>
              </w:rPr>
              <w:t xml:space="preserve">Antrag              </w:t>
            </w:r>
            <w:r>
              <w:rPr>
                <w:color w:val="000000"/>
                <w:spacing w:val="-3"/>
                <w:sz w:val="19"/>
                <w:szCs w:val="19"/>
              </w:rPr>
              <w:t xml:space="preserve">des </w:t>
            </w:r>
            <w:r>
              <w:rPr>
                <w:color w:val="000000"/>
                <w:sz w:val="19"/>
                <w:szCs w:val="19"/>
              </w:rPr>
              <w:t xml:space="preserve">Informationsempfängers durch </w:t>
            </w:r>
            <w:r>
              <w:rPr>
                <w:color w:val="000000"/>
                <w:spacing w:val="-3"/>
                <w:sz w:val="19"/>
                <w:szCs w:val="19"/>
              </w:rPr>
              <w:t xml:space="preserve">das </w:t>
            </w:r>
            <w:r>
              <w:rPr>
                <w:color w:val="000000"/>
                <w:sz w:val="19"/>
                <w:szCs w:val="19"/>
              </w:rPr>
              <w:t xml:space="preserve">zuständige </w:t>
            </w:r>
            <w:r>
              <w:rPr>
                <w:color w:val="000000"/>
                <w:spacing w:val="-3"/>
                <w:sz w:val="19"/>
                <w:szCs w:val="19"/>
              </w:rPr>
              <w:t xml:space="preserve">Landgericht auf </w:t>
            </w:r>
            <w:r>
              <w:rPr>
                <w:color w:val="000000"/>
                <w:sz w:val="19"/>
                <w:szCs w:val="19"/>
              </w:rPr>
              <w:t xml:space="preserve">Angemessenheit </w:t>
            </w:r>
            <w:r>
              <w:rPr>
                <w:color w:val="000000"/>
                <w:spacing w:val="-5"/>
                <w:sz w:val="19"/>
                <w:szCs w:val="19"/>
              </w:rPr>
              <w:t xml:space="preserve">überprüft </w:t>
            </w:r>
            <w:r>
              <w:rPr>
                <w:color w:val="000000"/>
                <w:spacing w:val="-3"/>
                <w:sz w:val="19"/>
                <w:szCs w:val="19"/>
              </w:rPr>
              <w:t xml:space="preserve">wird. </w:t>
            </w:r>
            <w:r>
              <w:rPr>
                <w:color w:val="000000"/>
                <w:sz w:val="19"/>
                <w:szCs w:val="19"/>
              </w:rPr>
              <w:t xml:space="preserve">Die Vertragsstrafe </w:t>
            </w:r>
            <w:r>
              <w:rPr>
                <w:color w:val="000000"/>
                <w:spacing w:val="-3"/>
                <w:sz w:val="19"/>
                <w:szCs w:val="19"/>
              </w:rPr>
              <w:t xml:space="preserve">beträgt </w:t>
            </w:r>
            <w:r>
              <w:rPr>
                <w:color w:val="000000"/>
                <w:sz w:val="19"/>
                <w:szCs w:val="19"/>
              </w:rPr>
              <w:t xml:space="preserve">mindestens 5.000 € (in Worten: </w:t>
            </w:r>
            <w:r>
              <w:rPr>
                <w:color w:val="000000"/>
                <w:spacing w:val="-3"/>
                <w:sz w:val="19"/>
                <w:szCs w:val="19"/>
              </w:rPr>
              <w:t xml:space="preserve">fünftausend </w:t>
            </w:r>
            <w:r>
              <w:rPr>
                <w:color w:val="000000"/>
                <w:sz w:val="19"/>
                <w:szCs w:val="19"/>
              </w:rPr>
              <w:t xml:space="preserve">Euro), höchstens 50.000,- € (in Worten: fünfzigtausend </w:t>
            </w:r>
            <w:r>
              <w:rPr>
                <w:color w:val="000000"/>
                <w:spacing w:val="-3"/>
                <w:sz w:val="19"/>
                <w:szCs w:val="19"/>
              </w:rPr>
              <w:t xml:space="preserve">Euro). </w:t>
            </w:r>
            <w:r>
              <w:rPr>
                <w:color w:val="000000"/>
                <w:sz w:val="19"/>
                <w:szCs w:val="19"/>
              </w:rPr>
              <w:t>Weitergehende Schadensersatzansprüche bleiben</w:t>
            </w:r>
            <w:r>
              <w:rPr>
                <w:color w:val="000000"/>
                <w:spacing w:val="-16"/>
                <w:sz w:val="19"/>
                <w:szCs w:val="19"/>
              </w:rPr>
              <w:t xml:space="preserve"> </w:t>
            </w:r>
            <w:r>
              <w:rPr>
                <w:color w:val="000000"/>
                <w:sz w:val="19"/>
                <w:szCs w:val="19"/>
              </w:rPr>
              <w:t>unberührt.</w:t>
            </w:r>
          </w:p>
        </w:tc>
        <w:tc>
          <w:tcPr>
            <w:tcW w:w="482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502023A1" w14:textId="77777777" w:rsidR="00406C2A" w:rsidRPr="00404B9F" w:rsidRDefault="00404B9F">
            <w:pPr>
              <w:autoSpaceDE/>
              <w:autoSpaceDN/>
              <w:spacing w:line="205" w:lineRule="atLeast"/>
              <w:ind w:left="112"/>
              <w:rPr>
                <w:rFonts w:ascii="Times New Roman" w:eastAsia="Times New Roman" w:hAnsi="Times New Roman" w:cs="Times New Roman"/>
                <w:color w:val="000000"/>
                <w:sz w:val="24"/>
                <w:szCs w:val="24"/>
                <w:lang w:val="en-US"/>
                <w:rPrChange w:id="962" w:author="Römer, Axel (RED1D)" w:date="2020-11-05T07:13:00Z">
                  <w:rPr>
                    <w:rFonts w:ascii="Times New Roman" w:eastAsia="Times New Roman" w:hAnsi="Times New Roman" w:cs="Times New Roman"/>
                    <w:color w:val="000000"/>
                    <w:sz w:val="24"/>
                    <w:szCs w:val="24"/>
                  </w:rPr>
                </w:rPrChange>
              </w:rPr>
            </w:pPr>
            <w:r w:rsidRPr="00404B9F">
              <w:rPr>
                <w:b/>
                <w:bCs/>
                <w:color w:val="000000"/>
                <w:sz w:val="19"/>
                <w:szCs w:val="19"/>
                <w:lang w:val="en-US"/>
                <w:rPrChange w:id="963" w:author="Römer, Axel (RED1D)" w:date="2020-11-05T07:13:00Z">
                  <w:rPr>
                    <w:b/>
                    <w:bCs/>
                    <w:color w:val="000000"/>
                    <w:sz w:val="19"/>
                    <w:szCs w:val="19"/>
                  </w:rPr>
                </w:rPrChange>
              </w:rPr>
              <w:t>9. Contractual penalty</w:t>
            </w:r>
          </w:p>
          <w:p w14:paraId="7C03B179" w14:textId="77777777" w:rsidR="00406C2A" w:rsidRPr="00404B9F" w:rsidRDefault="00404B9F">
            <w:pPr>
              <w:autoSpaceDE/>
              <w:autoSpaceDN/>
              <w:spacing w:before="5"/>
              <w:rPr>
                <w:rFonts w:ascii="Times New Roman" w:eastAsia="Times New Roman" w:hAnsi="Times New Roman" w:cs="Times New Roman"/>
                <w:color w:val="000000"/>
                <w:sz w:val="21"/>
                <w:szCs w:val="21"/>
                <w:lang w:val="en-US"/>
                <w:rPrChange w:id="964" w:author="Römer, Axel (RED1D)" w:date="2020-11-05T07:13:00Z">
                  <w:rPr>
                    <w:rFonts w:ascii="Times New Roman" w:eastAsia="Times New Roman" w:hAnsi="Times New Roman" w:cs="Times New Roman"/>
                    <w:color w:val="000000"/>
                    <w:sz w:val="21"/>
                    <w:szCs w:val="21"/>
                  </w:rPr>
                </w:rPrChange>
              </w:rPr>
            </w:pPr>
            <w:r w:rsidRPr="00404B9F">
              <w:rPr>
                <w:rFonts w:ascii="Times New Roman" w:eastAsia="Times New Roman" w:hAnsi="Times New Roman" w:cs="Times New Roman"/>
                <w:color w:val="000000"/>
                <w:sz w:val="21"/>
                <w:szCs w:val="21"/>
                <w:lang w:val="en-US"/>
                <w:rPrChange w:id="965" w:author="Römer, Axel (RED1D)" w:date="2020-11-05T07:13:00Z">
                  <w:rPr>
                    <w:rFonts w:ascii="Times New Roman" w:eastAsia="Times New Roman" w:hAnsi="Times New Roman" w:cs="Times New Roman"/>
                    <w:color w:val="000000"/>
                    <w:sz w:val="21"/>
                    <w:szCs w:val="21"/>
                  </w:rPr>
                </w:rPrChange>
              </w:rPr>
              <w:t xml:space="preserve"> </w:t>
            </w:r>
          </w:p>
          <w:p w14:paraId="34BC74EE" w14:textId="77777777" w:rsidR="00406C2A" w:rsidRDefault="00404B9F">
            <w:pPr>
              <w:autoSpaceDE/>
              <w:autoSpaceDN/>
              <w:spacing w:line="254" w:lineRule="auto"/>
              <w:ind w:left="112" w:right="97"/>
              <w:jc w:val="both"/>
              <w:rPr>
                <w:rFonts w:ascii="Times New Roman" w:eastAsia="Times New Roman" w:hAnsi="Times New Roman" w:cs="Times New Roman"/>
                <w:color w:val="000000"/>
                <w:sz w:val="19"/>
                <w:szCs w:val="19"/>
              </w:rPr>
            </w:pPr>
            <w:r w:rsidRPr="00404B9F">
              <w:rPr>
                <w:color w:val="000000"/>
                <w:spacing w:val="-5"/>
                <w:sz w:val="19"/>
                <w:szCs w:val="19"/>
                <w:lang w:val="en-US"/>
                <w:rPrChange w:id="966" w:author="Römer, Axel (RED1D)" w:date="2020-11-05T07:13:00Z">
                  <w:rPr>
                    <w:color w:val="000000"/>
                    <w:spacing w:val="-5"/>
                    <w:sz w:val="19"/>
                    <w:szCs w:val="19"/>
                  </w:rPr>
                </w:rPrChange>
              </w:rPr>
              <w:t xml:space="preserve">This </w:t>
            </w:r>
            <w:r w:rsidRPr="00404B9F">
              <w:rPr>
                <w:color w:val="000000"/>
                <w:sz w:val="19"/>
                <w:szCs w:val="19"/>
                <w:lang w:val="en-US"/>
                <w:rPrChange w:id="967" w:author="Römer, Axel (RED1D)" w:date="2020-11-05T07:13:00Z">
                  <w:rPr>
                    <w:color w:val="000000"/>
                    <w:sz w:val="19"/>
                    <w:szCs w:val="19"/>
                  </w:rPr>
                </w:rPrChange>
              </w:rPr>
              <w:t xml:space="preserve">declaration of confidentiality entitles </w:t>
            </w:r>
            <w:r w:rsidRPr="00404B9F">
              <w:rPr>
                <w:color w:val="000000"/>
                <w:spacing w:val="2"/>
                <w:sz w:val="19"/>
                <w:szCs w:val="19"/>
                <w:lang w:val="en-US"/>
                <w:rPrChange w:id="968" w:author="Römer, Axel (RED1D)" w:date="2020-11-05T07:13:00Z">
                  <w:rPr>
                    <w:color w:val="000000"/>
                    <w:spacing w:val="2"/>
                    <w:sz w:val="19"/>
                    <w:szCs w:val="19"/>
                  </w:rPr>
                </w:rPrChange>
              </w:rPr>
              <w:t xml:space="preserve">ERGO </w:t>
            </w:r>
            <w:r w:rsidRPr="00404B9F">
              <w:rPr>
                <w:color w:val="000000"/>
                <w:spacing w:val="-3"/>
                <w:sz w:val="19"/>
                <w:szCs w:val="19"/>
                <w:lang w:val="en-US"/>
                <w:rPrChange w:id="969" w:author="Römer, Axel (RED1D)" w:date="2020-11-05T07:13:00Z">
                  <w:rPr>
                    <w:color w:val="000000"/>
                    <w:spacing w:val="-3"/>
                    <w:sz w:val="19"/>
                    <w:szCs w:val="19"/>
                  </w:rPr>
                </w:rPrChange>
              </w:rPr>
              <w:t xml:space="preserve">Group </w:t>
            </w:r>
            <w:r w:rsidRPr="00404B9F">
              <w:rPr>
                <w:color w:val="000000"/>
                <w:sz w:val="19"/>
                <w:szCs w:val="19"/>
                <w:lang w:val="en-US"/>
                <w:rPrChange w:id="970" w:author="Römer, Axel (RED1D)" w:date="2020-11-05T07:13:00Z">
                  <w:rPr>
                    <w:color w:val="000000"/>
                    <w:sz w:val="19"/>
                    <w:szCs w:val="19"/>
                  </w:rPr>
                </w:rPrChange>
              </w:rPr>
              <w:t xml:space="preserve">AG </w:t>
            </w:r>
            <w:r w:rsidRPr="00404B9F">
              <w:rPr>
                <w:color w:val="000000"/>
                <w:spacing w:val="-3"/>
                <w:sz w:val="19"/>
                <w:szCs w:val="19"/>
                <w:lang w:val="en-US"/>
                <w:rPrChange w:id="971" w:author="Römer, Axel (RED1D)" w:date="2020-11-05T07:13:00Z">
                  <w:rPr>
                    <w:color w:val="000000"/>
                    <w:spacing w:val="-3"/>
                    <w:sz w:val="19"/>
                    <w:szCs w:val="19"/>
                  </w:rPr>
                </w:rPrChange>
              </w:rPr>
              <w:t xml:space="preserve">and </w:t>
            </w:r>
            <w:r w:rsidRPr="00404B9F">
              <w:rPr>
                <w:color w:val="000000"/>
                <w:sz w:val="19"/>
                <w:szCs w:val="19"/>
                <w:lang w:val="en-US"/>
                <w:rPrChange w:id="972" w:author="Römer, Axel (RED1D)" w:date="2020-11-05T07:13:00Z">
                  <w:rPr>
                    <w:color w:val="000000"/>
                    <w:sz w:val="19"/>
                    <w:szCs w:val="19"/>
                  </w:rPr>
                </w:rPrChange>
              </w:rPr>
              <w:t xml:space="preserve">the companies </w:t>
            </w:r>
            <w:r w:rsidRPr="00404B9F">
              <w:rPr>
                <w:color w:val="000000"/>
                <w:spacing w:val="-3"/>
                <w:sz w:val="19"/>
                <w:szCs w:val="19"/>
                <w:lang w:val="en-US"/>
                <w:rPrChange w:id="973" w:author="Römer, Axel (RED1D)" w:date="2020-11-05T07:13:00Z">
                  <w:rPr>
                    <w:color w:val="000000"/>
                    <w:spacing w:val="-3"/>
                    <w:sz w:val="19"/>
                    <w:szCs w:val="19"/>
                  </w:rPr>
                </w:rPrChange>
              </w:rPr>
              <w:t xml:space="preserve">affiliated </w:t>
            </w:r>
            <w:r w:rsidRPr="00404B9F">
              <w:rPr>
                <w:color w:val="000000"/>
                <w:sz w:val="19"/>
                <w:szCs w:val="19"/>
                <w:lang w:val="en-US"/>
                <w:rPrChange w:id="974" w:author="Römer, Axel (RED1D)" w:date="2020-11-05T07:13:00Z">
                  <w:rPr>
                    <w:color w:val="000000"/>
                    <w:sz w:val="19"/>
                    <w:szCs w:val="19"/>
                  </w:rPr>
                </w:rPrChange>
              </w:rPr>
              <w:t xml:space="preserve">with it </w:t>
            </w:r>
            <w:r w:rsidRPr="00404B9F">
              <w:rPr>
                <w:color w:val="000000"/>
                <w:spacing w:val="-3"/>
                <w:sz w:val="19"/>
                <w:szCs w:val="19"/>
                <w:lang w:val="en-US"/>
                <w:rPrChange w:id="975" w:author="Römer, Axel (RED1D)" w:date="2020-11-05T07:13:00Z">
                  <w:rPr>
                    <w:color w:val="000000"/>
                    <w:spacing w:val="-3"/>
                    <w:sz w:val="19"/>
                    <w:szCs w:val="19"/>
                  </w:rPr>
                </w:rPrChange>
              </w:rPr>
              <w:t xml:space="preserve">pursuant </w:t>
            </w:r>
            <w:r w:rsidRPr="00404B9F">
              <w:rPr>
                <w:color w:val="000000"/>
                <w:spacing w:val="2"/>
                <w:sz w:val="19"/>
                <w:szCs w:val="19"/>
                <w:lang w:val="en-US"/>
                <w:rPrChange w:id="976" w:author="Römer, Axel (RED1D)" w:date="2020-11-05T07:13:00Z">
                  <w:rPr>
                    <w:color w:val="000000"/>
                    <w:spacing w:val="2"/>
                    <w:sz w:val="19"/>
                    <w:szCs w:val="19"/>
                  </w:rPr>
                </w:rPrChange>
              </w:rPr>
              <w:t xml:space="preserve">to </w:t>
            </w:r>
            <w:r w:rsidRPr="00404B9F">
              <w:rPr>
                <w:color w:val="000000"/>
                <w:sz w:val="19"/>
                <w:szCs w:val="19"/>
                <w:lang w:val="en-US"/>
                <w:rPrChange w:id="977" w:author="Römer, Axel (RED1D)" w:date="2020-11-05T07:13:00Z">
                  <w:rPr>
                    <w:color w:val="000000"/>
                    <w:sz w:val="19"/>
                    <w:szCs w:val="19"/>
                  </w:rPr>
                </w:rPrChange>
              </w:rPr>
              <w:t xml:space="preserve">Section 15 et seq. </w:t>
            </w:r>
            <w:r w:rsidRPr="00404B9F">
              <w:rPr>
                <w:color w:val="000000"/>
                <w:spacing w:val="2"/>
                <w:sz w:val="19"/>
                <w:szCs w:val="19"/>
                <w:lang w:val="en-US"/>
                <w:rPrChange w:id="978" w:author="Römer, Axel (RED1D)" w:date="2020-11-05T07:16:00Z">
                  <w:rPr>
                    <w:color w:val="000000"/>
                    <w:spacing w:val="2"/>
                    <w:sz w:val="19"/>
                    <w:szCs w:val="19"/>
                  </w:rPr>
                </w:rPrChange>
              </w:rPr>
              <w:t xml:space="preserve">AktG, </w:t>
            </w:r>
            <w:r w:rsidRPr="00404B9F">
              <w:rPr>
                <w:color w:val="000000"/>
                <w:sz w:val="19"/>
                <w:szCs w:val="19"/>
                <w:lang w:val="en-US"/>
                <w:rPrChange w:id="979" w:author="Römer, Axel (RED1D)" w:date="2020-11-05T07:16:00Z">
                  <w:rPr>
                    <w:color w:val="000000"/>
                    <w:sz w:val="19"/>
                    <w:szCs w:val="19"/>
                  </w:rPr>
                </w:rPrChange>
              </w:rPr>
              <w:t xml:space="preserve">which </w:t>
            </w:r>
            <w:r w:rsidRPr="00404B9F">
              <w:rPr>
                <w:color w:val="000000"/>
                <w:spacing w:val="-3"/>
                <w:sz w:val="19"/>
                <w:szCs w:val="19"/>
                <w:lang w:val="en-US"/>
                <w:rPrChange w:id="980" w:author="Römer, Axel (RED1D)" w:date="2020-11-05T07:16:00Z">
                  <w:rPr>
                    <w:color w:val="000000"/>
                    <w:spacing w:val="-3"/>
                    <w:sz w:val="19"/>
                    <w:szCs w:val="19"/>
                  </w:rPr>
                </w:rPrChange>
              </w:rPr>
              <w:t xml:space="preserve">are fully </w:t>
            </w:r>
            <w:r w:rsidRPr="00404B9F">
              <w:rPr>
                <w:color w:val="000000"/>
                <w:sz w:val="19"/>
                <w:szCs w:val="19"/>
                <w:lang w:val="en-US"/>
                <w:rPrChange w:id="981" w:author="Römer, Axel (RED1D)" w:date="2020-11-05T07:16:00Z">
                  <w:rPr>
                    <w:color w:val="000000"/>
                    <w:sz w:val="19"/>
                    <w:szCs w:val="19"/>
                  </w:rPr>
                </w:rPrChange>
              </w:rPr>
              <w:t>entitled</w:t>
            </w:r>
            <w:r w:rsidRPr="00404B9F">
              <w:rPr>
                <w:color w:val="000000"/>
                <w:spacing w:val="-9"/>
                <w:sz w:val="19"/>
                <w:szCs w:val="19"/>
                <w:lang w:val="en-US"/>
                <w:rPrChange w:id="982" w:author="Römer, Axel (RED1D)" w:date="2020-11-05T07:16:00Z">
                  <w:rPr>
                    <w:color w:val="000000"/>
                    <w:spacing w:val="-9"/>
                    <w:sz w:val="19"/>
                    <w:szCs w:val="19"/>
                  </w:rPr>
                </w:rPrChange>
              </w:rPr>
              <w:t xml:space="preserve"> </w:t>
            </w:r>
            <w:r w:rsidRPr="00404B9F">
              <w:rPr>
                <w:color w:val="000000"/>
                <w:spacing w:val="2"/>
                <w:sz w:val="19"/>
                <w:szCs w:val="19"/>
                <w:lang w:val="en-US"/>
                <w:rPrChange w:id="983" w:author="Römer, Axel (RED1D)" w:date="2020-11-05T07:16:00Z">
                  <w:rPr>
                    <w:color w:val="000000"/>
                    <w:spacing w:val="2"/>
                    <w:sz w:val="19"/>
                    <w:szCs w:val="19"/>
                  </w:rPr>
                </w:rPrChange>
              </w:rPr>
              <w:t>to</w:t>
            </w:r>
            <w:r w:rsidRPr="00404B9F">
              <w:rPr>
                <w:color w:val="000000"/>
                <w:spacing w:val="-21"/>
                <w:sz w:val="19"/>
                <w:szCs w:val="19"/>
                <w:lang w:val="en-US"/>
                <w:rPrChange w:id="984" w:author="Römer, Axel (RED1D)" w:date="2020-11-05T07:16:00Z">
                  <w:rPr>
                    <w:color w:val="000000"/>
                    <w:spacing w:val="-21"/>
                    <w:sz w:val="19"/>
                    <w:szCs w:val="19"/>
                  </w:rPr>
                </w:rPrChange>
              </w:rPr>
              <w:t xml:space="preserve"> </w:t>
            </w:r>
            <w:r w:rsidRPr="00404B9F">
              <w:rPr>
                <w:color w:val="000000"/>
                <w:sz w:val="19"/>
                <w:szCs w:val="19"/>
                <w:lang w:val="en-US"/>
                <w:rPrChange w:id="985" w:author="Römer, Axel (RED1D)" w:date="2020-11-05T07:16:00Z">
                  <w:rPr>
                    <w:color w:val="000000"/>
                    <w:sz w:val="19"/>
                    <w:szCs w:val="19"/>
                  </w:rPr>
                </w:rPrChange>
              </w:rPr>
              <w:t>their</w:t>
            </w:r>
            <w:r w:rsidRPr="00404B9F">
              <w:rPr>
                <w:color w:val="000000"/>
                <w:spacing w:val="-10"/>
                <w:sz w:val="19"/>
                <w:szCs w:val="19"/>
                <w:lang w:val="en-US"/>
                <w:rPrChange w:id="986" w:author="Römer, Axel (RED1D)" w:date="2020-11-05T07:16:00Z">
                  <w:rPr>
                    <w:color w:val="000000"/>
                    <w:spacing w:val="-10"/>
                    <w:sz w:val="19"/>
                    <w:szCs w:val="19"/>
                  </w:rPr>
                </w:rPrChange>
              </w:rPr>
              <w:t xml:space="preserve"> </w:t>
            </w:r>
            <w:r w:rsidRPr="00404B9F">
              <w:rPr>
                <w:color w:val="000000"/>
                <w:spacing w:val="-4"/>
                <w:sz w:val="19"/>
                <w:szCs w:val="19"/>
                <w:lang w:val="en-US"/>
                <w:rPrChange w:id="987" w:author="Römer, Axel (RED1D)" w:date="2020-11-05T07:16:00Z">
                  <w:rPr>
                    <w:color w:val="000000"/>
                    <w:spacing w:val="-4"/>
                    <w:sz w:val="19"/>
                    <w:szCs w:val="19"/>
                  </w:rPr>
                </w:rPrChange>
              </w:rPr>
              <w:t>own</w:t>
            </w:r>
            <w:r w:rsidRPr="00404B9F">
              <w:rPr>
                <w:color w:val="000000"/>
                <w:spacing w:val="4"/>
                <w:sz w:val="19"/>
                <w:szCs w:val="19"/>
                <w:lang w:val="en-US"/>
                <w:rPrChange w:id="988" w:author="Römer, Axel (RED1D)" w:date="2020-11-05T07:16:00Z">
                  <w:rPr>
                    <w:color w:val="000000"/>
                    <w:spacing w:val="4"/>
                    <w:sz w:val="19"/>
                    <w:szCs w:val="19"/>
                  </w:rPr>
                </w:rPrChange>
              </w:rPr>
              <w:t xml:space="preserve"> </w:t>
            </w:r>
            <w:r w:rsidRPr="00404B9F">
              <w:rPr>
                <w:color w:val="000000"/>
                <w:sz w:val="19"/>
                <w:szCs w:val="19"/>
                <w:lang w:val="en-US"/>
                <w:rPrChange w:id="989" w:author="Römer, Axel (RED1D)" w:date="2020-11-05T07:16:00Z">
                  <w:rPr>
                    <w:color w:val="000000"/>
                    <w:sz w:val="19"/>
                    <w:szCs w:val="19"/>
                  </w:rPr>
                </w:rPrChange>
              </w:rPr>
              <w:t>claims</w:t>
            </w:r>
            <w:r w:rsidRPr="00404B9F">
              <w:rPr>
                <w:color w:val="000000"/>
                <w:spacing w:val="-12"/>
                <w:sz w:val="19"/>
                <w:szCs w:val="19"/>
                <w:lang w:val="en-US"/>
                <w:rPrChange w:id="990" w:author="Römer, Axel (RED1D)" w:date="2020-11-05T07:16:00Z">
                  <w:rPr>
                    <w:color w:val="000000"/>
                    <w:spacing w:val="-12"/>
                    <w:sz w:val="19"/>
                    <w:szCs w:val="19"/>
                  </w:rPr>
                </w:rPrChange>
              </w:rPr>
              <w:t xml:space="preserve"> </w:t>
            </w:r>
            <w:r w:rsidRPr="00404B9F">
              <w:rPr>
                <w:color w:val="000000"/>
                <w:sz w:val="19"/>
                <w:szCs w:val="19"/>
                <w:lang w:val="en-US"/>
                <w:rPrChange w:id="991" w:author="Römer, Axel (RED1D)" w:date="2020-11-05T07:16:00Z">
                  <w:rPr>
                    <w:color w:val="000000"/>
                    <w:sz w:val="19"/>
                    <w:szCs w:val="19"/>
                  </w:rPr>
                </w:rPrChange>
              </w:rPr>
              <w:t>(contract</w:t>
            </w:r>
            <w:r w:rsidRPr="00404B9F">
              <w:rPr>
                <w:color w:val="000000"/>
                <w:spacing w:val="-1"/>
                <w:sz w:val="19"/>
                <w:szCs w:val="19"/>
                <w:lang w:val="en-US"/>
                <w:rPrChange w:id="992" w:author="Römer, Axel (RED1D)" w:date="2020-11-05T07:16:00Z">
                  <w:rPr>
                    <w:color w:val="000000"/>
                    <w:spacing w:val="-1"/>
                    <w:sz w:val="19"/>
                    <w:szCs w:val="19"/>
                  </w:rPr>
                </w:rPrChange>
              </w:rPr>
              <w:t xml:space="preserve"> </w:t>
            </w:r>
            <w:r w:rsidRPr="00404B9F">
              <w:rPr>
                <w:color w:val="000000"/>
                <w:sz w:val="19"/>
                <w:szCs w:val="19"/>
                <w:lang w:val="en-US"/>
                <w:rPrChange w:id="993" w:author="Römer, Axel (RED1D)" w:date="2020-11-05T07:16:00Z">
                  <w:rPr>
                    <w:color w:val="000000"/>
                    <w:sz w:val="19"/>
                    <w:szCs w:val="19"/>
                  </w:rPr>
                </w:rPrChange>
              </w:rPr>
              <w:t>in</w:t>
            </w:r>
            <w:r w:rsidRPr="00404B9F">
              <w:rPr>
                <w:color w:val="000000"/>
                <w:spacing w:val="-21"/>
                <w:sz w:val="19"/>
                <w:szCs w:val="19"/>
                <w:lang w:val="en-US"/>
                <w:rPrChange w:id="994" w:author="Römer, Axel (RED1D)" w:date="2020-11-05T07:16:00Z">
                  <w:rPr>
                    <w:color w:val="000000"/>
                    <w:spacing w:val="-21"/>
                    <w:sz w:val="19"/>
                    <w:szCs w:val="19"/>
                  </w:rPr>
                </w:rPrChange>
              </w:rPr>
              <w:t xml:space="preserve"> </w:t>
            </w:r>
            <w:r w:rsidRPr="00404B9F">
              <w:rPr>
                <w:color w:val="000000"/>
                <w:spacing w:val="-8"/>
                <w:sz w:val="19"/>
                <w:szCs w:val="19"/>
                <w:lang w:val="en-US"/>
                <w:rPrChange w:id="995" w:author="Römer, Axel (RED1D)" w:date="2020-11-05T07:16:00Z">
                  <w:rPr>
                    <w:color w:val="000000"/>
                    <w:spacing w:val="-8"/>
                    <w:sz w:val="19"/>
                    <w:szCs w:val="19"/>
                  </w:rPr>
                </w:rPrChange>
              </w:rPr>
              <w:t>favour</w:t>
            </w:r>
            <w:r w:rsidRPr="00404B9F">
              <w:rPr>
                <w:color w:val="000000"/>
                <w:spacing w:val="-7"/>
                <w:sz w:val="19"/>
                <w:szCs w:val="19"/>
                <w:lang w:val="en-US"/>
                <w:rPrChange w:id="996" w:author="Römer, Axel (RED1D)" w:date="2020-11-05T07:16:00Z">
                  <w:rPr>
                    <w:color w:val="000000"/>
                    <w:spacing w:val="-7"/>
                    <w:sz w:val="19"/>
                    <w:szCs w:val="19"/>
                  </w:rPr>
                </w:rPrChange>
              </w:rPr>
              <w:t xml:space="preserve"> </w:t>
            </w:r>
            <w:r w:rsidRPr="00404B9F">
              <w:rPr>
                <w:color w:val="000000"/>
                <w:sz w:val="19"/>
                <w:szCs w:val="19"/>
                <w:lang w:val="en-US"/>
                <w:rPrChange w:id="997" w:author="Römer, Axel (RED1D)" w:date="2020-11-05T07:16:00Z">
                  <w:rPr>
                    <w:color w:val="000000"/>
                    <w:sz w:val="19"/>
                    <w:szCs w:val="19"/>
                  </w:rPr>
                </w:rPrChange>
              </w:rPr>
              <w:t>of</w:t>
            </w:r>
            <w:r w:rsidRPr="00404B9F">
              <w:rPr>
                <w:color w:val="000000"/>
                <w:spacing w:val="-13"/>
                <w:sz w:val="19"/>
                <w:szCs w:val="19"/>
                <w:lang w:val="en-US"/>
                <w:rPrChange w:id="998" w:author="Römer, Axel (RED1D)" w:date="2020-11-05T07:16:00Z">
                  <w:rPr>
                    <w:color w:val="000000"/>
                    <w:spacing w:val="-13"/>
                    <w:sz w:val="19"/>
                    <w:szCs w:val="19"/>
                  </w:rPr>
                </w:rPrChange>
              </w:rPr>
              <w:t xml:space="preserve"> </w:t>
            </w:r>
            <w:r w:rsidRPr="00404B9F">
              <w:rPr>
                <w:color w:val="000000"/>
                <w:sz w:val="19"/>
                <w:szCs w:val="19"/>
                <w:lang w:val="en-US"/>
                <w:rPrChange w:id="999" w:author="Römer, Axel (RED1D)" w:date="2020-11-05T07:16:00Z">
                  <w:rPr>
                    <w:color w:val="000000"/>
                    <w:sz w:val="19"/>
                    <w:szCs w:val="19"/>
                  </w:rPr>
                </w:rPrChange>
              </w:rPr>
              <w:t xml:space="preserve">third parties within the meaning of Section </w:t>
            </w:r>
            <w:r w:rsidRPr="00404B9F">
              <w:rPr>
                <w:color w:val="000000"/>
                <w:spacing w:val="-3"/>
                <w:sz w:val="19"/>
                <w:szCs w:val="19"/>
                <w:lang w:val="en-US"/>
                <w:rPrChange w:id="1000" w:author="Römer, Axel (RED1D)" w:date="2020-11-05T07:16:00Z">
                  <w:rPr>
                    <w:color w:val="000000"/>
                    <w:spacing w:val="-3"/>
                    <w:sz w:val="19"/>
                    <w:szCs w:val="19"/>
                  </w:rPr>
                </w:rPrChange>
              </w:rPr>
              <w:t xml:space="preserve">328 </w:t>
            </w:r>
            <w:r w:rsidRPr="00404B9F">
              <w:rPr>
                <w:color w:val="000000"/>
                <w:spacing w:val="-4"/>
                <w:sz w:val="19"/>
                <w:szCs w:val="19"/>
                <w:lang w:val="en-US"/>
                <w:rPrChange w:id="1001" w:author="Römer, Axel (RED1D)" w:date="2020-11-05T07:16:00Z">
                  <w:rPr>
                    <w:color w:val="000000"/>
                    <w:spacing w:val="-4"/>
                    <w:sz w:val="19"/>
                    <w:szCs w:val="19"/>
                  </w:rPr>
                </w:rPrChange>
              </w:rPr>
              <w:t xml:space="preserve">para. </w:t>
            </w:r>
            <w:r>
              <w:rPr>
                <w:color w:val="000000"/>
                <w:sz w:val="19"/>
                <w:szCs w:val="19"/>
              </w:rPr>
              <w:t>1 BGB).</w:t>
            </w:r>
          </w:p>
          <w:p w14:paraId="3CDE9F9C" w14:textId="77777777" w:rsidR="00406C2A" w:rsidRDefault="00404B9F">
            <w:pPr>
              <w:autoSpaceDE/>
              <w:autoSpaceDN/>
              <w:spacing w:before="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
          <w:p w14:paraId="439DF2A5" w14:textId="77777777" w:rsidR="00406C2A" w:rsidRDefault="00404B9F">
            <w:pPr>
              <w:autoSpaceDE/>
              <w:autoSpaceDN/>
              <w:spacing w:line="254" w:lineRule="auto"/>
              <w:ind w:left="112" w:right="93"/>
              <w:jc w:val="both"/>
              <w:rPr>
                <w:rFonts w:ascii="Times New Roman" w:eastAsia="Times New Roman" w:hAnsi="Times New Roman" w:cs="Times New Roman"/>
                <w:color w:val="000000"/>
                <w:sz w:val="19"/>
                <w:szCs w:val="19"/>
              </w:rPr>
            </w:pPr>
            <w:r w:rsidRPr="00404B9F">
              <w:rPr>
                <w:color w:val="000000"/>
                <w:spacing w:val="-5"/>
                <w:sz w:val="19"/>
                <w:szCs w:val="19"/>
                <w:lang w:val="en-US"/>
                <w:rPrChange w:id="1002" w:author="Römer, Axel (RED1D)" w:date="2020-11-05T07:13:00Z">
                  <w:rPr>
                    <w:color w:val="000000"/>
                    <w:spacing w:val="-5"/>
                    <w:sz w:val="19"/>
                    <w:szCs w:val="19"/>
                  </w:rPr>
                </w:rPrChange>
              </w:rPr>
              <w:t xml:space="preserve">In </w:t>
            </w:r>
            <w:r w:rsidRPr="00404B9F">
              <w:rPr>
                <w:color w:val="000000"/>
                <w:sz w:val="19"/>
                <w:szCs w:val="19"/>
                <w:lang w:val="en-US"/>
                <w:rPrChange w:id="1003" w:author="Römer, Axel (RED1D)" w:date="2020-11-05T07:13:00Z">
                  <w:rPr>
                    <w:color w:val="000000"/>
                    <w:sz w:val="19"/>
                    <w:szCs w:val="19"/>
                  </w:rPr>
                </w:rPrChange>
              </w:rPr>
              <w:t xml:space="preserve">the </w:t>
            </w:r>
            <w:r w:rsidRPr="00404B9F">
              <w:rPr>
                <w:color w:val="000000"/>
                <w:spacing w:val="-7"/>
                <w:sz w:val="19"/>
                <w:szCs w:val="19"/>
                <w:lang w:val="en-US"/>
                <w:rPrChange w:id="1004" w:author="Römer, Axel (RED1D)" w:date="2020-11-05T07:13:00Z">
                  <w:rPr>
                    <w:color w:val="000000"/>
                    <w:spacing w:val="-7"/>
                    <w:sz w:val="19"/>
                    <w:szCs w:val="19"/>
                  </w:rPr>
                </w:rPrChange>
              </w:rPr>
              <w:t xml:space="preserve">event </w:t>
            </w:r>
            <w:r w:rsidRPr="00404B9F">
              <w:rPr>
                <w:color w:val="000000"/>
                <w:sz w:val="19"/>
                <w:szCs w:val="19"/>
                <w:lang w:val="en-US"/>
                <w:rPrChange w:id="1005" w:author="Römer, Axel (RED1D)" w:date="2020-11-05T07:13:00Z">
                  <w:rPr>
                    <w:color w:val="000000"/>
                    <w:sz w:val="19"/>
                    <w:szCs w:val="19"/>
                  </w:rPr>
                </w:rPrChange>
              </w:rPr>
              <w:t xml:space="preserve">of culpable </w:t>
            </w:r>
            <w:r w:rsidRPr="00404B9F">
              <w:rPr>
                <w:color w:val="000000"/>
                <w:spacing w:val="-3"/>
                <w:sz w:val="19"/>
                <w:szCs w:val="19"/>
                <w:lang w:val="en-US"/>
                <w:rPrChange w:id="1006" w:author="Römer, Axel (RED1D)" w:date="2020-11-05T07:13:00Z">
                  <w:rPr>
                    <w:color w:val="000000"/>
                    <w:spacing w:val="-3"/>
                    <w:sz w:val="19"/>
                    <w:szCs w:val="19"/>
                  </w:rPr>
                </w:rPrChange>
              </w:rPr>
              <w:t xml:space="preserve">infringement </w:t>
            </w:r>
            <w:r w:rsidRPr="00404B9F">
              <w:rPr>
                <w:color w:val="000000"/>
                <w:sz w:val="19"/>
                <w:szCs w:val="19"/>
                <w:lang w:val="en-US"/>
                <w:rPrChange w:id="1007" w:author="Römer, Axel (RED1D)" w:date="2020-11-05T07:13:00Z">
                  <w:rPr>
                    <w:color w:val="000000"/>
                    <w:sz w:val="19"/>
                    <w:szCs w:val="19"/>
                  </w:rPr>
                </w:rPrChange>
              </w:rPr>
              <w:t xml:space="preserve">of these confidentiality obligations, the contractual partner shall </w:t>
            </w:r>
            <w:r w:rsidRPr="00404B9F">
              <w:rPr>
                <w:color w:val="000000"/>
                <w:spacing w:val="-3"/>
                <w:sz w:val="19"/>
                <w:szCs w:val="19"/>
                <w:lang w:val="en-US"/>
                <w:rPrChange w:id="1008" w:author="Römer, Axel (RED1D)" w:date="2020-11-05T07:13:00Z">
                  <w:rPr>
                    <w:color w:val="000000"/>
                    <w:spacing w:val="-3"/>
                    <w:sz w:val="19"/>
                    <w:szCs w:val="19"/>
                  </w:rPr>
                </w:rPrChange>
              </w:rPr>
              <w:t xml:space="preserve">pay </w:t>
            </w:r>
            <w:r w:rsidRPr="00404B9F">
              <w:rPr>
                <w:color w:val="000000"/>
                <w:sz w:val="19"/>
                <w:szCs w:val="19"/>
                <w:lang w:val="en-US"/>
                <w:rPrChange w:id="1009" w:author="Römer, Axel (RED1D)" w:date="2020-11-05T07:13:00Z">
                  <w:rPr>
                    <w:color w:val="000000"/>
                    <w:sz w:val="19"/>
                    <w:szCs w:val="19"/>
                  </w:rPr>
                </w:rPrChange>
              </w:rPr>
              <w:t xml:space="preserve">a contractual penalty </w:t>
            </w:r>
            <w:r w:rsidRPr="00404B9F">
              <w:rPr>
                <w:color w:val="000000"/>
                <w:spacing w:val="2"/>
                <w:sz w:val="19"/>
                <w:szCs w:val="19"/>
                <w:lang w:val="en-US"/>
                <w:rPrChange w:id="1010" w:author="Römer, Axel (RED1D)" w:date="2020-11-05T07:13:00Z">
                  <w:rPr>
                    <w:color w:val="000000"/>
                    <w:spacing w:val="2"/>
                    <w:sz w:val="19"/>
                    <w:szCs w:val="19"/>
                  </w:rPr>
                </w:rPrChange>
              </w:rPr>
              <w:t xml:space="preserve">to </w:t>
            </w:r>
            <w:r w:rsidRPr="00404B9F">
              <w:rPr>
                <w:color w:val="000000"/>
                <w:sz w:val="19"/>
                <w:szCs w:val="19"/>
                <w:lang w:val="en-US"/>
                <w:rPrChange w:id="1011" w:author="Römer, Axel (RED1D)" w:date="2020-11-05T07:13:00Z">
                  <w:rPr>
                    <w:color w:val="000000"/>
                    <w:sz w:val="19"/>
                    <w:szCs w:val="19"/>
                  </w:rPr>
                </w:rPrChange>
              </w:rPr>
              <w:t xml:space="preserve">the entitled </w:t>
            </w:r>
            <w:r w:rsidRPr="00404B9F">
              <w:rPr>
                <w:color w:val="000000"/>
                <w:spacing w:val="2"/>
                <w:sz w:val="19"/>
                <w:szCs w:val="19"/>
                <w:lang w:val="en-US"/>
                <w:rPrChange w:id="1012" w:author="Römer, Axel (RED1D)" w:date="2020-11-05T07:13:00Z">
                  <w:rPr>
                    <w:color w:val="000000"/>
                    <w:spacing w:val="2"/>
                    <w:sz w:val="19"/>
                    <w:szCs w:val="19"/>
                  </w:rPr>
                </w:rPrChange>
              </w:rPr>
              <w:t xml:space="preserve">ERGO </w:t>
            </w:r>
            <w:r w:rsidRPr="00404B9F">
              <w:rPr>
                <w:color w:val="000000"/>
                <w:sz w:val="19"/>
                <w:szCs w:val="19"/>
                <w:lang w:val="en-US"/>
                <w:rPrChange w:id="1013" w:author="Römer, Axel (RED1D)" w:date="2020-11-05T07:13:00Z">
                  <w:rPr>
                    <w:color w:val="000000"/>
                    <w:sz w:val="19"/>
                    <w:szCs w:val="19"/>
                  </w:rPr>
                </w:rPrChange>
              </w:rPr>
              <w:t xml:space="preserve">company </w:t>
            </w:r>
            <w:r w:rsidRPr="00404B9F">
              <w:rPr>
                <w:color w:val="000000"/>
                <w:spacing w:val="-5"/>
                <w:sz w:val="19"/>
                <w:szCs w:val="19"/>
                <w:lang w:val="en-US"/>
                <w:rPrChange w:id="1014" w:author="Römer, Axel (RED1D)" w:date="2020-11-05T07:13:00Z">
                  <w:rPr>
                    <w:color w:val="000000"/>
                    <w:spacing w:val="-5"/>
                    <w:sz w:val="19"/>
                    <w:szCs w:val="19"/>
                  </w:rPr>
                </w:rPrChange>
              </w:rPr>
              <w:t xml:space="preserve">for </w:t>
            </w:r>
            <w:r w:rsidRPr="00404B9F">
              <w:rPr>
                <w:color w:val="000000"/>
                <w:sz w:val="19"/>
                <w:szCs w:val="19"/>
                <w:lang w:val="en-US"/>
                <w:rPrChange w:id="1015" w:author="Römer, Axel (RED1D)" w:date="2020-11-05T07:13:00Z">
                  <w:rPr>
                    <w:color w:val="000000"/>
                    <w:sz w:val="19"/>
                    <w:szCs w:val="19"/>
                  </w:rPr>
                </w:rPrChange>
              </w:rPr>
              <w:t xml:space="preserve">each </w:t>
            </w:r>
            <w:r w:rsidRPr="00404B9F">
              <w:rPr>
                <w:color w:val="000000"/>
                <w:spacing w:val="2"/>
                <w:sz w:val="19"/>
                <w:szCs w:val="19"/>
                <w:lang w:val="en-US"/>
                <w:rPrChange w:id="1016" w:author="Römer, Axel (RED1D)" w:date="2020-11-05T07:13:00Z">
                  <w:rPr>
                    <w:color w:val="000000"/>
                    <w:spacing w:val="2"/>
                    <w:sz w:val="19"/>
                    <w:szCs w:val="19"/>
                  </w:rPr>
                </w:rPrChange>
              </w:rPr>
              <w:t xml:space="preserve">case </w:t>
            </w:r>
            <w:r w:rsidRPr="00404B9F">
              <w:rPr>
                <w:color w:val="000000"/>
                <w:sz w:val="19"/>
                <w:szCs w:val="19"/>
                <w:lang w:val="en-US"/>
                <w:rPrChange w:id="1017" w:author="Römer, Axel (RED1D)" w:date="2020-11-05T07:13:00Z">
                  <w:rPr>
                    <w:color w:val="000000"/>
                    <w:sz w:val="19"/>
                    <w:szCs w:val="19"/>
                  </w:rPr>
                </w:rPrChange>
              </w:rPr>
              <w:t xml:space="preserve">of </w:t>
            </w:r>
            <w:r w:rsidRPr="00404B9F">
              <w:rPr>
                <w:color w:val="000000"/>
                <w:spacing w:val="-3"/>
                <w:sz w:val="19"/>
                <w:szCs w:val="19"/>
                <w:lang w:val="en-US"/>
                <w:rPrChange w:id="1018" w:author="Römer, Axel (RED1D)" w:date="2020-11-05T07:13:00Z">
                  <w:rPr>
                    <w:color w:val="000000"/>
                    <w:spacing w:val="-3"/>
                    <w:sz w:val="19"/>
                    <w:szCs w:val="19"/>
                  </w:rPr>
                </w:rPrChange>
              </w:rPr>
              <w:t xml:space="preserve">infringement, </w:t>
            </w:r>
            <w:r w:rsidRPr="00404B9F">
              <w:rPr>
                <w:color w:val="000000"/>
                <w:sz w:val="19"/>
                <w:szCs w:val="19"/>
                <w:lang w:val="en-US"/>
                <w:rPrChange w:id="1019" w:author="Römer, Axel (RED1D)" w:date="2020-11-05T07:13:00Z">
                  <w:rPr>
                    <w:color w:val="000000"/>
                    <w:sz w:val="19"/>
                    <w:szCs w:val="19"/>
                  </w:rPr>
                </w:rPrChange>
              </w:rPr>
              <w:t xml:space="preserve">the amount of which shall be set at an </w:t>
            </w:r>
            <w:r w:rsidRPr="00404B9F">
              <w:rPr>
                <w:color w:val="000000"/>
                <w:spacing w:val="-3"/>
                <w:sz w:val="19"/>
                <w:szCs w:val="19"/>
                <w:lang w:val="en-US"/>
                <w:rPrChange w:id="1020" w:author="Römer, Axel (RED1D)" w:date="2020-11-05T07:13:00Z">
                  <w:rPr>
                    <w:color w:val="000000"/>
                    <w:spacing w:val="-3"/>
                    <w:sz w:val="19"/>
                    <w:szCs w:val="19"/>
                  </w:rPr>
                </w:rPrChange>
              </w:rPr>
              <w:t xml:space="preserve">appropriate </w:t>
            </w:r>
            <w:r w:rsidRPr="00404B9F">
              <w:rPr>
                <w:color w:val="000000"/>
                <w:spacing w:val="-6"/>
                <w:sz w:val="19"/>
                <w:szCs w:val="19"/>
                <w:lang w:val="en-US"/>
                <w:rPrChange w:id="1021" w:author="Römer, Axel (RED1D)" w:date="2020-11-05T07:13:00Z">
                  <w:rPr>
                    <w:color w:val="000000"/>
                    <w:spacing w:val="-6"/>
                    <w:sz w:val="19"/>
                    <w:szCs w:val="19"/>
                  </w:rPr>
                </w:rPrChange>
              </w:rPr>
              <w:t xml:space="preserve">level </w:t>
            </w:r>
            <w:r w:rsidRPr="00404B9F">
              <w:rPr>
                <w:color w:val="000000"/>
                <w:spacing w:val="-3"/>
                <w:sz w:val="19"/>
                <w:szCs w:val="19"/>
                <w:lang w:val="en-US"/>
                <w:rPrChange w:id="1022" w:author="Römer, Axel (RED1D)" w:date="2020-11-05T07:13:00Z">
                  <w:rPr>
                    <w:color w:val="000000"/>
                    <w:spacing w:val="-3"/>
                    <w:sz w:val="19"/>
                    <w:szCs w:val="19"/>
                  </w:rPr>
                </w:rPrChange>
              </w:rPr>
              <w:t xml:space="preserve">and </w:t>
            </w:r>
            <w:r w:rsidRPr="00404B9F">
              <w:rPr>
                <w:color w:val="000000"/>
                <w:sz w:val="19"/>
                <w:szCs w:val="19"/>
                <w:lang w:val="en-US"/>
                <w:rPrChange w:id="1023" w:author="Römer, Axel (RED1D)" w:date="2020-11-05T07:13:00Z">
                  <w:rPr>
                    <w:color w:val="000000"/>
                    <w:sz w:val="19"/>
                    <w:szCs w:val="19"/>
                  </w:rPr>
                </w:rPrChange>
              </w:rPr>
              <w:t xml:space="preserve">the </w:t>
            </w:r>
            <w:r w:rsidRPr="00404B9F">
              <w:rPr>
                <w:color w:val="000000"/>
                <w:spacing w:val="-3"/>
                <w:sz w:val="19"/>
                <w:szCs w:val="19"/>
                <w:lang w:val="en-US"/>
                <w:rPrChange w:id="1024" w:author="Römer, Axel (RED1D)" w:date="2020-11-05T07:13:00Z">
                  <w:rPr>
                    <w:color w:val="000000"/>
                    <w:spacing w:val="-3"/>
                    <w:sz w:val="19"/>
                    <w:szCs w:val="19"/>
                  </w:rPr>
                </w:rPrChange>
              </w:rPr>
              <w:t xml:space="preserve">appropriateness </w:t>
            </w:r>
            <w:r w:rsidRPr="00404B9F">
              <w:rPr>
                <w:color w:val="000000"/>
                <w:sz w:val="19"/>
                <w:szCs w:val="19"/>
                <w:lang w:val="en-US"/>
                <w:rPrChange w:id="1025" w:author="Römer, Axel (RED1D)" w:date="2020-11-05T07:13:00Z">
                  <w:rPr>
                    <w:color w:val="000000"/>
                    <w:sz w:val="19"/>
                    <w:szCs w:val="19"/>
                  </w:rPr>
                </w:rPrChange>
              </w:rPr>
              <w:t xml:space="preserve">of which shall be </w:t>
            </w:r>
            <w:r w:rsidRPr="00404B9F">
              <w:rPr>
                <w:color w:val="000000"/>
                <w:spacing w:val="-6"/>
                <w:sz w:val="19"/>
                <w:szCs w:val="19"/>
                <w:lang w:val="en-US"/>
                <w:rPrChange w:id="1026" w:author="Römer, Axel (RED1D)" w:date="2020-11-05T07:13:00Z">
                  <w:rPr>
                    <w:color w:val="000000"/>
                    <w:spacing w:val="-6"/>
                    <w:sz w:val="19"/>
                    <w:szCs w:val="19"/>
                  </w:rPr>
                </w:rPrChange>
              </w:rPr>
              <w:t xml:space="preserve">verified </w:t>
            </w:r>
            <w:r w:rsidRPr="00404B9F">
              <w:rPr>
                <w:color w:val="000000"/>
                <w:sz w:val="19"/>
                <w:szCs w:val="19"/>
                <w:lang w:val="en-US"/>
                <w:rPrChange w:id="1027" w:author="Römer, Axel (RED1D)" w:date="2020-11-05T07:13:00Z">
                  <w:rPr>
                    <w:color w:val="000000"/>
                    <w:sz w:val="19"/>
                    <w:szCs w:val="19"/>
                  </w:rPr>
                </w:rPrChange>
              </w:rPr>
              <w:t xml:space="preserve">at the request of the information </w:t>
            </w:r>
            <w:r w:rsidRPr="00404B9F">
              <w:rPr>
                <w:color w:val="000000"/>
                <w:spacing w:val="-4"/>
                <w:sz w:val="19"/>
                <w:szCs w:val="19"/>
                <w:lang w:val="en-US"/>
                <w:rPrChange w:id="1028" w:author="Römer, Axel (RED1D)" w:date="2020-11-05T07:13:00Z">
                  <w:rPr>
                    <w:color w:val="000000"/>
                    <w:spacing w:val="-4"/>
                    <w:sz w:val="19"/>
                    <w:szCs w:val="19"/>
                  </w:rPr>
                </w:rPrChange>
              </w:rPr>
              <w:t xml:space="preserve">receiver </w:t>
            </w:r>
            <w:r w:rsidRPr="00404B9F">
              <w:rPr>
                <w:color w:val="000000"/>
                <w:sz w:val="19"/>
                <w:szCs w:val="19"/>
                <w:lang w:val="en-US"/>
                <w:rPrChange w:id="1029" w:author="Römer, Axel (RED1D)" w:date="2020-11-05T07:13:00Z">
                  <w:rPr>
                    <w:color w:val="000000"/>
                    <w:sz w:val="19"/>
                    <w:szCs w:val="19"/>
                  </w:rPr>
                </w:rPrChange>
              </w:rPr>
              <w:t xml:space="preserve">by the competent </w:t>
            </w:r>
            <w:r w:rsidRPr="00404B9F">
              <w:rPr>
                <w:color w:val="000000"/>
                <w:spacing w:val="-3"/>
                <w:sz w:val="19"/>
                <w:szCs w:val="19"/>
                <w:lang w:val="en-US"/>
                <w:rPrChange w:id="1030" w:author="Römer, Axel (RED1D)" w:date="2020-11-05T07:13:00Z">
                  <w:rPr>
                    <w:color w:val="000000"/>
                    <w:spacing w:val="-3"/>
                    <w:sz w:val="19"/>
                    <w:szCs w:val="19"/>
                  </w:rPr>
                </w:rPrChange>
              </w:rPr>
              <w:t xml:space="preserve">regional </w:t>
            </w:r>
            <w:r w:rsidRPr="00404B9F">
              <w:rPr>
                <w:color w:val="000000"/>
                <w:sz w:val="19"/>
                <w:szCs w:val="19"/>
                <w:lang w:val="en-US"/>
                <w:rPrChange w:id="1031" w:author="Römer, Axel (RED1D)" w:date="2020-11-05T07:13:00Z">
                  <w:rPr>
                    <w:color w:val="000000"/>
                    <w:sz w:val="19"/>
                    <w:szCs w:val="19"/>
                  </w:rPr>
                </w:rPrChange>
              </w:rPr>
              <w:t xml:space="preserve">court. </w:t>
            </w:r>
            <w:r w:rsidRPr="00404B9F">
              <w:rPr>
                <w:color w:val="000000"/>
                <w:spacing w:val="-7"/>
                <w:sz w:val="19"/>
                <w:szCs w:val="19"/>
                <w:lang w:val="en-US"/>
                <w:rPrChange w:id="1032" w:author="Römer, Axel (RED1D)" w:date="2020-11-05T07:13:00Z">
                  <w:rPr>
                    <w:color w:val="000000"/>
                    <w:spacing w:val="-7"/>
                    <w:sz w:val="19"/>
                    <w:szCs w:val="19"/>
                  </w:rPr>
                </w:rPrChange>
              </w:rPr>
              <w:t xml:space="preserve">The </w:t>
            </w:r>
            <w:r w:rsidRPr="00404B9F">
              <w:rPr>
                <w:color w:val="000000"/>
                <w:sz w:val="19"/>
                <w:szCs w:val="19"/>
                <w:lang w:val="en-US"/>
                <w:rPrChange w:id="1033" w:author="Römer, Axel (RED1D)" w:date="2020-11-05T07:13:00Z">
                  <w:rPr>
                    <w:color w:val="000000"/>
                    <w:sz w:val="19"/>
                    <w:szCs w:val="19"/>
                  </w:rPr>
                </w:rPrChange>
              </w:rPr>
              <w:t xml:space="preserve">contractual penalty amounts </w:t>
            </w:r>
            <w:r w:rsidRPr="00404B9F">
              <w:rPr>
                <w:color w:val="000000"/>
                <w:spacing w:val="2"/>
                <w:sz w:val="19"/>
                <w:szCs w:val="19"/>
                <w:lang w:val="en-US"/>
                <w:rPrChange w:id="1034" w:author="Römer, Axel (RED1D)" w:date="2020-11-05T07:13:00Z">
                  <w:rPr>
                    <w:color w:val="000000"/>
                    <w:spacing w:val="2"/>
                    <w:sz w:val="19"/>
                    <w:szCs w:val="19"/>
                  </w:rPr>
                </w:rPrChange>
              </w:rPr>
              <w:t xml:space="preserve">to </w:t>
            </w:r>
            <w:r w:rsidRPr="00404B9F">
              <w:rPr>
                <w:color w:val="000000"/>
                <w:sz w:val="19"/>
                <w:szCs w:val="19"/>
                <w:lang w:val="en-US"/>
                <w:rPrChange w:id="1035" w:author="Römer, Axel (RED1D)" w:date="2020-11-05T07:13:00Z">
                  <w:rPr>
                    <w:color w:val="000000"/>
                    <w:sz w:val="19"/>
                    <w:szCs w:val="19"/>
                  </w:rPr>
                </w:rPrChange>
              </w:rPr>
              <w:t xml:space="preserve">a minimum of € 5,000 (in words: </w:t>
            </w:r>
            <w:r w:rsidRPr="00404B9F">
              <w:rPr>
                <w:color w:val="000000"/>
                <w:spacing w:val="-8"/>
                <w:sz w:val="19"/>
                <w:szCs w:val="19"/>
                <w:lang w:val="en-US"/>
                <w:rPrChange w:id="1036" w:author="Römer, Axel (RED1D)" w:date="2020-11-05T07:13:00Z">
                  <w:rPr>
                    <w:color w:val="000000"/>
                    <w:spacing w:val="-8"/>
                    <w:sz w:val="19"/>
                    <w:szCs w:val="19"/>
                  </w:rPr>
                </w:rPrChange>
              </w:rPr>
              <w:t xml:space="preserve">five </w:t>
            </w:r>
            <w:r w:rsidRPr="00404B9F">
              <w:rPr>
                <w:color w:val="000000"/>
                <w:sz w:val="19"/>
                <w:szCs w:val="19"/>
                <w:lang w:val="en-US"/>
                <w:rPrChange w:id="1037" w:author="Römer, Axel (RED1D)" w:date="2020-11-05T07:13:00Z">
                  <w:rPr>
                    <w:color w:val="000000"/>
                    <w:sz w:val="19"/>
                    <w:szCs w:val="19"/>
                  </w:rPr>
                </w:rPrChange>
              </w:rPr>
              <w:t xml:space="preserve">thousand euros), a maximum of € 50,000 (in words: </w:t>
            </w:r>
            <w:r w:rsidRPr="00404B9F">
              <w:rPr>
                <w:color w:val="000000"/>
                <w:spacing w:val="-3"/>
                <w:sz w:val="19"/>
                <w:szCs w:val="19"/>
                <w:lang w:val="en-US"/>
                <w:rPrChange w:id="1038" w:author="Römer, Axel (RED1D)" w:date="2020-11-05T07:13:00Z">
                  <w:rPr>
                    <w:color w:val="000000"/>
                    <w:spacing w:val="-3"/>
                    <w:sz w:val="19"/>
                    <w:szCs w:val="19"/>
                  </w:rPr>
                </w:rPrChange>
              </w:rPr>
              <w:t xml:space="preserve">fifty </w:t>
            </w:r>
            <w:r w:rsidRPr="00404B9F">
              <w:rPr>
                <w:color w:val="000000"/>
                <w:sz w:val="19"/>
                <w:szCs w:val="19"/>
                <w:lang w:val="en-US"/>
                <w:rPrChange w:id="1039" w:author="Römer, Axel (RED1D)" w:date="2020-11-05T07:13:00Z">
                  <w:rPr>
                    <w:color w:val="000000"/>
                    <w:sz w:val="19"/>
                    <w:szCs w:val="19"/>
                  </w:rPr>
                </w:rPrChange>
              </w:rPr>
              <w:t xml:space="preserve">thousand </w:t>
            </w:r>
            <w:r w:rsidRPr="00404B9F">
              <w:rPr>
                <w:color w:val="000000"/>
                <w:spacing w:val="-3"/>
                <w:sz w:val="19"/>
                <w:szCs w:val="19"/>
                <w:lang w:val="en-US"/>
                <w:rPrChange w:id="1040" w:author="Römer, Axel (RED1D)" w:date="2020-11-05T07:13:00Z">
                  <w:rPr>
                    <w:color w:val="000000"/>
                    <w:spacing w:val="-3"/>
                    <w:sz w:val="19"/>
                    <w:szCs w:val="19"/>
                  </w:rPr>
                </w:rPrChange>
              </w:rPr>
              <w:t xml:space="preserve">euros). </w:t>
            </w:r>
            <w:r>
              <w:rPr>
                <w:color w:val="000000"/>
                <w:sz w:val="19"/>
                <w:szCs w:val="19"/>
              </w:rPr>
              <w:t xml:space="preserve">Further claims </w:t>
            </w:r>
            <w:r>
              <w:rPr>
                <w:color w:val="000000"/>
                <w:spacing w:val="-5"/>
                <w:sz w:val="19"/>
                <w:szCs w:val="19"/>
              </w:rPr>
              <w:t xml:space="preserve">for </w:t>
            </w:r>
            <w:r>
              <w:rPr>
                <w:color w:val="000000"/>
                <w:spacing w:val="-3"/>
                <w:sz w:val="19"/>
                <w:szCs w:val="19"/>
              </w:rPr>
              <w:t xml:space="preserve">damages </w:t>
            </w:r>
            <w:r>
              <w:rPr>
                <w:color w:val="000000"/>
                <w:sz w:val="19"/>
                <w:szCs w:val="19"/>
              </w:rPr>
              <w:t xml:space="preserve">remain </w:t>
            </w:r>
            <w:r>
              <w:rPr>
                <w:color w:val="000000"/>
                <w:spacing w:val="-3"/>
                <w:sz w:val="19"/>
                <w:szCs w:val="19"/>
              </w:rPr>
              <w:t>unaffected.</w:t>
            </w:r>
          </w:p>
        </w:tc>
      </w:tr>
      <w:tr w:rsidR="00406C2A" w:rsidRPr="00404B9F" w14:paraId="753A931F" w14:textId="77777777">
        <w:trPr>
          <w:trHeight w:val="916"/>
        </w:trPr>
        <w:tc>
          <w:tcPr>
            <w:tcW w:w="467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4EE55595" w14:textId="77777777" w:rsidR="00406C2A" w:rsidRDefault="00404B9F">
            <w:pPr>
              <w:autoSpaceDE/>
              <w:autoSpaceDN/>
              <w:spacing w:before="1"/>
              <w:ind w:left="112"/>
              <w:rPr>
                <w:rFonts w:ascii="Times New Roman" w:eastAsia="Times New Roman" w:hAnsi="Times New Roman" w:cs="Times New Roman"/>
                <w:color w:val="000000"/>
                <w:sz w:val="19"/>
                <w:szCs w:val="19"/>
              </w:rPr>
            </w:pPr>
            <w:r>
              <w:rPr>
                <w:b/>
                <w:bCs/>
                <w:color w:val="000000"/>
                <w:sz w:val="19"/>
                <w:szCs w:val="19"/>
              </w:rPr>
              <w:t>10. Laufzeit</w:t>
            </w:r>
          </w:p>
          <w:p w14:paraId="4F1119C2" w14:textId="77777777" w:rsidR="00406C2A" w:rsidRDefault="00404B9F">
            <w:pPr>
              <w:autoSpaceDE/>
              <w:autoSpaceDN/>
              <w:spacing w:before="4"/>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p w14:paraId="5E15FF24" w14:textId="77777777" w:rsidR="00406C2A" w:rsidRDefault="00404B9F">
            <w:pPr>
              <w:tabs>
                <w:tab w:val="left" w:pos="682"/>
                <w:tab w:val="left" w:pos="3439"/>
                <w:tab w:val="left" w:pos="4024"/>
              </w:tabs>
              <w:autoSpaceDE/>
              <w:autoSpaceDN/>
              <w:spacing w:before="1" w:line="220" w:lineRule="atLeast"/>
              <w:ind w:left="112" w:right="96"/>
              <w:rPr>
                <w:rFonts w:ascii="Times New Roman" w:eastAsia="Times New Roman" w:hAnsi="Times New Roman" w:cs="Times New Roman"/>
                <w:color w:val="000000"/>
                <w:sz w:val="24"/>
                <w:szCs w:val="24"/>
              </w:rPr>
            </w:pPr>
            <w:r>
              <w:rPr>
                <w:color w:val="000000"/>
                <w:sz w:val="19"/>
                <w:szCs w:val="19"/>
              </w:rPr>
              <w:t>Die</w:t>
            </w:r>
            <w:r>
              <w:rPr>
                <w:color w:val="000000"/>
                <w:sz w:val="24"/>
                <w:szCs w:val="24"/>
              </w:rPr>
              <w:tab/>
            </w:r>
            <w:r>
              <w:rPr>
                <w:color w:val="000000"/>
                <w:sz w:val="19"/>
                <w:szCs w:val="19"/>
              </w:rPr>
              <w:t>Vertraulichkeitsverpflichtung</w:t>
            </w:r>
            <w:r>
              <w:rPr>
                <w:color w:val="000000"/>
                <w:sz w:val="24"/>
                <w:szCs w:val="24"/>
              </w:rPr>
              <w:tab/>
            </w:r>
            <w:r>
              <w:rPr>
                <w:color w:val="000000"/>
                <w:spacing w:val="-3"/>
                <w:sz w:val="19"/>
                <w:szCs w:val="19"/>
              </w:rPr>
              <w:t>aus</w:t>
            </w:r>
            <w:r>
              <w:rPr>
                <w:color w:val="000000"/>
                <w:spacing w:val="-3"/>
                <w:sz w:val="24"/>
                <w:szCs w:val="24"/>
              </w:rPr>
              <w:tab/>
            </w:r>
            <w:r>
              <w:rPr>
                <w:color w:val="000000"/>
                <w:spacing w:val="-3"/>
                <w:sz w:val="19"/>
                <w:szCs w:val="19"/>
              </w:rPr>
              <w:t xml:space="preserve">dieser </w:t>
            </w:r>
            <w:r>
              <w:rPr>
                <w:color w:val="000000"/>
                <w:sz w:val="19"/>
                <w:szCs w:val="19"/>
              </w:rPr>
              <w:t xml:space="preserve">Erklärung   </w:t>
            </w:r>
            <w:r>
              <w:rPr>
                <w:color w:val="000000"/>
                <w:spacing w:val="-4"/>
                <w:sz w:val="19"/>
                <w:szCs w:val="19"/>
              </w:rPr>
              <w:t xml:space="preserve">dauert   </w:t>
            </w:r>
            <w:r>
              <w:rPr>
                <w:color w:val="000000"/>
                <w:sz w:val="19"/>
                <w:szCs w:val="19"/>
              </w:rPr>
              <w:t xml:space="preserve">auch  </w:t>
            </w:r>
            <w:r>
              <w:rPr>
                <w:color w:val="000000"/>
                <w:spacing w:val="16"/>
                <w:sz w:val="19"/>
                <w:szCs w:val="19"/>
              </w:rPr>
              <w:t xml:space="preserve"> </w:t>
            </w:r>
            <w:r>
              <w:rPr>
                <w:color w:val="000000"/>
                <w:sz w:val="19"/>
                <w:szCs w:val="19"/>
              </w:rPr>
              <w:t xml:space="preserve">nach </w:t>
            </w:r>
            <w:r>
              <w:rPr>
                <w:color w:val="000000"/>
                <w:spacing w:val="48"/>
                <w:sz w:val="19"/>
                <w:szCs w:val="19"/>
              </w:rPr>
              <w:t xml:space="preserve"> </w:t>
            </w:r>
            <w:r>
              <w:rPr>
                <w:color w:val="000000"/>
                <w:spacing w:val="-3"/>
                <w:sz w:val="19"/>
                <w:szCs w:val="19"/>
              </w:rPr>
              <w:t>Beendigung</w:t>
            </w:r>
            <w:r>
              <w:rPr>
                <w:color w:val="000000"/>
                <w:spacing w:val="-3"/>
                <w:sz w:val="24"/>
                <w:szCs w:val="24"/>
              </w:rPr>
              <w:tab/>
            </w:r>
            <w:r>
              <w:rPr>
                <w:color w:val="000000"/>
                <w:spacing w:val="-9"/>
                <w:sz w:val="19"/>
                <w:szCs w:val="19"/>
              </w:rPr>
              <w:t>der</w:t>
            </w:r>
          </w:p>
        </w:tc>
        <w:tc>
          <w:tcPr>
            <w:tcW w:w="482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0CE9F5DA" w14:textId="77777777" w:rsidR="00406C2A" w:rsidRPr="00404B9F" w:rsidRDefault="00404B9F">
            <w:pPr>
              <w:autoSpaceDE/>
              <w:autoSpaceDN/>
              <w:spacing w:before="1"/>
              <w:ind w:left="112"/>
              <w:rPr>
                <w:rFonts w:ascii="Times New Roman" w:eastAsia="Times New Roman" w:hAnsi="Times New Roman" w:cs="Times New Roman"/>
                <w:color w:val="000000"/>
                <w:sz w:val="19"/>
                <w:szCs w:val="19"/>
                <w:lang w:val="en-US"/>
                <w:rPrChange w:id="1041" w:author="Römer, Axel (RED1D)" w:date="2020-11-05T07:13:00Z">
                  <w:rPr>
                    <w:rFonts w:ascii="Times New Roman" w:eastAsia="Times New Roman" w:hAnsi="Times New Roman" w:cs="Times New Roman"/>
                    <w:color w:val="000000"/>
                    <w:sz w:val="19"/>
                    <w:szCs w:val="19"/>
                  </w:rPr>
                </w:rPrChange>
              </w:rPr>
            </w:pPr>
            <w:r w:rsidRPr="00404B9F">
              <w:rPr>
                <w:b/>
                <w:bCs/>
                <w:color w:val="000000"/>
                <w:sz w:val="19"/>
                <w:szCs w:val="19"/>
                <w:lang w:val="en-US"/>
                <w:rPrChange w:id="1042" w:author="Römer, Axel (RED1D)" w:date="2020-11-05T07:13:00Z">
                  <w:rPr>
                    <w:b/>
                    <w:bCs/>
                    <w:color w:val="000000"/>
                    <w:sz w:val="19"/>
                    <w:szCs w:val="19"/>
                  </w:rPr>
                </w:rPrChange>
              </w:rPr>
              <w:t>10. Term</w:t>
            </w:r>
          </w:p>
          <w:p w14:paraId="068963A5" w14:textId="77777777" w:rsidR="00406C2A" w:rsidRPr="00404B9F" w:rsidRDefault="00404B9F">
            <w:pPr>
              <w:autoSpaceDE/>
              <w:autoSpaceDN/>
              <w:spacing w:before="4"/>
              <w:rPr>
                <w:rFonts w:ascii="Times New Roman" w:eastAsia="Times New Roman" w:hAnsi="Times New Roman" w:cs="Times New Roman"/>
                <w:color w:val="000000"/>
                <w:sz w:val="21"/>
                <w:szCs w:val="21"/>
                <w:lang w:val="en-US"/>
                <w:rPrChange w:id="1043" w:author="Römer, Axel (RED1D)" w:date="2020-11-05T07:13:00Z">
                  <w:rPr>
                    <w:rFonts w:ascii="Times New Roman" w:eastAsia="Times New Roman" w:hAnsi="Times New Roman" w:cs="Times New Roman"/>
                    <w:color w:val="000000"/>
                    <w:sz w:val="21"/>
                    <w:szCs w:val="21"/>
                  </w:rPr>
                </w:rPrChange>
              </w:rPr>
            </w:pPr>
            <w:r w:rsidRPr="00404B9F">
              <w:rPr>
                <w:rFonts w:ascii="Times New Roman" w:eastAsia="Times New Roman" w:hAnsi="Times New Roman" w:cs="Times New Roman"/>
                <w:color w:val="000000"/>
                <w:sz w:val="21"/>
                <w:szCs w:val="21"/>
                <w:lang w:val="en-US"/>
                <w:rPrChange w:id="1044" w:author="Römer, Axel (RED1D)" w:date="2020-11-05T07:13:00Z">
                  <w:rPr>
                    <w:rFonts w:ascii="Times New Roman" w:eastAsia="Times New Roman" w:hAnsi="Times New Roman" w:cs="Times New Roman"/>
                    <w:color w:val="000000"/>
                    <w:sz w:val="21"/>
                    <w:szCs w:val="21"/>
                  </w:rPr>
                </w:rPrChange>
              </w:rPr>
              <w:t xml:space="preserve"> </w:t>
            </w:r>
          </w:p>
          <w:p w14:paraId="5FC0744D" w14:textId="77777777" w:rsidR="00406C2A" w:rsidRPr="00404B9F" w:rsidRDefault="00404B9F">
            <w:pPr>
              <w:tabs>
                <w:tab w:val="left" w:pos="637"/>
                <w:tab w:val="left" w:pos="2015"/>
                <w:tab w:val="left" w:pos="3049"/>
                <w:tab w:val="left" w:pos="4398"/>
              </w:tabs>
              <w:autoSpaceDE/>
              <w:autoSpaceDN/>
              <w:spacing w:before="1" w:line="220" w:lineRule="atLeast"/>
              <w:ind w:left="112" w:right="95"/>
              <w:rPr>
                <w:rFonts w:ascii="Times New Roman" w:eastAsia="Times New Roman" w:hAnsi="Times New Roman" w:cs="Times New Roman"/>
                <w:color w:val="000000"/>
                <w:sz w:val="24"/>
                <w:szCs w:val="24"/>
                <w:lang w:val="en-US"/>
                <w:rPrChange w:id="1045" w:author="Römer, Axel (RED1D)" w:date="2020-11-05T07:13:00Z">
                  <w:rPr>
                    <w:rFonts w:ascii="Times New Roman" w:eastAsia="Times New Roman" w:hAnsi="Times New Roman" w:cs="Times New Roman"/>
                    <w:color w:val="000000"/>
                    <w:sz w:val="24"/>
                    <w:szCs w:val="24"/>
                  </w:rPr>
                </w:rPrChange>
              </w:rPr>
            </w:pPr>
            <w:r w:rsidRPr="00404B9F">
              <w:rPr>
                <w:color w:val="000000"/>
                <w:spacing w:val="-7"/>
                <w:sz w:val="19"/>
                <w:szCs w:val="19"/>
                <w:lang w:val="en-US"/>
                <w:rPrChange w:id="1046" w:author="Römer, Axel (RED1D)" w:date="2020-11-05T07:13:00Z">
                  <w:rPr>
                    <w:color w:val="000000"/>
                    <w:spacing w:val="-7"/>
                    <w:sz w:val="19"/>
                    <w:szCs w:val="19"/>
                  </w:rPr>
                </w:rPrChange>
              </w:rPr>
              <w:t>The</w:t>
            </w:r>
            <w:r w:rsidRPr="00404B9F">
              <w:rPr>
                <w:color w:val="000000"/>
                <w:spacing w:val="-7"/>
                <w:sz w:val="24"/>
                <w:szCs w:val="24"/>
                <w:lang w:val="en-US"/>
                <w:rPrChange w:id="1047" w:author="Römer, Axel (RED1D)" w:date="2020-11-05T07:13:00Z">
                  <w:rPr>
                    <w:color w:val="000000"/>
                    <w:spacing w:val="-7"/>
                    <w:sz w:val="24"/>
                    <w:szCs w:val="24"/>
                  </w:rPr>
                </w:rPrChange>
              </w:rPr>
              <w:tab/>
            </w:r>
            <w:r w:rsidRPr="00404B9F">
              <w:rPr>
                <w:color w:val="000000"/>
                <w:sz w:val="19"/>
                <w:szCs w:val="19"/>
                <w:lang w:val="en-US"/>
                <w:rPrChange w:id="1048" w:author="Römer, Axel (RED1D)" w:date="2020-11-05T07:13:00Z">
                  <w:rPr>
                    <w:color w:val="000000"/>
                    <w:sz w:val="19"/>
                    <w:szCs w:val="19"/>
                  </w:rPr>
                </w:rPrChange>
              </w:rPr>
              <w:t>confidentiality</w:t>
            </w:r>
            <w:r w:rsidRPr="00404B9F">
              <w:rPr>
                <w:color w:val="000000"/>
                <w:sz w:val="24"/>
                <w:szCs w:val="24"/>
                <w:lang w:val="en-US"/>
                <w:rPrChange w:id="1049" w:author="Römer, Axel (RED1D)" w:date="2020-11-05T07:13:00Z">
                  <w:rPr>
                    <w:color w:val="000000"/>
                    <w:sz w:val="24"/>
                    <w:szCs w:val="24"/>
                  </w:rPr>
                </w:rPrChange>
              </w:rPr>
              <w:tab/>
            </w:r>
            <w:r w:rsidRPr="00404B9F">
              <w:rPr>
                <w:color w:val="000000"/>
                <w:sz w:val="19"/>
                <w:szCs w:val="19"/>
                <w:lang w:val="en-US"/>
                <w:rPrChange w:id="1050" w:author="Römer, Axel (RED1D)" w:date="2020-11-05T07:13:00Z">
                  <w:rPr>
                    <w:color w:val="000000"/>
                    <w:sz w:val="19"/>
                    <w:szCs w:val="19"/>
                  </w:rPr>
                </w:rPrChange>
              </w:rPr>
              <w:t>obligation</w:t>
            </w:r>
            <w:r w:rsidRPr="00404B9F">
              <w:rPr>
                <w:color w:val="000000"/>
                <w:sz w:val="24"/>
                <w:szCs w:val="24"/>
                <w:lang w:val="en-US"/>
                <w:rPrChange w:id="1051" w:author="Römer, Axel (RED1D)" w:date="2020-11-05T07:13:00Z">
                  <w:rPr>
                    <w:color w:val="000000"/>
                    <w:sz w:val="24"/>
                    <w:szCs w:val="24"/>
                  </w:rPr>
                </w:rPrChange>
              </w:rPr>
              <w:tab/>
            </w:r>
            <w:r w:rsidRPr="00404B9F">
              <w:rPr>
                <w:color w:val="000000"/>
                <w:sz w:val="19"/>
                <w:szCs w:val="19"/>
                <w:lang w:val="en-US"/>
                <w:rPrChange w:id="1052" w:author="Römer, Axel (RED1D)" w:date="2020-11-05T07:13:00Z">
                  <w:rPr>
                    <w:color w:val="000000"/>
                    <w:sz w:val="19"/>
                    <w:szCs w:val="19"/>
                  </w:rPr>
                </w:rPrChange>
              </w:rPr>
              <w:t xml:space="preserve">arising  </w:t>
            </w:r>
            <w:r w:rsidRPr="00404B9F">
              <w:rPr>
                <w:color w:val="000000"/>
                <w:spacing w:val="8"/>
                <w:sz w:val="19"/>
                <w:szCs w:val="19"/>
                <w:lang w:val="en-US"/>
                <w:rPrChange w:id="1053" w:author="Römer, Axel (RED1D)" w:date="2020-11-05T07:13:00Z">
                  <w:rPr>
                    <w:color w:val="000000"/>
                    <w:spacing w:val="8"/>
                    <w:sz w:val="19"/>
                    <w:szCs w:val="19"/>
                  </w:rPr>
                </w:rPrChange>
              </w:rPr>
              <w:t xml:space="preserve"> </w:t>
            </w:r>
            <w:r w:rsidRPr="00404B9F">
              <w:rPr>
                <w:color w:val="000000"/>
                <w:spacing w:val="-5"/>
                <w:sz w:val="19"/>
                <w:szCs w:val="19"/>
                <w:lang w:val="en-US"/>
                <w:rPrChange w:id="1054" w:author="Römer, Axel (RED1D)" w:date="2020-11-05T07:13:00Z">
                  <w:rPr>
                    <w:color w:val="000000"/>
                    <w:spacing w:val="-5"/>
                    <w:sz w:val="19"/>
                    <w:szCs w:val="19"/>
                  </w:rPr>
                </w:rPrChange>
              </w:rPr>
              <w:t>from</w:t>
            </w:r>
            <w:r w:rsidRPr="00404B9F">
              <w:rPr>
                <w:color w:val="000000"/>
                <w:spacing w:val="-5"/>
                <w:sz w:val="24"/>
                <w:szCs w:val="24"/>
                <w:lang w:val="en-US"/>
                <w:rPrChange w:id="1055" w:author="Römer, Axel (RED1D)" w:date="2020-11-05T07:13:00Z">
                  <w:rPr>
                    <w:color w:val="000000"/>
                    <w:spacing w:val="-5"/>
                    <w:sz w:val="24"/>
                    <w:szCs w:val="24"/>
                  </w:rPr>
                </w:rPrChange>
              </w:rPr>
              <w:tab/>
            </w:r>
            <w:r w:rsidRPr="00404B9F">
              <w:rPr>
                <w:color w:val="000000"/>
                <w:spacing w:val="-4"/>
                <w:sz w:val="19"/>
                <w:szCs w:val="19"/>
                <w:lang w:val="en-US"/>
                <w:rPrChange w:id="1056" w:author="Römer, Axel (RED1D)" w:date="2020-11-05T07:13:00Z">
                  <w:rPr>
                    <w:color w:val="000000"/>
                    <w:spacing w:val="-4"/>
                    <w:sz w:val="19"/>
                    <w:szCs w:val="19"/>
                  </w:rPr>
                </w:rPrChange>
              </w:rPr>
              <w:t xml:space="preserve">this </w:t>
            </w:r>
            <w:r w:rsidRPr="00404B9F">
              <w:rPr>
                <w:color w:val="000000"/>
                <w:sz w:val="19"/>
                <w:szCs w:val="19"/>
                <w:lang w:val="en-US"/>
                <w:rPrChange w:id="1057" w:author="Römer, Axel (RED1D)" w:date="2020-11-05T07:13:00Z">
                  <w:rPr>
                    <w:color w:val="000000"/>
                    <w:sz w:val="19"/>
                    <w:szCs w:val="19"/>
                  </w:rPr>
                </w:rPrChange>
              </w:rPr>
              <w:t xml:space="preserve">declaration continues </w:t>
            </w:r>
            <w:r w:rsidRPr="00404B9F">
              <w:rPr>
                <w:color w:val="000000"/>
                <w:spacing w:val="-5"/>
                <w:sz w:val="19"/>
                <w:szCs w:val="19"/>
                <w:lang w:val="en-US"/>
                <w:rPrChange w:id="1058" w:author="Römer, Axel (RED1D)" w:date="2020-11-05T07:13:00Z">
                  <w:rPr>
                    <w:color w:val="000000"/>
                    <w:spacing w:val="-5"/>
                    <w:sz w:val="19"/>
                    <w:szCs w:val="19"/>
                  </w:rPr>
                </w:rPrChange>
              </w:rPr>
              <w:t xml:space="preserve">for </w:t>
            </w:r>
            <w:del w:id="1059" w:author="Jan Stephan ||" w:date="2020-08-24T08:47:00Z">
              <w:r w:rsidRPr="00404B9F">
                <w:rPr>
                  <w:color w:val="000000"/>
                  <w:sz w:val="19"/>
                  <w:szCs w:val="19"/>
                  <w:lang w:val="en-US"/>
                  <w:rPrChange w:id="1060" w:author="Römer, Axel (RED1D)" w:date="2020-11-05T07:13:00Z">
                    <w:rPr>
                      <w:color w:val="000000"/>
                      <w:sz w:val="19"/>
                      <w:szCs w:val="19"/>
                    </w:rPr>
                  </w:rPrChange>
                </w:rPr>
                <w:delText>10</w:delText>
              </w:r>
            </w:del>
            <w:ins w:id="1061" w:author="Jan Stephan ||" w:date="2020-08-24T08:47:00Z">
              <w:r w:rsidRPr="00404B9F">
                <w:rPr>
                  <w:color w:val="000000"/>
                  <w:sz w:val="19"/>
                  <w:szCs w:val="19"/>
                  <w:lang w:val="en-US"/>
                  <w:rPrChange w:id="1062" w:author="Römer, Axel (RED1D)" w:date="2020-11-05T07:13:00Z">
                    <w:rPr>
                      <w:color w:val="000000"/>
                      <w:sz w:val="19"/>
                      <w:szCs w:val="19"/>
                    </w:rPr>
                  </w:rPrChange>
                </w:rPr>
                <w:t>5</w:t>
              </w:r>
            </w:ins>
            <w:r w:rsidRPr="00404B9F">
              <w:rPr>
                <w:color w:val="000000"/>
                <w:sz w:val="19"/>
                <w:szCs w:val="19"/>
                <w:lang w:val="en-US"/>
                <w:rPrChange w:id="1063" w:author="Römer, Axel (RED1D)" w:date="2020-11-05T07:13:00Z">
                  <w:rPr>
                    <w:color w:val="000000"/>
                    <w:sz w:val="19"/>
                    <w:szCs w:val="19"/>
                  </w:rPr>
                </w:rPrChange>
              </w:rPr>
              <w:t xml:space="preserve"> years </w:t>
            </w:r>
            <w:r w:rsidRPr="00404B9F">
              <w:rPr>
                <w:color w:val="000000"/>
                <w:spacing w:val="-3"/>
                <w:sz w:val="19"/>
                <w:szCs w:val="19"/>
                <w:lang w:val="en-US"/>
                <w:rPrChange w:id="1064" w:author="Römer, Axel (RED1D)" w:date="2020-11-05T07:13:00Z">
                  <w:rPr>
                    <w:color w:val="000000"/>
                    <w:spacing w:val="-3"/>
                    <w:sz w:val="19"/>
                    <w:szCs w:val="19"/>
                  </w:rPr>
                </w:rPrChange>
              </w:rPr>
              <w:t xml:space="preserve">after </w:t>
            </w:r>
            <w:r w:rsidRPr="00404B9F">
              <w:rPr>
                <w:color w:val="000000"/>
                <w:sz w:val="19"/>
                <w:szCs w:val="19"/>
                <w:lang w:val="en-US"/>
                <w:rPrChange w:id="1065" w:author="Römer, Axel (RED1D)" w:date="2020-11-05T07:13:00Z">
                  <w:rPr>
                    <w:color w:val="000000"/>
                    <w:sz w:val="19"/>
                    <w:szCs w:val="19"/>
                  </w:rPr>
                </w:rPrChange>
              </w:rPr>
              <w:t xml:space="preserve">the </w:t>
            </w:r>
            <w:r w:rsidRPr="00404B9F">
              <w:rPr>
                <w:color w:val="000000"/>
                <w:spacing w:val="-3"/>
                <w:sz w:val="19"/>
                <w:szCs w:val="19"/>
                <w:lang w:val="en-US"/>
                <w:rPrChange w:id="1066" w:author="Römer, Axel (RED1D)" w:date="2020-11-05T07:13:00Z">
                  <w:rPr>
                    <w:color w:val="000000"/>
                    <w:spacing w:val="-3"/>
                    <w:sz w:val="19"/>
                    <w:szCs w:val="19"/>
                  </w:rPr>
                </w:rPrChange>
              </w:rPr>
              <w:t>end</w:t>
            </w:r>
            <w:r w:rsidRPr="00404B9F">
              <w:rPr>
                <w:color w:val="000000"/>
                <w:spacing w:val="23"/>
                <w:sz w:val="19"/>
                <w:szCs w:val="19"/>
                <w:lang w:val="en-US"/>
                <w:rPrChange w:id="1067" w:author="Römer, Axel (RED1D)" w:date="2020-11-05T07:13:00Z">
                  <w:rPr>
                    <w:color w:val="000000"/>
                    <w:spacing w:val="23"/>
                    <w:sz w:val="19"/>
                    <w:szCs w:val="19"/>
                  </w:rPr>
                </w:rPrChange>
              </w:rPr>
              <w:t xml:space="preserve"> </w:t>
            </w:r>
            <w:r w:rsidRPr="00404B9F">
              <w:rPr>
                <w:color w:val="000000"/>
                <w:sz w:val="19"/>
                <w:szCs w:val="19"/>
                <w:lang w:val="en-US"/>
                <w:rPrChange w:id="1068" w:author="Römer, Axel (RED1D)" w:date="2020-11-05T07:13:00Z">
                  <w:rPr>
                    <w:color w:val="000000"/>
                    <w:sz w:val="19"/>
                    <w:szCs w:val="19"/>
                  </w:rPr>
                </w:rPrChange>
              </w:rPr>
              <w:t>of</w:t>
            </w:r>
          </w:p>
        </w:tc>
      </w:tr>
    </w:tbl>
    <w:p w14:paraId="632B14B4" w14:textId="77777777" w:rsidR="00406C2A" w:rsidRPr="00404B9F" w:rsidRDefault="00406C2A">
      <w:pPr>
        <w:rPr>
          <w:lang w:val="en-US"/>
          <w:rPrChange w:id="1069" w:author="Römer, Axel (RED1D)" w:date="2020-11-05T07:13:00Z">
            <w:rPr/>
          </w:rPrChange>
        </w:rPr>
        <w:sectPr w:rsidR="00406C2A" w:rsidRPr="00404B9F">
          <w:pgSz w:w="11910" w:h="16850"/>
          <w:pgMar w:top="1420" w:right="1160" w:bottom="760" w:left="1020" w:header="0" w:footer="572" w:gutter="0"/>
          <w:cols w:space="708"/>
        </w:sectPr>
      </w:pPr>
    </w:p>
    <w:tbl>
      <w:tblPr>
        <w:tblW w:w="0" w:type="auto"/>
        <w:tblInd w:w="121"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4671"/>
        <w:gridCol w:w="4821"/>
      </w:tblGrid>
      <w:tr w:rsidR="00406C2A" w:rsidRPr="00404B9F" w14:paraId="1BD45A20" w14:textId="77777777">
        <w:trPr>
          <w:trHeight w:val="1831"/>
        </w:trPr>
        <w:tc>
          <w:tcPr>
            <w:tcW w:w="4671" w:type="dxa"/>
            <w:tcBorders>
              <w:bottom w:val="single" w:sz="6" w:space="0" w:color="000000"/>
              <w:right w:val="single" w:sz="6" w:space="0" w:color="000000"/>
            </w:tcBorders>
            <w:tcMar>
              <w:top w:w="8" w:type="dxa"/>
              <w:left w:w="8" w:type="dxa"/>
              <w:bottom w:w="8" w:type="dxa"/>
              <w:right w:w="8" w:type="dxa"/>
            </w:tcMar>
            <w:hideMark/>
          </w:tcPr>
          <w:p w14:paraId="06C634C1" w14:textId="77777777" w:rsidR="00406C2A" w:rsidRDefault="00404B9F">
            <w:pPr>
              <w:tabs>
                <w:tab w:val="left" w:pos="2675"/>
                <w:tab w:val="left" w:pos="4235"/>
              </w:tabs>
              <w:autoSpaceDE/>
              <w:autoSpaceDN/>
              <w:spacing w:line="205" w:lineRule="atLeast"/>
              <w:ind w:left="112"/>
              <w:jc w:val="both"/>
              <w:rPr>
                <w:rFonts w:ascii="Times New Roman" w:eastAsia="Times New Roman" w:hAnsi="Times New Roman" w:cs="Times New Roman"/>
                <w:color w:val="000000"/>
                <w:sz w:val="24"/>
                <w:szCs w:val="24"/>
              </w:rPr>
            </w:pPr>
            <w:r>
              <w:rPr>
                <w:color w:val="000000"/>
                <w:sz w:val="19"/>
                <w:szCs w:val="19"/>
              </w:rPr>
              <w:lastRenderedPageBreak/>
              <w:t>Geschäftsbeziehung</w:t>
            </w:r>
            <w:r>
              <w:rPr>
                <w:color w:val="000000"/>
                <w:sz w:val="24"/>
                <w:szCs w:val="24"/>
              </w:rPr>
              <w:tab/>
            </w:r>
            <w:r>
              <w:rPr>
                <w:color w:val="000000"/>
                <w:sz w:val="19"/>
                <w:szCs w:val="19"/>
              </w:rPr>
              <w:t>zwischen</w:t>
            </w:r>
            <w:r>
              <w:rPr>
                <w:color w:val="000000"/>
                <w:sz w:val="24"/>
                <w:szCs w:val="24"/>
              </w:rPr>
              <w:tab/>
            </w:r>
            <w:r>
              <w:rPr>
                <w:color w:val="000000"/>
                <w:spacing w:val="-3"/>
                <w:sz w:val="19"/>
                <w:szCs w:val="19"/>
              </w:rPr>
              <w:t>den</w:t>
            </w:r>
          </w:p>
          <w:p w14:paraId="7CE29126" w14:textId="77777777" w:rsidR="00406C2A" w:rsidRDefault="00404B9F">
            <w:pPr>
              <w:autoSpaceDE/>
              <w:autoSpaceDN/>
              <w:spacing w:before="21" w:line="252" w:lineRule="auto"/>
              <w:ind w:left="112" w:right="88"/>
              <w:jc w:val="both"/>
              <w:rPr>
                <w:rFonts w:ascii="Times New Roman" w:eastAsia="Times New Roman" w:hAnsi="Times New Roman" w:cs="Times New Roman"/>
                <w:color w:val="000000"/>
                <w:sz w:val="19"/>
                <w:szCs w:val="19"/>
              </w:rPr>
            </w:pPr>
            <w:r>
              <w:rPr>
                <w:color w:val="000000"/>
                <w:sz w:val="19"/>
                <w:szCs w:val="19"/>
              </w:rPr>
              <w:t xml:space="preserve">Vertragspartnern noch </w:t>
            </w:r>
            <w:del w:id="1070" w:author="Jan Stephan ||" w:date="2020-08-24T08:47:00Z">
              <w:r>
                <w:rPr>
                  <w:color w:val="000000"/>
                  <w:sz w:val="19"/>
                  <w:szCs w:val="19"/>
                </w:rPr>
                <w:delText>10</w:delText>
              </w:r>
            </w:del>
            <w:ins w:id="1071" w:author="Jan Stephan ||" w:date="2020-08-24T08:47:00Z">
              <w:r>
                <w:rPr>
                  <w:color w:val="000000"/>
                  <w:sz w:val="19"/>
                  <w:szCs w:val="19"/>
                </w:rPr>
                <w:t>5</w:t>
              </w:r>
            </w:ins>
            <w:r>
              <w:rPr>
                <w:color w:val="000000"/>
                <w:sz w:val="19"/>
                <w:szCs w:val="19"/>
              </w:rPr>
              <w:t xml:space="preserve"> </w:t>
            </w:r>
            <w:r>
              <w:rPr>
                <w:color w:val="000000"/>
                <w:spacing w:val="-5"/>
                <w:sz w:val="19"/>
                <w:szCs w:val="19"/>
              </w:rPr>
              <w:t xml:space="preserve">Jahre </w:t>
            </w:r>
            <w:r>
              <w:rPr>
                <w:color w:val="000000"/>
                <w:spacing w:val="-3"/>
                <w:sz w:val="19"/>
                <w:szCs w:val="19"/>
              </w:rPr>
              <w:t xml:space="preserve">an. </w:t>
            </w:r>
            <w:r>
              <w:rPr>
                <w:color w:val="000000"/>
                <w:spacing w:val="-5"/>
                <w:sz w:val="19"/>
                <w:szCs w:val="19"/>
              </w:rPr>
              <w:t xml:space="preserve">In </w:t>
            </w:r>
            <w:r>
              <w:rPr>
                <w:color w:val="000000"/>
                <w:spacing w:val="-3"/>
                <w:sz w:val="19"/>
                <w:szCs w:val="19"/>
              </w:rPr>
              <w:t xml:space="preserve">dem </w:t>
            </w:r>
            <w:r>
              <w:rPr>
                <w:color w:val="000000"/>
                <w:sz w:val="19"/>
                <w:szCs w:val="19"/>
              </w:rPr>
              <w:t xml:space="preserve">Fall, dass es </w:t>
            </w:r>
            <w:r>
              <w:rPr>
                <w:color w:val="000000"/>
                <w:spacing w:val="3"/>
                <w:sz w:val="19"/>
                <w:szCs w:val="19"/>
              </w:rPr>
              <w:t xml:space="preserve">zu </w:t>
            </w:r>
            <w:r>
              <w:rPr>
                <w:color w:val="000000"/>
                <w:sz w:val="19"/>
                <w:szCs w:val="19"/>
              </w:rPr>
              <w:t>keiner Geschäftsbeziehung kam,</w:t>
            </w:r>
            <w:r>
              <w:rPr>
                <w:color w:val="000000"/>
                <w:spacing w:val="-37"/>
                <w:sz w:val="19"/>
                <w:szCs w:val="19"/>
              </w:rPr>
              <w:t xml:space="preserve"> </w:t>
            </w:r>
            <w:r>
              <w:rPr>
                <w:color w:val="000000"/>
                <w:spacing w:val="-4"/>
                <w:sz w:val="19"/>
                <w:szCs w:val="19"/>
              </w:rPr>
              <w:t xml:space="preserve">endet </w:t>
            </w:r>
            <w:r>
              <w:rPr>
                <w:color w:val="000000"/>
                <w:sz w:val="19"/>
                <w:szCs w:val="19"/>
              </w:rPr>
              <w:t xml:space="preserve">die Vertraulichkeitsverpflichtung </w:t>
            </w:r>
            <w:del w:id="1072" w:author="Jan Stephan ||" w:date="2020-08-24T08:47:00Z">
              <w:r>
                <w:rPr>
                  <w:color w:val="000000"/>
                  <w:sz w:val="19"/>
                  <w:szCs w:val="19"/>
                </w:rPr>
                <w:delText>10</w:delText>
              </w:r>
            </w:del>
            <w:ins w:id="1073" w:author="Jan Stephan ||" w:date="2020-08-24T08:47:00Z">
              <w:r>
                <w:rPr>
                  <w:color w:val="000000"/>
                  <w:sz w:val="19"/>
                  <w:szCs w:val="19"/>
                </w:rPr>
                <w:t>5</w:t>
              </w:r>
            </w:ins>
            <w:r>
              <w:rPr>
                <w:color w:val="000000"/>
                <w:sz w:val="19"/>
                <w:szCs w:val="19"/>
              </w:rPr>
              <w:t xml:space="preserve"> </w:t>
            </w:r>
            <w:r>
              <w:rPr>
                <w:color w:val="000000"/>
                <w:spacing w:val="-5"/>
                <w:sz w:val="19"/>
                <w:szCs w:val="19"/>
              </w:rPr>
              <w:t xml:space="preserve">Jahre </w:t>
            </w:r>
            <w:r>
              <w:rPr>
                <w:color w:val="000000"/>
                <w:sz w:val="19"/>
                <w:szCs w:val="19"/>
              </w:rPr>
              <w:t xml:space="preserve">nach Ende </w:t>
            </w:r>
            <w:r>
              <w:rPr>
                <w:color w:val="000000"/>
                <w:spacing w:val="-3"/>
                <w:sz w:val="19"/>
                <w:szCs w:val="19"/>
              </w:rPr>
              <w:t xml:space="preserve">der </w:t>
            </w:r>
            <w:r>
              <w:rPr>
                <w:color w:val="000000"/>
                <w:sz w:val="19"/>
                <w:szCs w:val="19"/>
              </w:rPr>
              <w:t xml:space="preserve">letzten Verhandlungen/Gespräche bzw. </w:t>
            </w:r>
            <w:r>
              <w:rPr>
                <w:color w:val="000000"/>
                <w:sz w:val="19"/>
                <w:szCs w:val="19"/>
              </w:rPr>
              <w:t>Ausschreibung.</w:t>
            </w:r>
          </w:p>
        </w:tc>
        <w:tc>
          <w:tcPr>
            <w:tcW w:w="4821" w:type="dxa"/>
            <w:tcBorders>
              <w:left w:val="single" w:sz="6" w:space="0" w:color="000000"/>
              <w:bottom w:val="single" w:sz="6" w:space="0" w:color="000000"/>
            </w:tcBorders>
            <w:tcMar>
              <w:top w:w="8" w:type="dxa"/>
              <w:left w:w="8" w:type="dxa"/>
              <w:bottom w:w="8" w:type="dxa"/>
              <w:right w:w="8" w:type="dxa"/>
            </w:tcMar>
            <w:hideMark/>
          </w:tcPr>
          <w:p w14:paraId="1AE7521F" w14:textId="77777777" w:rsidR="00406C2A" w:rsidRPr="00404B9F" w:rsidRDefault="00404B9F">
            <w:pPr>
              <w:autoSpaceDE/>
              <w:autoSpaceDN/>
              <w:spacing w:line="205" w:lineRule="atLeast"/>
              <w:ind w:left="112"/>
              <w:jc w:val="both"/>
              <w:rPr>
                <w:rFonts w:ascii="Times New Roman" w:eastAsia="Times New Roman" w:hAnsi="Times New Roman" w:cs="Times New Roman"/>
                <w:color w:val="000000"/>
                <w:sz w:val="24"/>
                <w:szCs w:val="24"/>
                <w:lang w:val="en-US"/>
                <w:rPrChange w:id="1074" w:author="Römer, Axel (RED1D)" w:date="2020-11-05T07:13:00Z">
                  <w:rPr>
                    <w:rFonts w:ascii="Times New Roman" w:eastAsia="Times New Roman" w:hAnsi="Times New Roman" w:cs="Times New Roman"/>
                    <w:color w:val="000000"/>
                    <w:sz w:val="24"/>
                    <w:szCs w:val="24"/>
                  </w:rPr>
                </w:rPrChange>
              </w:rPr>
            </w:pPr>
            <w:r w:rsidRPr="00404B9F">
              <w:rPr>
                <w:color w:val="000000"/>
                <w:sz w:val="19"/>
                <w:szCs w:val="19"/>
                <w:lang w:val="en-US"/>
                <w:rPrChange w:id="1075" w:author="Römer, Axel (RED1D)" w:date="2020-11-05T07:13:00Z">
                  <w:rPr>
                    <w:color w:val="000000"/>
                    <w:sz w:val="19"/>
                    <w:szCs w:val="19"/>
                  </w:rPr>
                </w:rPrChange>
              </w:rPr>
              <w:t>the business relationship between the contracting</w:t>
            </w:r>
          </w:p>
          <w:p w14:paraId="374637B8" w14:textId="77777777" w:rsidR="00406C2A" w:rsidRPr="00404B9F" w:rsidRDefault="00404B9F">
            <w:pPr>
              <w:autoSpaceDE/>
              <w:autoSpaceDN/>
              <w:spacing w:before="21" w:line="252" w:lineRule="auto"/>
              <w:ind w:left="112" w:right="93"/>
              <w:jc w:val="both"/>
              <w:rPr>
                <w:rFonts w:ascii="Times New Roman" w:eastAsia="Times New Roman" w:hAnsi="Times New Roman" w:cs="Times New Roman"/>
                <w:color w:val="000000"/>
                <w:sz w:val="19"/>
                <w:szCs w:val="19"/>
                <w:lang w:val="en-US"/>
                <w:rPrChange w:id="1076"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1077" w:author="Römer, Axel (RED1D)" w:date="2020-11-05T07:13:00Z">
                  <w:rPr>
                    <w:color w:val="000000"/>
                    <w:sz w:val="19"/>
                    <w:szCs w:val="19"/>
                  </w:rPr>
                </w:rPrChange>
              </w:rPr>
              <w:t xml:space="preserve">parties. </w:t>
            </w:r>
            <w:r w:rsidRPr="00404B9F">
              <w:rPr>
                <w:color w:val="000000"/>
                <w:spacing w:val="-5"/>
                <w:sz w:val="19"/>
                <w:szCs w:val="19"/>
                <w:lang w:val="en-US"/>
                <w:rPrChange w:id="1078" w:author="Römer, Axel (RED1D)" w:date="2020-11-05T07:13:00Z">
                  <w:rPr>
                    <w:color w:val="000000"/>
                    <w:spacing w:val="-5"/>
                    <w:sz w:val="19"/>
                    <w:szCs w:val="19"/>
                  </w:rPr>
                </w:rPrChange>
              </w:rPr>
              <w:t xml:space="preserve">In </w:t>
            </w:r>
            <w:r w:rsidRPr="00404B9F">
              <w:rPr>
                <w:color w:val="000000"/>
                <w:sz w:val="19"/>
                <w:szCs w:val="19"/>
                <w:lang w:val="en-US"/>
                <w:rPrChange w:id="1079" w:author="Römer, Axel (RED1D)" w:date="2020-11-05T07:13:00Z">
                  <w:rPr>
                    <w:color w:val="000000"/>
                    <w:sz w:val="19"/>
                    <w:szCs w:val="19"/>
                  </w:rPr>
                </w:rPrChange>
              </w:rPr>
              <w:t xml:space="preserve">the </w:t>
            </w:r>
            <w:r w:rsidRPr="00404B9F">
              <w:rPr>
                <w:color w:val="000000"/>
                <w:spacing w:val="-7"/>
                <w:sz w:val="19"/>
                <w:szCs w:val="19"/>
                <w:lang w:val="en-US"/>
                <w:rPrChange w:id="1080" w:author="Römer, Axel (RED1D)" w:date="2020-11-05T07:13:00Z">
                  <w:rPr>
                    <w:color w:val="000000"/>
                    <w:spacing w:val="-7"/>
                    <w:sz w:val="19"/>
                    <w:szCs w:val="19"/>
                  </w:rPr>
                </w:rPrChange>
              </w:rPr>
              <w:t xml:space="preserve">event </w:t>
            </w:r>
            <w:r w:rsidRPr="00404B9F">
              <w:rPr>
                <w:color w:val="000000"/>
                <w:sz w:val="19"/>
                <w:szCs w:val="19"/>
                <w:lang w:val="en-US"/>
                <w:rPrChange w:id="1081" w:author="Römer, Axel (RED1D)" w:date="2020-11-05T07:13:00Z">
                  <w:rPr>
                    <w:color w:val="000000"/>
                    <w:sz w:val="19"/>
                    <w:szCs w:val="19"/>
                  </w:rPr>
                </w:rPrChange>
              </w:rPr>
              <w:t xml:space="preserve">that no business relationship </w:t>
            </w:r>
            <w:r w:rsidRPr="00404B9F">
              <w:rPr>
                <w:color w:val="000000"/>
                <w:spacing w:val="-3"/>
                <w:sz w:val="19"/>
                <w:szCs w:val="19"/>
                <w:lang w:val="en-US"/>
                <w:rPrChange w:id="1082" w:author="Römer, Axel (RED1D)" w:date="2020-11-05T07:13:00Z">
                  <w:rPr>
                    <w:color w:val="000000"/>
                    <w:spacing w:val="-3"/>
                    <w:sz w:val="19"/>
                    <w:szCs w:val="19"/>
                  </w:rPr>
                </w:rPrChange>
              </w:rPr>
              <w:t xml:space="preserve">has been </w:t>
            </w:r>
            <w:r w:rsidRPr="00404B9F">
              <w:rPr>
                <w:color w:val="000000"/>
                <w:sz w:val="19"/>
                <w:szCs w:val="19"/>
                <w:lang w:val="en-US"/>
                <w:rPrChange w:id="1083" w:author="Römer, Axel (RED1D)" w:date="2020-11-05T07:13:00Z">
                  <w:rPr>
                    <w:color w:val="000000"/>
                    <w:sz w:val="19"/>
                    <w:szCs w:val="19"/>
                  </w:rPr>
                </w:rPrChange>
              </w:rPr>
              <w:t xml:space="preserve">established, the confidentiality obligation </w:t>
            </w:r>
            <w:r w:rsidRPr="00404B9F">
              <w:rPr>
                <w:color w:val="000000"/>
                <w:spacing w:val="-3"/>
                <w:sz w:val="19"/>
                <w:szCs w:val="19"/>
                <w:lang w:val="en-US"/>
                <w:rPrChange w:id="1084" w:author="Römer, Axel (RED1D)" w:date="2020-11-05T07:13:00Z">
                  <w:rPr>
                    <w:color w:val="000000"/>
                    <w:spacing w:val="-3"/>
                    <w:sz w:val="19"/>
                    <w:szCs w:val="19"/>
                  </w:rPr>
                </w:rPrChange>
              </w:rPr>
              <w:t xml:space="preserve">ends </w:t>
            </w:r>
            <w:del w:id="1085" w:author="Jan Stephan ||" w:date="2020-08-24T08:47:00Z">
              <w:r w:rsidRPr="00404B9F">
                <w:rPr>
                  <w:color w:val="000000"/>
                  <w:sz w:val="19"/>
                  <w:szCs w:val="19"/>
                  <w:lang w:val="en-US"/>
                  <w:rPrChange w:id="1086" w:author="Römer, Axel (RED1D)" w:date="2020-11-05T07:13:00Z">
                    <w:rPr>
                      <w:color w:val="000000"/>
                      <w:sz w:val="19"/>
                      <w:szCs w:val="19"/>
                    </w:rPr>
                  </w:rPrChange>
                </w:rPr>
                <w:delText>10 years</w:delText>
              </w:r>
            </w:del>
            <w:ins w:id="1087" w:author="Jan Stephan ||" w:date="2020-08-24T08:47:00Z">
              <w:r w:rsidRPr="00404B9F">
                <w:rPr>
                  <w:color w:val="000000"/>
                  <w:sz w:val="19"/>
                  <w:szCs w:val="19"/>
                  <w:lang w:val="en-US"/>
                  <w:rPrChange w:id="1088" w:author="Römer, Axel (RED1D)" w:date="2020-11-05T07:13:00Z">
                    <w:rPr>
                      <w:color w:val="000000"/>
                      <w:sz w:val="19"/>
                      <w:szCs w:val="19"/>
                    </w:rPr>
                  </w:rPrChange>
                </w:rPr>
                <w:t>5years</w:t>
              </w:r>
            </w:ins>
            <w:r w:rsidRPr="00404B9F">
              <w:rPr>
                <w:color w:val="000000"/>
                <w:sz w:val="19"/>
                <w:szCs w:val="19"/>
                <w:lang w:val="en-US"/>
                <w:rPrChange w:id="1089" w:author="Römer, Axel (RED1D)" w:date="2020-11-05T07:13:00Z">
                  <w:rPr>
                    <w:color w:val="000000"/>
                    <w:sz w:val="19"/>
                    <w:szCs w:val="19"/>
                  </w:rPr>
                </w:rPrChange>
              </w:rPr>
              <w:t xml:space="preserve"> </w:t>
            </w:r>
            <w:r w:rsidRPr="00404B9F">
              <w:rPr>
                <w:color w:val="000000"/>
                <w:spacing w:val="-3"/>
                <w:sz w:val="19"/>
                <w:szCs w:val="19"/>
                <w:lang w:val="en-US"/>
                <w:rPrChange w:id="1090" w:author="Römer, Axel (RED1D)" w:date="2020-11-05T07:13:00Z">
                  <w:rPr>
                    <w:color w:val="000000"/>
                    <w:spacing w:val="-3"/>
                    <w:sz w:val="19"/>
                    <w:szCs w:val="19"/>
                  </w:rPr>
                </w:rPrChange>
              </w:rPr>
              <w:t xml:space="preserve">after </w:t>
            </w:r>
            <w:r w:rsidRPr="00404B9F">
              <w:rPr>
                <w:color w:val="000000"/>
                <w:sz w:val="19"/>
                <w:szCs w:val="19"/>
                <w:lang w:val="en-US"/>
                <w:rPrChange w:id="1091" w:author="Römer, Axel (RED1D)" w:date="2020-11-05T07:13:00Z">
                  <w:rPr>
                    <w:color w:val="000000"/>
                    <w:sz w:val="19"/>
                    <w:szCs w:val="19"/>
                  </w:rPr>
                </w:rPrChange>
              </w:rPr>
              <w:t xml:space="preserve">the </w:t>
            </w:r>
            <w:r w:rsidRPr="00404B9F">
              <w:rPr>
                <w:color w:val="000000"/>
                <w:spacing w:val="-3"/>
                <w:sz w:val="19"/>
                <w:szCs w:val="19"/>
                <w:lang w:val="en-US"/>
                <w:rPrChange w:id="1092" w:author="Römer, Axel (RED1D)" w:date="2020-11-05T07:13:00Z">
                  <w:rPr>
                    <w:color w:val="000000"/>
                    <w:spacing w:val="-3"/>
                    <w:sz w:val="19"/>
                    <w:szCs w:val="19"/>
                  </w:rPr>
                </w:rPrChange>
              </w:rPr>
              <w:t xml:space="preserve">end </w:t>
            </w:r>
            <w:r w:rsidRPr="00404B9F">
              <w:rPr>
                <w:color w:val="000000"/>
                <w:sz w:val="19"/>
                <w:szCs w:val="19"/>
                <w:lang w:val="en-US"/>
                <w:rPrChange w:id="1093" w:author="Römer, Axel (RED1D)" w:date="2020-11-05T07:13:00Z">
                  <w:rPr>
                    <w:color w:val="000000"/>
                    <w:sz w:val="19"/>
                    <w:szCs w:val="19"/>
                  </w:rPr>
                </w:rPrChange>
              </w:rPr>
              <w:t xml:space="preserve">of the last negotiations/talks or call </w:t>
            </w:r>
            <w:r w:rsidRPr="00404B9F">
              <w:rPr>
                <w:color w:val="000000"/>
                <w:spacing w:val="-5"/>
                <w:sz w:val="19"/>
                <w:szCs w:val="19"/>
                <w:lang w:val="en-US"/>
                <w:rPrChange w:id="1094" w:author="Römer, Axel (RED1D)" w:date="2020-11-05T07:13:00Z">
                  <w:rPr>
                    <w:color w:val="000000"/>
                    <w:spacing w:val="-5"/>
                    <w:sz w:val="19"/>
                    <w:szCs w:val="19"/>
                  </w:rPr>
                </w:rPrChange>
              </w:rPr>
              <w:t>for</w:t>
            </w:r>
            <w:r w:rsidRPr="00404B9F">
              <w:rPr>
                <w:color w:val="000000"/>
                <w:spacing w:val="-22"/>
                <w:sz w:val="19"/>
                <w:szCs w:val="19"/>
                <w:lang w:val="en-US"/>
                <w:rPrChange w:id="1095" w:author="Römer, Axel (RED1D)" w:date="2020-11-05T07:13:00Z">
                  <w:rPr>
                    <w:color w:val="000000"/>
                    <w:spacing w:val="-22"/>
                    <w:sz w:val="19"/>
                    <w:szCs w:val="19"/>
                  </w:rPr>
                </w:rPrChange>
              </w:rPr>
              <w:t xml:space="preserve"> </w:t>
            </w:r>
            <w:r w:rsidRPr="00404B9F">
              <w:rPr>
                <w:color w:val="000000"/>
                <w:sz w:val="19"/>
                <w:szCs w:val="19"/>
                <w:lang w:val="en-US"/>
                <w:rPrChange w:id="1096" w:author="Römer, Axel (RED1D)" w:date="2020-11-05T07:13:00Z">
                  <w:rPr>
                    <w:color w:val="000000"/>
                    <w:sz w:val="19"/>
                    <w:szCs w:val="19"/>
                  </w:rPr>
                </w:rPrChange>
              </w:rPr>
              <w:t>tenders.</w:t>
            </w:r>
          </w:p>
        </w:tc>
      </w:tr>
      <w:tr w:rsidR="00406C2A" w:rsidRPr="00404B9F" w14:paraId="0AC26CB0" w14:textId="77777777">
        <w:trPr>
          <w:trHeight w:val="7131"/>
        </w:trPr>
        <w:tc>
          <w:tcPr>
            <w:tcW w:w="467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3C922DA8" w14:textId="77777777" w:rsidR="00406C2A" w:rsidRDefault="00404B9F">
            <w:pPr>
              <w:autoSpaceDE/>
              <w:autoSpaceDN/>
              <w:spacing w:before="1"/>
              <w:ind w:left="112"/>
              <w:rPr>
                <w:rFonts w:ascii="Times New Roman" w:eastAsia="Times New Roman" w:hAnsi="Times New Roman" w:cs="Times New Roman"/>
                <w:color w:val="000000"/>
                <w:sz w:val="19"/>
                <w:szCs w:val="19"/>
              </w:rPr>
            </w:pPr>
            <w:r>
              <w:rPr>
                <w:b/>
                <w:bCs/>
                <w:color w:val="000000"/>
                <w:sz w:val="19"/>
                <w:szCs w:val="19"/>
              </w:rPr>
              <w:t>11. Schlussbestimmungen</w:t>
            </w:r>
          </w:p>
          <w:p w14:paraId="4EEE4A11" w14:textId="77777777" w:rsidR="00406C2A" w:rsidRDefault="00404B9F">
            <w:pPr>
              <w:autoSpaceDE/>
              <w:autoSpaceDN/>
              <w:spacing w:before="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269C4552" w14:textId="77777777" w:rsidR="00406C2A" w:rsidRDefault="00404B9F">
            <w:pPr>
              <w:autoSpaceDE/>
              <w:autoSpaceDN/>
              <w:spacing w:line="257" w:lineRule="auto"/>
              <w:ind w:left="112" w:right="97"/>
              <w:jc w:val="both"/>
              <w:rPr>
                <w:rFonts w:ascii="Times New Roman" w:eastAsia="Times New Roman" w:hAnsi="Times New Roman" w:cs="Times New Roman"/>
                <w:color w:val="000000"/>
                <w:sz w:val="19"/>
                <w:szCs w:val="19"/>
              </w:rPr>
            </w:pPr>
            <w:r>
              <w:rPr>
                <w:color w:val="000000"/>
                <w:sz w:val="19"/>
                <w:szCs w:val="19"/>
              </w:rPr>
              <w:t>Im Fall von Abweichungen zwischen der englischen und der deutschen Fassung dieser Erklärung soll die deutsche Fassung vorgehen</w:t>
            </w:r>
          </w:p>
          <w:p w14:paraId="541C17C8"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4C927F3" w14:textId="77777777" w:rsidR="00406C2A" w:rsidRDefault="00404B9F">
            <w:pPr>
              <w:autoSpaceDE/>
              <w:autoSpaceDN/>
              <w:spacing w:line="252" w:lineRule="auto"/>
              <w:ind w:left="112" w:right="89"/>
              <w:jc w:val="both"/>
              <w:rPr>
                <w:rFonts w:ascii="Times New Roman" w:eastAsia="Times New Roman" w:hAnsi="Times New Roman" w:cs="Times New Roman"/>
                <w:color w:val="000000"/>
                <w:sz w:val="19"/>
                <w:szCs w:val="19"/>
              </w:rPr>
            </w:pPr>
            <w:r>
              <w:rPr>
                <w:color w:val="000000"/>
                <w:spacing w:val="-3"/>
                <w:sz w:val="19"/>
                <w:szCs w:val="19"/>
              </w:rPr>
              <w:t xml:space="preserve">Änderungen und </w:t>
            </w:r>
            <w:r>
              <w:rPr>
                <w:color w:val="000000"/>
                <w:sz w:val="19"/>
                <w:szCs w:val="19"/>
              </w:rPr>
              <w:t xml:space="preserve">Ergänzungen dieser Erklärung </w:t>
            </w:r>
            <w:r>
              <w:rPr>
                <w:color w:val="000000"/>
                <w:spacing w:val="-5"/>
                <w:sz w:val="19"/>
                <w:szCs w:val="19"/>
              </w:rPr>
              <w:t xml:space="preserve">bedürfen </w:t>
            </w:r>
            <w:r>
              <w:rPr>
                <w:color w:val="000000"/>
                <w:spacing w:val="3"/>
                <w:sz w:val="19"/>
                <w:szCs w:val="19"/>
              </w:rPr>
              <w:t xml:space="preserve">zu </w:t>
            </w:r>
            <w:r>
              <w:rPr>
                <w:color w:val="000000"/>
                <w:spacing w:val="-3"/>
                <w:sz w:val="19"/>
                <w:szCs w:val="19"/>
              </w:rPr>
              <w:t xml:space="preserve">ihrer </w:t>
            </w:r>
            <w:r>
              <w:rPr>
                <w:color w:val="000000"/>
                <w:sz w:val="19"/>
                <w:szCs w:val="19"/>
              </w:rPr>
              <w:t xml:space="preserve">Wirksamkeit </w:t>
            </w:r>
            <w:r>
              <w:rPr>
                <w:color w:val="000000"/>
                <w:spacing w:val="-3"/>
                <w:sz w:val="19"/>
                <w:szCs w:val="19"/>
              </w:rPr>
              <w:t xml:space="preserve">der </w:t>
            </w:r>
            <w:r>
              <w:rPr>
                <w:color w:val="000000"/>
                <w:sz w:val="19"/>
                <w:szCs w:val="19"/>
              </w:rPr>
              <w:t xml:space="preserve">Schriftform. </w:t>
            </w:r>
            <w:r>
              <w:rPr>
                <w:color w:val="000000"/>
                <w:spacing w:val="-3"/>
                <w:sz w:val="19"/>
                <w:szCs w:val="19"/>
              </w:rPr>
              <w:t xml:space="preserve">Dies </w:t>
            </w:r>
            <w:r>
              <w:rPr>
                <w:color w:val="000000"/>
                <w:sz w:val="19"/>
                <w:szCs w:val="19"/>
              </w:rPr>
              <w:t xml:space="preserve">gilt </w:t>
            </w:r>
            <w:r>
              <w:rPr>
                <w:color w:val="000000"/>
                <w:spacing w:val="-4"/>
                <w:sz w:val="19"/>
                <w:szCs w:val="19"/>
              </w:rPr>
              <w:t xml:space="preserve">ebenfalls </w:t>
            </w:r>
            <w:r>
              <w:rPr>
                <w:color w:val="000000"/>
                <w:spacing w:val="-5"/>
                <w:sz w:val="19"/>
                <w:szCs w:val="19"/>
              </w:rPr>
              <w:t xml:space="preserve">für </w:t>
            </w:r>
            <w:r>
              <w:rPr>
                <w:color w:val="000000"/>
                <w:sz w:val="19"/>
                <w:szCs w:val="19"/>
              </w:rPr>
              <w:t xml:space="preserve">die </w:t>
            </w:r>
            <w:r>
              <w:rPr>
                <w:color w:val="000000"/>
                <w:spacing w:val="-3"/>
                <w:sz w:val="19"/>
                <w:szCs w:val="19"/>
              </w:rPr>
              <w:t xml:space="preserve">Änderung </w:t>
            </w:r>
            <w:r>
              <w:rPr>
                <w:color w:val="000000"/>
                <w:sz w:val="19"/>
                <w:szCs w:val="19"/>
              </w:rPr>
              <w:t>dieses Schriftformerfordernisses.</w:t>
            </w:r>
          </w:p>
          <w:p w14:paraId="440E7C61" w14:textId="77777777" w:rsidR="00406C2A" w:rsidRDefault="00404B9F">
            <w:pPr>
              <w:autoSpaceDE/>
              <w:autoSpaceDN/>
              <w:spacing w:before="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t>
            </w:r>
          </w:p>
          <w:p w14:paraId="7AC66CAD" w14:textId="77777777" w:rsidR="00406C2A" w:rsidRDefault="00404B9F">
            <w:pPr>
              <w:autoSpaceDE/>
              <w:autoSpaceDN/>
              <w:spacing w:line="252" w:lineRule="auto"/>
              <w:ind w:left="112" w:right="94"/>
              <w:jc w:val="both"/>
              <w:rPr>
                <w:rFonts w:ascii="Times New Roman" w:eastAsia="Times New Roman" w:hAnsi="Times New Roman" w:cs="Times New Roman"/>
                <w:color w:val="000000"/>
                <w:sz w:val="19"/>
                <w:szCs w:val="19"/>
              </w:rPr>
            </w:pPr>
            <w:r>
              <w:rPr>
                <w:color w:val="000000"/>
                <w:sz w:val="19"/>
                <w:szCs w:val="19"/>
              </w:rPr>
              <w:t>Für</w:t>
            </w:r>
            <w:r>
              <w:rPr>
                <w:color w:val="000000"/>
                <w:spacing w:val="-14"/>
                <w:sz w:val="19"/>
                <w:szCs w:val="19"/>
              </w:rPr>
              <w:t xml:space="preserve"> </w:t>
            </w:r>
            <w:r>
              <w:rPr>
                <w:color w:val="000000"/>
                <w:sz w:val="19"/>
                <w:szCs w:val="19"/>
              </w:rPr>
              <w:t>diese</w:t>
            </w:r>
            <w:r>
              <w:rPr>
                <w:color w:val="000000"/>
                <w:spacing w:val="-13"/>
                <w:sz w:val="19"/>
                <w:szCs w:val="19"/>
              </w:rPr>
              <w:t xml:space="preserve"> </w:t>
            </w:r>
            <w:r>
              <w:rPr>
                <w:color w:val="000000"/>
                <w:sz w:val="19"/>
                <w:szCs w:val="19"/>
              </w:rPr>
              <w:t>Erklärung</w:t>
            </w:r>
            <w:r>
              <w:rPr>
                <w:color w:val="000000"/>
                <w:spacing w:val="-11"/>
                <w:sz w:val="19"/>
                <w:szCs w:val="19"/>
              </w:rPr>
              <w:t xml:space="preserve"> </w:t>
            </w:r>
            <w:r>
              <w:rPr>
                <w:color w:val="000000"/>
                <w:spacing w:val="-3"/>
                <w:sz w:val="19"/>
                <w:szCs w:val="19"/>
              </w:rPr>
              <w:t>und</w:t>
            </w:r>
            <w:r>
              <w:rPr>
                <w:color w:val="000000"/>
                <w:spacing w:val="-2"/>
                <w:sz w:val="19"/>
                <w:szCs w:val="19"/>
              </w:rPr>
              <w:t xml:space="preserve"> </w:t>
            </w:r>
            <w:r>
              <w:rPr>
                <w:color w:val="000000"/>
                <w:sz w:val="19"/>
                <w:szCs w:val="19"/>
              </w:rPr>
              <w:t>alle</w:t>
            </w:r>
            <w:r>
              <w:rPr>
                <w:color w:val="000000"/>
                <w:spacing w:val="-24"/>
                <w:sz w:val="19"/>
                <w:szCs w:val="19"/>
              </w:rPr>
              <w:t xml:space="preserve"> </w:t>
            </w:r>
            <w:r>
              <w:rPr>
                <w:color w:val="000000"/>
                <w:sz w:val="19"/>
                <w:szCs w:val="19"/>
              </w:rPr>
              <w:t>durch</w:t>
            </w:r>
            <w:r>
              <w:rPr>
                <w:color w:val="000000"/>
                <w:spacing w:val="-12"/>
                <w:sz w:val="19"/>
                <w:szCs w:val="19"/>
              </w:rPr>
              <w:t xml:space="preserve"> </w:t>
            </w:r>
            <w:r>
              <w:rPr>
                <w:color w:val="000000"/>
                <w:spacing w:val="2"/>
                <w:sz w:val="19"/>
                <w:szCs w:val="19"/>
              </w:rPr>
              <w:t>sie</w:t>
            </w:r>
            <w:r>
              <w:rPr>
                <w:color w:val="000000"/>
                <w:spacing w:val="-24"/>
                <w:sz w:val="19"/>
                <w:szCs w:val="19"/>
              </w:rPr>
              <w:t xml:space="preserve"> </w:t>
            </w:r>
            <w:r>
              <w:rPr>
                <w:color w:val="000000"/>
                <w:sz w:val="19"/>
                <w:szCs w:val="19"/>
              </w:rPr>
              <w:t xml:space="preserve">begründeten Rechte </w:t>
            </w:r>
            <w:r>
              <w:rPr>
                <w:color w:val="000000"/>
                <w:spacing w:val="-3"/>
                <w:sz w:val="19"/>
                <w:szCs w:val="19"/>
              </w:rPr>
              <w:t xml:space="preserve">und </w:t>
            </w:r>
            <w:r>
              <w:rPr>
                <w:color w:val="000000"/>
                <w:sz w:val="19"/>
                <w:szCs w:val="19"/>
              </w:rPr>
              <w:t xml:space="preserve">Pflichten gilt </w:t>
            </w:r>
            <w:r>
              <w:rPr>
                <w:color w:val="000000"/>
                <w:spacing w:val="2"/>
                <w:sz w:val="19"/>
                <w:szCs w:val="19"/>
              </w:rPr>
              <w:t xml:space="preserve">ausschließlich </w:t>
            </w:r>
            <w:r>
              <w:rPr>
                <w:color w:val="000000"/>
                <w:spacing w:val="-3"/>
                <w:sz w:val="19"/>
                <w:szCs w:val="19"/>
              </w:rPr>
              <w:t xml:space="preserve">das </w:t>
            </w:r>
            <w:r>
              <w:rPr>
                <w:color w:val="000000"/>
                <w:sz w:val="19"/>
                <w:szCs w:val="19"/>
              </w:rPr>
              <w:t xml:space="preserve">Recht </w:t>
            </w:r>
            <w:r>
              <w:rPr>
                <w:color w:val="000000"/>
                <w:spacing w:val="-3"/>
                <w:sz w:val="19"/>
                <w:szCs w:val="19"/>
              </w:rPr>
              <w:t xml:space="preserve">der </w:t>
            </w:r>
            <w:r>
              <w:rPr>
                <w:color w:val="000000"/>
                <w:sz w:val="19"/>
                <w:szCs w:val="19"/>
              </w:rPr>
              <w:t xml:space="preserve">Bundesrepublik Deutschland unter Ausschluss </w:t>
            </w:r>
            <w:r>
              <w:rPr>
                <w:color w:val="000000"/>
                <w:spacing w:val="-3"/>
                <w:sz w:val="19"/>
                <w:szCs w:val="19"/>
              </w:rPr>
              <w:t>des</w:t>
            </w:r>
            <w:r>
              <w:rPr>
                <w:color w:val="000000"/>
                <w:spacing w:val="9"/>
                <w:sz w:val="19"/>
                <w:szCs w:val="19"/>
              </w:rPr>
              <w:t xml:space="preserve"> </w:t>
            </w:r>
            <w:r>
              <w:rPr>
                <w:color w:val="000000"/>
                <w:sz w:val="19"/>
                <w:szCs w:val="19"/>
              </w:rPr>
              <w:t>UN-Kaufrechts.</w:t>
            </w:r>
          </w:p>
          <w:p w14:paraId="29442814" w14:textId="77777777" w:rsidR="00406C2A" w:rsidRDefault="00404B9F">
            <w:pPr>
              <w:autoSpaceDE/>
              <w:autoSpaceDN/>
              <w:spacing w:before="13" w:line="247" w:lineRule="auto"/>
              <w:ind w:left="112" w:right="93"/>
              <w:jc w:val="both"/>
              <w:rPr>
                <w:rFonts w:ascii="Times New Roman" w:eastAsia="Times New Roman" w:hAnsi="Times New Roman" w:cs="Times New Roman"/>
                <w:color w:val="000000"/>
                <w:sz w:val="19"/>
                <w:szCs w:val="19"/>
              </w:rPr>
            </w:pPr>
            <w:r>
              <w:rPr>
                <w:color w:val="000000"/>
                <w:sz w:val="19"/>
                <w:szCs w:val="19"/>
              </w:rPr>
              <w:t xml:space="preserve">Ausschließlicher </w:t>
            </w:r>
            <w:r>
              <w:rPr>
                <w:color w:val="000000"/>
                <w:sz w:val="19"/>
                <w:szCs w:val="19"/>
              </w:rPr>
              <w:t>Gerichtsstand für alle Streitigkeiten aus oder im Zusammenhang mit dieser Erklärung ist Düsseldorf.</w:t>
            </w:r>
          </w:p>
          <w:p w14:paraId="36C24B3A" w14:textId="77777777" w:rsidR="00406C2A" w:rsidRDefault="00404B9F">
            <w:pPr>
              <w:autoSpaceDE/>
              <w:autoSpaceDN/>
              <w:spacing w:before="1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6CCC03E" w14:textId="77777777" w:rsidR="00406C2A" w:rsidRDefault="00404B9F">
            <w:pPr>
              <w:autoSpaceDE/>
              <w:autoSpaceDN/>
              <w:spacing w:line="252" w:lineRule="auto"/>
              <w:ind w:left="112" w:right="88"/>
              <w:jc w:val="both"/>
              <w:rPr>
                <w:rFonts w:ascii="Times New Roman" w:eastAsia="Times New Roman" w:hAnsi="Times New Roman" w:cs="Times New Roman"/>
                <w:color w:val="000000"/>
                <w:sz w:val="19"/>
                <w:szCs w:val="19"/>
              </w:rPr>
            </w:pPr>
            <w:r>
              <w:rPr>
                <w:color w:val="000000"/>
                <w:sz w:val="19"/>
                <w:szCs w:val="19"/>
              </w:rPr>
              <w:t>Sollten einzelne Bestimmungen dieser Erklärung unwirksam sein oder werden oder eine Lücke enthalten sein, so behalten die übrigen Bestimmungen ihre Gültig</w:t>
            </w:r>
            <w:r>
              <w:rPr>
                <w:color w:val="000000"/>
                <w:sz w:val="19"/>
                <w:szCs w:val="19"/>
              </w:rPr>
              <w:t>keit. Für diesen Fall verpflichten sich die Vertragsparteien, anstelle der unwirksamen Bestimmung eine solche wirksame Regelung zu vereinbaren, die dem wirtschaftlich gewollten Sinn und Zweck der unwirksamen Bestimmung im Rahmen der Erklärung möglichst nah</w:t>
            </w:r>
            <w:r>
              <w:rPr>
                <w:color w:val="000000"/>
                <w:sz w:val="19"/>
                <w:szCs w:val="19"/>
              </w:rPr>
              <w:t>ekommt.</w:t>
            </w:r>
          </w:p>
        </w:tc>
        <w:tc>
          <w:tcPr>
            <w:tcW w:w="4821" w:type="dxa"/>
            <w:tcBorders>
              <w:top w:val="single" w:sz="6" w:space="0" w:color="000000"/>
              <w:left w:val="single" w:sz="6" w:space="0" w:color="000000"/>
              <w:bottom w:val="single" w:sz="6" w:space="0" w:color="000000"/>
              <w:right w:val="single" w:sz="6" w:space="0" w:color="000000"/>
            </w:tcBorders>
            <w:tcMar>
              <w:top w:w="8" w:type="dxa"/>
              <w:left w:w="8" w:type="dxa"/>
              <w:bottom w:w="8" w:type="dxa"/>
              <w:right w:w="8" w:type="dxa"/>
            </w:tcMar>
            <w:hideMark/>
          </w:tcPr>
          <w:p w14:paraId="07F7F201" w14:textId="77777777" w:rsidR="00406C2A" w:rsidRPr="00404B9F" w:rsidRDefault="00404B9F">
            <w:pPr>
              <w:autoSpaceDE/>
              <w:autoSpaceDN/>
              <w:spacing w:before="1"/>
              <w:ind w:left="112"/>
              <w:rPr>
                <w:rFonts w:ascii="Times New Roman" w:eastAsia="Times New Roman" w:hAnsi="Times New Roman" w:cs="Times New Roman"/>
                <w:color w:val="000000"/>
                <w:sz w:val="19"/>
                <w:szCs w:val="19"/>
                <w:lang w:val="en-US"/>
                <w:rPrChange w:id="1097" w:author="Römer, Axel (RED1D)" w:date="2020-11-05T07:13:00Z">
                  <w:rPr>
                    <w:rFonts w:ascii="Times New Roman" w:eastAsia="Times New Roman" w:hAnsi="Times New Roman" w:cs="Times New Roman"/>
                    <w:color w:val="000000"/>
                    <w:sz w:val="19"/>
                    <w:szCs w:val="19"/>
                  </w:rPr>
                </w:rPrChange>
              </w:rPr>
            </w:pPr>
            <w:r w:rsidRPr="00404B9F">
              <w:rPr>
                <w:b/>
                <w:bCs/>
                <w:color w:val="000000"/>
                <w:sz w:val="19"/>
                <w:szCs w:val="19"/>
                <w:lang w:val="en-US"/>
                <w:rPrChange w:id="1098" w:author="Römer, Axel (RED1D)" w:date="2020-11-05T07:13:00Z">
                  <w:rPr>
                    <w:b/>
                    <w:bCs/>
                    <w:color w:val="000000"/>
                    <w:sz w:val="19"/>
                    <w:szCs w:val="19"/>
                  </w:rPr>
                </w:rPrChange>
              </w:rPr>
              <w:t>11. Miscellaneous</w:t>
            </w:r>
          </w:p>
          <w:p w14:paraId="4E0BBDEB" w14:textId="77777777" w:rsidR="00406C2A" w:rsidRPr="00404B9F" w:rsidRDefault="00404B9F">
            <w:pPr>
              <w:autoSpaceDE/>
              <w:autoSpaceDN/>
              <w:spacing w:before="2"/>
              <w:rPr>
                <w:rFonts w:ascii="Times New Roman" w:eastAsia="Times New Roman" w:hAnsi="Times New Roman" w:cs="Times New Roman"/>
                <w:color w:val="000000"/>
                <w:sz w:val="20"/>
                <w:szCs w:val="20"/>
                <w:lang w:val="en-US"/>
                <w:rPrChange w:id="1099" w:author="Römer, Axel (RED1D)" w:date="2020-11-05T07:13:00Z">
                  <w:rPr>
                    <w:rFonts w:ascii="Times New Roman" w:eastAsia="Times New Roman" w:hAnsi="Times New Roman" w:cs="Times New Roman"/>
                    <w:color w:val="000000"/>
                    <w:sz w:val="20"/>
                    <w:szCs w:val="20"/>
                  </w:rPr>
                </w:rPrChange>
              </w:rPr>
            </w:pPr>
            <w:r w:rsidRPr="00404B9F">
              <w:rPr>
                <w:rFonts w:ascii="Times New Roman" w:eastAsia="Times New Roman" w:hAnsi="Times New Roman" w:cs="Times New Roman"/>
                <w:color w:val="000000"/>
                <w:sz w:val="20"/>
                <w:szCs w:val="20"/>
                <w:lang w:val="en-US"/>
                <w:rPrChange w:id="1100" w:author="Römer, Axel (RED1D)" w:date="2020-11-05T07:13:00Z">
                  <w:rPr>
                    <w:rFonts w:ascii="Times New Roman" w:eastAsia="Times New Roman" w:hAnsi="Times New Roman" w:cs="Times New Roman"/>
                    <w:color w:val="000000"/>
                    <w:sz w:val="20"/>
                    <w:szCs w:val="20"/>
                  </w:rPr>
                </w:rPrChange>
              </w:rPr>
              <w:t xml:space="preserve"> </w:t>
            </w:r>
          </w:p>
          <w:p w14:paraId="3381CAFF" w14:textId="77777777" w:rsidR="00406C2A" w:rsidRPr="00404B9F" w:rsidRDefault="00404B9F">
            <w:pPr>
              <w:autoSpaceDE/>
              <w:autoSpaceDN/>
              <w:spacing w:line="257" w:lineRule="auto"/>
              <w:ind w:left="112" w:right="93"/>
              <w:jc w:val="both"/>
              <w:rPr>
                <w:rFonts w:ascii="Times New Roman" w:eastAsia="Times New Roman" w:hAnsi="Times New Roman" w:cs="Times New Roman"/>
                <w:color w:val="000000"/>
                <w:sz w:val="19"/>
                <w:szCs w:val="19"/>
                <w:lang w:val="en-US"/>
                <w:rPrChange w:id="1101"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1102" w:author="Römer, Axel (RED1D)" w:date="2020-11-05T07:13:00Z">
                  <w:rPr>
                    <w:color w:val="000000"/>
                    <w:sz w:val="19"/>
                    <w:szCs w:val="19"/>
                  </w:rPr>
                </w:rPrChange>
              </w:rPr>
              <w:t>In case of any discrepancies between the English and the German version of this declaration, the German version shall prevail.</w:t>
            </w:r>
          </w:p>
          <w:p w14:paraId="15555E53" w14:textId="77777777" w:rsidR="00406C2A" w:rsidRPr="00404B9F" w:rsidRDefault="00404B9F">
            <w:pPr>
              <w:autoSpaceDE/>
              <w:autoSpaceDN/>
              <w:rPr>
                <w:rFonts w:ascii="Times New Roman" w:eastAsia="Times New Roman" w:hAnsi="Times New Roman" w:cs="Times New Roman"/>
                <w:color w:val="000000"/>
                <w:sz w:val="20"/>
                <w:szCs w:val="20"/>
                <w:lang w:val="en-US"/>
                <w:rPrChange w:id="1103" w:author="Römer, Axel (RED1D)" w:date="2020-11-05T07:13:00Z">
                  <w:rPr>
                    <w:rFonts w:ascii="Times New Roman" w:eastAsia="Times New Roman" w:hAnsi="Times New Roman" w:cs="Times New Roman"/>
                    <w:color w:val="000000"/>
                    <w:sz w:val="20"/>
                    <w:szCs w:val="20"/>
                  </w:rPr>
                </w:rPrChange>
              </w:rPr>
            </w:pPr>
            <w:r w:rsidRPr="00404B9F">
              <w:rPr>
                <w:rFonts w:ascii="Times New Roman" w:eastAsia="Times New Roman" w:hAnsi="Times New Roman" w:cs="Times New Roman"/>
                <w:color w:val="000000"/>
                <w:sz w:val="20"/>
                <w:szCs w:val="20"/>
                <w:lang w:val="en-US"/>
                <w:rPrChange w:id="1104" w:author="Römer, Axel (RED1D)" w:date="2020-11-05T07:13:00Z">
                  <w:rPr>
                    <w:rFonts w:ascii="Times New Roman" w:eastAsia="Times New Roman" w:hAnsi="Times New Roman" w:cs="Times New Roman"/>
                    <w:color w:val="000000"/>
                    <w:sz w:val="20"/>
                    <w:szCs w:val="20"/>
                  </w:rPr>
                </w:rPrChange>
              </w:rPr>
              <w:t xml:space="preserve"> </w:t>
            </w:r>
          </w:p>
          <w:p w14:paraId="071046C9" w14:textId="77777777" w:rsidR="00406C2A" w:rsidRPr="00404B9F" w:rsidRDefault="00404B9F">
            <w:pPr>
              <w:autoSpaceDE/>
              <w:autoSpaceDN/>
              <w:spacing w:line="252" w:lineRule="auto"/>
              <w:ind w:left="112" w:right="88"/>
              <w:jc w:val="both"/>
              <w:rPr>
                <w:rFonts w:ascii="Times New Roman" w:eastAsia="Times New Roman" w:hAnsi="Times New Roman" w:cs="Times New Roman"/>
                <w:color w:val="000000"/>
                <w:sz w:val="19"/>
                <w:szCs w:val="19"/>
                <w:lang w:val="en-US"/>
                <w:rPrChange w:id="1105"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1106" w:author="Römer, Axel (RED1D)" w:date="2020-11-05T07:13:00Z">
                  <w:rPr>
                    <w:color w:val="000000"/>
                    <w:sz w:val="19"/>
                    <w:szCs w:val="19"/>
                  </w:rPr>
                </w:rPrChange>
              </w:rPr>
              <w:t xml:space="preserve">Amendments and supplements to this declaration must be made in writing in order to be valid. This </w:t>
            </w:r>
            <w:r w:rsidRPr="00404B9F">
              <w:rPr>
                <w:color w:val="000000"/>
                <w:sz w:val="19"/>
                <w:szCs w:val="19"/>
                <w:lang w:val="en-US"/>
                <w:rPrChange w:id="1107" w:author="Römer, Axel (RED1D)" w:date="2020-11-05T07:13:00Z">
                  <w:rPr>
                    <w:color w:val="000000"/>
                    <w:sz w:val="19"/>
                    <w:szCs w:val="19"/>
                  </w:rPr>
                </w:rPrChange>
              </w:rPr>
              <w:t>shall also apply to any amendment of this requirement for written form.</w:t>
            </w:r>
          </w:p>
          <w:p w14:paraId="16783C14" w14:textId="77777777" w:rsidR="00406C2A" w:rsidRPr="00404B9F" w:rsidRDefault="00404B9F">
            <w:pPr>
              <w:autoSpaceDE/>
              <w:autoSpaceDN/>
              <w:spacing w:before="5"/>
              <w:rPr>
                <w:rFonts w:ascii="Times New Roman" w:eastAsia="Times New Roman" w:hAnsi="Times New Roman" w:cs="Times New Roman"/>
                <w:color w:val="000000"/>
                <w:sz w:val="19"/>
                <w:szCs w:val="19"/>
                <w:lang w:val="en-US"/>
                <w:rPrChange w:id="1108" w:author="Römer, Axel (RED1D)" w:date="2020-11-05T07:13:00Z">
                  <w:rPr>
                    <w:rFonts w:ascii="Times New Roman" w:eastAsia="Times New Roman" w:hAnsi="Times New Roman" w:cs="Times New Roman"/>
                    <w:color w:val="000000"/>
                    <w:sz w:val="19"/>
                    <w:szCs w:val="19"/>
                  </w:rPr>
                </w:rPrChange>
              </w:rPr>
            </w:pPr>
            <w:r w:rsidRPr="00404B9F">
              <w:rPr>
                <w:rFonts w:ascii="Times New Roman" w:eastAsia="Times New Roman" w:hAnsi="Times New Roman" w:cs="Times New Roman"/>
                <w:color w:val="000000"/>
                <w:sz w:val="19"/>
                <w:szCs w:val="19"/>
                <w:lang w:val="en-US"/>
                <w:rPrChange w:id="1109" w:author="Römer, Axel (RED1D)" w:date="2020-11-05T07:13:00Z">
                  <w:rPr>
                    <w:rFonts w:ascii="Times New Roman" w:eastAsia="Times New Roman" w:hAnsi="Times New Roman" w:cs="Times New Roman"/>
                    <w:color w:val="000000"/>
                    <w:sz w:val="19"/>
                    <w:szCs w:val="19"/>
                  </w:rPr>
                </w:rPrChange>
              </w:rPr>
              <w:t xml:space="preserve"> </w:t>
            </w:r>
          </w:p>
          <w:p w14:paraId="1DA58171" w14:textId="77777777" w:rsidR="00406C2A" w:rsidRPr="00404B9F" w:rsidRDefault="00404B9F">
            <w:pPr>
              <w:autoSpaceDE/>
              <w:autoSpaceDN/>
              <w:spacing w:line="252" w:lineRule="auto"/>
              <w:ind w:left="112" w:right="89"/>
              <w:jc w:val="both"/>
              <w:rPr>
                <w:rFonts w:ascii="Times New Roman" w:eastAsia="Times New Roman" w:hAnsi="Times New Roman" w:cs="Times New Roman"/>
                <w:color w:val="000000"/>
                <w:sz w:val="19"/>
                <w:szCs w:val="19"/>
                <w:lang w:val="en-US"/>
                <w:rPrChange w:id="1110"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1111" w:author="Römer, Axel (RED1D)" w:date="2020-11-05T07:13:00Z">
                  <w:rPr>
                    <w:color w:val="000000"/>
                    <w:sz w:val="19"/>
                    <w:szCs w:val="19"/>
                  </w:rPr>
                </w:rPrChange>
              </w:rPr>
              <w:t>This declaration and all rights and obligations stipulated therein are subject to the law of the Federal Republic of Germany, with exclusion of the United Nations Convention on Contr</w:t>
            </w:r>
            <w:r w:rsidRPr="00404B9F">
              <w:rPr>
                <w:color w:val="000000"/>
                <w:sz w:val="19"/>
                <w:szCs w:val="19"/>
                <w:lang w:val="en-US"/>
                <w:rPrChange w:id="1112" w:author="Römer, Axel (RED1D)" w:date="2020-11-05T07:13:00Z">
                  <w:rPr>
                    <w:color w:val="000000"/>
                    <w:sz w:val="19"/>
                    <w:szCs w:val="19"/>
                  </w:rPr>
                </w:rPrChange>
              </w:rPr>
              <w:t>acts for the International Sale of Goods. Place of exclusive jurisdiction is Düsseldorf, Federal Republic of Germany.</w:t>
            </w:r>
          </w:p>
          <w:p w14:paraId="71638C09" w14:textId="77777777" w:rsidR="00406C2A" w:rsidRPr="00404B9F" w:rsidRDefault="00404B9F">
            <w:pPr>
              <w:autoSpaceDE/>
              <w:autoSpaceDN/>
              <w:spacing w:before="11"/>
              <w:rPr>
                <w:rFonts w:ascii="Times New Roman" w:eastAsia="Times New Roman" w:hAnsi="Times New Roman" w:cs="Times New Roman"/>
                <w:color w:val="000000"/>
                <w:sz w:val="20"/>
                <w:szCs w:val="20"/>
                <w:lang w:val="en-US"/>
                <w:rPrChange w:id="1113" w:author="Römer, Axel (RED1D)" w:date="2020-11-05T07:13:00Z">
                  <w:rPr>
                    <w:rFonts w:ascii="Times New Roman" w:eastAsia="Times New Roman" w:hAnsi="Times New Roman" w:cs="Times New Roman"/>
                    <w:color w:val="000000"/>
                    <w:sz w:val="20"/>
                    <w:szCs w:val="20"/>
                  </w:rPr>
                </w:rPrChange>
              </w:rPr>
            </w:pPr>
            <w:r w:rsidRPr="00404B9F">
              <w:rPr>
                <w:rFonts w:ascii="Times New Roman" w:eastAsia="Times New Roman" w:hAnsi="Times New Roman" w:cs="Times New Roman"/>
                <w:color w:val="000000"/>
                <w:sz w:val="20"/>
                <w:szCs w:val="20"/>
                <w:lang w:val="en-US"/>
                <w:rPrChange w:id="1114" w:author="Römer, Axel (RED1D)" w:date="2020-11-05T07:13:00Z">
                  <w:rPr>
                    <w:rFonts w:ascii="Times New Roman" w:eastAsia="Times New Roman" w:hAnsi="Times New Roman" w:cs="Times New Roman"/>
                    <w:color w:val="000000"/>
                    <w:sz w:val="20"/>
                    <w:szCs w:val="20"/>
                  </w:rPr>
                </w:rPrChange>
              </w:rPr>
              <w:t xml:space="preserve"> </w:t>
            </w:r>
          </w:p>
          <w:p w14:paraId="13003A1F" w14:textId="77777777" w:rsidR="00406C2A" w:rsidRPr="00404B9F" w:rsidRDefault="00404B9F">
            <w:pPr>
              <w:autoSpaceDE/>
              <w:autoSpaceDN/>
              <w:spacing w:line="252" w:lineRule="auto"/>
              <w:ind w:left="112" w:right="89"/>
              <w:jc w:val="both"/>
              <w:rPr>
                <w:rFonts w:ascii="Times New Roman" w:eastAsia="Times New Roman" w:hAnsi="Times New Roman" w:cs="Times New Roman"/>
                <w:color w:val="000000"/>
                <w:sz w:val="19"/>
                <w:szCs w:val="19"/>
                <w:lang w:val="en-US"/>
                <w:rPrChange w:id="1115" w:author="Römer, Axel (RED1D)" w:date="2020-11-05T07:13:00Z">
                  <w:rPr>
                    <w:rFonts w:ascii="Times New Roman" w:eastAsia="Times New Roman" w:hAnsi="Times New Roman" w:cs="Times New Roman"/>
                    <w:color w:val="000000"/>
                    <w:sz w:val="19"/>
                    <w:szCs w:val="19"/>
                  </w:rPr>
                </w:rPrChange>
              </w:rPr>
            </w:pPr>
            <w:r w:rsidRPr="00404B9F">
              <w:rPr>
                <w:color w:val="000000"/>
                <w:sz w:val="19"/>
                <w:szCs w:val="19"/>
                <w:lang w:val="en-US"/>
                <w:rPrChange w:id="1116" w:author="Römer, Axel (RED1D)" w:date="2020-11-05T07:13:00Z">
                  <w:rPr>
                    <w:color w:val="000000"/>
                    <w:sz w:val="19"/>
                    <w:szCs w:val="19"/>
                  </w:rPr>
                </w:rPrChange>
              </w:rPr>
              <w:t xml:space="preserve">Should </w:t>
            </w:r>
            <w:r w:rsidRPr="00404B9F">
              <w:rPr>
                <w:color w:val="000000"/>
                <w:spacing w:val="-4"/>
                <w:sz w:val="19"/>
                <w:szCs w:val="19"/>
                <w:lang w:val="en-US"/>
                <w:rPrChange w:id="1117" w:author="Römer, Axel (RED1D)" w:date="2020-11-05T07:13:00Z">
                  <w:rPr>
                    <w:color w:val="000000"/>
                    <w:spacing w:val="-4"/>
                    <w:sz w:val="19"/>
                    <w:szCs w:val="19"/>
                  </w:rPr>
                </w:rPrChange>
              </w:rPr>
              <w:t xml:space="preserve">individual provisions </w:t>
            </w:r>
            <w:r w:rsidRPr="00404B9F">
              <w:rPr>
                <w:color w:val="000000"/>
                <w:sz w:val="19"/>
                <w:szCs w:val="19"/>
                <w:lang w:val="en-US"/>
                <w:rPrChange w:id="1118" w:author="Römer, Axel (RED1D)" w:date="2020-11-05T07:13:00Z">
                  <w:rPr>
                    <w:color w:val="000000"/>
                    <w:sz w:val="19"/>
                    <w:szCs w:val="19"/>
                  </w:rPr>
                </w:rPrChange>
              </w:rPr>
              <w:t xml:space="preserve">of this declaration be or become </w:t>
            </w:r>
            <w:r w:rsidRPr="00404B9F">
              <w:rPr>
                <w:color w:val="000000"/>
                <w:spacing w:val="-4"/>
                <w:sz w:val="19"/>
                <w:szCs w:val="19"/>
                <w:lang w:val="en-US"/>
                <w:rPrChange w:id="1119" w:author="Römer, Axel (RED1D)" w:date="2020-11-05T07:13:00Z">
                  <w:rPr>
                    <w:color w:val="000000"/>
                    <w:spacing w:val="-4"/>
                    <w:sz w:val="19"/>
                    <w:szCs w:val="19"/>
                  </w:rPr>
                </w:rPrChange>
              </w:rPr>
              <w:t xml:space="preserve">invalid </w:t>
            </w:r>
            <w:r w:rsidRPr="00404B9F">
              <w:rPr>
                <w:color w:val="000000"/>
                <w:sz w:val="19"/>
                <w:szCs w:val="19"/>
                <w:lang w:val="en-US"/>
                <w:rPrChange w:id="1120" w:author="Römer, Axel (RED1D)" w:date="2020-11-05T07:13:00Z">
                  <w:rPr>
                    <w:color w:val="000000"/>
                    <w:sz w:val="19"/>
                    <w:szCs w:val="19"/>
                  </w:rPr>
                </w:rPrChange>
              </w:rPr>
              <w:t xml:space="preserve">or contain a </w:t>
            </w:r>
            <w:r w:rsidRPr="00404B9F">
              <w:rPr>
                <w:color w:val="000000"/>
                <w:spacing w:val="-3"/>
                <w:sz w:val="19"/>
                <w:szCs w:val="19"/>
                <w:lang w:val="en-US"/>
                <w:rPrChange w:id="1121" w:author="Römer, Axel (RED1D)" w:date="2020-11-05T07:13:00Z">
                  <w:rPr>
                    <w:color w:val="000000"/>
                    <w:spacing w:val="-3"/>
                    <w:sz w:val="19"/>
                    <w:szCs w:val="19"/>
                  </w:rPr>
                </w:rPrChange>
              </w:rPr>
              <w:t xml:space="preserve">loophole, </w:t>
            </w:r>
            <w:r w:rsidRPr="00404B9F">
              <w:rPr>
                <w:color w:val="000000"/>
                <w:sz w:val="19"/>
                <w:szCs w:val="19"/>
                <w:lang w:val="en-US"/>
                <w:rPrChange w:id="1122" w:author="Römer, Axel (RED1D)" w:date="2020-11-05T07:13:00Z">
                  <w:rPr>
                    <w:color w:val="000000"/>
                    <w:sz w:val="19"/>
                    <w:szCs w:val="19"/>
                  </w:rPr>
                </w:rPrChange>
              </w:rPr>
              <w:t xml:space="preserve">the remaining </w:t>
            </w:r>
            <w:r w:rsidRPr="00404B9F">
              <w:rPr>
                <w:color w:val="000000"/>
                <w:spacing w:val="-4"/>
                <w:sz w:val="19"/>
                <w:szCs w:val="19"/>
                <w:lang w:val="en-US"/>
                <w:rPrChange w:id="1123" w:author="Römer, Axel (RED1D)" w:date="2020-11-05T07:13:00Z">
                  <w:rPr>
                    <w:color w:val="000000"/>
                    <w:spacing w:val="-4"/>
                    <w:sz w:val="19"/>
                    <w:szCs w:val="19"/>
                  </w:rPr>
                </w:rPrChange>
              </w:rPr>
              <w:t xml:space="preserve">provisions </w:t>
            </w:r>
            <w:r w:rsidRPr="00404B9F">
              <w:rPr>
                <w:color w:val="000000"/>
                <w:sz w:val="19"/>
                <w:szCs w:val="19"/>
                <w:lang w:val="en-US"/>
                <w:rPrChange w:id="1124" w:author="Römer, Axel (RED1D)" w:date="2020-11-05T07:13:00Z">
                  <w:rPr>
                    <w:color w:val="000000"/>
                    <w:sz w:val="19"/>
                    <w:szCs w:val="19"/>
                  </w:rPr>
                </w:rPrChange>
              </w:rPr>
              <w:t xml:space="preserve">shall remain </w:t>
            </w:r>
            <w:r w:rsidRPr="00404B9F">
              <w:rPr>
                <w:color w:val="000000"/>
                <w:spacing w:val="-5"/>
                <w:sz w:val="19"/>
                <w:szCs w:val="19"/>
                <w:lang w:val="en-US"/>
                <w:rPrChange w:id="1125" w:author="Römer, Axel (RED1D)" w:date="2020-11-05T07:13:00Z">
                  <w:rPr>
                    <w:color w:val="000000"/>
                    <w:spacing w:val="-5"/>
                    <w:sz w:val="19"/>
                    <w:szCs w:val="19"/>
                  </w:rPr>
                </w:rPrChange>
              </w:rPr>
              <w:t xml:space="preserve">valid. In </w:t>
            </w:r>
            <w:r w:rsidRPr="00404B9F">
              <w:rPr>
                <w:color w:val="000000"/>
                <w:sz w:val="19"/>
                <w:szCs w:val="19"/>
                <w:lang w:val="en-US"/>
                <w:rPrChange w:id="1126" w:author="Römer, Axel (RED1D)" w:date="2020-11-05T07:13:00Z">
                  <w:rPr>
                    <w:color w:val="000000"/>
                    <w:sz w:val="19"/>
                    <w:szCs w:val="19"/>
                  </w:rPr>
                </w:rPrChange>
              </w:rPr>
              <w:t xml:space="preserve">this case, the parties undertake </w:t>
            </w:r>
            <w:r w:rsidRPr="00404B9F">
              <w:rPr>
                <w:color w:val="000000"/>
                <w:spacing w:val="2"/>
                <w:sz w:val="19"/>
                <w:szCs w:val="19"/>
                <w:lang w:val="en-US"/>
                <w:rPrChange w:id="1127" w:author="Römer, Axel (RED1D)" w:date="2020-11-05T07:13:00Z">
                  <w:rPr>
                    <w:color w:val="000000"/>
                    <w:spacing w:val="2"/>
                    <w:sz w:val="19"/>
                    <w:szCs w:val="19"/>
                  </w:rPr>
                </w:rPrChange>
              </w:rPr>
              <w:t xml:space="preserve">to </w:t>
            </w:r>
            <w:r w:rsidRPr="00404B9F">
              <w:rPr>
                <w:color w:val="000000"/>
                <w:spacing w:val="-4"/>
                <w:sz w:val="19"/>
                <w:szCs w:val="19"/>
                <w:lang w:val="en-US"/>
                <w:rPrChange w:id="1128" w:author="Römer, Axel (RED1D)" w:date="2020-11-05T07:13:00Z">
                  <w:rPr>
                    <w:color w:val="000000"/>
                    <w:spacing w:val="-4"/>
                    <w:sz w:val="19"/>
                    <w:szCs w:val="19"/>
                  </w:rPr>
                </w:rPrChange>
              </w:rPr>
              <w:t xml:space="preserve">agree </w:t>
            </w:r>
            <w:r w:rsidRPr="00404B9F">
              <w:rPr>
                <w:color w:val="000000"/>
                <w:sz w:val="19"/>
                <w:szCs w:val="19"/>
                <w:lang w:val="en-US"/>
                <w:rPrChange w:id="1129" w:author="Römer, Axel (RED1D)" w:date="2020-11-05T07:13:00Z">
                  <w:rPr>
                    <w:color w:val="000000"/>
                    <w:sz w:val="19"/>
                    <w:szCs w:val="19"/>
                  </w:rPr>
                </w:rPrChange>
              </w:rPr>
              <w:t xml:space="preserve">on a </w:t>
            </w:r>
            <w:r w:rsidRPr="00404B9F">
              <w:rPr>
                <w:color w:val="000000"/>
                <w:spacing w:val="-5"/>
                <w:sz w:val="19"/>
                <w:szCs w:val="19"/>
                <w:lang w:val="en-US"/>
                <w:rPrChange w:id="1130" w:author="Römer, Axel (RED1D)" w:date="2020-11-05T07:13:00Z">
                  <w:rPr>
                    <w:color w:val="000000"/>
                    <w:spacing w:val="-5"/>
                    <w:sz w:val="19"/>
                    <w:szCs w:val="19"/>
                  </w:rPr>
                </w:rPrChange>
              </w:rPr>
              <w:t xml:space="preserve">valid </w:t>
            </w:r>
            <w:r w:rsidRPr="00404B9F">
              <w:rPr>
                <w:color w:val="000000"/>
                <w:spacing w:val="-4"/>
                <w:sz w:val="19"/>
                <w:szCs w:val="19"/>
                <w:lang w:val="en-US"/>
                <w:rPrChange w:id="1131" w:author="Römer, Axel (RED1D)" w:date="2020-11-05T07:13:00Z">
                  <w:rPr>
                    <w:color w:val="000000"/>
                    <w:spacing w:val="-4"/>
                    <w:sz w:val="19"/>
                    <w:szCs w:val="19"/>
                  </w:rPr>
                </w:rPrChange>
              </w:rPr>
              <w:t xml:space="preserve">provision </w:t>
            </w:r>
            <w:r w:rsidRPr="00404B9F">
              <w:rPr>
                <w:color w:val="000000"/>
                <w:sz w:val="19"/>
                <w:szCs w:val="19"/>
                <w:lang w:val="en-US"/>
                <w:rPrChange w:id="1132" w:author="Römer, Axel (RED1D)" w:date="2020-11-05T07:13:00Z">
                  <w:rPr>
                    <w:color w:val="000000"/>
                    <w:sz w:val="19"/>
                    <w:szCs w:val="19"/>
                  </w:rPr>
                </w:rPrChange>
              </w:rPr>
              <w:t xml:space="preserve">in place of the </w:t>
            </w:r>
            <w:r w:rsidRPr="00404B9F">
              <w:rPr>
                <w:color w:val="000000"/>
                <w:spacing w:val="-4"/>
                <w:sz w:val="19"/>
                <w:szCs w:val="19"/>
                <w:lang w:val="en-US"/>
                <w:rPrChange w:id="1133" w:author="Römer, Axel (RED1D)" w:date="2020-11-05T07:13:00Z">
                  <w:rPr>
                    <w:color w:val="000000"/>
                    <w:spacing w:val="-4"/>
                    <w:sz w:val="19"/>
                    <w:szCs w:val="19"/>
                  </w:rPr>
                </w:rPrChange>
              </w:rPr>
              <w:t xml:space="preserve">invalid provision </w:t>
            </w:r>
            <w:r w:rsidRPr="00404B9F">
              <w:rPr>
                <w:color w:val="000000"/>
                <w:sz w:val="19"/>
                <w:szCs w:val="19"/>
                <w:lang w:val="en-US"/>
                <w:rPrChange w:id="1134" w:author="Römer, Axel (RED1D)" w:date="2020-11-05T07:13:00Z">
                  <w:rPr>
                    <w:color w:val="000000"/>
                    <w:sz w:val="19"/>
                    <w:szCs w:val="19"/>
                  </w:rPr>
                </w:rPrChange>
              </w:rPr>
              <w:t xml:space="preserve">which comes as </w:t>
            </w:r>
            <w:r w:rsidRPr="00404B9F">
              <w:rPr>
                <w:color w:val="000000"/>
                <w:spacing w:val="4"/>
                <w:sz w:val="19"/>
                <w:szCs w:val="19"/>
                <w:lang w:val="en-US"/>
                <w:rPrChange w:id="1135" w:author="Römer, Axel (RED1D)" w:date="2020-11-05T07:13:00Z">
                  <w:rPr>
                    <w:color w:val="000000"/>
                    <w:spacing w:val="4"/>
                    <w:sz w:val="19"/>
                    <w:szCs w:val="19"/>
                  </w:rPr>
                </w:rPrChange>
              </w:rPr>
              <w:t xml:space="preserve">close </w:t>
            </w:r>
            <w:r w:rsidRPr="00404B9F">
              <w:rPr>
                <w:color w:val="000000"/>
                <w:sz w:val="19"/>
                <w:szCs w:val="19"/>
                <w:lang w:val="en-US"/>
                <w:rPrChange w:id="1136" w:author="Römer, Axel (RED1D)" w:date="2020-11-05T07:13:00Z">
                  <w:rPr>
                    <w:color w:val="000000"/>
                    <w:sz w:val="19"/>
                    <w:szCs w:val="19"/>
                  </w:rPr>
                </w:rPrChange>
              </w:rPr>
              <w:t xml:space="preserve">as possible </w:t>
            </w:r>
            <w:r w:rsidRPr="00404B9F">
              <w:rPr>
                <w:color w:val="000000"/>
                <w:spacing w:val="2"/>
                <w:sz w:val="19"/>
                <w:szCs w:val="19"/>
                <w:lang w:val="en-US"/>
                <w:rPrChange w:id="1137" w:author="Römer, Axel (RED1D)" w:date="2020-11-05T07:13:00Z">
                  <w:rPr>
                    <w:color w:val="000000"/>
                    <w:spacing w:val="2"/>
                    <w:sz w:val="19"/>
                    <w:szCs w:val="19"/>
                  </w:rPr>
                </w:rPrChange>
              </w:rPr>
              <w:t xml:space="preserve">to </w:t>
            </w:r>
            <w:r w:rsidRPr="00404B9F">
              <w:rPr>
                <w:color w:val="000000"/>
                <w:sz w:val="19"/>
                <w:szCs w:val="19"/>
                <w:lang w:val="en-US"/>
                <w:rPrChange w:id="1138" w:author="Römer, Axel (RED1D)" w:date="2020-11-05T07:13:00Z">
                  <w:rPr>
                    <w:color w:val="000000"/>
                    <w:sz w:val="19"/>
                    <w:szCs w:val="19"/>
                  </w:rPr>
                </w:rPrChange>
              </w:rPr>
              <w:t xml:space="preserve">the economically intended meaning </w:t>
            </w:r>
            <w:r w:rsidRPr="00404B9F">
              <w:rPr>
                <w:color w:val="000000"/>
                <w:spacing w:val="2"/>
                <w:sz w:val="19"/>
                <w:szCs w:val="19"/>
                <w:lang w:val="en-US"/>
                <w:rPrChange w:id="1139" w:author="Römer, Axel (RED1D)" w:date="2020-11-05T07:13:00Z">
                  <w:rPr>
                    <w:color w:val="000000"/>
                    <w:spacing w:val="2"/>
                    <w:sz w:val="19"/>
                    <w:szCs w:val="19"/>
                  </w:rPr>
                </w:rPrChange>
              </w:rPr>
              <w:t xml:space="preserve">and </w:t>
            </w:r>
            <w:r w:rsidRPr="00404B9F">
              <w:rPr>
                <w:color w:val="000000"/>
                <w:sz w:val="19"/>
                <w:szCs w:val="19"/>
                <w:lang w:val="en-US"/>
                <w:rPrChange w:id="1140" w:author="Römer, Axel (RED1D)" w:date="2020-11-05T07:13:00Z">
                  <w:rPr>
                    <w:color w:val="000000"/>
                    <w:sz w:val="19"/>
                    <w:szCs w:val="19"/>
                  </w:rPr>
                </w:rPrChange>
              </w:rPr>
              <w:t xml:space="preserve">purpose of the </w:t>
            </w:r>
            <w:r w:rsidRPr="00404B9F">
              <w:rPr>
                <w:color w:val="000000"/>
                <w:spacing w:val="-4"/>
                <w:sz w:val="19"/>
                <w:szCs w:val="19"/>
                <w:lang w:val="en-US"/>
                <w:rPrChange w:id="1141" w:author="Römer, Axel (RED1D)" w:date="2020-11-05T07:13:00Z">
                  <w:rPr>
                    <w:color w:val="000000"/>
                    <w:spacing w:val="-4"/>
                    <w:sz w:val="19"/>
                    <w:szCs w:val="19"/>
                  </w:rPr>
                </w:rPrChange>
              </w:rPr>
              <w:t xml:space="preserve">invalid provision </w:t>
            </w:r>
            <w:r w:rsidRPr="00404B9F">
              <w:rPr>
                <w:color w:val="000000"/>
                <w:sz w:val="19"/>
                <w:szCs w:val="19"/>
                <w:lang w:val="en-US"/>
                <w:rPrChange w:id="1142" w:author="Römer, Axel (RED1D)" w:date="2020-11-05T07:13:00Z">
                  <w:rPr>
                    <w:color w:val="000000"/>
                    <w:sz w:val="19"/>
                    <w:szCs w:val="19"/>
                  </w:rPr>
                </w:rPrChange>
              </w:rPr>
              <w:t>in the context of the declaration.</w:t>
            </w:r>
          </w:p>
        </w:tc>
      </w:tr>
      <w:tr w:rsidR="00406C2A" w14:paraId="0D67DC1F" w14:textId="77777777">
        <w:trPr>
          <w:trHeight w:val="4773"/>
        </w:trPr>
        <w:tc>
          <w:tcPr>
            <w:tcW w:w="9492" w:type="dxa"/>
            <w:gridSpan w:val="2"/>
            <w:tcBorders>
              <w:top w:val="single" w:sz="6" w:space="0" w:color="000000"/>
            </w:tcBorders>
            <w:tcMar>
              <w:top w:w="8" w:type="dxa"/>
              <w:left w:w="8" w:type="dxa"/>
              <w:bottom w:w="8" w:type="dxa"/>
              <w:right w:w="8" w:type="dxa"/>
            </w:tcMar>
            <w:hideMark/>
          </w:tcPr>
          <w:p w14:paraId="5FD062F8" w14:textId="77777777" w:rsidR="00406C2A" w:rsidRPr="00404B9F" w:rsidRDefault="00404B9F">
            <w:pPr>
              <w:autoSpaceDE/>
              <w:autoSpaceDN/>
              <w:spacing w:before="10"/>
              <w:rPr>
                <w:rFonts w:ascii="Times New Roman" w:eastAsia="Times New Roman" w:hAnsi="Times New Roman" w:cs="Times New Roman"/>
                <w:color w:val="000000"/>
                <w:sz w:val="19"/>
                <w:szCs w:val="19"/>
                <w:lang w:val="en-US"/>
                <w:rPrChange w:id="1143" w:author="Römer, Axel (RED1D)" w:date="2020-11-05T07:13:00Z">
                  <w:rPr>
                    <w:rFonts w:ascii="Times New Roman" w:eastAsia="Times New Roman" w:hAnsi="Times New Roman" w:cs="Times New Roman"/>
                    <w:color w:val="000000"/>
                    <w:sz w:val="19"/>
                    <w:szCs w:val="19"/>
                  </w:rPr>
                </w:rPrChange>
              </w:rPr>
            </w:pPr>
            <w:r w:rsidRPr="00404B9F">
              <w:rPr>
                <w:rFonts w:ascii="Times New Roman" w:eastAsia="Times New Roman" w:hAnsi="Times New Roman" w:cs="Times New Roman"/>
                <w:color w:val="000000"/>
                <w:sz w:val="19"/>
                <w:szCs w:val="19"/>
                <w:lang w:val="en-US"/>
                <w:rPrChange w:id="1144" w:author="Römer, Axel (RED1D)" w:date="2020-11-05T07:13:00Z">
                  <w:rPr>
                    <w:rFonts w:ascii="Times New Roman" w:eastAsia="Times New Roman" w:hAnsi="Times New Roman" w:cs="Times New Roman"/>
                    <w:color w:val="000000"/>
                    <w:sz w:val="19"/>
                    <w:szCs w:val="19"/>
                  </w:rPr>
                </w:rPrChange>
              </w:rPr>
              <w:t xml:space="preserve"> </w:t>
            </w:r>
          </w:p>
          <w:p w14:paraId="5871A56D" w14:textId="77777777" w:rsidR="00406C2A" w:rsidRDefault="00404B9F">
            <w:pPr>
              <w:autoSpaceDE/>
              <w:autoSpaceDN/>
              <w:spacing w:line="242" w:lineRule="auto"/>
              <w:ind w:left="112" w:right="4039"/>
              <w:rPr>
                <w:rFonts w:ascii="Times New Roman" w:eastAsia="Times New Roman" w:hAnsi="Times New Roman" w:cs="Times New Roman"/>
                <w:color w:val="000000"/>
              </w:rPr>
            </w:pPr>
            <w:r>
              <w:rPr>
                <w:b/>
                <w:bCs/>
                <w:color w:val="000000"/>
              </w:rPr>
              <w:t>(Firmenbezeichnung des Informationsempfängers) (Company name of information receiver)</w:t>
            </w:r>
          </w:p>
          <w:p w14:paraId="1AE41E91"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3C755D98"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7D945D8B" w14:textId="77777777" w:rsidR="00406C2A" w:rsidRDefault="00404B9F">
            <w:pPr>
              <w:autoSpaceDE/>
              <w:autoSpaceDN/>
              <w:spacing w:before="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3FD588B8" w14:textId="77777777" w:rsidR="00406C2A" w:rsidRDefault="00404B9F">
            <w:pPr>
              <w:autoSpaceDE/>
              <w:autoSpaceDN/>
              <w:spacing w:line="20" w:lineRule="atLeast"/>
              <w:ind w:left="10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de-DE"/>
              </w:rPr>
              <w:drawing>
                <wp:inline distT="0" distB="0" distL="0" distR="0" wp14:anchorId="1C284C47" wp14:editId="5102F511">
                  <wp:extent cx="2543175" cy="28575"/>
                  <wp:effectExtent l="0" t="0" r="0" b="0"/>
                  <wp:docPr id="300043134" name="Grafik 30004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92528" name=""/>
                          <pic:cNvPicPr>
                            <a:picLocks noChangeAspect="1"/>
                          </pic:cNvPicPr>
                        </pic:nvPicPr>
                        <pic:blipFill>
                          <a:blip r:embed="rId14"/>
                          <a:stretch>
                            <a:fillRect/>
                          </a:stretch>
                        </pic:blipFill>
                        <pic:spPr>
                          <a:xfrm>
                            <a:off x="0" y="0"/>
                            <a:ext cx="2543175" cy="28575"/>
                          </a:xfrm>
                          <a:prstGeom prst="rect">
                            <a:avLst/>
                          </a:prstGeom>
                        </pic:spPr>
                      </pic:pic>
                    </a:graphicData>
                  </a:graphic>
                </wp:inline>
              </w:drawing>
            </w:r>
          </w:p>
          <w:p w14:paraId="7DEAD1FB" w14:textId="77777777" w:rsidR="00406C2A" w:rsidRDefault="00404B9F">
            <w:pPr>
              <w:autoSpaceDE/>
              <w:autoSpaceDN/>
              <w:ind w:left="112"/>
              <w:rPr>
                <w:rFonts w:ascii="Times New Roman" w:eastAsia="Times New Roman" w:hAnsi="Times New Roman" w:cs="Times New Roman"/>
                <w:color w:val="000000"/>
              </w:rPr>
            </w:pPr>
            <w:r>
              <w:rPr>
                <w:color w:val="000000"/>
              </w:rPr>
              <w:t>(Ort, Datum) / (Place, Date)</w:t>
            </w:r>
          </w:p>
          <w:p w14:paraId="348693E7"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29E4D95D"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4B739376"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2BECE511"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3A1C96CA"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75D1A683"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6EDD559" w14:textId="77777777" w:rsidR="00406C2A" w:rsidRDefault="00404B9F">
            <w:pPr>
              <w:autoSpaceDE/>
              <w:autoSpaceDN/>
              <w:spacing w:before="4"/>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 xml:space="preserve"> </w:t>
            </w:r>
          </w:p>
          <w:p w14:paraId="6D1E5E38" w14:textId="77777777" w:rsidR="00406C2A" w:rsidRDefault="00404B9F">
            <w:pPr>
              <w:tabs>
                <w:tab w:val="left" w:pos="4137"/>
              </w:tabs>
              <w:autoSpaceDE/>
              <w:autoSpaceDN/>
              <w:spacing w:line="20" w:lineRule="atLeast"/>
              <w:ind w:left="10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de-DE"/>
              </w:rPr>
              <w:drawing>
                <wp:inline distT="0" distB="0" distL="0" distR="0" wp14:anchorId="79806CA2" wp14:editId="4ED46C6D">
                  <wp:extent cx="2228850" cy="28575"/>
                  <wp:effectExtent l="0" t="0" r="0" b="0"/>
                  <wp:docPr id="1822074424" name="Grafik 182207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8795" name=""/>
                          <pic:cNvPicPr>
                            <a:picLocks noChangeAspect="1"/>
                          </pic:cNvPicPr>
                        </pic:nvPicPr>
                        <pic:blipFill>
                          <a:blip r:embed="rId15"/>
                          <a:stretch>
                            <a:fillRect/>
                          </a:stretch>
                        </pic:blipFill>
                        <pic:spPr>
                          <a:xfrm>
                            <a:off x="0" y="0"/>
                            <a:ext cx="2228850" cy="28575"/>
                          </a:xfrm>
                          <a:prstGeom prst="rect">
                            <a:avLst/>
                          </a:prstGeom>
                        </pic:spPr>
                      </pic:pic>
                    </a:graphicData>
                  </a:graphic>
                </wp:inline>
              </w:drawing>
            </w:r>
            <w:r>
              <w:rPr>
                <w:rFonts w:ascii="Times New Roman" w:eastAsia="Times New Roman" w:hAnsi="Times New Roman" w:cs="Times New Roman"/>
                <w:color w:val="000000"/>
                <w:sz w:val="24"/>
                <w:szCs w:val="24"/>
              </w:rPr>
              <w:tab/>
            </w:r>
            <w:r>
              <w:rPr>
                <w:rFonts w:ascii="Times New Roman" w:eastAsia="Times New Roman" w:hAnsi="Times New Roman" w:cs="Times New Roman"/>
                <w:noProof/>
                <w:color w:val="000000"/>
                <w:sz w:val="24"/>
                <w:szCs w:val="24"/>
                <w:lang w:eastAsia="de-DE"/>
              </w:rPr>
              <w:drawing>
                <wp:inline distT="0" distB="0" distL="0" distR="0" wp14:anchorId="465068E4" wp14:editId="15D4BDC2">
                  <wp:extent cx="2228850" cy="28575"/>
                  <wp:effectExtent l="0" t="0" r="0" b="0"/>
                  <wp:docPr id="2056066944" name="Grafik 2056066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08202" name=""/>
                          <pic:cNvPicPr>
                            <a:picLocks noChangeAspect="1"/>
                          </pic:cNvPicPr>
                        </pic:nvPicPr>
                        <pic:blipFill>
                          <a:blip r:embed="rId15"/>
                          <a:stretch>
                            <a:fillRect/>
                          </a:stretch>
                        </pic:blipFill>
                        <pic:spPr>
                          <a:xfrm>
                            <a:off x="0" y="0"/>
                            <a:ext cx="2228850" cy="28575"/>
                          </a:xfrm>
                          <a:prstGeom prst="rect">
                            <a:avLst/>
                          </a:prstGeom>
                        </pic:spPr>
                      </pic:pic>
                    </a:graphicData>
                  </a:graphic>
                </wp:inline>
              </w:drawing>
            </w:r>
          </w:p>
          <w:p w14:paraId="41116E99" w14:textId="77777777" w:rsidR="00406C2A" w:rsidRDefault="00404B9F">
            <w:pPr>
              <w:autoSpaceDE/>
              <w:autoSpaceDN/>
              <w:ind w:left="112"/>
              <w:rPr>
                <w:rFonts w:ascii="Times New Roman" w:eastAsia="Times New Roman" w:hAnsi="Times New Roman" w:cs="Times New Roman"/>
                <w:color w:val="000000"/>
              </w:rPr>
            </w:pPr>
            <w:r>
              <w:rPr>
                <w:color w:val="000000"/>
              </w:rPr>
              <w:t>Unterschrift(en) / Signature(s)</w:t>
            </w:r>
          </w:p>
          <w:p w14:paraId="54CCBEEB"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4DC52752" w14:textId="77777777" w:rsidR="00406C2A" w:rsidRDefault="00404B9F">
            <w:pPr>
              <w:autoSpaceDE/>
              <w:autoSpaceDN/>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1F82487C" w14:textId="77777777" w:rsidR="00406C2A" w:rsidRDefault="00404B9F">
            <w:pPr>
              <w:autoSpaceDE/>
              <w:autoSpaceDN/>
              <w:spacing w:before="9"/>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642392C3" w14:textId="77777777" w:rsidR="00406C2A" w:rsidRDefault="00404B9F">
            <w:pPr>
              <w:tabs>
                <w:tab w:val="left" w:pos="4137"/>
              </w:tabs>
              <w:autoSpaceDE/>
              <w:autoSpaceDN/>
              <w:spacing w:line="20" w:lineRule="atLeast"/>
              <w:ind w:left="10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de-DE"/>
              </w:rPr>
              <w:drawing>
                <wp:inline distT="0" distB="0" distL="0" distR="0" wp14:anchorId="1D808788" wp14:editId="66DC2DE4">
                  <wp:extent cx="2228850" cy="28575"/>
                  <wp:effectExtent l="0" t="0" r="0" b="0"/>
                  <wp:docPr id="1469662069" name="Grafik 1469662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87851" name=""/>
                          <pic:cNvPicPr>
                            <a:picLocks noChangeAspect="1"/>
                          </pic:cNvPicPr>
                        </pic:nvPicPr>
                        <pic:blipFill>
                          <a:blip r:embed="rId15"/>
                          <a:stretch>
                            <a:fillRect/>
                          </a:stretch>
                        </pic:blipFill>
                        <pic:spPr>
                          <a:xfrm>
                            <a:off x="0" y="0"/>
                            <a:ext cx="2228850" cy="28575"/>
                          </a:xfrm>
                          <a:prstGeom prst="rect">
                            <a:avLst/>
                          </a:prstGeom>
                        </pic:spPr>
                      </pic:pic>
                    </a:graphicData>
                  </a:graphic>
                </wp:inline>
              </w:drawing>
            </w:r>
            <w:r>
              <w:rPr>
                <w:rFonts w:ascii="Times New Roman" w:eastAsia="Times New Roman" w:hAnsi="Times New Roman" w:cs="Times New Roman"/>
                <w:color w:val="000000"/>
                <w:sz w:val="24"/>
                <w:szCs w:val="24"/>
              </w:rPr>
              <w:tab/>
            </w:r>
            <w:r>
              <w:rPr>
                <w:rFonts w:ascii="Times New Roman" w:eastAsia="Times New Roman" w:hAnsi="Times New Roman" w:cs="Times New Roman"/>
                <w:noProof/>
                <w:color w:val="000000"/>
                <w:sz w:val="24"/>
                <w:szCs w:val="24"/>
                <w:lang w:eastAsia="de-DE"/>
              </w:rPr>
              <w:drawing>
                <wp:inline distT="0" distB="0" distL="0" distR="0" wp14:anchorId="27D97A97" wp14:editId="5D40C8DF">
                  <wp:extent cx="2228850" cy="28575"/>
                  <wp:effectExtent l="0" t="0" r="0" b="0"/>
                  <wp:docPr id="1910505496" name="Grafik 1910505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4008" name=""/>
                          <pic:cNvPicPr>
                            <a:picLocks noChangeAspect="1"/>
                          </pic:cNvPicPr>
                        </pic:nvPicPr>
                        <pic:blipFill>
                          <a:blip r:embed="rId15"/>
                          <a:stretch>
                            <a:fillRect/>
                          </a:stretch>
                        </pic:blipFill>
                        <pic:spPr>
                          <a:xfrm>
                            <a:off x="0" y="0"/>
                            <a:ext cx="2228850" cy="28575"/>
                          </a:xfrm>
                          <a:prstGeom prst="rect">
                            <a:avLst/>
                          </a:prstGeom>
                        </pic:spPr>
                      </pic:pic>
                    </a:graphicData>
                  </a:graphic>
                </wp:inline>
              </w:drawing>
            </w:r>
          </w:p>
          <w:p w14:paraId="43C23B40" w14:textId="77777777" w:rsidR="00406C2A" w:rsidRDefault="00404B9F">
            <w:pPr>
              <w:autoSpaceDE/>
              <w:autoSpaceDN/>
              <w:ind w:left="112"/>
              <w:rPr>
                <w:rFonts w:ascii="Times New Roman" w:eastAsia="Times New Roman" w:hAnsi="Times New Roman" w:cs="Times New Roman"/>
                <w:color w:val="000000"/>
              </w:rPr>
            </w:pPr>
            <w:r>
              <w:rPr>
                <w:color w:val="000000"/>
              </w:rPr>
              <w:t>(</w:t>
            </w:r>
            <w:r>
              <w:rPr>
                <w:color w:val="000000"/>
                <w:sz w:val="19"/>
                <w:szCs w:val="19"/>
              </w:rPr>
              <w:t>Namen der Unterzeichner in Druckbuchstaben</w:t>
            </w:r>
            <w:r>
              <w:rPr>
                <w:color w:val="000000"/>
              </w:rPr>
              <w:t>) / (</w:t>
            </w:r>
            <w:r>
              <w:rPr>
                <w:color w:val="000000"/>
                <w:sz w:val="19"/>
                <w:szCs w:val="19"/>
              </w:rPr>
              <w:t>Name in block letters</w:t>
            </w:r>
            <w:r>
              <w:rPr>
                <w:color w:val="000000"/>
              </w:rPr>
              <w:t>)</w:t>
            </w:r>
          </w:p>
        </w:tc>
      </w:tr>
    </w:tbl>
    <w:p w14:paraId="64744AE1" w14:textId="77777777" w:rsidR="00406C2A" w:rsidRDefault="00406C2A">
      <w:pPr>
        <w:sectPr w:rsidR="00406C2A">
          <w:pgSz w:w="11910" w:h="16850"/>
          <w:pgMar w:top="1420" w:right="1160" w:bottom="760" w:left="1020" w:header="0" w:footer="572" w:gutter="0"/>
          <w:cols w:space="708"/>
        </w:sectPr>
      </w:pPr>
    </w:p>
    <w:p w14:paraId="5C698DBA" w14:textId="77777777" w:rsidR="00406C2A" w:rsidRDefault="00404B9F">
      <w:pPr>
        <w:pStyle w:val="Textkrper"/>
        <w:autoSpaceDE/>
        <w:autoSpaceDN/>
        <w:spacing w:before="4"/>
        <w:rPr>
          <w:rFonts w:ascii="Times New Roman" w:eastAsia="Times New Roman" w:hAnsi="Times New Roman" w:cs="Times New Roman"/>
          <w:sz w:val="17"/>
          <w:szCs w:val="17"/>
        </w:rPr>
      </w:pPr>
      <w:r>
        <w:rPr>
          <w:rFonts w:ascii="Times New Roman" w:eastAsia="Times New Roman" w:hAnsi="Times New Roman" w:cs="Times New Roman"/>
          <w:color w:val="000000"/>
          <w:sz w:val="17"/>
          <w:szCs w:val="17"/>
        </w:rPr>
        <w:lastRenderedPageBreak/>
        <w:t xml:space="preserve"> </w:t>
      </w:r>
    </w:p>
    <w:sectPr w:rsidR="00406C2A">
      <w:pgSz w:w="11910" w:h="16850"/>
      <w:pgMar w:top="1600" w:right="1160" w:bottom="760" w:left="1020" w:header="0" w:footer="572"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Jan Stephan ||" w:date="2020-08-24T08:47:00Z" w:initials="">
    <w:p w14:paraId="2EDE50BD" w14:textId="77777777" w:rsidR="00406C2A" w:rsidRDefault="00404B9F">
      <w:pPr>
        <w:pStyle w:val="Kommentartext"/>
      </w:pPr>
      <w:r>
        <w:rPr>
          <w:rStyle w:val="Kommentarzeichen"/>
        </w:rPr>
        <w:annotationRef/>
      </w:r>
      <w:r>
        <w:t>Das NDA sollte beidseitig sein.</w:t>
      </w:r>
    </w:p>
  </w:comment>
  <w:comment w:id="22" w:author="Römer, Axel (RED1D)" w:date="2020-11-05T07:16:00Z" w:initials="V183099">
    <w:p w14:paraId="21CC2234" w14:textId="77777777" w:rsidR="00404B9F" w:rsidRDefault="00404B9F">
      <w:pPr>
        <w:pStyle w:val="Kommentartext"/>
      </w:pPr>
      <w:r>
        <w:rPr>
          <w:rStyle w:val="Kommentarzeichen"/>
        </w:rPr>
        <w:annotationRef/>
      </w:r>
      <w:r>
        <w:t xml:space="preserve">Deswegen ist es kein NDA, sondern eine einseitige </w:t>
      </w:r>
      <w:r w:rsidRPr="00404B9F">
        <w:t>Verpflichtungserklärung</w:t>
      </w:r>
      <w:r w:rsidRPr="00404B9F">
        <w:t>. Im Stadium des Onboarding Prozesses ist es für</w:t>
      </w:r>
      <w:r>
        <w:t xml:space="preserve"> uns als</w:t>
      </w:r>
      <w:r w:rsidRPr="00404B9F">
        <w:t xml:space="preserve"> Versicher</w:t>
      </w:r>
      <w:r>
        <w:t>ungsunternehmen</w:t>
      </w:r>
      <w:r w:rsidRPr="00404B9F">
        <w:t xml:space="preserve"> wichtig zu wissen, ob sich der Lieferant an die Vertraulichkeit hält.</w:t>
      </w:r>
      <w:r>
        <w:t xml:space="preserve"> In einem späteren evtl. Vertrag werden Geheimhaltungsklauseln sein, welche nat. dann beidseitig gelten. </w:t>
      </w:r>
    </w:p>
  </w:comment>
  <w:comment w:id="959" w:author="Jan Stephan ||" w:date="2020-08-24T08:47:00Z" w:initials="">
    <w:p w14:paraId="2F48D991" w14:textId="77777777" w:rsidR="00406C2A" w:rsidRDefault="00404B9F">
      <w:pPr>
        <w:pStyle w:val="Kommentartext"/>
      </w:pPr>
      <w:r>
        <w:rPr>
          <w:rStyle w:val="Kommentarzeichen"/>
        </w:rPr>
        <w:annotationRef/>
      </w:r>
      <w:r>
        <w:t>Eine Vertragsstrafe können wir nicht akzeptieren. Bitte Ziffer 9 streichen.</w:t>
      </w:r>
    </w:p>
  </w:comment>
  <w:comment w:id="960" w:author="Römer, Axel (RED1D)" w:date="2020-11-05T07:21:00Z" w:initials="V183099">
    <w:p w14:paraId="18CF5DC1" w14:textId="77777777" w:rsidR="00404B9F" w:rsidRDefault="00404B9F">
      <w:pPr>
        <w:pStyle w:val="Kommentartext"/>
      </w:pPr>
      <w:r>
        <w:rPr>
          <w:rStyle w:val="Kommentarzeichen"/>
        </w:rPr>
        <w:annotationRef/>
      </w:r>
      <w:r>
        <w:t>Warum nicht, glaubt der Lieferant nicht, dass er mit den vertraulichen Informationen umgehen kann und wird? Warum sollte er besser gestellt werden, als alle anderen Lieferanten?</w:t>
      </w:r>
      <w:bookmarkStart w:id="961" w:name="_GoBack"/>
      <w:bookmarkEnd w:id="96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DE50BD" w15:done="0"/>
  <w15:commentEx w15:paraId="21CC2234" w15:paraIdParent="2EDE50BD" w15:done="0"/>
  <w15:commentEx w15:paraId="2F48D991" w15:done="0"/>
  <w15:commentEx w15:paraId="18CF5DC1" w15:paraIdParent="2F48D99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AF7DA1" w14:textId="77777777" w:rsidR="00000000" w:rsidRDefault="00404B9F">
      <w:r>
        <w:separator/>
      </w:r>
    </w:p>
  </w:endnote>
  <w:endnote w:type="continuationSeparator" w:id="0">
    <w:p w14:paraId="4A0CF254" w14:textId="77777777" w:rsidR="00000000" w:rsidRDefault="0040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56E3A" w14:textId="796FF5ED" w:rsidR="00406C2A" w:rsidRDefault="00404B9F">
    <w:pPr>
      <w:pStyle w:val="Textkrper"/>
      <w:spacing w:line="14" w:lineRule="auto"/>
      <w:rPr>
        <w:sz w:val="20"/>
      </w:rPr>
    </w:pPr>
    <w:r>
      <w:rPr>
        <w:noProof/>
        <w:lang w:eastAsia="de-DE"/>
      </w:rPr>
      <mc:AlternateContent>
        <mc:Choice Requires="wps">
          <w:drawing>
            <wp:anchor distT="0" distB="0" distL="114300" distR="114300" simplePos="0" relativeHeight="251657728" behindDoc="1" locked="0" layoutInCell="1" allowOverlap="1" wp14:anchorId="4873C476" wp14:editId="4FA49EE1">
              <wp:simplePos x="0" y="0"/>
              <wp:positionH relativeFrom="page">
                <wp:posOffset>6751955</wp:posOffset>
              </wp:positionH>
              <wp:positionV relativeFrom="page">
                <wp:posOffset>10142855</wp:posOffset>
              </wp:positionV>
              <wp:extent cx="145415" cy="163830"/>
              <wp:effectExtent l="0" t="0" r="0" b="0"/>
              <wp:wrapNone/>
              <wp:docPr id="1"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4B092" w14:textId="77777777" w:rsidR="00406C2A" w:rsidRDefault="00404B9F">
                          <w:pPr>
                            <w:pStyle w:val="Textkrper"/>
                            <w:spacing w:before="18"/>
                            <w:ind w:left="60"/>
                          </w:pPr>
                          <w:r>
                            <w:fldChar w:fldCharType="begin"/>
                          </w:r>
                          <w:r>
                            <w:rPr>
                              <w:w w:val="102"/>
                            </w:rPr>
                            <w:instrText xml:space="preserve"> PAGE </w:instrText>
                          </w:r>
                          <w:r>
                            <w:fldChar w:fldCharType="separate"/>
                          </w:r>
                          <w:r>
                            <w:rPr>
                              <w:noProof/>
                              <w:w w:val="102"/>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73C476" id="_x0000_t202" coordsize="21600,21600" o:spt="202" path="m,l,21600r21600,l21600,xe">
              <v:stroke joinstyle="miter"/>
              <v:path gradientshapeok="t" o:connecttype="rect"/>
            </v:shapetype>
            <v:shape id="Text Box 1025" o:spid="_x0000_s1026" type="#_x0000_t202" style="position:absolute;margin-left:531.65pt;margin-top:798.65pt;width:11.45pt;height:12.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" filled="f" stroked="f">
              <v:textbox inset="0,0,0,0">
                <w:txbxContent>
                  <w:p w14:paraId="1C44B092" w14:textId="77777777" w:rsidR="00406C2A" w:rsidRDefault="00404B9F">
                    <w:pPr>
                      <w:pStyle w:val="Textkrper"/>
                      <w:spacing w:before="18"/>
                      <w:ind w:left="60"/>
                    </w:pPr>
                    <w:r>
                      <w:fldChar w:fldCharType="begin"/>
                    </w:r>
                    <w:r>
                      <w:rPr>
                        <w:w w:val="102"/>
                      </w:rPr>
                      <w:instrText xml:space="preserve"> PAGE </w:instrText>
                    </w:r>
                    <w:r>
                      <w:fldChar w:fldCharType="separate"/>
                    </w:r>
                    <w:r>
                      <w:rPr>
                        <w:noProof/>
                        <w:w w:val="102"/>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1E8AF" w14:textId="77777777" w:rsidR="00000000" w:rsidRDefault="00404B9F">
      <w:r>
        <w:separator/>
      </w:r>
    </w:p>
  </w:footnote>
  <w:footnote w:type="continuationSeparator" w:id="0">
    <w:p w14:paraId="16F97A89" w14:textId="77777777" w:rsidR="00000000" w:rsidRDefault="00404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C1E3"/>
    <w:multiLevelType w:val="hybridMultilevel"/>
    <w:tmpl w:val="00000000"/>
    <w:lvl w:ilvl="0" w:tplc="329036B6">
      <w:start w:val="3"/>
      <w:numFmt w:val="decimal"/>
      <w:lvlText w:val="%1."/>
      <w:lvlJc w:val="left"/>
      <w:pPr>
        <w:ind w:left="398" w:hanging="286"/>
        <w:jc w:val="left"/>
      </w:pPr>
      <w:rPr>
        <w:rFonts w:ascii="Arial" w:eastAsia="Arial" w:hAnsi="Arial" w:cs="Arial" w:hint="default"/>
        <w:b/>
        <w:bCs/>
        <w:spacing w:val="-4"/>
        <w:w w:val="102"/>
        <w:sz w:val="19"/>
        <w:szCs w:val="19"/>
        <w:lang w:val="de-DE" w:eastAsia="en-US" w:bidi="ar-SA"/>
      </w:rPr>
    </w:lvl>
    <w:lvl w:ilvl="1" w:tplc="72CEDAE6">
      <w:start w:val="1"/>
      <w:numFmt w:val="lowerLetter"/>
      <w:lvlText w:val="%2)"/>
      <w:lvlJc w:val="left"/>
      <w:pPr>
        <w:ind w:left="833" w:hanging="361"/>
        <w:jc w:val="left"/>
      </w:pPr>
      <w:rPr>
        <w:rFonts w:ascii="Arial" w:eastAsia="Arial" w:hAnsi="Arial" w:cs="Arial" w:hint="default"/>
        <w:spacing w:val="-4"/>
        <w:w w:val="102"/>
        <w:sz w:val="19"/>
        <w:szCs w:val="19"/>
        <w:lang w:val="de-DE" w:eastAsia="en-US" w:bidi="ar-SA"/>
      </w:rPr>
    </w:lvl>
    <w:lvl w:ilvl="2" w:tplc="2B163BF4">
      <w:numFmt w:val="bullet"/>
      <w:lvlText w:val="•"/>
      <w:lvlJc w:val="left"/>
      <w:pPr>
        <w:ind w:left="1280" w:hanging="361"/>
      </w:pPr>
      <w:rPr>
        <w:rFonts w:hint="default"/>
        <w:lang w:val="de-DE" w:eastAsia="en-US" w:bidi="ar-SA"/>
      </w:rPr>
    </w:lvl>
    <w:lvl w:ilvl="3" w:tplc="71205FAA">
      <w:numFmt w:val="bullet"/>
      <w:lvlText w:val="•"/>
      <w:lvlJc w:val="left"/>
      <w:pPr>
        <w:ind w:left="1721" w:hanging="361"/>
      </w:pPr>
      <w:rPr>
        <w:rFonts w:hint="default"/>
        <w:lang w:val="de-DE" w:eastAsia="en-US" w:bidi="ar-SA"/>
      </w:rPr>
    </w:lvl>
    <w:lvl w:ilvl="4" w:tplc="761CA91E">
      <w:numFmt w:val="bullet"/>
      <w:lvlText w:val="•"/>
      <w:lvlJc w:val="left"/>
      <w:pPr>
        <w:ind w:left="2162" w:hanging="361"/>
      </w:pPr>
      <w:rPr>
        <w:rFonts w:hint="default"/>
        <w:lang w:val="de-DE" w:eastAsia="en-US" w:bidi="ar-SA"/>
      </w:rPr>
    </w:lvl>
    <w:lvl w:ilvl="5" w:tplc="71F64DD6">
      <w:numFmt w:val="bullet"/>
      <w:lvlText w:val="•"/>
      <w:lvlJc w:val="left"/>
      <w:pPr>
        <w:ind w:left="2602" w:hanging="361"/>
      </w:pPr>
      <w:rPr>
        <w:rFonts w:hint="default"/>
        <w:lang w:val="de-DE" w:eastAsia="en-US" w:bidi="ar-SA"/>
      </w:rPr>
    </w:lvl>
    <w:lvl w:ilvl="6" w:tplc="66205640">
      <w:numFmt w:val="bullet"/>
      <w:lvlText w:val="•"/>
      <w:lvlJc w:val="left"/>
      <w:pPr>
        <w:ind w:left="3043" w:hanging="361"/>
      </w:pPr>
      <w:rPr>
        <w:rFonts w:hint="default"/>
        <w:lang w:val="de-DE" w:eastAsia="en-US" w:bidi="ar-SA"/>
      </w:rPr>
    </w:lvl>
    <w:lvl w:ilvl="7" w:tplc="678A872E">
      <w:numFmt w:val="bullet"/>
      <w:lvlText w:val="•"/>
      <w:lvlJc w:val="left"/>
      <w:pPr>
        <w:ind w:left="3484" w:hanging="361"/>
      </w:pPr>
      <w:rPr>
        <w:rFonts w:hint="default"/>
        <w:lang w:val="de-DE" w:eastAsia="en-US" w:bidi="ar-SA"/>
      </w:rPr>
    </w:lvl>
    <w:lvl w:ilvl="8" w:tplc="71589E20">
      <w:numFmt w:val="bullet"/>
      <w:lvlText w:val="•"/>
      <w:lvlJc w:val="left"/>
      <w:pPr>
        <w:ind w:left="3924" w:hanging="361"/>
      </w:pPr>
      <w:rPr>
        <w:rFonts w:hint="default"/>
        <w:lang w:val="de-DE" w:eastAsia="en-US" w:bidi="ar-SA"/>
      </w:rPr>
    </w:lvl>
  </w:abstractNum>
  <w:abstractNum w:abstractNumId="1" w15:restartNumberingAfterBreak="0">
    <w:nsid w:val="18FB572E"/>
    <w:multiLevelType w:val="hybridMultilevel"/>
    <w:tmpl w:val="00000000"/>
    <w:lvl w:ilvl="0" w:tplc="28165B9A">
      <w:start w:val="2"/>
      <w:numFmt w:val="decimal"/>
      <w:lvlText w:val="%1."/>
      <w:lvlJc w:val="left"/>
      <w:pPr>
        <w:ind w:left="533" w:hanging="421"/>
        <w:jc w:val="left"/>
      </w:pPr>
      <w:rPr>
        <w:rFonts w:ascii="Arial" w:eastAsia="Arial" w:hAnsi="Arial" w:cs="Arial" w:hint="default"/>
        <w:b/>
        <w:bCs/>
        <w:spacing w:val="-4"/>
        <w:w w:val="102"/>
        <w:sz w:val="19"/>
        <w:szCs w:val="19"/>
        <w:lang w:val="de-DE" w:eastAsia="en-US" w:bidi="ar-SA"/>
      </w:rPr>
    </w:lvl>
    <w:lvl w:ilvl="1" w:tplc="A6687EA4">
      <w:start w:val="1"/>
      <w:numFmt w:val="lowerLetter"/>
      <w:lvlText w:val="%2)"/>
      <w:lvlJc w:val="left"/>
      <w:pPr>
        <w:ind w:left="983" w:hanging="511"/>
        <w:jc w:val="left"/>
      </w:pPr>
      <w:rPr>
        <w:rFonts w:ascii="Arial" w:eastAsia="Arial" w:hAnsi="Arial" w:cs="Arial" w:hint="default"/>
        <w:spacing w:val="-4"/>
        <w:w w:val="102"/>
        <w:sz w:val="19"/>
        <w:szCs w:val="19"/>
        <w:lang w:val="de-DE" w:eastAsia="en-US" w:bidi="ar-SA"/>
      </w:rPr>
    </w:lvl>
    <w:lvl w:ilvl="2" w:tplc="D5EA114E">
      <w:numFmt w:val="bullet"/>
      <w:lvlText w:val="•"/>
      <w:lvlJc w:val="left"/>
      <w:pPr>
        <w:ind w:left="1388" w:hanging="511"/>
      </w:pPr>
      <w:rPr>
        <w:rFonts w:hint="default"/>
        <w:lang w:val="de-DE" w:eastAsia="en-US" w:bidi="ar-SA"/>
      </w:rPr>
    </w:lvl>
    <w:lvl w:ilvl="3" w:tplc="471A409C">
      <w:numFmt w:val="bullet"/>
      <w:lvlText w:val="•"/>
      <w:lvlJc w:val="left"/>
      <w:pPr>
        <w:ind w:left="1796" w:hanging="511"/>
      </w:pPr>
      <w:rPr>
        <w:rFonts w:hint="default"/>
        <w:lang w:val="de-DE" w:eastAsia="en-US" w:bidi="ar-SA"/>
      </w:rPr>
    </w:lvl>
    <w:lvl w:ilvl="4" w:tplc="F0127074">
      <w:numFmt w:val="bullet"/>
      <w:lvlText w:val="•"/>
      <w:lvlJc w:val="left"/>
      <w:pPr>
        <w:ind w:left="2205" w:hanging="511"/>
      </w:pPr>
      <w:rPr>
        <w:rFonts w:hint="default"/>
        <w:lang w:val="de-DE" w:eastAsia="en-US" w:bidi="ar-SA"/>
      </w:rPr>
    </w:lvl>
    <w:lvl w:ilvl="5" w:tplc="B0ECDF9A">
      <w:numFmt w:val="bullet"/>
      <w:lvlText w:val="•"/>
      <w:lvlJc w:val="left"/>
      <w:pPr>
        <w:ind w:left="2613" w:hanging="511"/>
      </w:pPr>
      <w:rPr>
        <w:rFonts w:hint="default"/>
        <w:lang w:val="de-DE" w:eastAsia="en-US" w:bidi="ar-SA"/>
      </w:rPr>
    </w:lvl>
    <w:lvl w:ilvl="6" w:tplc="94F290D2">
      <w:numFmt w:val="bullet"/>
      <w:lvlText w:val="•"/>
      <w:lvlJc w:val="left"/>
      <w:pPr>
        <w:ind w:left="3022" w:hanging="511"/>
      </w:pPr>
      <w:rPr>
        <w:rFonts w:hint="default"/>
        <w:lang w:val="de-DE" w:eastAsia="en-US" w:bidi="ar-SA"/>
      </w:rPr>
    </w:lvl>
    <w:lvl w:ilvl="7" w:tplc="57CCB202">
      <w:numFmt w:val="bullet"/>
      <w:lvlText w:val="•"/>
      <w:lvlJc w:val="left"/>
      <w:pPr>
        <w:ind w:left="3430" w:hanging="511"/>
      </w:pPr>
      <w:rPr>
        <w:rFonts w:hint="default"/>
        <w:lang w:val="de-DE" w:eastAsia="en-US" w:bidi="ar-SA"/>
      </w:rPr>
    </w:lvl>
    <w:lvl w:ilvl="8" w:tplc="9A227B28">
      <w:numFmt w:val="bullet"/>
      <w:lvlText w:val="•"/>
      <w:lvlJc w:val="left"/>
      <w:pPr>
        <w:ind w:left="3839" w:hanging="511"/>
      </w:pPr>
      <w:rPr>
        <w:rFonts w:hint="default"/>
        <w:lang w:val="de-DE" w:eastAsia="en-US" w:bidi="ar-SA"/>
      </w:rPr>
    </w:lvl>
  </w:abstractNum>
  <w:abstractNum w:abstractNumId="2" w15:restartNumberingAfterBreak="0">
    <w:nsid w:val="21354011"/>
    <w:multiLevelType w:val="hybridMultilevel"/>
    <w:tmpl w:val="00000000"/>
    <w:lvl w:ilvl="0" w:tplc="C41CDB0E">
      <w:start w:val="6"/>
      <w:numFmt w:val="decimal"/>
      <w:lvlText w:val="%1."/>
      <w:lvlJc w:val="left"/>
      <w:pPr>
        <w:ind w:left="578" w:hanging="466"/>
        <w:jc w:val="left"/>
      </w:pPr>
      <w:rPr>
        <w:rFonts w:ascii="Arial" w:eastAsia="Arial" w:hAnsi="Arial" w:cs="Arial" w:hint="default"/>
        <w:b/>
        <w:bCs/>
        <w:spacing w:val="-4"/>
        <w:w w:val="102"/>
        <w:sz w:val="19"/>
        <w:szCs w:val="19"/>
        <w:lang w:val="de-DE" w:eastAsia="en-US" w:bidi="ar-SA"/>
      </w:rPr>
    </w:lvl>
    <w:lvl w:ilvl="1" w:tplc="51E2DA54">
      <w:start w:val="1"/>
      <w:numFmt w:val="lowerLetter"/>
      <w:lvlText w:val="%2)"/>
      <w:lvlJc w:val="left"/>
      <w:pPr>
        <w:ind w:left="968" w:hanging="526"/>
        <w:jc w:val="right"/>
      </w:pPr>
      <w:rPr>
        <w:rFonts w:ascii="Arial" w:eastAsia="Arial" w:hAnsi="Arial" w:cs="Arial" w:hint="default"/>
        <w:spacing w:val="-4"/>
        <w:w w:val="102"/>
        <w:sz w:val="19"/>
        <w:szCs w:val="19"/>
        <w:lang w:val="de-DE" w:eastAsia="en-US" w:bidi="ar-SA"/>
      </w:rPr>
    </w:lvl>
    <w:lvl w:ilvl="2" w:tplc="5C12BCA8">
      <w:numFmt w:val="bullet"/>
      <w:lvlText w:val="•"/>
      <w:lvlJc w:val="left"/>
      <w:pPr>
        <w:ind w:left="1370" w:hanging="526"/>
      </w:pPr>
      <w:rPr>
        <w:rFonts w:hint="default"/>
        <w:lang w:val="de-DE" w:eastAsia="en-US" w:bidi="ar-SA"/>
      </w:rPr>
    </w:lvl>
    <w:lvl w:ilvl="3" w:tplc="2578CCD2">
      <w:numFmt w:val="bullet"/>
      <w:lvlText w:val="•"/>
      <w:lvlJc w:val="left"/>
      <w:pPr>
        <w:ind w:left="1781" w:hanging="526"/>
      </w:pPr>
      <w:rPr>
        <w:rFonts w:hint="default"/>
        <w:lang w:val="de-DE" w:eastAsia="en-US" w:bidi="ar-SA"/>
      </w:rPr>
    </w:lvl>
    <w:lvl w:ilvl="4" w:tplc="21C84516">
      <w:numFmt w:val="bullet"/>
      <w:lvlText w:val="•"/>
      <w:lvlJc w:val="left"/>
      <w:pPr>
        <w:ind w:left="2192" w:hanging="526"/>
      </w:pPr>
      <w:rPr>
        <w:rFonts w:hint="default"/>
        <w:lang w:val="de-DE" w:eastAsia="en-US" w:bidi="ar-SA"/>
      </w:rPr>
    </w:lvl>
    <w:lvl w:ilvl="5" w:tplc="DAC67990">
      <w:numFmt w:val="bullet"/>
      <w:lvlText w:val="•"/>
      <w:lvlJc w:val="left"/>
      <w:pPr>
        <w:ind w:left="2602" w:hanging="526"/>
      </w:pPr>
      <w:rPr>
        <w:rFonts w:hint="default"/>
        <w:lang w:val="de-DE" w:eastAsia="en-US" w:bidi="ar-SA"/>
      </w:rPr>
    </w:lvl>
    <w:lvl w:ilvl="6" w:tplc="080C1FB4">
      <w:numFmt w:val="bullet"/>
      <w:lvlText w:val="•"/>
      <w:lvlJc w:val="left"/>
      <w:pPr>
        <w:ind w:left="3013" w:hanging="526"/>
      </w:pPr>
      <w:rPr>
        <w:rFonts w:hint="default"/>
        <w:lang w:val="de-DE" w:eastAsia="en-US" w:bidi="ar-SA"/>
      </w:rPr>
    </w:lvl>
    <w:lvl w:ilvl="7" w:tplc="C5DABB84">
      <w:numFmt w:val="bullet"/>
      <w:lvlText w:val="•"/>
      <w:lvlJc w:val="left"/>
      <w:pPr>
        <w:ind w:left="3424" w:hanging="526"/>
      </w:pPr>
      <w:rPr>
        <w:rFonts w:hint="default"/>
        <w:lang w:val="de-DE" w:eastAsia="en-US" w:bidi="ar-SA"/>
      </w:rPr>
    </w:lvl>
    <w:lvl w:ilvl="8" w:tplc="6778BFAC">
      <w:numFmt w:val="bullet"/>
      <w:lvlText w:val="•"/>
      <w:lvlJc w:val="left"/>
      <w:pPr>
        <w:ind w:left="3834" w:hanging="526"/>
      </w:pPr>
      <w:rPr>
        <w:rFonts w:hint="default"/>
        <w:lang w:val="de-DE" w:eastAsia="en-US" w:bidi="ar-SA"/>
      </w:rPr>
    </w:lvl>
  </w:abstractNum>
  <w:abstractNum w:abstractNumId="3" w15:restartNumberingAfterBreak="0">
    <w:nsid w:val="42A7EEA1"/>
    <w:multiLevelType w:val="hybridMultilevel"/>
    <w:tmpl w:val="00000000"/>
    <w:lvl w:ilvl="0" w:tplc="EE001730">
      <w:start w:val="2"/>
      <w:numFmt w:val="decimal"/>
      <w:lvlText w:val="%1."/>
      <w:lvlJc w:val="left"/>
      <w:pPr>
        <w:ind w:left="398" w:hanging="286"/>
        <w:jc w:val="left"/>
      </w:pPr>
      <w:rPr>
        <w:rFonts w:ascii="Arial" w:eastAsia="Arial" w:hAnsi="Arial" w:cs="Arial" w:hint="default"/>
        <w:b/>
        <w:bCs/>
        <w:spacing w:val="-4"/>
        <w:w w:val="102"/>
        <w:sz w:val="19"/>
        <w:szCs w:val="19"/>
        <w:lang w:val="de-DE" w:eastAsia="en-US" w:bidi="ar-SA"/>
      </w:rPr>
    </w:lvl>
    <w:lvl w:ilvl="1" w:tplc="D756BE98">
      <w:start w:val="1"/>
      <w:numFmt w:val="lowerLetter"/>
      <w:lvlText w:val="%2)"/>
      <w:lvlJc w:val="left"/>
      <w:pPr>
        <w:ind w:left="833" w:hanging="361"/>
        <w:jc w:val="left"/>
      </w:pPr>
      <w:rPr>
        <w:rFonts w:ascii="Arial" w:eastAsia="Arial" w:hAnsi="Arial" w:cs="Arial" w:hint="default"/>
        <w:spacing w:val="-4"/>
        <w:w w:val="102"/>
        <w:sz w:val="19"/>
        <w:szCs w:val="19"/>
        <w:lang w:val="de-DE" w:eastAsia="en-US" w:bidi="ar-SA"/>
      </w:rPr>
    </w:lvl>
    <w:lvl w:ilvl="2" w:tplc="489E2F48">
      <w:numFmt w:val="bullet"/>
      <w:lvlText w:val="•"/>
      <w:lvlJc w:val="left"/>
      <w:pPr>
        <w:ind w:left="1280" w:hanging="361"/>
      </w:pPr>
      <w:rPr>
        <w:rFonts w:hint="default"/>
        <w:lang w:val="de-DE" w:eastAsia="en-US" w:bidi="ar-SA"/>
      </w:rPr>
    </w:lvl>
    <w:lvl w:ilvl="3" w:tplc="4B38F9B0">
      <w:numFmt w:val="bullet"/>
      <w:lvlText w:val="•"/>
      <w:lvlJc w:val="left"/>
      <w:pPr>
        <w:ind w:left="1721" w:hanging="361"/>
      </w:pPr>
      <w:rPr>
        <w:rFonts w:hint="default"/>
        <w:lang w:val="de-DE" w:eastAsia="en-US" w:bidi="ar-SA"/>
      </w:rPr>
    </w:lvl>
    <w:lvl w:ilvl="4" w:tplc="97A895BA">
      <w:numFmt w:val="bullet"/>
      <w:lvlText w:val="•"/>
      <w:lvlJc w:val="left"/>
      <w:pPr>
        <w:ind w:left="2162" w:hanging="361"/>
      </w:pPr>
      <w:rPr>
        <w:rFonts w:hint="default"/>
        <w:lang w:val="de-DE" w:eastAsia="en-US" w:bidi="ar-SA"/>
      </w:rPr>
    </w:lvl>
    <w:lvl w:ilvl="5" w:tplc="A622D5AC">
      <w:numFmt w:val="bullet"/>
      <w:lvlText w:val="•"/>
      <w:lvlJc w:val="left"/>
      <w:pPr>
        <w:ind w:left="2602" w:hanging="361"/>
      </w:pPr>
      <w:rPr>
        <w:rFonts w:hint="default"/>
        <w:lang w:val="de-DE" w:eastAsia="en-US" w:bidi="ar-SA"/>
      </w:rPr>
    </w:lvl>
    <w:lvl w:ilvl="6" w:tplc="DE1C96F8">
      <w:numFmt w:val="bullet"/>
      <w:lvlText w:val="•"/>
      <w:lvlJc w:val="left"/>
      <w:pPr>
        <w:ind w:left="3043" w:hanging="361"/>
      </w:pPr>
      <w:rPr>
        <w:rFonts w:hint="default"/>
        <w:lang w:val="de-DE" w:eastAsia="en-US" w:bidi="ar-SA"/>
      </w:rPr>
    </w:lvl>
    <w:lvl w:ilvl="7" w:tplc="2FCE7782">
      <w:numFmt w:val="bullet"/>
      <w:lvlText w:val="•"/>
      <w:lvlJc w:val="left"/>
      <w:pPr>
        <w:ind w:left="3484" w:hanging="361"/>
      </w:pPr>
      <w:rPr>
        <w:rFonts w:hint="default"/>
        <w:lang w:val="de-DE" w:eastAsia="en-US" w:bidi="ar-SA"/>
      </w:rPr>
    </w:lvl>
    <w:lvl w:ilvl="8" w:tplc="18804190">
      <w:numFmt w:val="bullet"/>
      <w:lvlText w:val="•"/>
      <w:lvlJc w:val="left"/>
      <w:pPr>
        <w:ind w:left="3924" w:hanging="361"/>
      </w:pPr>
      <w:rPr>
        <w:rFonts w:hint="default"/>
        <w:lang w:val="de-DE" w:eastAsia="en-US" w:bidi="ar-SA"/>
      </w:rPr>
    </w:lvl>
  </w:abstractNum>
  <w:abstractNum w:abstractNumId="4" w15:restartNumberingAfterBreak="0">
    <w:nsid w:val="4885ADCA"/>
    <w:multiLevelType w:val="hybridMultilevel"/>
    <w:tmpl w:val="00000000"/>
    <w:lvl w:ilvl="0" w:tplc="7378370C">
      <w:start w:val="4"/>
      <w:numFmt w:val="decimal"/>
      <w:lvlText w:val="%1."/>
      <w:lvlJc w:val="left"/>
      <w:pPr>
        <w:ind w:left="398" w:hanging="286"/>
        <w:jc w:val="left"/>
      </w:pPr>
      <w:rPr>
        <w:rFonts w:ascii="Arial" w:eastAsia="Arial" w:hAnsi="Arial" w:cs="Arial" w:hint="default"/>
        <w:b/>
        <w:bCs/>
        <w:spacing w:val="-4"/>
        <w:w w:val="102"/>
        <w:sz w:val="19"/>
        <w:szCs w:val="19"/>
        <w:lang w:val="de-DE" w:eastAsia="en-US" w:bidi="ar-SA"/>
      </w:rPr>
    </w:lvl>
    <w:lvl w:ilvl="1" w:tplc="50D206D0">
      <w:start w:val="1"/>
      <w:numFmt w:val="lowerLetter"/>
      <w:lvlText w:val="%2)"/>
      <w:lvlJc w:val="left"/>
      <w:pPr>
        <w:ind w:left="833" w:hanging="361"/>
        <w:jc w:val="left"/>
      </w:pPr>
      <w:rPr>
        <w:rFonts w:ascii="Arial" w:eastAsia="Arial" w:hAnsi="Arial" w:cs="Arial" w:hint="default"/>
        <w:spacing w:val="-4"/>
        <w:w w:val="102"/>
        <w:sz w:val="19"/>
        <w:szCs w:val="19"/>
        <w:lang w:val="de-DE" w:eastAsia="en-US" w:bidi="ar-SA"/>
      </w:rPr>
    </w:lvl>
    <w:lvl w:ilvl="2" w:tplc="9860490E">
      <w:numFmt w:val="bullet"/>
      <w:lvlText w:val="•"/>
      <w:lvlJc w:val="left"/>
      <w:pPr>
        <w:ind w:left="1280" w:hanging="361"/>
      </w:pPr>
      <w:rPr>
        <w:rFonts w:hint="default"/>
        <w:lang w:val="de-DE" w:eastAsia="en-US" w:bidi="ar-SA"/>
      </w:rPr>
    </w:lvl>
    <w:lvl w:ilvl="3" w:tplc="081C8B7A">
      <w:numFmt w:val="bullet"/>
      <w:lvlText w:val="•"/>
      <w:lvlJc w:val="left"/>
      <w:pPr>
        <w:ind w:left="1721" w:hanging="361"/>
      </w:pPr>
      <w:rPr>
        <w:rFonts w:hint="default"/>
        <w:lang w:val="de-DE" w:eastAsia="en-US" w:bidi="ar-SA"/>
      </w:rPr>
    </w:lvl>
    <w:lvl w:ilvl="4" w:tplc="6262E91E">
      <w:numFmt w:val="bullet"/>
      <w:lvlText w:val="•"/>
      <w:lvlJc w:val="left"/>
      <w:pPr>
        <w:ind w:left="2162" w:hanging="361"/>
      </w:pPr>
      <w:rPr>
        <w:rFonts w:hint="default"/>
        <w:lang w:val="de-DE" w:eastAsia="en-US" w:bidi="ar-SA"/>
      </w:rPr>
    </w:lvl>
    <w:lvl w:ilvl="5" w:tplc="A32EC3DE">
      <w:numFmt w:val="bullet"/>
      <w:lvlText w:val="•"/>
      <w:lvlJc w:val="left"/>
      <w:pPr>
        <w:ind w:left="2602" w:hanging="361"/>
      </w:pPr>
      <w:rPr>
        <w:rFonts w:hint="default"/>
        <w:lang w:val="de-DE" w:eastAsia="en-US" w:bidi="ar-SA"/>
      </w:rPr>
    </w:lvl>
    <w:lvl w:ilvl="6" w:tplc="A9EAEB50">
      <w:numFmt w:val="bullet"/>
      <w:lvlText w:val="•"/>
      <w:lvlJc w:val="left"/>
      <w:pPr>
        <w:ind w:left="3043" w:hanging="361"/>
      </w:pPr>
      <w:rPr>
        <w:rFonts w:hint="default"/>
        <w:lang w:val="de-DE" w:eastAsia="en-US" w:bidi="ar-SA"/>
      </w:rPr>
    </w:lvl>
    <w:lvl w:ilvl="7" w:tplc="DBB8C3CE">
      <w:numFmt w:val="bullet"/>
      <w:lvlText w:val="•"/>
      <w:lvlJc w:val="left"/>
      <w:pPr>
        <w:ind w:left="3484" w:hanging="361"/>
      </w:pPr>
      <w:rPr>
        <w:rFonts w:hint="default"/>
        <w:lang w:val="de-DE" w:eastAsia="en-US" w:bidi="ar-SA"/>
      </w:rPr>
    </w:lvl>
    <w:lvl w:ilvl="8" w:tplc="50DC77AC">
      <w:numFmt w:val="bullet"/>
      <w:lvlText w:val="•"/>
      <w:lvlJc w:val="left"/>
      <w:pPr>
        <w:ind w:left="3924" w:hanging="361"/>
      </w:pPr>
      <w:rPr>
        <w:rFonts w:hint="default"/>
        <w:lang w:val="de-DE" w:eastAsia="en-US" w:bidi="ar-SA"/>
      </w:rPr>
    </w:lvl>
  </w:abstractNum>
  <w:abstractNum w:abstractNumId="5" w15:restartNumberingAfterBreak="0">
    <w:nsid w:val="502E9B7F"/>
    <w:multiLevelType w:val="hybridMultilevel"/>
    <w:tmpl w:val="00000000"/>
    <w:lvl w:ilvl="0" w:tplc="BCE63BC6">
      <w:start w:val="6"/>
      <w:numFmt w:val="decimal"/>
      <w:lvlText w:val="%1."/>
      <w:lvlJc w:val="left"/>
      <w:pPr>
        <w:ind w:left="398" w:hanging="286"/>
        <w:jc w:val="left"/>
      </w:pPr>
      <w:rPr>
        <w:rFonts w:ascii="Arial" w:eastAsia="Arial" w:hAnsi="Arial" w:cs="Arial" w:hint="default"/>
        <w:b/>
        <w:bCs/>
        <w:spacing w:val="-4"/>
        <w:w w:val="102"/>
        <w:sz w:val="19"/>
        <w:szCs w:val="19"/>
        <w:lang w:val="de-DE" w:eastAsia="en-US" w:bidi="ar-SA"/>
      </w:rPr>
    </w:lvl>
    <w:lvl w:ilvl="1" w:tplc="99CEF6D4">
      <w:start w:val="1"/>
      <w:numFmt w:val="lowerLetter"/>
      <w:lvlText w:val="%2)"/>
      <w:lvlJc w:val="left"/>
      <w:pPr>
        <w:ind w:left="833" w:hanging="361"/>
        <w:jc w:val="left"/>
      </w:pPr>
      <w:rPr>
        <w:rFonts w:ascii="Arial" w:eastAsia="Arial" w:hAnsi="Arial" w:cs="Arial" w:hint="default"/>
        <w:spacing w:val="-4"/>
        <w:w w:val="102"/>
        <w:sz w:val="19"/>
        <w:szCs w:val="19"/>
        <w:lang w:val="de-DE" w:eastAsia="en-US" w:bidi="ar-SA"/>
      </w:rPr>
    </w:lvl>
    <w:lvl w:ilvl="2" w:tplc="CB2AC0F4">
      <w:numFmt w:val="bullet"/>
      <w:lvlText w:val="•"/>
      <w:lvlJc w:val="left"/>
      <w:pPr>
        <w:ind w:left="1280" w:hanging="361"/>
      </w:pPr>
      <w:rPr>
        <w:rFonts w:hint="default"/>
        <w:lang w:val="de-DE" w:eastAsia="en-US" w:bidi="ar-SA"/>
      </w:rPr>
    </w:lvl>
    <w:lvl w:ilvl="3" w:tplc="049C2958">
      <w:numFmt w:val="bullet"/>
      <w:lvlText w:val="•"/>
      <w:lvlJc w:val="left"/>
      <w:pPr>
        <w:ind w:left="1721" w:hanging="361"/>
      </w:pPr>
      <w:rPr>
        <w:rFonts w:hint="default"/>
        <w:lang w:val="de-DE" w:eastAsia="en-US" w:bidi="ar-SA"/>
      </w:rPr>
    </w:lvl>
    <w:lvl w:ilvl="4" w:tplc="74765E46">
      <w:numFmt w:val="bullet"/>
      <w:lvlText w:val="•"/>
      <w:lvlJc w:val="left"/>
      <w:pPr>
        <w:ind w:left="2162" w:hanging="361"/>
      </w:pPr>
      <w:rPr>
        <w:rFonts w:hint="default"/>
        <w:lang w:val="de-DE" w:eastAsia="en-US" w:bidi="ar-SA"/>
      </w:rPr>
    </w:lvl>
    <w:lvl w:ilvl="5" w:tplc="3FFC1946">
      <w:numFmt w:val="bullet"/>
      <w:lvlText w:val="•"/>
      <w:lvlJc w:val="left"/>
      <w:pPr>
        <w:ind w:left="2602" w:hanging="361"/>
      </w:pPr>
      <w:rPr>
        <w:rFonts w:hint="default"/>
        <w:lang w:val="de-DE" w:eastAsia="en-US" w:bidi="ar-SA"/>
      </w:rPr>
    </w:lvl>
    <w:lvl w:ilvl="6" w:tplc="DF44F042">
      <w:numFmt w:val="bullet"/>
      <w:lvlText w:val="•"/>
      <w:lvlJc w:val="left"/>
      <w:pPr>
        <w:ind w:left="3043" w:hanging="361"/>
      </w:pPr>
      <w:rPr>
        <w:rFonts w:hint="default"/>
        <w:lang w:val="de-DE" w:eastAsia="en-US" w:bidi="ar-SA"/>
      </w:rPr>
    </w:lvl>
    <w:lvl w:ilvl="7" w:tplc="B8B0B0D6">
      <w:numFmt w:val="bullet"/>
      <w:lvlText w:val="•"/>
      <w:lvlJc w:val="left"/>
      <w:pPr>
        <w:ind w:left="3484" w:hanging="361"/>
      </w:pPr>
      <w:rPr>
        <w:rFonts w:hint="default"/>
        <w:lang w:val="de-DE" w:eastAsia="en-US" w:bidi="ar-SA"/>
      </w:rPr>
    </w:lvl>
    <w:lvl w:ilvl="8" w:tplc="A8846B2E">
      <w:numFmt w:val="bullet"/>
      <w:lvlText w:val="•"/>
      <w:lvlJc w:val="left"/>
      <w:pPr>
        <w:ind w:left="3924" w:hanging="361"/>
      </w:pPr>
      <w:rPr>
        <w:rFonts w:hint="default"/>
        <w:lang w:val="de-DE" w:eastAsia="en-US" w:bidi="ar-SA"/>
      </w:rPr>
    </w:lvl>
  </w:abstractNum>
  <w:abstractNum w:abstractNumId="6" w15:restartNumberingAfterBreak="0">
    <w:nsid w:val="5D16FD68"/>
    <w:multiLevelType w:val="hybridMultilevel"/>
    <w:tmpl w:val="00000000"/>
    <w:lvl w:ilvl="0" w:tplc="383823E2">
      <w:start w:val="4"/>
      <w:numFmt w:val="decimal"/>
      <w:lvlText w:val="%1."/>
      <w:lvlJc w:val="left"/>
      <w:pPr>
        <w:ind w:left="578" w:hanging="466"/>
        <w:jc w:val="left"/>
      </w:pPr>
      <w:rPr>
        <w:rFonts w:ascii="Arial" w:eastAsia="Arial" w:hAnsi="Arial" w:cs="Arial" w:hint="default"/>
        <w:b/>
        <w:bCs/>
        <w:spacing w:val="-4"/>
        <w:w w:val="102"/>
        <w:sz w:val="19"/>
        <w:szCs w:val="19"/>
        <w:lang w:val="de-DE" w:eastAsia="en-US" w:bidi="ar-SA"/>
      </w:rPr>
    </w:lvl>
    <w:lvl w:ilvl="1" w:tplc="E16A5CFE">
      <w:start w:val="1"/>
      <w:numFmt w:val="lowerLetter"/>
      <w:lvlText w:val="%2)"/>
      <w:lvlJc w:val="left"/>
      <w:pPr>
        <w:ind w:left="998" w:hanging="556"/>
        <w:jc w:val="left"/>
      </w:pPr>
      <w:rPr>
        <w:rFonts w:ascii="Arial" w:eastAsia="Arial" w:hAnsi="Arial" w:cs="Arial" w:hint="default"/>
        <w:spacing w:val="-4"/>
        <w:w w:val="102"/>
        <w:sz w:val="19"/>
        <w:szCs w:val="19"/>
        <w:lang w:val="de-DE" w:eastAsia="en-US" w:bidi="ar-SA"/>
      </w:rPr>
    </w:lvl>
    <w:lvl w:ilvl="2" w:tplc="FA4CEFD6">
      <w:numFmt w:val="bullet"/>
      <w:lvlText w:val="•"/>
      <w:lvlJc w:val="left"/>
      <w:pPr>
        <w:ind w:left="1406" w:hanging="556"/>
      </w:pPr>
      <w:rPr>
        <w:rFonts w:hint="default"/>
        <w:lang w:val="de-DE" w:eastAsia="en-US" w:bidi="ar-SA"/>
      </w:rPr>
    </w:lvl>
    <w:lvl w:ilvl="3" w:tplc="715A206C">
      <w:numFmt w:val="bullet"/>
      <w:lvlText w:val="•"/>
      <w:lvlJc w:val="left"/>
      <w:pPr>
        <w:ind w:left="1812" w:hanging="556"/>
      </w:pPr>
      <w:rPr>
        <w:rFonts w:hint="default"/>
        <w:lang w:val="de-DE" w:eastAsia="en-US" w:bidi="ar-SA"/>
      </w:rPr>
    </w:lvl>
    <w:lvl w:ilvl="4" w:tplc="518A8DB8">
      <w:numFmt w:val="bullet"/>
      <w:lvlText w:val="•"/>
      <w:lvlJc w:val="left"/>
      <w:pPr>
        <w:ind w:left="2218" w:hanging="556"/>
      </w:pPr>
      <w:rPr>
        <w:rFonts w:hint="default"/>
        <w:lang w:val="de-DE" w:eastAsia="en-US" w:bidi="ar-SA"/>
      </w:rPr>
    </w:lvl>
    <w:lvl w:ilvl="5" w:tplc="76761648">
      <w:numFmt w:val="bullet"/>
      <w:lvlText w:val="•"/>
      <w:lvlJc w:val="left"/>
      <w:pPr>
        <w:ind w:left="2624" w:hanging="556"/>
      </w:pPr>
      <w:rPr>
        <w:rFonts w:hint="default"/>
        <w:lang w:val="de-DE" w:eastAsia="en-US" w:bidi="ar-SA"/>
      </w:rPr>
    </w:lvl>
    <w:lvl w:ilvl="6" w:tplc="2DC8D6BE">
      <w:numFmt w:val="bullet"/>
      <w:lvlText w:val="•"/>
      <w:lvlJc w:val="left"/>
      <w:pPr>
        <w:ind w:left="3031" w:hanging="556"/>
      </w:pPr>
      <w:rPr>
        <w:rFonts w:hint="default"/>
        <w:lang w:val="de-DE" w:eastAsia="en-US" w:bidi="ar-SA"/>
      </w:rPr>
    </w:lvl>
    <w:lvl w:ilvl="7" w:tplc="F1F4A538">
      <w:numFmt w:val="bullet"/>
      <w:lvlText w:val="•"/>
      <w:lvlJc w:val="left"/>
      <w:pPr>
        <w:ind w:left="3437" w:hanging="556"/>
      </w:pPr>
      <w:rPr>
        <w:rFonts w:hint="default"/>
        <w:lang w:val="de-DE" w:eastAsia="en-US" w:bidi="ar-SA"/>
      </w:rPr>
    </w:lvl>
    <w:lvl w:ilvl="8" w:tplc="EDD6AD24">
      <w:numFmt w:val="bullet"/>
      <w:lvlText w:val="•"/>
      <w:lvlJc w:val="left"/>
      <w:pPr>
        <w:ind w:left="3843" w:hanging="556"/>
      </w:pPr>
      <w:rPr>
        <w:rFonts w:hint="default"/>
        <w:lang w:val="de-DE" w:eastAsia="en-US" w:bidi="ar-SA"/>
      </w:rPr>
    </w:lvl>
  </w:abstractNum>
  <w:abstractNum w:abstractNumId="7" w15:restartNumberingAfterBreak="0">
    <w:nsid w:val="666D45A3"/>
    <w:multiLevelType w:val="hybridMultilevel"/>
    <w:tmpl w:val="00000000"/>
    <w:lvl w:ilvl="0" w:tplc="C9EE2414">
      <w:start w:val="3"/>
      <w:numFmt w:val="decimal"/>
      <w:lvlText w:val="%1."/>
      <w:lvlJc w:val="left"/>
      <w:pPr>
        <w:ind w:left="533" w:hanging="421"/>
        <w:jc w:val="left"/>
      </w:pPr>
      <w:rPr>
        <w:rFonts w:ascii="Arial" w:eastAsia="Arial" w:hAnsi="Arial" w:cs="Arial" w:hint="default"/>
        <w:b/>
        <w:bCs/>
        <w:spacing w:val="-4"/>
        <w:w w:val="102"/>
        <w:sz w:val="19"/>
        <w:szCs w:val="19"/>
        <w:lang w:val="de-DE" w:eastAsia="en-US" w:bidi="ar-SA"/>
      </w:rPr>
    </w:lvl>
    <w:lvl w:ilvl="1" w:tplc="55D68C04">
      <w:start w:val="1"/>
      <w:numFmt w:val="lowerLetter"/>
      <w:lvlText w:val="%2)"/>
      <w:lvlJc w:val="left"/>
      <w:pPr>
        <w:ind w:left="998" w:hanging="556"/>
        <w:jc w:val="left"/>
      </w:pPr>
      <w:rPr>
        <w:rFonts w:ascii="Arial" w:eastAsia="Arial" w:hAnsi="Arial" w:cs="Arial" w:hint="default"/>
        <w:spacing w:val="-4"/>
        <w:w w:val="102"/>
        <w:sz w:val="19"/>
        <w:szCs w:val="19"/>
        <w:lang w:val="de-DE" w:eastAsia="en-US" w:bidi="ar-SA"/>
      </w:rPr>
    </w:lvl>
    <w:lvl w:ilvl="2" w:tplc="071AEB1E">
      <w:numFmt w:val="bullet"/>
      <w:lvlText w:val="•"/>
      <w:lvlJc w:val="left"/>
      <w:pPr>
        <w:ind w:left="1406" w:hanging="556"/>
      </w:pPr>
      <w:rPr>
        <w:rFonts w:hint="default"/>
        <w:lang w:val="de-DE" w:eastAsia="en-US" w:bidi="ar-SA"/>
      </w:rPr>
    </w:lvl>
    <w:lvl w:ilvl="3" w:tplc="68F01CE4">
      <w:numFmt w:val="bullet"/>
      <w:lvlText w:val="•"/>
      <w:lvlJc w:val="left"/>
      <w:pPr>
        <w:ind w:left="1812" w:hanging="556"/>
      </w:pPr>
      <w:rPr>
        <w:rFonts w:hint="default"/>
        <w:lang w:val="de-DE" w:eastAsia="en-US" w:bidi="ar-SA"/>
      </w:rPr>
    </w:lvl>
    <w:lvl w:ilvl="4" w:tplc="C2B882D0">
      <w:numFmt w:val="bullet"/>
      <w:lvlText w:val="•"/>
      <w:lvlJc w:val="left"/>
      <w:pPr>
        <w:ind w:left="2218" w:hanging="556"/>
      </w:pPr>
      <w:rPr>
        <w:rFonts w:hint="default"/>
        <w:lang w:val="de-DE" w:eastAsia="en-US" w:bidi="ar-SA"/>
      </w:rPr>
    </w:lvl>
    <w:lvl w:ilvl="5" w:tplc="DAD24E1E">
      <w:numFmt w:val="bullet"/>
      <w:lvlText w:val="•"/>
      <w:lvlJc w:val="left"/>
      <w:pPr>
        <w:ind w:left="2624" w:hanging="556"/>
      </w:pPr>
      <w:rPr>
        <w:rFonts w:hint="default"/>
        <w:lang w:val="de-DE" w:eastAsia="en-US" w:bidi="ar-SA"/>
      </w:rPr>
    </w:lvl>
    <w:lvl w:ilvl="6" w:tplc="5D563B14">
      <w:numFmt w:val="bullet"/>
      <w:lvlText w:val="•"/>
      <w:lvlJc w:val="left"/>
      <w:pPr>
        <w:ind w:left="3031" w:hanging="556"/>
      </w:pPr>
      <w:rPr>
        <w:rFonts w:hint="default"/>
        <w:lang w:val="de-DE" w:eastAsia="en-US" w:bidi="ar-SA"/>
      </w:rPr>
    </w:lvl>
    <w:lvl w:ilvl="7" w:tplc="E5BAB30C">
      <w:numFmt w:val="bullet"/>
      <w:lvlText w:val="•"/>
      <w:lvlJc w:val="left"/>
      <w:pPr>
        <w:ind w:left="3437" w:hanging="556"/>
      </w:pPr>
      <w:rPr>
        <w:rFonts w:hint="default"/>
        <w:lang w:val="de-DE" w:eastAsia="en-US" w:bidi="ar-SA"/>
      </w:rPr>
    </w:lvl>
    <w:lvl w:ilvl="8" w:tplc="42D8E9DA">
      <w:numFmt w:val="bullet"/>
      <w:lvlText w:val="•"/>
      <w:lvlJc w:val="left"/>
      <w:pPr>
        <w:ind w:left="3843" w:hanging="556"/>
      </w:pPr>
      <w:rPr>
        <w:rFonts w:hint="default"/>
        <w:lang w:val="de-DE" w:eastAsia="en-US" w:bidi="ar-SA"/>
      </w:rPr>
    </w:lvl>
  </w:abstractNum>
  <w:num w:numId="1">
    <w:abstractNumId w:val="5"/>
  </w:num>
  <w:num w:numId="2">
    <w:abstractNumId w:val="2"/>
  </w:num>
  <w:num w:numId="3">
    <w:abstractNumId w:val="4"/>
  </w:num>
  <w:num w:numId="4">
    <w:abstractNumId w:val="6"/>
  </w:num>
  <w:num w:numId="5">
    <w:abstractNumId w:val="0"/>
  </w:num>
  <w:num w:numId="6">
    <w:abstractNumId w:val="7"/>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ömer, Axel (RED1D)">
    <w15:presenceInfo w15:providerId="None" w15:userId="Römer, Axel (RE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trackRevisions/>
  <w:defaultTabStop w:val="720"/>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2A"/>
    <w:rsid w:val="00404B9F"/>
    <w:rsid w:val="00406C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3B6E7B1"/>
  <w15:docId w15:val="{61F74AE8-2ECE-49C3-B7AB-100E2ADC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Pr>
      <w:rFonts w:ascii="Arial" w:eastAsia="Arial" w:hAnsi="Arial" w:cs="Arial"/>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uiPriority w:val="1"/>
    <w:qFormat/>
    <w:rPr>
      <w:sz w:val="19"/>
      <w:szCs w:val="19"/>
    </w:rPr>
  </w:style>
  <w:style w:type="paragraph" w:styleId="Listenabsatz">
    <w:name w:val="List Paragraph"/>
    <w:basedOn w:val="Standard"/>
    <w:uiPriority w:val="1"/>
    <w:qFormat/>
  </w:style>
  <w:style w:type="character" w:styleId="Kommentarzeichen">
    <w:name w:val="annotation reference"/>
    <w:basedOn w:val="Absatz-Standardschriftart"/>
    <w:rsid w:val="00805BCE"/>
    <w:rPr>
      <w:sz w:val="16"/>
      <w:szCs w:val="16"/>
    </w:rPr>
  </w:style>
  <w:style w:type="paragraph" w:styleId="Kommentartext">
    <w:name w:val="annotation text"/>
    <w:basedOn w:val="Standard"/>
    <w:link w:val="KommentartextZchn"/>
    <w:rsid w:val="00805BCE"/>
    <w:rPr>
      <w:sz w:val="20"/>
      <w:szCs w:val="20"/>
    </w:rPr>
  </w:style>
  <w:style w:type="paragraph" w:styleId="Sprechblasentext">
    <w:name w:val="Balloon Text"/>
    <w:basedOn w:val="Standard"/>
    <w:link w:val="SprechblasentextZchn"/>
    <w:uiPriority w:val="99"/>
    <w:semiHidden/>
    <w:unhideWhenUsed/>
    <w:rsid w:val="00404B9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04B9F"/>
    <w:rPr>
      <w:rFonts w:ascii="Segoe UI" w:eastAsia="Arial" w:hAnsi="Segoe UI" w:cs="Segoe UI"/>
      <w:sz w:val="18"/>
      <w:szCs w:val="18"/>
      <w:lang w:val="de-DE"/>
    </w:rPr>
  </w:style>
  <w:style w:type="paragraph" w:styleId="Kommentarthema">
    <w:name w:val="annotation subject"/>
    <w:basedOn w:val="Kommentartext"/>
    <w:next w:val="Kommentartext"/>
    <w:link w:val="KommentarthemaZchn"/>
    <w:uiPriority w:val="99"/>
    <w:semiHidden/>
    <w:unhideWhenUsed/>
    <w:rsid w:val="00404B9F"/>
    <w:rPr>
      <w:b/>
      <w:bCs/>
    </w:rPr>
  </w:style>
  <w:style w:type="character" w:customStyle="1" w:styleId="KommentartextZchn">
    <w:name w:val="Kommentartext Zchn"/>
    <w:basedOn w:val="Absatz-Standardschriftart"/>
    <w:link w:val="Kommentartext"/>
    <w:rsid w:val="00404B9F"/>
    <w:rPr>
      <w:rFonts w:ascii="Arial" w:eastAsia="Arial" w:hAnsi="Arial" w:cs="Arial"/>
      <w:sz w:val="20"/>
      <w:szCs w:val="20"/>
      <w:lang w:val="de-DE"/>
    </w:rPr>
  </w:style>
  <w:style w:type="character" w:customStyle="1" w:styleId="KommentarthemaZchn">
    <w:name w:val="Kommentarthema Zchn"/>
    <w:basedOn w:val="KommentartextZchn"/>
    <w:link w:val="Kommentarthema"/>
    <w:uiPriority w:val="99"/>
    <w:semiHidden/>
    <w:rsid w:val="00404B9F"/>
    <w:rPr>
      <w:rFonts w:ascii="Arial" w:eastAsia="Arial" w:hAnsi="Arial" w:cs="Arial"/>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1FFDE4FD11CEA4E819918A2FEA2B70C" ma:contentTypeVersion="12" ma:contentTypeDescription="Ein neues Dokument erstellen." ma:contentTypeScope="" ma:versionID="edf0c5a6dffbb7d920125fd460b3b317">
  <xsd:schema xmlns:xsd="http://www.w3.org/2001/XMLSchema" xmlns:xs="http://www.w3.org/2001/XMLSchema" xmlns:p="http://schemas.microsoft.com/office/2006/metadata/properties" xmlns:ns2="d147bd33-d09e-4e95-bda4-c54fd9896ce9" xmlns:ns3="41aa325d-2121-459d-ab55-5dfd72fd4a37" targetNamespace="http://schemas.microsoft.com/office/2006/metadata/properties" ma:root="true" ma:fieldsID="fa0c4e3805acdbb4a615595d3882651d" ns2:_="" ns3:_="">
    <xsd:import namespace="d147bd33-d09e-4e95-bda4-c54fd9896ce9"/>
    <xsd:import namespace="41aa325d-2121-459d-ab55-5dfd72fd4a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7bd33-d09e-4e95-bda4-c54fd9896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aa325d-2121-459d-ab55-5dfd72fd4a37"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851C9F-49F0-4BB0-A63A-C6A5F1EC2D60}">
  <ds:schemaRefs/>
</ds:datastoreItem>
</file>

<file path=customXml/itemProps2.xml><?xml version="1.0" encoding="utf-8"?>
<ds:datastoreItem xmlns:ds="http://schemas.openxmlformats.org/officeDocument/2006/customXml" ds:itemID="{01EB9EFC-7991-4599-8671-C34F01B78052}">
  <ds:schemaRefs>
    <ds:schemaRef ds:uri="http://schemas.microsoft.com/office/infopath/2007/PartnerControls"/>
    <ds:schemaRef ds:uri="http://purl.org/dc/elements/1.1/"/>
    <ds:schemaRef ds:uri="http://schemas.microsoft.com/office/2006/metadata/properties"/>
    <ds:schemaRef ds:uri="d147bd33-d09e-4e95-bda4-c54fd9896ce9"/>
    <ds:schemaRef ds:uri="http://purl.org/dc/terms/"/>
    <ds:schemaRef ds:uri="http://schemas.openxmlformats.org/package/2006/metadata/core-properties"/>
    <ds:schemaRef ds:uri="http://schemas.microsoft.com/office/2006/documentManagement/types"/>
    <ds:schemaRef ds:uri="41aa325d-2121-459d-ab55-5dfd72fd4a37"/>
    <ds:schemaRef ds:uri="http://www.w3.org/XML/1998/namespace"/>
    <ds:schemaRef ds:uri="http://purl.org/dc/dcmitype/"/>
  </ds:schemaRefs>
</ds:datastoreItem>
</file>

<file path=customXml/itemProps3.xml><?xml version="1.0" encoding="utf-8"?>
<ds:datastoreItem xmlns:ds="http://schemas.openxmlformats.org/officeDocument/2006/customXml" ds:itemID="{6A11638C-F7D3-46AB-936E-D67338E31B8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4024</Words>
  <Characters>25354</Characters>
  <Application>Microsoft Office Word</Application>
  <DocSecurity>4</DocSecurity>
  <Lines>211</Lines>
  <Paragraphs>58</Paragraphs>
  <ScaleCrop>false</ScaleCrop>
  <HeadingPairs>
    <vt:vector size="2" baseType="variant">
      <vt:variant>
        <vt:lpstr>Titel</vt:lpstr>
      </vt:variant>
      <vt:variant>
        <vt:i4>1</vt:i4>
      </vt:variant>
    </vt:vector>
  </HeadingPairs>
  <TitlesOfParts>
    <vt:vector size="1" baseType="lpstr">
      <vt:lpstr>ERGO Verpflichtungserklährung zur Vertraulichkeit</vt:lpstr>
    </vt:vector>
  </TitlesOfParts>
  <Company/>
  <LinksUpToDate>false</LinksUpToDate>
  <CharactersWithSpaces>29320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ERGO Verpflichtungserklährung zur Vertraulichkeit</dc:title>
  <dc:subject>Verpflichtungserklährung zur Vertraulichkeit</dc:subject>
  <dc:creator>ERGO Group AG</dc:creator>
  <cp:lastModifiedBy>Römer, Axel (RED1D)</cp:lastModifiedBy>
  <cp:revision>2</cp:revision>
  <dcterms:created xsi:type="dcterms:W3CDTF">2020-11-05T06:23:00Z</dcterms:created>
  <dcterms:modified xsi:type="dcterms:W3CDTF">2020-11-05T06:23:00Z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0x01010001FFDE4FD11CEA4E819918A2FEA2B70C</vt:lpwstr>
  </property>
  <property fmtid="{D5CDD505-2E9C-101B-9397-08002B2CF9AE}" pid="3" name="Created">
    <vt:filetime>2020-04-06T00:00:00Z</vt:filetime>
  </property>
  <property fmtid="{D5CDD505-2E9C-101B-9397-08002B2CF9AE}" pid="4" name="Creator">
    <vt:lpwstr>Microsoft® Word 2016</vt:lpwstr>
  </property>
  <property fmtid="{D5CDD505-2E9C-101B-9397-08002B2CF9AE}" pid="5" name="LastSaved">
    <vt:filetime>2020-08-21T00:00:00Z</vt:filetime>
  </property>
</Properties>
</file>