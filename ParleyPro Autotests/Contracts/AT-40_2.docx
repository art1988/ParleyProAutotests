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83D3" w14:textId="75CD89DB" w:rsidR="00150F1D" w:rsidDel="00C450C1" w:rsidRDefault="00150F1D" w:rsidP="00150F1D">
      <w:pPr>
        <w:spacing w:after="0"/>
        <w:jc w:val="both"/>
        <w:rPr>
          <w:del w:id="0" w:author="Dmitry Azaryev" w:date="2020-11-27T12:06:00Z"/>
          <w:lang w:val="en-US"/>
        </w:rPr>
      </w:pPr>
      <w:commentRangeStart w:id="1"/>
      <w:del w:id="2" w:author="Dmitry Azaryev" w:date="2020-11-27T12:06:00Z">
        <w:r w:rsidDel="00C450C1">
          <w:rPr>
            <w:lang w:val="en-US"/>
          </w:rPr>
          <w:delText>Paragraph 1: Hello, delete me please</w:delText>
        </w:r>
      </w:del>
    </w:p>
    <w:p w14:paraId="7E354E0D" w14:textId="692E7DBC" w:rsidR="00150F1D" w:rsidDel="00C450C1" w:rsidRDefault="00150F1D" w:rsidP="00150F1D">
      <w:pPr>
        <w:spacing w:after="0"/>
        <w:jc w:val="both"/>
        <w:rPr>
          <w:del w:id="3" w:author="Dmitry Azaryev" w:date="2020-11-27T12:06:00Z"/>
          <w:lang w:val="en-US"/>
        </w:rPr>
      </w:pPr>
    </w:p>
    <w:p w14:paraId="4D001226" w14:textId="5FEF263E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2: Create comment </w:t>
      </w:r>
      <w:commentRangeStart w:id="4"/>
      <w:r>
        <w:rPr>
          <w:lang w:val="en-US"/>
        </w:rPr>
        <w:t>here</w:t>
      </w:r>
      <w:commentRangeEnd w:id="4"/>
      <w:r w:rsidR="0085243C">
        <w:rPr>
          <w:rStyle w:val="CommentReference"/>
        </w:rPr>
        <w:commentReference w:id="4"/>
      </w:r>
      <w:commentRangeEnd w:id="1"/>
      <w:r w:rsidR="0085243C">
        <w:rPr>
          <w:rStyle w:val="CommentReference"/>
        </w:rPr>
        <w:commentReference w:id="1"/>
      </w:r>
    </w:p>
    <w:p w14:paraId="749B0AC9" w14:textId="7AF9C14B" w:rsidR="00150F1D" w:rsidRDefault="00150F1D" w:rsidP="00150F1D">
      <w:pPr>
        <w:spacing w:after="0"/>
        <w:jc w:val="both"/>
        <w:rPr>
          <w:lang w:val="en-US"/>
        </w:rPr>
      </w:pPr>
    </w:p>
    <w:p w14:paraId="3D23BEB2" w14:textId="440AAE88" w:rsidR="00C450C1" w:rsidRDefault="00C450C1" w:rsidP="00150F1D">
      <w:pPr>
        <w:spacing w:after="0"/>
        <w:jc w:val="both"/>
        <w:rPr>
          <w:ins w:id="5" w:author="Dmitry Azaryev" w:date="2020-11-27T12:06:00Z"/>
          <w:lang w:val="en-US"/>
        </w:rPr>
      </w:pPr>
      <w:ins w:id="6" w:author="Dmitry Azaryev" w:date="2020-11-27T12:06:00Z">
        <w:r>
          <w:rPr>
            <w:lang w:val="en-US"/>
          </w:rPr>
          <w:t>Insert paragraph</w:t>
        </w:r>
      </w:ins>
    </w:p>
    <w:p w14:paraId="7B06D5EE" w14:textId="77777777" w:rsidR="00C450C1" w:rsidRDefault="00C450C1" w:rsidP="00150F1D">
      <w:pPr>
        <w:spacing w:after="0"/>
        <w:jc w:val="both"/>
        <w:rPr>
          <w:ins w:id="7" w:author="Dmitry Azaryev" w:date="2020-11-27T12:06:00Z"/>
          <w:lang w:val="en-US"/>
        </w:rPr>
      </w:pPr>
    </w:p>
    <w:p w14:paraId="5A795940" w14:textId="69496F9C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3: Insert something </w:t>
      </w:r>
      <w:del w:id="8" w:author="Dmitry Azaryev" w:date="2020-11-27T12:07:00Z">
        <w:r w:rsidDel="00C450C1">
          <w:rPr>
            <w:lang w:val="en-US"/>
          </w:rPr>
          <w:delText>above me</w:delText>
        </w:r>
      </w:del>
      <w:ins w:id="9" w:author="Dmitry Azaryev" w:date="2020-11-27T12:07:00Z">
        <w:r w:rsidR="00C450C1">
          <w:rPr>
            <w:lang w:val="en-US"/>
          </w:rPr>
          <w:t>in this paragraph</w:t>
        </w:r>
      </w:ins>
    </w:p>
    <w:p w14:paraId="4C7A9523" w14:textId="15B84ACA" w:rsidR="00150F1D" w:rsidRDefault="00150F1D" w:rsidP="00150F1D">
      <w:pPr>
        <w:spacing w:after="0"/>
        <w:jc w:val="both"/>
        <w:rPr>
          <w:lang w:val="en-US"/>
        </w:rPr>
      </w:pPr>
    </w:p>
    <w:p w14:paraId="302CB638" w14:textId="6317FDD4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4: Insert from clipboard below me</w:t>
      </w:r>
    </w:p>
    <w:p w14:paraId="26E71593" w14:textId="0A335E0E" w:rsidR="00150F1D" w:rsidRDefault="00150F1D" w:rsidP="00150F1D">
      <w:pPr>
        <w:spacing w:after="0"/>
        <w:jc w:val="both"/>
        <w:rPr>
          <w:lang w:val="en-US"/>
        </w:rPr>
      </w:pPr>
    </w:p>
    <w:p w14:paraId="32D5CC5D" w14:textId="55C4F323" w:rsidR="00150F1D" w:rsidRP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5: </w:t>
      </w:r>
      <w:del w:id="10" w:author="Dmitry Azaryev" w:date="2020-11-27T12:07:00Z">
        <w:r w:rsidDel="00C450C1">
          <w:rPr>
            <w:lang w:val="en-US"/>
          </w:rPr>
          <w:delText xml:space="preserve">Multiple </w:delText>
        </w:r>
      </w:del>
      <w:ins w:id="11" w:author="Dmitry Azaryev" w:date="2020-11-27T12:07:00Z">
        <w:r w:rsidR="00C450C1">
          <w:rPr>
            <w:lang w:val="en-US"/>
          </w:rPr>
          <w:t>Single</w:t>
        </w:r>
        <w:r w:rsidR="00C450C1">
          <w:rPr>
            <w:lang w:val="en-US"/>
          </w:rPr>
          <w:t xml:space="preserve"> </w:t>
        </w:r>
      </w:ins>
      <w:r>
        <w:rPr>
          <w:lang w:val="en-US"/>
        </w:rPr>
        <w:t>delete first</w:t>
      </w:r>
    </w:p>
    <w:p w14:paraId="6FABF4A8" w14:textId="77777777" w:rsidR="00150F1D" w:rsidRPr="00150F1D" w:rsidRDefault="00150F1D" w:rsidP="00150F1D">
      <w:pPr>
        <w:spacing w:after="0"/>
        <w:jc w:val="both"/>
        <w:rPr>
          <w:lang w:val="en-US"/>
        </w:rPr>
      </w:pPr>
    </w:p>
    <w:p w14:paraId="5A19F083" w14:textId="5BA42EB0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6: Multiple delete second</w:t>
      </w:r>
    </w:p>
    <w:p w14:paraId="44A0019C" w14:textId="496A982F" w:rsidR="00150F1D" w:rsidRDefault="00150F1D" w:rsidP="00150F1D">
      <w:pPr>
        <w:spacing w:after="0"/>
        <w:jc w:val="both"/>
        <w:rPr>
          <w:lang w:val="en-US"/>
        </w:rPr>
      </w:pPr>
    </w:p>
    <w:p w14:paraId="195D2D1A" w14:textId="1BF71CF0" w:rsidR="00150F1D" w:rsidRP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7: Unused extra paragraph</w:t>
      </w:r>
    </w:p>
    <w:sectPr w:rsidR="00150F1D" w:rsidRPr="00150F1D" w:rsidSect="00150F1D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Dmitry Azaryev" w:date="2020-11-27T12:19:00Z" w:initials="DA">
    <w:p w14:paraId="32A2A522" w14:textId="24A5CBD1" w:rsidR="0085243C" w:rsidRDefault="0085243C">
      <w:pPr>
        <w:pStyle w:val="CommentText"/>
      </w:pPr>
      <w:r>
        <w:rPr>
          <w:rStyle w:val="CommentReference"/>
        </w:rPr>
        <w:annotationRef/>
      </w:r>
    </w:p>
  </w:comment>
  <w:comment w:id="1" w:author="Dmitry Azaryev" w:date="2020-11-27T12:19:00Z" w:initials="DA">
    <w:p w14:paraId="0788C8D3" w14:textId="7B3AE23F" w:rsidR="0085243C" w:rsidRPr="0085243C" w:rsidRDefault="008524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Hello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A2A522" w15:done="0"/>
  <w15:commentEx w15:paraId="0788C8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B6D45" w16cex:dateUtc="2020-11-27T09:19:00Z"/>
  <w16cex:commentExtensible w16cex:durableId="236B6D49" w16cex:dateUtc="2020-11-27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A2A522" w16cid:durableId="236B6D45"/>
  <w16cid:commentId w16cid:paraId="0788C8D3" w16cid:durableId="236B6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y Azaryev">
    <w15:presenceInfo w15:providerId="Windows Live" w15:userId="f673f81ba0e614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1D"/>
    <w:rsid w:val="00150F1D"/>
    <w:rsid w:val="006C0B77"/>
    <w:rsid w:val="008242FF"/>
    <w:rsid w:val="0085243C"/>
    <w:rsid w:val="00870751"/>
    <w:rsid w:val="00922C48"/>
    <w:rsid w:val="00B915B7"/>
    <w:rsid w:val="00C450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46CB"/>
  <w15:chartTrackingRefBased/>
  <w15:docId w15:val="{84259174-D628-4847-8F6B-305C95D5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0C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C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50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0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0C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0C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Azaryev</dc:creator>
  <cp:keywords/>
  <dc:description/>
  <cp:lastModifiedBy>Dmitry Azaryev</cp:lastModifiedBy>
  <cp:revision>3</cp:revision>
  <dcterms:created xsi:type="dcterms:W3CDTF">2020-11-27T09:07:00Z</dcterms:created>
  <dcterms:modified xsi:type="dcterms:W3CDTF">2020-11-27T09:19:00Z</dcterms:modified>
</cp:coreProperties>
</file>