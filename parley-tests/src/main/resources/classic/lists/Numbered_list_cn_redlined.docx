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11 -->
  <w:body>
    <w:p>
      <w:pPr>
        <w:keepNext w:val="0"/>
        <w:widowControl/>
        <w:suppressLineNumbers w:val="0"/>
        <w:suppressAutoHyphens w:val="0"/>
        <w:bidi w:val="0"/>
        <w:spacing w:before="0" w:after="0" w:afterAutospacing="0" w:line="240" w:lineRule="auto"/>
        <w:ind w:left="0" w:right="0" w:firstLine="0"/>
        <w:contextualSpacing w:val="0"/>
        <w:jc w:val="center"/>
        <w:outlineLvl w:val="9"/>
        <w:rPr>
          <w:rFonts w:eastAsia="Arial" w:cs="Arial"/>
        </w:rPr>
      </w:pPr>
      <w:r>
        <w:rPr>
          <w:rFonts w:ascii="Arial" w:eastAsia="Arial" w:hAnsi="Arial" w:cs="Arial"/>
          <w:b/>
          <w:bCs/>
          <w:i w:val="0"/>
          <w:caps w:val="0"/>
          <w:outline w:val="0"/>
          <w:color w:val="000000"/>
          <w:w w:val="100"/>
          <w:kern w:val="0"/>
          <w:sz w:val="22"/>
          <w:u w:val="none"/>
          <w:rtl w:val="0"/>
        </w:rPr>
        <w:t>ACME Inc. Subscription Terms and Conditions</w:t>
      </w:r>
    </w:p>
    <w:p>
      <w:pPr>
        <w:keepNext w:val="0"/>
        <w:widowControl/>
        <w:suppressLineNumbers w:val="0"/>
        <w:suppressAutoHyphens w:val="0"/>
        <w:bidi w:val="0"/>
        <w:spacing w:before="120" w:after="120" w:afterAutospacing="0" w:line="240" w:lineRule="auto"/>
        <w:ind w:left="0" w:right="0" w:firstLine="0"/>
        <w:contextualSpacing w:val="0"/>
        <w:jc w:val="left"/>
        <w:outlineLvl w:val="9"/>
        <w:rPr>
          <w:rFonts w:eastAsia="Arial" w:cs="Arial"/>
        </w:rPr>
      </w:pPr>
      <w:r>
        <w:rPr>
          <w:rFonts w:ascii="Arial" w:eastAsia="Arial" w:hAnsi="Arial" w:cs="Arial"/>
          <w:b/>
          <w:bCs/>
          <w:i w:val="0"/>
          <w:caps w:val="0"/>
          <w:outline w:val="0"/>
          <w:color w:val="000000"/>
          <w:w w:val="100"/>
          <w:kern w:val="0"/>
          <w:sz w:val="22"/>
          <w:u w:val="none"/>
          <w:rtl w:val="0"/>
        </w:rPr>
        <w:t>1.</w:t>
        <w:tab/>
        <w:t>Scope</w:t>
      </w:r>
    </w:p>
    <w:p>
      <w:pPr>
        <w:keepNext w:val="0"/>
        <w:widowControl/>
        <w:suppressLineNumbers w:val="0"/>
        <w:suppressAutoHyphens w:val="0"/>
        <w:bidi w:val="0"/>
        <w:spacing w:before="120" w:after="120" w:afterAutospacing="0" w:line="240" w:lineRule="auto"/>
        <w:ind w:left="0" w:right="0" w:firstLine="0"/>
        <w:contextualSpacing w:val="0"/>
        <w:jc w:val="both"/>
        <w:outlineLvl w:val="9"/>
        <w:rPr>
          <w:rFonts w:eastAsia="Arial" w:cs="Arial"/>
        </w:rPr>
      </w:pPr>
      <w:r>
        <w:rPr>
          <w:rFonts w:ascii="Arial" w:eastAsia="Arial" w:hAnsi="Arial" w:cs="Arial"/>
          <w:b w:val="0"/>
          <w:i w:val="0"/>
          <w:caps w:val="0"/>
          <w:outline w:val="0"/>
          <w:color w:val="000000"/>
          <w:w w:val="100"/>
          <w:kern w:val="0"/>
          <w:sz w:val="22"/>
          <w:u w:val="none"/>
          <w:rtl w:val="0"/>
        </w:rPr>
        <w:t>These ACME Inc. Subscription Terms and Conditions (the "Terms and Conditions") form part of the Master Services Agreement (the "Agreement") by and between ACME Inc. Inc., (hereinafter "ACME Inc.") and Customer.</w:t>
      </w:r>
    </w:p>
    <w:p>
      <w:pPr>
        <w:pStyle w:val="BodyText"/>
        <w:keepNext w:val="0"/>
        <w:widowControl/>
        <w:numPr>
          <w:ilvl w:val="0"/>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rFonts w:ascii="Arial" w:eastAsia="Arial" w:hAnsi="Arial" w:cs="Arial"/>
          <w:color w:val="auto"/>
          <w:kern w:val="0"/>
        </w:rPr>
      </w:pPr>
      <w:r>
        <w:rPr>
          <w:rFonts w:ascii="Arial" w:eastAsia="Arial" w:hAnsi="Arial" w:cs="Arial"/>
          <w:b/>
          <w:bCs/>
          <w:i w:val="0"/>
          <w:caps w:val="0"/>
          <w:outline w:val="0"/>
          <w:color w:val="000000"/>
          <w:w w:val="100"/>
          <w:kern w:val="0"/>
          <w:sz w:val="22"/>
          <w:u w:val="none"/>
          <w:rtl w:val="0"/>
        </w:rPr>
        <w:t>Definitions</w:t>
      </w:r>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del w:id="0" w:author="Lilian Caldeira ||" w:date="2020-05-13T02:03:14Z"/>
          <w:rFonts w:ascii="Arial" w:eastAsia="Arial" w:hAnsi="Arial" w:cs="Arial"/>
          <w:color w:val="auto"/>
          <w:kern w:val="0"/>
        </w:rPr>
      </w:pPr>
      <w:del w:id="1" w:author="Lilian Caldeira ||" w:date="2020-05-13T02:03:14Z">
        <w:r>
          <w:rPr>
            <w:rFonts w:ascii="Arial" w:eastAsia="Arial" w:hAnsi="Arial" w:cs="Arial"/>
            <w:b w:val="0"/>
            <w:i w:val="0"/>
            <w:caps w:val="0"/>
            <w:outline w:val="0"/>
            <w:color w:val="000000"/>
            <w:w w:val="100"/>
            <w:kern w:val="0"/>
            <w:sz w:val="22"/>
            <w:u w:val="none"/>
            <w:rtl w:val="0"/>
          </w:rPr>
          <w:delText>"Additional Usage Fee" means the fee or fees identified on one or more Service Orders that will apply if Customer's use of the Services exceeds the Authorized Usage Level.</w:delText>
        </w:r>
      </w:del>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rFonts w:ascii="Arial" w:eastAsia="Arial" w:hAnsi="Arial" w:cs="Arial"/>
          <w:color w:val="auto"/>
          <w:kern w:val="0"/>
        </w:rPr>
      </w:pPr>
      <w:r>
        <w:rPr>
          <w:rFonts w:ascii="Arial" w:eastAsia="Arial" w:hAnsi="Arial" w:cs="Arial"/>
          <w:b w:val="0"/>
          <w:i w:val="0"/>
          <w:caps w:val="0"/>
          <w:outline w:val="0"/>
          <w:color w:val="000000"/>
          <w:w w:val="100"/>
          <w:kern w:val="0"/>
          <w:sz w:val="22"/>
          <w:u w:val="none"/>
          <w:rtl w:val="0"/>
        </w:rPr>
        <w:t>"Agreement" means each Service Order, these Terms and Conditions, and all exhibits and attachments to the foregoing.</w:t>
      </w:r>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del w:id="2" w:author="Lilian Caldeira ||" w:date="2020-05-13T02:03:09Z"/>
          <w:rFonts w:ascii="Arial" w:eastAsia="Arial" w:hAnsi="Arial" w:cs="Arial"/>
          <w:color w:val="auto"/>
          <w:kern w:val="0"/>
        </w:rPr>
      </w:pPr>
      <w:del w:id="3" w:author="Lilian Caldeira ||" w:date="2020-05-13T02:03:09Z">
        <w:r>
          <w:rPr>
            <w:rFonts w:ascii="Arial" w:eastAsia="Arial" w:hAnsi="Arial" w:cs="Arial"/>
            <w:b w:val="0"/>
            <w:i w:val="0"/>
            <w:caps w:val="0"/>
            <w:outline w:val="0"/>
            <w:color w:val="000000"/>
            <w:w w:val="100"/>
            <w:kern w:val="0"/>
            <w:sz w:val="22"/>
            <w:u w:val="none"/>
            <w:rtl w:val="0"/>
          </w:rPr>
          <w:delText>"Authorized Domain" means a web domain owned or administered by Customer.</w:delText>
        </w:r>
      </w:del>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rFonts w:ascii="Arial" w:eastAsia="Arial" w:hAnsi="Arial" w:cs="Arial"/>
          <w:color w:val="auto"/>
          <w:kern w:val="0"/>
        </w:rPr>
      </w:pPr>
      <w:r>
        <w:rPr>
          <w:rFonts w:ascii="Arial" w:eastAsia="Arial" w:hAnsi="Arial" w:cs="Arial"/>
          <w:b w:val="0"/>
          <w:i w:val="0"/>
          <w:caps w:val="0"/>
          <w:outline w:val="0"/>
          <w:color w:val="000000"/>
          <w:w w:val="100"/>
          <w:kern w:val="0"/>
          <w:sz w:val="22"/>
          <w:u w:val="none"/>
          <w:rtl w:val="0"/>
        </w:rPr>
        <w:t>"Authorized Usage Level" means the maximum number of Sessions that can be initiated using the Services without incurring an Additional Usage Fee.</w:t>
      </w:r>
    </w:p>
    <w:p>
      <w:pPr>
        <w:pStyle w:val="BodyText"/>
        <w:keepNext w:val="0"/>
        <w:widowControl/>
        <w:numPr>
          <w:ilvl w:val="0"/>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rFonts w:ascii="Arial" w:eastAsia="Arial" w:hAnsi="Arial" w:cs="Arial"/>
          <w:color w:val="auto"/>
          <w:kern w:val="0"/>
        </w:rPr>
      </w:pPr>
      <w:r>
        <w:rPr>
          <w:rFonts w:ascii="Arial" w:eastAsia="Arial" w:hAnsi="Arial" w:cs="Arial"/>
          <w:b/>
          <w:bCs/>
          <w:i w:val="0"/>
          <w:caps w:val="0"/>
          <w:outline w:val="0"/>
          <w:color w:val="000000"/>
          <w:w w:val="100"/>
          <w:kern w:val="0"/>
          <w:sz w:val="22"/>
          <w:u w:val="none"/>
          <w:rtl w:val="0"/>
        </w:rPr>
        <w:t>Services and Service Levels; Customer Assistance</w:t>
      </w:r>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ins w:id="4" w:author="Lilian Caldeira ||" w:date="2020-05-13T02:04:07Z"/>
          <w:rFonts w:ascii="Arial" w:eastAsia="Arial" w:hAnsi="Arial" w:cs="Arial"/>
          <w:color w:val="auto"/>
          <w:kern w:val="0"/>
        </w:rPr>
      </w:pPr>
      <w:ins w:id="5" w:author="Lilian Caldeira ||" w:date="2020-05-13T02:04:07Z">
        <w:r>
          <w:rPr>
            <w:rFonts w:ascii="Arial" w:eastAsia="Arial" w:hAnsi="Arial" w:cs="Arial"/>
            <w:b w:val="0"/>
            <w:i w:val="0"/>
            <w:caps w:val="0"/>
            <w:outline w:val="0"/>
            <w:color w:val="000000"/>
            <w:w w:val="100"/>
            <w:kern w:val="0"/>
            <w:sz w:val="22"/>
            <w:u w:val="none"/>
            <w:rtl w:val="0"/>
          </w:rPr>
          <w:t>above 3.1</w:t>
        </w:r>
      </w:ins>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rFonts w:ascii="Arial" w:eastAsia="Arial" w:hAnsi="Arial" w:cs="Arial"/>
          <w:color w:val="auto"/>
          <w:kern w:val="0"/>
        </w:rPr>
      </w:pPr>
      <w:r>
        <w:rPr>
          <w:rFonts w:ascii="Arial" w:eastAsia="Arial" w:hAnsi="Arial" w:cs="Arial"/>
          <w:b/>
          <w:bCs/>
          <w:i w:val="0"/>
          <w:caps w:val="0"/>
          <w:outline w:val="0"/>
          <w:color w:val="000000"/>
          <w:w w:val="100"/>
          <w:kern w:val="0"/>
          <w:sz w:val="22"/>
          <w:u w:val="none"/>
          <w:rtl w:val="0"/>
        </w:rPr>
        <w:t xml:space="preserve">Services and Service Levels. </w:t>
      </w:r>
      <w:r>
        <w:rPr>
          <w:rFonts w:ascii="Arial" w:eastAsia="Arial" w:hAnsi="Arial" w:cs="Arial"/>
          <w:b w:val="0"/>
          <w:i w:val="0"/>
          <w:caps w:val="0"/>
          <w:outline w:val="0"/>
          <w:color w:val="000000"/>
          <w:w w:val="100"/>
          <w:kern w:val="0"/>
          <w:sz w:val="22"/>
          <w:u w:val="none"/>
          <w:rtl w:val="0"/>
        </w:rPr>
        <w:t xml:space="preserve">During each applicable Service Term (as such term may defined in one or more Service Orders executed by the Parties), ACME Inc. will provide the ACME Inc. Offering to Customer. </w:t>
      </w:r>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ins w:id="6" w:author="Lilian Caldeira ||" w:date="2020-05-13T02:04:27Z"/>
          <w:rFonts w:ascii="Arial" w:eastAsia="Arial" w:hAnsi="Arial" w:cs="Arial"/>
          <w:color w:val="auto"/>
          <w:kern w:val="0"/>
        </w:rPr>
      </w:pPr>
      <w:ins w:id="7" w:author="Lilian Caldeira ||" w:date="2020-05-13T02:04:27Z">
        <w:r>
          <w:rPr>
            <w:rFonts w:ascii="Arial" w:eastAsia="Arial" w:hAnsi="Arial" w:cs="Arial"/>
            <w:b w:val="0"/>
            <w:i w:val="0"/>
            <w:caps w:val="0"/>
            <w:outline w:val="0"/>
            <w:color w:val="000000"/>
            <w:w w:val="100"/>
            <w:kern w:val="0"/>
            <w:sz w:val="22"/>
            <w:u w:val="none"/>
            <w:rtl w:val="0"/>
          </w:rPr>
          <w:t>below 3.1</w:t>
        </w:r>
      </w:ins>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rFonts w:ascii="Arial" w:eastAsia="Arial" w:hAnsi="Arial" w:cs="Arial"/>
          <w:color w:val="auto"/>
          <w:kern w:val="0"/>
        </w:rPr>
      </w:pPr>
      <w:r>
        <w:rPr>
          <w:rFonts w:ascii="Arial" w:eastAsia="Arial" w:hAnsi="Arial" w:cs="Arial"/>
          <w:b/>
          <w:bCs/>
          <w:i w:val="0"/>
          <w:caps w:val="0"/>
          <w:outline w:val="0"/>
          <w:color w:val="000000"/>
          <w:w w:val="100"/>
          <w:kern w:val="0"/>
          <w:sz w:val="22"/>
          <w:u w:val="none"/>
          <w:rtl w:val="0"/>
        </w:rPr>
        <w:t>Each Service</w:t>
      </w:r>
      <w:r>
        <w:rPr>
          <w:rFonts w:ascii="Arial" w:eastAsia="Arial" w:hAnsi="Arial" w:cs="Arial"/>
          <w:b w:val="0"/>
          <w:i w:val="0"/>
          <w:caps w:val="0"/>
          <w:outline w:val="0"/>
          <w:color w:val="000000"/>
          <w:w w:val="100"/>
          <w:kern w:val="0"/>
          <w:sz w:val="22"/>
          <w:u w:val="none"/>
          <w:rtl w:val="0"/>
        </w:rPr>
        <w:t xml:space="preserve">. Each Service Order specifies an Authorized Usage Level. Customer will at all times ensure that either (a) its use of the ACME Inc. </w:t>
      </w:r>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rFonts w:ascii="Arial" w:eastAsia="Arial" w:hAnsi="Arial" w:cs="Arial"/>
          <w:color w:val="auto"/>
          <w:kern w:val="0"/>
        </w:rPr>
      </w:pPr>
      <w:r>
        <w:rPr>
          <w:rFonts w:ascii="Arial" w:eastAsia="Arial" w:hAnsi="Arial" w:cs="Arial"/>
          <w:b/>
          <w:bCs/>
          <w:i w:val="0"/>
          <w:caps w:val="0"/>
          <w:outline w:val="0"/>
          <w:color w:val="000000"/>
          <w:w w:val="100"/>
          <w:kern w:val="0"/>
          <w:sz w:val="22"/>
          <w:u w:val="none"/>
          <w:rtl w:val="0"/>
        </w:rPr>
        <w:t xml:space="preserve">Customer Assistance. </w:t>
      </w:r>
      <w:r>
        <w:rPr>
          <w:rFonts w:ascii="Arial" w:eastAsia="Arial" w:hAnsi="Arial" w:cs="Arial"/>
          <w:b w:val="0"/>
          <w:i w:val="0"/>
          <w:caps w:val="0"/>
          <w:outline w:val="0"/>
          <w:color w:val="000000"/>
          <w:w w:val="100"/>
          <w:kern w:val="0"/>
          <w:sz w:val="22"/>
          <w:u w:val="none"/>
          <w:rtl w:val="0"/>
        </w:rPr>
        <w:t xml:space="preserve">If any job requires that any aspect of the ACME Inc. Offering, such as Code implementation, be performed on Customer’s premises. </w:t>
      </w:r>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ins w:id="8" w:author="Lilian Caldeira ||" w:date="2020-05-13T02:04:56Z"/>
          <w:rFonts w:ascii="Arial" w:eastAsia="Arial" w:hAnsi="Arial" w:cs="Arial"/>
          <w:color w:val="auto"/>
          <w:kern w:val="0"/>
        </w:rPr>
      </w:pPr>
      <w:ins w:id="9" w:author="Lilian Caldeira ||" w:date="2020-05-13T02:04:56Z">
        <w:r>
          <w:rPr>
            <w:rFonts w:ascii="Arial" w:eastAsia="Arial" w:hAnsi="Arial" w:cs="Arial"/>
            <w:b w:val="0"/>
            <w:i w:val="0"/>
            <w:caps w:val="0"/>
            <w:outline w:val="0"/>
            <w:color w:val="000000"/>
            <w:w w:val="100"/>
            <w:kern w:val="0"/>
            <w:sz w:val="22"/>
            <w:u w:val="none"/>
            <w:rtl w:val="0"/>
          </w:rPr>
          <w:t>below 3.3</w:t>
        </w:r>
      </w:ins>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ins w:id="10" w:author="Lilian Caldeira ||" w:date="2020-05-13T02:03:44Z"/>
          <w:rFonts w:ascii="Arial" w:eastAsia="Arial" w:hAnsi="Arial" w:cs="Arial"/>
          <w:color w:val="auto"/>
          <w:kern w:val="0"/>
        </w:rPr>
      </w:pPr>
      <w:ins w:id="11" w:author="Lilian Caldeira ||" w:date="2020-05-13T02:03:44Z">
        <w:r>
          <w:rPr>
            <w:rFonts w:ascii="Arial" w:eastAsia="Arial" w:hAnsi="Arial" w:cs="Arial"/>
            <w:b w:val="0"/>
            <w:i w:val="0"/>
            <w:caps w:val="0"/>
            <w:outline w:val="0"/>
            <w:color w:val="000000"/>
            <w:w w:val="100"/>
            <w:kern w:val="0"/>
            <w:sz w:val="22"/>
            <w:u w:val="none"/>
            <w:rtl w:val="0"/>
          </w:rPr>
          <w:t>above 3.4</w:t>
        </w:r>
      </w:ins>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rFonts w:ascii="Arial" w:eastAsia="Arial" w:hAnsi="Arial" w:cs="Arial"/>
          <w:color w:val="auto"/>
          <w:kern w:val="0"/>
        </w:rPr>
      </w:pPr>
      <w:r>
        <w:rPr>
          <w:rFonts w:ascii="Arial" w:eastAsia="Arial" w:hAnsi="Arial" w:cs="Arial"/>
          <w:b/>
          <w:bCs/>
          <w:i w:val="0"/>
          <w:caps w:val="0"/>
          <w:outline w:val="0"/>
          <w:color w:val="000000"/>
          <w:w w:val="100"/>
          <w:kern w:val="0"/>
          <w:sz w:val="22"/>
          <w:u w:val="none"/>
          <w:rtl w:val="0"/>
        </w:rPr>
        <w:t>Customer</w:t>
      </w:r>
      <w:r>
        <w:rPr>
          <w:rFonts w:ascii="Arial" w:eastAsia="Arial" w:hAnsi="Arial" w:cs="Arial"/>
          <w:b w:val="0"/>
          <w:i w:val="0"/>
          <w:caps w:val="0"/>
          <w:outline w:val="0"/>
          <w:color w:val="000000"/>
          <w:w w:val="100"/>
          <w:kern w:val="0"/>
          <w:sz w:val="22"/>
          <w:u w:val="none"/>
          <w:rtl w:val="0"/>
        </w:rPr>
        <w:t xml:space="preserve"> will supply ACME Inc. personnel with such information, resources, and assistance as ACME Inc. may reasonably request.</w:t>
      </w:r>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rFonts w:ascii="Arial" w:eastAsia="Arial" w:hAnsi="Arial" w:cs="Arial"/>
          <w:color w:val="auto"/>
          <w:kern w:val="0"/>
        </w:rPr>
      </w:pPr>
      <w:r>
        <w:rPr>
          <w:rFonts w:ascii="Arial" w:eastAsia="Arial" w:hAnsi="Arial" w:cs="Arial"/>
          <w:b/>
          <w:bCs/>
          <w:i w:val="0"/>
          <w:caps w:val="0"/>
          <w:outline w:val="0"/>
          <w:color w:val="000000"/>
          <w:w w:val="100"/>
          <w:kern w:val="0"/>
          <w:sz w:val="22"/>
          <w:u w:val="none"/>
          <w:rtl w:val="0"/>
        </w:rPr>
        <w:t>Exclusions.</w:t>
      </w:r>
      <w:r>
        <w:rPr>
          <w:rFonts w:ascii="Arial" w:eastAsia="Arial" w:hAnsi="Arial" w:cs="Arial"/>
          <w:b w:val="0"/>
          <w:i w:val="0"/>
          <w:caps w:val="0"/>
          <w:outline w:val="0"/>
          <w:color w:val="000000"/>
          <w:w w:val="100"/>
          <w:kern w:val="0"/>
          <w:sz w:val="22"/>
          <w:u w:val="none"/>
          <w:rtl w:val="0"/>
        </w:rPr>
        <w:t xml:space="preserve"> The restrictions on use and disclosure of Confidential Information will not apply to any Confidential Information, or portion thereof, which (a) is or becomes publicly known; (b) is lawfully received from third party without restrictions on disclosure.</w:t>
      </w:r>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ins w:id="12" w:author="Lilian Caldeira ||" w:date="2020-05-13T02:05:10Z"/>
          <w:rFonts w:ascii="Arial" w:eastAsia="Arial" w:hAnsi="Arial" w:cs="Arial"/>
          <w:color w:val="auto"/>
          <w:kern w:val="0"/>
        </w:rPr>
      </w:pPr>
      <w:ins w:id="13" w:author="Lilian Caldeira ||" w:date="2020-05-13T02:05:10Z">
        <w:r>
          <w:rPr>
            <w:rFonts w:ascii="Arial" w:eastAsia="Arial" w:hAnsi="Arial" w:cs="Arial"/>
            <w:b w:val="0"/>
            <w:i w:val="0"/>
            <w:caps w:val="0"/>
            <w:outline w:val="0"/>
            <w:color w:val="000000"/>
            <w:w w:val="100"/>
            <w:kern w:val="0"/>
            <w:sz w:val="22"/>
            <w:u w:val="none"/>
            <w:rtl w:val="0"/>
          </w:rPr>
          <w:t>below 3.5</w:t>
        </w:r>
      </w:ins>
    </w:p>
    <w:p>
      <w:pPr>
        <w:pStyle w:val="BodyText"/>
        <w:keepNext w:val="0"/>
        <w:widowControl/>
        <w:numPr>
          <w:ilvl w:val="0"/>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rFonts w:ascii="Arial" w:eastAsia="Arial" w:hAnsi="Arial" w:cs="Arial"/>
          <w:color w:val="auto"/>
          <w:kern w:val="0"/>
        </w:rPr>
      </w:pPr>
      <w:r>
        <w:rPr>
          <w:rFonts w:ascii="Arial" w:eastAsia="Arial" w:hAnsi="Arial" w:cs="Arial"/>
          <w:b/>
          <w:bCs/>
          <w:i w:val="0"/>
          <w:caps w:val="0"/>
          <w:outline w:val="0"/>
          <w:color w:val="000000"/>
          <w:w w:val="100"/>
          <w:kern w:val="0"/>
          <w:sz w:val="22"/>
          <w:u w:val="none"/>
          <w:rtl w:val="0"/>
        </w:rPr>
        <w:t>Confidentiality</w:t>
      </w:r>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ins w:id="14" w:author="Lilian Caldeira ||" w:date="2020-05-13T02:05:42Z"/>
          <w:rFonts w:ascii="Arial" w:eastAsia="Arial" w:hAnsi="Arial" w:cs="Arial"/>
          <w:color w:val="auto"/>
          <w:kern w:val="0"/>
        </w:rPr>
      </w:pPr>
      <w:ins w:id="15" w:author="Lilian Caldeira ||" w:date="2020-05-13T02:05:42Z">
        <w:r>
          <w:rPr>
            <w:rFonts w:ascii="Arial" w:eastAsia="Arial" w:hAnsi="Arial" w:cs="Arial"/>
            <w:b w:val="0"/>
            <w:i w:val="0"/>
            <w:caps w:val="0"/>
            <w:outline w:val="0"/>
            <w:color w:val="000000"/>
            <w:w w:val="100"/>
            <w:kern w:val="0"/>
            <w:sz w:val="22"/>
            <w:u w:val="none"/>
            <w:rtl w:val="0"/>
          </w:rPr>
          <w:t>above 4.1</w:t>
        </w:r>
      </w:ins>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del w:id="16" w:author="Lilian Caldeira ||" w:date="2020-05-13T02:06:29Z"/>
          <w:rFonts w:ascii="Arial" w:eastAsia="Arial" w:hAnsi="Arial" w:cs="Arial"/>
          <w:color w:val="auto"/>
          <w:kern w:val="0"/>
        </w:rPr>
      </w:pPr>
      <w:del w:id="17" w:author="Lilian Caldeira ||" w:date="2020-05-13T02:06:29Z">
        <w:r>
          <w:rPr>
            <w:rFonts w:ascii="Arial" w:eastAsia="Arial" w:hAnsi="Arial" w:cs="Arial"/>
            <w:b/>
            <w:bCs/>
            <w:i w:val="0"/>
            <w:caps w:val="0"/>
            <w:outline w:val="0"/>
            <w:color w:val="000000"/>
            <w:w w:val="100"/>
            <w:kern w:val="0"/>
            <w:sz w:val="22"/>
            <w:u w:val="none"/>
            <w:rtl w:val="0"/>
          </w:rPr>
          <w:delText xml:space="preserve">Obligations. </w:delText>
        </w:r>
      </w:del>
      <w:del w:id="18" w:author="Lilian Caldeira ||" w:date="2020-05-13T02:06:29Z">
        <w:r>
          <w:rPr>
            <w:rFonts w:ascii="Arial" w:eastAsia="Arial" w:hAnsi="Arial" w:cs="Arial"/>
            <w:b w:val="0"/>
            <w:i w:val="0"/>
            <w:caps w:val="0"/>
            <w:outline w:val="0"/>
            <w:color w:val="000000"/>
            <w:w w:val="100"/>
            <w:kern w:val="0"/>
            <w:sz w:val="22"/>
            <w:u w:val="none"/>
            <w:rtl w:val="0"/>
          </w:rPr>
          <w:delText>Each party agrees: that it will (a) hold the other party’s Confidential Information in confidence using the same standard of care as it uses to protect its own confidential information of a similar nature, but in no event less than reasonable care.</w:delText>
        </w:r>
      </w:del>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ins w:id="19" w:author="Lilian Caldeira ||" w:date="2020-05-13T02:05:57Z"/>
          <w:rFonts w:ascii="Arial" w:eastAsia="Arial" w:hAnsi="Arial" w:cs="Arial"/>
          <w:color w:val="auto"/>
          <w:kern w:val="0"/>
        </w:rPr>
      </w:pPr>
      <w:ins w:id="20" w:author="Lilian Caldeira ||" w:date="2020-05-13T02:05:57Z">
        <w:r>
          <w:rPr>
            <w:rFonts w:ascii="Arial" w:eastAsia="Arial" w:hAnsi="Arial" w:cs="Arial"/>
            <w:b w:val="0"/>
            <w:i w:val="0"/>
            <w:caps w:val="0"/>
            <w:outline w:val="0"/>
            <w:color w:val="000000"/>
            <w:w w:val="100"/>
            <w:kern w:val="0"/>
            <w:sz w:val="22"/>
            <w:u w:val="none"/>
            <w:rtl w:val="0"/>
          </w:rPr>
          <w:t>below 4.1</w:t>
        </w:r>
      </w:ins>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rFonts w:ascii="Arial" w:eastAsia="Arial" w:hAnsi="Arial" w:cs="Arial"/>
          <w:color w:val="auto"/>
          <w:kern w:val="0"/>
        </w:rPr>
      </w:pPr>
      <w:r>
        <w:rPr>
          <w:rFonts w:ascii="Arial" w:eastAsia="Arial" w:hAnsi="Arial" w:cs="Arial"/>
          <w:b/>
          <w:bCs/>
          <w:i w:val="0"/>
          <w:caps w:val="0"/>
          <w:outline w:val="0"/>
          <w:color w:val="000000"/>
          <w:w w:val="100"/>
          <w:kern w:val="0"/>
          <w:sz w:val="22"/>
          <w:u w:val="none"/>
          <w:rtl w:val="0"/>
        </w:rPr>
        <w:t>Exclusions</w:t>
      </w:r>
      <w:r>
        <w:rPr>
          <w:rFonts w:ascii="Arial" w:eastAsia="Arial" w:hAnsi="Arial" w:cs="Arial"/>
          <w:b w:val="0"/>
          <w:i w:val="0"/>
          <w:caps w:val="0"/>
          <w:outline w:val="0"/>
          <w:color w:val="000000"/>
          <w:w w:val="100"/>
          <w:kern w:val="0"/>
          <w:sz w:val="22"/>
          <w:u w:val="none"/>
          <w:rtl w:val="0"/>
        </w:rPr>
        <w:t>. The restrictions on the use and disclosure of Confidential Information will not apply to any Confidential Information, or portion thereof, which (a) is or becomes publicly known through no act or omission of the receiving party.</w:t>
      </w:r>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ins w:id="21" w:author="Lilian Caldeira ||" w:date="2020-05-13T02:06:10Z"/>
          <w:rFonts w:ascii="Arial" w:eastAsia="Arial" w:hAnsi="Arial" w:cs="Arial"/>
          <w:color w:val="auto"/>
          <w:kern w:val="0"/>
        </w:rPr>
      </w:pPr>
      <w:ins w:id="22" w:author="Lilian Caldeira ||" w:date="2020-05-13T02:06:10Z">
        <w:r>
          <w:rPr>
            <w:rFonts w:ascii="Arial" w:eastAsia="Arial" w:hAnsi="Arial" w:cs="Arial"/>
            <w:b w:val="0"/>
            <w:i w:val="0"/>
            <w:caps w:val="0"/>
            <w:outline w:val="0"/>
            <w:color w:val="000000"/>
            <w:w w:val="100"/>
            <w:kern w:val="0"/>
            <w:sz w:val="22"/>
            <w:u w:val="none"/>
            <w:rtl w:val="0"/>
          </w:rPr>
          <w:t>above 4.3</w:t>
        </w:r>
      </w:ins>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del w:id="23" w:author="Lilian Caldeira ||" w:date="2020-05-13T02:06:37Z"/>
          <w:rFonts w:ascii="Arial" w:eastAsia="Arial" w:hAnsi="Arial" w:cs="Arial"/>
          <w:color w:val="auto"/>
          <w:kern w:val="0"/>
        </w:rPr>
      </w:pPr>
      <w:del w:id="24" w:author="Lilian Caldeira ||" w:date="2020-05-13T02:06:37Z">
        <w:r>
          <w:rPr>
            <w:rFonts w:ascii="Arial" w:eastAsia="Arial" w:hAnsi="Arial" w:cs="Arial"/>
            <w:b/>
            <w:bCs/>
            <w:i w:val="0"/>
            <w:caps w:val="0"/>
            <w:outline w:val="0"/>
            <w:color w:val="000000"/>
            <w:w w:val="100"/>
            <w:kern w:val="0"/>
            <w:sz w:val="22"/>
            <w:u w:val="none"/>
            <w:rtl w:val="0"/>
          </w:rPr>
          <w:delText>Injunctive Relief</w:delText>
        </w:r>
      </w:del>
      <w:del w:id="25" w:author="Lilian Caldeira ||" w:date="2020-05-13T02:06:37Z">
        <w:r>
          <w:rPr>
            <w:rFonts w:ascii="Arial" w:eastAsia="Arial" w:hAnsi="Arial" w:cs="Arial"/>
            <w:b w:val="0"/>
            <w:i w:val="0"/>
            <w:caps w:val="0"/>
            <w:outline w:val="0"/>
            <w:color w:val="000000"/>
            <w:w w:val="100"/>
            <w:kern w:val="0"/>
            <w:sz w:val="22"/>
            <w:u w:val="none"/>
            <w:rtl w:val="0"/>
          </w:rPr>
          <w:delText>. Each party acknowledges that a breach or threatened breach of this Section 8 would cause irreparable harm to the non-breaching party, the extent of which would be difficult to ascertain. Accordingly, each party agrees that, in addition to any other remedies to which a party may be legally entitled.</w:delText>
        </w:r>
      </w:del>
    </w:p>
    <w:p>
      <w:pPr>
        <w:pStyle w:val="BodyText"/>
        <w:keepNext w:val="0"/>
        <w:widowControl/>
        <w:numPr>
          <w:ilvl w:val="1"/>
          <w:numId w:val="1"/>
        </w:numPr>
        <w:suppressLineNumbers w:val="0"/>
        <w:tabs>
          <w:tab w:val="clear" w:pos="720"/>
        </w:tabs>
        <w:suppressAutoHyphens w:val="0"/>
        <w:bidi w:val="0"/>
        <w:spacing w:before="120" w:after="0" w:afterAutospacing="0" w:line="240" w:lineRule="auto"/>
        <w:ind w:left="0" w:right="0" w:firstLine="0"/>
        <w:contextualSpacing w:val="0"/>
        <w:jc w:val="both"/>
        <w:outlineLvl w:val="9"/>
        <w:rPr>
          <w:ins w:id="26" w:author="Lilian Caldeira ||" w:date="2020-05-13T02:06:20Z"/>
          <w:rFonts w:ascii="Arial" w:eastAsia="Arial" w:hAnsi="Arial" w:cs="Arial"/>
          <w:color w:val="auto"/>
          <w:kern w:val="0"/>
        </w:rPr>
      </w:pPr>
      <w:ins w:id="27" w:author="Lilian Caldeira ||" w:date="2020-05-13T02:06:20Z">
        <w:r>
          <w:rPr>
            <w:rFonts w:ascii="Arial" w:eastAsia="Arial" w:hAnsi="Arial" w:cs="Arial"/>
            <w:b w:val="0"/>
            <w:i w:val="0"/>
            <w:caps w:val="0"/>
            <w:outline w:val="0"/>
            <w:color w:val="000000"/>
            <w:w w:val="100"/>
            <w:kern w:val="0"/>
            <w:sz w:val="22"/>
            <w:u w:val="none"/>
            <w:rtl w:val="0"/>
          </w:rPr>
          <w:t>below 4.3</w:t>
        </w:r>
      </w:ins>
    </w:p>
    <w:sectPr>
      <w:headerReference w:type="default" r:id="rId8"/>
      <w:footerReference w:type="default" r:id="rId9"/>
      <w:type w:val="nextPage"/>
      <w:pgSz w:w="12240" w:h="15840"/>
      <w:pgMar w:top="1440" w:right="1440" w:bottom="1440" w:left="1440" w:header="0" w:footer="0" w:gutter="0"/>
      <w:pgNumType w:fmt="decimal"/>
      <w:cols w:space="708"/>
      <w:formProt w:val="0"/>
      <w:titlePg/>
      <w:textDirection w:val="lrTb"/>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Calibri">
    <w:charset w:val="01"/>
    <w:family w:val="roman"/>
    <w:pitch w:val="variable"/>
    <w:sig w:usb0="00000000" w:usb1="00000000" w:usb2="00000000" w:usb3="00000000" w:csb0="00000000" w:csb1="00000000"/>
  </w:font>
  <w:font w:name="Cambria">
    <w:charset w:val="01"/>
    <w:family w:val="roman"/>
    <w:pitch w:val="variable"/>
    <w:sig w:usb0="00000000" w:usb1="00000000" w:usb2="00000000" w:usb3="00000000" w:csb0="00000000" w:csb1="00000000"/>
  </w:font>
  <w:font w:name="Tahoma">
    <w:charset w:val="01"/>
    <w:family w:val="roman"/>
    <w:pitch w:val="variable"/>
    <w:sig w:usb0="00000000" w:usb1="00000000" w:usb2="00000000" w:usb3="00000000" w:csb0="00000000" w:csb1="00000000"/>
  </w:font>
  <w:font w:name="Lucidia Sans">
    <w:charset w:val="01"/>
    <w:family w:val="roman"/>
    <w:pitch w:val="variable"/>
    <w:sig w:usb0="00000000" w:usb1="00000000" w:usb2="00000000" w:usb3="00000000" w:csb0="00000000" w:csb1="00000000"/>
  </w:font>
  <w:font w:name="Courier">
    <w:altName w:val="Courier New"/>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imes">
    <w:altName w:val="Times New Roman"/>
    <w:charset w:val="01"/>
    <w:family w:val="roman"/>
    <w:pitch w:val="variable"/>
    <w:sig w:usb0="00000000" w:usb1="00000000" w:usb2="00000000" w:usb3="00000000" w:csb0="00000000" w:csb1="00000000"/>
  </w:font>
  <w:font w:name="New York">
    <w:charset w:val="01"/>
    <w:family w:val="roman"/>
    <w:pitch w:val="variable"/>
    <w:sig w:usb0="00000000" w:usb1="00000000" w:usb2="00000000" w:usb3="00000000" w:csb0="00000000" w:csb1="00000000"/>
  </w:font>
  <w:font w:name="Font152">
    <w:charset w:val="01"/>
    <w:family w:val="roman"/>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center" w:pos="4680"/>
        <w:tab w:val="center" w:pos="5040"/>
        <w:tab w:val="right" w:pos="9360"/>
        <w:tab w:val="right" w:pos="10080"/>
      </w:tabs>
      <w:spacing w:before="0" w:after="100"/>
    </w:pP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r>
      <w:rPr>
        <w:sz w:val="16"/>
        <w:szCs w:val="16"/>
      </w:rPr>
      <w:t xml:space="preserve"> </w:t>
    </w:r>
    <w:r>
      <w:rPr>
        <w:sz w:val="16"/>
        <w:szCs w:val="16"/>
      </w:rPr>
      <w:t>|</w:t>
      <w:tab/>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p>
    <w:pPr>
      <w:pStyle w:val="Header"/>
      <w:spacing w:before="0" w:after="100"/>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1959B87"/>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
    <w:nsid w:val="3B13F9F7"/>
    <w:multiLevelType w:val="hybridMultilevel"/>
    <w:tmpl w:val="00000000"/>
    <w:lvl w:ilvl="0">
      <w:start w:val="2"/>
      <w:numFmt w:val="decimal"/>
      <w:lvlText w:val="%1."/>
      <w:lvlJc w:val="left"/>
      <w:pPr>
        <w:ind w:left="-90" w:hanging="360"/>
      </w:pPr>
      <w:rPr>
        <w:b/>
        <w:i w:val="0"/>
      </w:rPr>
    </w:lvl>
    <w:lvl w:ilvl="1">
      <w:start w:val="1"/>
      <w:numFmt w:val="decimal"/>
      <w:lvlText w:val="%1.%2."/>
      <w:lvlJc w:val="left"/>
      <w:pPr>
        <w:tabs>
          <w:tab w:val="num" w:pos="342"/>
        </w:tabs>
        <w:ind w:left="342" w:hanging="648"/>
      </w:pPr>
      <w:rPr>
        <w:b/>
        <w:i w:val="0"/>
      </w:rPr>
    </w:lvl>
    <w:lvl w:ilvl="2">
      <w:start w:val="1"/>
      <w:numFmt w:val="decimal"/>
      <w:lvlText w:val="%1.%2.%3."/>
      <w:lvlJc w:val="left"/>
      <w:pPr>
        <w:tabs>
          <w:tab w:val="num" w:pos="990"/>
        </w:tabs>
        <w:ind w:left="774" w:hanging="504"/>
      </w:pPr>
      <w:rPr>
        <w:b/>
        <w:i w:val="0"/>
      </w:rPr>
    </w:lvl>
    <w:lvl w:ilvl="3">
      <w:start w:val="1"/>
      <w:numFmt w:val="decimal"/>
      <w:lvlText w:val="%1.%2.%3.%4."/>
      <w:lvlJc w:val="left"/>
      <w:pPr>
        <w:tabs>
          <w:tab w:val="num" w:pos="1710"/>
        </w:tabs>
        <w:ind w:left="1278" w:hanging="648"/>
      </w:pPr>
      <w:rPr>
        <w:b w:val="0"/>
        <w:i w:val="0"/>
      </w:rPr>
    </w:lvl>
    <w:lvl w:ilvl="4">
      <w:start w:val="1"/>
      <w:numFmt w:val="decimal"/>
      <w:lvlText w:val="%1.%2.%3.%4.%5."/>
      <w:lvlJc w:val="left"/>
      <w:pPr>
        <w:tabs>
          <w:tab w:val="num" w:pos="2070"/>
        </w:tabs>
        <w:ind w:left="1782" w:hanging="792"/>
      </w:pPr>
    </w:lvl>
    <w:lvl w:ilvl="5">
      <w:start w:val="1"/>
      <w:numFmt w:val="decimal"/>
      <w:lvlText w:val="%1.%2.%3.%4.%5.%6."/>
      <w:lvlJc w:val="left"/>
      <w:pPr>
        <w:tabs>
          <w:tab w:val="num" w:pos="2790"/>
        </w:tabs>
        <w:ind w:left="2286" w:hanging="936"/>
      </w:pPr>
    </w:lvl>
    <w:lvl w:ilvl="6">
      <w:start w:val="1"/>
      <w:numFmt w:val="decimal"/>
      <w:lvlText w:val="%1.%2.%3.%4.%5.%6.%7."/>
      <w:lvlJc w:val="left"/>
      <w:pPr>
        <w:tabs>
          <w:tab w:val="num" w:pos="3150"/>
        </w:tabs>
        <w:ind w:left="2790" w:hanging="1080"/>
      </w:pPr>
    </w:lvl>
    <w:lvl w:ilvl="7">
      <w:start w:val="1"/>
      <w:numFmt w:val="decimal"/>
      <w:lvlText w:val="%1.%2.%3.%4.%5.%6.%7.%8."/>
      <w:lvlJc w:val="left"/>
      <w:pPr>
        <w:tabs>
          <w:tab w:val="num" w:pos="3870"/>
        </w:tabs>
        <w:ind w:left="3294" w:hanging="1224"/>
      </w:pPr>
    </w:lvl>
    <w:lvl w:ilvl="8">
      <w:start w:val="1"/>
      <w:numFmt w:val="decimal"/>
      <w:lvlText w:val="%1.%2.%3.%4.%5.%6.%7.%8.%9."/>
      <w:lvlJc w:val="left"/>
      <w:pPr>
        <w:tabs>
          <w:tab w:val="num" w:pos="4230"/>
        </w:tabs>
        <w:ind w:left="387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57A"/>
    <w:pPr>
      <w:widowControl/>
      <w:bidi w:val="0"/>
      <w:spacing w:before="0" w:afterAutospacing="1"/>
      <w:jc w:val="left"/>
    </w:pPr>
    <w:rPr>
      <w:rFonts w:ascii="Arial" w:eastAsia="Calibri" w:hAnsi="Arial" w:cs="Times New Roman"/>
      <w:color w:val="auto"/>
      <w:kern w:val="0"/>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character" w:customStyle="1" w:styleId="HeaderChar">
    <w:name w:val="Header Char"/>
    <w:basedOn w:val="DefaultParagraphFont"/>
    <w:uiPriority w:val="99"/>
    <w:qFormat/>
    <w:rsid w:val="00C76DEB"/>
    <w:rPr>
      <w:rFonts w:ascii="Arial" w:hAnsi="Arial"/>
      <w:sz w:val="22"/>
      <w:szCs w:val="22"/>
    </w:rPr>
  </w:style>
  <w:style w:type="character" w:customStyle="1" w:styleId="FooterChar">
    <w:name w:val="Footer Char"/>
    <w:basedOn w:val="DefaultParagraphFont"/>
    <w:uiPriority w:val="99"/>
    <w:qFormat/>
    <w:rsid w:val="00C76DEB"/>
    <w:rPr>
      <w:rFonts w:ascii="Arial" w:hAnsi="Arial"/>
      <w:sz w:val="22"/>
      <w:szCs w:val="22"/>
    </w:rPr>
  </w:style>
  <w:style w:type="character" w:customStyle="1" w:styleId="BalloonTextChar">
    <w:name w:val="Balloon Text Char"/>
    <w:link w:val="BalloonText"/>
    <w:uiPriority w:val="99"/>
    <w:semiHidden/>
    <w:qFormat/>
    <w:rsid w:val="00C76DEB"/>
    <w:rPr>
      <w:rFonts w:ascii="Tahoma" w:hAnsi="Tahoma" w:cs="Tahoma"/>
      <w:sz w:val="16"/>
      <w:szCs w:val="16"/>
    </w:rPr>
  </w:style>
  <w:style w:type="character" w:styleId="CommentReference">
    <w:name w:val="annotation reference"/>
    <w:semiHidden/>
    <w:qFormat/>
    <w:rsid w:val="0076557A"/>
    <w:rPr>
      <w:sz w:val="16"/>
      <w:szCs w:val="16"/>
    </w:rPr>
  </w:style>
  <w:style w:type="character" w:customStyle="1" w:styleId="DateChar">
    <w:name w:val="Date Char"/>
    <w:link w:val="Date"/>
    <w:qFormat/>
    <w:rsid w:val="00C73ABA"/>
    <w:rPr>
      <w:rFonts w:ascii="Lucidia Sans" w:eastAsia="Times" w:hAnsi="Lucidia Sans"/>
      <w:sz w:val="18"/>
    </w:rPr>
  </w:style>
  <w:style w:type="character" w:customStyle="1" w:styleId="BodyTextChar">
    <w:name w:val="Body Text Char"/>
    <w:uiPriority w:val="99"/>
    <w:qFormat/>
    <w:rsid w:val="00C73ABA"/>
    <w:rPr>
      <w:sz w:val="22"/>
      <w:szCs w:val="22"/>
    </w:rPr>
  </w:style>
  <w:style w:type="character" w:customStyle="1" w:styleId="NoSpacingChar">
    <w:name w:val="No Spacing Char"/>
    <w:link w:val="NoSpacing"/>
    <w:uiPriority w:val="1"/>
    <w:qFormat/>
    <w:rsid w:val="005A5DB8"/>
    <w:rPr>
      <w:sz w:val="22"/>
      <w:szCs w:val="22"/>
      <w:lang w:val="en-US" w:eastAsia="en-US" w:bidi="ar-SA"/>
    </w:rPr>
  </w:style>
  <w:style w:type="character" w:customStyle="1" w:styleId="HTMLPreformattedChar">
    <w:name w:val="HTML Preformatted Char"/>
    <w:link w:val="HTMLPreformatted"/>
    <w:uiPriority w:val="99"/>
    <w:qFormat/>
    <w:rsid w:val="002E3D6E"/>
    <w:rPr>
      <w:rFonts w:ascii="Courier" w:eastAsia="Cambria" w:hAnsi="Courier" w:cs="Courier"/>
    </w:rPr>
  </w:style>
  <w:style w:type="character" w:styleId="FollowedHyperlink">
    <w:name w:val="FollowedHyperlink"/>
    <w:basedOn w:val="DefaultParagraphFont"/>
    <w:qFormat/>
    <w:rsid w:val="006477A4"/>
    <w:rPr>
      <w:color w:val="800080" w:themeColor="followedHyperlink"/>
      <w:u w:val="single"/>
    </w:rPr>
  </w:style>
  <w:style w:type="character" w:customStyle="1" w:styleId="CommentTextChar">
    <w:name w:val="Comment Text Char"/>
    <w:basedOn w:val="DefaultParagraphFont"/>
    <w:uiPriority w:val="99"/>
    <w:semiHidden/>
    <w:qFormat/>
    <w:rsid w:val="00DF2903"/>
    <w:rPr>
      <w:rFonts w:ascii="Arial" w:hAnsi="Arial"/>
    </w:rPr>
  </w:style>
  <w:style w:type="character" w:customStyle="1" w:styleId="CommentSubjectChar">
    <w:name w:val="Comment Subject Char"/>
    <w:basedOn w:val="CommentTextChar"/>
    <w:uiPriority w:val="99"/>
    <w:semiHidden/>
    <w:qFormat/>
    <w:rsid w:val="00DF2903"/>
    <w:rPr>
      <w:rFonts w:ascii="Arial" w:hAnsi="Arial"/>
      <w:b/>
      <w:bCs/>
    </w:rPr>
  </w:style>
  <w:style w:type="paragraph" w:styleId="BodyText">
    <w:name w:val="Body Text"/>
    <w:basedOn w:val="Normal"/>
    <w:link w:val="BodyTextChar"/>
    <w:uiPriority w:val="99"/>
    <w:unhideWhenUsed/>
    <w:rsid w:val="00C73ABA"/>
    <w:pPr>
      <w:spacing w:before="0" w:after="120"/>
    </w:pPr>
  </w:style>
  <w:style w:type="paragraph" w:styleId="List">
    <w:name w:val="List"/>
    <w:basedOn w:val="BodyText"/>
    <w:rPr>
      <w:rFonts w:cs="Lohit Devanagari"/>
    </w:rPr>
  </w:style>
  <w:style w:type="paragraph" w:customStyle="1" w:styleId="Header">
    <w:name w:val="Header"/>
    <w:basedOn w:val="Normal"/>
    <w:link w:val="HeaderChar"/>
    <w:uiPriority w:val="99"/>
    <w:unhideWhenUsed/>
    <w:rsid w:val="0076557A"/>
    <w:pPr>
      <w:tabs>
        <w:tab w:val="center" w:pos="4680"/>
        <w:tab w:val="right" w:pos="9360"/>
      </w:tabs>
      <w:spacing w:before="0" w:after="0"/>
    </w:pPr>
  </w:style>
  <w:style w:type="paragraph" w:customStyle="1" w:styleId="Footer">
    <w:name w:val="Footer"/>
    <w:basedOn w:val="Normal"/>
    <w:link w:val="FooterChar"/>
    <w:uiPriority w:val="99"/>
    <w:unhideWhenUsed/>
    <w:rsid w:val="0076557A"/>
    <w:pPr>
      <w:tabs>
        <w:tab w:val="center" w:pos="4680"/>
        <w:tab w:val="right" w:pos="9360"/>
      </w:tabs>
      <w:spacing w:before="0" w:after="0"/>
    </w:pPr>
  </w:style>
  <w:style w:type="paragraph" w:styleId="BalloonText">
    <w:name w:val="Balloon Text"/>
    <w:basedOn w:val="Normal"/>
    <w:link w:val="BalloonTextChar"/>
    <w:uiPriority w:val="99"/>
    <w:semiHidden/>
    <w:unhideWhenUsed/>
    <w:qFormat/>
    <w:rsid w:val="0076557A"/>
    <w:pPr>
      <w:spacing w:before="0" w:after="0"/>
    </w:pPr>
    <w:rPr>
      <w:rFonts w:ascii="Tahoma" w:hAnsi="Tahoma" w:cs="Tahoma"/>
      <w:sz w:val="16"/>
      <w:szCs w:val="16"/>
    </w:rPr>
  </w:style>
  <w:style w:type="paragraph" w:styleId="NoSpacing">
    <w:name w:val="No Spacing"/>
    <w:link w:val="NoSpacingChar"/>
    <w:uiPriority w:val="1"/>
    <w:qFormat/>
    <w:rsid w:val="005A5DB8"/>
    <w:pPr>
      <w:widowControl/>
      <w:bidi w:val="0"/>
      <w:spacing w:before="0" w:afterAutospacing="1"/>
      <w:jc w:val="left"/>
    </w:pPr>
    <w:rPr>
      <w:rFonts w:ascii="Calibri" w:eastAsia="Calibri" w:hAnsi="Calibri" w:cs="Times New Roman"/>
      <w:color w:val="auto"/>
      <w:kern w:val="0"/>
      <w:sz w:val="22"/>
      <w:szCs w:val="22"/>
      <w:lang w:val="en-US" w:eastAsia="en-US" w:bidi="ar-SA"/>
    </w:rPr>
  </w:style>
  <w:style w:type="paragraph" w:styleId="CommentText">
    <w:name w:val="annotation text"/>
    <w:basedOn w:val="Normal"/>
    <w:link w:val="CommentTextChar"/>
    <w:semiHidden/>
    <w:qFormat/>
    <w:rsid w:val="0076557A"/>
    <w:rPr>
      <w:sz w:val="20"/>
      <w:szCs w:val="20"/>
    </w:rPr>
  </w:style>
  <w:style w:type="paragraph" w:styleId="CommentSubject">
    <w:name w:val="annotation subject"/>
    <w:basedOn w:val="CommentText"/>
    <w:link w:val="CommentSubjectChar"/>
    <w:uiPriority w:val="99"/>
    <w:semiHidden/>
    <w:qFormat/>
    <w:rsid w:val="0076557A"/>
    <w:rPr>
      <w:b/>
      <w:bCs/>
    </w:rPr>
  </w:style>
  <w:style w:type="paragraph" w:styleId="Date">
    <w:name w:val="Date"/>
    <w:basedOn w:val="BodyText"/>
    <w:link w:val="DateChar"/>
    <w:qFormat/>
    <w:rsid w:val="00C73ABA"/>
    <w:pPr>
      <w:spacing w:before="720" w:after="480" w:afterAutospacing="0" w:line="240" w:lineRule="exact"/>
    </w:pPr>
    <w:rPr>
      <w:rFonts w:ascii="Lucidia Sans" w:eastAsia="Times" w:hAnsi="Lucidia Sans"/>
      <w:sz w:val="18"/>
      <w:szCs w:val="20"/>
    </w:rPr>
  </w:style>
  <w:style w:type="paragraph" w:styleId="NormalWeb">
    <w:name w:val="Normal (Web)"/>
    <w:basedOn w:val="Normal"/>
    <w:uiPriority w:val="99"/>
    <w:qFormat/>
    <w:rsid w:val="00611BAE"/>
    <w:rPr>
      <w:rFonts w:ascii="Times" w:hAnsi="Times"/>
      <w:sz w:val="20"/>
      <w:szCs w:val="20"/>
    </w:rPr>
  </w:style>
  <w:style w:type="paragraph" w:styleId="HTMLBottomofForm">
    <w:name w:val="HTML Bottom of Form"/>
    <w:basedOn w:val="Normal"/>
    <w:next w:val="Normal"/>
    <w:qFormat/>
    <w:rsid w:val="008E7FEC"/>
    <w:pPr>
      <w:pBdr>
        <w:top w:val="single" w:sz="6" w:space="1" w:color="000000"/>
      </w:pBdr>
      <w:spacing w:before="0" w:after="0" w:afterAutospacing="0"/>
      <w:jc w:val="center"/>
    </w:pPr>
    <w:rPr>
      <w:vanish/>
      <w:sz w:val="16"/>
      <w:szCs w:val="16"/>
    </w:rPr>
  </w:style>
  <w:style w:type="paragraph" w:styleId="HTMLTopofForm">
    <w:name w:val="HTML Top of Form"/>
    <w:basedOn w:val="Normal"/>
    <w:next w:val="Normal"/>
    <w:qFormat/>
    <w:rsid w:val="008E7FEC"/>
    <w:pPr>
      <w:pBdr>
        <w:bottom w:val="single" w:sz="6" w:space="1" w:color="000000"/>
      </w:pBdr>
      <w:spacing w:before="0" w:after="0" w:afterAutospacing="0"/>
      <w:jc w:val="center"/>
    </w:pPr>
    <w:rPr>
      <w:vanish/>
      <w:sz w:val="16"/>
      <w:szCs w:val="16"/>
    </w:rPr>
  </w:style>
  <w:style w:type="paragraph" w:styleId="ListParagraph">
    <w:name w:val="List Paragraph"/>
    <w:basedOn w:val="Normal"/>
    <w:uiPriority w:val="34"/>
    <w:qFormat/>
    <w:rsid w:val="002E3D6E"/>
    <w:pPr>
      <w:spacing w:before="0" w:after="0" w:afterAutospacing="0"/>
      <w:ind w:left="720" w:firstLine="0"/>
      <w:contextualSpacing/>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qFormat/>
    <w:rsid w:val="002E3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pPr>
    <w:rPr>
      <w:rFonts w:ascii="Courier" w:eastAsia="Cambria" w:hAnsi="Courier" w:cs="Courier"/>
      <w:sz w:val="20"/>
      <w:szCs w:val="20"/>
    </w:rPr>
  </w:style>
  <w:style w:type="paragraph" w:styleId="Revision">
    <w:name w:val="Revision"/>
    <w:uiPriority w:val="99"/>
    <w:qFormat/>
    <w:rsid w:val="0076557A"/>
    <w:pPr>
      <w:widowControl/>
      <w:bidi w:val="0"/>
      <w:jc w:val="left"/>
    </w:pPr>
    <w:rPr>
      <w:rFonts w:asciiTheme="minorHAnsi" w:eastAsiaTheme="minorEastAsia" w:hAnsiTheme="minorHAnsi" w:cstheme="minorBidi"/>
      <w:color w:val="auto"/>
      <w:kern w:val="0"/>
      <w:sz w:val="24"/>
      <w:szCs w:val="24"/>
      <w:lang w:val="en-US" w:eastAsia="en-US" w:bidi="ar-SA"/>
    </w:rPr>
  </w:style>
  <w:style w:type="table" w:styleId="TableGrid">
    <w:name w:val="Table Grid"/>
    <w:basedOn w:val="TableNormal"/>
    <w:rsid w:val="002E5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60A82-49F0-4AA8-8C9B-D913F4CE4DA9}">
  <ds:schemaRefs>
    <ds:schemaRef ds:uri="http://schemas.openxmlformats.org/officeDocument/2006/bibliography"/>
  </ds:schemaRefs>
</ds:datastoreItem>
</file>

<file path=customXml/itemProps2.xml><?xml version="1.0" encoding="utf-8"?>
<ds:datastoreItem xmlns:ds="http://schemas.openxmlformats.org/officeDocument/2006/customXml" ds:itemID="{6CDE33D1-9758-436B-A66D-871061789469}">
  <ds:schemaRefs>
    <ds:schemaRef ds:uri="http://schemas.openxmlformats.org/officeDocument/2006/bibliography"/>
  </ds:schemaRefs>
</ds:datastoreItem>
</file>

<file path=customXml/itemProps3.xml><?xml version="1.0" encoding="utf-8"?>
<ds:datastoreItem xmlns:ds="http://schemas.openxmlformats.org/officeDocument/2006/customXml" ds:itemID="{20FB027B-0436-4118-A07E-3E62F29317C2}">
  <ds:schemaRefs>
    <ds:schemaRef ds:uri="http://schemas.openxmlformats.org/officeDocument/2006/bibliography"/>
  </ds:schemaRefs>
</ds:datastoreItem>
</file>

<file path=customXml/itemProps4.xml><?xml version="1.0" encoding="utf-8"?>
<ds:datastoreItem xmlns:ds="http://schemas.openxmlformats.org/officeDocument/2006/customXml" ds:itemID="{B347723B-942A-46B3-825E-803B7648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412</Words>
  <Characters>2226</Characters>
  <Application>Microsoft Office Word</Application>
  <DocSecurity>0</DocSecurity>
  <Lines>0</Lines>
  <Paragraphs>19</Paragraphs>
  <ScaleCrop>false</ScaleCrop>
  <Company>Tealium Incorporated</Company>
  <LinksUpToDate>false</LinksUpToDate>
  <CharactersWithSpaces>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Tealium Master Services Agreement</dc:title>
  <dc:creator>Tealium Legal Department</dc:creator>
  <cp:revision>5</cp:revision>
  <cp:lastPrinted>2013-06-13T17:35:00Z</cp:lastPrinted>
  <dcterms:created xsi:type="dcterms:W3CDTF">2016-05-09T15:30:00Z</dcterms:created>
  <dcterms:modified xsi:type="dcterms:W3CDTF">2020-05-06T07:15:47Z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Tealium Incorporated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